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426" w:rsidRDefault="001D2426" w:rsidP="00530C8E"/>
    <w:p w:rsidR="00131464" w:rsidRDefault="00224EEE" w:rsidP="00131464"/>
    <w:p w:rsidR="00131464" w:rsidRDefault="00224EEE" w:rsidP="005814C6">
      <w:pPr>
        <w:jc w:val="center"/>
        <w:rPr>
          <w:rFonts w:cs="Arial"/>
        </w:rPr>
      </w:pPr>
      <w:r>
        <w:rPr>
          <w:rFonts w:cs="Arial"/>
          <w:noProof/>
        </w:rPr>
        <w:drawing>
          <wp:inline distT="0" distB="0" distL="0" distR="0" wp14:anchorId="44F44957" wp14:editId="6AAE6CF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_RG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1695450"/>
                    </a:xfrm>
                    <a:prstGeom prst="rect">
                      <a:avLst/>
                    </a:prstGeom>
                    <a:noFill/>
                    <a:ln>
                      <a:noFill/>
                    </a:ln>
                  </pic:spPr>
                </pic:pic>
              </a:graphicData>
            </a:graphic>
          </wp:inline>
        </w:drawing>
      </w:r>
    </w:p>
    <w:p w:rsidR="00131464" w:rsidRDefault="00224EEE" w:rsidP="00131464">
      <w:pPr>
        <w:jc w:val="center"/>
        <w:rPr>
          <w:rFonts w:cs="Arial"/>
          <w:b/>
          <w:color w:val="000080"/>
          <w:sz w:val="44"/>
          <w:szCs w:val="44"/>
        </w:rPr>
      </w:pPr>
      <w:r>
        <w:rPr>
          <w:rFonts w:cs="Arial"/>
          <w:b/>
          <w:color w:val="000080"/>
          <w:sz w:val="44"/>
          <w:szCs w:val="44"/>
        </w:rPr>
        <w:t>Research &amp; Vehicle Technology</w:t>
      </w:r>
    </w:p>
    <w:p w:rsidR="00131464" w:rsidRDefault="00224EEE" w:rsidP="00131464">
      <w:pPr>
        <w:jc w:val="center"/>
        <w:rPr>
          <w:rFonts w:cs="Arial"/>
          <w:b/>
          <w:color w:val="000080"/>
          <w:sz w:val="40"/>
          <w:szCs w:val="40"/>
        </w:rPr>
      </w:pPr>
      <w:r>
        <w:rPr>
          <w:rFonts w:cs="Arial"/>
          <w:b/>
          <w:color w:val="000080"/>
          <w:sz w:val="40"/>
          <w:szCs w:val="40"/>
        </w:rPr>
        <w:t>“Infotainment Systems Product Development”</w:t>
      </w:r>
    </w:p>
    <w:p w:rsidR="00131464" w:rsidRDefault="00224EEE" w:rsidP="00131464">
      <w:pPr>
        <w:jc w:val="center"/>
        <w:rPr>
          <w:rFonts w:cs="Arial"/>
          <w:szCs w:val="22"/>
        </w:rPr>
      </w:pPr>
    </w:p>
    <w:p w:rsidR="00131464" w:rsidRDefault="00224EEE" w:rsidP="00131464">
      <w:pPr>
        <w:jc w:val="center"/>
        <w:rPr>
          <w:rFonts w:cs="Arial"/>
        </w:rPr>
      </w:pPr>
    </w:p>
    <w:p w:rsidR="00131464" w:rsidRDefault="00224EEE" w:rsidP="00131464">
      <w:pPr>
        <w:jc w:val="center"/>
        <w:rPr>
          <w:rFonts w:cs="Arial"/>
          <w:b/>
          <w:sz w:val="52"/>
          <w:szCs w:val="52"/>
        </w:rPr>
      </w:pPr>
      <w:r>
        <w:rPr>
          <w:rFonts w:cs="Arial"/>
          <w:b/>
          <w:sz w:val="52"/>
          <w:szCs w:val="52"/>
        </w:rPr>
        <w:t>Feature – Digital A2B Audio Bus</w:t>
      </w:r>
    </w:p>
    <w:p w:rsidR="00131464" w:rsidRDefault="00224EEE" w:rsidP="00131464">
      <w:pPr>
        <w:jc w:val="center"/>
        <w:rPr>
          <w:rFonts w:cs="Arial"/>
          <w:i/>
          <w:szCs w:val="22"/>
        </w:rPr>
      </w:pPr>
      <w:r>
        <w:rPr>
          <w:rFonts w:cs="Arial"/>
          <w:i/>
        </w:rPr>
        <w:t xml:space="preserve">Strawman for A2B SPSS for </w:t>
      </w:r>
      <w:r>
        <w:rPr>
          <w:rFonts w:cs="Arial"/>
          <w:i/>
        </w:rPr>
        <w:t>Phoenix Audio system.</w:t>
      </w:r>
    </w:p>
    <w:p w:rsidR="00131464" w:rsidRDefault="00224EEE" w:rsidP="00131464">
      <w:pPr>
        <w:jc w:val="center"/>
        <w:rPr>
          <w:rFonts w:cs="Arial"/>
          <w:b/>
          <w:sz w:val="52"/>
          <w:szCs w:val="52"/>
        </w:rPr>
      </w:pPr>
      <w:r>
        <w:rPr>
          <w:rFonts w:cs="Arial"/>
          <w:b/>
          <w:sz w:val="52"/>
          <w:szCs w:val="52"/>
        </w:rPr>
        <w:t>Infotainment Subsystem Part Specific Specification (SPSS)</w:t>
      </w:r>
    </w:p>
    <w:p w:rsidR="00131464" w:rsidRDefault="00224EEE" w:rsidP="00131464">
      <w:pPr>
        <w:jc w:val="center"/>
        <w:rPr>
          <w:rFonts w:cs="Arial"/>
          <w:szCs w:val="22"/>
        </w:rPr>
      </w:pPr>
    </w:p>
    <w:p w:rsidR="00131464" w:rsidRDefault="00224EEE" w:rsidP="00131464">
      <w:pPr>
        <w:jc w:val="center"/>
        <w:rPr>
          <w:rFonts w:cs="Arial"/>
        </w:rPr>
      </w:pPr>
    </w:p>
    <w:p w:rsidR="00131464" w:rsidRDefault="00224EEE" w:rsidP="00131464">
      <w:pPr>
        <w:jc w:val="center"/>
        <w:rPr>
          <w:rFonts w:cs="Arial"/>
        </w:rPr>
      </w:pPr>
    </w:p>
    <w:p w:rsidR="00131464" w:rsidRDefault="00224EEE" w:rsidP="00131464">
      <w:pPr>
        <w:jc w:val="center"/>
        <w:rPr>
          <w:rFonts w:cs="Arial"/>
          <w:sz w:val="28"/>
          <w:szCs w:val="28"/>
        </w:rPr>
      </w:pPr>
      <w:r>
        <w:rPr>
          <w:rFonts w:cs="Arial"/>
          <w:sz w:val="28"/>
          <w:szCs w:val="28"/>
        </w:rPr>
        <w:t>Version 0.3 (DRAFT)</w:t>
      </w:r>
    </w:p>
    <w:p w:rsidR="00131464" w:rsidRDefault="00224EEE" w:rsidP="00131464">
      <w:pPr>
        <w:jc w:val="center"/>
        <w:rPr>
          <w:rFonts w:cs="Arial"/>
          <w:b/>
          <w:sz w:val="28"/>
          <w:szCs w:val="28"/>
        </w:rPr>
      </w:pPr>
      <w:r>
        <w:rPr>
          <w:rFonts w:cs="Arial"/>
          <w:b/>
          <w:sz w:val="28"/>
          <w:szCs w:val="28"/>
        </w:rPr>
        <w:t>UNCONTROLLED COPY IF PRINTED</w:t>
      </w:r>
    </w:p>
    <w:p w:rsidR="00131464" w:rsidRDefault="00224EEE" w:rsidP="00131464">
      <w:pPr>
        <w:jc w:val="center"/>
        <w:rPr>
          <w:rFonts w:cs="Arial"/>
          <w:szCs w:val="22"/>
        </w:rPr>
      </w:pPr>
    </w:p>
    <w:p w:rsidR="00131464" w:rsidRDefault="00224EEE" w:rsidP="00131464">
      <w:pPr>
        <w:jc w:val="center"/>
        <w:rPr>
          <w:rFonts w:cs="Arial"/>
          <w:b/>
        </w:rPr>
      </w:pPr>
      <w:r>
        <w:rPr>
          <w:rFonts w:cs="Arial"/>
          <w:b/>
        </w:rPr>
        <w:t xml:space="preserve">Version Date:  May 06, 2021 </w:t>
      </w:r>
    </w:p>
    <w:p w:rsidR="00131464" w:rsidRDefault="00224EEE" w:rsidP="00131464">
      <w:pPr>
        <w:jc w:val="center"/>
        <w:rPr>
          <w:rFonts w:cs="Arial"/>
        </w:rPr>
      </w:pPr>
    </w:p>
    <w:p w:rsidR="00131464" w:rsidRDefault="00224EEE" w:rsidP="00131464">
      <w:pPr>
        <w:jc w:val="center"/>
        <w:rPr>
          <w:rFonts w:cs="Arial"/>
        </w:rPr>
      </w:pPr>
    </w:p>
    <w:p w:rsidR="005814C6" w:rsidRDefault="005814C6" w:rsidP="00131464">
      <w:pPr>
        <w:jc w:val="center"/>
        <w:rPr>
          <w:rFonts w:cs="Arial"/>
        </w:rPr>
      </w:pPr>
    </w:p>
    <w:p w:rsidR="00131464" w:rsidRDefault="00224EEE" w:rsidP="00131464">
      <w:pPr>
        <w:jc w:val="center"/>
        <w:rPr>
          <w:rFonts w:cs="Arial"/>
          <w:b/>
          <w:sz w:val="36"/>
          <w:szCs w:val="36"/>
        </w:rPr>
      </w:pPr>
      <w:r>
        <w:rPr>
          <w:rFonts w:cs="Arial"/>
          <w:b/>
          <w:sz w:val="36"/>
          <w:szCs w:val="36"/>
          <w:bdr w:val="single" w:sz="18" w:space="0" w:color="auto" w:frame="1"/>
        </w:rPr>
        <w:t xml:space="preserve">  FORD CONFIDENTIAL</w:t>
      </w:r>
      <w:r>
        <w:rPr>
          <w:rFonts w:cs="Arial"/>
          <w:b/>
          <w:color w:val="FFFFFF"/>
          <w:sz w:val="36"/>
          <w:szCs w:val="36"/>
          <w:bdr w:val="single" w:sz="18" w:space="0" w:color="auto" w:frame="1"/>
        </w:rPr>
        <w:t>F</w:t>
      </w:r>
      <w:r>
        <w:rPr>
          <w:rFonts w:cs="Arial"/>
          <w:b/>
          <w:sz w:val="36"/>
          <w:szCs w:val="36"/>
          <w:bdr w:val="single" w:sz="18" w:space="0" w:color="auto" w:frame="1"/>
        </w:rPr>
        <w:t xml:space="preserve"> </w:t>
      </w:r>
    </w:p>
    <w:p w:rsidR="00131464" w:rsidRDefault="00224EEE" w:rsidP="00131464">
      <w:pPr>
        <w:jc w:val="center"/>
        <w:outlineLvl w:val="0"/>
        <w:rPr>
          <w:rFonts w:cs="Arial"/>
          <w:b/>
        </w:rPr>
      </w:pPr>
      <w:bookmarkStart w:id="0" w:name="_GoBack"/>
      <w:bookmarkEnd w:id="0"/>
      <w:r>
        <w:rPr>
          <w:rFonts w:cs="Arial"/>
          <w:b/>
        </w:rPr>
        <w:br w:type="page"/>
      </w:r>
    </w:p>
    <w:p w:rsidR="00131464" w:rsidRDefault="00224EEE" w:rsidP="00131464">
      <w:pPr>
        <w:rPr>
          <w:rFonts w:cs="Arial"/>
        </w:rPr>
      </w:pPr>
    </w:p>
    <w:p w:rsidR="00131464" w:rsidRDefault="00224EEE" w:rsidP="00131464">
      <w:pPr>
        <w:rPr>
          <w:rFonts w:cs="Arial"/>
          <w:i/>
          <w:sz w:val="28"/>
          <w:szCs w:val="28"/>
        </w:rPr>
      </w:pPr>
      <w:r>
        <w:rPr>
          <w:rFonts w:cs="Arial"/>
          <w:i/>
          <w:sz w:val="28"/>
          <w:szCs w:val="28"/>
        </w:rPr>
        <w:t>The information contained in this Specification is Confidential to Ford Motor Company.</w:t>
      </w:r>
    </w:p>
    <w:p w:rsidR="00131464" w:rsidRDefault="00224EEE" w:rsidP="00131464">
      <w:pPr>
        <w:rPr>
          <w:rFonts w:cs="Arial"/>
        </w:rPr>
      </w:pPr>
    </w:p>
    <w:p w:rsidR="00131464" w:rsidRDefault="00224EEE" w:rsidP="005814C6">
      <w:pPr>
        <w:jc w:val="center"/>
        <w:rPr>
          <w:rFonts w:cs="Arial"/>
        </w:rPr>
      </w:pPr>
      <w:r>
        <w:rPr>
          <w:noProof/>
        </w:rPr>
        <mc:AlternateContent>
          <mc:Choice Requires="wps">
            <w:drawing>
              <wp:anchor distT="0" distB="0" distL="114300" distR="114300" simplePos="0" relativeHeight="251659264" behindDoc="0" locked="0" layoutInCell="1" allowOverlap="1" wp14:anchorId="40962754" wp14:editId="5B6F89D2">
                <wp:simplePos x="0" y="0"/>
                <wp:positionH relativeFrom="column">
                  <wp:posOffset>0</wp:posOffset>
                </wp:positionH>
                <wp:positionV relativeFrom="paragraph">
                  <wp:posOffset>114300</wp:posOffset>
                </wp:positionV>
                <wp:extent cx="5486400" cy="0"/>
                <wp:effectExtent l="0" t="19050" r="19050" b="19050"/>
                <wp:wrapNone/>
                <wp:docPr id="101" name="Straight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4="http://schemas.microsoft.com/office/word/2010/wordmls" xmlns:ve="http://schemas.openxmlformats.org/markup-compatibility/2006">
            <w:pict>
              <v:line from="0,9pt" id="Straight Connector 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" o:spid="_x0000_s1026" strokeweight="3pt"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6in,9pt" w14:anchorId="37D5A8E9"/>
            </w:pict>
          </mc:Fallback>
        </mc:AlternateContent>
      </w:r>
    </w:p>
    <w:p w:rsidR="00131464" w:rsidRDefault="00224EEE" w:rsidP="00131464">
      <w:pPr>
        <w:rPr>
          <w:rFonts w:cs="Arial"/>
        </w:rPr>
      </w:pPr>
    </w:p>
    <w:p w:rsidR="00131464" w:rsidRDefault="00224EEE" w:rsidP="00131464">
      <w:pPr>
        <w:rPr>
          <w:rFonts w:cs="Arial"/>
          <w:i/>
          <w:sz w:val="28"/>
          <w:szCs w:val="28"/>
        </w:rPr>
      </w:pPr>
      <w:r>
        <w:rPr>
          <w:rFonts w:cs="Arial"/>
          <w:i/>
          <w:sz w:val="28"/>
          <w:szCs w:val="28"/>
        </w:rPr>
        <w:t xml:space="preserve">Disclosure or distribution to unauthorized persons outside Ford Motor Company is </w:t>
      </w:r>
      <w:r>
        <w:rPr>
          <w:rFonts w:cs="Arial"/>
          <w:i/>
          <w:sz w:val="28"/>
          <w:szCs w:val="28"/>
        </w:rPr>
        <w:t>strictly prohibited.</w:t>
      </w:r>
    </w:p>
    <w:p w:rsidR="00131464" w:rsidRDefault="00224EEE" w:rsidP="005814C6">
      <w:pPr>
        <w:jc w:val="center"/>
        <w:rPr>
          <w:rFonts w:cs="Arial"/>
        </w:rPr>
      </w:pPr>
      <w:r>
        <w:rPr>
          <w:noProof/>
        </w:rPr>
        <mc:AlternateContent>
          <mc:Choice Requires="wps">
            <w:drawing>
              <wp:anchor distT="0" distB="0" distL="114300" distR="114300" simplePos="0" relativeHeight="251660288" behindDoc="0" locked="0" layoutInCell="1" allowOverlap="1" wp14:anchorId="610721FE" wp14:editId="69AFEBE8">
                <wp:simplePos x="0" y="0"/>
                <wp:positionH relativeFrom="column">
                  <wp:posOffset>0</wp:posOffset>
                </wp:positionH>
                <wp:positionV relativeFrom="paragraph">
                  <wp:posOffset>137160</wp:posOffset>
                </wp:positionV>
                <wp:extent cx="5486400" cy="0"/>
                <wp:effectExtent l="0" t="19050" r="19050" b="19050"/>
                <wp:wrapNone/>
                <wp:docPr id="102"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4="http://schemas.microsoft.com/office/word/2010/wordmls" xmlns:ve="http://schemas.openxmlformats.org/markup-compatibility/2006">
            <w:pict>
              <v:line from="0,10.8pt" id="Straight Connector 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" o:spid="_x0000_s1026" strokeweight="3pt"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6in,10.8pt" w14:anchorId="16DF38E9"/>
            </w:pict>
          </mc:Fallback>
        </mc:AlternateContent>
      </w:r>
    </w:p>
    <w:p w:rsidR="00131464" w:rsidRDefault="00224EEE" w:rsidP="00131464">
      <w:pPr>
        <w:rPr>
          <w:rFonts w:cs="Arial"/>
        </w:rPr>
      </w:pPr>
    </w:p>
    <w:p w:rsidR="00131464" w:rsidRDefault="00224EEE" w:rsidP="00131464">
      <w:pPr>
        <w:rPr>
          <w:rFonts w:cs="Arial"/>
        </w:rPr>
      </w:pPr>
    </w:p>
    <w:p w:rsidR="00131464" w:rsidRDefault="00224EEE" w:rsidP="00131464">
      <w:pPr>
        <w:rPr>
          <w:rFonts w:cs="Arial"/>
        </w:rPr>
      </w:pPr>
    </w:p>
    <w:p w:rsidR="00131464" w:rsidRDefault="00224EEE" w:rsidP="00131464">
      <w:pPr>
        <w:jc w:val="center"/>
        <w:rPr>
          <w:rFonts w:cs="Arial"/>
          <w:b/>
        </w:rPr>
      </w:pPr>
      <w:r>
        <w:rPr>
          <w:rFonts w:cs="Arial"/>
          <w:b/>
          <w:bdr w:val="single" w:sz="18" w:space="0" w:color="auto" w:frame="1"/>
        </w:rPr>
        <w:t xml:space="preserve">  FORD CONFIDENTAL</w:t>
      </w:r>
      <w:r>
        <w:rPr>
          <w:rFonts w:cs="Arial"/>
          <w:b/>
          <w:color w:val="FFFFFF"/>
          <w:bdr w:val="single" w:sz="18" w:space="0" w:color="auto" w:frame="1"/>
        </w:rPr>
        <w:t>F</w:t>
      </w:r>
    </w:p>
    <w:p w:rsidR="00131464" w:rsidRDefault="00224EEE" w:rsidP="00131464">
      <w:pPr>
        <w:rPr>
          <w:rFonts w:cs="Arial"/>
        </w:rPr>
      </w:pPr>
    </w:p>
    <w:p w:rsidR="00131464" w:rsidRDefault="00224EEE" w:rsidP="00131464">
      <w:pPr>
        <w:rPr>
          <w:rFonts w:cs="Arial"/>
        </w:rPr>
      </w:pPr>
      <w:r>
        <w:rPr>
          <w:rFonts w:cs="Arial"/>
        </w:rPr>
        <w:t>This Specification contains information developed and accumulated by and for FORD MOTOR COMPANY. As such, it is a confidential document, which, if disseminated outside the Company would provide others with res</w:t>
      </w:r>
      <w:r>
        <w:rPr>
          <w:rFonts w:cs="Arial"/>
        </w:rPr>
        <w:t>tricted information, data, or procedures not otherwise available, exposing the Company to potential harm.</w:t>
      </w:r>
    </w:p>
    <w:p w:rsidR="00131464" w:rsidRDefault="00224EEE" w:rsidP="00131464">
      <w:pPr>
        <w:rPr>
          <w:rFonts w:cs="Arial"/>
        </w:rPr>
      </w:pPr>
    </w:p>
    <w:p w:rsidR="00131464" w:rsidRDefault="00224EEE" w:rsidP="00131464">
      <w:pPr>
        <w:rPr>
          <w:rFonts w:cs="Arial"/>
        </w:rPr>
      </w:pPr>
      <w:r>
        <w:rPr>
          <w:rFonts w:cs="Arial"/>
        </w:rPr>
        <w:t>Employees having custody of this specification or authorized to use it must be cognizant of its confidential nature and ensure that the information h</w:t>
      </w:r>
      <w:r>
        <w:rPr>
          <w:rFonts w:cs="Arial"/>
        </w:rPr>
        <w:t>erein is not made available to unauthorized persons.</w:t>
      </w:r>
    </w:p>
    <w:p w:rsidR="00131464" w:rsidRDefault="00224EEE" w:rsidP="00131464">
      <w:pPr>
        <w:rPr>
          <w:rFonts w:cs="Arial"/>
        </w:rPr>
      </w:pPr>
    </w:p>
    <w:p w:rsidR="00131464" w:rsidRDefault="00224EEE" w:rsidP="00131464">
      <w:pPr>
        <w:rPr>
          <w:rFonts w:cs="Arial"/>
        </w:rPr>
      </w:pPr>
      <w:r>
        <w:rPr>
          <w:rFonts w:cs="Arial"/>
        </w:rPr>
        <w:t xml:space="preserve">FORD MOTOR COMPANY reserves the right to protect this work as an unpublished copyrighted work in the event of an inadvertent or deliberate unauthorized publication. FORD MOTOR COMPANY also reserves its </w:t>
      </w:r>
      <w:r>
        <w:rPr>
          <w:rFonts w:cs="Arial"/>
        </w:rPr>
        <w:t>rights under copyright laws to protect this work as a published work.</w:t>
      </w:r>
    </w:p>
    <w:p w:rsidR="00131464" w:rsidRDefault="00224EEE" w:rsidP="00131464">
      <w:pPr>
        <w:rPr>
          <w:rFonts w:cs="Arial"/>
        </w:rPr>
      </w:pPr>
    </w:p>
    <w:p w:rsidR="00131464" w:rsidRDefault="00224EEE" w:rsidP="00131464">
      <w:pPr>
        <w:rPr>
          <w:rFonts w:cs="Arial"/>
        </w:rPr>
      </w:pPr>
      <w:r>
        <w:rPr>
          <w:rFonts w:cs="Arial"/>
        </w:rPr>
        <w:t>This specification or portions thereof shall not be distributed outside FORD MOTOR COMPANY or its designated supply base. Refer all questions concerning disclosure to the author(s) or t</w:t>
      </w:r>
      <w:r>
        <w:rPr>
          <w:rFonts w:cs="Arial"/>
        </w:rPr>
        <w:t>o the Core Multimedia Engineering Department, Ford Motor Company.</w:t>
      </w:r>
    </w:p>
    <w:p w:rsidR="00131464" w:rsidRDefault="00224EEE" w:rsidP="005814C6">
      <w:pPr>
        <w:jc w:val="center"/>
        <w:rPr>
          <w:rFonts w:cs="Arial"/>
        </w:rPr>
      </w:pPr>
      <w:r>
        <w:rPr>
          <w:noProof/>
        </w:rPr>
        <mc:AlternateContent>
          <mc:Choice Requires="wps">
            <w:drawing>
              <wp:anchor distT="0" distB="0" distL="114300" distR="114300" simplePos="0" relativeHeight="251661312" behindDoc="0" locked="0" layoutInCell="1" allowOverlap="1" wp14:anchorId="1CFA0CEF" wp14:editId="3FCEE4A5">
                <wp:simplePos x="0" y="0"/>
                <wp:positionH relativeFrom="column">
                  <wp:posOffset>252095</wp:posOffset>
                </wp:positionH>
                <wp:positionV relativeFrom="paragraph">
                  <wp:posOffset>4862830</wp:posOffset>
                </wp:positionV>
                <wp:extent cx="5486400" cy="0"/>
                <wp:effectExtent l="0" t="19050" r="19050" b="19050"/>
                <wp:wrapNone/>
                <wp:docPr id="103"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4="http://schemas.microsoft.com/office/word/2010/wordmls" xmlns:ve="http://schemas.openxmlformats.org/markup-compatibility/2006">
            <w:pict>
              <v:line from="19.85pt,382.9pt" id="Straight Connector 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" o:spid="_x0000_s1026" strokeweight="3pt"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451.85pt,382.9pt" w14:anchorId="2284AF54"/>
            </w:pict>
          </mc:Fallback>
        </mc:AlternateContent>
      </w:r>
      <w:r>
        <w:rPr>
          <w:noProof/>
        </w:rPr>
        <mc:AlternateContent>
          <mc:Choice Requires="wps">
            <w:drawing>
              <wp:anchor distT="0" distB="0" distL="114300" distR="114300" simplePos="0" relativeHeight="251662336" behindDoc="0" locked="0" layoutInCell="1" allowOverlap="1" wp14:anchorId="7F267424" wp14:editId="01427FFE">
                <wp:simplePos x="0" y="0"/>
                <wp:positionH relativeFrom="column">
                  <wp:posOffset>0</wp:posOffset>
                </wp:positionH>
                <wp:positionV relativeFrom="paragraph">
                  <wp:posOffset>182880</wp:posOffset>
                </wp:positionV>
                <wp:extent cx="5486400" cy="0"/>
                <wp:effectExtent l="0" t="19050" r="19050" b="1905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4="http://schemas.microsoft.com/office/word/2010/wordmls" xmlns:ve="http://schemas.openxmlformats.org/markup-compatibility/2006">
            <w:pict>
              <v:line from="0,14.4pt" id="Straight Connector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" o:spid="_x0000_s1026" strokeweight="3pt"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6in,14.4pt" w14:anchorId="128317CF"/>
            </w:pict>
          </mc:Fallback>
        </mc:AlternateContent>
      </w:r>
      <w:r>
        <w:rPr>
          <w:noProof/>
        </w:rPr>
        <mc:AlternateContent>
          <mc:Choice Requires="wps">
            <w:drawing>
              <wp:anchor distT="0" distB="0" distL="114300" distR="114300" simplePos="0" relativeHeight="251663360" behindDoc="0" locked="0" layoutInCell="1" allowOverlap="1" wp14:anchorId="6F34F0F0" wp14:editId="5D0C13D5">
                <wp:simplePos x="0" y="0"/>
                <wp:positionH relativeFrom="column">
                  <wp:posOffset>252095</wp:posOffset>
                </wp:positionH>
                <wp:positionV relativeFrom="paragraph">
                  <wp:posOffset>5024755</wp:posOffset>
                </wp:positionV>
                <wp:extent cx="5486400" cy="0"/>
                <wp:effectExtent l="0" t="19050" r="19050" b="19050"/>
                <wp:wrapNone/>
                <wp:docPr id="105" name="Straight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4="http://schemas.microsoft.com/office/word/2010/wordmls" xmlns:ve="http://schemas.openxmlformats.org/markup-compatibility/2006">
            <w:pict>
              <v:line from="19.85pt,395.65pt" id="Straight Connector 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" o:spid="_x0000_s1026" strokeweight="3pt"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451.85pt,395.65pt" w14:anchorId="4010D5B6"/>
            </w:pict>
          </mc:Fallback>
        </mc:AlternateContent>
      </w:r>
    </w:p>
    <w:p w:rsidR="00131464" w:rsidRDefault="00224EEE" w:rsidP="00131464">
      <w:pPr>
        <w:rPr>
          <w:rFonts w:cs="Arial"/>
        </w:rPr>
      </w:pPr>
    </w:p>
    <w:p w:rsidR="00131464" w:rsidRDefault="00224EEE" w:rsidP="00131464">
      <w:pPr>
        <w:ind w:left="360"/>
        <w:rPr>
          <w:rFonts w:eastAsiaTheme="minorHAnsi" w:cs="Arial"/>
          <w:b/>
        </w:rPr>
      </w:pPr>
    </w:p>
    <w:p w:rsidR="00131464" w:rsidRDefault="00224EEE" w:rsidP="00131464">
      <w:pPr>
        <w:rPr>
          <w:rFonts w:cs="Arial"/>
          <w:b/>
        </w:rPr>
      </w:pPr>
      <w:r>
        <w:rPr>
          <w:rFonts w:cs="Arial"/>
          <w:b/>
        </w:rPr>
        <w:t xml:space="preserve">Specification Status: </w:t>
      </w:r>
      <w:r>
        <w:rPr>
          <w:rFonts w:cs="Arial"/>
          <w:b/>
          <w:u w:val="single"/>
        </w:rPr>
        <w:t xml:space="preserve">                                                                 </w:t>
      </w:r>
      <w:proofErr w:type="gramStart"/>
      <w:r>
        <w:rPr>
          <w:rFonts w:cs="Arial"/>
          <w:b/>
          <w:u w:val="single"/>
        </w:rPr>
        <w:t xml:space="preserve">  </w:t>
      </w:r>
      <w:r>
        <w:rPr>
          <w:rFonts w:cs="Arial"/>
          <w:b/>
          <w:color w:val="FFFFFF" w:themeColor="background1"/>
          <w:u w:val="single"/>
        </w:rPr>
        <w:t>.</w:t>
      </w:r>
      <w:proofErr w:type="gramEnd"/>
    </w:p>
    <w:p w:rsidR="00131464" w:rsidRDefault="00224EEE" w:rsidP="00577DE3">
      <w:pPr>
        <w:numPr>
          <w:ilvl w:val="0"/>
          <w:numId w:val="7"/>
        </w:numPr>
        <w:rPr>
          <w:rFonts w:cs="Arial"/>
        </w:rPr>
      </w:pPr>
      <w:r>
        <w:rPr>
          <w:rFonts w:cs="Arial"/>
        </w:rPr>
        <w:t xml:space="preserve">DRAFT status shall be used as a reference </w:t>
      </w:r>
      <w:proofErr w:type="gramStart"/>
      <w:r>
        <w:rPr>
          <w:rFonts w:cs="Arial"/>
        </w:rPr>
        <w:t>only, and</w:t>
      </w:r>
      <w:proofErr w:type="gramEnd"/>
      <w:r>
        <w:rPr>
          <w:rFonts w:cs="Arial"/>
        </w:rPr>
        <w:t xml:space="preserve"> does not imply it will match the released version. DRAFT status is the closest approximation of the released version at the time of approval. </w:t>
      </w:r>
    </w:p>
    <w:p w:rsidR="00131464" w:rsidRDefault="00224EEE" w:rsidP="00577DE3">
      <w:pPr>
        <w:numPr>
          <w:ilvl w:val="0"/>
          <w:numId w:val="7"/>
        </w:numPr>
        <w:rPr>
          <w:rFonts w:cs="Arial"/>
        </w:rPr>
      </w:pPr>
      <w:r>
        <w:rPr>
          <w:rFonts w:cs="Arial"/>
        </w:rPr>
        <w:t>RELEASED status shall be used for designing for production.</w:t>
      </w:r>
    </w:p>
    <w:p w:rsidR="00131464" w:rsidRDefault="00224EEE" w:rsidP="00131464">
      <w:pPr>
        <w:rPr>
          <w:rFonts w:cs="Arial"/>
          <w:b/>
        </w:rPr>
      </w:pPr>
    </w:p>
    <w:p w:rsidR="00131464" w:rsidRDefault="00224EEE" w:rsidP="00131464">
      <w:pPr>
        <w:spacing w:after="200" w:line="276" w:lineRule="auto"/>
        <w:rPr>
          <w:rFonts w:cs="Arial"/>
          <w:b/>
        </w:rPr>
      </w:pPr>
      <w:r>
        <w:rPr>
          <w:rFonts w:cs="Arial"/>
          <w:b/>
        </w:rPr>
        <w:br w:type="page"/>
      </w:r>
    </w:p>
    <w:p w:rsidR="00131464" w:rsidRDefault="00224EEE" w:rsidP="00131464">
      <w:pPr>
        <w:outlineLvl w:val="0"/>
        <w:rPr>
          <w:rFonts w:eastAsiaTheme="minorHAnsi" w:cs="Arial"/>
          <w:b/>
        </w:rPr>
      </w:pPr>
    </w:p>
    <w:p w:rsidR="00131464" w:rsidRDefault="00224EEE" w:rsidP="00131464">
      <w:pPr>
        <w:jc w:val="center"/>
        <w:outlineLvl w:val="0"/>
        <w:rPr>
          <w:rFonts w:cs="Arial"/>
          <w:b/>
          <w:sz w:val="36"/>
          <w:szCs w:val="36"/>
        </w:rPr>
      </w:pPr>
      <w:bookmarkStart w:id="1" w:name="_Toc25214827"/>
      <w:r>
        <w:rPr>
          <w:rFonts w:cs="Arial"/>
          <w:b/>
          <w:sz w:val="36"/>
          <w:szCs w:val="36"/>
        </w:rPr>
        <w:t>Table of Contents</w:t>
      </w:r>
      <w:bookmarkEnd w:id="1"/>
    </w:p>
    <w:p w:rsidR="00131464" w:rsidRDefault="00224EEE">
      <w:pPr>
        <w:tabs>
          <w:tab w:val="right" w:leader="dot" w:pos="9350"/>
        </w:tabs>
        <w:rPr>
          <w:noProof/>
        </w:rPr>
      </w:pPr>
      <w:r>
        <w:rPr>
          <w:rFonts w:cs="Arial"/>
          <w:sz w:val="36"/>
          <w:szCs w:val="36"/>
        </w:rPr>
        <w:fldChar w:fldCharType="begin"/>
      </w:r>
      <w:r>
        <w:rPr>
          <w:rFonts w:cs="Arial"/>
          <w:sz w:val="36"/>
          <w:szCs w:val="36"/>
        </w:rPr>
        <w:instrText xml:space="preserve"> TOC \o "1-4" \h \z \u </w:instrText>
      </w:r>
      <w:r>
        <w:rPr>
          <w:rFonts w:cs="Arial"/>
          <w:sz w:val="36"/>
          <w:szCs w:val="36"/>
        </w:rPr>
        <w:fldChar w:fldCharType="separate"/>
      </w:r>
      <w:hyperlink w:anchor="_Toc25214827" w:history="1">
        <w:r w:rsidRPr="008A140B">
          <w:rPr>
            <w:rFonts w:cs="Arial"/>
            <w:b/>
            <w:noProof/>
          </w:rPr>
          <w:t>Table of Contents</w:t>
        </w:r>
        <w:r>
          <w:rPr>
            <w:noProof/>
            <w:webHidden/>
          </w:rPr>
          <w:tab/>
        </w:r>
        <w:r>
          <w:rPr>
            <w:noProof/>
            <w:webHidden/>
          </w:rPr>
          <w:fldChar w:fldCharType="begin"/>
        </w:r>
        <w:r>
          <w:rPr>
            <w:noProof/>
            <w:webHidden/>
          </w:rPr>
          <w:instrText xml:space="preserve"> PAGEREF _Toc25214827 \h </w:instrText>
        </w:r>
        <w:r>
          <w:rPr>
            <w:noProof/>
            <w:webHidden/>
          </w:rPr>
        </w:r>
        <w:r>
          <w:rPr>
            <w:noProof/>
            <w:webHidden/>
          </w:rPr>
          <w:fldChar w:fldCharType="separate"/>
        </w:r>
        <w:r w:rsidR="005814C6">
          <w:rPr>
            <w:noProof/>
            <w:webHidden/>
          </w:rPr>
          <w:t>3</w:t>
        </w:r>
        <w:r>
          <w:rPr>
            <w:noProof/>
            <w:webHidden/>
          </w:rPr>
          <w:fldChar w:fldCharType="end"/>
        </w:r>
      </w:hyperlink>
    </w:p>
    <w:p w:rsidR="00131464" w:rsidRDefault="00224EEE" w:rsidP="00131464">
      <w:pPr>
        <w:rPr>
          <w:rFonts w:eastAsiaTheme="minorHAnsi" w:cs="Arial"/>
          <w:b/>
        </w:rPr>
      </w:pPr>
      <w:r>
        <w:rPr>
          <w:rFonts w:cs="Arial"/>
          <w:sz w:val="36"/>
          <w:szCs w:val="36"/>
        </w:rPr>
        <w:fldChar w:fldCharType="end"/>
      </w:r>
    </w:p>
    <w:p w:rsidR="00406F39" w:rsidRDefault="00224EEE" w:rsidP="00B9479B">
      <w:pPr>
        <w:pStyle w:val="Heading1"/>
      </w:pPr>
      <w:r w:rsidRPr="00B9479B">
        <w:lastRenderedPageBreak/>
        <w:t>FRD-REQ-407092/A-Architectural Design</w:t>
      </w:r>
    </w:p>
    <w:p w:rsidR="00406F39" w:rsidRDefault="00224EEE" w:rsidP="00B9479B">
      <w:pPr>
        <w:pStyle w:val="Heading2"/>
      </w:pPr>
      <w:r>
        <w:t>Interface Requirements</w:t>
      </w:r>
    </w:p>
    <w:p w:rsidR="00406F39" w:rsidRDefault="00224EEE" w:rsidP="00B9479B">
      <w:pPr>
        <w:pStyle w:val="Heading3"/>
      </w:pPr>
      <w:r w:rsidRPr="00B9479B">
        <w:t>HW/SWR-REQ-407093/A-GPIO Signals</w:t>
      </w:r>
    </w:p>
    <w:p w:rsidR="00DA293C" w:rsidRPr="00DA293C" w:rsidRDefault="00224EEE" w:rsidP="00DA293C">
      <w:pPr>
        <w:spacing w:line="256" w:lineRule="auto"/>
        <w:rPr>
          <w:rFonts w:eastAsia="Calibri" w:cs="Arial"/>
        </w:rPr>
      </w:pPr>
      <w:r w:rsidRPr="00DA293C">
        <w:rPr>
          <w:rFonts w:eastAsia="Calibri" w:cs="Arial"/>
        </w:rPr>
        <w:t xml:space="preserve">The module shall implement all </w:t>
      </w:r>
      <w:proofErr w:type="gramStart"/>
      <w:r w:rsidRPr="00DA293C">
        <w:rPr>
          <w:rFonts w:eastAsia="Calibri" w:cs="Arial"/>
        </w:rPr>
        <w:t>General Purpose</w:t>
      </w:r>
      <w:proofErr w:type="gramEnd"/>
      <w:r w:rsidRPr="00DA293C">
        <w:rPr>
          <w:rFonts w:eastAsia="Calibri" w:cs="Arial"/>
        </w:rPr>
        <w:t xml:space="preserve"> IO signa</w:t>
      </w:r>
      <w:r w:rsidRPr="00DA293C">
        <w:rPr>
          <w:rFonts w:eastAsia="Calibri" w:cs="Arial"/>
        </w:rPr>
        <w:t xml:space="preserve">l lines (GPIO) that are necessary for proper functionality as defined in the ADI </w:t>
      </w:r>
      <w:r w:rsidRPr="00DA293C">
        <w:rPr>
          <w:rFonts w:eastAsia="Calibri" w:cs="Arial"/>
          <w:i/>
          <w:u w:val="single"/>
        </w:rPr>
        <w:t>AD242x Data Sheet</w:t>
      </w:r>
      <w:r w:rsidRPr="00DA293C">
        <w:rPr>
          <w:rFonts w:eastAsia="Calibri" w:cs="Arial"/>
        </w:rPr>
        <w:t xml:space="preserve"> </w:t>
      </w:r>
      <w:r>
        <w:rPr>
          <w:rFonts w:eastAsia="Calibri" w:cs="Arial"/>
        </w:rPr>
        <w:t xml:space="preserve">or in the </w:t>
      </w:r>
      <w:r w:rsidRPr="00DA293C">
        <w:rPr>
          <w:rFonts w:eastAsia="Calibri" w:cs="Arial"/>
        </w:rPr>
        <w:t xml:space="preserve">ADI </w:t>
      </w:r>
      <w:r w:rsidRPr="00DA293C">
        <w:rPr>
          <w:rFonts w:eastAsia="Calibri" w:cs="Arial"/>
          <w:i/>
          <w:u w:val="single"/>
        </w:rPr>
        <w:t>AD24</w:t>
      </w:r>
      <w:r>
        <w:rPr>
          <w:rFonts w:eastAsia="Calibri" w:cs="Arial"/>
          <w:i/>
          <w:u w:val="single"/>
        </w:rPr>
        <w:t>3</w:t>
      </w:r>
      <w:r w:rsidRPr="00DA293C">
        <w:rPr>
          <w:rFonts w:eastAsia="Calibri" w:cs="Arial"/>
          <w:i/>
          <w:u w:val="single"/>
        </w:rPr>
        <w:t>x Data Sheet</w:t>
      </w:r>
      <w:r w:rsidRPr="00DA293C">
        <w:rPr>
          <w:rFonts w:eastAsia="Calibri" w:cs="Arial"/>
        </w:rPr>
        <w:t xml:space="preserve"> – latest revision at time of sourcing. The logic values the GPIOs are set to shall be provided by Ford core </w:t>
      </w:r>
      <w:r w:rsidRPr="00DA293C">
        <w:rPr>
          <w:rFonts w:eastAsia="Calibri" w:cs="Arial"/>
        </w:rPr>
        <w:t>engineering.</w:t>
      </w:r>
      <w:r>
        <w:rPr>
          <w:rFonts w:eastAsia="Calibri" w:cs="Arial"/>
        </w:rPr>
        <w:t xml:space="preserve"> </w:t>
      </w:r>
      <w:r w:rsidRPr="00780F53">
        <w:rPr>
          <w:rFonts w:eastAsia="Calibri" w:cs="Arial"/>
        </w:rPr>
        <w:t>The suppliers shall provide Ford with all intended uses of the ‘virtual GPIO’ registers.</w:t>
      </w:r>
    </w:p>
    <w:p w:rsidR="00DA293C" w:rsidRPr="00DA293C" w:rsidRDefault="00224EEE" w:rsidP="00DA293C">
      <w:pPr>
        <w:spacing w:line="256" w:lineRule="auto"/>
        <w:rPr>
          <w:rFonts w:eastAsia="Calibri" w:cs="Arial"/>
        </w:rPr>
      </w:pPr>
    </w:p>
    <w:p w:rsidR="00DA293C" w:rsidRPr="00DA293C" w:rsidRDefault="00224EEE" w:rsidP="00DA293C">
      <w:pPr>
        <w:spacing w:line="256" w:lineRule="auto"/>
        <w:rPr>
          <w:rFonts w:eastAsia="Calibri" w:cs="Arial"/>
        </w:rPr>
      </w:pPr>
      <w:r w:rsidRPr="00DA293C">
        <w:rPr>
          <w:rFonts w:eastAsia="Calibri" w:cs="Arial"/>
        </w:rPr>
        <w:t xml:space="preserve">See Analog Devices </w:t>
      </w:r>
      <w:r w:rsidRPr="00DA293C">
        <w:rPr>
          <w:rFonts w:eastAsia="Calibri" w:cs="Arial"/>
          <w:i/>
          <w:u w:val="single"/>
        </w:rPr>
        <w:t>AD242x Data Sheet</w:t>
      </w:r>
      <w:r w:rsidRPr="00DA293C">
        <w:rPr>
          <w:rFonts w:eastAsia="Calibri" w:cs="Arial"/>
        </w:rPr>
        <w:t xml:space="preserve"> and </w:t>
      </w:r>
      <w:r w:rsidRPr="00DA293C">
        <w:rPr>
          <w:rFonts w:eastAsia="Calibri" w:cs="Arial"/>
          <w:i/>
          <w:u w:val="single"/>
        </w:rPr>
        <w:t>AD242x Programming Reference Manual</w:t>
      </w:r>
      <w:r>
        <w:rPr>
          <w:rFonts w:eastAsia="Calibri" w:cs="Arial"/>
          <w:i/>
          <w:u w:val="single"/>
        </w:rPr>
        <w:t>,</w:t>
      </w:r>
      <w:r w:rsidRPr="00DA293C">
        <w:rPr>
          <w:rFonts w:eastAsia="Calibri" w:cs="Arial"/>
        </w:rPr>
        <w:t xml:space="preserve"> </w:t>
      </w:r>
      <w:r>
        <w:rPr>
          <w:rFonts w:eastAsia="Calibri" w:cs="Arial"/>
        </w:rPr>
        <w:t xml:space="preserve">or the </w:t>
      </w:r>
      <w:r w:rsidRPr="00DA293C">
        <w:rPr>
          <w:rFonts w:eastAsia="Calibri" w:cs="Arial"/>
          <w:i/>
          <w:u w:val="single"/>
        </w:rPr>
        <w:t>AD2</w:t>
      </w:r>
      <w:r>
        <w:rPr>
          <w:rFonts w:eastAsia="Calibri" w:cs="Arial"/>
          <w:i/>
          <w:u w:val="single"/>
        </w:rPr>
        <w:t>3</w:t>
      </w:r>
      <w:r w:rsidRPr="00DA293C">
        <w:rPr>
          <w:rFonts w:eastAsia="Calibri" w:cs="Arial"/>
          <w:i/>
          <w:u w:val="single"/>
        </w:rPr>
        <w:t>2x Data Sheet</w:t>
      </w:r>
      <w:r w:rsidRPr="00E54F86">
        <w:rPr>
          <w:rFonts w:eastAsia="Calibri" w:cs="Arial"/>
          <w:iCs/>
        </w:rPr>
        <w:t xml:space="preserve"> and</w:t>
      </w:r>
      <w:r>
        <w:rPr>
          <w:rFonts w:eastAsia="Calibri" w:cs="Arial"/>
        </w:rPr>
        <w:t xml:space="preserve"> </w:t>
      </w:r>
      <w:r w:rsidRPr="00DA293C">
        <w:rPr>
          <w:rFonts w:eastAsia="Calibri" w:cs="Arial"/>
          <w:i/>
          <w:u w:val="single"/>
        </w:rPr>
        <w:t>AD24</w:t>
      </w:r>
      <w:r>
        <w:rPr>
          <w:rFonts w:eastAsia="Calibri" w:cs="Arial"/>
          <w:i/>
          <w:u w:val="single"/>
        </w:rPr>
        <w:t>3</w:t>
      </w:r>
      <w:r w:rsidRPr="00DA293C">
        <w:rPr>
          <w:rFonts w:eastAsia="Calibri" w:cs="Arial"/>
          <w:i/>
          <w:u w:val="single"/>
        </w:rPr>
        <w:t>x Programming Reference Manual</w:t>
      </w:r>
      <w:r>
        <w:rPr>
          <w:rFonts w:eastAsia="Calibri" w:cs="Arial"/>
          <w:i/>
          <w:u w:val="single"/>
        </w:rPr>
        <w:t>,</w:t>
      </w:r>
      <w:r>
        <w:rPr>
          <w:rFonts w:eastAsia="Calibri" w:cs="Arial"/>
        </w:rPr>
        <w:t xml:space="preserve"> (dependen</w:t>
      </w:r>
      <w:r>
        <w:rPr>
          <w:rFonts w:eastAsia="Calibri" w:cs="Arial"/>
        </w:rPr>
        <w:t xml:space="preserve">t on supplier design) </w:t>
      </w:r>
      <w:r w:rsidRPr="00DA293C">
        <w:rPr>
          <w:rFonts w:eastAsia="Calibri" w:cs="Arial"/>
        </w:rPr>
        <w:t xml:space="preserve">for pins on A2B micro for GPIO I/O. </w:t>
      </w:r>
    </w:p>
    <w:p w:rsidR="00500605" w:rsidRPr="00DA293C" w:rsidRDefault="00224EEE" w:rsidP="00500605">
      <w:pPr>
        <w:rPr>
          <w:rFonts w:cs="Arial"/>
        </w:rPr>
      </w:pPr>
    </w:p>
    <w:p w:rsidR="00406F39" w:rsidRDefault="00224EEE" w:rsidP="00B9479B">
      <w:pPr>
        <w:pStyle w:val="Heading4"/>
      </w:pPr>
      <w:r w:rsidRPr="00B9479B">
        <w:t>HW/SWR-REQ-416431/A-Design guidelines for GPIO pins</w:t>
      </w:r>
    </w:p>
    <w:p w:rsidR="00500605" w:rsidRDefault="00224EEE" w:rsidP="00500605"/>
    <w:p w:rsidR="00BF6848" w:rsidRDefault="00224EEE" w:rsidP="00500605">
      <w:r>
        <w:t xml:space="preserve">The following charts identify the virtual GPIO (or GPIO Over Distance) pins each module shall use. </w:t>
      </w:r>
    </w:p>
    <w:p w:rsidR="00BF6848" w:rsidRDefault="00224EEE" w:rsidP="00577DE3">
      <w:pPr>
        <w:numPr>
          <w:ilvl w:val="0"/>
          <w:numId w:val="8"/>
        </w:numPr>
      </w:pPr>
      <w:r>
        <w:t xml:space="preserve">“Resistor Pull down” (or P/D) lines are used for inputs. </w:t>
      </w:r>
    </w:p>
    <w:p w:rsidR="00640D70" w:rsidRDefault="00224EEE" w:rsidP="00577DE3">
      <w:pPr>
        <w:numPr>
          <w:ilvl w:val="0"/>
          <w:numId w:val="8"/>
        </w:numPr>
      </w:pPr>
      <w:r>
        <w:t>“Direct Micro Connect” (or D/C) lines are used for outputs.</w:t>
      </w:r>
    </w:p>
    <w:p w:rsidR="00640D70" w:rsidRDefault="00224EEE" w:rsidP="00500605"/>
    <w:tbl>
      <w:tblPr>
        <w:tblW w:w="10600" w:type="dxa"/>
        <w:jc w:val="center"/>
        <w:tblLook w:val="04A0" w:firstRow="1" w:lastRow="0" w:firstColumn="1" w:lastColumn="0" w:noHBand="0" w:noVBand="1"/>
      </w:tblPr>
      <w:tblGrid>
        <w:gridCol w:w="960"/>
        <w:gridCol w:w="960"/>
        <w:gridCol w:w="1300"/>
        <w:gridCol w:w="1120"/>
        <w:gridCol w:w="1120"/>
        <w:gridCol w:w="1120"/>
        <w:gridCol w:w="1120"/>
        <w:gridCol w:w="1120"/>
        <w:gridCol w:w="1780"/>
      </w:tblGrid>
      <w:tr w:rsidR="000463FF" w:rsidRPr="000463FF" w:rsidTr="000463FF">
        <w:trPr>
          <w:trHeight w:val="1068"/>
          <w:jc w:val="center"/>
        </w:trPr>
        <w:tc>
          <w:tcPr>
            <w:tcW w:w="960" w:type="dxa"/>
            <w:tcBorders>
              <w:top w:val="single" w:sz="8" w:space="0" w:color="auto"/>
              <w:left w:val="single" w:sz="8" w:space="0" w:color="auto"/>
              <w:bottom w:val="double" w:sz="6" w:space="0" w:color="auto"/>
              <w:right w:val="single" w:sz="4" w:space="0" w:color="auto"/>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AD2433</w:t>
            </w:r>
            <w:r w:rsidRPr="000463FF">
              <w:rPr>
                <w:rFonts w:cs="Arial"/>
                <w:color w:val="000000"/>
              </w:rPr>
              <w:br/>
              <w:t>PIN</w:t>
            </w:r>
          </w:p>
        </w:tc>
        <w:tc>
          <w:tcPr>
            <w:tcW w:w="960" w:type="dxa"/>
            <w:tcBorders>
              <w:top w:val="single" w:sz="8" w:space="0" w:color="auto"/>
              <w:left w:val="nil"/>
              <w:bottom w:val="double" w:sz="6" w:space="0" w:color="auto"/>
              <w:right w:val="single" w:sz="4" w:space="0" w:color="auto"/>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Pin Name</w:t>
            </w:r>
          </w:p>
        </w:tc>
        <w:tc>
          <w:tcPr>
            <w:tcW w:w="1300" w:type="dxa"/>
            <w:tcBorders>
              <w:top w:val="single" w:sz="8" w:space="0" w:color="auto"/>
              <w:left w:val="nil"/>
              <w:bottom w:val="double" w:sz="6" w:space="0" w:color="auto"/>
              <w:right w:val="single" w:sz="4" w:space="0" w:color="auto"/>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Alt</w:t>
            </w:r>
            <w:r>
              <w:rPr>
                <w:rFonts w:cs="Arial"/>
                <w:color w:val="000000"/>
              </w:rPr>
              <w:t>ernative</w:t>
            </w:r>
            <w:r w:rsidRPr="000463FF">
              <w:rPr>
                <w:rFonts w:cs="Arial"/>
                <w:color w:val="000000"/>
              </w:rPr>
              <w:t xml:space="preserve"> Funct</w:t>
            </w:r>
            <w:r>
              <w:rPr>
                <w:rFonts w:cs="Arial"/>
                <w:color w:val="000000"/>
              </w:rPr>
              <w:t>ion</w:t>
            </w:r>
          </w:p>
        </w:tc>
        <w:tc>
          <w:tcPr>
            <w:tcW w:w="1120" w:type="dxa"/>
            <w:tcBorders>
              <w:top w:val="single" w:sz="8" w:space="0" w:color="auto"/>
              <w:left w:val="nil"/>
              <w:bottom w:val="double" w:sz="6" w:space="0" w:color="auto"/>
              <w:right w:val="single" w:sz="4" w:space="0" w:color="auto"/>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Harman PAC Usage</w:t>
            </w:r>
          </w:p>
        </w:tc>
        <w:tc>
          <w:tcPr>
            <w:tcW w:w="1120" w:type="dxa"/>
            <w:tcBorders>
              <w:top w:val="single" w:sz="8" w:space="0" w:color="auto"/>
              <w:left w:val="nil"/>
              <w:bottom w:val="double" w:sz="6" w:space="0" w:color="auto"/>
              <w:right w:val="single" w:sz="4" w:space="0" w:color="auto"/>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Harman DSP AMP B&amp;O 6 Usage</w:t>
            </w:r>
          </w:p>
        </w:tc>
        <w:tc>
          <w:tcPr>
            <w:tcW w:w="1120" w:type="dxa"/>
            <w:tcBorders>
              <w:top w:val="single" w:sz="8" w:space="0" w:color="auto"/>
              <w:left w:val="nil"/>
              <w:bottom w:val="double" w:sz="6" w:space="0" w:color="auto"/>
              <w:right w:val="single" w:sz="4" w:space="0" w:color="auto"/>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Harman DSP AMP B&amp;O 10 Usage</w:t>
            </w:r>
          </w:p>
        </w:tc>
        <w:tc>
          <w:tcPr>
            <w:tcW w:w="1120" w:type="dxa"/>
            <w:tcBorders>
              <w:top w:val="single" w:sz="8" w:space="0" w:color="auto"/>
              <w:left w:val="nil"/>
              <w:bottom w:val="double" w:sz="6" w:space="0" w:color="auto"/>
              <w:right w:val="single" w:sz="4" w:space="0" w:color="auto"/>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Harman DSP AMP Revel 10 Usage</w:t>
            </w:r>
          </w:p>
        </w:tc>
        <w:tc>
          <w:tcPr>
            <w:tcW w:w="1120" w:type="dxa"/>
            <w:tcBorders>
              <w:top w:val="single" w:sz="8" w:space="0" w:color="auto"/>
              <w:left w:val="nil"/>
              <w:bottom w:val="double" w:sz="6" w:space="0" w:color="auto"/>
              <w:right w:val="single" w:sz="4" w:space="0" w:color="auto"/>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Harman DSP AMP Revel 24 Usage</w:t>
            </w:r>
          </w:p>
        </w:tc>
        <w:tc>
          <w:tcPr>
            <w:tcW w:w="1780" w:type="dxa"/>
            <w:tcBorders>
              <w:top w:val="single" w:sz="8" w:space="0" w:color="auto"/>
              <w:left w:val="single" w:sz="8" w:space="0" w:color="auto"/>
              <w:bottom w:val="double" w:sz="6" w:space="0" w:color="auto"/>
              <w:right w:val="single" w:sz="8" w:space="0" w:color="auto"/>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GPIO Feature</w:t>
            </w:r>
          </w:p>
        </w:tc>
      </w:tr>
      <w:tr w:rsidR="000463FF" w:rsidRPr="000463FF" w:rsidTr="000463FF">
        <w:trPr>
          <w:trHeight w:val="54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5</w:t>
            </w:r>
          </w:p>
        </w:tc>
        <w:tc>
          <w:tcPr>
            <w:tcW w:w="960" w:type="dxa"/>
            <w:tcBorders>
              <w:top w:val="nil"/>
              <w:left w:val="nil"/>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SIO0</w:t>
            </w:r>
          </w:p>
        </w:tc>
        <w:tc>
          <w:tcPr>
            <w:tcW w:w="1300" w:type="dxa"/>
            <w:tcBorders>
              <w:top w:val="nil"/>
              <w:left w:val="nil"/>
              <w:bottom w:val="single" w:sz="4" w:space="0" w:color="auto"/>
              <w:right w:val="nil"/>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PDM0</w:t>
            </w:r>
            <w:r w:rsidRPr="000463FF">
              <w:rPr>
                <w:rFonts w:cs="Arial"/>
                <w:color w:val="000000"/>
              </w:rPr>
              <w:br/>
              <w:t>GPIO0</w:t>
            </w:r>
          </w:p>
        </w:tc>
        <w:tc>
          <w:tcPr>
            <w:tcW w:w="1120" w:type="dxa"/>
            <w:tcBorders>
              <w:top w:val="nil"/>
              <w:left w:val="single" w:sz="8" w:space="0" w:color="auto"/>
              <w:bottom w:val="single" w:sz="4" w:space="0" w:color="auto"/>
              <w:right w:val="single" w:sz="4"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4"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4"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4"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8"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780" w:type="dxa"/>
            <w:tcBorders>
              <w:top w:val="nil"/>
              <w:left w:val="nil"/>
              <w:bottom w:val="single" w:sz="4" w:space="0" w:color="auto"/>
              <w:right w:val="single" w:sz="8"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r>
      <w:tr w:rsidR="000463FF" w:rsidRPr="000463FF" w:rsidTr="000463FF">
        <w:trPr>
          <w:trHeight w:val="528"/>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6</w:t>
            </w:r>
          </w:p>
        </w:tc>
        <w:tc>
          <w:tcPr>
            <w:tcW w:w="960" w:type="dxa"/>
            <w:tcBorders>
              <w:top w:val="nil"/>
              <w:left w:val="nil"/>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SIO1</w:t>
            </w:r>
          </w:p>
        </w:tc>
        <w:tc>
          <w:tcPr>
            <w:tcW w:w="1300" w:type="dxa"/>
            <w:tcBorders>
              <w:top w:val="nil"/>
              <w:left w:val="nil"/>
              <w:bottom w:val="single" w:sz="4" w:space="0" w:color="auto"/>
              <w:right w:val="nil"/>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PDW1</w:t>
            </w:r>
            <w:r w:rsidRPr="000463FF">
              <w:rPr>
                <w:rFonts w:cs="Arial"/>
                <w:color w:val="000000"/>
              </w:rPr>
              <w:br/>
              <w:t>GPIO1</w:t>
            </w:r>
          </w:p>
        </w:tc>
        <w:tc>
          <w:tcPr>
            <w:tcW w:w="1120" w:type="dxa"/>
            <w:tcBorders>
              <w:top w:val="nil"/>
              <w:left w:val="single" w:sz="8" w:space="0" w:color="auto"/>
              <w:bottom w:val="single" w:sz="4" w:space="0" w:color="auto"/>
              <w:right w:val="single" w:sz="4"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4"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4"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4"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8"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780" w:type="dxa"/>
            <w:tcBorders>
              <w:top w:val="nil"/>
              <w:left w:val="nil"/>
              <w:bottom w:val="single" w:sz="4" w:space="0" w:color="auto"/>
              <w:right w:val="single" w:sz="8"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r>
      <w:tr w:rsidR="000463FF" w:rsidRPr="000463FF" w:rsidTr="000463FF">
        <w:trPr>
          <w:trHeight w:val="792"/>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7</w:t>
            </w:r>
          </w:p>
        </w:tc>
        <w:tc>
          <w:tcPr>
            <w:tcW w:w="960" w:type="dxa"/>
            <w:tcBorders>
              <w:top w:val="nil"/>
              <w:left w:val="nil"/>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SIO2</w:t>
            </w:r>
          </w:p>
        </w:tc>
        <w:tc>
          <w:tcPr>
            <w:tcW w:w="1300" w:type="dxa"/>
            <w:tcBorders>
              <w:top w:val="nil"/>
              <w:left w:val="nil"/>
              <w:bottom w:val="single" w:sz="4" w:space="0" w:color="auto"/>
              <w:right w:val="nil"/>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ASPISS</w:t>
            </w:r>
            <w:r w:rsidRPr="000463FF">
              <w:rPr>
                <w:rFonts w:cs="Arial"/>
                <w:color w:val="000000"/>
              </w:rPr>
              <w:br/>
              <w:t>SPISSEL1</w:t>
            </w:r>
            <w:r w:rsidRPr="000463FF">
              <w:rPr>
                <w:rFonts w:cs="Arial"/>
                <w:color w:val="000000"/>
              </w:rPr>
              <w:br/>
              <w:t>GPIO2</w:t>
            </w:r>
          </w:p>
        </w:tc>
        <w:tc>
          <w:tcPr>
            <w:tcW w:w="1120" w:type="dxa"/>
            <w:tcBorders>
              <w:top w:val="nil"/>
              <w:left w:val="single" w:sz="8" w:space="0" w:color="auto"/>
              <w:bottom w:val="single" w:sz="4" w:space="0" w:color="auto"/>
              <w:right w:val="single" w:sz="4"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4"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4"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4"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8"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780" w:type="dxa"/>
            <w:tcBorders>
              <w:top w:val="nil"/>
              <w:left w:val="nil"/>
              <w:bottom w:val="single" w:sz="4" w:space="0" w:color="auto"/>
              <w:right w:val="single" w:sz="8"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r>
      <w:tr w:rsidR="000463FF" w:rsidRPr="000463FF" w:rsidTr="000463FF">
        <w:trPr>
          <w:trHeight w:val="264"/>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12</w:t>
            </w:r>
          </w:p>
        </w:tc>
        <w:tc>
          <w:tcPr>
            <w:tcW w:w="960" w:type="dxa"/>
            <w:tcBorders>
              <w:top w:val="nil"/>
              <w:left w:val="nil"/>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SIO3</w:t>
            </w:r>
          </w:p>
        </w:tc>
        <w:tc>
          <w:tcPr>
            <w:tcW w:w="1300" w:type="dxa"/>
            <w:tcBorders>
              <w:top w:val="nil"/>
              <w:left w:val="nil"/>
              <w:bottom w:val="single" w:sz="4" w:space="0" w:color="auto"/>
              <w:right w:val="nil"/>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GPIO3</w:t>
            </w:r>
          </w:p>
        </w:tc>
        <w:tc>
          <w:tcPr>
            <w:tcW w:w="1120" w:type="dxa"/>
            <w:tcBorders>
              <w:top w:val="nil"/>
              <w:left w:val="single" w:sz="8" w:space="0" w:color="auto"/>
              <w:bottom w:val="single" w:sz="4" w:space="0" w:color="auto"/>
              <w:right w:val="single" w:sz="4"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4"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4"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4"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8"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780" w:type="dxa"/>
            <w:tcBorders>
              <w:top w:val="nil"/>
              <w:left w:val="nil"/>
              <w:bottom w:val="single" w:sz="4" w:space="0" w:color="auto"/>
              <w:right w:val="single" w:sz="8"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r>
      <w:tr w:rsidR="000463FF" w:rsidRPr="000463FF" w:rsidTr="000463FF">
        <w:trPr>
          <w:trHeight w:val="264"/>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13</w:t>
            </w:r>
          </w:p>
        </w:tc>
        <w:tc>
          <w:tcPr>
            <w:tcW w:w="960" w:type="dxa"/>
            <w:tcBorders>
              <w:top w:val="nil"/>
              <w:left w:val="nil"/>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SIO4</w:t>
            </w:r>
          </w:p>
        </w:tc>
        <w:tc>
          <w:tcPr>
            <w:tcW w:w="1300" w:type="dxa"/>
            <w:tcBorders>
              <w:top w:val="nil"/>
              <w:left w:val="nil"/>
              <w:bottom w:val="single" w:sz="4" w:space="0" w:color="auto"/>
              <w:right w:val="nil"/>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GPIO0</w:t>
            </w:r>
          </w:p>
        </w:tc>
        <w:tc>
          <w:tcPr>
            <w:tcW w:w="1120" w:type="dxa"/>
            <w:tcBorders>
              <w:top w:val="nil"/>
              <w:left w:val="single" w:sz="8" w:space="0" w:color="auto"/>
              <w:bottom w:val="single" w:sz="4" w:space="0" w:color="auto"/>
              <w:right w:val="single" w:sz="4"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4"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4"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4"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8"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780" w:type="dxa"/>
            <w:tcBorders>
              <w:top w:val="nil"/>
              <w:left w:val="nil"/>
              <w:bottom w:val="single" w:sz="4" w:space="0" w:color="auto"/>
              <w:right w:val="single" w:sz="8"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r>
      <w:tr w:rsidR="000463FF" w:rsidRPr="000463FF" w:rsidTr="000463FF">
        <w:trPr>
          <w:trHeight w:val="792"/>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14</w:t>
            </w:r>
          </w:p>
        </w:tc>
        <w:tc>
          <w:tcPr>
            <w:tcW w:w="960" w:type="dxa"/>
            <w:tcBorders>
              <w:top w:val="nil"/>
              <w:left w:val="nil"/>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GPIO7</w:t>
            </w:r>
          </w:p>
        </w:tc>
        <w:tc>
          <w:tcPr>
            <w:tcW w:w="1300" w:type="dxa"/>
            <w:tcBorders>
              <w:top w:val="nil"/>
              <w:left w:val="nil"/>
              <w:bottom w:val="single" w:sz="4" w:space="0" w:color="auto"/>
              <w:right w:val="nil"/>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RRSTRB</w:t>
            </w:r>
            <w:r w:rsidRPr="000463FF">
              <w:rPr>
                <w:rFonts w:cs="Arial"/>
                <w:color w:val="000000"/>
              </w:rPr>
              <w:br/>
              <w:t>PDMCLK</w:t>
            </w:r>
          </w:p>
        </w:tc>
        <w:tc>
          <w:tcPr>
            <w:tcW w:w="1120" w:type="dxa"/>
            <w:tcBorders>
              <w:top w:val="nil"/>
              <w:left w:val="single" w:sz="8" w:space="0" w:color="auto"/>
              <w:bottom w:val="single" w:sz="4" w:space="0" w:color="auto"/>
              <w:right w:val="single" w:sz="4" w:space="0" w:color="auto"/>
            </w:tcBorders>
            <w:shd w:val="clear" w:color="000000" w:fill="E2EFDA"/>
            <w:vAlign w:val="center"/>
            <w:hideMark/>
          </w:tcPr>
          <w:p w:rsidR="000463FF" w:rsidRPr="000463FF" w:rsidRDefault="00224EEE" w:rsidP="000463FF">
            <w:pPr>
              <w:jc w:val="center"/>
              <w:rPr>
                <w:rFonts w:cs="Arial"/>
                <w:color w:val="000000"/>
              </w:rPr>
            </w:pPr>
            <w:r w:rsidRPr="000463FF">
              <w:rPr>
                <w:rFonts w:cs="Arial"/>
                <w:color w:val="000000"/>
              </w:rPr>
              <w:t>IOD7DAT</w:t>
            </w:r>
            <w:r w:rsidRPr="000463FF">
              <w:rPr>
                <w:rFonts w:cs="Arial"/>
                <w:color w:val="000000"/>
              </w:rPr>
              <w:br/>
              <w:t>(GPIO7)</w:t>
            </w:r>
            <w:r w:rsidRPr="000463FF">
              <w:rPr>
                <w:rFonts w:cs="Arial"/>
                <w:color w:val="000000"/>
              </w:rPr>
              <w:br/>
              <w:t>(D/C)</w:t>
            </w:r>
          </w:p>
        </w:tc>
        <w:tc>
          <w:tcPr>
            <w:tcW w:w="1120" w:type="dxa"/>
            <w:tcBorders>
              <w:top w:val="nil"/>
              <w:left w:val="nil"/>
              <w:bottom w:val="single" w:sz="4" w:space="0" w:color="auto"/>
              <w:right w:val="single" w:sz="4" w:space="0" w:color="auto"/>
            </w:tcBorders>
            <w:shd w:val="clear" w:color="000000" w:fill="E2EFDA"/>
            <w:vAlign w:val="center"/>
            <w:hideMark/>
          </w:tcPr>
          <w:p w:rsidR="000463FF" w:rsidRPr="000463FF" w:rsidRDefault="00224EEE" w:rsidP="000463FF">
            <w:pPr>
              <w:jc w:val="center"/>
              <w:rPr>
                <w:rFonts w:cs="Arial"/>
                <w:color w:val="000000"/>
              </w:rPr>
            </w:pPr>
            <w:r w:rsidRPr="000463FF">
              <w:rPr>
                <w:rFonts w:cs="Arial"/>
                <w:color w:val="000000"/>
              </w:rPr>
              <w:t>IOD7DAT</w:t>
            </w:r>
            <w:r w:rsidRPr="000463FF">
              <w:rPr>
                <w:rFonts w:cs="Arial"/>
                <w:color w:val="000000"/>
              </w:rPr>
              <w:br/>
              <w:t>(GPIO7)</w:t>
            </w:r>
            <w:r w:rsidRPr="000463FF">
              <w:rPr>
                <w:rFonts w:cs="Arial"/>
                <w:color w:val="000000"/>
              </w:rPr>
              <w:br/>
              <w:t>(D/C)</w:t>
            </w:r>
          </w:p>
        </w:tc>
        <w:tc>
          <w:tcPr>
            <w:tcW w:w="1120" w:type="dxa"/>
            <w:tcBorders>
              <w:top w:val="nil"/>
              <w:left w:val="nil"/>
              <w:bottom w:val="single" w:sz="4" w:space="0" w:color="auto"/>
              <w:right w:val="single" w:sz="4" w:space="0" w:color="auto"/>
            </w:tcBorders>
            <w:shd w:val="clear" w:color="000000" w:fill="E2EFDA"/>
            <w:vAlign w:val="center"/>
            <w:hideMark/>
          </w:tcPr>
          <w:p w:rsidR="000463FF" w:rsidRPr="000463FF" w:rsidRDefault="00224EEE" w:rsidP="000463FF">
            <w:pPr>
              <w:jc w:val="center"/>
              <w:rPr>
                <w:rFonts w:cs="Arial"/>
                <w:color w:val="000000"/>
              </w:rPr>
            </w:pPr>
            <w:r w:rsidRPr="000463FF">
              <w:rPr>
                <w:rFonts w:cs="Arial"/>
                <w:color w:val="000000"/>
              </w:rPr>
              <w:t>IOD7DAT</w:t>
            </w:r>
            <w:r w:rsidRPr="000463FF">
              <w:rPr>
                <w:rFonts w:cs="Arial"/>
                <w:color w:val="000000"/>
              </w:rPr>
              <w:br/>
              <w:t>(GPIO7)</w:t>
            </w:r>
            <w:r w:rsidRPr="000463FF">
              <w:rPr>
                <w:rFonts w:cs="Arial"/>
                <w:color w:val="000000"/>
              </w:rPr>
              <w:br/>
              <w:t>(D/C)</w:t>
            </w:r>
          </w:p>
        </w:tc>
        <w:tc>
          <w:tcPr>
            <w:tcW w:w="1120" w:type="dxa"/>
            <w:tcBorders>
              <w:top w:val="nil"/>
              <w:left w:val="nil"/>
              <w:bottom w:val="single" w:sz="4" w:space="0" w:color="auto"/>
              <w:right w:val="single" w:sz="4" w:space="0" w:color="auto"/>
            </w:tcBorders>
            <w:shd w:val="clear" w:color="000000" w:fill="E2EFDA"/>
            <w:vAlign w:val="center"/>
            <w:hideMark/>
          </w:tcPr>
          <w:p w:rsidR="000463FF" w:rsidRPr="000463FF" w:rsidRDefault="00224EEE" w:rsidP="000463FF">
            <w:pPr>
              <w:jc w:val="center"/>
              <w:rPr>
                <w:rFonts w:cs="Arial"/>
                <w:color w:val="000000"/>
              </w:rPr>
            </w:pPr>
            <w:r w:rsidRPr="000463FF">
              <w:rPr>
                <w:rFonts w:cs="Arial"/>
                <w:color w:val="000000"/>
              </w:rPr>
              <w:t>IOD7DAT</w:t>
            </w:r>
            <w:r w:rsidRPr="000463FF">
              <w:rPr>
                <w:rFonts w:cs="Arial"/>
                <w:color w:val="000000"/>
              </w:rPr>
              <w:br/>
              <w:t>(GPIO7)</w:t>
            </w:r>
            <w:r w:rsidRPr="000463FF">
              <w:rPr>
                <w:rFonts w:cs="Arial"/>
                <w:color w:val="000000"/>
              </w:rPr>
              <w:br/>
              <w:t>(D/C)</w:t>
            </w:r>
          </w:p>
        </w:tc>
        <w:tc>
          <w:tcPr>
            <w:tcW w:w="1120" w:type="dxa"/>
            <w:tcBorders>
              <w:top w:val="nil"/>
              <w:left w:val="nil"/>
              <w:bottom w:val="single" w:sz="4" w:space="0" w:color="auto"/>
              <w:right w:val="single" w:sz="8" w:space="0" w:color="auto"/>
            </w:tcBorders>
            <w:shd w:val="clear" w:color="000000" w:fill="E2EFDA"/>
            <w:vAlign w:val="center"/>
            <w:hideMark/>
          </w:tcPr>
          <w:p w:rsidR="000463FF" w:rsidRPr="000463FF" w:rsidRDefault="00224EEE" w:rsidP="000463FF">
            <w:pPr>
              <w:jc w:val="center"/>
              <w:rPr>
                <w:rFonts w:cs="Arial"/>
                <w:color w:val="000000"/>
              </w:rPr>
            </w:pPr>
            <w:r w:rsidRPr="000463FF">
              <w:rPr>
                <w:rFonts w:cs="Arial"/>
                <w:color w:val="000000"/>
              </w:rPr>
              <w:t>IOD7DAT</w:t>
            </w:r>
            <w:r w:rsidRPr="000463FF">
              <w:rPr>
                <w:rFonts w:cs="Arial"/>
                <w:color w:val="000000"/>
              </w:rPr>
              <w:br/>
              <w:t>(GPIO7)</w:t>
            </w:r>
            <w:r w:rsidRPr="000463FF">
              <w:rPr>
                <w:rFonts w:cs="Arial"/>
                <w:color w:val="000000"/>
              </w:rPr>
              <w:br/>
              <w:t>(D/C)</w:t>
            </w:r>
          </w:p>
        </w:tc>
        <w:tc>
          <w:tcPr>
            <w:tcW w:w="1780" w:type="dxa"/>
            <w:tcBorders>
              <w:top w:val="nil"/>
              <w:left w:val="nil"/>
              <w:bottom w:val="single" w:sz="4" w:space="0" w:color="auto"/>
              <w:right w:val="single" w:sz="8" w:space="0" w:color="auto"/>
            </w:tcBorders>
            <w:shd w:val="clear" w:color="000000" w:fill="E2EFDA"/>
            <w:vAlign w:val="center"/>
            <w:hideMark/>
          </w:tcPr>
          <w:p w:rsidR="000463FF" w:rsidRPr="000463FF" w:rsidRDefault="00224EEE" w:rsidP="000463FF">
            <w:pPr>
              <w:jc w:val="center"/>
              <w:rPr>
                <w:rFonts w:cs="Arial"/>
                <w:color w:val="000000"/>
              </w:rPr>
            </w:pPr>
            <w:r w:rsidRPr="000463FF">
              <w:rPr>
                <w:rFonts w:cs="Arial"/>
                <w:color w:val="000000"/>
              </w:rPr>
              <w:t>Clip Detect</w:t>
            </w:r>
          </w:p>
        </w:tc>
      </w:tr>
      <w:tr w:rsidR="000463FF" w:rsidRPr="000463FF" w:rsidTr="000463FF">
        <w:trPr>
          <w:trHeight w:val="264"/>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15</w:t>
            </w:r>
          </w:p>
        </w:tc>
        <w:tc>
          <w:tcPr>
            <w:tcW w:w="960" w:type="dxa"/>
            <w:tcBorders>
              <w:top w:val="nil"/>
              <w:left w:val="nil"/>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SDA</w:t>
            </w:r>
          </w:p>
        </w:tc>
        <w:tc>
          <w:tcPr>
            <w:tcW w:w="1300" w:type="dxa"/>
            <w:tcBorders>
              <w:top w:val="nil"/>
              <w:left w:val="nil"/>
              <w:bottom w:val="single" w:sz="4" w:space="0" w:color="auto"/>
              <w:right w:val="nil"/>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GPIO6</w:t>
            </w:r>
          </w:p>
        </w:tc>
        <w:tc>
          <w:tcPr>
            <w:tcW w:w="1120" w:type="dxa"/>
            <w:tcBorders>
              <w:top w:val="nil"/>
              <w:left w:val="single" w:sz="8" w:space="0" w:color="auto"/>
              <w:bottom w:val="single" w:sz="4"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8"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780" w:type="dxa"/>
            <w:tcBorders>
              <w:top w:val="nil"/>
              <w:left w:val="nil"/>
              <w:bottom w:val="single" w:sz="4" w:space="0" w:color="auto"/>
              <w:right w:val="single" w:sz="8"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r>
      <w:tr w:rsidR="000463FF" w:rsidRPr="000463FF" w:rsidTr="000463FF">
        <w:trPr>
          <w:trHeight w:val="264"/>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16</w:t>
            </w:r>
          </w:p>
        </w:tc>
        <w:tc>
          <w:tcPr>
            <w:tcW w:w="960" w:type="dxa"/>
            <w:tcBorders>
              <w:top w:val="nil"/>
              <w:left w:val="nil"/>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SCL</w:t>
            </w:r>
          </w:p>
        </w:tc>
        <w:tc>
          <w:tcPr>
            <w:tcW w:w="1300" w:type="dxa"/>
            <w:tcBorders>
              <w:top w:val="nil"/>
              <w:left w:val="nil"/>
              <w:bottom w:val="single" w:sz="4" w:space="0" w:color="auto"/>
              <w:right w:val="nil"/>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GPIO5</w:t>
            </w:r>
          </w:p>
        </w:tc>
        <w:tc>
          <w:tcPr>
            <w:tcW w:w="1120" w:type="dxa"/>
            <w:tcBorders>
              <w:top w:val="nil"/>
              <w:left w:val="single" w:sz="8" w:space="0" w:color="auto"/>
              <w:bottom w:val="single" w:sz="4"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8"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780" w:type="dxa"/>
            <w:tcBorders>
              <w:top w:val="nil"/>
              <w:left w:val="nil"/>
              <w:bottom w:val="single" w:sz="4" w:space="0" w:color="auto"/>
              <w:right w:val="single" w:sz="8"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r>
      <w:tr w:rsidR="000463FF" w:rsidRPr="000463FF" w:rsidTr="000463FF">
        <w:trPr>
          <w:trHeight w:val="792"/>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17</w:t>
            </w:r>
          </w:p>
        </w:tc>
        <w:tc>
          <w:tcPr>
            <w:tcW w:w="960" w:type="dxa"/>
            <w:tcBorders>
              <w:top w:val="nil"/>
              <w:left w:val="nil"/>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MISO</w:t>
            </w:r>
          </w:p>
        </w:tc>
        <w:tc>
          <w:tcPr>
            <w:tcW w:w="1300" w:type="dxa"/>
            <w:tcBorders>
              <w:top w:val="nil"/>
              <w:left w:val="nil"/>
              <w:bottom w:val="single" w:sz="4" w:space="0" w:color="auto"/>
              <w:right w:val="nil"/>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PWM1</w:t>
            </w:r>
            <w:r w:rsidRPr="000463FF">
              <w:rPr>
                <w:rFonts w:cs="Arial"/>
                <w:color w:val="000000"/>
              </w:rPr>
              <w:br/>
              <w:t>GPIO5</w:t>
            </w:r>
          </w:p>
        </w:tc>
        <w:tc>
          <w:tcPr>
            <w:tcW w:w="1120" w:type="dxa"/>
            <w:tcBorders>
              <w:top w:val="nil"/>
              <w:left w:val="single" w:sz="8" w:space="0" w:color="auto"/>
              <w:bottom w:val="single" w:sz="4" w:space="0" w:color="auto"/>
              <w:right w:val="single" w:sz="4" w:space="0" w:color="auto"/>
            </w:tcBorders>
            <w:shd w:val="clear" w:color="000000" w:fill="BDD7EE"/>
            <w:vAlign w:val="center"/>
            <w:hideMark/>
          </w:tcPr>
          <w:p w:rsidR="000463FF" w:rsidRPr="000463FF" w:rsidRDefault="00224EEE" w:rsidP="000463FF">
            <w:pPr>
              <w:jc w:val="center"/>
              <w:rPr>
                <w:rFonts w:cs="Arial"/>
                <w:color w:val="000000"/>
              </w:rPr>
            </w:pPr>
            <w:r w:rsidRPr="000463FF">
              <w:rPr>
                <w:rFonts w:cs="Arial"/>
                <w:color w:val="000000"/>
              </w:rPr>
              <w:t>IOD0DAT</w:t>
            </w:r>
            <w:r w:rsidRPr="000463FF">
              <w:rPr>
                <w:rFonts w:cs="Arial"/>
                <w:color w:val="000000"/>
              </w:rPr>
              <w:br/>
              <w:t>(GPIO5)</w:t>
            </w:r>
            <w:r w:rsidRPr="000463FF">
              <w:rPr>
                <w:rFonts w:cs="Arial"/>
                <w:color w:val="000000"/>
              </w:rPr>
              <w:br/>
              <w:t>(D/C)</w:t>
            </w:r>
          </w:p>
        </w:tc>
        <w:tc>
          <w:tcPr>
            <w:tcW w:w="1120" w:type="dxa"/>
            <w:tcBorders>
              <w:top w:val="nil"/>
              <w:left w:val="nil"/>
              <w:bottom w:val="single" w:sz="4" w:space="0" w:color="auto"/>
              <w:right w:val="single" w:sz="4" w:space="0" w:color="auto"/>
            </w:tcBorders>
            <w:shd w:val="clear" w:color="000000" w:fill="BDD7EE"/>
            <w:vAlign w:val="center"/>
            <w:hideMark/>
          </w:tcPr>
          <w:p w:rsidR="000463FF" w:rsidRPr="000463FF" w:rsidRDefault="00224EEE" w:rsidP="000463FF">
            <w:pPr>
              <w:jc w:val="center"/>
              <w:rPr>
                <w:rFonts w:cs="Arial"/>
                <w:color w:val="000000"/>
              </w:rPr>
            </w:pPr>
            <w:r w:rsidRPr="000463FF">
              <w:rPr>
                <w:rFonts w:cs="Arial"/>
                <w:color w:val="000000"/>
              </w:rPr>
              <w:t>IOD0DAT</w:t>
            </w:r>
            <w:r w:rsidRPr="000463FF">
              <w:rPr>
                <w:rFonts w:cs="Arial"/>
                <w:color w:val="000000"/>
              </w:rPr>
              <w:br/>
              <w:t>(GPIO5)</w:t>
            </w:r>
            <w:r w:rsidRPr="000463FF">
              <w:rPr>
                <w:rFonts w:cs="Arial"/>
                <w:color w:val="000000"/>
              </w:rPr>
              <w:br/>
              <w:t>(D/C)</w:t>
            </w:r>
          </w:p>
        </w:tc>
        <w:tc>
          <w:tcPr>
            <w:tcW w:w="1120" w:type="dxa"/>
            <w:tcBorders>
              <w:top w:val="nil"/>
              <w:left w:val="nil"/>
              <w:bottom w:val="single" w:sz="4" w:space="0" w:color="auto"/>
              <w:right w:val="single" w:sz="4" w:space="0" w:color="auto"/>
            </w:tcBorders>
            <w:shd w:val="clear" w:color="000000" w:fill="BDD7EE"/>
            <w:vAlign w:val="center"/>
            <w:hideMark/>
          </w:tcPr>
          <w:p w:rsidR="000463FF" w:rsidRPr="000463FF" w:rsidRDefault="00224EEE" w:rsidP="000463FF">
            <w:pPr>
              <w:jc w:val="center"/>
              <w:rPr>
                <w:rFonts w:cs="Arial"/>
                <w:color w:val="000000"/>
              </w:rPr>
            </w:pPr>
            <w:r w:rsidRPr="000463FF">
              <w:rPr>
                <w:rFonts w:cs="Arial"/>
                <w:color w:val="000000"/>
              </w:rPr>
              <w:t>IOD0DAT</w:t>
            </w:r>
            <w:r w:rsidRPr="000463FF">
              <w:rPr>
                <w:rFonts w:cs="Arial"/>
                <w:color w:val="000000"/>
              </w:rPr>
              <w:br/>
              <w:t>(GPIO5)</w:t>
            </w:r>
            <w:r w:rsidRPr="000463FF">
              <w:rPr>
                <w:rFonts w:cs="Arial"/>
                <w:color w:val="000000"/>
              </w:rPr>
              <w:br/>
              <w:t>(D/C)</w:t>
            </w:r>
          </w:p>
        </w:tc>
        <w:tc>
          <w:tcPr>
            <w:tcW w:w="1120" w:type="dxa"/>
            <w:tcBorders>
              <w:top w:val="nil"/>
              <w:left w:val="nil"/>
              <w:bottom w:val="single" w:sz="4" w:space="0" w:color="auto"/>
              <w:right w:val="single" w:sz="4" w:space="0" w:color="auto"/>
            </w:tcBorders>
            <w:shd w:val="clear" w:color="000000" w:fill="BDD7EE"/>
            <w:vAlign w:val="center"/>
            <w:hideMark/>
          </w:tcPr>
          <w:p w:rsidR="000463FF" w:rsidRPr="000463FF" w:rsidRDefault="00224EEE" w:rsidP="000463FF">
            <w:pPr>
              <w:jc w:val="center"/>
              <w:rPr>
                <w:rFonts w:cs="Arial"/>
                <w:color w:val="000000"/>
              </w:rPr>
            </w:pPr>
            <w:r w:rsidRPr="000463FF">
              <w:rPr>
                <w:rFonts w:cs="Arial"/>
                <w:color w:val="000000"/>
              </w:rPr>
              <w:t>IOD0DAT</w:t>
            </w:r>
            <w:r w:rsidRPr="000463FF">
              <w:rPr>
                <w:rFonts w:cs="Arial"/>
                <w:color w:val="000000"/>
              </w:rPr>
              <w:br/>
              <w:t>(GPIO5)</w:t>
            </w:r>
            <w:r w:rsidRPr="000463FF">
              <w:rPr>
                <w:rFonts w:cs="Arial"/>
                <w:color w:val="000000"/>
              </w:rPr>
              <w:br/>
              <w:t>(D/C)</w:t>
            </w:r>
          </w:p>
        </w:tc>
        <w:tc>
          <w:tcPr>
            <w:tcW w:w="1120" w:type="dxa"/>
            <w:tcBorders>
              <w:top w:val="nil"/>
              <w:left w:val="nil"/>
              <w:bottom w:val="single" w:sz="4" w:space="0" w:color="auto"/>
              <w:right w:val="single" w:sz="8" w:space="0" w:color="auto"/>
            </w:tcBorders>
            <w:shd w:val="clear" w:color="000000" w:fill="BDD7EE"/>
            <w:vAlign w:val="center"/>
            <w:hideMark/>
          </w:tcPr>
          <w:p w:rsidR="000463FF" w:rsidRPr="000463FF" w:rsidRDefault="00224EEE" w:rsidP="000463FF">
            <w:pPr>
              <w:jc w:val="center"/>
              <w:rPr>
                <w:rFonts w:cs="Arial"/>
                <w:color w:val="000000"/>
              </w:rPr>
            </w:pPr>
            <w:r w:rsidRPr="000463FF">
              <w:rPr>
                <w:rFonts w:cs="Arial"/>
                <w:color w:val="000000"/>
              </w:rPr>
              <w:t>IOD0DAT</w:t>
            </w:r>
            <w:r w:rsidRPr="000463FF">
              <w:rPr>
                <w:rFonts w:cs="Arial"/>
                <w:color w:val="000000"/>
              </w:rPr>
              <w:br/>
              <w:t>(GPIO5)</w:t>
            </w:r>
            <w:r w:rsidRPr="000463FF">
              <w:rPr>
                <w:rFonts w:cs="Arial"/>
                <w:color w:val="000000"/>
              </w:rPr>
              <w:br/>
              <w:t>(D/C)</w:t>
            </w:r>
          </w:p>
        </w:tc>
        <w:tc>
          <w:tcPr>
            <w:tcW w:w="1780" w:type="dxa"/>
            <w:tcBorders>
              <w:top w:val="nil"/>
              <w:left w:val="nil"/>
              <w:bottom w:val="single" w:sz="4" w:space="0" w:color="auto"/>
              <w:right w:val="single" w:sz="8" w:space="0" w:color="auto"/>
            </w:tcBorders>
            <w:shd w:val="clear" w:color="000000" w:fill="BDD7EE"/>
            <w:vAlign w:val="center"/>
            <w:hideMark/>
          </w:tcPr>
          <w:p w:rsidR="000463FF" w:rsidRPr="000463FF" w:rsidRDefault="00224EEE" w:rsidP="000463FF">
            <w:pPr>
              <w:jc w:val="center"/>
              <w:rPr>
                <w:rFonts w:cs="Arial"/>
                <w:color w:val="000000"/>
              </w:rPr>
            </w:pPr>
            <w:r w:rsidRPr="000463FF">
              <w:rPr>
                <w:rFonts w:cs="Arial"/>
                <w:color w:val="000000"/>
              </w:rPr>
              <w:t xml:space="preserve">A2B Bus </w:t>
            </w:r>
            <w:r w:rsidRPr="000463FF">
              <w:rPr>
                <w:rFonts w:cs="Arial"/>
                <w:color w:val="000000"/>
              </w:rPr>
              <w:br/>
              <w:t>Fully_Configured / Not_Configured</w:t>
            </w:r>
          </w:p>
        </w:tc>
      </w:tr>
      <w:tr w:rsidR="000463FF" w:rsidRPr="000463FF" w:rsidTr="000463FF">
        <w:trPr>
          <w:trHeight w:val="792"/>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18</w:t>
            </w:r>
          </w:p>
        </w:tc>
        <w:tc>
          <w:tcPr>
            <w:tcW w:w="960" w:type="dxa"/>
            <w:tcBorders>
              <w:top w:val="nil"/>
              <w:left w:val="nil"/>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MOSI</w:t>
            </w:r>
          </w:p>
        </w:tc>
        <w:tc>
          <w:tcPr>
            <w:tcW w:w="1300" w:type="dxa"/>
            <w:tcBorders>
              <w:top w:val="nil"/>
              <w:left w:val="nil"/>
              <w:bottom w:val="single" w:sz="4" w:space="0" w:color="auto"/>
              <w:right w:val="nil"/>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PWM2</w:t>
            </w:r>
            <w:r w:rsidRPr="000463FF">
              <w:rPr>
                <w:rFonts w:cs="Arial"/>
                <w:color w:val="000000"/>
              </w:rPr>
              <w:br/>
              <w:t>GPIO6</w:t>
            </w:r>
          </w:p>
        </w:tc>
        <w:tc>
          <w:tcPr>
            <w:tcW w:w="1120" w:type="dxa"/>
            <w:tcBorders>
              <w:top w:val="nil"/>
              <w:left w:val="single" w:sz="8" w:space="0" w:color="auto"/>
              <w:bottom w:val="single" w:sz="4" w:space="0" w:color="auto"/>
              <w:right w:val="single" w:sz="4" w:space="0" w:color="auto"/>
            </w:tcBorders>
            <w:shd w:val="clear" w:color="000000" w:fill="F8CBAD"/>
            <w:vAlign w:val="center"/>
            <w:hideMark/>
          </w:tcPr>
          <w:p w:rsidR="000463FF" w:rsidRPr="000463FF" w:rsidRDefault="00224EEE" w:rsidP="000463FF">
            <w:pPr>
              <w:jc w:val="center"/>
              <w:rPr>
                <w:rFonts w:cs="Arial"/>
                <w:color w:val="000000"/>
              </w:rPr>
            </w:pPr>
            <w:r w:rsidRPr="000463FF">
              <w:rPr>
                <w:rFonts w:cs="Arial"/>
                <w:color w:val="000000"/>
              </w:rPr>
              <w:t>IOD1DAT</w:t>
            </w:r>
            <w:r w:rsidRPr="000463FF">
              <w:rPr>
                <w:rFonts w:cs="Arial"/>
                <w:color w:val="000000"/>
              </w:rPr>
              <w:br/>
              <w:t>(GPIO6)</w:t>
            </w:r>
            <w:r w:rsidRPr="000463FF">
              <w:rPr>
                <w:rFonts w:cs="Arial"/>
                <w:color w:val="000000"/>
              </w:rPr>
              <w:br/>
              <w:t>(D/C)</w:t>
            </w:r>
          </w:p>
        </w:tc>
        <w:tc>
          <w:tcPr>
            <w:tcW w:w="1120" w:type="dxa"/>
            <w:tcBorders>
              <w:top w:val="nil"/>
              <w:left w:val="nil"/>
              <w:bottom w:val="single" w:sz="4" w:space="0" w:color="auto"/>
              <w:right w:val="single" w:sz="4" w:space="0" w:color="auto"/>
            </w:tcBorders>
            <w:shd w:val="clear" w:color="000000" w:fill="FFCCFF"/>
            <w:vAlign w:val="center"/>
            <w:hideMark/>
          </w:tcPr>
          <w:p w:rsidR="000463FF" w:rsidRPr="000463FF" w:rsidRDefault="00224EEE" w:rsidP="000463FF">
            <w:pPr>
              <w:jc w:val="center"/>
              <w:rPr>
                <w:rFonts w:cs="Arial"/>
                <w:color w:val="000000"/>
              </w:rPr>
            </w:pPr>
            <w:r w:rsidRPr="000463FF">
              <w:rPr>
                <w:rFonts w:cs="Arial"/>
                <w:color w:val="000000"/>
              </w:rPr>
              <w:t>IOD2DAT</w:t>
            </w:r>
            <w:r w:rsidRPr="000463FF">
              <w:rPr>
                <w:rFonts w:cs="Arial"/>
                <w:color w:val="000000"/>
              </w:rPr>
              <w:br/>
              <w:t>(GPIO6)</w:t>
            </w:r>
            <w:r w:rsidRPr="000463FF">
              <w:rPr>
                <w:rFonts w:cs="Arial"/>
                <w:color w:val="000000"/>
              </w:rPr>
              <w:br/>
              <w:t>(D/C)</w:t>
            </w:r>
          </w:p>
        </w:tc>
        <w:tc>
          <w:tcPr>
            <w:tcW w:w="1120" w:type="dxa"/>
            <w:tcBorders>
              <w:top w:val="nil"/>
              <w:left w:val="nil"/>
              <w:bottom w:val="single" w:sz="4" w:space="0" w:color="auto"/>
              <w:right w:val="single" w:sz="4" w:space="0" w:color="auto"/>
            </w:tcBorders>
            <w:shd w:val="clear" w:color="000000" w:fill="FFCCFF"/>
            <w:vAlign w:val="center"/>
            <w:hideMark/>
          </w:tcPr>
          <w:p w:rsidR="000463FF" w:rsidRPr="000463FF" w:rsidRDefault="00224EEE" w:rsidP="000463FF">
            <w:pPr>
              <w:jc w:val="center"/>
              <w:rPr>
                <w:rFonts w:cs="Arial"/>
                <w:color w:val="000000"/>
              </w:rPr>
            </w:pPr>
            <w:r w:rsidRPr="000463FF">
              <w:rPr>
                <w:rFonts w:cs="Arial"/>
                <w:color w:val="000000"/>
              </w:rPr>
              <w:t>IOD2DAT</w:t>
            </w:r>
            <w:r w:rsidRPr="000463FF">
              <w:rPr>
                <w:rFonts w:cs="Arial"/>
                <w:color w:val="000000"/>
              </w:rPr>
              <w:br/>
              <w:t>(GPIO6)</w:t>
            </w:r>
            <w:r w:rsidRPr="000463FF">
              <w:rPr>
                <w:rFonts w:cs="Arial"/>
                <w:color w:val="000000"/>
              </w:rPr>
              <w:br/>
            </w:r>
            <w:r w:rsidRPr="000463FF">
              <w:rPr>
                <w:rFonts w:cs="Arial"/>
                <w:color w:val="000000"/>
              </w:rPr>
              <w:t>(D/C)</w:t>
            </w:r>
          </w:p>
        </w:tc>
        <w:tc>
          <w:tcPr>
            <w:tcW w:w="1120" w:type="dxa"/>
            <w:tcBorders>
              <w:top w:val="nil"/>
              <w:left w:val="nil"/>
              <w:bottom w:val="single" w:sz="4" w:space="0" w:color="auto"/>
              <w:right w:val="single" w:sz="4" w:space="0" w:color="auto"/>
            </w:tcBorders>
            <w:shd w:val="clear" w:color="000000" w:fill="FFCCFF"/>
            <w:vAlign w:val="center"/>
            <w:hideMark/>
          </w:tcPr>
          <w:p w:rsidR="000463FF" w:rsidRPr="000463FF" w:rsidRDefault="00224EEE" w:rsidP="000463FF">
            <w:pPr>
              <w:jc w:val="center"/>
              <w:rPr>
                <w:rFonts w:cs="Arial"/>
                <w:color w:val="000000"/>
              </w:rPr>
            </w:pPr>
            <w:r w:rsidRPr="000463FF">
              <w:rPr>
                <w:rFonts w:cs="Arial"/>
                <w:color w:val="000000"/>
              </w:rPr>
              <w:t>IOD2DAT</w:t>
            </w:r>
            <w:r w:rsidRPr="000463FF">
              <w:rPr>
                <w:rFonts w:cs="Arial"/>
                <w:color w:val="000000"/>
              </w:rPr>
              <w:br/>
              <w:t>(GPIO6)</w:t>
            </w:r>
            <w:r w:rsidRPr="000463FF">
              <w:rPr>
                <w:rFonts w:cs="Arial"/>
                <w:color w:val="000000"/>
              </w:rPr>
              <w:br/>
              <w:t>(D/C)</w:t>
            </w:r>
          </w:p>
        </w:tc>
        <w:tc>
          <w:tcPr>
            <w:tcW w:w="1120" w:type="dxa"/>
            <w:tcBorders>
              <w:top w:val="nil"/>
              <w:left w:val="nil"/>
              <w:bottom w:val="single" w:sz="4" w:space="0" w:color="auto"/>
              <w:right w:val="single" w:sz="8" w:space="0" w:color="auto"/>
            </w:tcBorders>
            <w:shd w:val="clear" w:color="000000" w:fill="FFCCFF"/>
            <w:vAlign w:val="center"/>
            <w:hideMark/>
          </w:tcPr>
          <w:p w:rsidR="000463FF" w:rsidRPr="000463FF" w:rsidRDefault="00224EEE" w:rsidP="000463FF">
            <w:pPr>
              <w:jc w:val="center"/>
              <w:rPr>
                <w:rFonts w:cs="Arial"/>
                <w:color w:val="000000"/>
              </w:rPr>
            </w:pPr>
            <w:r w:rsidRPr="000463FF">
              <w:rPr>
                <w:rFonts w:cs="Arial"/>
                <w:color w:val="000000"/>
              </w:rPr>
              <w:t>IOD2DAT</w:t>
            </w:r>
            <w:r w:rsidRPr="000463FF">
              <w:rPr>
                <w:rFonts w:cs="Arial"/>
                <w:color w:val="000000"/>
              </w:rPr>
              <w:br/>
              <w:t>(GPIO6)</w:t>
            </w:r>
            <w:r w:rsidRPr="000463FF">
              <w:rPr>
                <w:rFonts w:cs="Arial"/>
                <w:color w:val="000000"/>
              </w:rPr>
              <w:br/>
              <w:t>(D/C)</w:t>
            </w:r>
          </w:p>
        </w:tc>
        <w:tc>
          <w:tcPr>
            <w:tcW w:w="1780" w:type="dxa"/>
            <w:tcBorders>
              <w:top w:val="nil"/>
              <w:left w:val="nil"/>
              <w:bottom w:val="single" w:sz="4" w:space="0" w:color="auto"/>
              <w:right w:val="single" w:sz="8" w:space="0" w:color="auto"/>
            </w:tcBorders>
            <w:shd w:val="clear" w:color="000000" w:fill="F8CBAD"/>
            <w:vAlign w:val="center"/>
            <w:hideMark/>
          </w:tcPr>
          <w:p w:rsidR="000463FF" w:rsidRPr="000463FF" w:rsidRDefault="00224EEE" w:rsidP="000463FF">
            <w:pPr>
              <w:jc w:val="center"/>
              <w:rPr>
                <w:rFonts w:cs="Arial"/>
                <w:color w:val="000000"/>
              </w:rPr>
            </w:pPr>
            <w:r w:rsidRPr="000463FF">
              <w:rPr>
                <w:rFonts w:cs="Arial"/>
                <w:color w:val="000000"/>
              </w:rPr>
              <w:t xml:space="preserve">Speaker Output </w:t>
            </w:r>
            <w:r w:rsidRPr="000463FF">
              <w:rPr>
                <w:rFonts w:cs="Arial"/>
                <w:color w:val="000000"/>
              </w:rPr>
              <w:br/>
              <w:t xml:space="preserve">UnMuted / Muted </w:t>
            </w:r>
          </w:p>
        </w:tc>
      </w:tr>
      <w:tr w:rsidR="000463FF" w:rsidRPr="000463FF" w:rsidTr="000463FF">
        <w:trPr>
          <w:trHeight w:val="792"/>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19</w:t>
            </w:r>
          </w:p>
        </w:tc>
        <w:tc>
          <w:tcPr>
            <w:tcW w:w="960" w:type="dxa"/>
            <w:tcBorders>
              <w:top w:val="nil"/>
              <w:left w:val="nil"/>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SCK</w:t>
            </w:r>
          </w:p>
        </w:tc>
        <w:tc>
          <w:tcPr>
            <w:tcW w:w="1300" w:type="dxa"/>
            <w:tcBorders>
              <w:top w:val="nil"/>
              <w:left w:val="nil"/>
              <w:bottom w:val="single" w:sz="4" w:space="0" w:color="auto"/>
              <w:right w:val="nil"/>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PWM3</w:t>
            </w:r>
            <w:r w:rsidRPr="000463FF">
              <w:rPr>
                <w:rFonts w:cs="Arial"/>
                <w:color w:val="000000"/>
              </w:rPr>
              <w:br/>
              <w:t>GPIO0</w:t>
            </w:r>
          </w:p>
        </w:tc>
        <w:tc>
          <w:tcPr>
            <w:tcW w:w="1120" w:type="dxa"/>
            <w:tcBorders>
              <w:top w:val="nil"/>
              <w:left w:val="single" w:sz="8" w:space="0" w:color="auto"/>
              <w:bottom w:val="single" w:sz="4" w:space="0" w:color="auto"/>
              <w:right w:val="single" w:sz="4" w:space="0" w:color="auto"/>
            </w:tcBorders>
            <w:shd w:val="clear" w:color="000000" w:fill="FFE699"/>
            <w:vAlign w:val="center"/>
            <w:hideMark/>
          </w:tcPr>
          <w:p w:rsidR="000463FF" w:rsidRPr="000463FF" w:rsidRDefault="00224EEE" w:rsidP="000463FF">
            <w:pPr>
              <w:jc w:val="center"/>
              <w:rPr>
                <w:rFonts w:cs="Arial"/>
                <w:color w:val="000000"/>
              </w:rPr>
            </w:pPr>
            <w:r w:rsidRPr="000463FF">
              <w:rPr>
                <w:rFonts w:cs="Arial"/>
                <w:color w:val="000000"/>
              </w:rPr>
              <w:t>IOD3DAT</w:t>
            </w:r>
            <w:r w:rsidRPr="000463FF">
              <w:rPr>
                <w:rFonts w:cs="Arial"/>
                <w:color w:val="000000"/>
              </w:rPr>
              <w:br/>
              <w:t>(GPIO4)</w:t>
            </w:r>
            <w:r w:rsidRPr="000463FF">
              <w:rPr>
                <w:rFonts w:cs="Arial"/>
                <w:color w:val="000000"/>
              </w:rPr>
              <w:br/>
              <w:t>(P/D)</w:t>
            </w:r>
          </w:p>
        </w:tc>
        <w:tc>
          <w:tcPr>
            <w:tcW w:w="1120" w:type="dxa"/>
            <w:tcBorders>
              <w:top w:val="nil"/>
              <w:left w:val="nil"/>
              <w:bottom w:val="single" w:sz="4" w:space="0" w:color="auto"/>
              <w:right w:val="single" w:sz="4" w:space="0" w:color="auto"/>
            </w:tcBorders>
            <w:shd w:val="clear" w:color="000000" w:fill="FFE699"/>
            <w:vAlign w:val="center"/>
            <w:hideMark/>
          </w:tcPr>
          <w:p w:rsidR="000463FF" w:rsidRPr="000463FF" w:rsidRDefault="00224EEE" w:rsidP="000463FF">
            <w:pPr>
              <w:jc w:val="center"/>
              <w:rPr>
                <w:rFonts w:cs="Arial"/>
                <w:color w:val="000000"/>
              </w:rPr>
            </w:pPr>
            <w:r w:rsidRPr="000463FF">
              <w:rPr>
                <w:rFonts w:cs="Arial"/>
                <w:color w:val="000000"/>
              </w:rPr>
              <w:t>IOD3DAT</w:t>
            </w:r>
            <w:r w:rsidRPr="000463FF">
              <w:rPr>
                <w:rFonts w:cs="Arial"/>
                <w:color w:val="000000"/>
              </w:rPr>
              <w:br/>
              <w:t>(GPIO4)</w:t>
            </w:r>
            <w:r w:rsidRPr="000463FF">
              <w:rPr>
                <w:rFonts w:cs="Arial"/>
                <w:color w:val="000000"/>
              </w:rPr>
              <w:br/>
              <w:t>(P/D)</w:t>
            </w:r>
          </w:p>
        </w:tc>
        <w:tc>
          <w:tcPr>
            <w:tcW w:w="1120" w:type="dxa"/>
            <w:tcBorders>
              <w:top w:val="nil"/>
              <w:left w:val="nil"/>
              <w:bottom w:val="single" w:sz="4" w:space="0" w:color="auto"/>
              <w:right w:val="single" w:sz="4" w:space="0" w:color="auto"/>
            </w:tcBorders>
            <w:shd w:val="clear" w:color="000000" w:fill="FFE699"/>
            <w:vAlign w:val="center"/>
            <w:hideMark/>
          </w:tcPr>
          <w:p w:rsidR="000463FF" w:rsidRPr="000463FF" w:rsidRDefault="00224EEE" w:rsidP="000463FF">
            <w:pPr>
              <w:jc w:val="center"/>
              <w:rPr>
                <w:rFonts w:cs="Arial"/>
                <w:color w:val="000000"/>
              </w:rPr>
            </w:pPr>
            <w:r w:rsidRPr="000463FF">
              <w:rPr>
                <w:rFonts w:cs="Arial"/>
                <w:color w:val="000000"/>
              </w:rPr>
              <w:t>IOD3DAT</w:t>
            </w:r>
            <w:r w:rsidRPr="000463FF">
              <w:rPr>
                <w:rFonts w:cs="Arial"/>
                <w:color w:val="000000"/>
              </w:rPr>
              <w:br/>
              <w:t>(GPIO4)</w:t>
            </w:r>
            <w:r w:rsidRPr="000463FF">
              <w:rPr>
                <w:rFonts w:cs="Arial"/>
                <w:color w:val="000000"/>
              </w:rPr>
              <w:br/>
              <w:t>(P/D)</w:t>
            </w:r>
          </w:p>
        </w:tc>
        <w:tc>
          <w:tcPr>
            <w:tcW w:w="1120" w:type="dxa"/>
            <w:tcBorders>
              <w:top w:val="nil"/>
              <w:left w:val="nil"/>
              <w:bottom w:val="single" w:sz="4" w:space="0" w:color="auto"/>
              <w:right w:val="single" w:sz="4" w:space="0" w:color="auto"/>
            </w:tcBorders>
            <w:shd w:val="clear" w:color="000000" w:fill="FFE699"/>
            <w:vAlign w:val="center"/>
            <w:hideMark/>
          </w:tcPr>
          <w:p w:rsidR="000463FF" w:rsidRPr="000463FF" w:rsidRDefault="00224EEE" w:rsidP="000463FF">
            <w:pPr>
              <w:jc w:val="center"/>
              <w:rPr>
                <w:rFonts w:cs="Arial"/>
                <w:color w:val="000000"/>
              </w:rPr>
            </w:pPr>
            <w:r w:rsidRPr="000463FF">
              <w:rPr>
                <w:rFonts w:cs="Arial"/>
                <w:color w:val="000000"/>
              </w:rPr>
              <w:t>IOD3DAT</w:t>
            </w:r>
            <w:r w:rsidRPr="000463FF">
              <w:rPr>
                <w:rFonts w:cs="Arial"/>
                <w:color w:val="000000"/>
              </w:rPr>
              <w:br/>
              <w:t>(GPIO4)</w:t>
            </w:r>
            <w:r w:rsidRPr="000463FF">
              <w:rPr>
                <w:rFonts w:cs="Arial"/>
                <w:color w:val="000000"/>
              </w:rPr>
              <w:br/>
              <w:t>(P/D)</w:t>
            </w:r>
          </w:p>
        </w:tc>
        <w:tc>
          <w:tcPr>
            <w:tcW w:w="1120" w:type="dxa"/>
            <w:tcBorders>
              <w:top w:val="nil"/>
              <w:left w:val="nil"/>
              <w:bottom w:val="single" w:sz="4" w:space="0" w:color="auto"/>
              <w:right w:val="single" w:sz="8" w:space="0" w:color="auto"/>
            </w:tcBorders>
            <w:shd w:val="clear" w:color="000000" w:fill="FFE699"/>
            <w:vAlign w:val="center"/>
            <w:hideMark/>
          </w:tcPr>
          <w:p w:rsidR="000463FF" w:rsidRPr="000463FF" w:rsidRDefault="00224EEE" w:rsidP="000463FF">
            <w:pPr>
              <w:jc w:val="center"/>
              <w:rPr>
                <w:rFonts w:cs="Arial"/>
                <w:color w:val="000000"/>
              </w:rPr>
            </w:pPr>
            <w:r w:rsidRPr="000463FF">
              <w:rPr>
                <w:rFonts w:cs="Arial"/>
                <w:color w:val="000000"/>
              </w:rPr>
              <w:t>IOD3DAT</w:t>
            </w:r>
            <w:r w:rsidRPr="000463FF">
              <w:rPr>
                <w:rFonts w:cs="Arial"/>
                <w:color w:val="000000"/>
              </w:rPr>
              <w:br/>
              <w:t>(GPIO4)</w:t>
            </w:r>
            <w:r w:rsidRPr="000463FF">
              <w:rPr>
                <w:rFonts w:cs="Arial"/>
                <w:color w:val="000000"/>
              </w:rPr>
              <w:br/>
              <w:t>(P/D)</w:t>
            </w:r>
          </w:p>
        </w:tc>
        <w:tc>
          <w:tcPr>
            <w:tcW w:w="1780" w:type="dxa"/>
            <w:tcBorders>
              <w:top w:val="nil"/>
              <w:left w:val="nil"/>
              <w:bottom w:val="single" w:sz="4" w:space="0" w:color="auto"/>
              <w:right w:val="single" w:sz="8" w:space="0" w:color="auto"/>
            </w:tcBorders>
            <w:shd w:val="clear" w:color="000000" w:fill="FFE699"/>
            <w:vAlign w:val="center"/>
            <w:hideMark/>
          </w:tcPr>
          <w:p w:rsidR="000463FF" w:rsidRPr="000463FF" w:rsidRDefault="00224EEE" w:rsidP="000463FF">
            <w:pPr>
              <w:jc w:val="center"/>
              <w:rPr>
                <w:rFonts w:cs="Arial"/>
                <w:color w:val="000000"/>
              </w:rPr>
            </w:pPr>
            <w:r w:rsidRPr="000463FF">
              <w:rPr>
                <w:rFonts w:cs="Arial"/>
                <w:color w:val="000000"/>
              </w:rPr>
              <w:t xml:space="preserve">A2B Stream </w:t>
            </w:r>
            <w:r w:rsidRPr="000463FF">
              <w:rPr>
                <w:rFonts w:cs="Arial"/>
                <w:color w:val="000000"/>
              </w:rPr>
              <w:br/>
              <w:t>Audio_Sent /</w:t>
            </w:r>
            <w:r w:rsidRPr="000463FF">
              <w:rPr>
                <w:rFonts w:cs="Arial"/>
                <w:color w:val="000000"/>
              </w:rPr>
              <w:br/>
            </w:r>
            <w:r w:rsidRPr="000463FF">
              <w:rPr>
                <w:rFonts w:cs="Arial"/>
                <w:color w:val="000000"/>
              </w:rPr>
              <w:t>Audio_Not_Sent</w:t>
            </w:r>
          </w:p>
        </w:tc>
      </w:tr>
      <w:tr w:rsidR="000463FF" w:rsidRPr="000463FF" w:rsidTr="000463FF">
        <w:trPr>
          <w:trHeight w:val="132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lastRenderedPageBreak/>
              <w:t>22</w:t>
            </w:r>
          </w:p>
        </w:tc>
        <w:tc>
          <w:tcPr>
            <w:tcW w:w="960" w:type="dxa"/>
            <w:tcBorders>
              <w:top w:val="nil"/>
              <w:left w:val="nil"/>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ADR1</w:t>
            </w:r>
          </w:p>
        </w:tc>
        <w:tc>
          <w:tcPr>
            <w:tcW w:w="1300" w:type="dxa"/>
            <w:tcBorders>
              <w:top w:val="nil"/>
              <w:left w:val="nil"/>
              <w:bottom w:val="single" w:sz="4" w:space="0" w:color="auto"/>
              <w:right w:val="nil"/>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SPISS</w:t>
            </w:r>
            <w:r w:rsidRPr="000463FF">
              <w:rPr>
                <w:rFonts w:cs="Arial"/>
                <w:color w:val="000000"/>
              </w:rPr>
              <w:br/>
              <w:t>SPISSEL0</w:t>
            </w:r>
            <w:r w:rsidRPr="000463FF">
              <w:rPr>
                <w:rFonts w:cs="Arial"/>
                <w:color w:val="000000"/>
              </w:rPr>
              <w:br/>
              <w:t>PWMOE</w:t>
            </w:r>
            <w:r w:rsidRPr="000463FF">
              <w:rPr>
                <w:rFonts w:cs="Arial"/>
                <w:color w:val="000000"/>
              </w:rPr>
              <w:br/>
              <w:t>CLKOUT</w:t>
            </w:r>
            <w:r w:rsidRPr="000463FF">
              <w:rPr>
                <w:rFonts w:cs="Arial"/>
                <w:color w:val="000000"/>
              </w:rPr>
              <w:br/>
              <w:t>GPIO4</w:t>
            </w:r>
          </w:p>
        </w:tc>
        <w:tc>
          <w:tcPr>
            <w:tcW w:w="1120" w:type="dxa"/>
            <w:tcBorders>
              <w:top w:val="nil"/>
              <w:left w:val="single" w:sz="8" w:space="0" w:color="auto"/>
              <w:bottom w:val="single" w:sz="4"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4" w:space="0" w:color="auto"/>
              <w:right w:val="single" w:sz="8"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780" w:type="dxa"/>
            <w:tcBorders>
              <w:top w:val="nil"/>
              <w:left w:val="nil"/>
              <w:bottom w:val="single" w:sz="4" w:space="0" w:color="auto"/>
              <w:right w:val="single" w:sz="8"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r>
      <w:tr w:rsidR="000463FF" w:rsidRPr="000463FF" w:rsidTr="000463FF">
        <w:trPr>
          <w:trHeight w:val="1332"/>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23</w:t>
            </w:r>
          </w:p>
        </w:tc>
        <w:tc>
          <w:tcPr>
            <w:tcW w:w="960" w:type="dxa"/>
            <w:tcBorders>
              <w:top w:val="nil"/>
              <w:left w:val="nil"/>
              <w:bottom w:val="single" w:sz="8"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ADR2</w:t>
            </w:r>
          </w:p>
        </w:tc>
        <w:tc>
          <w:tcPr>
            <w:tcW w:w="1300" w:type="dxa"/>
            <w:tcBorders>
              <w:top w:val="nil"/>
              <w:left w:val="nil"/>
              <w:bottom w:val="single" w:sz="8" w:space="0" w:color="auto"/>
              <w:right w:val="nil"/>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MCLK</w:t>
            </w:r>
            <w:r w:rsidRPr="000463FF">
              <w:rPr>
                <w:rFonts w:cs="Arial"/>
                <w:color w:val="000000"/>
              </w:rPr>
              <w:br/>
              <w:t>ASPISS</w:t>
            </w:r>
            <w:r w:rsidRPr="000463FF">
              <w:rPr>
                <w:rFonts w:cs="Arial"/>
                <w:color w:val="000000"/>
              </w:rPr>
              <w:br/>
              <w:t>SPISSEL2</w:t>
            </w:r>
            <w:r w:rsidRPr="000463FF">
              <w:rPr>
                <w:rFonts w:cs="Arial"/>
                <w:color w:val="000000"/>
              </w:rPr>
              <w:br/>
              <w:t>CLKOUT</w:t>
            </w:r>
            <w:r w:rsidRPr="000463FF">
              <w:rPr>
                <w:rFonts w:cs="Arial"/>
                <w:color w:val="000000"/>
              </w:rPr>
              <w:br/>
              <w:t>GPIO4</w:t>
            </w:r>
          </w:p>
        </w:tc>
        <w:tc>
          <w:tcPr>
            <w:tcW w:w="1120" w:type="dxa"/>
            <w:tcBorders>
              <w:top w:val="nil"/>
              <w:left w:val="single" w:sz="8" w:space="0" w:color="auto"/>
              <w:bottom w:val="single" w:sz="8"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8"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8"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8"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20" w:type="dxa"/>
            <w:tcBorders>
              <w:top w:val="nil"/>
              <w:left w:val="nil"/>
              <w:bottom w:val="single" w:sz="8" w:space="0" w:color="auto"/>
              <w:right w:val="single" w:sz="8"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780" w:type="dxa"/>
            <w:tcBorders>
              <w:top w:val="nil"/>
              <w:left w:val="nil"/>
              <w:bottom w:val="single" w:sz="8" w:space="0" w:color="auto"/>
              <w:right w:val="single" w:sz="8"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r>
    </w:tbl>
    <w:p w:rsidR="00640D70" w:rsidRDefault="00224EEE" w:rsidP="00500605"/>
    <w:p w:rsidR="00556F6B" w:rsidRDefault="00224EEE" w:rsidP="00500605"/>
    <w:tbl>
      <w:tblPr>
        <w:tblW w:w="9240" w:type="dxa"/>
        <w:jc w:val="center"/>
        <w:tblLook w:val="04A0" w:firstRow="1" w:lastRow="0" w:firstColumn="1" w:lastColumn="0" w:noHBand="0" w:noVBand="1"/>
      </w:tblPr>
      <w:tblGrid>
        <w:gridCol w:w="960"/>
        <w:gridCol w:w="960"/>
        <w:gridCol w:w="1162"/>
        <w:gridCol w:w="1083"/>
        <w:gridCol w:w="1160"/>
        <w:gridCol w:w="1100"/>
        <w:gridCol w:w="1100"/>
        <w:gridCol w:w="1780"/>
      </w:tblGrid>
      <w:tr w:rsidR="000463FF" w:rsidRPr="000463FF" w:rsidTr="000463FF">
        <w:trPr>
          <w:trHeight w:val="1068"/>
          <w:jc w:val="center"/>
        </w:trPr>
        <w:tc>
          <w:tcPr>
            <w:tcW w:w="960" w:type="dxa"/>
            <w:tcBorders>
              <w:top w:val="single" w:sz="8" w:space="0" w:color="auto"/>
              <w:left w:val="single" w:sz="8" w:space="0" w:color="auto"/>
              <w:bottom w:val="double" w:sz="6" w:space="0" w:color="auto"/>
              <w:right w:val="single" w:sz="4" w:space="0" w:color="auto"/>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AD2433</w:t>
            </w:r>
            <w:r w:rsidRPr="000463FF">
              <w:rPr>
                <w:rFonts w:cs="Arial"/>
                <w:color w:val="000000"/>
              </w:rPr>
              <w:br/>
              <w:t>PIN</w:t>
            </w:r>
          </w:p>
        </w:tc>
        <w:tc>
          <w:tcPr>
            <w:tcW w:w="960" w:type="dxa"/>
            <w:tcBorders>
              <w:top w:val="single" w:sz="8" w:space="0" w:color="auto"/>
              <w:left w:val="nil"/>
              <w:bottom w:val="double" w:sz="6" w:space="0" w:color="auto"/>
              <w:right w:val="single" w:sz="4" w:space="0" w:color="auto"/>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Pin Name</w:t>
            </w:r>
          </w:p>
        </w:tc>
        <w:tc>
          <w:tcPr>
            <w:tcW w:w="1040" w:type="dxa"/>
            <w:tcBorders>
              <w:top w:val="single" w:sz="8" w:space="0" w:color="auto"/>
              <w:left w:val="nil"/>
              <w:bottom w:val="double" w:sz="6" w:space="0" w:color="auto"/>
              <w:right w:val="single" w:sz="4" w:space="0" w:color="auto"/>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Alt</w:t>
            </w:r>
            <w:r>
              <w:rPr>
                <w:rFonts w:cs="Arial"/>
                <w:color w:val="000000"/>
              </w:rPr>
              <w:t>ernate</w:t>
            </w:r>
            <w:r w:rsidRPr="000463FF">
              <w:rPr>
                <w:rFonts w:cs="Arial"/>
                <w:color w:val="000000"/>
              </w:rPr>
              <w:t xml:space="preserve"> Funct</w:t>
            </w:r>
            <w:r>
              <w:rPr>
                <w:rFonts w:cs="Arial"/>
                <w:color w:val="000000"/>
              </w:rPr>
              <w:t>ion</w:t>
            </w:r>
          </w:p>
        </w:tc>
        <w:tc>
          <w:tcPr>
            <w:tcW w:w="1140" w:type="dxa"/>
            <w:tcBorders>
              <w:top w:val="single" w:sz="8" w:space="0" w:color="auto"/>
              <w:left w:val="single" w:sz="8" w:space="0" w:color="auto"/>
              <w:bottom w:val="double" w:sz="6" w:space="0" w:color="auto"/>
              <w:right w:val="single" w:sz="4" w:space="0" w:color="auto"/>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PDC Usage</w:t>
            </w:r>
          </w:p>
        </w:tc>
        <w:tc>
          <w:tcPr>
            <w:tcW w:w="1160" w:type="dxa"/>
            <w:tcBorders>
              <w:top w:val="single" w:sz="8" w:space="0" w:color="auto"/>
              <w:left w:val="nil"/>
              <w:bottom w:val="double" w:sz="6" w:space="0" w:color="auto"/>
              <w:right w:val="single" w:sz="4" w:space="0" w:color="auto"/>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Visteon PAC Usage</w:t>
            </w:r>
          </w:p>
        </w:tc>
        <w:tc>
          <w:tcPr>
            <w:tcW w:w="1100" w:type="dxa"/>
            <w:tcBorders>
              <w:top w:val="single" w:sz="8" w:space="0" w:color="auto"/>
              <w:left w:val="nil"/>
              <w:bottom w:val="double" w:sz="6" w:space="0" w:color="auto"/>
              <w:right w:val="single" w:sz="4" w:space="0" w:color="auto"/>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Visteon D245 Usage</w:t>
            </w:r>
          </w:p>
        </w:tc>
        <w:tc>
          <w:tcPr>
            <w:tcW w:w="1100" w:type="dxa"/>
            <w:tcBorders>
              <w:top w:val="single" w:sz="8" w:space="0" w:color="auto"/>
              <w:left w:val="nil"/>
              <w:bottom w:val="double" w:sz="6" w:space="0" w:color="auto"/>
              <w:right w:val="nil"/>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China DuerOS Usage</w:t>
            </w:r>
          </w:p>
        </w:tc>
        <w:tc>
          <w:tcPr>
            <w:tcW w:w="1780" w:type="dxa"/>
            <w:tcBorders>
              <w:top w:val="single" w:sz="8" w:space="0" w:color="auto"/>
              <w:left w:val="single" w:sz="8" w:space="0" w:color="auto"/>
              <w:bottom w:val="double" w:sz="6" w:space="0" w:color="auto"/>
              <w:right w:val="single" w:sz="8" w:space="0" w:color="auto"/>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GPIO Feature</w:t>
            </w:r>
          </w:p>
        </w:tc>
      </w:tr>
      <w:tr w:rsidR="000463FF" w:rsidRPr="000463FF" w:rsidTr="000463FF">
        <w:trPr>
          <w:trHeight w:val="54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5</w:t>
            </w:r>
          </w:p>
        </w:tc>
        <w:tc>
          <w:tcPr>
            <w:tcW w:w="960" w:type="dxa"/>
            <w:tcBorders>
              <w:top w:val="nil"/>
              <w:left w:val="nil"/>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SIO0</w:t>
            </w:r>
          </w:p>
        </w:tc>
        <w:tc>
          <w:tcPr>
            <w:tcW w:w="1040" w:type="dxa"/>
            <w:tcBorders>
              <w:top w:val="nil"/>
              <w:left w:val="nil"/>
              <w:bottom w:val="single" w:sz="4" w:space="0" w:color="auto"/>
              <w:right w:val="single" w:sz="4" w:space="0" w:color="auto"/>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PDM0</w:t>
            </w:r>
            <w:r w:rsidRPr="000463FF">
              <w:rPr>
                <w:rFonts w:cs="Arial"/>
                <w:color w:val="000000"/>
              </w:rPr>
              <w:br/>
              <w:t>GPIO0</w:t>
            </w:r>
          </w:p>
        </w:tc>
        <w:tc>
          <w:tcPr>
            <w:tcW w:w="1140" w:type="dxa"/>
            <w:tcBorders>
              <w:top w:val="nil"/>
              <w:left w:val="single" w:sz="8" w:space="0" w:color="auto"/>
              <w:bottom w:val="single" w:sz="4"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60" w:type="dxa"/>
            <w:tcBorders>
              <w:top w:val="nil"/>
              <w:left w:val="nil"/>
              <w:bottom w:val="single" w:sz="4" w:space="0" w:color="auto"/>
              <w:right w:val="single" w:sz="4"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100" w:type="dxa"/>
            <w:tcBorders>
              <w:top w:val="nil"/>
              <w:left w:val="nil"/>
              <w:bottom w:val="single" w:sz="4" w:space="0" w:color="auto"/>
              <w:right w:val="single" w:sz="4"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100" w:type="dxa"/>
            <w:tcBorders>
              <w:top w:val="nil"/>
              <w:left w:val="nil"/>
              <w:bottom w:val="single" w:sz="4" w:space="0" w:color="auto"/>
              <w:right w:val="nil"/>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780" w:type="dxa"/>
            <w:tcBorders>
              <w:top w:val="nil"/>
              <w:left w:val="single" w:sz="8" w:space="0" w:color="auto"/>
              <w:bottom w:val="single" w:sz="4" w:space="0" w:color="auto"/>
              <w:right w:val="single" w:sz="8"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r>
      <w:tr w:rsidR="000463FF" w:rsidRPr="000463FF" w:rsidTr="000463FF">
        <w:trPr>
          <w:trHeight w:val="528"/>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6</w:t>
            </w:r>
          </w:p>
        </w:tc>
        <w:tc>
          <w:tcPr>
            <w:tcW w:w="960" w:type="dxa"/>
            <w:tcBorders>
              <w:top w:val="nil"/>
              <w:left w:val="nil"/>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SIO1</w:t>
            </w:r>
          </w:p>
        </w:tc>
        <w:tc>
          <w:tcPr>
            <w:tcW w:w="1040" w:type="dxa"/>
            <w:tcBorders>
              <w:top w:val="nil"/>
              <w:left w:val="nil"/>
              <w:bottom w:val="single" w:sz="4" w:space="0" w:color="auto"/>
              <w:right w:val="single" w:sz="4" w:space="0" w:color="auto"/>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PDW1</w:t>
            </w:r>
            <w:r w:rsidRPr="000463FF">
              <w:rPr>
                <w:rFonts w:cs="Arial"/>
                <w:color w:val="000000"/>
              </w:rPr>
              <w:br/>
              <w:t>GPIO1</w:t>
            </w:r>
          </w:p>
        </w:tc>
        <w:tc>
          <w:tcPr>
            <w:tcW w:w="1140" w:type="dxa"/>
            <w:tcBorders>
              <w:top w:val="nil"/>
              <w:left w:val="single" w:sz="8" w:space="0" w:color="auto"/>
              <w:bottom w:val="single" w:sz="4"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60" w:type="dxa"/>
            <w:tcBorders>
              <w:top w:val="nil"/>
              <w:left w:val="nil"/>
              <w:bottom w:val="single" w:sz="4" w:space="0" w:color="auto"/>
              <w:right w:val="single" w:sz="4"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100" w:type="dxa"/>
            <w:tcBorders>
              <w:top w:val="nil"/>
              <w:left w:val="nil"/>
              <w:bottom w:val="single" w:sz="4" w:space="0" w:color="auto"/>
              <w:right w:val="single" w:sz="4"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100" w:type="dxa"/>
            <w:tcBorders>
              <w:top w:val="nil"/>
              <w:left w:val="nil"/>
              <w:bottom w:val="single" w:sz="4" w:space="0" w:color="auto"/>
              <w:right w:val="nil"/>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780" w:type="dxa"/>
            <w:tcBorders>
              <w:top w:val="nil"/>
              <w:left w:val="single" w:sz="8" w:space="0" w:color="auto"/>
              <w:bottom w:val="single" w:sz="4" w:space="0" w:color="auto"/>
              <w:right w:val="single" w:sz="8"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r>
      <w:tr w:rsidR="000463FF" w:rsidRPr="000463FF" w:rsidTr="000463FF">
        <w:trPr>
          <w:trHeight w:val="792"/>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7</w:t>
            </w:r>
          </w:p>
        </w:tc>
        <w:tc>
          <w:tcPr>
            <w:tcW w:w="960" w:type="dxa"/>
            <w:tcBorders>
              <w:top w:val="nil"/>
              <w:left w:val="nil"/>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SIO2</w:t>
            </w:r>
          </w:p>
        </w:tc>
        <w:tc>
          <w:tcPr>
            <w:tcW w:w="1040" w:type="dxa"/>
            <w:tcBorders>
              <w:top w:val="nil"/>
              <w:left w:val="nil"/>
              <w:bottom w:val="single" w:sz="4" w:space="0" w:color="auto"/>
              <w:right w:val="single" w:sz="4" w:space="0" w:color="auto"/>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ASPISS</w:t>
            </w:r>
            <w:r w:rsidRPr="000463FF">
              <w:rPr>
                <w:rFonts w:cs="Arial"/>
                <w:color w:val="000000"/>
              </w:rPr>
              <w:br/>
              <w:t>SPISSEL1</w:t>
            </w:r>
            <w:r w:rsidRPr="000463FF">
              <w:rPr>
                <w:rFonts w:cs="Arial"/>
                <w:color w:val="000000"/>
              </w:rPr>
              <w:br/>
              <w:t>GPIO2</w:t>
            </w:r>
          </w:p>
        </w:tc>
        <w:tc>
          <w:tcPr>
            <w:tcW w:w="1140" w:type="dxa"/>
            <w:tcBorders>
              <w:top w:val="nil"/>
              <w:left w:val="single" w:sz="8" w:space="0" w:color="auto"/>
              <w:bottom w:val="single" w:sz="4" w:space="0" w:color="auto"/>
              <w:right w:val="single" w:sz="4" w:space="0" w:color="auto"/>
            </w:tcBorders>
            <w:shd w:val="clear" w:color="000000" w:fill="FFCCFF"/>
            <w:vAlign w:val="center"/>
            <w:hideMark/>
          </w:tcPr>
          <w:p w:rsidR="000463FF" w:rsidRPr="000463FF" w:rsidRDefault="00224EEE" w:rsidP="000463FF">
            <w:pPr>
              <w:jc w:val="center"/>
              <w:rPr>
                <w:rFonts w:cs="Arial"/>
                <w:color w:val="000000"/>
              </w:rPr>
            </w:pPr>
            <w:r w:rsidRPr="000463FF">
              <w:rPr>
                <w:rFonts w:cs="Arial"/>
                <w:color w:val="000000"/>
              </w:rPr>
              <w:t>IOD2DAT</w:t>
            </w:r>
            <w:r w:rsidRPr="000463FF">
              <w:rPr>
                <w:rFonts w:cs="Arial"/>
                <w:color w:val="000000"/>
              </w:rPr>
              <w:br/>
              <w:t>(GPIO2)</w:t>
            </w:r>
            <w:r w:rsidRPr="000463FF">
              <w:rPr>
                <w:rFonts w:cs="Arial"/>
                <w:color w:val="000000"/>
              </w:rPr>
              <w:br/>
              <w:t>(P/D)</w:t>
            </w:r>
          </w:p>
        </w:tc>
        <w:tc>
          <w:tcPr>
            <w:tcW w:w="1160" w:type="dxa"/>
            <w:tcBorders>
              <w:top w:val="nil"/>
              <w:left w:val="nil"/>
              <w:bottom w:val="single" w:sz="4" w:space="0" w:color="auto"/>
              <w:right w:val="single" w:sz="4"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100" w:type="dxa"/>
            <w:tcBorders>
              <w:top w:val="nil"/>
              <w:left w:val="nil"/>
              <w:bottom w:val="single" w:sz="4" w:space="0" w:color="auto"/>
              <w:right w:val="single" w:sz="4"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100" w:type="dxa"/>
            <w:tcBorders>
              <w:top w:val="nil"/>
              <w:left w:val="single" w:sz="8" w:space="0" w:color="auto"/>
              <w:bottom w:val="single" w:sz="4" w:space="0" w:color="auto"/>
              <w:right w:val="single" w:sz="4" w:space="0" w:color="auto"/>
            </w:tcBorders>
            <w:shd w:val="clear" w:color="000000" w:fill="FFCCFF"/>
            <w:vAlign w:val="center"/>
            <w:hideMark/>
          </w:tcPr>
          <w:p w:rsidR="000463FF" w:rsidRPr="000463FF" w:rsidRDefault="00224EEE" w:rsidP="000463FF">
            <w:pPr>
              <w:jc w:val="center"/>
              <w:rPr>
                <w:rFonts w:cs="Arial"/>
                <w:color w:val="000000"/>
              </w:rPr>
            </w:pPr>
            <w:r w:rsidRPr="000463FF">
              <w:rPr>
                <w:rFonts w:cs="Arial"/>
                <w:color w:val="000000"/>
              </w:rPr>
              <w:t>IOD2DAT</w:t>
            </w:r>
            <w:r w:rsidRPr="000463FF">
              <w:rPr>
                <w:rFonts w:cs="Arial"/>
                <w:color w:val="000000"/>
              </w:rPr>
              <w:br/>
              <w:t>(GPIO2)</w:t>
            </w:r>
            <w:r w:rsidRPr="000463FF">
              <w:rPr>
                <w:rFonts w:cs="Arial"/>
                <w:color w:val="000000"/>
              </w:rPr>
              <w:br/>
              <w:t>(P/D)</w:t>
            </w:r>
          </w:p>
        </w:tc>
        <w:tc>
          <w:tcPr>
            <w:tcW w:w="1780" w:type="dxa"/>
            <w:tcBorders>
              <w:top w:val="nil"/>
              <w:left w:val="single" w:sz="8" w:space="0" w:color="auto"/>
              <w:bottom w:val="single" w:sz="4" w:space="0" w:color="auto"/>
              <w:right w:val="single" w:sz="8"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r>
      <w:tr w:rsidR="000463FF" w:rsidRPr="000463FF" w:rsidTr="000463FF">
        <w:trPr>
          <w:trHeight w:val="264"/>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12</w:t>
            </w:r>
          </w:p>
        </w:tc>
        <w:tc>
          <w:tcPr>
            <w:tcW w:w="960" w:type="dxa"/>
            <w:tcBorders>
              <w:top w:val="nil"/>
              <w:left w:val="nil"/>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SIO3</w:t>
            </w:r>
          </w:p>
        </w:tc>
        <w:tc>
          <w:tcPr>
            <w:tcW w:w="1040" w:type="dxa"/>
            <w:tcBorders>
              <w:top w:val="nil"/>
              <w:left w:val="nil"/>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GPIO3</w:t>
            </w:r>
          </w:p>
        </w:tc>
        <w:tc>
          <w:tcPr>
            <w:tcW w:w="1140" w:type="dxa"/>
            <w:tcBorders>
              <w:top w:val="nil"/>
              <w:left w:val="single" w:sz="8" w:space="0" w:color="auto"/>
              <w:bottom w:val="single" w:sz="4"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60" w:type="dxa"/>
            <w:tcBorders>
              <w:top w:val="nil"/>
              <w:left w:val="nil"/>
              <w:bottom w:val="single" w:sz="4" w:space="0" w:color="auto"/>
              <w:right w:val="single" w:sz="4"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100" w:type="dxa"/>
            <w:tcBorders>
              <w:top w:val="nil"/>
              <w:left w:val="nil"/>
              <w:bottom w:val="single" w:sz="4" w:space="0" w:color="auto"/>
              <w:right w:val="single" w:sz="4"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100" w:type="dxa"/>
            <w:tcBorders>
              <w:top w:val="nil"/>
              <w:left w:val="nil"/>
              <w:bottom w:val="single" w:sz="4" w:space="0" w:color="auto"/>
              <w:right w:val="nil"/>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780" w:type="dxa"/>
            <w:tcBorders>
              <w:top w:val="nil"/>
              <w:left w:val="single" w:sz="8" w:space="0" w:color="auto"/>
              <w:bottom w:val="single" w:sz="4" w:space="0" w:color="auto"/>
              <w:right w:val="single" w:sz="8"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r>
      <w:tr w:rsidR="000463FF" w:rsidRPr="000463FF" w:rsidTr="000463FF">
        <w:trPr>
          <w:trHeight w:val="264"/>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13</w:t>
            </w:r>
          </w:p>
        </w:tc>
        <w:tc>
          <w:tcPr>
            <w:tcW w:w="960" w:type="dxa"/>
            <w:tcBorders>
              <w:top w:val="nil"/>
              <w:left w:val="nil"/>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SIO4</w:t>
            </w:r>
          </w:p>
        </w:tc>
        <w:tc>
          <w:tcPr>
            <w:tcW w:w="1040" w:type="dxa"/>
            <w:tcBorders>
              <w:top w:val="nil"/>
              <w:left w:val="nil"/>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GPIO0</w:t>
            </w:r>
          </w:p>
        </w:tc>
        <w:tc>
          <w:tcPr>
            <w:tcW w:w="1140" w:type="dxa"/>
            <w:tcBorders>
              <w:top w:val="nil"/>
              <w:left w:val="single" w:sz="8" w:space="0" w:color="auto"/>
              <w:bottom w:val="single" w:sz="4"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60" w:type="dxa"/>
            <w:tcBorders>
              <w:top w:val="nil"/>
              <w:left w:val="nil"/>
              <w:bottom w:val="single" w:sz="4" w:space="0" w:color="auto"/>
              <w:right w:val="single" w:sz="4"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100" w:type="dxa"/>
            <w:tcBorders>
              <w:top w:val="nil"/>
              <w:left w:val="nil"/>
              <w:bottom w:val="single" w:sz="4" w:space="0" w:color="auto"/>
              <w:right w:val="single" w:sz="4"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100" w:type="dxa"/>
            <w:tcBorders>
              <w:top w:val="nil"/>
              <w:left w:val="nil"/>
              <w:bottom w:val="single" w:sz="4" w:space="0" w:color="auto"/>
              <w:right w:val="nil"/>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c>
          <w:tcPr>
            <w:tcW w:w="1780" w:type="dxa"/>
            <w:tcBorders>
              <w:top w:val="nil"/>
              <w:left w:val="single" w:sz="8" w:space="0" w:color="auto"/>
              <w:bottom w:val="single" w:sz="4" w:space="0" w:color="auto"/>
              <w:right w:val="single" w:sz="8"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r>
      <w:tr w:rsidR="000463FF" w:rsidRPr="000463FF" w:rsidTr="000463FF">
        <w:trPr>
          <w:trHeight w:val="792"/>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14</w:t>
            </w:r>
          </w:p>
        </w:tc>
        <w:tc>
          <w:tcPr>
            <w:tcW w:w="960" w:type="dxa"/>
            <w:tcBorders>
              <w:top w:val="nil"/>
              <w:left w:val="nil"/>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GPIO7</w:t>
            </w:r>
          </w:p>
        </w:tc>
        <w:tc>
          <w:tcPr>
            <w:tcW w:w="1040" w:type="dxa"/>
            <w:tcBorders>
              <w:top w:val="nil"/>
              <w:left w:val="nil"/>
              <w:bottom w:val="single" w:sz="4" w:space="0" w:color="auto"/>
              <w:right w:val="single" w:sz="4" w:space="0" w:color="auto"/>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RRSTRB</w:t>
            </w:r>
            <w:r w:rsidRPr="000463FF">
              <w:rPr>
                <w:rFonts w:cs="Arial"/>
                <w:color w:val="000000"/>
              </w:rPr>
              <w:br/>
              <w:t>PDMCLK</w:t>
            </w:r>
          </w:p>
        </w:tc>
        <w:tc>
          <w:tcPr>
            <w:tcW w:w="1140" w:type="dxa"/>
            <w:tcBorders>
              <w:top w:val="nil"/>
              <w:left w:val="single" w:sz="8" w:space="0" w:color="auto"/>
              <w:bottom w:val="single" w:sz="4" w:space="0" w:color="auto"/>
              <w:right w:val="single" w:sz="4" w:space="0" w:color="auto"/>
            </w:tcBorders>
            <w:shd w:val="clear" w:color="000000" w:fill="E2EFDA"/>
            <w:vAlign w:val="center"/>
            <w:hideMark/>
          </w:tcPr>
          <w:p w:rsidR="000463FF" w:rsidRPr="000463FF" w:rsidRDefault="00224EEE" w:rsidP="000463FF">
            <w:pPr>
              <w:jc w:val="center"/>
              <w:rPr>
                <w:rFonts w:cs="Arial"/>
                <w:color w:val="000000"/>
              </w:rPr>
            </w:pPr>
            <w:r w:rsidRPr="000463FF">
              <w:rPr>
                <w:rFonts w:cs="Arial"/>
                <w:color w:val="000000"/>
              </w:rPr>
              <w:t>N/C</w:t>
            </w:r>
          </w:p>
        </w:tc>
        <w:tc>
          <w:tcPr>
            <w:tcW w:w="1160" w:type="dxa"/>
            <w:tcBorders>
              <w:top w:val="nil"/>
              <w:left w:val="nil"/>
              <w:bottom w:val="single" w:sz="4" w:space="0" w:color="auto"/>
              <w:right w:val="single" w:sz="4" w:space="0" w:color="auto"/>
            </w:tcBorders>
            <w:shd w:val="clear" w:color="000000" w:fill="E2EFDA"/>
            <w:vAlign w:val="center"/>
            <w:hideMark/>
          </w:tcPr>
          <w:p w:rsidR="000463FF" w:rsidRPr="000463FF" w:rsidRDefault="00224EEE" w:rsidP="000463FF">
            <w:pPr>
              <w:jc w:val="center"/>
              <w:rPr>
                <w:rFonts w:cs="Arial"/>
                <w:color w:val="000000"/>
              </w:rPr>
            </w:pPr>
            <w:r w:rsidRPr="000463FF">
              <w:rPr>
                <w:rFonts w:cs="Arial"/>
                <w:color w:val="000000"/>
              </w:rPr>
              <w:t>IOD7DAT</w:t>
            </w:r>
            <w:r w:rsidRPr="000463FF">
              <w:rPr>
                <w:rFonts w:cs="Arial"/>
                <w:color w:val="000000"/>
              </w:rPr>
              <w:br/>
              <w:t>(GPIO7)</w:t>
            </w:r>
            <w:r w:rsidRPr="000463FF">
              <w:rPr>
                <w:rFonts w:cs="Arial"/>
                <w:color w:val="000000"/>
              </w:rPr>
              <w:br/>
              <w:t>(D/C)</w:t>
            </w:r>
          </w:p>
        </w:tc>
        <w:tc>
          <w:tcPr>
            <w:tcW w:w="1100" w:type="dxa"/>
            <w:tcBorders>
              <w:top w:val="nil"/>
              <w:left w:val="nil"/>
              <w:bottom w:val="single" w:sz="4" w:space="0" w:color="auto"/>
              <w:right w:val="single" w:sz="4" w:space="0" w:color="auto"/>
            </w:tcBorders>
            <w:shd w:val="clear" w:color="000000" w:fill="E2EFDA"/>
            <w:vAlign w:val="center"/>
            <w:hideMark/>
          </w:tcPr>
          <w:p w:rsidR="000463FF" w:rsidRPr="000463FF" w:rsidRDefault="00224EEE" w:rsidP="000463FF">
            <w:pPr>
              <w:jc w:val="center"/>
              <w:rPr>
                <w:rFonts w:cs="Arial"/>
                <w:color w:val="000000"/>
              </w:rPr>
            </w:pPr>
            <w:r w:rsidRPr="000463FF">
              <w:rPr>
                <w:rFonts w:cs="Arial"/>
                <w:color w:val="000000"/>
              </w:rPr>
              <w:t>IOD7DAT</w:t>
            </w:r>
            <w:r w:rsidRPr="000463FF">
              <w:rPr>
                <w:rFonts w:cs="Arial"/>
                <w:color w:val="000000"/>
              </w:rPr>
              <w:br/>
            </w:r>
            <w:r w:rsidRPr="000463FF">
              <w:rPr>
                <w:rFonts w:cs="Arial"/>
                <w:color w:val="000000"/>
              </w:rPr>
              <w:t>(GPIO7)</w:t>
            </w:r>
            <w:r w:rsidRPr="000463FF">
              <w:rPr>
                <w:rFonts w:cs="Arial"/>
                <w:color w:val="000000"/>
              </w:rPr>
              <w:br/>
              <w:t>(D/C)</w:t>
            </w:r>
          </w:p>
        </w:tc>
        <w:tc>
          <w:tcPr>
            <w:tcW w:w="1100" w:type="dxa"/>
            <w:tcBorders>
              <w:top w:val="nil"/>
              <w:left w:val="nil"/>
              <w:bottom w:val="single" w:sz="4" w:space="0" w:color="auto"/>
              <w:right w:val="nil"/>
            </w:tcBorders>
            <w:shd w:val="clear" w:color="000000" w:fill="E2EFDA"/>
            <w:vAlign w:val="center"/>
            <w:hideMark/>
          </w:tcPr>
          <w:p w:rsidR="000463FF" w:rsidRPr="000463FF" w:rsidRDefault="00224EEE" w:rsidP="000463FF">
            <w:pPr>
              <w:jc w:val="center"/>
              <w:rPr>
                <w:rFonts w:cs="Arial"/>
                <w:color w:val="000000"/>
              </w:rPr>
            </w:pPr>
            <w:r w:rsidRPr="000463FF">
              <w:rPr>
                <w:rFonts w:cs="Arial"/>
                <w:color w:val="000000"/>
              </w:rPr>
              <w:t>IOD7DAT</w:t>
            </w:r>
            <w:r w:rsidRPr="000463FF">
              <w:rPr>
                <w:rFonts w:cs="Arial"/>
                <w:color w:val="000000"/>
              </w:rPr>
              <w:br/>
              <w:t>(GPIO7)</w:t>
            </w:r>
            <w:r w:rsidRPr="000463FF">
              <w:rPr>
                <w:rFonts w:cs="Arial"/>
                <w:color w:val="000000"/>
              </w:rPr>
              <w:br/>
              <w:t>(D/C)</w:t>
            </w:r>
          </w:p>
        </w:tc>
        <w:tc>
          <w:tcPr>
            <w:tcW w:w="1780" w:type="dxa"/>
            <w:tcBorders>
              <w:top w:val="nil"/>
              <w:left w:val="single" w:sz="8" w:space="0" w:color="auto"/>
              <w:bottom w:val="single" w:sz="4" w:space="0" w:color="auto"/>
              <w:right w:val="single" w:sz="8" w:space="0" w:color="auto"/>
            </w:tcBorders>
            <w:shd w:val="clear" w:color="000000" w:fill="E2EFDA"/>
            <w:vAlign w:val="center"/>
            <w:hideMark/>
          </w:tcPr>
          <w:p w:rsidR="000463FF" w:rsidRPr="000463FF" w:rsidRDefault="00224EEE" w:rsidP="000463FF">
            <w:pPr>
              <w:jc w:val="center"/>
              <w:rPr>
                <w:rFonts w:cs="Arial"/>
                <w:color w:val="000000"/>
              </w:rPr>
            </w:pPr>
            <w:r w:rsidRPr="000463FF">
              <w:rPr>
                <w:rFonts w:cs="Arial"/>
                <w:color w:val="000000"/>
              </w:rPr>
              <w:t>Clip Detect</w:t>
            </w:r>
          </w:p>
        </w:tc>
      </w:tr>
      <w:tr w:rsidR="000463FF" w:rsidRPr="000463FF" w:rsidTr="000463FF">
        <w:trPr>
          <w:trHeight w:val="264"/>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15</w:t>
            </w:r>
          </w:p>
        </w:tc>
        <w:tc>
          <w:tcPr>
            <w:tcW w:w="960" w:type="dxa"/>
            <w:tcBorders>
              <w:top w:val="nil"/>
              <w:left w:val="nil"/>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SDA</w:t>
            </w:r>
          </w:p>
        </w:tc>
        <w:tc>
          <w:tcPr>
            <w:tcW w:w="1040" w:type="dxa"/>
            <w:tcBorders>
              <w:top w:val="nil"/>
              <w:left w:val="nil"/>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GPIO6</w:t>
            </w:r>
          </w:p>
        </w:tc>
        <w:tc>
          <w:tcPr>
            <w:tcW w:w="1140" w:type="dxa"/>
            <w:tcBorders>
              <w:top w:val="nil"/>
              <w:left w:val="single" w:sz="8" w:space="0" w:color="auto"/>
              <w:bottom w:val="single" w:sz="4"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60" w:type="dxa"/>
            <w:tcBorders>
              <w:top w:val="nil"/>
              <w:left w:val="nil"/>
              <w:bottom w:val="single" w:sz="4"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00" w:type="dxa"/>
            <w:tcBorders>
              <w:top w:val="nil"/>
              <w:left w:val="nil"/>
              <w:bottom w:val="single" w:sz="4"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00" w:type="dxa"/>
            <w:tcBorders>
              <w:top w:val="nil"/>
              <w:left w:val="nil"/>
              <w:bottom w:val="single" w:sz="4" w:space="0" w:color="auto"/>
              <w:right w:val="nil"/>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780" w:type="dxa"/>
            <w:tcBorders>
              <w:top w:val="nil"/>
              <w:left w:val="single" w:sz="8" w:space="0" w:color="auto"/>
              <w:bottom w:val="single" w:sz="4" w:space="0" w:color="auto"/>
              <w:right w:val="single" w:sz="8"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r>
      <w:tr w:rsidR="000463FF" w:rsidRPr="000463FF" w:rsidTr="000463FF">
        <w:trPr>
          <w:trHeight w:val="264"/>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16</w:t>
            </w:r>
          </w:p>
        </w:tc>
        <w:tc>
          <w:tcPr>
            <w:tcW w:w="960" w:type="dxa"/>
            <w:tcBorders>
              <w:top w:val="nil"/>
              <w:left w:val="nil"/>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SCL</w:t>
            </w:r>
          </w:p>
        </w:tc>
        <w:tc>
          <w:tcPr>
            <w:tcW w:w="1040" w:type="dxa"/>
            <w:tcBorders>
              <w:top w:val="nil"/>
              <w:left w:val="nil"/>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GPIO5</w:t>
            </w:r>
          </w:p>
        </w:tc>
        <w:tc>
          <w:tcPr>
            <w:tcW w:w="1140" w:type="dxa"/>
            <w:tcBorders>
              <w:top w:val="nil"/>
              <w:left w:val="single" w:sz="8" w:space="0" w:color="auto"/>
              <w:bottom w:val="single" w:sz="4"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60" w:type="dxa"/>
            <w:tcBorders>
              <w:top w:val="nil"/>
              <w:left w:val="nil"/>
              <w:bottom w:val="single" w:sz="4"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00" w:type="dxa"/>
            <w:tcBorders>
              <w:top w:val="nil"/>
              <w:left w:val="nil"/>
              <w:bottom w:val="single" w:sz="4"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00" w:type="dxa"/>
            <w:tcBorders>
              <w:top w:val="nil"/>
              <w:left w:val="nil"/>
              <w:bottom w:val="single" w:sz="4" w:space="0" w:color="auto"/>
              <w:right w:val="nil"/>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780" w:type="dxa"/>
            <w:tcBorders>
              <w:top w:val="nil"/>
              <w:left w:val="single" w:sz="8" w:space="0" w:color="auto"/>
              <w:bottom w:val="single" w:sz="4" w:space="0" w:color="auto"/>
              <w:right w:val="single" w:sz="8"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r>
      <w:tr w:rsidR="000463FF" w:rsidRPr="000463FF" w:rsidTr="000463FF">
        <w:trPr>
          <w:trHeight w:val="792"/>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17</w:t>
            </w:r>
          </w:p>
        </w:tc>
        <w:tc>
          <w:tcPr>
            <w:tcW w:w="960" w:type="dxa"/>
            <w:tcBorders>
              <w:top w:val="nil"/>
              <w:left w:val="nil"/>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MISO</w:t>
            </w:r>
          </w:p>
        </w:tc>
        <w:tc>
          <w:tcPr>
            <w:tcW w:w="1040" w:type="dxa"/>
            <w:tcBorders>
              <w:top w:val="nil"/>
              <w:left w:val="nil"/>
              <w:bottom w:val="single" w:sz="4" w:space="0" w:color="auto"/>
              <w:right w:val="single" w:sz="4" w:space="0" w:color="auto"/>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PWM1</w:t>
            </w:r>
            <w:r w:rsidRPr="000463FF">
              <w:rPr>
                <w:rFonts w:cs="Arial"/>
                <w:color w:val="000000"/>
              </w:rPr>
              <w:br/>
              <w:t>GPIO5</w:t>
            </w:r>
          </w:p>
        </w:tc>
        <w:tc>
          <w:tcPr>
            <w:tcW w:w="1140" w:type="dxa"/>
            <w:tcBorders>
              <w:top w:val="nil"/>
              <w:left w:val="single" w:sz="8" w:space="0" w:color="auto"/>
              <w:bottom w:val="single" w:sz="4" w:space="0" w:color="auto"/>
              <w:right w:val="single" w:sz="4" w:space="0" w:color="auto"/>
            </w:tcBorders>
            <w:shd w:val="clear" w:color="000000" w:fill="BDD7EE"/>
            <w:vAlign w:val="center"/>
            <w:hideMark/>
          </w:tcPr>
          <w:p w:rsidR="000463FF" w:rsidRPr="000463FF" w:rsidRDefault="00224EEE" w:rsidP="000463FF">
            <w:pPr>
              <w:jc w:val="center"/>
              <w:rPr>
                <w:rFonts w:cs="Arial"/>
                <w:color w:val="000000"/>
              </w:rPr>
            </w:pPr>
            <w:r w:rsidRPr="000463FF">
              <w:rPr>
                <w:rFonts w:cs="Arial"/>
                <w:color w:val="000000"/>
              </w:rPr>
              <w:t>IOD0DAT</w:t>
            </w:r>
            <w:r w:rsidRPr="000463FF">
              <w:rPr>
                <w:rFonts w:cs="Arial"/>
                <w:color w:val="000000"/>
              </w:rPr>
              <w:br/>
              <w:t>(GPIO5)</w:t>
            </w:r>
            <w:r w:rsidRPr="000463FF">
              <w:rPr>
                <w:rFonts w:cs="Arial"/>
                <w:color w:val="000000"/>
              </w:rPr>
              <w:br/>
              <w:t>(P/D)</w:t>
            </w:r>
          </w:p>
        </w:tc>
        <w:tc>
          <w:tcPr>
            <w:tcW w:w="1160" w:type="dxa"/>
            <w:tcBorders>
              <w:top w:val="nil"/>
              <w:left w:val="nil"/>
              <w:bottom w:val="single" w:sz="4" w:space="0" w:color="auto"/>
              <w:right w:val="single" w:sz="4" w:space="0" w:color="auto"/>
            </w:tcBorders>
            <w:shd w:val="clear" w:color="000000" w:fill="BDD7EE"/>
            <w:vAlign w:val="center"/>
            <w:hideMark/>
          </w:tcPr>
          <w:p w:rsidR="000463FF" w:rsidRPr="000463FF" w:rsidRDefault="00224EEE" w:rsidP="000463FF">
            <w:pPr>
              <w:jc w:val="center"/>
              <w:rPr>
                <w:rFonts w:cs="Arial"/>
                <w:color w:val="000000"/>
              </w:rPr>
            </w:pPr>
            <w:r w:rsidRPr="000463FF">
              <w:rPr>
                <w:rFonts w:cs="Arial"/>
                <w:color w:val="000000"/>
              </w:rPr>
              <w:t>IOD0DAT</w:t>
            </w:r>
            <w:r w:rsidRPr="000463FF">
              <w:rPr>
                <w:rFonts w:cs="Arial"/>
                <w:color w:val="000000"/>
              </w:rPr>
              <w:br/>
              <w:t>(GPIO5)</w:t>
            </w:r>
            <w:r w:rsidRPr="000463FF">
              <w:rPr>
                <w:rFonts w:cs="Arial"/>
                <w:color w:val="000000"/>
              </w:rPr>
              <w:br/>
              <w:t>(D/C)</w:t>
            </w:r>
          </w:p>
        </w:tc>
        <w:tc>
          <w:tcPr>
            <w:tcW w:w="1100" w:type="dxa"/>
            <w:tcBorders>
              <w:top w:val="nil"/>
              <w:left w:val="nil"/>
              <w:bottom w:val="single" w:sz="4" w:space="0" w:color="auto"/>
              <w:right w:val="single" w:sz="4" w:space="0" w:color="auto"/>
            </w:tcBorders>
            <w:shd w:val="clear" w:color="000000" w:fill="BDD7EE"/>
            <w:vAlign w:val="center"/>
            <w:hideMark/>
          </w:tcPr>
          <w:p w:rsidR="000463FF" w:rsidRPr="000463FF" w:rsidRDefault="00224EEE" w:rsidP="000463FF">
            <w:pPr>
              <w:jc w:val="center"/>
              <w:rPr>
                <w:rFonts w:cs="Arial"/>
                <w:color w:val="000000"/>
              </w:rPr>
            </w:pPr>
            <w:r w:rsidRPr="000463FF">
              <w:rPr>
                <w:rFonts w:cs="Arial"/>
                <w:color w:val="000000"/>
              </w:rPr>
              <w:t>IOD0DAT</w:t>
            </w:r>
            <w:r w:rsidRPr="000463FF">
              <w:rPr>
                <w:rFonts w:cs="Arial"/>
                <w:color w:val="000000"/>
              </w:rPr>
              <w:br/>
              <w:t>(GPIO5)</w:t>
            </w:r>
            <w:r w:rsidRPr="000463FF">
              <w:rPr>
                <w:rFonts w:cs="Arial"/>
                <w:color w:val="000000"/>
              </w:rPr>
              <w:br/>
              <w:t>(D/C)</w:t>
            </w:r>
          </w:p>
        </w:tc>
        <w:tc>
          <w:tcPr>
            <w:tcW w:w="1100" w:type="dxa"/>
            <w:tcBorders>
              <w:top w:val="nil"/>
              <w:left w:val="nil"/>
              <w:bottom w:val="single" w:sz="4" w:space="0" w:color="auto"/>
              <w:right w:val="nil"/>
            </w:tcBorders>
            <w:shd w:val="clear" w:color="000000" w:fill="BDD7EE"/>
            <w:vAlign w:val="center"/>
            <w:hideMark/>
          </w:tcPr>
          <w:p w:rsidR="000463FF" w:rsidRPr="000463FF" w:rsidRDefault="00224EEE" w:rsidP="000463FF">
            <w:pPr>
              <w:jc w:val="center"/>
              <w:rPr>
                <w:rFonts w:cs="Arial"/>
                <w:color w:val="000000"/>
              </w:rPr>
            </w:pPr>
            <w:r w:rsidRPr="000463FF">
              <w:rPr>
                <w:rFonts w:cs="Arial"/>
                <w:color w:val="000000"/>
              </w:rPr>
              <w:t>IOD0DAT</w:t>
            </w:r>
            <w:r w:rsidRPr="000463FF">
              <w:rPr>
                <w:rFonts w:cs="Arial"/>
                <w:color w:val="000000"/>
              </w:rPr>
              <w:br/>
              <w:t>(GPIO5)</w:t>
            </w:r>
            <w:r w:rsidRPr="000463FF">
              <w:rPr>
                <w:rFonts w:cs="Arial"/>
                <w:color w:val="000000"/>
              </w:rPr>
              <w:br/>
              <w:t>(D/C)</w:t>
            </w:r>
          </w:p>
        </w:tc>
        <w:tc>
          <w:tcPr>
            <w:tcW w:w="1780" w:type="dxa"/>
            <w:tcBorders>
              <w:top w:val="nil"/>
              <w:left w:val="single" w:sz="8" w:space="0" w:color="auto"/>
              <w:bottom w:val="single" w:sz="4" w:space="0" w:color="auto"/>
              <w:right w:val="single" w:sz="8" w:space="0" w:color="auto"/>
            </w:tcBorders>
            <w:shd w:val="clear" w:color="000000" w:fill="BDD7EE"/>
            <w:vAlign w:val="center"/>
            <w:hideMark/>
          </w:tcPr>
          <w:p w:rsidR="000463FF" w:rsidRPr="000463FF" w:rsidRDefault="00224EEE" w:rsidP="000463FF">
            <w:pPr>
              <w:jc w:val="center"/>
              <w:rPr>
                <w:rFonts w:cs="Arial"/>
                <w:color w:val="000000"/>
              </w:rPr>
            </w:pPr>
            <w:r w:rsidRPr="000463FF">
              <w:rPr>
                <w:rFonts w:cs="Arial"/>
                <w:color w:val="000000"/>
              </w:rPr>
              <w:t xml:space="preserve">A2B Bus </w:t>
            </w:r>
            <w:r w:rsidRPr="000463FF">
              <w:rPr>
                <w:rFonts w:cs="Arial"/>
                <w:color w:val="000000"/>
              </w:rPr>
              <w:br/>
              <w:t xml:space="preserve">Fully_Configured / </w:t>
            </w:r>
            <w:r w:rsidRPr="000463FF">
              <w:rPr>
                <w:rFonts w:cs="Arial"/>
                <w:color w:val="000000"/>
              </w:rPr>
              <w:t>Not_Configured</w:t>
            </w:r>
          </w:p>
        </w:tc>
      </w:tr>
      <w:tr w:rsidR="000463FF" w:rsidRPr="000463FF" w:rsidTr="000463FF">
        <w:trPr>
          <w:trHeight w:val="792"/>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18</w:t>
            </w:r>
          </w:p>
        </w:tc>
        <w:tc>
          <w:tcPr>
            <w:tcW w:w="960" w:type="dxa"/>
            <w:tcBorders>
              <w:top w:val="nil"/>
              <w:left w:val="nil"/>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MOSI</w:t>
            </w:r>
          </w:p>
        </w:tc>
        <w:tc>
          <w:tcPr>
            <w:tcW w:w="1040" w:type="dxa"/>
            <w:tcBorders>
              <w:top w:val="nil"/>
              <w:left w:val="nil"/>
              <w:bottom w:val="single" w:sz="4" w:space="0" w:color="auto"/>
              <w:right w:val="single" w:sz="4" w:space="0" w:color="auto"/>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PWM2</w:t>
            </w:r>
            <w:r w:rsidRPr="000463FF">
              <w:rPr>
                <w:rFonts w:cs="Arial"/>
                <w:color w:val="000000"/>
              </w:rPr>
              <w:br/>
              <w:t>GPIO6</w:t>
            </w:r>
          </w:p>
        </w:tc>
        <w:tc>
          <w:tcPr>
            <w:tcW w:w="1140" w:type="dxa"/>
            <w:tcBorders>
              <w:top w:val="nil"/>
              <w:left w:val="single" w:sz="8" w:space="0" w:color="auto"/>
              <w:bottom w:val="single" w:sz="4" w:space="0" w:color="auto"/>
              <w:right w:val="single" w:sz="4" w:space="0" w:color="auto"/>
            </w:tcBorders>
            <w:shd w:val="clear" w:color="000000" w:fill="F8CBAD"/>
            <w:vAlign w:val="center"/>
            <w:hideMark/>
          </w:tcPr>
          <w:p w:rsidR="000463FF" w:rsidRPr="000463FF" w:rsidRDefault="00224EEE" w:rsidP="000463FF">
            <w:pPr>
              <w:jc w:val="center"/>
              <w:rPr>
                <w:rFonts w:cs="Arial"/>
                <w:color w:val="000000"/>
              </w:rPr>
            </w:pPr>
            <w:r w:rsidRPr="000463FF">
              <w:rPr>
                <w:rFonts w:cs="Arial"/>
                <w:color w:val="000000"/>
              </w:rPr>
              <w:t>IOD1DAT</w:t>
            </w:r>
            <w:r w:rsidRPr="000463FF">
              <w:rPr>
                <w:rFonts w:cs="Arial"/>
                <w:color w:val="000000"/>
              </w:rPr>
              <w:br/>
              <w:t>(GPIO6)</w:t>
            </w:r>
            <w:r w:rsidRPr="000463FF">
              <w:rPr>
                <w:rFonts w:cs="Arial"/>
                <w:color w:val="000000"/>
              </w:rPr>
              <w:br/>
              <w:t>(P/D)</w:t>
            </w:r>
          </w:p>
        </w:tc>
        <w:tc>
          <w:tcPr>
            <w:tcW w:w="1160" w:type="dxa"/>
            <w:tcBorders>
              <w:top w:val="nil"/>
              <w:left w:val="nil"/>
              <w:bottom w:val="single" w:sz="4" w:space="0" w:color="auto"/>
              <w:right w:val="single" w:sz="4" w:space="0" w:color="auto"/>
            </w:tcBorders>
            <w:shd w:val="clear" w:color="000000" w:fill="F8CBAD"/>
            <w:vAlign w:val="center"/>
            <w:hideMark/>
          </w:tcPr>
          <w:p w:rsidR="000463FF" w:rsidRPr="000463FF" w:rsidRDefault="00224EEE" w:rsidP="000463FF">
            <w:pPr>
              <w:jc w:val="center"/>
              <w:rPr>
                <w:rFonts w:cs="Arial"/>
                <w:color w:val="000000"/>
              </w:rPr>
            </w:pPr>
            <w:r w:rsidRPr="000463FF">
              <w:rPr>
                <w:rFonts w:cs="Arial"/>
                <w:color w:val="000000"/>
              </w:rPr>
              <w:t>IOD1DAT</w:t>
            </w:r>
            <w:r w:rsidRPr="000463FF">
              <w:rPr>
                <w:rFonts w:cs="Arial"/>
                <w:color w:val="000000"/>
              </w:rPr>
              <w:br/>
              <w:t>(GPIO6)</w:t>
            </w:r>
            <w:r w:rsidRPr="000463FF">
              <w:rPr>
                <w:rFonts w:cs="Arial"/>
                <w:color w:val="000000"/>
              </w:rPr>
              <w:br/>
              <w:t>(D/C)</w:t>
            </w:r>
          </w:p>
        </w:tc>
        <w:tc>
          <w:tcPr>
            <w:tcW w:w="1100" w:type="dxa"/>
            <w:tcBorders>
              <w:top w:val="nil"/>
              <w:left w:val="nil"/>
              <w:bottom w:val="single" w:sz="4" w:space="0" w:color="auto"/>
              <w:right w:val="single" w:sz="4" w:space="0" w:color="auto"/>
            </w:tcBorders>
            <w:shd w:val="clear" w:color="000000" w:fill="FFCCFF"/>
            <w:vAlign w:val="center"/>
            <w:hideMark/>
          </w:tcPr>
          <w:p w:rsidR="000463FF" w:rsidRPr="000463FF" w:rsidRDefault="00224EEE" w:rsidP="000463FF">
            <w:pPr>
              <w:jc w:val="center"/>
              <w:rPr>
                <w:rFonts w:cs="Arial"/>
                <w:color w:val="000000"/>
              </w:rPr>
            </w:pPr>
            <w:r w:rsidRPr="000463FF">
              <w:rPr>
                <w:rFonts w:cs="Arial"/>
                <w:color w:val="000000"/>
              </w:rPr>
              <w:t>IOD2DAT</w:t>
            </w:r>
            <w:r w:rsidRPr="000463FF">
              <w:rPr>
                <w:rFonts w:cs="Arial"/>
                <w:color w:val="000000"/>
              </w:rPr>
              <w:br/>
              <w:t>(GPIO6)</w:t>
            </w:r>
            <w:r w:rsidRPr="000463FF">
              <w:rPr>
                <w:rFonts w:cs="Arial"/>
                <w:color w:val="000000"/>
              </w:rPr>
              <w:br/>
              <w:t>(D/C)</w:t>
            </w:r>
          </w:p>
        </w:tc>
        <w:tc>
          <w:tcPr>
            <w:tcW w:w="1100" w:type="dxa"/>
            <w:tcBorders>
              <w:top w:val="nil"/>
              <w:left w:val="nil"/>
              <w:bottom w:val="single" w:sz="4" w:space="0" w:color="auto"/>
              <w:right w:val="nil"/>
            </w:tcBorders>
            <w:shd w:val="clear" w:color="000000" w:fill="F8CBAD"/>
            <w:vAlign w:val="center"/>
            <w:hideMark/>
          </w:tcPr>
          <w:p w:rsidR="000463FF" w:rsidRPr="000463FF" w:rsidRDefault="00224EEE" w:rsidP="000463FF">
            <w:pPr>
              <w:jc w:val="center"/>
              <w:rPr>
                <w:rFonts w:cs="Arial"/>
                <w:color w:val="000000"/>
              </w:rPr>
            </w:pPr>
            <w:r w:rsidRPr="000463FF">
              <w:rPr>
                <w:rFonts w:cs="Arial"/>
                <w:color w:val="000000"/>
              </w:rPr>
              <w:t>IOD1DAT</w:t>
            </w:r>
            <w:r w:rsidRPr="000463FF">
              <w:rPr>
                <w:rFonts w:cs="Arial"/>
                <w:color w:val="000000"/>
              </w:rPr>
              <w:br/>
              <w:t>(GPIO6)</w:t>
            </w:r>
            <w:r w:rsidRPr="000463FF">
              <w:rPr>
                <w:rFonts w:cs="Arial"/>
                <w:color w:val="000000"/>
              </w:rPr>
              <w:br/>
              <w:t>(D/C)</w:t>
            </w:r>
          </w:p>
        </w:tc>
        <w:tc>
          <w:tcPr>
            <w:tcW w:w="1780" w:type="dxa"/>
            <w:tcBorders>
              <w:top w:val="nil"/>
              <w:left w:val="single" w:sz="8" w:space="0" w:color="auto"/>
              <w:bottom w:val="single" w:sz="4" w:space="0" w:color="auto"/>
              <w:right w:val="single" w:sz="8" w:space="0" w:color="auto"/>
            </w:tcBorders>
            <w:shd w:val="clear" w:color="000000" w:fill="F8CBAD"/>
            <w:vAlign w:val="center"/>
            <w:hideMark/>
          </w:tcPr>
          <w:p w:rsidR="000463FF" w:rsidRPr="000463FF" w:rsidRDefault="00224EEE" w:rsidP="000463FF">
            <w:pPr>
              <w:jc w:val="center"/>
              <w:rPr>
                <w:rFonts w:cs="Arial"/>
                <w:color w:val="000000"/>
              </w:rPr>
            </w:pPr>
            <w:r w:rsidRPr="000463FF">
              <w:rPr>
                <w:rFonts w:cs="Arial"/>
                <w:color w:val="000000"/>
              </w:rPr>
              <w:t xml:space="preserve">Speaker Output </w:t>
            </w:r>
            <w:r w:rsidRPr="000463FF">
              <w:rPr>
                <w:rFonts w:cs="Arial"/>
                <w:color w:val="000000"/>
              </w:rPr>
              <w:br/>
              <w:t xml:space="preserve">UnMuted / Muted </w:t>
            </w:r>
          </w:p>
        </w:tc>
      </w:tr>
      <w:tr w:rsidR="000463FF" w:rsidRPr="000463FF" w:rsidTr="000463FF">
        <w:trPr>
          <w:trHeight w:val="792"/>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19</w:t>
            </w:r>
          </w:p>
        </w:tc>
        <w:tc>
          <w:tcPr>
            <w:tcW w:w="960" w:type="dxa"/>
            <w:tcBorders>
              <w:top w:val="nil"/>
              <w:left w:val="nil"/>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SCK</w:t>
            </w:r>
          </w:p>
        </w:tc>
        <w:tc>
          <w:tcPr>
            <w:tcW w:w="1040" w:type="dxa"/>
            <w:tcBorders>
              <w:top w:val="nil"/>
              <w:left w:val="nil"/>
              <w:bottom w:val="single" w:sz="4" w:space="0" w:color="auto"/>
              <w:right w:val="single" w:sz="4" w:space="0" w:color="auto"/>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PWM3</w:t>
            </w:r>
            <w:r w:rsidRPr="000463FF">
              <w:rPr>
                <w:rFonts w:cs="Arial"/>
                <w:color w:val="000000"/>
              </w:rPr>
              <w:br/>
              <w:t>GPIO0</w:t>
            </w:r>
          </w:p>
        </w:tc>
        <w:tc>
          <w:tcPr>
            <w:tcW w:w="1140" w:type="dxa"/>
            <w:tcBorders>
              <w:top w:val="nil"/>
              <w:left w:val="single" w:sz="8" w:space="0" w:color="auto"/>
              <w:bottom w:val="single" w:sz="4" w:space="0" w:color="auto"/>
              <w:right w:val="single" w:sz="4" w:space="0" w:color="auto"/>
            </w:tcBorders>
            <w:shd w:val="clear" w:color="000000" w:fill="FFE699"/>
            <w:vAlign w:val="center"/>
            <w:hideMark/>
          </w:tcPr>
          <w:p w:rsidR="000463FF" w:rsidRPr="000463FF" w:rsidRDefault="00224EEE" w:rsidP="000463FF">
            <w:pPr>
              <w:jc w:val="center"/>
              <w:rPr>
                <w:rFonts w:cs="Arial"/>
                <w:color w:val="000000"/>
              </w:rPr>
            </w:pPr>
            <w:r w:rsidRPr="000463FF">
              <w:rPr>
                <w:rFonts w:cs="Arial"/>
                <w:color w:val="000000"/>
              </w:rPr>
              <w:t>IOD3DAT</w:t>
            </w:r>
            <w:r w:rsidRPr="000463FF">
              <w:rPr>
                <w:rFonts w:cs="Arial"/>
                <w:color w:val="000000"/>
              </w:rPr>
              <w:br/>
              <w:t>(GPIO2)</w:t>
            </w:r>
            <w:r w:rsidRPr="000463FF">
              <w:rPr>
                <w:rFonts w:cs="Arial"/>
                <w:color w:val="000000"/>
              </w:rPr>
              <w:br/>
              <w:t>(D/C)</w:t>
            </w:r>
          </w:p>
        </w:tc>
        <w:tc>
          <w:tcPr>
            <w:tcW w:w="1160" w:type="dxa"/>
            <w:tcBorders>
              <w:top w:val="nil"/>
              <w:left w:val="nil"/>
              <w:bottom w:val="single" w:sz="4" w:space="0" w:color="auto"/>
              <w:right w:val="single" w:sz="4" w:space="0" w:color="auto"/>
            </w:tcBorders>
            <w:shd w:val="clear" w:color="000000" w:fill="FFE699"/>
            <w:vAlign w:val="center"/>
            <w:hideMark/>
          </w:tcPr>
          <w:p w:rsidR="000463FF" w:rsidRPr="000463FF" w:rsidRDefault="00224EEE" w:rsidP="000463FF">
            <w:pPr>
              <w:jc w:val="center"/>
              <w:rPr>
                <w:rFonts w:cs="Arial"/>
                <w:color w:val="000000"/>
              </w:rPr>
            </w:pPr>
            <w:r w:rsidRPr="000463FF">
              <w:rPr>
                <w:rFonts w:cs="Arial"/>
                <w:color w:val="000000"/>
              </w:rPr>
              <w:t>IOD3DAT</w:t>
            </w:r>
            <w:r w:rsidRPr="000463FF">
              <w:rPr>
                <w:rFonts w:cs="Arial"/>
                <w:color w:val="000000"/>
              </w:rPr>
              <w:br/>
              <w:t>(GPIO4)</w:t>
            </w:r>
            <w:r w:rsidRPr="000463FF">
              <w:rPr>
                <w:rFonts w:cs="Arial"/>
                <w:color w:val="000000"/>
              </w:rPr>
              <w:br/>
              <w:t>(P/D)</w:t>
            </w:r>
          </w:p>
        </w:tc>
        <w:tc>
          <w:tcPr>
            <w:tcW w:w="1100" w:type="dxa"/>
            <w:tcBorders>
              <w:top w:val="nil"/>
              <w:left w:val="nil"/>
              <w:bottom w:val="single" w:sz="4" w:space="0" w:color="auto"/>
              <w:right w:val="single" w:sz="4" w:space="0" w:color="auto"/>
            </w:tcBorders>
            <w:shd w:val="clear" w:color="000000" w:fill="FFE699"/>
            <w:vAlign w:val="center"/>
            <w:hideMark/>
          </w:tcPr>
          <w:p w:rsidR="000463FF" w:rsidRPr="000463FF" w:rsidRDefault="00224EEE" w:rsidP="000463FF">
            <w:pPr>
              <w:jc w:val="center"/>
              <w:rPr>
                <w:rFonts w:cs="Arial"/>
                <w:color w:val="000000"/>
              </w:rPr>
            </w:pPr>
            <w:r w:rsidRPr="000463FF">
              <w:rPr>
                <w:rFonts w:cs="Arial"/>
                <w:color w:val="000000"/>
              </w:rPr>
              <w:t>IOD3DAT</w:t>
            </w:r>
            <w:r w:rsidRPr="000463FF">
              <w:rPr>
                <w:rFonts w:cs="Arial"/>
                <w:color w:val="000000"/>
              </w:rPr>
              <w:br/>
              <w:t>(GPIO4)</w:t>
            </w:r>
            <w:r w:rsidRPr="000463FF">
              <w:rPr>
                <w:rFonts w:cs="Arial"/>
                <w:color w:val="000000"/>
              </w:rPr>
              <w:br/>
              <w:t>(P/D)</w:t>
            </w:r>
          </w:p>
        </w:tc>
        <w:tc>
          <w:tcPr>
            <w:tcW w:w="1100" w:type="dxa"/>
            <w:tcBorders>
              <w:top w:val="nil"/>
              <w:left w:val="nil"/>
              <w:bottom w:val="single" w:sz="4" w:space="0" w:color="auto"/>
              <w:right w:val="nil"/>
            </w:tcBorders>
            <w:shd w:val="clear" w:color="000000" w:fill="FFE699"/>
            <w:vAlign w:val="center"/>
            <w:hideMark/>
          </w:tcPr>
          <w:p w:rsidR="000463FF" w:rsidRPr="000463FF" w:rsidRDefault="00224EEE" w:rsidP="000463FF">
            <w:pPr>
              <w:jc w:val="center"/>
              <w:rPr>
                <w:rFonts w:cs="Arial"/>
                <w:color w:val="000000"/>
              </w:rPr>
            </w:pPr>
            <w:r w:rsidRPr="000463FF">
              <w:rPr>
                <w:rFonts w:cs="Arial"/>
                <w:color w:val="000000"/>
              </w:rPr>
              <w:t>IOD3DAT</w:t>
            </w:r>
            <w:r w:rsidRPr="000463FF">
              <w:rPr>
                <w:rFonts w:cs="Arial"/>
                <w:color w:val="000000"/>
              </w:rPr>
              <w:br/>
            </w:r>
            <w:r w:rsidRPr="000463FF">
              <w:rPr>
                <w:rFonts w:cs="Arial"/>
                <w:color w:val="000000"/>
              </w:rPr>
              <w:t>(GPIO4)</w:t>
            </w:r>
            <w:r w:rsidRPr="000463FF">
              <w:rPr>
                <w:rFonts w:cs="Arial"/>
                <w:color w:val="000000"/>
              </w:rPr>
              <w:br/>
              <w:t>(P/D)</w:t>
            </w:r>
          </w:p>
        </w:tc>
        <w:tc>
          <w:tcPr>
            <w:tcW w:w="1780" w:type="dxa"/>
            <w:tcBorders>
              <w:top w:val="nil"/>
              <w:left w:val="single" w:sz="8" w:space="0" w:color="auto"/>
              <w:bottom w:val="single" w:sz="4" w:space="0" w:color="auto"/>
              <w:right w:val="single" w:sz="8" w:space="0" w:color="auto"/>
            </w:tcBorders>
            <w:shd w:val="clear" w:color="000000" w:fill="FFE699"/>
            <w:vAlign w:val="center"/>
            <w:hideMark/>
          </w:tcPr>
          <w:p w:rsidR="000463FF" w:rsidRPr="000463FF" w:rsidRDefault="00224EEE" w:rsidP="000463FF">
            <w:pPr>
              <w:jc w:val="center"/>
              <w:rPr>
                <w:rFonts w:cs="Arial"/>
                <w:color w:val="000000"/>
              </w:rPr>
            </w:pPr>
            <w:r w:rsidRPr="000463FF">
              <w:rPr>
                <w:rFonts w:cs="Arial"/>
                <w:color w:val="000000"/>
              </w:rPr>
              <w:t xml:space="preserve">A2B Stream </w:t>
            </w:r>
            <w:r w:rsidRPr="000463FF">
              <w:rPr>
                <w:rFonts w:cs="Arial"/>
                <w:color w:val="000000"/>
              </w:rPr>
              <w:br/>
              <w:t>Audio_Sent /</w:t>
            </w:r>
            <w:r w:rsidRPr="000463FF">
              <w:rPr>
                <w:rFonts w:cs="Arial"/>
                <w:color w:val="000000"/>
              </w:rPr>
              <w:br/>
              <w:t>Audio_Not_Sent</w:t>
            </w:r>
          </w:p>
        </w:tc>
      </w:tr>
      <w:tr w:rsidR="000463FF" w:rsidRPr="000463FF" w:rsidTr="000463FF">
        <w:trPr>
          <w:trHeight w:val="132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22</w:t>
            </w:r>
          </w:p>
        </w:tc>
        <w:tc>
          <w:tcPr>
            <w:tcW w:w="960" w:type="dxa"/>
            <w:tcBorders>
              <w:top w:val="nil"/>
              <w:left w:val="nil"/>
              <w:bottom w:val="single" w:sz="4"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ADR1</w:t>
            </w:r>
          </w:p>
        </w:tc>
        <w:tc>
          <w:tcPr>
            <w:tcW w:w="1040" w:type="dxa"/>
            <w:tcBorders>
              <w:top w:val="nil"/>
              <w:left w:val="nil"/>
              <w:bottom w:val="single" w:sz="4" w:space="0" w:color="auto"/>
              <w:right w:val="single" w:sz="4" w:space="0" w:color="auto"/>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SPISS</w:t>
            </w:r>
            <w:r w:rsidRPr="000463FF">
              <w:rPr>
                <w:rFonts w:cs="Arial"/>
                <w:color w:val="000000"/>
              </w:rPr>
              <w:br/>
              <w:t>SPISSEL0</w:t>
            </w:r>
            <w:r w:rsidRPr="000463FF">
              <w:rPr>
                <w:rFonts w:cs="Arial"/>
                <w:color w:val="000000"/>
              </w:rPr>
              <w:br/>
              <w:t>PWMOE</w:t>
            </w:r>
            <w:r w:rsidRPr="000463FF">
              <w:rPr>
                <w:rFonts w:cs="Arial"/>
                <w:color w:val="000000"/>
              </w:rPr>
              <w:br/>
              <w:t>CLKOUT</w:t>
            </w:r>
            <w:r w:rsidRPr="000463FF">
              <w:rPr>
                <w:rFonts w:cs="Arial"/>
                <w:color w:val="000000"/>
              </w:rPr>
              <w:br/>
              <w:t>GPIO4</w:t>
            </w:r>
          </w:p>
        </w:tc>
        <w:tc>
          <w:tcPr>
            <w:tcW w:w="1140" w:type="dxa"/>
            <w:tcBorders>
              <w:top w:val="nil"/>
              <w:left w:val="single" w:sz="8" w:space="0" w:color="auto"/>
              <w:bottom w:val="single" w:sz="4"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60" w:type="dxa"/>
            <w:tcBorders>
              <w:top w:val="nil"/>
              <w:left w:val="nil"/>
              <w:bottom w:val="single" w:sz="4"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00" w:type="dxa"/>
            <w:tcBorders>
              <w:top w:val="nil"/>
              <w:left w:val="nil"/>
              <w:bottom w:val="single" w:sz="4"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00" w:type="dxa"/>
            <w:tcBorders>
              <w:top w:val="nil"/>
              <w:left w:val="nil"/>
              <w:bottom w:val="single" w:sz="4" w:space="0" w:color="auto"/>
              <w:right w:val="nil"/>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780" w:type="dxa"/>
            <w:tcBorders>
              <w:top w:val="nil"/>
              <w:left w:val="single" w:sz="8" w:space="0" w:color="auto"/>
              <w:bottom w:val="single" w:sz="4" w:space="0" w:color="auto"/>
              <w:right w:val="single" w:sz="8"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r>
      <w:tr w:rsidR="000463FF" w:rsidRPr="000463FF" w:rsidTr="000463FF">
        <w:trPr>
          <w:trHeight w:val="1332"/>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23</w:t>
            </w:r>
          </w:p>
        </w:tc>
        <w:tc>
          <w:tcPr>
            <w:tcW w:w="960" w:type="dxa"/>
            <w:tcBorders>
              <w:top w:val="nil"/>
              <w:left w:val="nil"/>
              <w:bottom w:val="single" w:sz="8" w:space="0" w:color="auto"/>
              <w:right w:val="single" w:sz="4" w:space="0" w:color="auto"/>
            </w:tcBorders>
            <w:shd w:val="clear" w:color="auto" w:fill="auto"/>
            <w:noWrap/>
            <w:vAlign w:val="center"/>
            <w:hideMark/>
          </w:tcPr>
          <w:p w:rsidR="000463FF" w:rsidRPr="000463FF" w:rsidRDefault="00224EEE" w:rsidP="000463FF">
            <w:pPr>
              <w:jc w:val="center"/>
              <w:rPr>
                <w:rFonts w:cs="Arial"/>
                <w:color w:val="000000"/>
              </w:rPr>
            </w:pPr>
            <w:r w:rsidRPr="000463FF">
              <w:rPr>
                <w:rFonts w:cs="Arial"/>
                <w:color w:val="000000"/>
              </w:rPr>
              <w:t>ADR2</w:t>
            </w:r>
          </w:p>
        </w:tc>
        <w:tc>
          <w:tcPr>
            <w:tcW w:w="1040" w:type="dxa"/>
            <w:tcBorders>
              <w:top w:val="nil"/>
              <w:left w:val="nil"/>
              <w:bottom w:val="single" w:sz="8" w:space="0" w:color="auto"/>
              <w:right w:val="single" w:sz="4" w:space="0" w:color="auto"/>
            </w:tcBorders>
            <w:shd w:val="clear" w:color="auto" w:fill="auto"/>
            <w:vAlign w:val="center"/>
            <w:hideMark/>
          </w:tcPr>
          <w:p w:rsidR="000463FF" w:rsidRPr="000463FF" w:rsidRDefault="00224EEE" w:rsidP="000463FF">
            <w:pPr>
              <w:jc w:val="center"/>
              <w:rPr>
                <w:rFonts w:cs="Arial"/>
                <w:color w:val="000000"/>
              </w:rPr>
            </w:pPr>
            <w:r w:rsidRPr="000463FF">
              <w:rPr>
                <w:rFonts w:cs="Arial"/>
                <w:color w:val="000000"/>
              </w:rPr>
              <w:t>MCLK</w:t>
            </w:r>
            <w:r w:rsidRPr="000463FF">
              <w:rPr>
                <w:rFonts w:cs="Arial"/>
                <w:color w:val="000000"/>
              </w:rPr>
              <w:br/>
              <w:t>ASPISS</w:t>
            </w:r>
            <w:r w:rsidRPr="000463FF">
              <w:rPr>
                <w:rFonts w:cs="Arial"/>
                <w:color w:val="000000"/>
              </w:rPr>
              <w:br/>
              <w:t>SPISSEL2</w:t>
            </w:r>
            <w:r w:rsidRPr="000463FF">
              <w:rPr>
                <w:rFonts w:cs="Arial"/>
                <w:color w:val="000000"/>
              </w:rPr>
              <w:br/>
              <w:t>CLKOUT</w:t>
            </w:r>
            <w:r w:rsidRPr="000463FF">
              <w:rPr>
                <w:rFonts w:cs="Arial"/>
                <w:color w:val="000000"/>
              </w:rPr>
              <w:br/>
              <w:t>GPIO4</w:t>
            </w:r>
          </w:p>
        </w:tc>
        <w:tc>
          <w:tcPr>
            <w:tcW w:w="1140" w:type="dxa"/>
            <w:tcBorders>
              <w:top w:val="nil"/>
              <w:left w:val="single" w:sz="8" w:space="0" w:color="auto"/>
              <w:bottom w:val="single" w:sz="8"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60" w:type="dxa"/>
            <w:tcBorders>
              <w:top w:val="nil"/>
              <w:left w:val="nil"/>
              <w:bottom w:val="single" w:sz="8"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00" w:type="dxa"/>
            <w:tcBorders>
              <w:top w:val="nil"/>
              <w:left w:val="nil"/>
              <w:bottom w:val="single" w:sz="8" w:space="0" w:color="auto"/>
              <w:right w:val="single" w:sz="4" w:space="0" w:color="auto"/>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100" w:type="dxa"/>
            <w:tcBorders>
              <w:top w:val="nil"/>
              <w:left w:val="nil"/>
              <w:bottom w:val="single" w:sz="8" w:space="0" w:color="auto"/>
              <w:right w:val="nil"/>
            </w:tcBorders>
            <w:shd w:val="clear" w:color="000000" w:fill="D9D9D9"/>
            <w:vAlign w:val="center"/>
            <w:hideMark/>
          </w:tcPr>
          <w:p w:rsidR="000463FF" w:rsidRPr="000463FF" w:rsidRDefault="00224EEE" w:rsidP="000463FF">
            <w:pPr>
              <w:jc w:val="center"/>
              <w:rPr>
                <w:rFonts w:cs="Arial"/>
                <w:color w:val="000000"/>
              </w:rPr>
            </w:pPr>
            <w:r w:rsidRPr="000463FF">
              <w:rPr>
                <w:rFonts w:cs="Arial"/>
                <w:color w:val="000000"/>
              </w:rPr>
              <w:t> </w:t>
            </w:r>
          </w:p>
        </w:tc>
        <w:tc>
          <w:tcPr>
            <w:tcW w:w="1780" w:type="dxa"/>
            <w:tcBorders>
              <w:top w:val="nil"/>
              <w:left w:val="single" w:sz="8" w:space="0" w:color="auto"/>
              <w:bottom w:val="single" w:sz="8" w:space="0" w:color="auto"/>
              <w:right w:val="single" w:sz="8" w:space="0" w:color="auto"/>
            </w:tcBorders>
            <w:shd w:val="clear" w:color="000000" w:fill="D9D9D9"/>
            <w:noWrap/>
            <w:vAlign w:val="center"/>
            <w:hideMark/>
          </w:tcPr>
          <w:p w:rsidR="000463FF" w:rsidRPr="000463FF" w:rsidRDefault="00224EEE" w:rsidP="000463FF">
            <w:pPr>
              <w:jc w:val="center"/>
              <w:rPr>
                <w:rFonts w:cs="Arial"/>
                <w:color w:val="000000"/>
              </w:rPr>
            </w:pPr>
            <w:r w:rsidRPr="000463FF">
              <w:rPr>
                <w:rFonts w:cs="Arial"/>
                <w:color w:val="000000"/>
              </w:rPr>
              <w:t> </w:t>
            </w:r>
          </w:p>
        </w:tc>
      </w:tr>
    </w:tbl>
    <w:p w:rsidR="00640D70" w:rsidRDefault="00224EEE" w:rsidP="00500605"/>
    <w:p w:rsidR="000463FF" w:rsidRDefault="00224EEE" w:rsidP="00500605"/>
    <w:p w:rsidR="00406F39" w:rsidRDefault="00224EEE" w:rsidP="00B9479B">
      <w:pPr>
        <w:pStyle w:val="Heading4"/>
      </w:pPr>
      <w:r w:rsidRPr="00B9479B">
        <w:t>HW/SWR-REQ-407094/A-GPIO0</w:t>
      </w:r>
    </w:p>
    <w:p w:rsidR="00FB1434" w:rsidRPr="00FB1434" w:rsidRDefault="00224EEE" w:rsidP="00FB1434">
      <w:pPr>
        <w:spacing w:line="252" w:lineRule="auto"/>
        <w:rPr>
          <w:rFonts w:eastAsia="Calibri" w:cs="Arial"/>
        </w:rPr>
      </w:pPr>
      <w:r w:rsidRPr="00FB1434">
        <w:rPr>
          <w:rFonts w:eastAsia="Calibri" w:cs="Arial"/>
        </w:rPr>
        <w:t xml:space="preserve">This GPIO shall be used as a ‘Virtual GPIO’ as defined in the ADI </w:t>
      </w:r>
      <w:r w:rsidRPr="00FB1434">
        <w:rPr>
          <w:rFonts w:eastAsia="Calibri" w:cs="Arial"/>
          <w:i/>
          <w:u w:val="single"/>
        </w:rPr>
        <w:t>AD242x Data Sheet</w:t>
      </w:r>
      <w:r>
        <w:rPr>
          <w:rFonts w:eastAsia="Calibri" w:cs="Arial"/>
        </w:rPr>
        <w:t>, or</w:t>
      </w:r>
      <w:r w:rsidRPr="000564A9">
        <w:rPr>
          <w:rFonts w:eastAsia="Calibri" w:cs="Arial"/>
        </w:rPr>
        <w:t xml:space="preserve"> </w:t>
      </w:r>
      <w:r w:rsidRPr="00FB1434">
        <w:rPr>
          <w:rFonts w:eastAsia="Calibri" w:cs="Arial"/>
        </w:rPr>
        <w:t xml:space="preserve">in the ADI </w:t>
      </w:r>
      <w:r w:rsidRPr="00FB1434">
        <w:rPr>
          <w:rFonts w:eastAsia="Calibri" w:cs="Arial"/>
          <w:i/>
          <w:u w:val="single"/>
        </w:rPr>
        <w:t>AD24</w:t>
      </w:r>
      <w:r>
        <w:rPr>
          <w:rFonts w:eastAsia="Calibri" w:cs="Arial"/>
          <w:i/>
          <w:u w:val="single"/>
        </w:rPr>
        <w:t>3</w:t>
      </w:r>
      <w:r w:rsidRPr="00FB1434">
        <w:rPr>
          <w:rFonts w:eastAsia="Calibri" w:cs="Arial"/>
          <w:i/>
          <w:u w:val="single"/>
        </w:rPr>
        <w:t>x Data Sheet</w:t>
      </w:r>
      <w:r>
        <w:rPr>
          <w:rFonts w:eastAsia="Calibri" w:cs="Arial"/>
          <w:i/>
          <w:u w:val="single"/>
        </w:rPr>
        <w:t>.</w:t>
      </w:r>
      <w:r w:rsidRPr="00FB1434">
        <w:rPr>
          <w:rFonts w:eastAsia="Calibri" w:cs="Arial"/>
        </w:rPr>
        <w:t xml:space="preserve"> The usage for this virtual GPIO is to be node specific and shall be defined in the </w:t>
      </w:r>
      <w:r>
        <w:rPr>
          <w:rFonts w:eastAsia="Calibri" w:cs="Arial"/>
          <w:i/>
          <w:u w:val="single"/>
        </w:rPr>
        <w:t>Phoenix Audio</w:t>
      </w:r>
      <w:r w:rsidRPr="00FB1434">
        <w:rPr>
          <w:rFonts w:eastAsia="Calibri" w:cs="Arial"/>
          <w:i/>
          <w:u w:val="single"/>
        </w:rPr>
        <w:t xml:space="preserve"> Peripheral Command and Control API Specification</w:t>
      </w:r>
      <w:r w:rsidRPr="00FB1434">
        <w:rPr>
          <w:rFonts w:eastAsia="Calibri" w:cs="Arial"/>
        </w:rPr>
        <w:t>.</w:t>
      </w:r>
    </w:p>
    <w:p w:rsidR="00FB1434" w:rsidRPr="00FB1434" w:rsidRDefault="00224EEE" w:rsidP="00FB1434">
      <w:pPr>
        <w:spacing w:line="252" w:lineRule="auto"/>
        <w:rPr>
          <w:rFonts w:eastAsia="Calibri" w:cs="Arial"/>
        </w:rPr>
      </w:pPr>
    </w:p>
    <w:p w:rsidR="00FB1434" w:rsidRPr="00FB1434" w:rsidRDefault="00224EEE" w:rsidP="00FB1434">
      <w:pPr>
        <w:spacing w:line="252" w:lineRule="auto"/>
        <w:rPr>
          <w:rFonts w:eastAsia="Calibri" w:cs="Arial"/>
        </w:rPr>
      </w:pPr>
      <w:r w:rsidRPr="00FB1434">
        <w:rPr>
          <w:rFonts w:eastAsia="Calibri" w:cs="Arial"/>
          <w:b/>
        </w:rPr>
        <w:t>Message Type</w:t>
      </w:r>
      <w:r w:rsidRPr="00FB1434">
        <w:rPr>
          <w:rFonts w:eastAsia="Calibri" w:cs="Arial"/>
        </w:rPr>
        <w:t>: GPIO</w:t>
      </w:r>
    </w:p>
    <w:p w:rsidR="00FB1434" w:rsidRPr="00FB1434" w:rsidRDefault="00224EEE" w:rsidP="00FB1434">
      <w:pPr>
        <w:spacing w:line="252" w:lineRule="auto"/>
        <w:rPr>
          <w:rFonts w:eastAsia="Calibri" w:cs="Arial"/>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5"/>
        <w:gridCol w:w="3192"/>
        <w:gridCol w:w="900"/>
        <w:gridCol w:w="3817"/>
      </w:tblGrid>
      <w:tr w:rsidR="00FB1434" w:rsidRPr="00FB1434" w:rsidTr="00FB1434">
        <w:trPr>
          <w:jc w:val="center"/>
        </w:trPr>
        <w:tc>
          <w:tcPr>
            <w:tcW w:w="1705" w:type="dxa"/>
            <w:tcBorders>
              <w:top w:val="single" w:sz="4" w:space="0" w:color="auto"/>
              <w:left w:val="single" w:sz="4" w:space="0" w:color="auto"/>
              <w:bottom w:val="single" w:sz="4" w:space="0" w:color="auto"/>
              <w:right w:val="single" w:sz="4" w:space="0" w:color="auto"/>
            </w:tcBorders>
            <w:hideMark/>
          </w:tcPr>
          <w:p w:rsidR="00FB1434" w:rsidRPr="00FB1434" w:rsidRDefault="00224EEE" w:rsidP="00FB1434">
            <w:pPr>
              <w:spacing w:line="276" w:lineRule="auto"/>
              <w:rPr>
                <w:rFonts w:eastAsia="Calibri" w:cs="Arial"/>
                <w:b/>
              </w:rPr>
            </w:pPr>
            <w:r w:rsidRPr="00FB1434">
              <w:rPr>
                <w:rFonts w:eastAsia="Calibri" w:cs="Arial"/>
                <w:b/>
              </w:rPr>
              <w:t>Signal Name</w:t>
            </w:r>
          </w:p>
        </w:tc>
        <w:tc>
          <w:tcPr>
            <w:tcW w:w="3192" w:type="dxa"/>
            <w:tcBorders>
              <w:top w:val="single" w:sz="4" w:space="0" w:color="auto"/>
              <w:left w:val="single" w:sz="4" w:space="0" w:color="auto"/>
              <w:bottom w:val="single" w:sz="4" w:space="0" w:color="auto"/>
              <w:right w:val="single" w:sz="4" w:space="0" w:color="auto"/>
            </w:tcBorders>
            <w:hideMark/>
          </w:tcPr>
          <w:p w:rsidR="00FB1434" w:rsidRPr="00FB1434" w:rsidRDefault="00224EEE" w:rsidP="00FB1434">
            <w:pPr>
              <w:spacing w:line="276" w:lineRule="auto"/>
              <w:rPr>
                <w:rFonts w:eastAsia="Calibri" w:cs="Arial"/>
                <w:b/>
              </w:rPr>
            </w:pPr>
            <w:r w:rsidRPr="00FB1434">
              <w:rPr>
                <w:rFonts w:eastAsia="Calibri"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FB1434" w:rsidRPr="00FB1434" w:rsidRDefault="00224EEE" w:rsidP="00FB1434">
            <w:pPr>
              <w:spacing w:line="276" w:lineRule="auto"/>
              <w:rPr>
                <w:rFonts w:eastAsia="Calibri" w:cs="Arial"/>
                <w:b/>
              </w:rPr>
            </w:pPr>
            <w:r w:rsidRPr="00FB1434">
              <w:rPr>
                <w:rFonts w:eastAsia="Calibri" w:cs="Arial"/>
                <w:b/>
              </w:rPr>
              <w:t>Value</w:t>
            </w:r>
          </w:p>
        </w:tc>
        <w:tc>
          <w:tcPr>
            <w:tcW w:w="3817" w:type="dxa"/>
            <w:tcBorders>
              <w:top w:val="single" w:sz="4" w:space="0" w:color="auto"/>
              <w:left w:val="single" w:sz="4" w:space="0" w:color="auto"/>
              <w:bottom w:val="single" w:sz="4" w:space="0" w:color="auto"/>
              <w:right w:val="single" w:sz="4" w:space="0" w:color="auto"/>
            </w:tcBorders>
            <w:hideMark/>
          </w:tcPr>
          <w:p w:rsidR="00FB1434" w:rsidRPr="00FB1434" w:rsidRDefault="00224EEE" w:rsidP="00FB1434">
            <w:pPr>
              <w:spacing w:line="276" w:lineRule="auto"/>
              <w:rPr>
                <w:rFonts w:eastAsia="Calibri" w:cs="Arial"/>
                <w:b/>
              </w:rPr>
            </w:pPr>
            <w:r w:rsidRPr="00FB1434">
              <w:rPr>
                <w:rFonts w:eastAsia="Calibri" w:cs="Arial"/>
                <w:b/>
              </w:rPr>
              <w:t>Description</w:t>
            </w:r>
          </w:p>
        </w:tc>
      </w:tr>
      <w:tr w:rsidR="00FB1434" w:rsidRPr="00FB1434" w:rsidTr="00FB1434">
        <w:trPr>
          <w:jc w:val="center"/>
        </w:trPr>
        <w:tc>
          <w:tcPr>
            <w:tcW w:w="1705" w:type="dxa"/>
            <w:vMerge w:val="restart"/>
            <w:tcBorders>
              <w:top w:val="single" w:sz="4" w:space="0" w:color="auto"/>
              <w:left w:val="single" w:sz="4" w:space="0" w:color="auto"/>
              <w:bottom w:val="single" w:sz="4" w:space="0" w:color="auto"/>
              <w:right w:val="single" w:sz="4" w:space="0" w:color="auto"/>
            </w:tcBorders>
            <w:hideMark/>
          </w:tcPr>
          <w:p w:rsidR="00FB1434" w:rsidRPr="00FB1434" w:rsidRDefault="00224EEE" w:rsidP="00FB1434">
            <w:pPr>
              <w:spacing w:line="276" w:lineRule="auto"/>
              <w:rPr>
                <w:rFonts w:eastAsia="Calibri" w:cs="Arial"/>
              </w:rPr>
            </w:pPr>
            <w:r w:rsidRPr="00FB1434">
              <w:rPr>
                <w:rFonts w:eastAsia="Calibri" w:cs="Arial"/>
              </w:rPr>
              <w:t>IO</w:t>
            </w:r>
            <w:r>
              <w:rPr>
                <w:rFonts w:eastAsia="Calibri" w:cs="Arial"/>
              </w:rPr>
              <w:t>0</w:t>
            </w:r>
          </w:p>
        </w:tc>
        <w:tc>
          <w:tcPr>
            <w:tcW w:w="3192" w:type="dxa"/>
            <w:tcBorders>
              <w:top w:val="single" w:sz="4" w:space="0" w:color="auto"/>
              <w:left w:val="single" w:sz="4" w:space="0" w:color="auto"/>
              <w:bottom w:val="single" w:sz="4" w:space="0" w:color="auto"/>
              <w:right w:val="single" w:sz="4" w:space="0" w:color="auto"/>
            </w:tcBorders>
            <w:hideMark/>
          </w:tcPr>
          <w:p w:rsidR="00FB1434" w:rsidRPr="00FB1434" w:rsidRDefault="00224EEE" w:rsidP="00FB1434">
            <w:pPr>
              <w:spacing w:line="276" w:lineRule="auto"/>
              <w:rPr>
                <w:rFonts w:eastAsia="Calibri" w:cs="Arial"/>
              </w:rPr>
            </w:pPr>
            <w:r w:rsidRPr="00FB1434">
              <w:rPr>
                <w:rFonts w:eastAsia="Calibri" w:cs="Arial"/>
              </w:rPr>
              <w:t>Single Digit of Virtual GPIO - Logic ‘0’</w:t>
            </w:r>
          </w:p>
        </w:tc>
        <w:tc>
          <w:tcPr>
            <w:tcW w:w="900" w:type="dxa"/>
            <w:tcBorders>
              <w:top w:val="single" w:sz="4" w:space="0" w:color="auto"/>
              <w:left w:val="single" w:sz="4" w:space="0" w:color="auto"/>
              <w:bottom w:val="single" w:sz="4" w:space="0" w:color="auto"/>
              <w:right w:val="single" w:sz="4" w:space="0" w:color="auto"/>
            </w:tcBorders>
            <w:hideMark/>
          </w:tcPr>
          <w:p w:rsidR="00FB1434" w:rsidRPr="00FB1434" w:rsidRDefault="00224EEE" w:rsidP="00FB1434">
            <w:pPr>
              <w:spacing w:line="276" w:lineRule="auto"/>
              <w:rPr>
                <w:rFonts w:eastAsia="Calibri" w:cs="Arial"/>
              </w:rPr>
            </w:pPr>
            <w:r w:rsidRPr="00FB1434">
              <w:rPr>
                <w:rFonts w:eastAsia="Calibri" w:cs="Arial"/>
              </w:rPr>
              <w:t>0x0</w:t>
            </w:r>
          </w:p>
        </w:tc>
        <w:tc>
          <w:tcPr>
            <w:tcW w:w="3817" w:type="dxa"/>
            <w:tcBorders>
              <w:top w:val="single" w:sz="4" w:space="0" w:color="auto"/>
              <w:left w:val="single" w:sz="4" w:space="0" w:color="auto"/>
              <w:bottom w:val="single" w:sz="4" w:space="0" w:color="auto"/>
              <w:right w:val="single" w:sz="4" w:space="0" w:color="auto"/>
            </w:tcBorders>
            <w:hideMark/>
          </w:tcPr>
          <w:p w:rsidR="00FB1434" w:rsidRPr="00FB1434" w:rsidRDefault="00224EEE" w:rsidP="00FB1434">
            <w:pPr>
              <w:autoSpaceDE w:val="0"/>
              <w:autoSpaceDN w:val="0"/>
              <w:adjustRightInd w:val="0"/>
              <w:spacing w:line="252" w:lineRule="auto"/>
              <w:rPr>
                <w:rFonts w:eastAsia="Calibri" w:cs="Arial"/>
              </w:rPr>
            </w:pPr>
            <w:r w:rsidRPr="00FB1434">
              <w:rPr>
                <w:rFonts w:eastAsia="Calibri" w:cs="Arial"/>
              </w:rPr>
              <w:t>this is when IO</w:t>
            </w:r>
            <w:r>
              <w:rPr>
                <w:rFonts w:eastAsia="Calibri" w:cs="Arial"/>
              </w:rPr>
              <w:t>0</w:t>
            </w:r>
            <w:r w:rsidRPr="00FB1434">
              <w:rPr>
                <w:rFonts w:eastAsia="Calibri" w:cs="Arial"/>
              </w:rPr>
              <w:t xml:space="preserve"> is not asserted</w:t>
            </w:r>
          </w:p>
        </w:tc>
      </w:tr>
      <w:tr w:rsidR="00FB1434" w:rsidRPr="00FB1434" w:rsidTr="00FB1434">
        <w:trPr>
          <w:jc w:val="center"/>
        </w:trPr>
        <w:tc>
          <w:tcPr>
            <w:tcW w:w="1705" w:type="dxa"/>
            <w:vMerge/>
            <w:tcBorders>
              <w:top w:val="single" w:sz="4" w:space="0" w:color="auto"/>
              <w:left w:val="single" w:sz="4" w:space="0" w:color="auto"/>
              <w:bottom w:val="single" w:sz="4" w:space="0" w:color="auto"/>
              <w:right w:val="single" w:sz="4" w:space="0" w:color="auto"/>
            </w:tcBorders>
            <w:vAlign w:val="center"/>
            <w:hideMark/>
          </w:tcPr>
          <w:p w:rsidR="00FB1434" w:rsidRPr="00FB1434" w:rsidRDefault="00224EEE" w:rsidP="00FB1434">
            <w:pPr>
              <w:spacing w:line="256" w:lineRule="auto"/>
              <w:rPr>
                <w:rFonts w:eastAsia="Calibri" w:cs="Arial"/>
              </w:rPr>
            </w:pPr>
          </w:p>
        </w:tc>
        <w:tc>
          <w:tcPr>
            <w:tcW w:w="3192" w:type="dxa"/>
            <w:tcBorders>
              <w:top w:val="single" w:sz="4" w:space="0" w:color="auto"/>
              <w:left w:val="single" w:sz="4" w:space="0" w:color="auto"/>
              <w:bottom w:val="single" w:sz="4" w:space="0" w:color="auto"/>
              <w:right w:val="single" w:sz="4" w:space="0" w:color="auto"/>
            </w:tcBorders>
            <w:hideMark/>
          </w:tcPr>
          <w:p w:rsidR="00FB1434" w:rsidRPr="00FB1434" w:rsidRDefault="00224EEE" w:rsidP="00FB1434">
            <w:pPr>
              <w:spacing w:line="276" w:lineRule="auto"/>
              <w:rPr>
                <w:rFonts w:eastAsia="Calibri" w:cs="Arial"/>
              </w:rPr>
            </w:pPr>
            <w:r w:rsidRPr="00FB1434">
              <w:rPr>
                <w:rFonts w:eastAsia="Calibri" w:cs="Arial"/>
              </w:rPr>
              <w:t>Single Digit of Virtual GPIO - Logic ‘1’</w:t>
            </w:r>
          </w:p>
        </w:tc>
        <w:tc>
          <w:tcPr>
            <w:tcW w:w="900" w:type="dxa"/>
            <w:tcBorders>
              <w:top w:val="single" w:sz="4" w:space="0" w:color="auto"/>
              <w:left w:val="single" w:sz="4" w:space="0" w:color="auto"/>
              <w:bottom w:val="single" w:sz="4" w:space="0" w:color="auto"/>
              <w:right w:val="single" w:sz="4" w:space="0" w:color="auto"/>
            </w:tcBorders>
            <w:hideMark/>
          </w:tcPr>
          <w:p w:rsidR="00FB1434" w:rsidRPr="00FB1434" w:rsidRDefault="00224EEE" w:rsidP="00FB1434">
            <w:pPr>
              <w:spacing w:line="276" w:lineRule="auto"/>
              <w:rPr>
                <w:rFonts w:eastAsia="Calibri" w:cs="Arial"/>
              </w:rPr>
            </w:pPr>
            <w:r w:rsidRPr="00FB1434">
              <w:rPr>
                <w:rFonts w:eastAsia="Calibri" w:cs="Arial"/>
              </w:rPr>
              <w:t>0x1</w:t>
            </w:r>
          </w:p>
        </w:tc>
        <w:tc>
          <w:tcPr>
            <w:tcW w:w="3817" w:type="dxa"/>
            <w:tcBorders>
              <w:top w:val="single" w:sz="4" w:space="0" w:color="auto"/>
              <w:left w:val="single" w:sz="4" w:space="0" w:color="auto"/>
              <w:bottom w:val="single" w:sz="4" w:space="0" w:color="auto"/>
              <w:right w:val="single" w:sz="4" w:space="0" w:color="auto"/>
            </w:tcBorders>
            <w:hideMark/>
          </w:tcPr>
          <w:p w:rsidR="00FB1434" w:rsidRPr="00FB1434" w:rsidRDefault="00224EEE" w:rsidP="00FB1434">
            <w:pPr>
              <w:spacing w:line="276" w:lineRule="auto"/>
              <w:rPr>
                <w:rFonts w:eastAsia="Calibri" w:cs="Arial"/>
              </w:rPr>
            </w:pPr>
            <w:r w:rsidRPr="00FB1434">
              <w:rPr>
                <w:rFonts w:eastAsia="Calibri" w:cs="Arial"/>
              </w:rPr>
              <w:t>this is when IO</w:t>
            </w:r>
            <w:r>
              <w:rPr>
                <w:rFonts w:eastAsia="Calibri" w:cs="Arial"/>
              </w:rPr>
              <w:t>0</w:t>
            </w:r>
            <w:r w:rsidRPr="00FB1434">
              <w:rPr>
                <w:rFonts w:eastAsia="Calibri" w:cs="Arial"/>
              </w:rPr>
              <w:t xml:space="preserve"> is asserted</w:t>
            </w:r>
          </w:p>
        </w:tc>
      </w:tr>
    </w:tbl>
    <w:p w:rsidR="00A461AA" w:rsidRDefault="00224EEE" w:rsidP="00633E04">
      <w:pPr>
        <w:spacing w:line="256" w:lineRule="auto"/>
        <w:rPr>
          <w:rFonts w:eastAsia="Calibri" w:cs="Arial"/>
        </w:rPr>
      </w:pPr>
    </w:p>
    <w:p w:rsidR="00FB1434" w:rsidRPr="00633E04" w:rsidRDefault="00224EEE" w:rsidP="00633E04">
      <w:pPr>
        <w:spacing w:line="256" w:lineRule="auto"/>
        <w:rPr>
          <w:rFonts w:eastAsia="Calibri" w:cs="Arial"/>
        </w:rPr>
      </w:pPr>
    </w:p>
    <w:p w:rsidR="00406F39" w:rsidRDefault="00224EEE" w:rsidP="00B9479B">
      <w:pPr>
        <w:pStyle w:val="Heading4"/>
      </w:pPr>
      <w:r w:rsidRPr="00B9479B">
        <w:t>HW/SWR-REQ-407095/A-GPIO1</w:t>
      </w:r>
    </w:p>
    <w:p w:rsidR="009621F6" w:rsidRDefault="00224EEE" w:rsidP="009621F6">
      <w:pPr>
        <w:spacing w:line="252" w:lineRule="auto"/>
        <w:rPr>
          <w:rFonts w:eastAsia="Calibri" w:cs="Arial"/>
        </w:rPr>
      </w:pPr>
      <w:r>
        <w:rPr>
          <w:rFonts w:eastAsia="Calibri" w:cs="Arial"/>
        </w:rPr>
        <w:t xml:space="preserve">This GPIO shall be used as a ‘Virtual GPIO’ as defined in the ADI </w:t>
      </w:r>
      <w:r>
        <w:rPr>
          <w:rFonts w:eastAsia="Calibri" w:cs="Arial"/>
          <w:i/>
          <w:u w:val="single"/>
        </w:rPr>
        <w:t>AD2</w:t>
      </w:r>
      <w:r>
        <w:rPr>
          <w:rFonts w:eastAsia="Calibri" w:cs="Arial"/>
          <w:i/>
          <w:u w:val="single"/>
        </w:rPr>
        <w:t>42x Data Sheet</w:t>
      </w:r>
      <w:r>
        <w:rPr>
          <w:rFonts w:eastAsia="Calibri" w:cs="Arial"/>
        </w:rPr>
        <w:t xml:space="preserve">, or in the ADI </w:t>
      </w:r>
      <w:r>
        <w:rPr>
          <w:rFonts w:eastAsia="Calibri" w:cs="Arial"/>
          <w:i/>
          <w:u w:val="single"/>
        </w:rPr>
        <w:t>AD243x Data Sheet.</w:t>
      </w:r>
      <w:r>
        <w:rPr>
          <w:rFonts w:eastAsia="Calibri" w:cs="Arial"/>
        </w:rPr>
        <w:t xml:space="preserve"> The usage for this virtual GPIO is to be node specific and shall be defined in the </w:t>
      </w:r>
      <w:r>
        <w:rPr>
          <w:rFonts w:eastAsia="Calibri" w:cs="Arial"/>
          <w:i/>
          <w:u w:val="single"/>
        </w:rPr>
        <w:t>Phoenix Audio Peripheral Command and Control API Specification</w:t>
      </w:r>
      <w:r>
        <w:rPr>
          <w:rFonts w:eastAsia="Calibri" w:cs="Arial"/>
        </w:rPr>
        <w:t>.</w:t>
      </w:r>
    </w:p>
    <w:p w:rsidR="00706A58" w:rsidRPr="00706A58" w:rsidRDefault="00224EEE" w:rsidP="00706A58">
      <w:pPr>
        <w:spacing w:line="252" w:lineRule="auto"/>
        <w:rPr>
          <w:rFonts w:eastAsia="Calibri" w:cs="Arial"/>
        </w:rPr>
      </w:pPr>
    </w:p>
    <w:p w:rsidR="00706A58" w:rsidRPr="00706A58" w:rsidRDefault="00224EEE" w:rsidP="00706A58">
      <w:pPr>
        <w:spacing w:line="252" w:lineRule="auto"/>
        <w:rPr>
          <w:rFonts w:eastAsia="Calibri" w:cs="Arial"/>
        </w:rPr>
      </w:pPr>
      <w:r w:rsidRPr="00706A58">
        <w:rPr>
          <w:rFonts w:eastAsia="Calibri" w:cs="Arial"/>
          <w:b/>
        </w:rPr>
        <w:t>Message Type</w:t>
      </w:r>
      <w:r w:rsidRPr="00706A58">
        <w:rPr>
          <w:rFonts w:eastAsia="Calibri" w:cs="Arial"/>
        </w:rPr>
        <w:t>: GPIO</w:t>
      </w:r>
    </w:p>
    <w:p w:rsidR="00706A58" w:rsidRPr="00706A58" w:rsidRDefault="00224EEE" w:rsidP="00706A58">
      <w:pPr>
        <w:spacing w:line="252" w:lineRule="auto"/>
        <w:rPr>
          <w:rFonts w:eastAsia="Calibri" w:cs="Arial"/>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5"/>
        <w:gridCol w:w="3192"/>
        <w:gridCol w:w="900"/>
        <w:gridCol w:w="3817"/>
      </w:tblGrid>
      <w:tr w:rsidR="00706A58" w:rsidRPr="00706A58" w:rsidTr="00706A58">
        <w:trPr>
          <w:jc w:val="center"/>
        </w:trPr>
        <w:tc>
          <w:tcPr>
            <w:tcW w:w="1705" w:type="dxa"/>
            <w:tcBorders>
              <w:top w:val="single" w:sz="4" w:space="0" w:color="auto"/>
              <w:left w:val="single" w:sz="4" w:space="0" w:color="auto"/>
              <w:bottom w:val="single" w:sz="4" w:space="0" w:color="auto"/>
              <w:right w:val="single" w:sz="4" w:space="0" w:color="auto"/>
            </w:tcBorders>
            <w:hideMark/>
          </w:tcPr>
          <w:p w:rsidR="00706A58" w:rsidRPr="00706A58" w:rsidRDefault="00224EEE" w:rsidP="00706A58">
            <w:pPr>
              <w:spacing w:line="276" w:lineRule="auto"/>
              <w:rPr>
                <w:rFonts w:eastAsia="Calibri" w:cs="Arial"/>
                <w:b/>
              </w:rPr>
            </w:pPr>
            <w:r w:rsidRPr="00706A58">
              <w:rPr>
                <w:rFonts w:eastAsia="Calibri" w:cs="Arial"/>
                <w:b/>
              </w:rPr>
              <w:t>Signal Name</w:t>
            </w:r>
          </w:p>
        </w:tc>
        <w:tc>
          <w:tcPr>
            <w:tcW w:w="3192" w:type="dxa"/>
            <w:tcBorders>
              <w:top w:val="single" w:sz="4" w:space="0" w:color="auto"/>
              <w:left w:val="single" w:sz="4" w:space="0" w:color="auto"/>
              <w:bottom w:val="single" w:sz="4" w:space="0" w:color="auto"/>
              <w:right w:val="single" w:sz="4" w:space="0" w:color="auto"/>
            </w:tcBorders>
            <w:hideMark/>
          </w:tcPr>
          <w:p w:rsidR="00706A58" w:rsidRPr="00706A58" w:rsidRDefault="00224EEE" w:rsidP="00706A58">
            <w:pPr>
              <w:spacing w:line="276" w:lineRule="auto"/>
              <w:rPr>
                <w:rFonts w:eastAsia="Calibri" w:cs="Arial"/>
                <w:b/>
              </w:rPr>
            </w:pPr>
            <w:r w:rsidRPr="00706A58">
              <w:rPr>
                <w:rFonts w:eastAsia="Calibri"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706A58" w:rsidRPr="00706A58" w:rsidRDefault="00224EEE" w:rsidP="00706A58">
            <w:pPr>
              <w:spacing w:line="276" w:lineRule="auto"/>
              <w:rPr>
                <w:rFonts w:eastAsia="Calibri" w:cs="Arial"/>
                <w:b/>
              </w:rPr>
            </w:pPr>
            <w:r w:rsidRPr="00706A58">
              <w:rPr>
                <w:rFonts w:eastAsia="Calibri" w:cs="Arial"/>
                <w:b/>
              </w:rPr>
              <w:t>Value</w:t>
            </w:r>
          </w:p>
        </w:tc>
        <w:tc>
          <w:tcPr>
            <w:tcW w:w="3817" w:type="dxa"/>
            <w:tcBorders>
              <w:top w:val="single" w:sz="4" w:space="0" w:color="auto"/>
              <w:left w:val="single" w:sz="4" w:space="0" w:color="auto"/>
              <w:bottom w:val="single" w:sz="4" w:space="0" w:color="auto"/>
              <w:right w:val="single" w:sz="4" w:space="0" w:color="auto"/>
            </w:tcBorders>
            <w:hideMark/>
          </w:tcPr>
          <w:p w:rsidR="00706A58" w:rsidRPr="00706A58" w:rsidRDefault="00224EEE" w:rsidP="00706A58">
            <w:pPr>
              <w:spacing w:line="276" w:lineRule="auto"/>
              <w:rPr>
                <w:rFonts w:eastAsia="Calibri" w:cs="Arial"/>
                <w:b/>
              </w:rPr>
            </w:pPr>
            <w:r w:rsidRPr="00706A58">
              <w:rPr>
                <w:rFonts w:eastAsia="Calibri" w:cs="Arial"/>
                <w:b/>
              </w:rPr>
              <w:t>Description</w:t>
            </w:r>
          </w:p>
        </w:tc>
      </w:tr>
      <w:tr w:rsidR="00706A58" w:rsidRPr="00706A58" w:rsidTr="00706A58">
        <w:trPr>
          <w:jc w:val="center"/>
        </w:trPr>
        <w:tc>
          <w:tcPr>
            <w:tcW w:w="1705" w:type="dxa"/>
            <w:vMerge w:val="restart"/>
            <w:tcBorders>
              <w:top w:val="single" w:sz="4" w:space="0" w:color="auto"/>
              <w:left w:val="single" w:sz="4" w:space="0" w:color="auto"/>
              <w:bottom w:val="single" w:sz="4" w:space="0" w:color="auto"/>
              <w:right w:val="single" w:sz="4" w:space="0" w:color="auto"/>
            </w:tcBorders>
            <w:hideMark/>
          </w:tcPr>
          <w:p w:rsidR="00706A58" w:rsidRPr="00706A58" w:rsidRDefault="00224EEE" w:rsidP="00706A58">
            <w:pPr>
              <w:spacing w:line="276" w:lineRule="auto"/>
              <w:rPr>
                <w:rFonts w:eastAsia="Calibri" w:cs="Arial"/>
              </w:rPr>
            </w:pPr>
            <w:r w:rsidRPr="00706A58">
              <w:rPr>
                <w:rFonts w:eastAsia="Calibri" w:cs="Arial"/>
              </w:rPr>
              <w:t>IO</w:t>
            </w:r>
            <w:r>
              <w:rPr>
                <w:rFonts w:eastAsia="Calibri" w:cs="Arial"/>
              </w:rPr>
              <w:t>1</w:t>
            </w:r>
          </w:p>
        </w:tc>
        <w:tc>
          <w:tcPr>
            <w:tcW w:w="3192" w:type="dxa"/>
            <w:tcBorders>
              <w:top w:val="single" w:sz="4" w:space="0" w:color="auto"/>
              <w:left w:val="single" w:sz="4" w:space="0" w:color="auto"/>
              <w:bottom w:val="single" w:sz="4" w:space="0" w:color="auto"/>
              <w:right w:val="single" w:sz="4" w:space="0" w:color="auto"/>
            </w:tcBorders>
            <w:hideMark/>
          </w:tcPr>
          <w:p w:rsidR="00706A58" w:rsidRPr="00706A58" w:rsidRDefault="00224EEE" w:rsidP="00706A58">
            <w:pPr>
              <w:spacing w:line="276" w:lineRule="auto"/>
              <w:rPr>
                <w:rFonts w:eastAsia="Calibri" w:cs="Arial"/>
              </w:rPr>
            </w:pPr>
            <w:r w:rsidRPr="00706A58">
              <w:rPr>
                <w:rFonts w:eastAsia="Calibri" w:cs="Arial"/>
              </w:rPr>
              <w:t>Single Digit of Virtual GPIO - Logic ‘0’</w:t>
            </w:r>
          </w:p>
        </w:tc>
        <w:tc>
          <w:tcPr>
            <w:tcW w:w="900" w:type="dxa"/>
            <w:tcBorders>
              <w:top w:val="single" w:sz="4" w:space="0" w:color="auto"/>
              <w:left w:val="single" w:sz="4" w:space="0" w:color="auto"/>
              <w:bottom w:val="single" w:sz="4" w:space="0" w:color="auto"/>
              <w:right w:val="single" w:sz="4" w:space="0" w:color="auto"/>
            </w:tcBorders>
            <w:hideMark/>
          </w:tcPr>
          <w:p w:rsidR="00706A58" w:rsidRPr="00706A58" w:rsidRDefault="00224EEE" w:rsidP="00706A58">
            <w:pPr>
              <w:spacing w:line="276" w:lineRule="auto"/>
              <w:rPr>
                <w:rFonts w:eastAsia="Calibri" w:cs="Arial"/>
              </w:rPr>
            </w:pPr>
            <w:r w:rsidRPr="00706A58">
              <w:rPr>
                <w:rFonts w:eastAsia="Calibri" w:cs="Arial"/>
              </w:rPr>
              <w:t>0x0</w:t>
            </w:r>
          </w:p>
        </w:tc>
        <w:tc>
          <w:tcPr>
            <w:tcW w:w="3817" w:type="dxa"/>
            <w:tcBorders>
              <w:top w:val="single" w:sz="4" w:space="0" w:color="auto"/>
              <w:left w:val="single" w:sz="4" w:space="0" w:color="auto"/>
              <w:bottom w:val="single" w:sz="4" w:space="0" w:color="auto"/>
              <w:right w:val="single" w:sz="4" w:space="0" w:color="auto"/>
            </w:tcBorders>
            <w:hideMark/>
          </w:tcPr>
          <w:p w:rsidR="00706A58" w:rsidRPr="00706A58" w:rsidRDefault="00224EEE" w:rsidP="00706A58">
            <w:pPr>
              <w:autoSpaceDE w:val="0"/>
              <w:autoSpaceDN w:val="0"/>
              <w:adjustRightInd w:val="0"/>
              <w:spacing w:line="252" w:lineRule="auto"/>
              <w:rPr>
                <w:rFonts w:eastAsia="Calibri" w:cs="Arial"/>
              </w:rPr>
            </w:pPr>
            <w:r w:rsidRPr="00706A58">
              <w:rPr>
                <w:rFonts w:eastAsia="Calibri" w:cs="Arial"/>
              </w:rPr>
              <w:t>this is when IO</w:t>
            </w:r>
            <w:r>
              <w:rPr>
                <w:rFonts w:eastAsia="Calibri" w:cs="Arial"/>
              </w:rPr>
              <w:t>1</w:t>
            </w:r>
            <w:r w:rsidRPr="00706A58">
              <w:rPr>
                <w:rFonts w:eastAsia="Calibri" w:cs="Arial"/>
              </w:rPr>
              <w:t xml:space="preserve"> is not asserted</w:t>
            </w:r>
          </w:p>
        </w:tc>
      </w:tr>
      <w:tr w:rsidR="00706A58" w:rsidRPr="00706A58" w:rsidTr="00706A58">
        <w:trPr>
          <w:jc w:val="center"/>
        </w:trPr>
        <w:tc>
          <w:tcPr>
            <w:tcW w:w="1705" w:type="dxa"/>
            <w:vMerge/>
            <w:tcBorders>
              <w:top w:val="single" w:sz="4" w:space="0" w:color="auto"/>
              <w:left w:val="single" w:sz="4" w:space="0" w:color="auto"/>
              <w:bottom w:val="single" w:sz="4" w:space="0" w:color="auto"/>
              <w:right w:val="single" w:sz="4" w:space="0" w:color="auto"/>
            </w:tcBorders>
            <w:vAlign w:val="center"/>
            <w:hideMark/>
          </w:tcPr>
          <w:p w:rsidR="00706A58" w:rsidRPr="00706A58" w:rsidRDefault="00224EEE" w:rsidP="00706A58">
            <w:pPr>
              <w:spacing w:line="256" w:lineRule="auto"/>
              <w:rPr>
                <w:rFonts w:eastAsia="Calibri" w:cs="Arial"/>
              </w:rPr>
            </w:pPr>
          </w:p>
        </w:tc>
        <w:tc>
          <w:tcPr>
            <w:tcW w:w="3192" w:type="dxa"/>
            <w:tcBorders>
              <w:top w:val="single" w:sz="4" w:space="0" w:color="auto"/>
              <w:left w:val="single" w:sz="4" w:space="0" w:color="auto"/>
              <w:bottom w:val="single" w:sz="4" w:space="0" w:color="auto"/>
              <w:right w:val="single" w:sz="4" w:space="0" w:color="auto"/>
            </w:tcBorders>
            <w:hideMark/>
          </w:tcPr>
          <w:p w:rsidR="00706A58" w:rsidRPr="00706A58" w:rsidRDefault="00224EEE" w:rsidP="00706A58">
            <w:pPr>
              <w:spacing w:line="276" w:lineRule="auto"/>
              <w:rPr>
                <w:rFonts w:eastAsia="Calibri" w:cs="Arial"/>
              </w:rPr>
            </w:pPr>
            <w:r w:rsidRPr="00706A58">
              <w:rPr>
                <w:rFonts w:eastAsia="Calibri" w:cs="Arial"/>
              </w:rPr>
              <w:t>Single Digit of Virtual GPIO - Logic ‘1’</w:t>
            </w:r>
          </w:p>
        </w:tc>
        <w:tc>
          <w:tcPr>
            <w:tcW w:w="900" w:type="dxa"/>
            <w:tcBorders>
              <w:top w:val="single" w:sz="4" w:space="0" w:color="auto"/>
              <w:left w:val="single" w:sz="4" w:space="0" w:color="auto"/>
              <w:bottom w:val="single" w:sz="4" w:space="0" w:color="auto"/>
              <w:right w:val="single" w:sz="4" w:space="0" w:color="auto"/>
            </w:tcBorders>
            <w:hideMark/>
          </w:tcPr>
          <w:p w:rsidR="00706A58" w:rsidRPr="00706A58" w:rsidRDefault="00224EEE" w:rsidP="00706A58">
            <w:pPr>
              <w:spacing w:line="276" w:lineRule="auto"/>
              <w:rPr>
                <w:rFonts w:eastAsia="Calibri" w:cs="Arial"/>
              </w:rPr>
            </w:pPr>
            <w:r w:rsidRPr="00706A58">
              <w:rPr>
                <w:rFonts w:eastAsia="Calibri" w:cs="Arial"/>
              </w:rPr>
              <w:t>0x1</w:t>
            </w:r>
          </w:p>
        </w:tc>
        <w:tc>
          <w:tcPr>
            <w:tcW w:w="3817" w:type="dxa"/>
            <w:tcBorders>
              <w:top w:val="single" w:sz="4" w:space="0" w:color="auto"/>
              <w:left w:val="single" w:sz="4" w:space="0" w:color="auto"/>
              <w:bottom w:val="single" w:sz="4" w:space="0" w:color="auto"/>
              <w:right w:val="single" w:sz="4" w:space="0" w:color="auto"/>
            </w:tcBorders>
            <w:hideMark/>
          </w:tcPr>
          <w:p w:rsidR="00706A58" w:rsidRPr="00706A58" w:rsidRDefault="00224EEE" w:rsidP="00706A58">
            <w:pPr>
              <w:spacing w:line="276" w:lineRule="auto"/>
              <w:rPr>
                <w:rFonts w:eastAsia="Calibri" w:cs="Arial"/>
              </w:rPr>
            </w:pPr>
            <w:r w:rsidRPr="00706A58">
              <w:rPr>
                <w:rFonts w:eastAsia="Calibri" w:cs="Arial"/>
              </w:rPr>
              <w:t>this is when IO</w:t>
            </w:r>
            <w:r>
              <w:rPr>
                <w:rFonts w:eastAsia="Calibri" w:cs="Arial"/>
              </w:rPr>
              <w:t>1</w:t>
            </w:r>
            <w:r w:rsidRPr="00706A58">
              <w:rPr>
                <w:rFonts w:eastAsia="Calibri" w:cs="Arial"/>
              </w:rPr>
              <w:t xml:space="preserve"> is asserted</w:t>
            </w:r>
          </w:p>
        </w:tc>
      </w:tr>
    </w:tbl>
    <w:p w:rsidR="00706A58" w:rsidRPr="00706A58" w:rsidRDefault="00224EEE" w:rsidP="00706A58">
      <w:pPr>
        <w:spacing w:line="254" w:lineRule="auto"/>
        <w:rPr>
          <w:rFonts w:eastAsia="Calibri" w:cs="Arial"/>
        </w:rPr>
      </w:pPr>
    </w:p>
    <w:p w:rsidR="004F7FB7" w:rsidRDefault="00224EEE" w:rsidP="00F72E1D">
      <w:pPr>
        <w:rPr>
          <w:rFonts w:cs="Arial"/>
        </w:rPr>
      </w:pPr>
    </w:p>
    <w:p w:rsidR="00706A58" w:rsidRDefault="00224EEE" w:rsidP="00F72E1D">
      <w:pPr>
        <w:rPr>
          <w:rFonts w:cs="Arial"/>
        </w:rPr>
      </w:pPr>
    </w:p>
    <w:p w:rsidR="00406F39" w:rsidRDefault="00224EEE" w:rsidP="00B9479B">
      <w:pPr>
        <w:pStyle w:val="Heading4"/>
      </w:pPr>
      <w:r w:rsidRPr="00B9479B">
        <w:t>HW/SWR-REQ-407096/A-GPIO2</w:t>
      </w:r>
    </w:p>
    <w:p w:rsidR="006839E7" w:rsidRDefault="00224EEE" w:rsidP="006839E7">
      <w:pPr>
        <w:spacing w:line="252" w:lineRule="auto"/>
        <w:rPr>
          <w:rFonts w:eastAsia="Calibri" w:cs="Arial"/>
        </w:rPr>
      </w:pPr>
      <w:r>
        <w:rPr>
          <w:rFonts w:eastAsia="Calibri" w:cs="Arial"/>
        </w:rPr>
        <w:t xml:space="preserve">This GPIO shall be used as a ‘Virtual GPIO’ as defined in the ADI </w:t>
      </w:r>
      <w:r>
        <w:rPr>
          <w:rFonts w:eastAsia="Calibri" w:cs="Arial"/>
          <w:i/>
          <w:u w:val="single"/>
        </w:rPr>
        <w:t>AD242x Data Sheet</w:t>
      </w:r>
      <w:r>
        <w:rPr>
          <w:rFonts w:eastAsia="Calibri" w:cs="Arial"/>
        </w:rPr>
        <w:t xml:space="preserve">, or in the ADI </w:t>
      </w:r>
      <w:r>
        <w:rPr>
          <w:rFonts w:eastAsia="Calibri" w:cs="Arial"/>
          <w:i/>
          <w:u w:val="single"/>
        </w:rPr>
        <w:t>AD243x Data Sheet.</w:t>
      </w:r>
      <w:r>
        <w:rPr>
          <w:rFonts w:eastAsia="Calibri" w:cs="Arial"/>
        </w:rPr>
        <w:t xml:space="preserve"> The usage for this virtual GPIO is to be node specific and shall be defined in the </w:t>
      </w:r>
      <w:r>
        <w:rPr>
          <w:rFonts w:eastAsia="Calibri" w:cs="Arial"/>
          <w:i/>
          <w:u w:val="single"/>
        </w:rPr>
        <w:t>Phoenix Audio Peripheral Command and Control API Specification</w:t>
      </w:r>
      <w:r>
        <w:rPr>
          <w:rFonts w:eastAsia="Calibri" w:cs="Arial"/>
        </w:rPr>
        <w:t>.</w:t>
      </w:r>
    </w:p>
    <w:p w:rsidR="00A90DEE" w:rsidRPr="00A90DEE" w:rsidRDefault="00224EEE" w:rsidP="00A90DEE">
      <w:pPr>
        <w:spacing w:line="252" w:lineRule="auto"/>
        <w:rPr>
          <w:rFonts w:eastAsia="Calibri" w:cs="Arial"/>
        </w:rPr>
      </w:pPr>
    </w:p>
    <w:p w:rsidR="00A90DEE" w:rsidRPr="00A90DEE" w:rsidRDefault="00224EEE" w:rsidP="00A90DEE">
      <w:pPr>
        <w:spacing w:line="252" w:lineRule="auto"/>
        <w:rPr>
          <w:rFonts w:eastAsia="Calibri" w:cs="Arial"/>
        </w:rPr>
      </w:pPr>
      <w:r w:rsidRPr="00A90DEE">
        <w:rPr>
          <w:rFonts w:eastAsia="Calibri" w:cs="Arial"/>
          <w:b/>
        </w:rPr>
        <w:t>Message Type</w:t>
      </w:r>
      <w:r w:rsidRPr="00A90DEE">
        <w:rPr>
          <w:rFonts w:eastAsia="Calibri" w:cs="Arial"/>
        </w:rPr>
        <w:t>: GPIO</w:t>
      </w:r>
    </w:p>
    <w:p w:rsidR="00A90DEE" w:rsidRPr="00A90DEE" w:rsidRDefault="00224EEE" w:rsidP="00A90DEE">
      <w:pPr>
        <w:spacing w:line="252" w:lineRule="auto"/>
        <w:rPr>
          <w:rFonts w:eastAsia="Calibri" w:cs="Arial"/>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5"/>
        <w:gridCol w:w="3192"/>
        <w:gridCol w:w="900"/>
        <w:gridCol w:w="3817"/>
      </w:tblGrid>
      <w:tr w:rsidR="00A90DEE" w:rsidRPr="00A90DEE" w:rsidTr="00A90DEE">
        <w:trPr>
          <w:jc w:val="center"/>
        </w:trPr>
        <w:tc>
          <w:tcPr>
            <w:tcW w:w="1705" w:type="dxa"/>
            <w:tcBorders>
              <w:top w:val="single" w:sz="4" w:space="0" w:color="auto"/>
              <w:left w:val="single" w:sz="4" w:space="0" w:color="auto"/>
              <w:bottom w:val="single" w:sz="4" w:space="0" w:color="auto"/>
              <w:right w:val="single" w:sz="4" w:space="0" w:color="auto"/>
            </w:tcBorders>
            <w:hideMark/>
          </w:tcPr>
          <w:p w:rsidR="00A90DEE" w:rsidRPr="00A90DEE" w:rsidRDefault="00224EEE" w:rsidP="00A90DEE">
            <w:pPr>
              <w:spacing w:line="276" w:lineRule="auto"/>
              <w:rPr>
                <w:rFonts w:eastAsia="Calibri" w:cs="Arial"/>
                <w:b/>
              </w:rPr>
            </w:pPr>
            <w:r w:rsidRPr="00A90DEE">
              <w:rPr>
                <w:rFonts w:eastAsia="Calibri" w:cs="Arial"/>
                <w:b/>
              </w:rPr>
              <w:t>Signal Name</w:t>
            </w:r>
          </w:p>
        </w:tc>
        <w:tc>
          <w:tcPr>
            <w:tcW w:w="3192" w:type="dxa"/>
            <w:tcBorders>
              <w:top w:val="single" w:sz="4" w:space="0" w:color="auto"/>
              <w:left w:val="single" w:sz="4" w:space="0" w:color="auto"/>
              <w:bottom w:val="single" w:sz="4" w:space="0" w:color="auto"/>
              <w:right w:val="single" w:sz="4" w:space="0" w:color="auto"/>
            </w:tcBorders>
            <w:hideMark/>
          </w:tcPr>
          <w:p w:rsidR="00A90DEE" w:rsidRPr="00A90DEE" w:rsidRDefault="00224EEE" w:rsidP="00A90DEE">
            <w:pPr>
              <w:spacing w:line="276" w:lineRule="auto"/>
              <w:rPr>
                <w:rFonts w:eastAsia="Calibri" w:cs="Arial"/>
                <w:b/>
              </w:rPr>
            </w:pPr>
            <w:r w:rsidRPr="00A90DEE">
              <w:rPr>
                <w:rFonts w:eastAsia="Calibri"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A90DEE" w:rsidRPr="00A90DEE" w:rsidRDefault="00224EEE" w:rsidP="00A90DEE">
            <w:pPr>
              <w:spacing w:line="276" w:lineRule="auto"/>
              <w:rPr>
                <w:rFonts w:eastAsia="Calibri" w:cs="Arial"/>
                <w:b/>
              </w:rPr>
            </w:pPr>
            <w:r w:rsidRPr="00A90DEE">
              <w:rPr>
                <w:rFonts w:eastAsia="Calibri" w:cs="Arial"/>
                <w:b/>
              </w:rPr>
              <w:t>Value</w:t>
            </w:r>
          </w:p>
        </w:tc>
        <w:tc>
          <w:tcPr>
            <w:tcW w:w="3817" w:type="dxa"/>
            <w:tcBorders>
              <w:top w:val="single" w:sz="4" w:space="0" w:color="auto"/>
              <w:left w:val="single" w:sz="4" w:space="0" w:color="auto"/>
              <w:bottom w:val="single" w:sz="4" w:space="0" w:color="auto"/>
              <w:right w:val="single" w:sz="4" w:space="0" w:color="auto"/>
            </w:tcBorders>
            <w:hideMark/>
          </w:tcPr>
          <w:p w:rsidR="00A90DEE" w:rsidRPr="00A90DEE" w:rsidRDefault="00224EEE" w:rsidP="00A90DEE">
            <w:pPr>
              <w:spacing w:line="276" w:lineRule="auto"/>
              <w:rPr>
                <w:rFonts w:eastAsia="Calibri" w:cs="Arial"/>
                <w:b/>
              </w:rPr>
            </w:pPr>
            <w:r w:rsidRPr="00A90DEE">
              <w:rPr>
                <w:rFonts w:eastAsia="Calibri" w:cs="Arial"/>
                <w:b/>
              </w:rPr>
              <w:t>Description</w:t>
            </w:r>
          </w:p>
        </w:tc>
      </w:tr>
      <w:tr w:rsidR="00A90DEE" w:rsidRPr="00A90DEE" w:rsidTr="00A90DEE">
        <w:trPr>
          <w:jc w:val="center"/>
        </w:trPr>
        <w:tc>
          <w:tcPr>
            <w:tcW w:w="1705" w:type="dxa"/>
            <w:vMerge w:val="restart"/>
            <w:tcBorders>
              <w:top w:val="single" w:sz="4" w:space="0" w:color="auto"/>
              <w:left w:val="single" w:sz="4" w:space="0" w:color="auto"/>
              <w:bottom w:val="single" w:sz="4" w:space="0" w:color="auto"/>
              <w:right w:val="single" w:sz="4" w:space="0" w:color="auto"/>
            </w:tcBorders>
            <w:hideMark/>
          </w:tcPr>
          <w:p w:rsidR="00A90DEE" w:rsidRPr="00A90DEE" w:rsidRDefault="00224EEE" w:rsidP="00A90DEE">
            <w:pPr>
              <w:spacing w:line="276" w:lineRule="auto"/>
              <w:rPr>
                <w:rFonts w:eastAsia="Calibri" w:cs="Arial"/>
              </w:rPr>
            </w:pPr>
            <w:r w:rsidRPr="00A90DEE">
              <w:rPr>
                <w:rFonts w:eastAsia="Calibri" w:cs="Arial"/>
              </w:rPr>
              <w:t>IO</w:t>
            </w:r>
            <w:r>
              <w:rPr>
                <w:rFonts w:eastAsia="Calibri" w:cs="Arial"/>
              </w:rPr>
              <w:t>2</w:t>
            </w:r>
          </w:p>
        </w:tc>
        <w:tc>
          <w:tcPr>
            <w:tcW w:w="3192" w:type="dxa"/>
            <w:tcBorders>
              <w:top w:val="single" w:sz="4" w:space="0" w:color="auto"/>
              <w:left w:val="single" w:sz="4" w:space="0" w:color="auto"/>
              <w:bottom w:val="single" w:sz="4" w:space="0" w:color="auto"/>
              <w:right w:val="single" w:sz="4" w:space="0" w:color="auto"/>
            </w:tcBorders>
            <w:hideMark/>
          </w:tcPr>
          <w:p w:rsidR="00A90DEE" w:rsidRPr="00A90DEE" w:rsidRDefault="00224EEE" w:rsidP="00A90DEE">
            <w:pPr>
              <w:spacing w:line="276" w:lineRule="auto"/>
              <w:rPr>
                <w:rFonts w:eastAsia="Calibri" w:cs="Arial"/>
              </w:rPr>
            </w:pPr>
            <w:r w:rsidRPr="00A90DEE">
              <w:rPr>
                <w:rFonts w:eastAsia="Calibri" w:cs="Arial"/>
              </w:rPr>
              <w:t>Single Digit of Virtual GPIO - Logic ‘0’</w:t>
            </w:r>
          </w:p>
        </w:tc>
        <w:tc>
          <w:tcPr>
            <w:tcW w:w="900" w:type="dxa"/>
            <w:tcBorders>
              <w:top w:val="single" w:sz="4" w:space="0" w:color="auto"/>
              <w:left w:val="single" w:sz="4" w:space="0" w:color="auto"/>
              <w:bottom w:val="single" w:sz="4" w:space="0" w:color="auto"/>
              <w:right w:val="single" w:sz="4" w:space="0" w:color="auto"/>
            </w:tcBorders>
            <w:hideMark/>
          </w:tcPr>
          <w:p w:rsidR="00A90DEE" w:rsidRPr="00A90DEE" w:rsidRDefault="00224EEE" w:rsidP="00A90DEE">
            <w:pPr>
              <w:spacing w:line="276" w:lineRule="auto"/>
              <w:rPr>
                <w:rFonts w:eastAsia="Calibri" w:cs="Arial"/>
              </w:rPr>
            </w:pPr>
            <w:r w:rsidRPr="00A90DEE">
              <w:rPr>
                <w:rFonts w:eastAsia="Calibri" w:cs="Arial"/>
              </w:rPr>
              <w:t>0x0</w:t>
            </w:r>
          </w:p>
        </w:tc>
        <w:tc>
          <w:tcPr>
            <w:tcW w:w="3817" w:type="dxa"/>
            <w:tcBorders>
              <w:top w:val="single" w:sz="4" w:space="0" w:color="auto"/>
              <w:left w:val="single" w:sz="4" w:space="0" w:color="auto"/>
              <w:bottom w:val="single" w:sz="4" w:space="0" w:color="auto"/>
              <w:right w:val="single" w:sz="4" w:space="0" w:color="auto"/>
            </w:tcBorders>
            <w:hideMark/>
          </w:tcPr>
          <w:p w:rsidR="00A90DEE" w:rsidRPr="00A90DEE" w:rsidRDefault="00224EEE" w:rsidP="00A90DEE">
            <w:pPr>
              <w:autoSpaceDE w:val="0"/>
              <w:autoSpaceDN w:val="0"/>
              <w:adjustRightInd w:val="0"/>
              <w:spacing w:line="252" w:lineRule="auto"/>
              <w:rPr>
                <w:rFonts w:eastAsia="Calibri" w:cs="Arial"/>
              </w:rPr>
            </w:pPr>
            <w:r w:rsidRPr="00A90DEE">
              <w:rPr>
                <w:rFonts w:eastAsia="Calibri" w:cs="Arial"/>
              </w:rPr>
              <w:t>this is when IO</w:t>
            </w:r>
            <w:r>
              <w:rPr>
                <w:rFonts w:eastAsia="Calibri" w:cs="Arial"/>
              </w:rPr>
              <w:t>2</w:t>
            </w:r>
            <w:r w:rsidRPr="00A90DEE">
              <w:rPr>
                <w:rFonts w:eastAsia="Calibri" w:cs="Arial"/>
              </w:rPr>
              <w:t xml:space="preserve"> is not asserted</w:t>
            </w:r>
          </w:p>
        </w:tc>
      </w:tr>
      <w:tr w:rsidR="00A90DEE" w:rsidRPr="00A90DEE" w:rsidTr="00A90DEE">
        <w:trPr>
          <w:jc w:val="center"/>
        </w:trPr>
        <w:tc>
          <w:tcPr>
            <w:tcW w:w="1705" w:type="dxa"/>
            <w:vMerge/>
            <w:tcBorders>
              <w:top w:val="single" w:sz="4" w:space="0" w:color="auto"/>
              <w:left w:val="single" w:sz="4" w:space="0" w:color="auto"/>
              <w:bottom w:val="single" w:sz="4" w:space="0" w:color="auto"/>
              <w:right w:val="single" w:sz="4" w:space="0" w:color="auto"/>
            </w:tcBorders>
            <w:vAlign w:val="center"/>
            <w:hideMark/>
          </w:tcPr>
          <w:p w:rsidR="00A90DEE" w:rsidRPr="00A90DEE" w:rsidRDefault="00224EEE" w:rsidP="00A90DEE">
            <w:pPr>
              <w:spacing w:line="256" w:lineRule="auto"/>
              <w:rPr>
                <w:rFonts w:eastAsia="Calibri" w:cs="Arial"/>
              </w:rPr>
            </w:pPr>
          </w:p>
        </w:tc>
        <w:tc>
          <w:tcPr>
            <w:tcW w:w="3192" w:type="dxa"/>
            <w:tcBorders>
              <w:top w:val="single" w:sz="4" w:space="0" w:color="auto"/>
              <w:left w:val="single" w:sz="4" w:space="0" w:color="auto"/>
              <w:bottom w:val="single" w:sz="4" w:space="0" w:color="auto"/>
              <w:right w:val="single" w:sz="4" w:space="0" w:color="auto"/>
            </w:tcBorders>
            <w:hideMark/>
          </w:tcPr>
          <w:p w:rsidR="00A90DEE" w:rsidRPr="00A90DEE" w:rsidRDefault="00224EEE" w:rsidP="00A90DEE">
            <w:pPr>
              <w:spacing w:line="276" w:lineRule="auto"/>
              <w:rPr>
                <w:rFonts w:eastAsia="Calibri" w:cs="Arial"/>
              </w:rPr>
            </w:pPr>
            <w:r w:rsidRPr="00A90DEE">
              <w:rPr>
                <w:rFonts w:eastAsia="Calibri" w:cs="Arial"/>
              </w:rPr>
              <w:t>Single Digit of Virtual GPIO - Logic ‘1’</w:t>
            </w:r>
          </w:p>
        </w:tc>
        <w:tc>
          <w:tcPr>
            <w:tcW w:w="900" w:type="dxa"/>
            <w:tcBorders>
              <w:top w:val="single" w:sz="4" w:space="0" w:color="auto"/>
              <w:left w:val="single" w:sz="4" w:space="0" w:color="auto"/>
              <w:bottom w:val="single" w:sz="4" w:space="0" w:color="auto"/>
              <w:right w:val="single" w:sz="4" w:space="0" w:color="auto"/>
            </w:tcBorders>
            <w:hideMark/>
          </w:tcPr>
          <w:p w:rsidR="00A90DEE" w:rsidRPr="00A90DEE" w:rsidRDefault="00224EEE" w:rsidP="00A90DEE">
            <w:pPr>
              <w:spacing w:line="276" w:lineRule="auto"/>
              <w:rPr>
                <w:rFonts w:eastAsia="Calibri" w:cs="Arial"/>
              </w:rPr>
            </w:pPr>
            <w:r w:rsidRPr="00A90DEE">
              <w:rPr>
                <w:rFonts w:eastAsia="Calibri" w:cs="Arial"/>
              </w:rPr>
              <w:t>0x1</w:t>
            </w:r>
          </w:p>
        </w:tc>
        <w:tc>
          <w:tcPr>
            <w:tcW w:w="3817" w:type="dxa"/>
            <w:tcBorders>
              <w:top w:val="single" w:sz="4" w:space="0" w:color="auto"/>
              <w:left w:val="single" w:sz="4" w:space="0" w:color="auto"/>
              <w:bottom w:val="single" w:sz="4" w:space="0" w:color="auto"/>
              <w:right w:val="single" w:sz="4" w:space="0" w:color="auto"/>
            </w:tcBorders>
            <w:hideMark/>
          </w:tcPr>
          <w:p w:rsidR="00A90DEE" w:rsidRPr="00A90DEE" w:rsidRDefault="00224EEE" w:rsidP="00A90DEE">
            <w:pPr>
              <w:spacing w:line="276" w:lineRule="auto"/>
              <w:rPr>
                <w:rFonts w:eastAsia="Calibri" w:cs="Arial"/>
              </w:rPr>
            </w:pPr>
            <w:r w:rsidRPr="00A90DEE">
              <w:rPr>
                <w:rFonts w:eastAsia="Calibri" w:cs="Arial"/>
              </w:rPr>
              <w:t>this is when IO</w:t>
            </w:r>
            <w:r>
              <w:rPr>
                <w:rFonts w:eastAsia="Calibri" w:cs="Arial"/>
              </w:rPr>
              <w:t>2</w:t>
            </w:r>
            <w:r w:rsidRPr="00A90DEE">
              <w:rPr>
                <w:rFonts w:eastAsia="Calibri" w:cs="Arial"/>
              </w:rPr>
              <w:t xml:space="preserve"> is asserted</w:t>
            </w:r>
          </w:p>
        </w:tc>
      </w:tr>
    </w:tbl>
    <w:p w:rsidR="0094780B" w:rsidRDefault="00224EEE" w:rsidP="00FF5F6B">
      <w:pPr>
        <w:rPr>
          <w:rFonts w:cs="Arial"/>
        </w:rPr>
      </w:pPr>
    </w:p>
    <w:p w:rsidR="00A90DEE" w:rsidRPr="00FF5F6B" w:rsidRDefault="00224EEE" w:rsidP="00FF5F6B">
      <w:pPr>
        <w:rPr>
          <w:rFonts w:cs="Arial"/>
        </w:rPr>
      </w:pPr>
    </w:p>
    <w:p w:rsidR="00406F39" w:rsidRDefault="00224EEE" w:rsidP="00B9479B">
      <w:pPr>
        <w:pStyle w:val="Heading4"/>
      </w:pPr>
      <w:r w:rsidRPr="00B9479B">
        <w:t>HW/SWR-REQ-407097/A-GPIO3</w:t>
      </w:r>
    </w:p>
    <w:p w:rsidR="00AE3A65" w:rsidRDefault="00224EEE" w:rsidP="00AE3A65">
      <w:pPr>
        <w:spacing w:line="252" w:lineRule="auto"/>
        <w:rPr>
          <w:rFonts w:eastAsia="Calibri" w:cs="Arial"/>
        </w:rPr>
      </w:pPr>
      <w:r>
        <w:rPr>
          <w:rFonts w:eastAsia="Calibri" w:cs="Arial"/>
        </w:rPr>
        <w:t xml:space="preserve">This GPIO shall be used as a ‘Virtual GPIO’ as defined in the ADI </w:t>
      </w:r>
      <w:r>
        <w:rPr>
          <w:rFonts w:eastAsia="Calibri" w:cs="Arial"/>
          <w:i/>
          <w:u w:val="single"/>
        </w:rPr>
        <w:t>AD2</w:t>
      </w:r>
      <w:r>
        <w:rPr>
          <w:rFonts w:eastAsia="Calibri" w:cs="Arial"/>
          <w:i/>
          <w:u w:val="single"/>
        </w:rPr>
        <w:t>42x Data Sheet</w:t>
      </w:r>
      <w:r>
        <w:rPr>
          <w:rFonts w:eastAsia="Calibri" w:cs="Arial"/>
        </w:rPr>
        <w:t xml:space="preserve">, or in the ADI </w:t>
      </w:r>
      <w:r>
        <w:rPr>
          <w:rFonts w:eastAsia="Calibri" w:cs="Arial"/>
          <w:i/>
          <w:u w:val="single"/>
        </w:rPr>
        <w:t>AD243x Data Sheet.</w:t>
      </w:r>
      <w:r>
        <w:rPr>
          <w:rFonts w:eastAsia="Calibri" w:cs="Arial"/>
        </w:rPr>
        <w:t xml:space="preserve"> The usage for this virtual GPIO is to be node specific and shall be defined in the </w:t>
      </w:r>
      <w:r>
        <w:rPr>
          <w:rFonts w:eastAsia="Calibri" w:cs="Arial"/>
          <w:i/>
          <w:u w:val="single"/>
        </w:rPr>
        <w:t>Phoenix Audio Peripheral Command and Control API Specification</w:t>
      </w:r>
      <w:r>
        <w:rPr>
          <w:rFonts w:eastAsia="Calibri" w:cs="Arial"/>
        </w:rPr>
        <w:t>.</w:t>
      </w:r>
    </w:p>
    <w:p w:rsidR="0071512E" w:rsidRPr="0071512E" w:rsidRDefault="00224EEE" w:rsidP="0071512E">
      <w:pPr>
        <w:spacing w:line="252" w:lineRule="auto"/>
        <w:rPr>
          <w:rFonts w:eastAsia="Calibri" w:cs="Arial"/>
        </w:rPr>
      </w:pPr>
    </w:p>
    <w:p w:rsidR="0071512E" w:rsidRPr="0071512E" w:rsidRDefault="00224EEE" w:rsidP="0071512E">
      <w:pPr>
        <w:spacing w:line="252" w:lineRule="auto"/>
        <w:rPr>
          <w:rFonts w:eastAsia="Calibri" w:cs="Arial"/>
        </w:rPr>
      </w:pPr>
      <w:r w:rsidRPr="0071512E">
        <w:rPr>
          <w:rFonts w:eastAsia="Calibri" w:cs="Arial"/>
          <w:b/>
        </w:rPr>
        <w:lastRenderedPageBreak/>
        <w:t>Message Type</w:t>
      </w:r>
      <w:r w:rsidRPr="0071512E">
        <w:rPr>
          <w:rFonts w:eastAsia="Calibri" w:cs="Arial"/>
        </w:rPr>
        <w:t>: GPIO</w:t>
      </w:r>
    </w:p>
    <w:p w:rsidR="0071512E" w:rsidRPr="0071512E" w:rsidRDefault="00224EEE" w:rsidP="0071512E">
      <w:pPr>
        <w:spacing w:line="252" w:lineRule="auto"/>
        <w:rPr>
          <w:rFonts w:eastAsia="Calibri" w:cs="Arial"/>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5"/>
        <w:gridCol w:w="3192"/>
        <w:gridCol w:w="900"/>
        <w:gridCol w:w="3817"/>
      </w:tblGrid>
      <w:tr w:rsidR="0071512E" w:rsidRPr="0071512E" w:rsidTr="0071512E">
        <w:trPr>
          <w:jc w:val="center"/>
        </w:trPr>
        <w:tc>
          <w:tcPr>
            <w:tcW w:w="1705" w:type="dxa"/>
            <w:tcBorders>
              <w:top w:val="single" w:sz="4" w:space="0" w:color="auto"/>
              <w:left w:val="single" w:sz="4" w:space="0" w:color="auto"/>
              <w:bottom w:val="single" w:sz="4" w:space="0" w:color="auto"/>
              <w:right w:val="single" w:sz="4" w:space="0" w:color="auto"/>
            </w:tcBorders>
            <w:hideMark/>
          </w:tcPr>
          <w:p w:rsidR="0071512E" w:rsidRPr="0071512E" w:rsidRDefault="00224EEE" w:rsidP="0071512E">
            <w:pPr>
              <w:spacing w:line="276" w:lineRule="auto"/>
              <w:rPr>
                <w:rFonts w:eastAsia="Calibri" w:cs="Arial"/>
                <w:b/>
              </w:rPr>
            </w:pPr>
            <w:r w:rsidRPr="0071512E">
              <w:rPr>
                <w:rFonts w:eastAsia="Calibri" w:cs="Arial"/>
                <w:b/>
              </w:rPr>
              <w:t>Signal Name</w:t>
            </w:r>
          </w:p>
        </w:tc>
        <w:tc>
          <w:tcPr>
            <w:tcW w:w="3192" w:type="dxa"/>
            <w:tcBorders>
              <w:top w:val="single" w:sz="4" w:space="0" w:color="auto"/>
              <w:left w:val="single" w:sz="4" w:space="0" w:color="auto"/>
              <w:bottom w:val="single" w:sz="4" w:space="0" w:color="auto"/>
              <w:right w:val="single" w:sz="4" w:space="0" w:color="auto"/>
            </w:tcBorders>
            <w:hideMark/>
          </w:tcPr>
          <w:p w:rsidR="0071512E" w:rsidRPr="0071512E" w:rsidRDefault="00224EEE" w:rsidP="0071512E">
            <w:pPr>
              <w:spacing w:line="276" w:lineRule="auto"/>
              <w:rPr>
                <w:rFonts w:eastAsia="Calibri" w:cs="Arial"/>
                <w:b/>
              </w:rPr>
            </w:pPr>
            <w:r w:rsidRPr="0071512E">
              <w:rPr>
                <w:rFonts w:eastAsia="Calibri"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71512E" w:rsidRPr="0071512E" w:rsidRDefault="00224EEE" w:rsidP="0071512E">
            <w:pPr>
              <w:spacing w:line="276" w:lineRule="auto"/>
              <w:rPr>
                <w:rFonts w:eastAsia="Calibri" w:cs="Arial"/>
                <w:b/>
              </w:rPr>
            </w:pPr>
            <w:r w:rsidRPr="0071512E">
              <w:rPr>
                <w:rFonts w:eastAsia="Calibri" w:cs="Arial"/>
                <w:b/>
              </w:rPr>
              <w:t>Value</w:t>
            </w:r>
          </w:p>
        </w:tc>
        <w:tc>
          <w:tcPr>
            <w:tcW w:w="3817" w:type="dxa"/>
            <w:tcBorders>
              <w:top w:val="single" w:sz="4" w:space="0" w:color="auto"/>
              <w:left w:val="single" w:sz="4" w:space="0" w:color="auto"/>
              <w:bottom w:val="single" w:sz="4" w:space="0" w:color="auto"/>
              <w:right w:val="single" w:sz="4" w:space="0" w:color="auto"/>
            </w:tcBorders>
            <w:hideMark/>
          </w:tcPr>
          <w:p w:rsidR="0071512E" w:rsidRPr="0071512E" w:rsidRDefault="00224EEE" w:rsidP="0071512E">
            <w:pPr>
              <w:spacing w:line="276" w:lineRule="auto"/>
              <w:rPr>
                <w:rFonts w:eastAsia="Calibri" w:cs="Arial"/>
                <w:b/>
              </w:rPr>
            </w:pPr>
            <w:r w:rsidRPr="0071512E">
              <w:rPr>
                <w:rFonts w:eastAsia="Calibri" w:cs="Arial"/>
                <w:b/>
              </w:rPr>
              <w:t>Description</w:t>
            </w:r>
          </w:p>
        </w:tc>
      </w:tr>
      <w:tr w:rsidR="0071512E" w:rsidRPr="0071512E" w:rsidTr="0071512E">
        <w:trPr>
          <w:jc w:val="center"/>
        </w:trPr>
        <w:tc>
          <w:tcPr>
            <w:tcW w:w="1705" w:type="dxa"/>
            <w:vMerge w:val="restart"/>
            <w:tcBorders>
              <w:top w:val="single" w:sz="4" w:space="0" w:color="auto"/>
              <w:left w:val="single" w:sz="4" w:space="0" w:color="auto"/>
              <w:bottom w:val="single" w:sz="4" w:space="0" w:color="auto"/>
              <w:right w:val="single" w:sz="4" w:space="0" w:color="auto"/>
            </w:tcBorders>
            <w:hideMark/>
          </w:tcPr>
          <w:p w:rsidR="0071512E" w:rsidRPr="0071512E" w:rsidRDefault="00224EEE" w:rsidP="0071512E">
            <w:pPr>
              <w:spacing w:line="276" w:lineRule="auto"/>
              <w:rPr>
                <w:rFonts w:eastAsia="Calibri" w:cs="Arial"/>
              </w:rPr>
            </w:pPr>
            <w:r w:rsidRPr="0071512E">
              <w:rPr>
                <w:rFonts w:eastAsia="Calibri" w:cs="Arial"/>
              </w:rPr>
              <w:t>IO</w:t>
            </w:r>
            <w:r>
              <w:rPr>
                <w:rFonts w:eastAsia="Calibri" w:cs="Arial"/>
              </w:rPr>
              <w:t>3</w:t>
            </w:r>
          </w:p>
        </w:tc>
        <w:tc>
          <w:tcPr>
            <w:tcW w:w="3192" w:type="dxa"/>
            <w:tcBorders>
              <w:top w:val="single" w:sz="4" w:space="0" w:color="auto"/>
              <w:left w:val="single" w:sz="4" w:space="0" w:color="auto"/>
              <w:bottom w:val="single" w:sz="4" w:space="0" w:color="auto"/>
              <w:right w:val="single" w:sz="4" w:space="0" w:color="auto"/>
            </w:tcBorders>
            <w:hideMark/>
          </w:tcPr>
          <w:p w:rsidR="0071512E" w:rsidRPr="0071512E" w:rsidRDefault="00224EEE" w:rsidP="0071512E">
            <w:pPr>
              <w:spacing w:line="276" w:lineRule="auto"/>
              <w:rPr>
                <w:rFonts w:eastAsia="Calibri" w:cs="Arial"/>
              </w:rPr>
            </w:pPr>
            <w:r w:rsidRPr="0071512E">
              <w:rPr>
                <w:rFonts w:eastAsia="Calibri" w:cs="Arial"/>
              </w:rPr>
              <w:t>Single Digit of Virtual GPIO - Logic ‘0’</w:t>
            </w:r>
          </w:p>
        </w:tc>
        <w:tc>
          <w:tcPr>
            <w:tcW w:w="900" w:type="dxa"/>
            <w:tcBorders>
              <w:top w:val="single" w:sz="4" w:space="0" w:color="auto"/>
              <w:left w:val="single" w:sz="4" w:space="0" w:color="auto"/>
              <w:bottom w:val="single" w:sz="4" w:space="0" w:color="auto"/>
              <w:right w:val="single" w:sz="4" w:space="0" w:color="auto"/>
            </w:tcBorders>
            <w:hideMark/>
          </w:tcPr>
          <w:p w:rsidR="0071512E" w:rsidRPr="0071512E" w:rsidRDefault="00224EEE" w:rsidP="0071512E">
            <w:pPr>
              <w:spacing w:line="276" w:lineRule="auto"/>
              <w:rPr>
                <w:rFonts w:eastAsia="Calibri" w:cs="Arial"/>
              </w:rPr>
            </w:pPr>
            <w:r w:rsidRPr="0071512E">
              <w:rPr>
                <w:rFonts w:eastAsia="Calibri" w:cs="Arial"/>
              </w:rPr>
              <w:t>0x0</w:t>
            </w:r>
          </w:p>
        </w:tc>
        <w:tc>
          <w:tcPr>
            <w:tcW w:w="3817" w:type="dxa"/>
            <w:tcBorders>
              <w:top w:val="single" w:sz="4" w:space="0" w:color="auto"/>
              <w:left w:val="single" w:sz="4" w:space="0" w:color="auto"/>
              <w:bottom w:val="single" w:sz="4" w:space="0" w:color="auto"/>
              <w:right w:val="single" w:sz="4" w:space="0" w:color="auto"/>
            </w:tcBorders>
            <w:hideMark/>
          </w:tcPr>
          <w:p w:rsidR="0071512E" w:rsidRPr="0071512E" w:rsidRDefault="00224EEE" w:rsidP="0071512E">
            <w:pPr>
              <w:autoSpaceDE w:val="0"/>
              <w:autoSpaceDN w:val="0"/>
              <w:adjustRightInd w:val="0"/>
              <w:spacing w:line="252" w:lineRule="auto"/>
              <w:rPr>
                <w:rFonts w:eastAsia="Calibri" w:cs="Arial"/>
              </w:rPr>
            </w:pPr>
            <w:r w:rsidRPr="0071512E">
              <w:rPr>
                <w:rFonts w:eastAsia="Calibri" w:cs="Arial"/>
              </w:rPr>
              <w:t>this is when IO</w:t>
            </w:r>
            <w:r>
              <w:rPr>
                <w:rFonts w:eastAsia="Calibri" w:cs="Arial"/>
              </w:rPr>
              <w:t>3</w:t>
            </w:r>
            <w:r w:rsidRPr="0071512E">
              <w:rPr>
                <w:rFonts w:eastAsia="Calibri" w:cs="Arial"/>
              </w:rPr>
              <w:t xml:space="preserve"> is not asserted</w:t>
            </w:r>
          </w:p>
        </w:tc>
      </w:tr>
      <w:tr w:rsidR="0071512E" w:rsidRPr="0071512E" w:rsidTr="0071512E">
        <w:trPr>
          <w:jc w:val="center"/>
        </w:trPr>
        <w:tc>
          <w:tcPr>
            <w:tcW w:w="1705" w:type="dxa"/>
            <w:vMerge/>
            <w:tcBorders>
              <w:top w:val="single" w:sz="4" w:space="0" w:color="auto"/>
              <w:left w:val="single" w:sz="4" w:space="0" w:color="auto"/>
              <w:bottom w:val="single" w:sz="4" w:space="0" w:color="auto"/>
              <w:right w:val="single" w:sz="4" w:space="0" w:color="auto"/>
            </w:tcBorders>
            <w:vAlign w:val="center"/>
            <w:hideMark/>
          </w:tcPr>
          <w:p w:rsidR="0071512E" w:rsidRPr="0071512E" w:rsidRDefault="00224EEE" w:rsidP="0071512E">
            <w:pPr>
              <w:spacing w:line="256" w:lineRule="auto"/>
              <w:rPr>
                <w:rFonts w:eastAsia="Calibri" w:cs="Arial"/>
              </w:rPr>
            </w:pPr>
          </w:p>
        </w:tc>
        <w:tc>
          <w:tcPr>
            <w:tcW w:w="3192" w:type="dxa"/>
            <w:tcBorders>
              <w:top w:val="single" w:sz="4" w:space="0" w:color="auto"/>
              <w:left w:val="single" w:sz="4" w:space="0" w:color="auto"/>
              <w:bottom w:val="single" w:sz="4" w:space="0" w:color="auto"/>
              <w:right w:val="single" w:sz="4" w:space="0" w:color="auto"/>
            </w:tcBorders>
            <w:hideMark/>
          </w:tcPr>
          <w:p w:rsidR="0071512E" w:rsidRPr="0071512E" w:rsidRDefault="00224EEE" w:rsidP="0071512E">
            <w:pPr>
              <w:spacing w:line="276" w:lineRule="auto"/>
              <w:rPr>
                <w:rFonts w:eastAsia="Calibri" w:cs="Arial"/>
              </w:rPr>
            </w:pPr>
            <w:r w:rsidRPr="0071512E">
              <w:rPr>
                <w:rFonts w:eastAsia="Calibri" w:cs="Arial"/>
              </w:rPr>
              <w:t>Single Digit of Virtual GPIO - Logic ‘1’</w:t>
            </w:r>
          </w:p>
        </w:tc>
        <w:tc>
          <w:tcPr>
            <w:tcW w:w="900" w:type="dxa"/>
            <w:tcBorders>
              <w:top w:val="single" w:sz="4" w:space="0" w:color="auto"/>
              <w:left w:val="single" w:sz="4" w:space="0" w:color="auto"/>
              <w:bottom w:val="single" w:sz="4" w:space="0" w:color="auto"/>
              <w:right w:val="single" w:sz="4" w:space="0" w:color="auto"/>
            </w:tcBorders>
            <w:hideMark/>
          </w:tcPr>
          <w:p w:rsidR="0071512E" w:rsidRPr="0071512E" w:rsidRDefault="00224EEE" w:rsidP="0071512E">
            <w:pPr>
              <w:spacing w:line="276" w:lineRule="auto"/>
              <w:rPr>
                <w:rFonts w:eastAsia="Calibri" w:cs="Arial"/>
              </w:rPr>
            </w:pPr>
            <w:r w:rsidRPr="0071512E">
              <w:rPr>
                <w:rFonts w:eastAsia="Calibri" w:cs="Arial"/>
              </w:rPr>
              <w:t>0x1</w:t>
            </w:r>
          </w:p>
        </w:tc>
        <w:tc>
          <w:tcPr>
            <w:tcW w:w="3817" w:type="dxa"/>
            <w:tcBorders>
              <w:top w:val="single" w:sz="4" w:space="0" w:color="auto"/>
              <w:left w:val="single" w:sz="4" w:space="0" w:color="auto"/>
              <w:bottom w:val="single" w:sz="4" w:space="0" w:color="auto"/>
              <w:right w:val="single" w:sz="4" w:space="0" w:color="auto"/>
            </w:tcBorders>
            <w:hideMark/>
          </w:tcPr>
          <w:p w:rsidR="0071512E" w:rsidRPr="0071512E" w:rsidRDefault="00224EEE" w:rsidP="0071512E">
            <w:pPr>
              <w:spacing w:line="276" w:lineRule="auto"/>
              <w:rPr>
                <w:rFonts w:eastAsia="Calibri" w:cs="Arial"/>
              </w:rPr>
            </w:pPr>
            <w:r w:rsidRPr="0071512E">
              <w:rPr>
                <w:rFonts w:eastAsia="Calibri" w:cs="Arial"/>
              </w:rPr>
              <w:t>this is when IO</w:t>
            </w:r>
            <w:r>
              <w:rPr>
                <w:rFonts w:eastAsia="Calibri" w:cs="Arial"/>
              </w:rPr>
              <w:t>3</w:t>
            </w:r>
            <w:r w:rsidRPr="0071512E">
              <w:rPr>
                <w:rFonts w:eastAsia="Calibri" w:cs="Arial"/>
              </w:rPr>
              <w:t xml:space="preserve"> is asserted</w:t>
            </w:r>
          </w:p>
        </w:tc>
      </w:tr>
    </w:tbl>
    <w:p w:rsidR="002C3F77" w:rsidRDefault="00224EEE" w:rsidP="00B85300">
      <w:pPr>
        <w:rPr>
          <w:rFonts w:cs="Arial"/>
        </w:rPr>
      </w:pPr>
    </w:p>
    <w:p w:rsidR="0071512E" w:rsidRPr="00B85300" w:rsidRDefault="00224EEE" w:rsidP="00B85300">
      <w:pPr>
        <w:rPr>
          <w:rFonts w:cs="Arial"/>
        </w:rPr>
      </w:pPr>
    </w:p>
    <w:p w:rsidR="00406F39" w:rsidRDefault="00224EEE" w:rsidP="00B9479B">
      <w:pPr>
        <w:pStyle w:val="Heading4"/>
      </w:pPr>
      <w:r w:rsidRPr="00B9479B">
        <w:t>HW/SWR-REQ-407098/A-GPIO4</w:t>
      </w:r>
    </w:p>
    <w:p w:rsidR="00702AA2" w:rsidRDefault="00224EEE" w:rsidP="00702AA2">
      <w:pPr>
        <w:spacing w:line="252" w:lineRule="auto"/>
        <w:rPr>
          <w:rFonts w:eastAsia="Calibri" w:cs="Arial"/>
        </w:rPr>
      </w:pPr>
      <w:r>
        <w:rPr>
          <w:rFonts w:eastAsia="Calibri" w:cs="Arial"/>
        </w:rPr>
        <w:t xml:space="preserve">This GPIO shall be used as a ‘Virtual GPIO’ as defined in the ADI </w:t>
      </w:r>
      <w:r>
        <w:rPr>
          <w:rFonts w:eastAsia="Calibri" w:cs="Arial"/>
          <w:i/>
          <w:u w:val="single"/>
        </w:rPr>
        <w:t>AD242x Data Sheet</w:t>
      </w:r>
      <w:r>
        <w:rPr>
          <w:rFonts w:eastAsia="Calibri" w:cs="Arial"/>
        </w:rPr>
        <w:t xml:space="preserve">, or in the ADI </w:t>
      </w:r>
      <w:r>
        <w:rPr>
          <w:rFonts w:eastAsia="Calibri" w:cs="Arial"/>
          <w:i/>
          <w:u w:val="single"/>
        </w:rPr>
        <w:t>AD243x Data Sheet.</w:t>
      </w:r>
      <w:r>
        <w:rPr>
          <w:rFonts w:eastAsia="Calibri" w:cs="Arial"/>
        </w:rPr>
        <w:t xml:space="preserve"> The usage for this virtual GPIO is to be node specific and shall be defined in the </w:t>
      </w:r>
      <w:r>
        <w:rPr>
          <w:rFonts w:eastAsia="Calibri" w:cs="Arial"/>
          <w:i/>
          <w:u w:val="single"/>
        </w:rPr>
        <w:t>Phoenix Audio Peripheral Command and Cont</w:t>
      </w:r>
      <w:r>
        <w:rPr>
          <w:rFonts w:eastAsia="Calibri" w:cs="Arial"/>
          <w:i/>
          <w:u w:val="single"/>
        </w:rPr>
        <w:t>rol API Specification</w:t>
      </w:r>
      <w:r>
        <w:rPr>
          <w:rFonts w:eastAsia="Calibri" w:cs="Arial"/>
        </w:rPr>
        <w:t>.</w:t>
      </w:r>
    </w:p>
    <w:p w:rsidR="00230AB1" w:rsidRPr="00EC53CC" w:rsidRDefault="00224EEE" w:rsidP="00230AB1">
      <w:pPr>
        <w:spacing w:line="254" w:lineRule="auto"/>
        <w:rPr>
          <w:rFonts w:eastAsia="Calibri" w:cs="Arial"/>
        </w:rPr>
      </w:pPr>
    </w:p>
    <w:p w:rsidR="00230AB1" w:rsidRPr="00EC53CC" w:rsidRDefault="00224EEE" w:rsidP="00230AB1">
      <w:pPr>
        <w:spacing w:line="254" w:lineRule="auto"/>
        <w:rPr>
          <w:rFonts w:eastAsia="Calibri" w:cs="Arial"/>
        </w:rPr>
      </w:pPr>
      <w:r w:rsidRPr="00EC53CC">
        <w:rPr>
          <w:rFonts w:eastAsia="Calibri" w:cs="Arial"/>
          <w:b/>
        </w:rPr>
        <w:t>Message Type</w:t>
      </w:r>
      <w:r w:rsidRPr="00EC53CC">
        <w:rPr>
          <w:rFonts w:eastAsia="Calibri" w:cs="Arial"/>
        </w:rPr>
        <w:t>: GPIO</w:t>
      </w:r>
    </w:p>
    <w:p w:rsidR="00230AB1" w:rsidRPr="00EC53CC" w:rsidRDefault="00224EEE" w:rsidP="00230AB1">
      <w:pPr>
        <w:spacing w:line="254" w:lineRule="auto"/>
        <w:rPr>
          <w:rFonts w:eastAsia="Calibri" w:cs="Arial"/>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5"/>
        <w:gridCol w:w="3192"/>
        <w:gridCol w:w="900"/>
        <w:gridCol w:w="3817"/>
      </w:tblGrid>
      <w:tr w:rsidR="00230AB1" w:rsidRPr="00230AB1" w:rsidTr="00230AB1">
        <w:trPr>
          <w:jc w:val="center"/>
        </w:trPr>
        <w:tc>
          <w:tcPr>
            <w:tcW w:w="1705" w:type="dxa"/>
            <w:tcBorders>
              <w:top w:val="single" w:sz="4" w:space="0" w:color="auto"/>
              <w:left w:val="single" w:sz="4" w:space="0" w:color="auto"/>
              <w:bottom w:val="single" w:sz="4" w:space="0" w:color="auto"/>
              <w:right w:val="single" w:sz="4" w:space="0" w:color="auto"/>
            </w:tcBorders>
            <w:hideMark/>
          </w:tcPr>
          <w:p w:rsidR="00230AB1" w:rsidRPr="00EC53CC" w:rsidRDefault="00224EEE">
            <w:pPr>
              <w:spacing w:line="276" w:lineRule="auto"/>
              <w:rPr>
                <w:rFonts w:eastAsia="Calibri" w:cs="Arial"/>
                <w:b/>
              </w:rPr>
            </w:pPr>
            <w:r w:rsidRPr="00EC53CC">
              <w:rPr>
                <w:rFonts w:eastAsia="Calibri" w:cs="Arial"/>
                <w:b/>
              </w:rPr>
              <w:t>Signal Name</w:t>
            </w:r>
          </w:p>
        </w:tc>
        <w:tc>
          <w:tcPr>
            <w:tcW w:w="3192" w:type="dxa"/>
            <w:tcBorders>
              <w:top w:val="single" w:sz="4" w:space="0" w:color="auto"/>
              <w:left w:val="single" w:sz="4" w:space="0" w:color="auto"/>
              <w:bottom w:val="single" w:sz="4" w:space="0" w:color="auto"/>
              <w:right w:val="single" w:sz="4" w:space="0" w:color="auto"/>
            </w:tcBorders>
            <w:hideMark/>
          </w:tcPr>
          <w:p w:rsidR="00230AB1" w:rsidRPr="00EC53CC" w:rsidRDefault="00224EEE">
            <w:pPr>
              <w:spacing w:line="276" w:lineRule="auto"/>
              <w:rPr>
                <w:rFonts w:eastAsia="Calibri" w:cs="Arial"/>
                <w:b/>
              </w:rPr>
            </w:pPr>
            <w:r w:rsidRPr="00EC53CC">
              <w:rPr>
                <w:rFonts w:eastAsia="Calibri"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230AB1" w:rsidRPr="00EC53CC" w:rsidRDefault="00224EEE">
            <w:pPr>
              <w:spacing w:line="276" w:lineRule="auto"/>
              <w:rPr>
                <w:rFonts w:eastAsia="Calibri" w:cs="Arial"/>
                <w:b/>
              </w:rPr>
            </w:pPr>
            <w:r w:rsidRPr="00EC53CC">
              <w:rPr>
                <w:rFonts w:eastAsia="Calibri" w:cs="Arial"/>
                <w:b/>
              </w:rPr>
              <w:t>Value</w:t>
            </w:r>
          </w:p>
        </w:tc>
        <w:tc>
          <w:tcPr>
            <w:tcW w:w="3817" w:type="dxa"/>
            <w:tcBorders>
              <w:top w:val="single" w:sz="4" w:space="0" w:color="auto"/>
              <w:left w:val="single" w:sz="4" w:space="0" w:color="auto"/>
              <w:bottom w:val="single" w:sz="4" w:space="0" w:color="auto"/>
              <w:right w:val="single" w:sz="4" w:space="0" w:color="auto"/>
            </w:tcBorders>
            <w:hideMark/>
          </w:tcPr>
          <w:p w:rsidR="00230AB1" w:rsidRPr="00EC53CC" w:rsidRDefault="00224EEE">
            <w:pPr>
              <w:spacing w:line="276" w:lineRule="auto"/>
              <w:rPr>
                <w:rFonts w:eastAsia="Calibri" w:cs="Arial"/>
                <w:b/>
              </w:rPr>
            </w:pPr>
            <w:r w:rsidRPr="00EC53CC">
              <w:rPr>
                <w:rFonts w:eastAsia="Calibri" w:cs="Arial"/>
                <w:b/>
              </w:rPr>
              <w:t>Description</w:t>
            </w:r>
          </w:p>
        </w:tc>
      </w:tr>
      <w:tr w:rsidR="00230AB1" w:rsidRPr="00230AB1" w:rsidTr="00230AB1">
        <w:trPr>
          <w:jc w:val="center"/>
        </w:trPr>
        <w:tc>
          <w:tcPr>
            <w:tcW w:w="1705" w:type="dxa"/>
            <w:vMerge w:val="restart"/>
            <w:tcBorders>
              <w:top w:val="single" w:sz="4" w:space="0" w:color="auto"/>
              <w:left w:val="single" w:sz="4" w:space="0" w:color="auto"/>
              <w:bottom w:val="single" w:sz="4" w:space="0" w:color="auto"/>
              <w:right w:val="single" w:sz="4" w:space="0" w:color="auto"/>
            </w:tcBorders>
            <w:hideMark/>
          </w:tcPr>
          <w:p w:rsidR="00230AB1" w:rsidRPr="00EC53CC" w:rsidRDefault="00224EEE">
            <w:pPr>
              <w:spacing w:line="276" w:lineRule="auto"/>
              <w:rPr>
                <w:rFonts w:eastAsia="Calibri" w:cs="Arial"/>
              </w:rPr>
            </w:pPr>
            <w:r w:rsidRPr="00EC53CC">
              <w:rPr>
                <w:rFonts w:eastAsia="Calibri" w:cs="Arial"/>
              </w:rPr>
              <w:t>IO4</w:t>
            </w:r>
          </w:p>
        </w:tc>
        <w:tc>
          <w:tcPr>
            <w:tcW w:w="3192" w:type="dxa"/>
            <w:tcBorders>
              <w:top w:val="single" w:sz="4" w:space="0" w:color="auto"/>
              <w:left w:val="single" w:sz="4" w:space="0" w:color="auto"/>
              <w:bottom w:val="single" w:sz="4" w:space="0" w:color="auto"/>
              <w:right w:val="single" w:sz="4" w:space="0" w:color="auto"/>
            </w:tcBorders>
            <w:hideMark/>
          </w:tcPr>
          <w:p w:rsidR="00230AB1" w:rsidRPr="00EC53CC" w:rsidRDefault="00224EEE">
            <w:pPr>
              <w:spacing w:line="276" w:lineRule="auto"/>
              <w:rPr>
                <w:rFonts w:eastAsia="Calibri" w:cs="Arial"/>
              </w:rPr>
            </w:pPr>
            <w:r w:rsidRPr="00EC53CC">
              <w:rPr>
                <w:rFonts w:eastAsia="Calibri" w:cs="Arial"/>
              </w:rPr>
              <w:t>Single Digit of Virtual GPIO - Logic ‘0’</w:t>
            </w:r>
          </w:p>
        </w:tc>
        <w:tc>
          <w:tcPr>
            <w:tcW w:w="900" w:type="dxa"/>
            <w:tcBorders>
              <w:top w:val="single" w:sz="4" w:space="0" w:color="auto"/>
              <w:left w:val="single" w:sz="4" w:space="0" w:color="auto"/>
              <w:bottom w:val="single" w:sz="4" w:space="0" w:color="auto"/>
              <w:right w:val="single" w:sz="4" w:space="0" w:color="auto"/>
            </w:tcBorders>
            <w:hideMark/>
          </w:tcPr>
          <w:p w:rsidR="00230AB1" w:rsidRPr="00EC53CC" w:rsidRDefault="00224EEE">
            <w:pPr>
              <w:spacing w:line="276" w:lineRule="auto"/>
              <w:rPr>
                <w:rFonts w:eastAsia="Calibri" w:cs="Arial"/>
              </w:rPr>
            </w:pPr>
            <w:r w:rsidRPr="00EC53CC">
              <w:rPr>
                <w:rFonts w:eastAsia="Calibri" w:cs="Arial"/>
              </w:rPr>
              <w:t>0x0</w:t>
            </w:r>
          </w:p>
        </w:tc>
        <w:tc>
          <w:tcPr>
            <w:tcW w:w="3817" w:type="dxa"/>
            <w:tcBorders>
              <w:top w:val="single" w:sz="4" w:space="0" w:color="auto"/>
              <w:left w:val="single" w:sz="4" w:space="0" w:color="auto"/>
              <w:bottom w:val="single" w:sz="4" w:space="0" w:color="auto"/>
              <w:right w:val="single" w:sz="4" w:space="0" w:color="auto"/>
            </w:tcBorders>
            <w:hideMark/>
          </w:tcPr>
          <w:p w:rsidR="00230AB1" w:rsidRPr="00EC53CC" w:rsidRDefault="00224EEE">
            <w:pPr>
              <w:autoSpaceDE w:val="0"/>
              <w:autoSpaceDN w:val="0"/>
              <w:adjustRightInd w:val="0"/>
              <w:spacing w:line="254" w:lineRule="auto"/>
              <w:rPr>
                <w:rFonts w:eastAsia="Calibri" w:cs="Arial"/>
              </w:rPr>
            </w:pPr>
            <w:r w:rsidRPr="00EC53CC">
              <w:rPr>
                <w:rFonts w:eastAsia="Calibri" w:cs="Arial"/>
              </w:rPr>
              <w:t>this is when IO4 is not asserted</w:t>
            </w:r>
          </w:p>
        </w:tc>
      </w:tr>
      <w:tr w:rsidR="00230AB1" w:rsidTr="00230AB1">
        <w:trPr>
          <w:jc w:val="center"/>
        </w:trPr>
        <w:tc>
          <w:tcPr>
            <w:tcW w:w="1705" w:type="dxa"/>
            <w:vMerge/>
            <w:tcBorders>
              <w:top w:val="single" w:sz="4" w:space="0" w:color="auto"/>
              <w:left w:val="single" w:sz="4" w:space="0" w:color="auto"/>
              <w:bottom w:val="single" w:sz="4" w:space="0" w:color="auto"/>
              <w:right w:val="single" w:sz="4" w:space="0" w:color="auto"/>
            </w:tcBorders>
            <w:vAlign w:val="center"/>
            <w:hideMark/>
          </w:tcPr>
          <w:p w:rsidR="00230AB1" w:rsidRPr="00702AA2" w:rsidRDefault="00224EEE">
            <w:pPr>
              <w:spacing w:line="256" w:lineRule="auto"/>
              <w:rPr>
                <w:rFonts w:eastAsia="Calibri" w:cs="Arial"/>
              </w:rPr>
            </w:pPr>
          </w:p>
        </w:tc>
        <w:tc>
          <w:tcPr>
            <w:tcW w:w="3192" w:type="dxa"/>
            <w:tcBorders>
              <w:top w:val="single" w:sz="4" w:space="0" w:color="auto"/>
              <w:left w:val="single" w:sz="4" w:space="0" w:color="auto"/>
              <w:bottom w:val="single" w:sz="4" w:space="0" w:color="auto"/>
              <w:right w:val="single" w:sz="4" w:space="0" w:color="auto"/>
            </w:tcBorders>
            <w:hideMark/>
          </w:tcPr>
          <w:p w:rsidR="00230AB1" w:rsidRPr="00702AA2" w:rsidRDefault="00224EEE">
            <w:pPr>
              <w:spacing w:line="276" w:lineRule="auto"/>
              <w:rPr>
                <w:rFonts w:eastAsia="Calibri" w:cs="Arial"/>
              </w:rPr>
            </w:pPr>
            <w:r w:rsidRPr="00702AA2">
              <w:rPr>
                <w:rFonts w:eastAsia="Calibri" w:cs="Arial"/>
              </w:rPr>
              <w:t>Single Digit of Virtual GPIO - Logic ‘1’</w:t>
            </w:r>
          </w:p>
        </w:tc>
        <w:tc>
          <w:tcPr>
            <w:tcW w:w="900" w:type="dxa"/>
            <w:tcBorders>
              <w:top w:val="single" w:sz="4" w:space="0" w:color="auto"/>
              <w:left w:val="single" w:sz="4" w:space="0" w:color="auto"/>
              <w:bottom w:val="single" w:sz="4" w:space="0" w:color="auto"/>
              <w:right w:val="single" w:sz="4" w:space="0" w:color="auto"/>
            </w:tcBorders>
            <w:hideMark/>
          </w:tcPr>
          <w:p w:rsidR="00230AB1" w:rsidRPr="00702AA2" w:rsidRDefault="00224EEE">
            <w:pPr>
              <w:spacing w:line="276" w:lineRule="auto"/>
              <w:rPr>
                <w:rFonts w:eastAsia="Calibri" w:cs="Arial"/>
              </w:rPr>
            </w:pPr>
            <w:r w:rsidRPr="00702AA2">
              <w:rPr>
                <w:rFonts w:eastAsia="Calibri" w:cs="Arial"/>
              </w:rPr>
              <w:t>0x1</w:t>
            </w:r>
          </w:p>
        </w:tc>
        <w:tc>
          <w:tcPr>
            <w:tcW w:w="3817" w:type="dxa"/>
            <w:tcBorders>
              <w:top w:val="single" w:sz="4" w:space="0" w:color="auto"/>
              <w:left w:val="single" w:sz="4" w:space="0" w:color="auto"/>
              <w:bottom w:val="single" w:sz="4" w:space="0" w:color="auto"/>
              <w:right w:val="single" w:sz="4" w:space="0" w:color="auto"/>
            </w:tcBorders>
            <w:hideMark/>
          </w:tcPr>
          <w:p w:rsidR="00230AB1" w:rsidRPr="00702AA2" w:rsidRDefault="00224EEE">
            <w:pPr>
              <w:spacing w:line="276" w:lineRule="auto"/>
              <w:rPr>
                <w:rFonts w:eastAsia="Calibri" w:cs="Arial"/>
              </w:rPr>
            </w:pPr>
            <w:r w:rsidRPr="00702AA2">
              <w:rPr>
                <w:rFonts w:eastAsia="Calibri" w:cs="Arial"/>
              </w:rPr>
              <w:t>this is when IO4 is asserted</w:t>
            </w:r>
          </w:p>
        </w:tc>
      </w:tr>
    </w:tbl>
    <w:p w:rsidR="00B53632" w:rsidRPr="00B53632" w:rsidRDefault="00224EEE" w:rsidP="00B53632">
      <w:pPr>
        <w:spacing w:line="256" w:lineRule="auto"/>
        <w:rPr>
          <w:rFonts w:eastAsia="Calibri" w:cs="Arial"/>
        </w:rPr>
      </w:pPr>
    </w:p>
    <w:p w:rsidR="00406F39" w:rsidRDefault="00224EEE" w:rsidP="00B9479B">
      <w:pPr>
        <w:pStyle w:val="Heading4"/>
      </w:pPr>
      <w:r w:rsidRPr="00B9479B">
        <w:t>HW/SWR-REQ-407099/A-GPIO5</w:t>
      </w:r>
    </w:p>
    <w:p w:rsidR="007623E8" w:rsidRDefault="00224EEE" w:rsidP="007623E8">
      <w:pPr>
        <w:spacing w:line="252" w:lineRule="auto"/>
        <w:rPr>
          <w:rFonts w:eastAsia="Calibri" w:cs="Arial"/>
        </w:rPr>
      </w:pPr>
      <w:r>
        <w:rPr>
          <w:rFonts w:eastAsia="Calibri" w:cs="Arial"/>
        </w:rPr>
        <w:t xml:space="preserve">This GPIO shall be used as a ‘Virtual GPIO’ as defined in the ADI </w:t>
      </w:r>
      <w:r>
        <w:rPr>
          <w:rFonts w:eastAsia="Calibri" w:cs="Arial"/>
          <w:i/>
          <w:u w:val="single"/>
        </w:rPr>
        <w:t>AD242x Data Sheet</w:t>
      </w:r>
      <w:r>
        <w:rPr>
          <w:rFonts w:eastAsia="Calibri" w:cs="Arial"/>
        </w:rPr>
        <w:t xml:space="preserve">, or in the ADI </w:t>
      </w:r>
      <w:r>
        <w:rPr>
          <w:rFonts w:eastAsia="Calibri" w:cs="Arial"/>
          <w:i/>
          <w:u w:val="single"/>
        </w:rPr>
        <w:t>AD243x Data Sheet.</w:t>
      </w:r>
      <w:r>
        <w:rPr>
          <w:rFonts w:eastAsia="Calibri" w:cs="Arial"/>
        </w:rPr>
        <w:t xml:space="preserve"> The usage for this virtual GPIO is to be node specific and shall be defined in the </w:t>
      </w:r>
      <w:r>
        <w:rPr>
          <w:rFonts w:eastAsia="Calibri" w:cs="Arial"/>
          <w:i/>
          <w:u w:val="single"/>
        </w:rPr>
        <w:t>Ph</w:t>
      </w:r>
      <w:r>
        <w:rPr>
          <w:rFonts w:eastAsia="Calibri" w:cs="Arial"/>
          <w:i/>
          <w:u w:val="single"/>
        </w:rPr>
        <w:t>oenix Audio Peripheral Command and Control API Specification</w:t>
      </w:r>
      <w:r>
        <w:rPr>
          <w:rFonts w:eastAsia="Calibri" w:cs="Arial"/>
        </w:rPr>
        <w:t>.</w:t>
      </w:r>
    </w:p>
    <w:p w:rsidR="00455525" w:rsidRPr="007623E8" w:rsidRDefault="00224EEE" w:rsidP="00455525">
      <w:pPr>
        <w:spacing w:line="254" w:lineRule="auto"/>
        <w:rPr>
          <w:rFonts w:eastAsia="Calibri" w:cs="Arial"/>
        </w:rPr>
      </w:pPr>
    </w:p>
    <w:p w:rsidR="00455525" w:rsidRPr="007623E8" w:rsidRDefault="00224EEE" w:rsidP="00455525">
      <w:pPr>
        <w:spacing w:line="254" w:lineRule="auto"/>
        <w:rPr>
          <w:rFonts w:eastAsia="Calibri" w:cs="Arial"/>
        </w:rPr>
      </w:pPr>
      <w:r w:rsidRPr="007623E8">
        <w:rPr>
          <w:rFonts w:eastAsia="Calibri" w:cs="Arial"/>
          <w:b/>
        </w:rPr>
        <w:t>Message Type</w:t>
      </w:r>
      <w:r w:rsidRPr="007623E8">
        <w:rPr>
          <w:rFonts w:eastAsia="Calibri" w:cs="Arial"/>
        </w:rPr>
        <w:t>: GPIO</w:t>
      </w:r>
    </w:p>
    <w:p w:rsidR="00455525" w:rsidRPr="007623E8" w:rsidRDefault="00224EEE" w:rsidP="00455525">
      <w:pPr>
        <w:spacing w:line="254" w:lineRule="auto"/>
        <w:rPr>
          <w:rFonts w:eastAsia="Calibri" w:cs="Arial"/>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5"/>
        <w:gridCol w:w="3192"/>
        <w:gridCol w:w="900"/>
        <w:gridCol w:w="3817"/>
      </w:tblGrid>
      <w:tr w:rsidR="00455525" w:rsidRPr="007623E8" w:rsidTr="00455525">
        <w:trPr>
          <w:jc w:val="center"/>
        </w:trPr>
        <w:tc>
          <w:tcPr>
            <w:tcW w:w="1705" w:type="dxa"/>
            <w:tcBorders>
              <w:top w:val="single" w:sz="4" w:space="0" w:color="auto"/>
              <w:left w:val="single" w:sz="4" w:space="0" w:color="auto"/>
              <w:bottom w:val="single" w:sz="4" w:space="0" w:color="auto"/>
              <w:right w:val="single" w:sz="4" w:space="0" w:color="auto"/>
            </w:tcBorders>
            <w:hideMark/>
          </w:tcPr>
          <w:p w:rsidR="00455525" w:rsidRPr="007623E8" w:rsidRDefault="00224EEE">
            <w:pPr>
              <w:spacing w:line="276" w:lineRule="auto"/>
              <w:rPr>
                <w:rFonts w:eastAsia="Calibri" w:cs="Arial"/>
                <w:b/>
              </w:rPr>
            </w:pPr>
            <w:r w:rsidRPr="007623E8">
              <w:rPr>
                <w:rFonts w:eastAsia="Calibri" w:cs="Arial"/>
                <w:b/>
              </w:rPr>
              <w:t>Signal Name</w:t>
            </w:r>
          </w:p>
        </w:tc>
        <w:tc>
          <w:tcPr>
            <w:tcW w:w="3192" w:type="dxa"/>
            <w:tcBorders>
              <w:top w:val="single" w:sz="4" w:space="0" w:color="auto"/>
              <w:left w:val="single" w:sz="4" w:space="0" w:color="auto"/>
              <w:bottom w:val="single" w:sz="4" w:space="0" w:color="auto"/>
              <w:right w:val="single" w:sz="4" w:space="0" w:color="auto"/>
            </w:tcBorders>
            <w:hideMark/>
          </w:tcPr>
          <w:p w:rsidR="00455525" w:rsidRPr="007623E8" w:rsidRDefault="00224EEE">
            <w:pPr>
              <w:spacing w:line="276" w:lineRule="auto"/>
              <w:rPr>
                <w:rFonts w:eastAsia="Calibri" w:cs="Arial"/>
                <w:b/>
              </w:rPr>
            </w:pPr>
            <w:r w:rsidRPr="007623E8">
              <w:rPr>
                <w:rFonts w:eastAsia="Calibri"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455525" w:rsidRPr="007623E8" w:rsidRDefault="00224EEE">
            <w:pPr>
              <w:spacing w:line="276" w:lineRule="auto"/>
              <w:rPr>
                <w:rFonts w:eastAsia="Calibri" w:cs="Arial"/>
                <w:b/>
              </w:rPr>
            </w:pPr>
            <w:r w:rsidRPr="007623E8">
              <w:rPr>
                <w:rFonts w:eastAsia="Calibri" w:cs="Arial"/>
                <w:b/>
              </w:rPr>
              <w:t>Value</w:t>
            </w:r>
          </w:p>
        </w:tc>
        <w:tc>
          <w:tcPr>
            <w:tcW w:w="3817" w:type="dxa"/>
            <w:tcBorders>
              <w:top w:val="single" w:sz="4" w:space="0" w:color="auto"/>
              <w:left w:val="single" w:sz="4" w:space="0" w:color="auto"/>
              <w:bottom w:val="single" w:sz="4" w:space="0" w:color="auto"/>
              <w:right w:val="single" w:sz="4" w:space="0" w:color="auto"/>
            </w:tcBorders>
            <w:hideMark/>
          </w:tcPr>
          <w:p w:rsidR="00455525" w:rsidRPr="007623E8" w:rsidRDefault="00224EEE">
            <w:pPr>
              <w:spacing w:line="276" w:lineRule="auto"/>
              <w:rPr>
                <w:rFonts w:eastAsia="Calibri" w:cs="Arial"/>
                <w:b/>
              </w:rPr>
            </w:pPr>
            <w:r w:rsidRPr="007623E8">
              <w:rPr>
                <w:rFonts w:eastAsia="Calibri" w:cs="Arial"/>
                <w:b/>
              </w:rPr>
              <w:t>Description</w:t>
            </w:r>
          </w:p>
        </w:tc>
      </w:tr>
      <w:tr w:rsidR="00455525" w:rsidRPr="007623E8" w:rsidTr="00455525">
        <w:trPr>
          <w:jc w:val="center"/>
        </w:trPr>
        <w:tc>
          <w:tcPr>
            <w:tcW w:w="1705" w:type="dxa"/>
            <w:vMerge w:val="restart"/>
            <w:tcBorders>
              <w:top w:val="single" w:sz="4" w:space="0" w:color="auto"/>
              <w:left w:val="single" w:sz="4" w:space="0" w:color="auto"/>
              <w:bottom w:val="single" w:sz="4" w:space="0" w:color="auto"/>
              <w:right w:val="single" w:sz="4" w:space="0" w:color="auto"/>
            </w:tcBorders>
            <w:hideMark/>
          </w:tcPr>
          <w:p w:rsidR="00455525" w:rsidRPr="007623E8" w:rsidRDefault="00224EEE">
            <w:pPr>
              <w:spacing w:line="276" w:lineRule="auto"/>
              <w:rPr>
                <w:rFonts w:eastAsia="Calibri" w:cs="Arial"/>
              </w:rPr>
            </w:pPr>
            <w:r w:rsidRPr="007623E8">
              <w:rPr>
                <w:rFonts w:eastAsia="Calibri" w:cs="Arial"/>
              </w:rPr>
              <w:t>IO5</w:t>
            </w:r>
          </w:p>
        </w:tc>
        <w:tc>
          <w:tcPr>
            <w:tcW w:w="3192" w:type="dxa"/>
            <w:tcBorders>
              <w:top w:val="single" w:sz="4" w:space="0" w:color="auto"/>
              <w:left w:val="single" w:sz="4" w:space="0" w:color="auto"/>
              <w:bottom w:val="single" w:sz="4" w:space="0" w:color="auto"/>
              <w:right w:val="single" w:sz="4" w:space="0" w:color="auto"/>
            </w:tcBorders>
            <w:hideMark/>
          </w:tcPr>
          <w:p w:rsidR="00455525" w:rsidRPr="007623E8" w:rsidRDefault="00224EEE">
            <w:pPr>
              <w:spacing w:line="276" w:lineRule="auto"/>
              <w:rPr>
                <w:rFonts w:eastAsia="Calibri" w:cs="Arial"/>
              </w:rPr>
            </w:pPr>
            <w:r w:rsidRPr="007623E8">
              <w:rPr>
                <w:rFonts w:eastAsia="Calibri" w:cs="Arial"/>
              </w:rPr>
              <w:t>Single Digit of Virtual GPIO - Logic ‘0’</w:t>
            </w:r>
          </w:p>
        </w:tc>
        <w:tc>
          <w:tcPr>
            <w:tcW w:w="900" w:type="dxa"/>
            <w:tcBorders>
              <w:top w:val="single" w:sz="4" w:space="0" w:color="auto"/>
              <w:left w:val="single" w:sz="4" w:space="0" w:color="auto"/>
              <w:bottom w:val="single" w:sz="4" w:space="0" w:color="auto"/>
              <w:right w:val="single" w:sz="4" w:space="0" w:color="auto"/>
            </w:tcBorders>
            <w:hideMark/>
          </w:tcPr>
          <w:p w:rsidR="00455525" w:rsidRPr="007623E8" w:rsidRDefault="00224EEE">
            <w:pPr>
              <w:spacing w:line="276" w:lineRule="auto"/>
              <w:rPr>
                <w:rFonts w:eastAsia="Calibri" w:cs="Arial"/>
              </w:rPr>
            </w:pPr>
            <w:r w:rsidRPr="007623E8">
              <w:rPr>
                <w:rFonts w:eastAsia="Calibri" w:cs="Arial"/>
              </w:rPr>
              <w:t>0x0</w:t>
            </w:r>
          </w:p>
        </w:tc>
        <w:tc>
          <w:tcPr>
            <w:tcW w:w="3817" w:type="dxa"/>
            <w:tcBorders>
              <w:top w:val="single" w:sz="4" w:space="0" w:color="auto"/>
              <w:left w:val="single" w:sz="4" w:space="0" w:color="auto"/>
              <w:bottom w:val="single" w:sz="4" w:space="0" w:color="auto"/>
              <w:right w:val="single" w:sz="4" w:space="0" w:color="auto"/>
            </w:tcBorders>
            <w:hideMark/>
          </w:tcPr>
          <w:p w:rsidR="00455525" w:rsidRPr="007623E8" w:rsidRDefault="00224EEE">
            <w:pPr>
              <w:autoSpaceDE w:val="0"/>
              <w:autoSpaceDN w:val="0"/>
              <w:adjustRightInd w:val="0"/>
              <w:spacing w:line="254" w:lineRule="auto"/>
              <w:rPr>
                <w:rFonts w:eastAsia="Calibri" w:cs="Arial"/>
              </w:rPr>
            </w:pPr>
            <w:r w:rsidRPr="007623E8">
              <w:rPr>
                <w:rFonts w:eastAsia="Calibri" w:cs="Arial"/>
              </w:rPr>
              <w:t>this is when IO5 is not asserted</w:t>
            </w:r>
          </w:p>
        </w:tc>
      </w:tr>
      <w:tr w:rsidR="00455525" w:rsidRPr="007623E8" w:rsidTr="00455525">
        <w:trPr>
          <w:jc w:val="center"/>
        </w:trPr>
        <w:tc>
          <w:tcPr>
            <w:tcW w:w="1705" w:type="dxa"/>
            <w:vMerge/>
            <w:tcBorders>
              <w:top w:val="single" w:sz="4" w:space="0" w:color="auto"/>
              <w:left w:val="single" w:sz="4" w:space="0" w:color="auto"/>
              <w:bottom w:val="single" w:sz="4" w:space="0" w:color="auto"/>
              <w:right w:val="single" w:sz="4" w:space="0" w:color="auto"/>
            </w:tcBorders>
            <w:vAlign w:val="center"/>
            <w:hideMark/>
          </w:tcPr>
          <w:p w:rsidR="00455525" w:rsidRPr="007623E8" w:rsidRDefault="00224EEE">
            <w:pPr>
              <w:spacing w:line="256" w:lineRule="auto"/>
              <w:rPr>
                <w:rFonts w:eastAsia="Calibri" w:cs="Arial"/>
              </w:rPr>
            </w:pPr>
          </w:p>
        </w:tc>
        <w:tc>
          <w:tcPr>
            <w:tcW w:w="3192" w:type="dxa"/>
            <w:tcBorders>
              <w:top w:val="single" w:sz="4" w:space="0" w:color="auto"/>
              <w:left w:val="single" w:sz="4" w:space="0" w:color="auto"/>
              <w:bottom w:val="single" w:sz="4" w:space="0" w:color="auto"/>
              <w:right w:val="single" w:sz="4" w:space="0" w:color="auto"/>
            </w:tcBorders>
            <w:hideMark/>
          </w:tcPr>
          <w:p w:rsidR="00455525" w:rsidRPr="007623E8" w:rsidRDefault="00224EEE">
            <w:pPr>
              <w:spacing w:line="276" w:lineRule="auto"/>
              <w:rPr>
                <w:rFonts w:eastAsia="Calibri" w:cs="Arial"/>
              </w:rPr>
            </w:pPr>
            <w:r w:rsidRPr="007623E8">
              <w:rPr>
                <w:rFonts w:eastAsia="Calibri" w:cs="Arial"/>
              </w:rPr>
              <w:t>Single Digit of Virtual GPIO - Logic ‘1’</w:t>
            </w:r>
          </w:p>
        </w:tc>
        <w:tc>
          <w:tcPr>
            <w:tcW w:w="900" w:type="dxa"/>
            <w:tcBorders>
              <w:top w:val="single" w:sz="4" w:space="0" w:color="auto"/>
              <w:left w:val="single" w:sz="4" w:space="0" w:color="auto"/>
              <w:bottom w:val="single" w:sz="4" w:space="0" w:color="auto"/>
              <w:right w:val="single" w:sz="4" w:space="0" w:color="auto"/>
            </w:tcBorders>
            <w:hideMark/>
          </w:tcPr>
          <w:p w:rsidR="00455525" w:rsidRPr="007623E8" w:rsidRDefault="00224EEE">
            <w:pPr>
              <w:spacing w:line="276" w:lineRule="auto"/>
              <w:rPr>
                <w:rFonts w:eastAsia="Calibri" w:cs="Arial"/>
              </w:rPr>
            </w:pPr>
            <w:r w:rsidRPr="007623E8">
              <w:rPr>
                <w:rFonts w:eastAsia="Calibri" w:cs="Arial"/>
              </w:rPr>
              <w:t>0x1</w:t>
            </w:r>
          </w:p>
        </w:tc>
        <w:tc>
          <w:tcPr>
            <w:tcW w:w="3817" w:type="dxa"/>
            <w:tcBorders>
              <w:top w:val="single" w:sz="4" w:space="0" w:color="auto"/>
              <w:left w:val="single" w:sz="4" w:space="0" w:color="auto"/>
              <w:bottom w:val="single" w:sz="4" w:space="0" w:color="auto"/>
              <w:right w:val="single" w:sz="4" w:space="0" w:color="auto"/>
            </w:tcBorders>
            <w:hideMark/>
          </w:tcPr>
          <w:p w:rsidR="00455525" w:rsidRPr="007623E8" w:rsidRDefault="00224EEE">
            <w:pPr>
              <w:spacing w:line="276" w:lineRule="auto"/>
              <w:rPr>
                <w:rFonts w:eastAsia="Calibri" w:cs="Arial"/>
              </w:rPr>
            </w:pPr>
            <w:r w:rsidRPr="007623E8">
              <w:rPr>
                <w:rFonts w:eastAsia="Calibri" w:cs="Arial"/>
              </w:rPr>
              <w:t>this is when IO5 is asserted</w:t>
            </w:r>
          </w:p>
        </w:tc>
      </w:tr>
    </w:tbl>
    <w:p w:rsidR="00283690" w:rsidRPr="007623E8" w:rsidRDefault="00224EEE" w:rsidP="00283690">
      <w:pPr>
        <w:rPr>
          <w:rFonts w:cs="Arial"/>
        </w:rPr>
      </w:pPr>
    </w:p>
    <w:p w:rsidR="00406F39" w:rsidRDefault="00224EEE" w:rsidP="00B9479B">
      <w:pPr>
        <w:pStyle w:val="Heading4"/>
      </w:pPr>
      <w:r w:rsidRPr="00B9479B">
        <w:t>HW/SWR-REQ-407100/A-GPIO6</w:t>
      </w:r>
    </w:p>
    <w:p w:rsidR="008F49BA" w:rsidRPr="008F49BA" w:rsidRDefault="00224EEE" w:rsidP="008F49BA">
      <w:pPr>
        <w:spacing w:line="252" w:lineRule="auto"/>
        <w:rPr>
          <w:rFonts w:eastAsia="Calibri" w:cs="Arial"/>
        </w:rPr>
      </w:pPr>
      <w:r w:rsidRPr="008F49BA">
        <w:rPr>
          <w:rFonts w:eastAsia="Calibri" w:cs="Arial"/>
        </w:rPr>
        <w:t xml:space="preserve">This GPIO shall be used as a ‘Virtual GPIO’ as defined in the ADI </w:t>
      </w:r>
      <w:r w:rsidRPr="008F49BA">
        <w:rPr>
          <w:rFonts w:eastAsia="Calibri" w:cs="Arial"/>
          <w:i/>
          <w:u w:val="single"/>
        </w:rPr>
        <w:t>AD242x Data Sheet</w:t>
      </w:r>
      <w:r w:rsidRPr="008F49BA">
        <w:rPr>
          <w:rFonts w:eastAsia="Calibri" w:cs="Arial"/>
        </w:rPr>
        <w:t xml:space="preserve">, or in the ADI </w:t>
      </w:r>
      <w:r w:rsidRPr="008F49BA">
        <w:rPr>
          <w:rFonts w:eastAsia="Calibri" w:cs="Arial"/>
          <w:i/>
          <w:u w:val="single"/>
        </w:rPr>
        <w:t>AD243x Data Sheet.</w:t>
      </w:r>
      <w:r w:rsidRPr="008F49BA">
        <w:rPr>
          <w:rFonts w:eastAsia="Calibri" w:cs="Arial"/>
        </w:rPr>
        <w:t xml:space="preserve"> The usage for this virtual GPIO is to be node specific and shall be defined in the </w:t>
      </w:r>
      <w:r w:rsidRPr="008F49BA">
        <w:rPr>
          <w:rFonts w:eastAsia="Calibri" w:cs="Arial"/>
          <w:i/>
          <w:u w:val="single"/>
        </w:rPr>
        <w:t>Phoenix Audio Peripheral Command and Control API Specification</w:t>
      </w:r>
      <w:r w:rsidRPr="008F49BA">
        <w:rPr>
          <w:rFonts w:eastAsia="Calibri" w:cs="Arial"/>
        </w:rPr>
        <w:t>.</w:t>
      </w:r>
    </w:p>
    <w:p w:rsidR="007F5AA0" w:rsidRPr="008F49BA" w:rsidRDefault="00224EEE" w:rsidP="007F5AA0">
      <w:pPr>
        <w:spacing w:line="254" w:lineRule="auto"/>
        <w:rPr>
          <w:rFonts w:eastAsia="Calibri" w:cs="Arial"/>
        </w:rPr>
      </w:pPr>
    </w:p>
    <w:p w:rsidR="007F5AA0" w:rsidRPr="008F49BA" w:rsidRDefault="00224EEE" w:rsidP="007F5AA0">
      <w:pPr>
        <w:spacing w:line="254" w:lineRule="auto"/>
        <w:rPr>
          <w:rFonts w:eastAsia="Calibri" w:cs="Arial"/>
        </w:rPr>
      </w:pPr>
      <w:r w:rsidRPr="008F49BA">
        <w:rPr>
          <w:rFonts w:eastAsia="Calibri" w:cs="Arial"/>
          <w:b/>
        </w:rPr>
        <w:t>Message Type</w:t>
      </w:r>
      <w:r w:rsidRPr="008F49BA">
        <w:rPr>
          <w:rFonts w:eastAsia="Calibri" w:cs="Arial"/>
        </w:rPr>
        <w:t>: GPIO</w:t>
      </w:r>
    </w:p>
    <w:p w:rsidR="007F5AA0" w:rsidRPr="008F49BA" w:rsidRDefault="00224EEE" w:rsidP="007F5AA0">
      <w:pPr>
        <w:spacing w:line="254" w:lineRule="auto"/>
        <w:rPr>
          <w:rFonts w:eastAsia="Calibri" w:cs="Arial"/>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5"/>
        <w:gridCol w:w="3192"/>
        <w:gridCol w:w="900"/>
        <w:gridCol w:w="3817"/>
      </w:tblGrid>
      <w:tr w:rsidR="007F5AA0" w:rsidRPr="008F49BA" w:rsidTr="007F5AA0">
        <w:trPr>
          <w:jc w:val="center"/>
        </w:trPr>
        <w:tc>
          <w:tcPr>
            <w:tcW w:w="1705" w:type="dxa"/>
            <w:tcBorders>
              <w:top w:val="single" w:sz="4" w:space="0" w:color="auto"/>
              <w:left w:val="single" w:sz="4" w:space="0" w:color="auto"/>
              <w:bottom w:val="single" w:sz="4" w:space="0" w:color="auto"/>
              <w:right w:val="single" w:sz="4" w:space="0" w:color="auto"/>
            </w:tcBorders>
            <w:hideMark/>
          </w:tcPr>
          <w:p w:rsidR="007F5AA0" w:rsidRPr="008F49BA" w:rsidRDefault="00224EEE">
            <w:pPr>
              <w:spacing w:line="276" w:lineRule="auto"/>
              <w:rPr>
                <w:rFonts w:eastAsia="Calibri" w:cs="Arial"/>
                <w:b/>
              </w:rPr>
            </w:pPr>
            <w:r w:rsidRPr="008F49BA">
              <w:rPr>
                <w:rFonts w:eastAsia="Calibri" w:cs="Arial"/>
                <w:b/>
              </w:rPr>
              <w:t>Signal Name</w:t>
            </w:r>
          </w:p>
        </w:tc>
        <w:tc>
          <w:tcPr>
            <w:tcW w:w="3192" w:type="dxa"/>
            <w:tcBorders>
              <w:top w:val="single" w:sz="4" w:space="0" w:color="auto"/>
              <w:left w:val="single" w:sz="4" w:space="0" w:color="auto"/>
              <w:bottom w:val="single" w:sz="4" w:space="0" w:color="auto"/>
              <w:right w:val="single" w:sz="4" w:space="0" w:color="auto"/>
            </w:tcBorders>
            <w:hideMark/>
          </w:tcPr>
          <w:p w:rsidR="007F5AA0" w:rsidRPr="008F49BA" w:rsidRDefault="00224EEE">
            <w:pPr>
              <w:spacing w:line="276" w:lineRule="auto"/>
              <w:rPr>
                <w:rFonts w:eastAsia="Calibri" w:cs="Arial"/>
                <w:b/>
              </w:rPr>
            </w:pPr>
            <w:r w:rsidRPr="008F49BA">
              <w:rPr>
                <w:rFonts w:eastAsia="Calibri"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7F5AA0" w:rsidRPr="008F49BA" w:rsidRDefault="00224EEE">
            <w:pPr>
              <w:spacing w:line="276" w:lineRule="auto"/>
              <w:rPr>
                <w:rFonts w:eastAsia="Calibri" w:cs="Arial"/>
                <w:b/>
              </w:rPr>
            </w:pPr>
            <w:r w:rsidRPr="008F49BA">
              <w:rPr>
                <w:rFonts w:eastAsia="Calibri" w:cs="Arial"/>
                <w:b/>
              </w:rPr>
              <w:t>Value</w:t>
            </w:r>
          </w:p>
        </w:tc>
        <w:tc>
          <w:tcPr>
            <w:tcW w:w="3817" w:type="dxa"/>
            <w:tcBorders>
              <w:top w:val="single" w:sz="4" w:space="0" w:color="auto"/>
              <w:left w:val="single" w:sz="4" w:space="0" w:color="auto"/>
              <w:bottom w:val="single" w:sz="4" w:space="0" w:color="auto"/>
              <w:right w:val="single" w:sz="4" w:space="0" w:color="auto"/>
            </w:tcBorders>
            <w:hideMark/>
          </w:tcPr>
          <w:p w:rsidR="007F5AA0" w:rsidRPr="008F49BA" w:rsidRDefault="00224EEE">
            <w:pPr>
              <w:spacing w:line="276" w:lineRule="auto"/>
              <w:rPr>
                <w:rFonts w:eastAsia="Calibri" w:cs="Arial"/>
                <w:b/>
              </w:rPr>
            </w:pPr>
            <w:r w:rsidRPr="008F49BA">
              <w:rPr>
                <w:rFonts w:eastAsia="Calibri" w:cs="Arial"/>
                <w:b/>
              </w:rPr>
              <w:t>Description</w:t>
            </w:r>
          </w:p>
        </w:tc>
      </w:tr>
      <w:tr w:rsidR="007F5AA0" w:rsidRPr="008F49BA" w:rsidTr="007F5AA0">
        <w:trPr>
          <w:jc w:val="center"/>
        </w:trPr>
        <w:tc>
          <w:tcPr>
            <w:tcW w:w="1705" w:type="dxa"/>
            <w:vMerge w:val="restart"/>
            <w:tcBorders>
              <w:top w:val="single" w:sz="4" w:space="0" w:color="auto"/>
              <w:left w:val="single" w:sz="4" w:space="0" w:color="auto"/>
              <w:bottom w:val="single" w:sz="4" w:space="0" w:color="auto"/>
              <w:right w:val="single" w:sz="4" w:space="0" w:color="auto"/>
            </w:tcBorders>
            <w:hideMark/>
          </w:tcPr>
          <w:p w:rsidR="007F5AA0" w:rsidRPr="008F49BA" w:rsidRDefault="00224EEE">
            <w:pPr>
              <w:spacing w:line="276" w:lineRule="auto"/>
              <w:rPr>
                <w:rFonts w:eastAsia="Calibri" w:cs="Arial"/>
              </w:rPr>
            </w:pPr>
            <w:r w:rsidRPr="008F49BA">
              <w:rPr>
                <w:rFonts w:eastAsia="Calibri" w:cs="Arial"/>
              </w:rPr>
              <w:t>IO6</w:t>
            </w:r>
          </w:p>
        </w:tc>
        <w:tc>
          <w:tcPr>
            <w:tcW w:w="3192" w:type="dxa"/>
            <w:tcBorders>
              <w:top w:val="single" w:sz="4" w:space="0" w:color="auto"/>
              <w:left w:val="single" w:sz="4" w:space="0" w:color="auto"/>
              <w:bottom w:val="single" w:sz="4" w:space="0" w:color="auto"/>
              <w:right w:val="single" w:sz="4" w:space="0" w:color="auto"/>
            </w:tcBorders>
            <w:hideMark/>
          </w:tcPr>
          <w:p w:rsidR="007F5AA0" w:rsidRPr="008F49BA" w:rsidRDefault="00224EEE">
            <w:pPr>
              <w:spacing w:line="276" w:lineRule="auto"/>
              <w:rPr>
                <w:rFonts w:eastAsia="Calibri" w:cs="Arial"/>
              </w:rPr>
            </w:pPr>
            <w:r w:rsidRPr="008F49BA">
              <w:rPr>
                <w:rFonts w:eastAsia="Calibri" w:cs="Arial"/>
              </w:rPr>
              <w:t xml:space="preserve">Single Digit of </w:t>
            </w:r>
            <w:r w:rsidRPr="008F49BA">
              <w:rPr>
                <w:rFonts w:eastAsia="Calibri" w:cs="Arial"/>
              </w:rPr>
              <w:t>Virtual GPIO - Logic ‘0’</w:t>
            </w:r>
          </w:p>
        </w:tc>
        <w:tc>
          <w:tcPr>
            <w:tcW w:w="900" w:type="dxa"/>
            <w:tcBorders>
              <w:top w:val="single" w:sz="4" w:space="0" w:color="auto"/>
              <w:left w:val="single" w:sz="4" w:space="0" w:color="auto"/>
              <w:bottom w:val="single" w:sz="4" w:space="0" w:color="auto"/>
              <w:right w:val="single" w:sz="4" w:space="0" w:color="auto"/>
            </w:tcBorders>
            <w:hideMark/>
          </w:tcPr>
          <w:p w:rsidR="007F5AA0" w:rsidRPr="008F49BA" w:rsidRDefault="00224EEE">
            <w:pPr>
              <w:spacing w:line="276" w:lineRule="auto"/>
              <w:rPr>
                <w:rFonts w:eastAsia="Calibri" w:cs="Arial"/>
              </w:rPr>
            </w:pPr>
            <w:r w:rsidRPr="008F49BA">
              <w:rPr>
                <w:rFonts w:eastAsia="Calibri" w:cs="Arial"/>
              </w:rPr>
              <w:t>0x0</w:t>
            </w:r>
          </w:p>
        </w:tc>
        <w:tc>
          <w:tcPr>
            <w:tcW w:w="3817" w:type="dxa"/>
            <w:tcBorders>
              <w:top w:val="single" w:sz="4" w:space="0" w:color="auto"/>
              <w:left w:val="single" w:sz="4" w:space="0" w:color="auto"/>
              <w:bottom w:val="single" w:sz="4" w:space="0" w:color="auto"/>
              <w:right w:val="single" w:sz="4" w:space="0" w:color="auto"/>
            </w:tcBorders>
            <w:hideMark/>
          </w:tcPr>
          <w:p w:rsidR="007F5AA0" w:rsidRPr="008F49BA" w:rsidRDefault="00224EEE">
            <w:pPr>
              <w:autoSpaceDE w:val="0"/>
              <w:autoSpaceDN w:val="0"/>
              <w:adjustRightInd w:val="0"/>
              <w:spacing w:line="254" w:lineRule="auto"/>
              <w:rPr>
                <w:rFonts w:eastAsia="Calibri" w:cs="Arial"/>
              </w:rPr>
            </w:pPr>
            <w:r w:rsidRPr="008F49BA">
              <w:rPr>
                <w:rFonts w:eastAsia="Calibri" w:cs="Arial"/>
              </w:rPr>
              <w:t>this is when IO6 is not asserted</w:t>
            </w:r>
          </w:p>
        </w:tc>
      </w:tr>
      <w:tr w:rsidR="007F5AA0" w:rsidRPr="008F49BA" w:rsidTr="007F5AA0">
        <w:trPr>
          <w:jc w:val="center"/>
        </w:trPr>
        <w:tc>
          <w:tcPr>
            <w:tcW w:w="1705" w:type="dxa"/>
            <w:vMerge/>
            <w:tcBorders>
              <w:top w:val="single" w:sz="4" w:space="0" w:color="auto"/>
              <w:left w:val="single" w:sz="4" w:space="0" w:color="auto"/>
              <w:bottom w:val="single" w:sz="4" w:space="0" w:color="auto"/>
              <w:right w:val="single" w:sz="4" w:space="0" w:color="auto"/>
            </w:tcBorders>
            <w:vAlign w:val="center"/>
            <w:hideMark/>
          </w:tcPr>
          <w:p w:rsidR="007F5AA0" w:rsidRPr="008F49BA" w:rsidRDefault="00224EEE">
            <w:pPr>
              <w:spacing w:line="256" w:lineRule="auto"/>
              <w:rPr>
                <w:rFonts w:eastAsia="Calibri" w:cs="Arial"/>
              </w:rPr>
            </w:pPr>
          </w:p>
        </w:tc>
        <w:tc>
          <w:tcPr>
            <w:tcW w:w="3192" w:type="dxa"/>
            <w:tcBorders>
              <w:top w:val="single" w:sz="4" w:space="0" w:color="auto"/>
              <w:left w:val="single" w:sz="4" w:space="0" w:color="auto"/>
              <w:bottom w:val="single" w:sz="4" w:space="0" w:color="auto"/>
              <w:right w:val="single" w:sz="4" w:space="0" w:color="auto"/>
            </w:tcBorders>
            <w:hideMark/>
          </w:tcPr>
          <w:p w:rsidR="007F5AA0" w:rsidRPr="008F49BA" w:rsidRDefault="00224EEE">
            <w:pPr>
              <w:spacing w:line="276" w:lineRule="auto"/>
              <w:rPr>
                <w:rFonts w:eastAsia="Calibri" w:cs="Arial"/>
              </w:rPr>
            </w:pPr>
            <w:r w:rsidRPr="008F49BA">
              <w:rPr>
                <w:rFonts w:eastAsia="Calibri" w:cs="Arial"/>
              </w:rPr>
              <w:t>Single Digit of Virtual GPIO - Logic ‘1’</w:t>
            </w:r>
          </w:p>
        </w:tc>
        <w:tc>
          <w:tcPr>
            <w:tcW w:w="900" w:type="dxa"/>
            <w:tcBorders>
              <w:top w:val="single" w:sz="4" w:space="0" w:color="auto"/>
              <w:left w:val="single" w:sz="4" w:space="0" w:color="auto"/>
              <w:bottom w:val="single" w:sz="4" w:space="0" w:color="auto"/>
              <w:right w:val="single" w:sz="4" w:space="0" w:color="auto"/>
            </w:tcBorders>
            <w:hideMark/>
          </w:tcPr>
          <w:p w:rsidR="007F5AA0" w:rsidRPr="008F49BA" w:rsidRDefault="00224EEE">
            <w:pPr>
              <w:spacing w:line="276" w:lineRule="auto"/>
              <w:rPr>
                <w:rFonts w:eastAsia="Calibri" w:cs="Arial"/>
              </w:rPr>
            </w:pPr>
            <w:r w:rsidRPr="008F49BA">
              <w:rPr>
                <w:rFonts w:eastAsia="Calibri" w:cs="Arial"/>
              </w:rPr>
              <w:t>0x1</w:t>
            </w:r>
          </w:p>
        </w:tc>
        <w:tc>
          <w:tcPr>
            <w:tcW w:w="3817" w:type="dxa"/>
            <w:tcBorders>
              <w:top w:val="single" w:sz="4" w:space="0" w:color="auto"/>
              <w:left w:val="single" w:sz="4" w:space="0" w:color="auto"/>
              <w:bottom w:val="single" w:sz="4" w:space="0" w:color="auto"/>
              <w:right w:val="single" w:sz="4" w:space="0" w:color="auto"/>
            </w:tcBorders>
            <w:hideMark/>
          </w:tcPr>
          <w:p w:rsidR="007F5AA0" w:rsidRPr="008F49BA" w:rsidRDefault="00224EEE">
            <w:pPr>
              <w:spacing w:line="276" w:lineRule="auto"/>
              <w:rPr>
                <w:rFonts w:eastAsia="Calibri" w:cs="Arial"/>
              </w:rPr>
            </w:pPr>
            <w:r w:rsidRPr="008F49BA">
              <w:rPr>
                <w:rFonts w:eastAsia="Calibri" w:cs="Arial"/>
              </w:rPr>
              <w:t>this is when IO6 is asserted</w:t>
            </w:r>
          </w:p>
        </w:tc>
      </w:tr>
    </w:tbl>
    <w:p w:rsidR="00EB6C42" w:rsidRPr="008F49BA" w:rsidRDefault="00224EEE" w:rsidP="00EB6C42">
      <w:pPr>
        <w:spacing w:line="256" w:lineRule="auto"/>
        <w:rPr>
          <w:rFonts w:eastAsia="Calibri" w:cs="Arial"/>
        </w:rPr>
      </w:pPr>
    </w:p>
    <w:p w:rsidR="00406F39" w:rsidRDefault="00224EEE" w:rsidP="00B9479B">
      <w:pPr>
        <w:pStyle w:val="Heading4"/>
      </w:pPr>
      <w:r w:rsidRPr="00B9479B">
        <w:lastRenderedPageBreak/>
        <w:t>HW/SWR-REQ-407101/A-GPIO7</w:t>
      </w:r>
    </w:p>
    <w:p w:rsidR="00DB6563" w:rsidRDefault="00224EEE" w:rsidP="00DB6563">
      <w:pPr>
        <w:rPr>
          <w:rFonts w:cs="Arial"/>
        </w:rPr>
      </w:pPr>
    </w:p>
    <w:p w:rsidR="001E0F2A" w:rsidRPr="0060274F" w:rsidRDefault="00224EEE" w:rsidP="001E0F2A">
      <w:pPr>
        <w:spacing w:line="254" w:lineRule="auto"/>
        <w:rPr>
          <w:rFonts w:eastAsia="Calibri" w:cs="Arial"/>
        </w:rPr>
      </w:pPr>
      <w:r w:rsidRPr="0060274F">
        <w:rPr>
          <w:rFonts w:eastAsia="Calibri" w:cs="Arial"/>
        </w:rPr>
        <w:t>This GPIO shall be used as a ‘GPIO</w:t>
      </w:r>
      <w:r>
        <w:rPr>
          <w:rFonts w:eastAsia="Calibri" w:cs="Arial"/>
        </w:rPr>
        <w:t xml:space="preserve"> Over Distance</w:t>
      </w:r>
      <w:r w:rsidRPr="0060274F">
        <w:rPr>
          <w:rFonts w:eastAsia="Calibri" w:cs="Arial"/>
        </w:rPr>
        <w:t>’</w:t>
      </w:r>
      <w:r>
        <w:rPr>
          <w:rFonts w:eastAsia="Calibri" w:cs="Arial"/>
        </w:rPr>
        <w:t xml:space="preserve"> (or Hardwire GPIO)</w:t>
      </w:r>
      <w:r w:rsidRPr="0060274F">
        <w:rPr>
          <w:rFonts w:eastAsia="Calibri" w:cs="Arial"/>
        </w:rPr>
        <w:t xml:space="preserve"> as defined in the ADI </w:t>
      </w:r>
      <w:r w:rsidRPr="0060274F">
        <w:rPr>
          <w:rFonts w:eastAsia="Calibri" w:cs="Arial"/>
          <w:i/>
          <w:u w:val="single"/>
        </w:rPr>
        <w:t>AD242x Data Sheet</w:t>
      </w:r>
      <w:r>
        <w:rPr>
          <w:rFonts w:eastAsia="Calibri" w:cs="Arial"/>
        </w:rPr>
        <w:t xml:space="preserve">, or the </w:t>
      </w:r>
      <w:r w:rsidRPr="0060274F">
        <w:rPr>
          <w:rFonts w:eastAsia="Calibri" w:cs="Arial"/>
        </w:rPr>
        <w:t xml:space="preserve">ADI </w:t>
      </w:r>
      <w:r w:rsidRPr="0060274F">
        <w:rPr>
          <w:rFonts w:eastAsia="Calibri" w:cs="Arial"/>
          <w:i/>
          <w:u w:val="single"/>
        </w:rPr>
        <w:t>AD24</w:t>
      </w:r>
      <w:r>
        <w:rPr>
          <w:rFonts w:eastAsia="Calibri" w:cs="Arial"/>
          <w:i/>
          <w:u w:val="single"/>
        </w:rPr>
        <w:t>3</w:t>
      </w:r>
      <w:r w:rsidRPr="0060274F">
        <w:rPr>
          <w:rFonts w:eastAsia="Calibri" w:cs="Arial"/>
          <w:i/>
          <w:u w:val="single"/>
        </w:rPr>
        <w:t>x Data Sheet</w:t>
      </w:r>
      <w:r>
        <w:rPr>
          <w:rFonts w:eastAsia="Calibri" w:cs="Arial"/>
          <w:i/>
          <w:u w:val="single"/>
        </w:rPr>
        <w:t>.</w:t>
      </w:r>
      <w:r w:rsidRPr="0060274F">
        <w:rPr>
          <w:rFonts w:eastAsia="Calibri" w:cs="Arial"/>
        </w:rPr>
        <w:t xml:space="preserve"> The usage for this </w:t>
      </w:r>
      <w:proofErr w:type="gramStart"/>
      <w:r w:rsidRPr="0060274F">
        <w:rPr>
          <w:rFonts w:eastAsia="Calibri" w:cs="Arial"/>
        </w:rPr>
        <w:t>hardwire</w:t>
      </w:r>
      <w:proofErr w:type="gramEnd"/>
      <w:r w:rsidRPr="0060274F">
        <w:rPr>
          <w:rFonts w:eastAsia="Calibri" w:cs="Arial"/>
        </w:rPr>
        <w:t xml:space="preserve"> GPIO is to be reserved for audio clip detect events</w:t>
      </w:r>
      <w:r w:rsidRPr="0060274F">
        <w:rPr>
          <w:rFonts w:eastAsia="Calibri" w:cs="Arial"/>
          <w:i/>
          <w:u w:val="single"/>
        </w:rPr>
        <w:t>.</w:t>
      </w:r>
      <w:r w:rsidRPr="0060274F">
        <w:rPr>
          <w:rFonts w:eastAsia="Calibri" w:cs="Arial"/>
        </w:rPr>
        <w:t xml:space="preserve"> The </w:t>
      </w:r>
      <w:r>
        <w:rPr>
          <w:rFonts w:eastAsia="Calibri" w:cs="Arial"/>
        </w:rPr>
        <w:t>Main</w:t>
      </w:r>
      <w:r w:rsidRPr="0060274F">
        <w:rPr>
          <w:rFonts w:eastAsia="Calibri" w:cs="Arial"/>
        </w:rPr>
        <w:t xml:space="preserve"> node shall directly connect the A2B IC GPIO7 pin to an Input pin on the DSP/Micro for real time processing. Amplifier </w:t>
      </w:r>
      <w:r>
        <w:rPr>
          <w:rFonts w:eastAsia="Calibri" w:cs="Arial"/>
        </w:rPr>
        <w:t>Sub</w:t>
      </w:r>
      <w:r w:rsidRPr="0060274F">
        <w:rPr>
          <w:rFonts w:eastAsia="Calibri" w:cs="Arial"/>
        </w:rPr>
        <w:t xml:space="preserve"> node shall directly connect the A2B IC GPIO</w:t>
      </w:r>
      <w:r w:rsidRPr="0060274F">
        <w:rPr>
          <w:rFonts w:eastAsia="Calibri" w:cs="Arial"/>
        </w:rPr>
        <w:t xml:space="preserve">7 pin to its internal clip detect circuit for real time processing. All other </w:t>
      </w:r>
      <w:r>
        <w:rPr>
          <w:rFonts w:eastAsia="Calibri" w:cs="Arial"/>
        </w:rPr>
        <w:t>Sub</w:t>
      </w:r>
      <w:r w:rsidRPr="0060274F">
        <w:rPr>
          <w:rFonts w:eastAsia="Calibri" w:cs="Arial"/>
        </w:rPr>
        <w:t xml:space="preserve"> nodes shall not use the </w:t>
      </w:r>
      <w:r>
        <w:rPr>
          <w:rFonts w:eastAsia="Calibri" w:cs="Arial"/>
        </w:rPr>
        <w:t>‘GPIO Over Distance’ feature for</w:t>
      </w:r>
      <w:r w:rsidRPr="0060274F">
        <w:rPr>
          <w:rFonts w:eastAsia="Calibri" w:cs="Arial"/>
        </w:rPr>
        <w:t xml:space="preserve"> GPIO7.</w:t>
      </w:r>
    </w:p>
    <w:p w:rsidR="001E0F2A" w:rsidRPr="00DB6563" w:rsidRDefault="00224EEE" w:rsidP="00DB6563">
      <w:pPr>
        <w:rPr>
          <w:rFonts w:cs="Arial"/>
        </w:rPr>
      </w:pPr>
    </w:p>
    <w:p w:rsidR="00DB6563" w:rsidRDefault="00224EEE" w:rsidP="00DB6563">
      <w:pPr>
        <w:rPr>
          <w:rFonts w:cs="Arial"/>
        </w:rPr>
      </w:pPr>
      <w:r>
        <w:rPr>
          <w:rFonts w:cs="Arial"/>
          <w:b/>
        </w:rPr>
        <w:t>Message Type</w:t>
      </w:r>
      <w:r>
        <w:rPr>
          <w:rFonts w:cs="Arial"/>
        </w:rPr>
        <w:t>: GPIO</w:t>
      </w:r>
    </w:p>
    <w:p w:rsidR="00DB6563" w:rsidRDefault="00224EEE" w:rsidP="00DB6563">
      <w:pPr>
        <w:rPr>
          <w:rFonts w:cs="Arial"/>
        </w:rPr>
      </w:pPr>
      <w:r>
        <w:rPr>
          <w:rFonts w:cs="Arial"/>
        </w:rPr>
        <w:t>A2B Audio Server asserts IO7 to tell the A2B Audio Client that a clip detect event has occ</w:t>
      </w:r>
      <w:r>
        <w:rPr>
          <w:rFonts w:cs="Arial"/>
        </w:rPr>
        <w:t>urred.</w:t>
      </w:r>
    </w:p>
    <w:p w:rsidR="00DB6563" w:rsidRDefault="00224EEE" w:rsidP="00DB6563">
      <w:pPr>
        <w:rPr>
          <w:rFonts w:cs="Arial"/>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5"/>
        <w:gridCol w:w="3192"/>
        <w:gridCol w:w="900"/>
        <w:gridCol w:w="3817"/>
      </w:tblGrid>
      <w:tr w:rsidR="00DB6563" w:rsidTr="00DB6563">
        <w:trPr>
          <w:jc w:val="center"/>
        </w:trPr>
        <w:tc>
          <w:tcPr>
            <w:tcW w:w="1705" w:type="dxa"/>
            <w:tcBorders>
              <w:top w:val="single" w:sz="4" w:space="0" w:color="auto"/>
              <w:left w:val="single" w:sz="4" w:space="0" w:color="auto"/>
              <w:bottom w:val="single" w:sz="4" w:space="0" w:color="auto"/>
              <w:right w:val="single" w:sz="4" w:space="0" w:color="auto"/>
            </w:tcBorders>
            <w:hideMark/>
          </w:tcPr>
          <w:p w:rsidR="00DB6563" w:rsidRDefault="00224EEE">
            <w:pPr>
              <w:spacing w:line="276" w:lineRule="auto"/>
              <w:rPr>
                <w:rFonts w:cs="Arial"/>
                <w:b/>
              </w:rPr>
            </w:pPr>
            <w:r>
              <w:rPr>
                <w:rFonts w:cs="Arial"/>
                <w:b/>
              </w:rPr>
              <w:t>Signal Name</w:t>
            </w:r>
          </w:p>
        </w:tc>
        <w:tc>
          <w:tcPr>
            <w:tcW w:w="3192" w:type="dxa"/>
            <w:tcBorders>
              <w:top w:val="single" w:sz="4" w:space="0" w:color="auto"/>
              <w:left w:val="single" w:sz="4" w:space="0" w:color="auto"/>
              <w:bottom w:val="single" w:sz="4" w:space="0" w:color="auto"/>
              <w:right w:val="single" w:sz="4" w:space="0" w:color="auto"/>
            </w:tcBorders>
            <w:hideMark/>
          </w:tcPr>
          <w:p w:rsidR="00DB6563" w:rsidRDefault="00224EEE">
            <w:pPr>
              <w:spacing w:line="276" w:lineRule="auto"/>
              <w:rPr>
                <w:rFonts w:cs="Arial"/>
                <w:b/>
              </w:rPr>
            </w:pPr>
            <w:r>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DB6563" w:rsidRDefault="00224EEE">
            <w:pPr>
              <w:spacing w:line="276" w:lineRule="auto"/>
              <w:rPr>
                <w:rFonts w:cs="Arial"/>
                <w:b/>
              </w:rPr>
            </w:pPr>
            <w:r>
              <w:rPr>
                <w:rFonts w:cs="Arial"/>
                <w:b/>
              </w:rPr>
              <w:t>Value</w:t>
            </w:r>
          </w:p>
        </w:tc>
        <w:tc>
          <w:tcPr>
            <w:tcW w:w="3817" w:type="dxa"/>
            <w:tcBorders>
              <w:top w:val="single" w:sz="4" w:space="0" w:color="auto"/>
              <w:left w:val="single" w:sz="4" w:space="0" w:color="auto"/>
              <w:bottom w:val="single" w:sz="4" w:space="0" w:color="auto"/>
              <w:right w:val="single" w:sz="4" w:space="0" w:color="auto"/>
            </w:tcBorders>
            <w:hideMark/>
          </w:tcPr>
          <w:p w:rsidR="00DB6563" w:rsidRDefault="00224EEE">
            <w:pPr>
              <w:spacing w:line="276" w:lineRule="auto"/>
              <w:rPr>
                <w:rFonts w:cs="Arial"/>
                <w:b/>
              </w:rPr>
            </w:pPr>
            <w:r>
              <w:rPr>
                <w:rFonts w:cs="Arial"/>
                <w:b/>
              </w:rPr>
              <w:t>Description</w:t>
            </w:r>
          </w:p>
        </w:tc>
      </w:tr>
      <w:tr w:rsidR="00DB6563" w:rsidTr="00DB6563">
        <w:trPr>
          <w:jc w:val="center"/>
        </w:trPr>
        <w:tc>
          <w:tcPr>
            <w:tcW w:w="1705" w:type="dxa"/>
            <w:vMerge w:val="restart"/>
            <w:tcBorders>
              <w:top w:val="single" w:sz="4" w:space="0" w:color="auto"/>
              <w:left w:val="single" w:sz="4" w:space="0" w:color="auto"/>
              <w:bottom w:val="single" w:sz="4" w:space="0" w:color="auto"/>
              <w:right w:val="single" w:sz="4" w:space="0" w:color="auto"/>
            </w:tcBorders>
            <w:hideMark/>
          </w:tcPr>
          <w:p w:rsidR="00DB6563" w:rsidRDefault="00224EEE">
            <w:pPr>
              <w:spacing w:line="276" w:lineRule="auto"/>
              <w:rPr>
                <w:rFonts w:cs="Arial"/>
              </w:rPr>
            </w:pPr>
            <w:r>
              <w:rPr>
                <w:rFonts w:cs="Arial"/>
              </w:rPr>
              <w:t>IO7</w:t>
            </w:r>
          </w:p>
        </w:tc>
        <w:tc>
          <w:tcPr>
            <w:tcW w:w="3192" w:type="dxa"/>
            <w:tcBorders>
              <w:top w:val="single" w:sz="4" w:space="0" w:color="auto"/>
              <w:left w:val="single" w:sz="4" w:space="0" w:color="auto"/>
              <w:bottom w:val="single" w:sz="4" w:space="0" w:color="auto"/>
              <w:right w:val="single" w:sz="4" w:space="0" w:color="auto"/>
            </w:tcBorders>
            <w:hideMark/>
          </w:tcPr>
          <w:p w:rsidR="00DB6563" w:rsidRDefault="00224EEE">
            <w:pPr>
              <w:rPr>
                <w:rFonts w:cs="Arial"/>
              </w:rPr>
            </w:pPr>
            <w:r>
              <w:rPr>
                <w:rFonts w:cs="Arial"/>
              </w:rPr>
              <w:t>No Clip Detect</w:t>
            </w:r>
          </w:p>
        </w:tc>
        <w:tc>
          <w:tcPr>
            <w:tcW w:w="900" w:type="dxa"/>
            <w:tcBorders>
              <w:top w:val="single" w:sz="4" w:space="0" w:color="auto"/>
              <w:left w:val="single" w:sz="4" w:space="0" w:color="auto"/>
              <w:bottom w:val="single" w:sz="4" w:space="0" w:color="auto"/>
              <w:right w:val="single" w:sz="4" w:space="0" w:color="auto"/>
            </w:tcBorders>
            <w:hideMark/>
          </w:tcPr>
          <w:p w:rsidR="00DB6563" w:rsidRDefault="00224EEE">
            <w:pPr>
              <w:spacing w:line="276" w:lineRule="auto"/>
              <w:rPr>
                <w:rFonts w:cs="Arial"/>
              </w:rPr>
            </w:pPr>
            <w:r>
              <w:rPr>
                <w:rFonts w:cs="Arial"/>
              </w:rPr>
              <w:t>0x0</w:t>
            </w:r>
          </w:p>
        </w:tc>
        <w:tc>
          <w:tcPr>
            <w:tcW w:w="3817" w:type="dxa"/>
            <w:tcBorders>
              <w:top w:val="single" w:sz="4" w:space="0" w:color="auto"/>
              <w:left w:val="single" w:sz="4" w:space="0" w:color="auto"/>
              <w:bottom w:val="single" w:sz="4" w:space="0" w:color="auto"/>
              <w:right w:val="single" w:sz="4" w:space="0" w:color="auto"/>
            </w:tcBorders>
            <w:hideMark/>
          </w:tcPr>
          <w:p w:rsidR="00DB6563" w:rsidRDefault="00224EEE">
            <w:pPr>
              <w:autoSpaceDE w:val="0"/>
              <w:autoSpaceDN w:val="0"/>
              <w:adjustRightInd w:val="0"/>
              <w:rPr>
                <w:rFonts w:cs="Arial"/>
              </w:rPr>
            </w:pPr>
            <w:r>
              <w:rPr>
                <w:rFonts w:cs="Arial"/>
              </w:rPr>
              <w:t>this is when IO7 is not asserted</w:t>
            </w:r>
          </w:p>
        </w:tc>
      </w:tr>
      <w:tr w:rsidR="00DB6563" w:rsidTr="00DB6563">
        <w:trPr>
          <w:jc w:val="center"/>
        </w:trPr>
        <w:tc>
          <w:tcPr>
            <w:tcW w:w="1705" w:type="dxa"/>
            <w:vMerge/>
            <w:tcBorders>
              <w:top w:val="single" w:sz="4" w:space="0" w:color="auto"/>
              <w:left w:val="single" w:sz="4" w:space="0" w:color="auto"/>
              <w:bottom w:val="single" w:sz="4" w:space="0" w:color="auto"/>
              <w:right w:val="single" w:sz="4" w:space="0" w:color="auto"/>
            </w:tcBorders>
            <w:vAlign w:val="center"/>
            <w:hideMark/>
          </w:tcPr>
          <w:p w:rsidR="00DB6563" w:rsidRDefault="00224EEE">
            <w:pPr>
              <w:rPr>
                <w:rFonts w:cs="Arial"/>
              </w:rPr>
            </w:pPr>
          </w:p>
        </w:tc>
        <w:tc>
          <w:tcPr>
            <w:tcW w:w="3192" w:type="dxa"/>
            <w:tcBorders>
              <w:top w:val="single" w:sz="4" w:space="0" w:color="auto"/>
              <w:left w:val="single" w:sz="4" w:space="0" w:color="auto"/>
              <w:bottom w:val="single" w:sz="4" w:space="0" w:color="auto"/>
              <w:right w:val="single" w:sz="4" w:space="0" w:color="auto"/>
            </w:tcBorders>
            <w:hideMark/>
          </w:tcPr>
          <w:p w:rsidR="00DB6563" w:rsidRDefault="00224EEE">
            <w:pPr>
              <w:spacing w:line="276" w:lineRule="auto"/>
              <w:rPr>
                <w:rFonts w:cs="Arial"/>
              </w:rPr>
            </w:pPr>
            <w:r>
              <w:rPr>
                <w:rFonts w:cs="Arial"/>
              </w:rPr>
              <w:t>Clip Detect asserted</w:t>
            </w:r>
          </w:p>
        </w:tc>
        <w:tc>
          <w:tcPr>
            <w:tcW w:w="900" w:type="dxa"/>
            <w:tcBorders>
              <w:top w:val="single" w:sz="4" w:space="0" w:color="auto"/>
              <w:left w:val="single" w:sz="4" w:space="0" w:color="auto"/>
              <w:bottom w:val="single" w:sz="4" w:space="0" w:color="auto"/>
              <w:right w:val="single" w:sz="4" w:space="0" w:color="auto"/>
            </w:tcBorders>
            <w:hideMark/>
          </w:tcPr>
          <w:p w:rsidR="00DB6563" w:rsidRDefault="00224EEE">
            <w:pPr>
              <w:spacing w:line="276" w:lineRule="auto"/>
              <w:rPr>
                <w:rFonts w:cs="Arial"/>
              </w:rPr>
            </w:pPr>
            <w:r>
              <w:rPr>
                <w:rFonts w:cs="Arial"/>
              </w:rPr>
              <w:t>0x1</w:t>
            </w:r>
          </w:p>
        </w:tc>
        <w:tc>
          <w:tcPr>
            <w:tcW w:w="3817" w:type="dxa"/>
            <w:tcBorders>
              <w:top w:val="single" w:sz="4" w:space="0" w:color="auto"/>
              <w:left w:val="single" w:sz="4" w:space="0" w:color="auto"/>
              <w:bottom w:val="single" w:sz="4" w:space="0" w:color="auto"/>
              <w:right w:val="single" w:sz="4" w:space="0" w:color="auto"/>
            </w:tcBorders>
            <w:hideMark/>
          </w:tcPr>
          <w:p w:rsidR="00DB6563" w:rsidRDefault="00224EEE">
            <w:pPr>
              <w:spacing w:line="276" w:lineRule="auto"/>
              <w:rPr>
                <w:rFonts w:cs="Arial"/>
              </w:rPr>
            </w:pPr>
            <w:r>
              <w:rPr>
                <w:rFonts w:cs="Arial"/>
              </w:rPr>
              <w:t>this is when IO7 is asserted</w:t>
            </w:r>
          </w:p>
        </w:tc>
      </w:tr>
    </w:tbl>
    <w:p w:rsidR="00DB6563" w:rsidRDefault="00224EEE" w:rsidP="00DB6563">
      <w:pPr>
        <w:rPr>
          <w:rFonts w:cs="Arial"/>
        </w:rPr>
      </w:pPr>
    </w:p>
    <w:p w:rsidR="00406F39" w:rsidRDefault="00224EEE" w:rsidP="00B9479B">
      <w:pPr>
        <w:pStyle w:val="Heading3"/>
      </w:pPr>
      <w:r w:rsidRPr="00B9479B">
        <w:t>HW/SWR-REQ-407102/A-I2C Signals</w:t>
      </w:r>
    </w:p>
    <w:p w:rsidR="00406F39" w:rsidRDefault="00224EEE" w:rsidP="00B9479B">
      <w:pPr>
        <w:pStyle w:val="Heading4"/>
      </w:pPr>
      <w:r w:rsidRPr="00B9479B">
        <w:t>HW/SWR-REQ-407103/A-I2C Command and Control</w:t>
      </w:r>
    </w:p>
    <w:p w:rsidR="009F7329" w:rsidRPr="009F7329" w:rsidRDefault="00224EEE" w:rsidP="009F7329">
      <w:pPr>
        <w:spacing w:line="256" w:lineRule="auto"/>
        <w:rPr>
          <w:rFonts w:eastAsia="Calibri" w:cs="Arial"/>
        </w:rPr>
      </w:pPr>
      <w:r>
        <w:rPr>
          <w:rFonts w:eastAsia="Calibri" w:cs="Arial"/>
        </w:rPr>
        <w:t>If the supplier chooses to use I2C, t</w:t>
      </w:r>
      <w:r w:rsidRPr="009F7329">
        <w:rPr>
          <w:rFonts w:eastAsia="Calibri" w:cs="Arial"/>
        </w:rPr>
        <w:t xml:space="preserve">he supplier shall implement the I2C protocol and message set as defined in </w:t>
      </w:r>
      <w:r>
        <w:rPr>
          <w:rFonts w:eastAsia="Calibri" w:cs="Arial"/>
          <w:u w:val="single"/>
        </w:rPr>
        <w:t>Phoenix Audio</w:t>
      </w:r>
      <w:r w:rsidRPr="009F7329">
        <w:rPr>
          <w:rFonts w:eastAsia="Calibri" w:cs="Arial"/>
          <w:u w:val="single"/>
        </w:rPr>
        <w:t xml:space="preserve"> Peripheral Com</w:t>
      </w:r>
      <w:r w:rsidRPr="009F7329">
        <w:rPr>
          <w:rFonts w:eastAsia="Calibri" w:cs="Arial"/>
          <w:u w:val="single"/>
        </w:rPr>
        <w:t>mand and Control API Specification</w:t>
      </w:r>
      <w:r w:rsidRPr="009F7329">
        <w:rPr>
          <w:rFonts w:eastAsia="Calibri" w:cs="Arial"/>
        </w:rPr>
        <w:t>. This document defines the I2C</w:t>
      </w:r>
      <w:r>
        <w:rPr>
          <w:rFonts w:eastAsia="Calibri" w:cs="Arial"/>
        </w:rPr>
        <w:t xml:space="preserve"> and SPI</w:t>
      </w:r>
      <w:r w:rsidRPr="009F7329">
        <w:rPr>
          <w:rFonts w:eastAsia="Calibri" w:cs="Arial"/>
        </w:rPr>
        <w:t xml:space="preserve"> communication protocol used to provide command and control using the A2B I2C</w:t>
      </w:r>
      <w:r>
        <w:rPr>
          <w:rFonts w:eastAsia="Calibri" w:cs="Arial"/>
        </w:rPr>
        <w:t>/SPI</w:t>
      </w:r>
      <w:r w:rsidRPr="009F7329">
        <w:rPr>
          <w:rFonts w:eastAsia="Calibri" w:cs="Arial"/>
        </w:rPr>
        <w:t xml:space="preserve"> backchannel.</w:t>
      </w:r>
    </w:p>
    <w:p w:rsidR="009F7329" w:rsidRPr="009F7329" w:rsidRDefault="00224EEE" w:rsidP="009F7329">
      <w:pPr>
        <w:spacing w:line="256" w:lineRule="auto"/>
        <w:rPr>
          <w:rFonts w:eastAsia="Calibri" w:cs="Arial"/>
        </w:rPr>
      </w:pPr>
    </w:p>
    <w:p w:rsidR="00406F39" w:rsidRDefault="00224EEE" w:rsidP="00B9479B">
      <w:pPr>
        <w:pStyle w:val="Heading3"/>
      </w:pPr>
      <w:r w:rsidRPr="00B9479B">
        <w:t>HW/SWR-REQ-407189/A-SPI Signals</w:t>
      </w:r>
    </w:p>
    <w:p w:rsidR="00406F39" w:rsidRDefault="00224EEE" w:rsidP="00B9479B">
      <w:pPr>
        <w:pStyle w:val="Heading4"/>
      </w:pPr>
      <w:r w:rsidRPr="00B9479B">
        <w:t>HW/SWR-REQ-407190/A-SPI Command and Control</w:t>
      </w:r>
    </w:p>
    <w:p w:rsidR="009F7329" w:rsidRPr="009F7329" w:rsidRDefault="00224EEE" w:rsidP="009F7329">
      <w:pPr>
        <w:spacing w:line="256" w:lineRule="auto"/>
        <w:rPr>
          <w:rFonts w:eastAsia="Calibri" w:cs="Arial"/>
        </w:rPr>
      </w:pPr>
      <w:r>
        <w:rPr>
          <w:rFonts w:eastAsia="Calibri" w:cs="Arial"/>
        </w:rPr>
        <w:t>If the supplier chooses to use SPI, t</w:t>
      </w:r>
      <w:r w:rsidRPr="009F7329">
        <w:rPr>
          <w:rFonts w:eastAsia="Calibri" w:cs="Arial"/>
        </w:rPr>
        <w:t xml:space="preserve">he supplier shall implement the </w:t>
      </w:r>
      <w:r>
        <w:rPr>
          <w:rFonts w:eastAsia="Calibri" w:cs="Arial"/>
        </w:rPr>
        <w:t>SPI</w:t>
      </w:r>
      <w:r w:rsidRPr="009F7329">
        <w:rPr>
          <w:rFonts w:eastAsia="Calibri" w:cs="Arial"/>
        </w:rPr>
        <w:t xml:space="preserve"> protocol and message set as defined in </w:t>
      </w:r>
      <w:r>
        <w:rPr>
          <w:rFonts w:eastAsia="Calibri" w:cs="Arial"/>
          <w:u w:val="single"/>
        </w:rPr>
        <w:t>Phoenix Audio</w:t>
      </w:r>
      <w:r w:rsidRPr="009F7329">
        <w:rPr>
          <w:rFonts w:eastAsia="Calibri" w:cs="Arial"/>
          <w:u w:val="single"/>
        </w:rPr>
        <w:t xml:space="preserve"> Peripheral Command and Control API Specification</w:t>
      </w:r>
      <w:r w:rsidRPr="009F7329">
        <w:rPr>
          <w:rFonts w:eastAsia="Calibri" w:cs="Arial"/>
        </w:rPr>
        <w:t xml:space="preserve">. This document defines the </w:t>
      </w:r>
      <w:r>
        <w:rPr>
          <w:rFonts w:eastAsia="Calibri" w:cs="Arial"/>
        </w:rPr>
        <w:t>I2C and SPI</w:t>
      </w:r>
      <w:r w:rsidRPr="009F7329">
        <w:rPr>
          <w:rFonts w:eastAsia="Calibri" w:cs="Arial"/>
        </w:rPr>
        <w:t xml:space="preserve"> communication protocol used to provide command and control using the A2B I2C</w:t>
      </w:r>
      <w:r>
        <w:rPr>
          <w:rFonts w:eastAsia="Calibri" w:cs="Arial"/>
        </w:rPr>
        <w:t>/SPI</w:t>
      </w:r>
      <w:r w:rsidRPr="009F7329">
        <w:rPr>
          <w:rFonts w:eastAsia="Calibri" w:cs="Arial"/>
        </w:rPr>
        <w:t xml:space="preserve"> backchannel.</w:t>
      </w:r>
    </w:p>
    <w:p w:rsidR="009F7329" w:rsidRPr="009F7329" w:rsidRDefault="00224EEE" w:rsidP="009F7329">
      <w:pPr>
        <w:spacing w:line="256" w:lineRule="auto"/>
        <w:rPr>
          <w:rFonts w:eastAsia="Calibri" w:cs="Arial"/>
        </w:rPr>
      </w:pPr>
    </w:p>
    <w:p w:rsidR="00406F39" w:rsidRDefault="00224EEE" w:rsidP="00B9479B">
      <w:pPr>
        <w:pStyle w:val="Heading3"/>
      </w:pPr>
      <w:r w:rsidRPr="00B9479B">
        <w:t>HW/SWR-REQ-407104/A-Clock Signals</w:t>
      </w:r>
    </w:p>
    <w:p w:rsidR="00406F39" w:rsidRDefault="00224EEE" w:rsidP="00B9479B">
      <w:pPr>
        <w:pStyle w:val="Heading4"/>
      </w:pPr>
      <w:r w:rsidRPr="00B9479B">
        <w:t>HW/SWR-REQ-407105/A-Clock Signal Syncronization to A2B Streams</w:t>
      </w:r>
    </w:p>
    <w:p w:rsidR="00500605" w:rsidRPr="00621549" w:rsidRDefault="00224EEE" w:rsidP="00500605">
      <w:pPr>
        <w:rPr>
          <w:rFonts w:cs="Arial"/>
        </w:rPr>
      </w:pPr>
    </w:p>
    <w:p w:rsidR="000B5B50" w:rsidRPr="00621549" w:rsidRDefault="00224EEE" w:rsidP="00500605">
      <w:pPr>
        <w:rPr>
          <w:rFonts w:cs="Arial"/>
        </w:rPr>
      </w:pPr>
      <w:r w:rsidRPr="00621549">
        <w:rPr>
          <w:rFonts w:cs="Arial"/>
        </w:rPr>
        <w:t>All Microphone signals and ‘Loopback’ signals on the A2B bus shall utilize th</w:t>
      </w:r>
      <w:r w:rsidRPr="00621549">
        <w:rPr>
          <w:rFonts w:cs="Arial"/>
        </w:rPr>
        <w:t>e A2B Clock Pulse for analog to digital conversion, for transmission on the A2B bus, and for any intermediate/post processing of these signals.</w:t>
      </w:r>
    </w:p>
    <w:p w:rsidR="000B5B50" w:rsidRPr="00621549" w:rsidRDefault="00224EEE" w:rsidP="00500605">
      <w:pPr>
        <w:rPr>
          <w:rFonts w:cs="Arial"/>
        </w:rPr>
      </w:pPr>
    </w:p>
    <w:p w:rsidR="00406F39" w:rsidRDefault="00224EEE" w:rsidP="00B9479B">
      <w:pPr>
        <w:pStyle w:val="Heading2"/>
      </w:pPr>
      <w:r w:rsidRPr="00B9479B">
        <w:t>SWR-REQ-407106/A-Audio Client</w:t>
      </w:r>
    </w:p>
    <w:p w:rsidR="00500605" w:rsidRPr="0073696D" w:rsidRDefault="00224EEE" w:rsidP="00500605">
      <w:pPr>
        <w:rPr>
          <w:rFonts w:cs="Arial"/>
        </w:rPr>
      </w:pPr>
      <w:r w:rsidRPr="0073696D">
        <w:rPr>
          <w:rFonts w:cs="Arial"/>
        </w:rPr>
        <w:t>T</w:t>
      </w:r>
      <w:r w:rsidRPr="0073696D">
        <w:rPr>
          <w:rFonts w:cs="Arial"/>
        </w:rPr>
        <w:t>he Audio Client is responsible for producing and transmitting the audio.</w:t>
      </w:r>
    </w:p>
    <w:p w:rsidR="0073696D" w:rsidRPr="0073696D" w:rsidRDefault="00224EEE" w:rsidP="00500605">
      <w:pPr>
        <w:rPr>
          <w:rFonts w:cs="Arial"/>
        </w:rPr>
      </w:pPr>
    </w:p>
    <w:p w:rsidR="00406F39" w:rsidRDefault="00224EEE" w:rsidP="00B9479B">
      <w:pPr>
        <w:pStyle w:val="Heading2"/>
      </w:pPr>
      <w:r w:rsidRPr="00B9479B">
        <w:t>SWR-REQ-407107/A-Audio Server</w:t>
      </w:r>
    </w:p>
    <w:p w:rsidR="00056074" w:rsidRPr="00056074" w:rsidRDefault="00224EEE" w:rsidP="00056074">
      <w:pPr>
        <w:rPr>
          <w:rFonts w:cs="Arial"/>
        </w:rPr>
      </w:pPr>
      <w:r w:rsidRPr="00056074">
        <w:rPr>
          <w:rFonts w:cs="Arial"/>
        </w:rPr>
        <w:t>The Audio Server is responsible for receiving and sending the audio to speakers.</w:t>
      </w:r>
    </w:p>
    <w:p w:rsidR="00500605" w:rsidRPr="00056074" w:rsidRDefault="00224EEE" w:rsidP="00500605">
      <w:pPr>
        <w:rPr>
          <w:rFonts w:cs="Arial"/>
        </w:rPr>
      </w:pPr>
    </w:p>
    <w:p w:rsidR="00406F39" w:rsidRDefault="00224EEE" w:rsidP="00B9479B">
      <w:pPr>
        <w:pStyle w:val="Heading2"/>
      </w:pPr>
      <w:r>
        <w:t>A2B Audio Stream ID assignments</w:t>
      </w:r>
    </w:p>
    <w:p w:rsidR="00406F39" w:rsidRDefault="00224EEE" w:rsidP="00B9479B">
      <w:pPr>
        <w:pStyle w:val="Heading3"/>
      </w:pPr>
      <w:r w:rsidRPr="00B9479B">
        <w:t>SWR-REQ-407108/A-A2B Downstr</w:t>
      </w:r>
      <w:r w:rsidRPr="00B9479B">
        <w:t>eam Stream IDs</w:t>
      </w:r>
    </w:p>
    <w:p w:rsidR="00B771AF" w:rsidRPr="00201A07" w:rsidRDefault="00224EEE" w:rsidP="00500605">
      <w:pPr>
        <w:rPr>
          <w:rFonts w:cs="Arial"/>
        </w:rPr>
      </w:pPr>
    </w:p>
    <w:tbl>
      <w:tblPr>
        <w:tblW w:w="8920" w:type="dxa"/>
        <w:jc w:val="center"/>
        <w:tblLook w:val="04A0" w:firstRow="1" w:lastRow="0" w:firstColumn="1" w:lastColumn="0" w:noHBand="0" w:noVBand="1"/>
      </w:tblPr>
      <w:tblGrid>
        <w:gridCol w:w="1800"/>
        <w:gridCol w:w="1530"/>
        <w:gridCol w:w="2800"/>
        <w:gridCol w:w="1080"/>
        <w:gridCol w:w="920"/>
        <w:gridCol w:w="790"/>
      </w:tblGrid>
      <w:tr w:rsidR="00201A07" w:rsidRPr="00391BC3" w:rsidTr="00201A07">
        <w:trPr>
          <w:trHeight w:val="804"/>
          <w:jc w:val="center"/>
        </w:trPr>
        <w:tc>
          <w:tcPr>
            <w:tcW w:w="1800" w:type="dxa"/>
            <w:tcBorders>
              <w:top w:val="single" w:sz="8" w:space="0" w:color="auto"/>
              <w:left w:val="single" w:sz="8" w:space="0" w:color="auto"/>
              <w:bottom w:val="double" w:sz="6" w:space="0" w:color="auto"/>
              <w:right w:val="single" w:sz="4" w:space="0" w:color="auto"/>
            </w:tcBorders>
            <w:shd w:val="clear" w:color="auto" w:fill="auto"/>
            <w:vAlign w:val="center"/>
            <w:hideMark/>
          </w:tcPr>
          <w:p w:rsidR="00391BC3" w:rsidRPr="00391BC3" w:rsidRDefault="00224EEE" w:rsidP="00201A07">
            <w:pPr>
              <w:jc w:val="center"/>
              <w:rPr>
                <w:rFonts w:cs="Arial"/>
                <w:b/>
                <w:bCs/>
                <w:color w:val="000000"/>
              </w:rPr>
            </w:pPr>
            <w:r w:rsidRPr="00391BC3">
              <w:rPr>
                <w:rFonts w:cs="Arial"/>
                <w:b/>
                <w:bCs/>
                <w:color w:val="000000"/>
              </w:rPr>
              <w:lastRenderedPageBreak/>
              <w:t>Stream Identifier</w:t>
            </w:r>
          </w:p>
        </w:tc>
        <w:tc>
          <w:tcPr>
            <w:tcW w:w="1530" w:type="dxa"/>
            <w:tcBorders>
              <w:top w:val="single" w:sz="8" w:space="0" w:color="auto"/>
              <w:left w:val="nil"/>
              <w:bottom w:val="double" w:sz="6" w:space="0" w:color="auto"/>
              <w:right w:val="single" w:sz="4" w:space="0" w:color="auto"/>
            </w:tcBorders>
            <w:shd w:val="clear" w:color="auto" w:fill="auto"/>
            <w:vAlign w:val="center"/>
            <w:hideMark/>
          </w:tcPr>
          <w:p w:rsidR="00391BC3" w:rsidRPr="00391BC3" w:rsidRDefault="00224EEE" w:rsidP="00201A07">
            <w:pPr>
              <w:jc w:val="center"/>
              <w:rPr>
                <w:rFonts w:cs="Arial"/>
                <w:b/>
                <w:bCs/>
                <w:color w:val="000000"/>
              </w:rPr>
            </w:pPr>
            <w:r w:rsidRPr="00391BC3">
              <w:rPr>
                <w:rFonts w:cs="Arial"/>
                <w:b/>
                <w:bCs/>
                <w:color w:val="000000"/>
              </w:rPr>
              <w:t>Audio Management SPSS</w:t>
            </w:r>
          </w:p>
        </w:tc>
        <w:tc>
          <w:tcPr>
            <w:tcW w:w="2800" w:type="dxa"/>
            <w:tcBorders>
              <w:top w:val="single" w:sz="8" w:space="0" w:color="auto"/>
              <w:left w:val="nil"/>
              <w:bottom w:val="double" w:sz="6" w:space="0" w:color="auto"/>
              <w:right w:val="single" w:sz="4" w:space="0" w:color="auto"/>
            </w:tcBorders>
            <w:shd w:val="clear" w:color="auto" w:fill="auto"/>
            <w:vAlign w:val="center"/>
            <w:hideMark/>
          </w:tcPr>
          <w:p w:rsidR="00391BC3" w:rsidRPr="00391BC3" w:rsidRDefault="00224EEE" w:rsidP="00201A07">
            <w:pPr>
              <w:jc w:val="center"/>
              <w:rPr>
                <w:rFonts w:cs="Arial"/>
                <w:b/>
                <w:bCs/>
                <w:color w:val="000000"/>
              </w:rPr>
            </w:pPr>
            <w:r w:rsidRPr="00391BC3">
              <w:rPr>
                <w:rFonts w:cs="Arial"/>
                <w:b/>
                <w:bCs/>
                <w:color w:val="000000"/>
              </w:rPr>
              <w:t>Stream Name</w:t>
            </w:r>
          </w:p>
        </w:tc>
        <w:tc>
          <w:tcPr>
            <w:tcW w:w="1080" w:type="dxa"/>
            <w:tcBorders>
              <w:top w:val="single" w:sz="8" w:space="0" w:color="auto"/>
              <w:left w:val="nil"/>
              <w:bottom w:val="double" w:sz="6" w:space="0" w:color="auto"/>
              <w:right w:val="single" w:sz="4" w:space="0" w:color="auto"/>
            </w:tcBorders>
            <w:shd w:val="clear" w:color="auto" w:fill="auto"/>
            <w:vAlign w:val="center"/>
            <w:hideMark/>
          </w:tcPr>
          <w:p w:rsidR="00391BC3" w:rsidRPr="00391BC3" w:rsidRDefault="00224EEE" w:rsidP="00201A07">
            <w:pPr>
              <w:jc w:val="center"/>
              <w:rPr>
                <w:rFonts w:cs="Arial"/>
                <w:b/>
                <w:bCs/>
                <w:color w:val="000000"/>
              </w:rPr>
            </w:pPr>
            <w:r w:rsidRPr="00391BC3">
              <w:rPr>
                <w:rFonts w:cs="Arial"/>
                <w:b/>
                <w:bCs/>
                <w:color w:val="000000"/>
              </w:rPr>
              <w:t>Sample Rate</w:t>
            </w:r>
          </w:p>
        </w:tc>
        <w:tc>
          <w:tcPr>
            <w:tcW w:w="920" w:type="dxa"/>
            <w:tcBorders>
              <w:top w:val="single" w:sz="8" w:space="0" w:color="auto"/>
              <w:left w:val="nil"/>
              <w:bottom w:val="double" w:sz="6" w:space="0" w:color="auto"/>
              <w:right w:val="single" w:sz="4" w:space="0" w:color="auto"/>
            </w:tcBorders>
            <w:shd w:val="clear" w:color="auto" w:fill="auto"/>
            <w:vAlign w:val="center"/>
            <w:hideMark/>
          </w:tcPr>
          <w:p w:rsidR="00391BC3" w:rsidRPr="00391BC3" w:rsidRDefault="00224EEE" w:rsidP="00201A07">
            <w:pPr>
              <w:jc w:val="center"/>
              <w:rPr>
                <w:rFonts w:cs="Arial"/>
                <w:b/>
                <w:bCs/>
                <w:color w:val="000000"/>
              </w:rPr>
            </w:pPr>
            <w:r w:rsidRPr="00391BC3">
              <w:rPr>
                <w:rFonts w:cs="Arial"/>
                <w:b/>
                <w:bCs/>
                <w:color w:val="000000"/>
              </w:rPr>
              <w:t>Data Size</w:t>
            </w:r>
          </w:p>
        </w:tc>
        <w:tc>
          <w:tcPr>
            <w:tcW w:w="790" w:type="dxa"/>
            <w:tcBorders>
              <w:top w:val="single" w:sz="8" w:space="0" w:color="auto"/>
              <w:left w:val="nil"/>
              <w:bottom w:val="double" w:sz="6" w:space="0" w:color="auto"/>
              <w:right w:val="single" w:sz="8" w:space="0" w:color="auto"/>
            </w:tcBorders>
            <w:shd w:val="clear" w:color="auto" w:fill="auto"/>
            <w:vAlign w:val="center"/>
            <w:hideMark/>
          </w:tcPr>
          <w:p w:rsidR="00391BC3" w:rsidRPr="00391BC3" w:rsidRDefault="00224EEE" w:rsidP="00201A07">
            <w:pPr>
              <w:jc w:val="center"/>
              <w:rPr>
                <w:rFonts w:cs="Arial"/>
                <w:b/>
                <w:bCs/>
                <w:color w:val="000000"/>
              </w:rPr>
            </w:pPr>
            <w:r w:rsidRPr="00391BC3">
              <w:rPr>
                <w:rFonts w:cs="Arial"/>
                <w:b/>
                <w:bCs/>
                <w:color w:val="000000"/>
              </w:rPr>
              <w:t xml:space="preserve">Slots </w:t>
            </w:r>
            <w:r w:rsidRPr="00391BC3">
              <w:rPr>
                <w:rFonts w:cs="Arial"/>
                <w:b/>
                <w:bCs/>
                <w:color w:val="000000"/>
              </w:rPr>
              <w:t>Used</w:t>
            </w:r>
          </w:p>
        </w:tc>
      </w:tr>
      <w:tr w:rsidR="00201A07" w:rsidRPr="00391BC3" w:rsidTr="00201A07">
        <w:trPr>
          <w:trHeight w:val="23"/>
          <w:jc w:val="center"/>
        </w:trPr>
        <w:tc>
          <w:tcPr>
            <w:tcW w:w="1800" w:type="dxa"/>
            <w:tcBorders>
              <w:top w:val="nil"/>
              <w:left w:val="single" w:sz="8" w:space="0" w:color="auto"/>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Stream ID 1</w:t>
            </w:r>
          </w:p>
        </w:tc>
        <w:tc>
          <w:tcPr>
            <w:tcW w:w="153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p>
        </w:tc>
        <w:tc>
          <w:tcPr>
            <w:tcW w:w="280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PAC Tuner Audio</w:t>
            </w:r>
          </w:p>
        </w:tc>
        <w:tc>
          <w:tcPr>
            <w:tcW w:w="108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48 KHz</w:t>
            </w:r>
          </w:p>
        </w:tc>
        <w:tc>
          <w:tcPr>
            <w:tcW w:w="92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 xml:space="preserve">24 </w:t>
            </w:r>
            <w:proofErr w:type="gramStart"/>
            <w:r w:rsidRPr="00391BC3">
              <w:rPr>
                <w:rFonts w:cs="Arial"/>
                <w:color w:val="000000"/>
              </w:rPr>
              <w:t>bit</w:t>
            </w:r>
            <w:proofErr w:type="gramEnd"/>
          </w:p>
        </w:tc>
        <w:tc>
          <w:tcPr>
            <w:tcW w:w="790" w:type="dxa"/>
            <w:tcBorders>
              <w:top w:val="nil"/>
              <w:left w:val="nil"/>
              <w:bottom w:val="single" w:sz="4" w:space="0" w:color="auto"/>
              <w:right w:val="single" w:sz="8"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1</w:t>
            </w:r>
          </w:p>
        </w:tc>
      </w:tr>
      <w:tr w:rsidR="00201A07" w:rsidRPr="00391BC3" w:rsidTr="00201A07">
        <w:trPr>
          <w:trHeight w:val="58"/>
          <w:jc w:val="center"/>
        </w:trPr>
        <w:tc>
          <w:tcPr>
            <w:tcW w:w="1800" w:type="dxa"/>
            <w:tcBorders>
              <w:top w:val="nil"/>
              <w:left w:val="single" w:sz="8" w:space="0" w:color="auto"/>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Stream ID 2</w:t>
            </w:r>
          </w:p>
        </w:tc>
        <w:tc>
          <w:tcPr>
            <w:tcW w:w="153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p>
        </w:tc>
        <w:tc>
          <w:tcPr>
            <w:tcW w:w="280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PAC Tuner Audio</w:t>
            </w:r>
          </w:p>
        </w:tc>
        <w:tc>
          <w:tcPr>
            <w:tcW w:w="108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48 KHz</w:t>
            </w:r>
          </w:p>
        </w:tc>
        <w:tc>
          <w:tcPr>
            <w:tcW w:w="92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 xml:space="preserve">24 </w:t>
            </w:r>
            <w:proofErr w:type="gramStart"/>
            <w:r w:rsidRPr="00391BC3">
              <w:rPr>
                <w:rFonts w:cs="Arial"/>
                <w:color w:val="000000"/>
              </w:rPr>
              <w:t>bit</w:t>
            </w:r>
            <w:proofErr w:type="gramEnd"/>
          </w:p>
        </w:tc>
        <w:tc>
          <w:tcPr>
            <w:tcW w:w="790" w:type="dxa"/>
            <w:tcBorders>
              <w:top w:val="nil"/>
              <w:left w:val="nil"/>
              <w:bottom w:val="single" w:sz="4" w:space="0" w:color="auto"/>
              <w:right w:val="single" w:sz="8"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1</w:t>
            </w:r>
          </w:p>
        </w:tc>
      </w:tr>
      <w:tr w:rsidR="00201A07" w:rsidRPr="00391BC3" w:rsidTr="00201A07">
        <w:trPr>
          <w:trHeight w:val="58"/>
          <w:jc w:val="center"/>
        </w:trPr>
        <w:tc>
          <w:tcPr>
            <w:tcW w:w="1800" w:type="dxa"/>
            <w:tcBorders>
              <w:top w:val="nil"/>
              <w:left w:val="single" w:sz="8" w:space="0" w:color="auto"/>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Stream ID 3</w:t>
            </w:r>
          </w:p>
        </w:tc>
        <w:tc>
          <w:tcPr>
            <w:tcW w:w="153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p>
        </w:tc>
        <w:tc>
          <w:tcPr>
            <w:tcW w:w="280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Android Audio Loopback</w:t>
            </w:r>
          </w:p>
        </w:tc>
        <w:tc>
          <w:tcPr>
            <w:tcW w:w="108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48 KHz</w:t>
            </w:r>
          </w:p>
        </w:tc>
        <w:tc>
          <w:tcPr>
            <w:tcW w:w="92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 xml:space="preserve">24 </w:t>
            </w:r>
            <w:proofErr w:type="gramStart"/>
            <w:r w:rsidRPr="00391BC3">
              <w:rPr>
                <w:rFonts w:cs="Arial"/>
                <w:color w:val="000000"/>
              </w:rPr>
              <w:t>bit</w:t>
            </w:r>
            <w:proofErr w:type="gramEnd"/>
          </w:p>
        </w:tc>
        <w:tc>
          <w:tcPr>
            <w:tcW w:w="790" w:type="dxa"/>
            <w:tcBorders>
              <w:top w:val="nil"/>
              <w:left w:val="nil"/>
              <w:bottom w:val="single" w:sz="4" w:space="0" w:color="auto"/>
              <w:right w:val="single" w:sz="8"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1</w:t>
            </w:r>
          </w:p>
        </w:tc>
      </w:tr>
      <w:tr w:rsidR="00201A07" w:rsidRPr="00391BC3" w:rsidTr="00201A07">
        <w:trPr>
          <w:trHeight w:val="58"/>
          <w:jc w:val="center"/>
        </w:trPr>
        <w:tc>
          <w:tcPr>
            <w:tcW w:w="1800" w:type="dxa"/>
            <w:tcBorders>
              <w:top w:val="nil"/>
              <w:left w:val="single" w:sz="8" w:space="0" w:color="auto"/>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Stream ID 4</w:t>
            </w:r>
          </w:p>
        </w:tc>
        <w:tc>
          <w:tcPr>
            <w:tcW w:w="153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p>
        </w:tc>
        <w:tc>
          <w:tcPr>
            <w:tcW w:w="280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Android Audio Loopback</w:t>
            </w:r>
          </w:p>
        </w:tc>
        <w:tc>
          <w:tcPr>
            <w:tcW w:w="108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48 KHz</w:t>
            </w:r>
          </w:p>
        </w:tc>
        <w:tc>
          <w:tcPr>
            <w:tcW w:w="92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 xml:space="preserve">24 </w:t>
            </w:r>
            <w:proofErr w:type="gramStart"/>
            <w:r w:rsidRPr="00391BC3">
              <w:rPr>
                <w:rFonts w:cs="Arial"/>
                <w:color w:val="000000"/>
              </w:rPr>
              <w:t>bit</w:t>
            </w:r>
            <w:proofErr w:type="gramEnd"/>
          </w:p>
        </w:tc>
        <w:tc>
          <w:tcPr>
            <w:tcW w:w="790" w:type="dxa"/>
            <w:tcBorders>
              <w:top w:val="nil"/>
              <w:left w:val="nil"/>
              <w:bottom w:val="single" w:sz="4" w:space="0" w:color="auto"/>
              <w:right w:val="single" w:sz="8"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1</w:t>
            </w:r>
          </w:p>
        </w:tc>
      </w:tr>
      <w:tr w:rsidR="00201A07" w:rsidRPr="00391BC3" w:rsidTr="00201A07">
        <w:trPr>
          <w:trHeight w:val="58"/>
          <w:jc w:val="center"/>
        </w:trPr>
        <w:tc>
          <w:tcPr>
            <w:tcW w:w="1800" w:type="dxa"/>
            <w:tcBorders>
              <w:top w:val="nil"/>
              <w:left w:val="single" w:sz="8" w:space="0" w:color="auto"/>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Stream ID 5</w:t>
            </w:r>
          </w:p>
        </w:tc>
        <w:tc>
          <w:tcPr>
            <w:tcW w:w="153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p>
        </w:tc>
        <w:tc>
          <w:tcPr>
            <w:tcW w:w="280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Android Audio Loopback</w:t>
            </w:r>
          </w:p>
        </w:tc>
        <w:tc>
          <w:tcPr>
            <w:tcW w:w="108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48 KHz</w:t>
            </w:r>
          </w:p>
        </w:tc>
        <w:tc>
          <w:tcPr>
            <w:tcW w:w="92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 xml:space="preserve">24 </w:t>
            </w:r>
            <w:proofErr w:type="gramStart"/>
            <w:r w:rsidRPr="00391BC3">
              <w:rPr>
                <w:rFonts w:cs="Arial"/>
                <w:color w:val="000000"/>
              </w:rPr>
              <w:t>bit</w:t>
            </w:r>
            <w:proofErr w:type="gramEnd"/>
          </w:p>
        </w:tc>
        <w:tc>
          <w:tcPr>
            <w:tcW w:w="790" w:type="dxa"/>
            <w:tcBorders>
              <w:top w:val="nil"/>
              <w:left w:val="nil"/>
              <w:bottom w:val="single" w:sz="4" w:space="0" w:color="auto"/>
              <w:right w:val="single" w:sz="8"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1</w:t>
            </w:r>
          </w:p>
        </w:tc>
      </w:tr>
      <w:tr w:rsidR="00201A07" w:rsidRPr="00391BC3" w:rsidTr="00201A07">
        <w:trPr>
          <w:trHeight w:val="58"/>
          <w:jc w:val="center"/>
        </w:trPr>
        <w:tc>
          <w:tcPr>
            <w:tcW w:w="1800" w:type="dxa"/>
            <w:tcBorders>
              <w:top w:val="nil"/>
              <w:left w:val="single" w:sz="8" w:space="0" w:color="auto"/>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Stream ID 6</w:t>
            </w:r>
          </w:p>
        </w:tc>
        <w:tc>
          <w:tcPr>
            <w:tcW w:w="153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p>
        </w:tc>
        <w:tc>
          <w:tcPr>
            <w:tcW w:w="280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Android Audio Loopback</w:t>
            </w:r>
          </w:p>
        </w:tc>
        <w:tc>
          <w:tcPr>
            <w:tcW w:w="108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48 KHz</w:t>
            </w:r>
          </w:p>
        </w:tc>
        <w:tc>
          <w:tcPr>
            <w:tcW w:w="92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 xml:space="preserve">24 </w:t>
            </w:r>
            <w:proofErr w:type="gramStart"/>
            <w:r w:rsidRPr="00391BC3">
              <w:rPr>
                <w:rFonts w:cs="Arial"/>
                <w:color w:val="000000"/>
              </w:rPr>
              <w:t>bit</w:t>
            </w:r>
            <w:proofErr w:type="gramEnd"/>
          </w:p>
        </w:tc>
        <w:tc>
          <w:tcPr>
            <w:tcW w:w="790" w:type="dxa"/>
            <w:tcBorders>
              <w:top w:val="nil"/>
              <w:left w:val="nil"/>
              <w:bottom w:val="single" w:sz="4" w:space="0" w:color="auto"/>
              <w:right w:val="single" w:sz="8"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1</w:t>
            </w:r>
          </w:p>
        </w:tc>
      </w:tr>
      <w:tr w:rsidR="00201A07" w:rsidRPr="00391BC3" w:rsidTr="00201A07">
        <w:trPr>
          <w:trHeight w:val="58"/>
          <w:jc w:val="center"/>
        </w:trPr>
        <w:tc>
          <w:tcPr>
            <w:tcW w:w="1800" w:type="dxa"/>
            <w:tcBorders>
              <w:top w:val="nil"/>
              <w:left w:val="single" w:sz="8" w:space="0" w:color="auto"/>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Stream ID 7</w:t>
            </w:r>
          </w:p>
        </w:tc>
        <w:tc>
          <w:tcPr>
            <w:tcW w:w="153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p>
        </w:tc>
        <w:tc>
          <w:tcPr>
            <w:tcW w:w="280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Premium Audio (Stereo)</w:t>
            </w:r>
          </w:p>
        </w:tc>
        <w:tc>
          <w:tcPr>
            <w:tcW w:w="108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48 KHz</w:t>
            </w:r>
          </w:p>
        </w:tc>
        <w:tc>
          <w:tcPr>
            <w:tcW w:w="92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 xml:space="preserve">24 </w:t>
            </w:r>
            <w:proofErr w:type="gramStart"/>
            <w:r w:rsidRPr="00391BC3">
              <w:rPr>
                <w:rFonts w:cs="Arial"/>
                <w:color w:val="000000"/>
              </w:rPr>
              <w:t>bit</w:t>
            </w:r>
            <w:proofErr w:type="gramEnd"/>
          </w:p>
        </w:tc>
        <w:tc>
          <w:tcPr>
            <w:tcW w:w="790" w:type="dxa"/>
            <w:tcBorders>
              <w:top w:val="nil"/>
              <w:left w:val="nil"/>
              <w:bottom w:val="single" w:sz="4" w:space="0" w:color="auto"/>
              <w:right w:val="single" w:sz="8"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1</w:t>
            </w:r>
          </w:p>
        </w:tc>
      </w:tr>
      <w:tr w:rsidR="00201A07" w:rsidRPr="00391BC3" w:rsidTr="00201A07">
        <w:trPr>
          <w:trHeight w:val="58"/>
          <w:jc w:val="center"/>
        </w:trPr>
        <w:tc>
          <w:tcPr>
            <w:tcW w:w="1800" w:type="dxa"/>
            <w:tcBorders>
              <w:top w:val="nil"/>
              <w:left w:val="single" w:sz="8" w:space="0" w:color="auto"/>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Stream ID 8</w:t>
            </w:r>
          </w:p>
        </w:tc>
        <w:tc>
          <w:tcPr>
            <w:tcW w:w="153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p>
        </w:tc>
        <w:tc>
          <w:tcPr>
            <w:tcW w:w="280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Premium Audio (Stereo)</w:t>
            </w:r>
          </w:p>
        </w:tc>
        <w:tc>
          <w:tcPr>
            <w:tcW w:w="108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48 KHz</w:t>
            </w:r>
          </w:p>
        </w:tc>
        <w:tc>
          <w:tcPr>
            <w:tcW w:w="92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 xml:space="preserve">24 </w:t>
            </w:r>
            <w:proofErr w:type="gramStart"/>
            <w:r w:rsidRPr="00391BC3">
              <w:rPr>
                <w:rFonts w:cs="Arial"/>
                <w:color w:val="000000"/>
              </w:rPr>
              <w:t>bit</w:t>
            </w:r>
            <w:proofErr w:type="gramEnd"/>
          </w:p>
        </w:tc>
        <w:tc>
          <w:tcPr>
            <w:tcW w:w="790" w:type="dxa"/>
            <w:tcBorders>
              <w:top w:val="nil"/>
              <w:left w:val="nil"/>
              <w:bottom w:val="single" w:sz="4" w:space="0" w:color="auto"/>
              <w:right w:val="single" w:sz="8"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1</w:t>
            </w:r>
          </w:p>
        </w:tc>
      </w:tr>
      <w:tr w:rsidR="00201A07" w:rsidRPr="00391BC3" w:rsidTr="00201A07">
        <w:trPr>
          <w:trHeight w:val="58"/>
          <w:jc w:val="center"/>
        </w:trPr>
        <w:tc>
          <w:tcPr>
            <w:tcW w:w="1800" w:type="dxa"/>
            <w:tcBorders>
              <w:top w:val="nil"/>
              <w:left w:val="single" w:sz="8" w:space="0" w:color="auto"/>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Stream ID 9</w:t>
            </w:r>
          </w:p>
        </w:tc>
        <w:tc>
          <w:tcPr>
            <w:tcW w:w="153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p>
        </w:tc>
        <w:tc>
          <w:tcPr>
            <w:tcW w:w="280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Premium Audio (Stereo)</w:t>
            </w:r>
          </w:p>
        </w:tc>
        <w:tc>
          <w:tcPr>
            <w:tcW w:w="108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48 KHz</w:t>
            </w:r>
          </w:p>
        </w:tc>
        <w:tc>
          <w:tcPr>
            <w:tcW w:w="92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 xml:space="preserve">24 </w:t>
            </w:r>
            <w:proofErr w:type="gramStart"/>
            <w:r w:rsidRPr="00391BC3">
              <w:rPr>
                <w:rFonts w:cs="Arial"/>
                <w:color w:val="000000"/>
              </w:rPr>
              <w:t>bit</w:t>
            </w:r>
            <w:proofErr w:type="gramEnd"/>
          </w:p>
        </w:tc>
        <w:tc>
          <w:tcPr>
            <w:tcW w:w="790" w:type="dxa"/>
            <w:tcBorders>
              <w:top w:val="nil"/>
              <w:left w:val="nil"/>
              <w:bottom w:val="single" w:sz="4" w:space="0" w:color="auto"/>
              <w:right w:val="single" w:sz="8"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1</w:t>
            </w:r>
          </w:p>
        </w:tc>
      </w:tr>
      <w:tr w:rsidR="00201A07" w:rsidRPr="00391BC3" w:rsidTr="00201A07">
        <w:trPr>
          <w:trHeight w:val="58"/>
          <w:jc w:val="center"/>
        </w:trPr>
        <w:tc>
          <w:tcPr>
            <w:tcW w:w="1800" w:type="dxa"/>
            <w:tcBorders>
              <w:top w:val="nil"/>
              <w:left w:val="single" w:sz="8" w:space="0" w:color="auto"/>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Stream ID 10</w:t>
            </w:r>
          </w:p>
        </w:tc>
        <w:tc>
          <w:tcPr>
            <w:tcW w:w="153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p>
        </w:tc>
        <w:tc>
          <w:tcPr>
            <w:tcW w:w="280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 xml:space="preserve">Premium Audio </w:t>
            </w:r>
            <w:r w:rsidRPr="00391BC3">
              <w:rPr>
                <w:rFonts w:cs="Arial"/>
                <w:color w:val="000000"/>
              </w:rPr>
              <w:t>(Stereo)</w:t>
            </w:r>
          </w:p>
        </w:tc>
        <w:tc>
          <w:tcPr>
            <w:tcW w:w="108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48 KHz</w:t>
            </w:r>
          </w:p>
        </w:tc>
        <w:tc>
          <w:tcPr>
            <w:tcW w:w="92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 xml:space="preserve">24 </w:t>
            </w:r>
            <w:proofErr w:type="gramStart"/>
            <w:r w:rsidRPr="00391BC3">
              <w:rPr>
                <w:rFonts w:cs="Arial"/>
                <w:color w:val="000000"/>
              </w:rPr>
              <w:t>bit</w:t>
            </w:r>
            <w:proofErr w:type="gramEnd"/>
          </w:p>
        </w:tc>
        <w:tc>
          <w:tcPr>
            <w:tcW w:w="790" w:type="dxa"/>
            <w:tcBorders>
              <w:top w:val="nil"/>
              <w:left w:val="nil"/>
              <w:bottom w:val="single" w:sz="4" w:space="0" w:color="auto"/>
              <w:right w:val="single" w:sz="8"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1</w:t>
            </w:r>
          </w:p>
        </w:tc>
      </w:tr>
      <w:tr w:rsidR="00201A07" w:rsidRPr="00391BC3" w:rsidTr="00201A07">
        <w:trPr>
          <w:trHeight w:val="58"/>
          <w:jc w:val="center"/>
        </w:trPr>
        <w:tc>
          <w:tcPr>
            <w:tcW w:w="1800" w:type="dxa"/>
            <w:tcBorders>
              <w:top w:val="nil"/>
              <w:left w:val="single" w:sz="8" w:space="0" w:color="auto"/>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Stream ID 11</w:t>
            </w:r>
          </w:p>
        </w:tc>
        <w:tc>
          <w:tcPr>
            <w:tcW w:w="153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p>
        </w:tc>
        <w:tc>
          <w:tcPr>
            <w:tcW w:w="280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PAC Mic Input</w:t>
            </w:r>
          </w:p>
        </w:tc>
        <w:tc>
          <w:tcPr>
            <w:tcW w:w="108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48 KHz</w:t>
            </w:r>
          </w:p>
        </w:tc>
        <w:tc>
          <w:tcPr>
            <w:tcW w:w="92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 xml:space="preserve">24 </w:t>
            </w:r>
            <w:proofErr w:type="gramStart"/>
            <w:r w:rsidRPr="00391BC3">
              <w:rPr>
                <w:rFonts w:cs="Arial"/>
                <w:color w:val="000000"/>
              </w:rPr>
              <w:t>bit</w:t>
            </w:r>
            <w:proofErr w:type="gramEnd"/>
          </w:p>
        </w:tc>
        <w:tc>
          <w:tcPr>
            <w:tcW w:w="790" w:type="dxa"/>
            <w:tcBorders>
              <w:top w:val="nil"/>
              <w:left w:val="nil"/>
              <w:bottom w:val="single" w:sz="4" w:space="0" w:color="auto"/>
              <w:right w:val="single" w:sz="8"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1</w:t>
            </w:r>
          </w:p>
        </w:tc>
      </w:tr>
      <w:tr w:rsidR="00201A07" w:rsidRPr="00391BC3" w:rsidTr="00201A07">
        <w:trPr>
          <w:trHeight w:val="58"/>
          <w:jc w:val="center"/>
        </w:trPr>
        <w:tc>
          <w:tcPr>
            <w:tcW w:w="1800" w:type="dxa"/>
            <w:tcBorders>
              <w:top w:val="nil"/>
              <w:left w:val="single" w:sz="8" w:space="0" w:color="auto"/>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Stream ID 12</w:t>
            </w:r>
          </w:p>
        </w:tc>
        <w:tc>
          <w:tcPr>
            <w:tcW w:w="153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p>
        </w:tc>
        <w:tc>
          <w:tcPr>
            <w:tcW w:w="280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PAC Mic Input</w:t>
            </w:r>
          </w:p>
        </w:tc>
        <w:tc>
          <w:tcPr>
            <w:tcW w:w="108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48 KHz</w:t>
            </w:r>
          </w:p>
        </w:tc>
        <w:tc>
          <w:tcPr>
            <w:tcW w:w="92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 xml:space="preserve">24 </w:t>
            </w:r>
            <w:proofErr w:type="gramStart"/>
            <w:r w:rsidRPr="00391BC3">
              <w:rPr>
                <w:rFonts w:cs="Arial"/>
                <w:color w:val="000000"/>
              </w:rPr>
              <w:t>bit</w:t>
            </w:r>
            <w:proofErr w:type="gramEnd"/>
          </w:p>
        </w:tc>
        <w:tc>
          <w:tcPr>
            <w:tcW w:w="790" w:type="dxa"/>
            <w:tcBorders>
              <w:top w:val="nil"/>
              <w:left w:val="nil"/>
              <w:bottom w:val="single" w:sz="4" w:space="0" w:color="auto"/>
              <w:right w:val="single" w:sz="8"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1</w:t>
            </w:r>
          </w:p>
        </w:tc>
      </w:tr>
      <w:tr w:rsidR="00201A07" w:rsidRPr="00391BC3" w:rsidTr="00201A07">
        <w:trPr>
          <w:trHeight w:val="58"/>
          <w:jc w:val="center"/>
        </w:trPr>
        <w:tc>
          <w:tcPr>
            <w:tcW w:w="1800" w:type="dxa"/>
            <w:tcBorders>
              <w:top w:val="nil"/>
              <w:left w:val="single" w:sz="8" w:space="0" w:color="auto"/>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Stream ID 13</w:t>
            </w:r>
          </w:p>
        </w:tc>
        <w:tc>
          <w:tcPr>
            <w:tcW w:w="153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p>
        </w:tc>
        <w:tc>
          <w:tcPr>
            <w:tcW w:w="280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PAC Mic Input</w:t>
            </w:r>
          </w:p>
        </w:tc>
        <w:tc>
          <w:tcPr>
            <w:tcW w:w="108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48 KHz</w:t>
            </w:r>
          </w:p>
        </w:tc>
        <w:tc>
          <w:tcPr>
            <w:tcW w:w="92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 xml:space="preserve">24 </w:t>
            </w:r>
            <w:proofErr w:type="gramStart"/>
            <w:r w:rsidRPr="00391BC3">
              <w:rPr>
                <w:rFonts w:cs="Arial"/>
                <w:color w:val="000000"/>
              </w:rPr>
              <w:t>bit</w:t>
            </w:r>
            <w:proofErr w:type="gramEnd"/>
          </w:p>
        </w:tc>
        <w:tc>
          <w:tcPr>
            <w:tcW w:w="790" w:type="dxa"/>
            <w:tcBorders>
              <w:top w:val="nil"/>
              <w:left w:val="nil"/>
              <w:bottom w:val="single" w:sz="4" w:space="0" w:color="auto"/>
              <w:right w:val="single" w:sz="8"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1</w:t>
            </w:r>
          </w:p>
        </w:tc>
      </w:tr>
      <w:tr w:rsidR="00201A07" w:rsidRPr="00391BC3" w:rsidTr="00201A07">
        <w:trPr>
          <w:trHeight w:val="58"/>
          <w:jc w:val="center"/>
        </w:trPr>
        <w:tc>
          <w:tcPr>
            <w:tcW w:w="1800" w:type="dxa"/>
            <w:tcBorders>
              <w:top w:val="nil"/>
              <w:left w:val="single" w:sz="8" w:space="0" w:color="auto"/>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Stream ID 14</w:t>
            </w:r>
          </w:p>
        </w:tc>
        <w:tc>
          <w:tcPr>
            <w:tcW w:w="153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p>
        </w:tc>
        <w:tc>
          <w:tcPr>
            <w:tcW w:w="280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PAC Mic Input</w:t>
            </w:r>
          </w:p>
        </w:tc>
        <w:tc>
          <w:tcPr>
            <w:tcW w:w="108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48 KHz</w:t>
            </w:r>
          </w:p>
        </w:tc>
        <w:tc>
          <w:tcPr>
            <w:tcW w:w="92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 xml:space="preserve">24 </w:t>
            </w:r>
            <w:proofErr w:type="gramStart"/>
            <w:r w:rsidRPr="00391BC3">
              <w:rPr>
                <w:rFonts w:cs="Arial"/>
                <w:color w:val="000000"/>
              </w:rPr>
              <w:t>bit</w:t>
            </w:r>
            <w:proofErr w:type="gramEnd"/>
          </w:p>
        </w:tc>
        <w:tc>
          <w:tcPr>
            <w:tcW w:w="790" w:type="dxa"/>
            <w:tcBorders>
              <w:top w:val="nil"/>
              <w:left w:val="nil"/>
              <w:bottom w:val="single" w:sz="4" w:space="0" w:color="auto"/>
              <w:right w:val="single" w:sz="8"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1</w:t>
            </w:r>
          </w:p>
        </w:tc>
      </w:tr>
      <w:tr w:rsidR="00201A07" w:rsidRPr="00391BC3" w:rsidTr="00201A07">
        <w:trPr>
          <w:trHeight w:val="58"/>
          <w:jc w:val="center"/>
        </w:trPr>
        <w:tc>
          <w:tcPr>
            <w:tcW w:w="1800" w:type="dxa"/>
            <w:tcBorders>
              <w:top w:val="nil"/>
              <w:left w:val="single" w:sz="8" w:space="0" w:color="auto"/>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Stream ID 15</w:t>
            </w:r>
          </w:p>
        </w:tc>
        <w:tc>
          <w:tcPr>
            <w:tcW w:w="153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p>
        </w:tc>
        <w:tc>
          <w:tcPr>
            <w:tcW w:w="280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PAC Mic Input</w:t>
            </w:r>
          </w:p>
        </w:tc>
        <w:tc>
          <w:tcPr>
            <w:tcW w:w="108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48 KHz</w:t>
            </w:r>
          </w:p>
        </w:tc>
        <w:tc>
          <w:tcPr>
            <w:tcW w:w="92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 xml:space="preserve">24 </w:t>
            </w:r>
            <w:proofErr w:type="gramStart"/>
            <w:r w:rsidRPr="00391BC3">
              <w:rPr>
                <w:rFonts w:cs="Arial"/>
                <w:color w:val="000000"/>
              </w:rPr>
              <w:t>bit</w:t>
            </w:r>
            <w:proofErr w:type="gramEnd"/>
          </w:p>
        </w:tc>
        <w:tc>
          <w:tcPr>
            <w:tcW w:w="790" w:type="dxa"/>
            <w:tcBorders>
              <w:top w:val="nil"/>
              <w:left w:val="nil"/>
              <w:bottom w:val="single" w:sz="4" w:space="0" w:color="auto"/>
              <w:right w:val="single" w:sz="8"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1</w:t>
            </w:r>
          </w:p>
        </w:tc>
      </w:tr>
      <w:tr w:rsidR="00201A07" w:rsidRPr="00391BC3" w:rsidTr="00201A07">
        <w:trPr>
          <w:trHeight w:val="58"/>
          <w:jc w:val="center"/>
        </w:trPr>
        <w:tc>
          <w:tcPr>
            <w:tcW w:w="1800" w:type="dxa"/>
            <w:tcBorders>
              <w:top w:val="nil"/>
              <w:left w:val="single" w:sz="8" w:space="0" w:color="auto"/>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Stream ID 16</w:t>
            </w:r>
          </w:p>
        </w:tc>
        <w:tc>
          <w:tcPr>
            <w:tcW w:w="153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p>
        </w:tc>
        <w:tc>
          <w:tcPr>
            <w:tcW w:w="280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PAC Mic Input</w:t>
            </w:r>
          </w:p>
        </w:tc>
        <w:tc>
          <w:tcPr>
            <w:tcW w:w="108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48 KHz</w:t>
            </w:r>
          </w:p>
        </w:tc>
        <w:tc>
          <w:tcPr>
            <w:tcW w:w="92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 xml:space="preserve">24 </w:t>
            </w:r>
            <w:proofErr w:type="gramStart"/>
            <w:r w:rsidRPr="00391BC3">
              <w:rPr>
                <w:rFonts w:cs="Arial"/>
                <w:color w:val="000000"/>
              </w:rPr>
              <w:t>bit</w:t>
            </w:r>
            <w:proofErr w:type="gramEnd"/>
          </w:p>
        </w:tc>
        <w:tc>
          <w:tcPr>
            <w:tcW w:w="790" w:type="dxa"/>
            <w:tcBorders>
              <w:top w:val="nil"/>
              <w:left w:val="nil"/>
              <w:bottom w:val="single" w:sz="4" w:space="0" w:color="auto"/>
              <w:right w:val="single" w:sz="8"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1</w:t>
            </w:r>
          </w:p>
        </w:tc>
      </w:tr>
      <w:tr w:rsidR="00201A07" w:rsidRPr="00391BC3" w:rsidTr="00201A07">
        <w:trPr>
          <w:trHeight w:val="58"/>
          <w:jc w:val="center"/>
        </w:trPr>
        <w:tc>
          <w:tcPr>
            <w:tcW w:w="1800" w:type="dxa"/>
            <w:tcBorders>
              <w:top w:val="nil"/>
              <w:left w:val="single" w:sz="8" w:space="0" w:color="auto"/>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Stream ID 17</w:t>
            </w:r>
          </w:p>
        </w:tc>
        <w:tc>
          <w:tcPr>
            <w:tcW w:w="153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p>
        </w:tc>
        <w:tc>
          <w:tcPr>
            <w:tcW w:w="280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BT Audio Channels</w:t>
            </w:r>
          </w:p>
        </w:tc>
        <w:tc>
          <w:tcPr>
            <w:tcW w:w="108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48 KHz</w:t>
            </w:r>
          </w:p>
        </w:tc>
        <w:tc>
          <w:tcPr>
            <w:tcW w:w="92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 xml:space="preserve">24 </w:t>
            </w:r>
            <w:proofErr w:type="gramStart"/>
            <w:r w:rsidRPr="00391BC3">
              <w:rPr>
                <w:rFonts w:cs="Arial"/>
                <w:color w:val="000000"/>
              </w:rPr>
              <w:t>bit</w:t>
            </w:r>
            <w:proofErr w:type="gramEnd"/>
          </w:p>
        </w:tc>
        <w:tc>
          <w:tcPr>
            <w:tcW w:w="790" w:type="dxa"/>
            <w:tcBorders>
              <w:top w:val="nil"/>
              <w:left w:val="nil"/>
              <w:bottom w:val="single" w:sz="4" w:space="0" w:color="auto"/>
              <w:right w:val="single" w:sz="8"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1</w:t>
            </w:r>
          </w:p>
        </w:tc>
      </w:tr>
      <w:tr w:rsidR="00201A07" w:rsidRPr="00391BC3" w:rsidTr="00201A07">
        <w:trPr>
          <w:trHeight w:val="58"/>
          <w:jc w:val="center"/>
        </w:trPr>
        <w:tc>
          <w:tcPr>
            <w:tcW w:w="1800" w:type="dxa"/>
            <w:tcBorders>
              <w:top w:val="nil"/>
              <w:left w:val="single" w:sz="8" w:space="0" w:color="auto"/>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Stream ID 18</w:t>
            </w:r>
          </w:p>
        </w:tc>
        <w:tc>
          <w:tcPr>
            <w:tcW w:w="153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p>
        </w:tc>
        <w:tc>
          <w:tcPr>
            <w:tcW w:w="280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BT Audio Channels</w:t>
            </w:r>
          </w:p>
        </w:tc>
        <w:tc>
          <w:tcPr>
            <w:tcW w:w="108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48 KHz</w:t>
            </w:r>
          </w:p>
        </w:tc>
        <w:tc>
          <w:tcPr>
            <w:tcW w:w="92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 xml:space="preserve">24 </w:t>
            </w:r>
            <w:proofErr w:type="gramStart"/>
            <w:r w:rsidRPr="00391BC3">
              <w:rPr>
                <w:rFonts w:cs="Arial"/>
                <w:color w:val="000000"/>
              </w:rPr>
              <w:t>bit</w:t>
            </w:r>
            <w:proofErr w:type="gramEnd"/>
          </w:p>
        </w:tc>
        <w:tc>
          <w:tcPr>
            <w:tcW w:w="790" w:type="dxa"/>
            <w:tcBorders>
              <w:top w:val="nil"/>
              <w:left w:val="nil"/>
              <w:bottom w:val="single" w:sz="4" w:space="0" w:color="auto"/>
              <w:right w:val="single" w:sz="8"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1</w:t>
            </w:r>
          </w:p>
        </w:tc>
      </w:tr>
      <w:tr w:rsidR="00201A07" w:rsidRPr="00391BC3" w:rsidTr="00201A07">
        <w:trPr>
          <w:trHeight w:val="58"/>
          <w:jc w:val="center"/>
        </w:trPr>
        <w:tc>
          <w:tcPr>
            <w:tcW w:w="1800" w:type="dxa"/>
            <w:tcBorders>
              <w:top w:val="nil"/>
              <w:left w:val="single" w:sz="8" w:space="0" w:color="auto"/>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Stream ID 19</w:t>
            </w:r>
          </w:p>
        </w:tc>
        <w:tc>
          <w:tcPr>
            <w:tcW w:w="153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p>
        </w:tc>
        <w:tc>
          <w:tcPr>
            <w:tcW w:w="280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BT Audio Channels</w:t>
            </w:r>
          </w:p>
        </w:tc>
        <w:tc>
          <w:tcPr>
            <w:tcW w:w="108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48 KHz</w:t>
            </w:r>
          </w:p>
        </w:tc>
        <w:tc>
          <w:tcPr>
            <w:tcW w:w="92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 xml:space="preserve">24 </w:t>
            </w:r>
            <w:proofErr w:type="gramStart"/>
            <w:r w:rsidRPr="00391BC3">
              <w:rPr>
                <w:rFonts w:cs="Arial"/>
                <w:color w:val="000000"/>
              </w:rPr>
              <w:t>bit</w:t>
            </w:r>
            <w:proofErr w:type="gramEnd"/>
          </w:p>
        </w:tc>
        <w:tc>
          <w:tcPr>
            <w:tcW w:w="790" w:type="dxa"/>
            <w:tcBorders>
              <w:top w:val="nil"/>
              <w:left w:val="nil"/>
              <w:bottom w:val="single" w:sz="4" w:space="0" w:color="auto"/>
              <w:right w:val="single" w:sz="8"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1</w:t>
            </w:r>
          </w:p>
        </w:tc>
      </w:tr>
      <w:tr w:rsidR="00201A07" w:rsidRPr="00391BC3" w:rsidTr="00201A07">
        <w:trPr>
          <w:trHeight w:val="58"/>
          <w:jc w:val="center"/>
        </w:trPr>
        <w:tc>
          <w:tcPr>
            <w:tcW w:w="1800" w:type="dxa"/>
            <w:tcBorders>
              <w:top w:val="nil"/>
              <w:left w:val="single" w:sz="8" w:space="0" w:color="auto"/>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Stream ID 20</w:t>
            </w:r>
          </w:p>
        </w:tc>
        <w:tc>
          <w:tcPr>
            <w:tcW w:w="153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p>
        </w:tc>
        <w:tc>
          <w:tcPr>
            <w:tcW w:w="280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BT Audio Channels</w:t>
            </w:r>
          </w:p>
        </w:tc>
        <w:tc>
          <w:tcPr>
            <w:tcW w:w="108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48 KHz</w:t>
            </w:r>
          </w:p>
        </w:tc>
        <w:tc>
          <w:tcPr>
            <w:tcW w:w="92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 xml:space="preserve">24 </w:t>
            </w:r>
            <w:proofErr w:type="gramStart"/>
            <w:r w:rsidRPr="00391BC3">
              <w:rPr>
                <w:rFonts w:cs="Arial"/>
                <w:color w:val="000000"/>
              </w:rPr>
              <w:t>bit</w:t>
            </w:r>
            <w:proofErr w:type="gramEnd"/>
          </w:p>
        </w:tc>
        <w:tc>
          <w:tcPr>
            <w:tcW w:w="790" w:type="dxa"/>
            <w:tcBorders>
              <w:top w:val="nil"/>
              <w:left w:val="nil"/>
              <w:bottom w:val="single" w:sz="4" w:space="0" w:color="auto"/>
              <w:right w:val="single" w:sz="8"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1</w:t>
            </w:r>
          </w:p>
        </w:tc>
      </w:tr>
      <w:tr w:rsidR="00201A07" w:rsidRPr="00391BC3" w:rsidTr="00201A07">
        <w:trPr>
          <w:trHeight w:val="58"/>
          <w:jc w:val="center"/>
        </w:trPr>
        <w:tc>
          <w:tcPr>
            <w:tcW w:w="1800" w:type="dxa"/>
            <w:tcBorders>
              <w:top w:val="nil"/>
              <w:left w:val="single" w:sz="8" w:space="0" w:color="auto"/>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Stream ID 21</w:t>
            </w:r>
          </w:p>
        </w:tc>
        <w:tc>
          <w:tcPr>
            <w:tcW w:w="153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p>
        </w:tc>
        <w:tc>
          <w:tcPr>
            <w:tcW w:w="280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ICC LS-Channels</w:t>
            </w:r>
          </w:p>
        </w:tc>
        <w:tc>
          <w:tcPr>
            <w:tcW w:w="108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48 KHz</w:t>
            </w:r>
          </w:p>
        </w:tc>
        <w:tc>
          <w:tcPr>
            <w:tcW w:w="92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 xml:space="preserve">24 </w:t>
            </w:r>
            <w:proofErr w:type="gramStart"/>
            <w:r w:rsidRPr="00391BC3">
              <w:rPr>
                <w:rFonts w:cs="Arial"/>
                <w:color w:val="000000"/>
              </w:rPr>
              <w:t>bit</w:t>
            </w:r>
            <w:proofErr w:type="gramEnd"/>
          </w:p>
        </w:tc>
        <w:tc>
          <w:tcPr>
            <w:tcW w:w="790" w:type="dxa"/>
            <w:tcBorders>
              <w:top w:val="nil"/>
              <w:left w:val="nil"/>
              <w:bottom w:val="single" w:sz="4" w:space="0" w:color="auto"/>
              <w:right w:val="single" w:sz="8"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1</w:t>
            </w:r>
          </w:p>
        </w:tc>
      </w:tr>
      <w:tr w:rsidR="00201A07" w:rsidRPr="00391BC3" w:rsidTr="00201A07">
        <w:trPr>
          <w:trHeight w:val="58"/>
          <w:jc w:val="center"/>
        </w:trPr>
        <w:tc>
          <w:tcPr>
            <w:tcW w:w="1800" w:type="dxa"/>
            <w:tcBorders>
              <w:top w:val="nil"/>
              <w:left w:val="single" w:sz="8" w:space="0" w:color="auto"/>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Stream ID 22</w:t>
            </w:r>
          </w:p>
        </w:tc>
        <w:tc>
          <w:tcPr>
            <w:tcW w:w="153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p>
        </w:tc>
        <w:tc>
          <w:tcPr>
            <w:tcW w:w="280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ICC LS-Channels</w:t>
            </w:r>
          </w:p>
        </w:tc>
        <w:tc>
          <w:tcPr>
            <w:tcW w:w="108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48 KHz</w:t>
            </w:r>
          </w:p>
        </w:tc>
        <w:tc>
          <w:tcPr>
            <w:tcW w:w="92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 xml:space="preserve">24 </w:t>
            </w:r>
            <w:proofErr w:type="gramStart"/>
            <w:r w:rsidRPr="00391BC3">
              <w:rPr>
                <w:rFonts w:cs="Arial"/>
                <w:color w:val="000000"/>
              </w:rPr>
              <w:t>bit</w:t>
            </w:r>
            <w:proofErr w:type="gramEnd"/>
          </w:p>
        </w:tc>
        <w:tc>
          <w:tcPr>
            <w:tcW w:w="790" w:type="dxa"/>
            <w:tcBorders>
              <w:top w:val="nil"/>
              <w:left w:val="nil"/>
              <w:bottom w:val="single" w:sz="4" w:space="0" w:color="auto"/>
              <w:right w:val="single" w:sz="8"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1</w:t>
            </w:r>
          </w:p>
        </w:tc>
      </w:tr>
      <w:tr w:rsidR="00201A07" w:rsidRPr="00391BC3" w:rsidTr="00201A07">
        <w:trPr>
          <w:trHeight w:val="58"/>
          <w:jc w:val="center"/>
        </w:trPr>
        <w:tc>
          <w:tcPr>
            <w:tcW w:w="1800" w:type="dxa"/>
            <w:tcBorders>
              <w:top w:val="nil"/>
              <w:left w:val="single" w:sz="8" w:space="0" w:color="auto"/>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Stream ID 23</w:t>
            </w:r>
          </w:p>
        </w:tc>
        <w:tc>
          <w:tcPr>
            <w:tcW w:w="153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p>
        </w:tc>
        <w:tc>
          <w:tcPr>
            <w:tcW w:w="2800" w:type="dxa"/>
            <w:tcBorders>
              <w:top w:val="nil"/>
              <w:left w:val="nil"/>
              <w:bottom w:val="single" w:sz="4"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ICC LS-Channels</w:t>
            </w:r>
          </w:p>
        </w:tc>
        <w:tc>
          <w:tcPr>
            <w:tcW w:w="108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48 KHz</w:t>
            </w:r>
          </w:p>
        </w:tc>
        <w:tc>
          <w:tcPr>
            <w:tcW w:w="920" w:type="dxa"/>
            <w:tcBorders>
              <w:top w:val="nil"/>
              <w:left w:val="nil"/>
              <w:bottom w:val="single" w:sz="4"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 xml:space="preserve">24 </w:t>
            </w:r>
            <w:proofErr w:type="gramStart"/>
            <w:r w:rsidRPr="00391BC3">
              <w:rPr>
                <w:rFonts w:cs="Arial"/>
                <w:color w:val="000000"/>
              </w:rPr>
              <w:t>bit</w:t>
            </w:r>
            <w:proofErr w:type="gramEnd"/>
          </w:p>
        </w:tc>
        <w:tc>
          <w:tcPr>
            <w:tcW w:w="790" w:type="dxa"/>
            <w:tcBorders>
              <w:top w:val="nil"/>
              <w:left w:val="nil"/>
              <w:bottom w:val="single" w:sz="4" w:space="0" w:color="auto"/>
              <w:right w:val="single" w:sz="8"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1</w:t>
            </w:r>
          </w:p>
        </w:tc>
      </w:tr>
      <w:tr w:rsidR="00201A07" w:rsidRPr="00391BC3" w:rsidTr="00201A07">
        <w:trPr>
          <w:trHeight w:val="58"/>
          <w:jc w:val="center"/>
        </w:trPr>
        <w:tc>
          <w:tcPr>
            <w:tcW w:w="1800" w:type="dxa"/>
            <w:tcBorders>
              <w:top w:val="nil"/>
              <w:left w:val="single" w:sz="8" w:space="0" w:color="auto"/>
              <w:bottom w:val="single" w:sz="8"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Stream ID 24</w:t>
            </w:r>
          </w:p>
        </w:tc>
        <w:tc>
          <w:tcPr>
            <w:tcW w:w="1530" w:type="dxa"/>
            <w:tcBorders>
              <w:top w:val="nil"/>
              <w:left w:val="nil"/>
              <w:bottom w:val="single" w:sz="8"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p>
        </w:tc>
        <w:tc>
          <w:tcPr>
            <w:tcW w:w="2800" w:type="dxa"/>
            <w:tcBorders>
              <w:top w:val="nil"/>
              <w:left w:val="nil"/>
              <w:bottom w:val="single" w:sz="8" w:space="0" w:color="auto"/>
              <w:right w:val="single" w:sz="4"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ICC LS-Channels</w:t>
            </w:r>
          </w:p>
        </w:tc>
        <w:tc>
          <w:tcPr>
            <w:tcW w:w="1080" w:type="dxa"/>
            <w:tcBorders>
              <w:top w:val="nil"/>
              <w:left w:val="nil"/>
              <w:bottom w:val="single" w:sz="8"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48 KHz</w:t>
            </w:r>
          </w:p>
        </w:tc>
        <w:tc>
          <w:tcPr>
            <w:tcW w:w="920" w:type="dxa"/>
            <w:tcBorders>
              <w:top w:val="nil"/>
              <w:left w:val="nil"/>
              <w:bottom w:val="single" w:sz="8" w:space="0" w:color="auto"/>
              <w:right w:val="single" w:sz="4" w:space="0" w:color="auto"/>
            </w:tcBorders>
            <w:shd w:val="clear" w:color="auto" w:fill="auto"/>
            <w:vAlign w:val="center"/>
            <w:hideMark/>
          </w:tcPr>
          <w:p w:rsidR="00391BC3" w:rsidRPr="00391BC3" w:rsidRDefault="00224EEE" w:rsidP="00201A07">
            <w:pPr>
              <w:jc w:val="center"/>
              <w:rPr>
                <w:rFonts w:cs="Arial"/>
                <w:color w:val="000000"/>
              </w:rPr>
            </w:pPr>
            <w:r w:rsidRPr="00391BC3">
              <w:rPr>
                <w:rFonts w:cs="Arial"/>
                <w:color w:val="000000"/>
              </w:rPr>
              <w:t xml:space="preserve">24 </w:t>
            </w:r>
            <w:proofErr w:type="gramStart"/>
            <w:r w:rsidRPr="00391BC3">
              <w:rPr>
                <w:rFonts w:cs="Arial"/>
                <w:color w:val="000000"/>
              </w:rPr>
              <w:t>bit</w:t>
            </w:r>
            <w:proofErr w:type="gramEnd"/>
          </w:p>
        </w:tc>
        <w:tc>
          <w:tcPr>
            <w:tcW w:w="790" w:type="dxa"/>
            <w:tcBorders>
              <w:top w:val="nil"/>
              <w:left w:val="nil"/>
              <w:bottom w:val="single" w:sz="8" w:space="0" w:color="auto"/>
              <w:right w:val="single" w:sz="8" w:space="0" w:color="auto"/>
            </w:tcBorders>
            <w:shd w:val="clear" w:color="auto" w:fill="auto"/>
            <w:noWrap/>
            <w:vAlign w:val="center"/>
            <w:hideMark/>
          </w:tcPr>
          <w:p w:rsidR="00391BC3" w:rsidRPr="00391BC3" w:rsidRDefault="00224EEE" w:rsidP="00201A07">
            <w:pPr>
              <w:jc w:val="center"/>
              <w:rPr>
                <w:rFonts w:cs="Arial"/>
                <w:color w:val="000000"/>
              </w:rPr>
            </w:pPr>
            <w:r w:rsidRPr="00391BC3">
              <w:rPr>
                <w:rFonts w:cs="Arial"/>
                <w:color w:val="000000"/>
              </w:rPr>
              <w:t>1</w:t>
            </w:r>
          </w:p>
        </w:tc>
      </w:tr>
    </w:tbl>
    <w:p w:rsidR="00B771AF" w:rsidRPr="00201A07" w:rsidRDefault="00224EEE" w:rsidP="00500605">
      <w:pPr>
        <w:rPr>
          <w:rFonts w:cs="Arial"/>
        </w:rPr>
      </w:pPr>
    </w:p>
    <w:p w:rsidR="00406F39" w:rsidRDefault="00224EEE" w:rsidP="00B9479B">
      <w:pPr>
        <w:pStyle w:val="Heading3"/>
      </w:pPr>
      <w:r w:rsidRPr="00B9479B">
        <w:t>SWR-REQ-407109/A-A2B Upstream Stream IDs</w:t>
      </w:r>
    </w:p>
    <w:p w:rsidR="00377947" w:rsidRPr="00157C0F" w:rsidRDefault="00224EEE" w:rsidP="00500605">
      <w:pPr>
        <w:rPr>
          <w:rFonts w:cs="Arial"/>
        </w:rPr>
      </w:pPr>
    </w:p>
    <w:tbl>
      <w:tblPr>
        <w:tblW w:w="9360" w:type="dxa"/>
        <w:jc w:val="center"/>
        <w:tblLook w:val="04A0" w:firstRow="1" w:lastRow="0" w:firstColumn="1" w:lastColumn="0" w:noHBand="0" w:noVBand="1"/>
      </w:tblPr>
      <w:tblGrid>
        <w:gridCol w:w="1560"/>
        <w:gridCol w:w="1439"/>
        <w:gridCol w:w="3860"/>
        <w:gridCol w:w="928"/>
        <w:gridCol w:w="763"/>
        <w:gridCol w:w="810"/>
      </w:tblGrid>
      <w:tr w:rsidR="00157C0F" w:rsidRPr="00157C0F" w:rsidTr="00157C0F">
        <w:trPr>
          <w:trHeight w:val="804"/>
          <w:jc w:val="center"/>
        </w:trPr>
        <w:tc>
          <w:tcPr>
            <w:tcW w:w="1560" w:type="dxa"/>
            <w:tcBorders>
              <w:top w:val="single" w:sz="8" w:space="0" w:color="auto"/>
              <w:left w:val="single" w:sz="8" w:space="0" w:color="auto"/>
              <w:bottom w:val="double" w:sz="6" w:space="0" w:color="auto"/>
              <w:right w:val="single" w:sz="4" w:space="0" w:color="auto"/>
            </w:tcBorders>
            <w:shd w:val="clear" w:color="auto" w:fill="auto"/>
            <w:vAlign w:val="center"/>
            <w:hideMark/>
          </w:tcPr>
          <w:p w:rsidR="00157C0F" w:rsidRPr="00157C0F" w:rsidRDefault="00224EEE" w:rsidP="00157C0F">
            <w:pPr>
              <w:jc w:val="center"/>
              <w:rPr>
                <w:rFonts w:cs="Arial"/>
                <w:b/>
                <w:bCs/>
                <w:color w:val="000000"/>
              </w:rPr>
            </w:pPr>
            <w:r w:rsidRPr="00157C0F">
              <w:rPr>
                <w:rFonts w:cs="Arial"/>
                <w:b/>
                <w:bCs/>
                <w:color w:val="000000"/>
              </w:rPr>
              <w:t>Stream Identifier</w:t>
            </w:r>
          </w:p>
        </w:tc>
        <w:tc>
          <w:tcPr>
            <w:tcW w:w="1439" w:type="dxa"/>
            <w:tcBorders>
              <w:top w:val="single" w:sz="8" w:space="0" w:color="auto"/>
              <w:left w:val="nil"/>
              <w:bottom w:val="double" w:sz="6" w:space="0" w:color="auto"/>
              <w:right w:val="single" w:sz="4" w:space="0" w:color="auto"/>
            </w:tcBorders>
            <w:shd w:val="clear" w:color="auto" w:fill="auto"/>
            <w:vAlign w:val="center"/>
            <w:hideMark/>
          </w:tcPr>
          <w:p w:rsidR="00157C0F" w:rsidRPr="00157C0F" w:rsidRDefault="00224EEE" w:rsidP="00157C0F">
            <w:pPr>
              <w:jc w:val="center"/>
              <w:rPr>
                <w:rFonts w:cs="Arial"/>
                <w:b/>
                <w:bCs/>
                <w:color w:val="000000"/>
              </w:rPr>
            </w:pPr>
            <w:r w:rsidRPr="00157C0F">
              <w:rPr>
                <w:rFonts w:cs="Arial"/>
                <w:b/>
                <w:bCs/>
                <w:color w:val="000000"/>
              </w:rPr>
              <w:t>Audio Management SPSS</w:t>
            </w:r>
          </w:p>
        </w:tc>
        <w:tc>
          <w:tcPr>
            <w:tcW w:w="3860" w:type="dxa"/>
            <w:tcBorders>
              <w:top w:val="single" w:sz="8" w:space="0" w:color="auto"/>
              <w:left w:val="nil"/>
              <w:bottom w:val="double" w:sz="6" w:space="0" w:color="auto"/>
              <w:right w:val="single" w:sz="4" w:space="0" w:color="auto"/>
            </w:tcBorders>
            <w:shd w:val="clear" w:color="auto" w:fill="auto"/>
            <w:vAlign w:val="center"/>
            <w:hideMark/>
          </w:tcPr>
          <w:p w:rsidR="00157C0F" w:rsidRPr="00157C0F" w:rsidRDefault="00224EEE" w:rsidP="00157C0F">
            <w:pPr>
              <w:jc w:val="center"/>
              <w:rPr>
                <w:rFonts w:cs="Arial"/>
                <w:b/>
                <w:bCs/>
                <w:color w:val="000000"/>
              </w:rPr>
            </w:pPr>
            <w:r w:rsidRPr="00157C0F">
              <w:rPr>
                <w:rFonts w:cs="Arial"/>
                <w:b/>
                <w:bCs/>
                <w:color w:val="000000"/>
              </w:rPr>
              <w:t>Stream Name</w:t>
            </w:r>
          </w:p>
        </w:tc>
        <w:tc>
          <w:tcPr>
            <w:tcW w:w="928" w:type="dxa"/>
            <w:tcBorders>
              <w:top w:val="single" w:sz="8" w:space="0" w:color="auto"/>
              <w:left w:val="nil"/>
              <w:bottom w:val="double" w:sz="6" w:space="0" w:color="auto"/>
              <w:right w:val="single" w:sz="4" w:space="0" w:color="auto"/>
            </w:tcBorders>
            <w:shd w:val="clear" w:color="auto" w:fill="auto"/>
            <w:vAlign w:val="center"/>
            <w:hideMark/>
          </w:tcPr>
          <w:p w:rsidR="00157C0F" w:rsidRPr="00157C0F" w:rsidRDefault="00224EEE" w:rsidP="00157C0F">
            <w:pPr>
              <w:jc w:val="center"/>
              <w:rPr>
                <w:rFonts w:cs="Arial"/>
                <w:b/>
                <w:bCs/>
                <w:color w:val="000000"/>
              </w:rPr>
            </w:pPr>
            <w:r w:rsidRPr="00157C0F">
              <w:rPr>
                <w:rFonts w:cs="Arial"/>
                <w:b/>
                <w:bCs/>
                <w:color w:val="000000"/>
              </w:rPr>
              <w:t>Sample Rate</w:t>
            </w:r>
          </w:p>
        </w:tc>
        <w:tc>
          <w:tcPr>
            <w:tcW w:w="763" w:type="dxa"/>
            <w:tcBorders>
              <w:top w:val="single" w:sz="8" w:space="0" w:color="auto"/>
              <w:left w:val="nil"/>
              <w:bottom w:val="double" w:sz="6" w:space="0" w:color="auto"/>
              <w:right w:val="single" w:sz="4" w:space="0" w:color="auto"/>
            </w:tcBorders>
            <w:shd w:val="clear" w:color="auto" w:fill="auto"/>
            <w:vAlign w:val="center"/>
            <w:hideMark/>
          </w:tcPr>
          <w:p w:rsidR="00157C0F" w:rsidRPr="00157C0F" w:rsidRDefault="00224EEE" w:rsidP="00157C0F">
            <w:pPr>
              <w:jc w:val="center"/>
              <w:rPr>
                <w:rFonts w:cs="Arial"/>
                <w:b/>
                <w:bCs/>
                <w:color w:val="000000"/>
              </w:rPr>
            </w:pPr>
            <w:r w:rsidRPr="00157C0F">
              <w:rPr>
                <w:rFonts w:cs="Arial"/>
                <w:b/>
                <w:bCs/>
                <w:color w:val="000000"/>
              </w:rPr>
              <w:t>Data Size</w:t>
            </w:r>
          </w:p>
        </w:tc>
        <w:tc>
          <w:tcPr>
            <w:tcW w:w="810" w:type="dxa"/>
            <w:tcBorders>
              <w:top w:val="single" w:sz="8" w:space="0" w:color="auto"/>
              <w:left w:val="nil"/>
              <w:bottom w:val="double" w:sz="6" w:space="0" w:color="auto"/>
              <w:right w:val="single" w:sz="8" w:space="0" w:color="auto"/>
            </w:tcBorders>
            <w:shd w:val="clear" w:color="auto" w:fill="auto"/>
            <w:vAlign w:val="center"/>
            <w:hideMark/>
          </w:tcPr>
          <w:p w:rsidR="00157C0F" w:rsidRPr="00157C0F" w:rsidRDefault="00224EEE" w:rsidP="00157C0F">
            <w:pPr>
              <w:jc w:val="center"/>
              <w:rPr>
                <w:rFonts w:cs="Arial"/>
                <w:b/>
                <w:bCs/>
                <w:color w:val="000000"/>
              </w:rPr>
            </w:pPr>
            <w:r w:rsidRPr="00157C0F">
              <w:rPr>
                <w:rFonts w:cs="Arial"/>
                <w:b/>
                <w:bCs/>
                <w:color w:val="000000"/>
              </w:rPr>
              <w:t>Slots Used</w:t>
            </w:r>
          </w:p>
        </w:tc>
      </w:tr>
      <w:tr w:rsidR="00157C0F" w:rsidRPr="00157C0F" w:rsidTr="00157C0F">
        <w:trPr>
          <w:trHeight w:val="72"/>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50</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A2B-ID1</w:t>
            </w:r>
          </w:p>
        </w:tc>
        <w:tc>
          <w:tcPr>
            <w:tcW w:w="3860"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PDC Main Cabin Audio - Left</w:t>
            </w:r>
            <w:r w:rsidRPr="00157C0F">
              <w:rPr>
                <w:rFonts w:cs="Arial"/>
                <w:color w:val="000000"/>
              </w:rPr>
              <w:br/>
              <w:t>PDC MSS Driver Audio Mono/Phone</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143"/>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51</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A2B-ID1</w:t>
            </w:r>
          </w:p>
        </w:tc>
        <w:tc>
          <w:tcPr>
            <w:tcW w:w="3860"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PDC Main Cabin Audio - </w:t>
            </w:r>
            <w:r w:rsidRPr="00157C0F">
              <w:rPr>
                <w:rFonts w:cs="Arial"/>
                <w:color w:val="000000"/>
              </w:rPr>
              <w:t>Right</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52</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p>
        </w:tc>
        <w:tc>
          <w:tcPr>
            <w:tcW w:w="3860"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Captains Announcement</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53</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p>
        </w:tc>
        <w:tc>
          <w:tcPr>
            <w:tcW w:w="3860"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AV Prompt</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54</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p>
        </w:tc>
        <w:tc>
          <w:tcPr>
            <w:tcW w:w="3860"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Ext Voice Call Audio</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264"/>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55</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p>
        </w:tc>
        <w:tc>
          <w:tcPr>
            <w:tcW w:w="3860"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Phone - Receive Path</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56</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p>
        </w:tc>
        <w:tc>
          <w:tcPr>
            <w:tcW w:w="3860"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PDC AVAS </w:t>
            </w:r>
            <w:r w:rsidRPr="00157C0F">
              <w:rPr>
                <w:rFonts w:cs="Arial"/>
                <w:color w:val="000000"/>
              </w:rPr>
              <w:t>Front/Rear</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57</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A2B-ID6</w:t>
            </w:r>
          </w:p>
        </w:tc>
        <w:tc>
          <w:tcPr>
            <w:tcW w:w="3860"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Mix Pre-EQ </w:t>
            </w:r>
            <w:proofErr w:type="gramStart"/>
            <w:r w:rsidRPr="00157C0F">
              <w:rPr>
                <w:rFonts w:cs="Arial"/>
                <w:color w:val="000000"/>
              </w:rPr>
              <w:t>Non Music</w:t>
            </w:r>
            <w:proofErr w:type="gramEnd"/>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58</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A2B-ID6</w:t>
            </w:r>
          </w:p>
        </w:tc>
        <w:tc>
          <w:tcPr>
            <w:tcW w:w="3860"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Mix Pre-EQ </w:t>
            </w:r>
            <w:proofErr w:type="gramStart"/>
            <w:r w:rsidRPr="00157C0F">
              <w:rPr>
                <w:rFonts w:cs="Arial"/>
                <w:color w:val="000000"/>
              </w:rPr>
              <w:t>Non Music</w:t>
            </w:r>
            <w:proofErr w:type="gramEnd"/>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59</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A2B-ID6</w:t>
            </w:r>
          </w:p>
        </w:tc>
        <w:tc>
          <w:tcPr>
            <w:tcW w:w="3860"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Mix Pre-EQ </w:t>
            </w:r>
            <w:proofErr w:type="gramStart"/>
            <w:r w:rsidRPr="00157C0F">
              <w:rPr>
                <w:rFonts w:cs="Arial"/>
                <w:color w:val="000000"/>
              </w:rPr>
              <w:t>Non Music</w:t>
            </w:r>
            <w:proofErr w:type="gramEnd"/>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60</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A2B-ID6</w:t>
            </w:r>
          </w:p>
        </w:tc>
        <w:tc>
          <w:tcPr>
            <w:tcW w:w="3860"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Mix Pre-EQ </w:t>
            </w:r>
            <w:proofErr w:type="gramStart"/>
            <w:r w:rsidRPr="00157C0F">
              <w:rPr>
                <w:rFonts w:cs="Arial"/>
                <w:color w:val="000000"/>
              </w:rPr>
              <w:t>Non Music</w:t>
            </w:r>
            <w:proofErr w:type="gramEnd"/>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61</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p>
        </w:tc>
        <w:tc>
          <w:tcPr>
            <w:tcW w:w="3860"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ANC+RNC (+ESE +EVSE)</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62</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p>
        </w:tc>
        <w:tc>
          <w:tcPr>
            <w:tcW w:w="3860"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ANC+RNC (+ESE +EVSE)</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63</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p>
        </w:tc>
        <w:tc>
          <w:tcPr>
            <w:tcW w:w="3860"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ANC+RNC (+ESE +EVSE)</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64</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p>
        </w:tc>
        <w:tc>
          <w:tcPr>
            <w:tcW w:w="3860"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ANC+RNC (+ESE +EVSE)</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65</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p>
        </w:tc>
        <w:tc>
          <w:tcPr>
            <w:tcW w:w="3860"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ANC+RNC (+ESE </w:t>
            </w:r>
            <w:r w:rsidRPr="00157C0F">
              <w:rPr>
                <w:rFonts w:cs="Arial"/>
                <w:color w:val="000000"/>
              </w:rPr>
              <w:t>+EVSE)</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66</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p>
        </w:tc>
        <w:tc>
          <w:tcPr>
            <w:tcW w:w="3860"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ANC+RNC (+ESE +EVSE)</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67</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A2B-ID2</w:t>
            </w:r>
          </w:p>
        </w:tc>
        <w:tc>
          <w:tcPr>
            <w:tcW w:w="3860"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PDC Aux Source MSS Zone 2</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68</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A2B-ID3</w:t>
            </w:r>
          </w:p>
        </w:tc>
        <w:tc>
          <w:tcPr>
            <w:tcW w:w="3860"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PDC Aux Source MSS Zone 3-6</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69</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A2B-ID4</w:t>
            </w:r>
          </w:p>
        </w:tc>
        <w:tc>
          <w:tcPr>
            <w:tcW w:w="3860"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PDC Target Prompt </w:t>
            </w:r>
            <w:r w:rsidRPr="00157C0F">
              <w:rPr>
                <w:rFonts w:cs="Arial"/>
                <w:color w:val="000000"/>
              </w:rPr>
              <w:t>Driver</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lastRenderedPageBreak/>
              <w:t>Stream ID 70</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A2B-ID5</w:t>
            </w:r>
          </w:p>
        </w:tc>
        <w:tc>
          <w:tcPr>
            <w:tcW w:w="3860"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PDC Target Prompt MSS Zone 2-6</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71</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p>
        </w:tc>
        <w:tc>
          <w:tcPr>
            <w:tcW w:w="3860"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PAC Speaker Channels</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72</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p>
        </w:tc>
        <w:tc>
          <w:tcPr>
            <w:tcW w:w="3860"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PAC Speaker Channels</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134"/>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73</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p>
        </w:tc>
        <w:tc>
          <w:tcPr>
            <w:tcW w:w="3860"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PAC Speaker Channels</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161"/>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74</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p>
        </w:tc>
        <w:tc>
          <w:tcPr>
            <w:tcW w:w="3860"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PAC Speaker Channels</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75</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p>
        </w:tc>
        <w:tc>
          <w:tcPr>
            <w:tcW w:w="3860"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PAC Speaker Channels</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76</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p>
        </w:tc>
        <w:tc>
          <w:tcPr>
            <w:tcW w:w="3860"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PAC Speaker Channels</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77</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p>
        </w:tc>
        <w:tc>
          <w:tcPr>
            <w:tcW w:w="3860"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ICC Reference Channels</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78</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p>
        </w:tc>
        <w:tc>
          <w:tcPr>
            <w:tcW w:w="3860"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ICC Reference Channels</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79</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p>
        </w:tc>
        <w:tc>
          <w:tcPr>
            <w:tcW w:w="3860"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SSE Reference Channels</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80</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p>
        </w:tc>
        <w:tc>
          <w:tcPr>
            <w:tcW w:w="3860"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SSE Reference Channels</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81</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p>
        </w:tc>
        <w:tc>
          <w:tcPr>
            <w:tcW w:w="3860"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SSE Reference Channels</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82</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p>
        </w:tc>
        <w:tc>
          <w:tcPr>
            <w:tcW w:w="3860"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SSE Reference Channels</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83</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p>
        </w:tc>
        <w:tc>
          <w:tcPr>
            <w:tcW w:w="3860"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 xml:space="preserve">A2B </w:t>
            </w:r>
            <w:r w:rsidRPr="00157C0F">
              <w:rPr>
                <w:rFonts w:cs="Arial"/>
                <w:color w:val="000000"/>
              </w:rPr>
              <w:t>Microphone Output</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84</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p>
        </w:tc>
        <w:tc>
          <w:tcPr>
            <w:tcW w:w="3860"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A2B Microphone Output</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85</w:t>
            </w:r>
          </w:p>
        </w:tc>
        <w:tc>
          <w:tcPr>
            <w:tcW w:w="1439"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p>
        </w:tc>
        <w:tc>
          <w:tcPr>
            <w:tcW w:w="3860" w:type="dxa"/>
            <w:tcBorders>
              <w:top w:val="nil"/>
              <w:left w:val="nil"/>
              <w:bottom w:val="single" w:sz="4"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A2B Microphone Output</w:t>
            </w:r>
          </w:p>
        </w:tc>
        <w:tc>
          <w:tcPr>
            <w:tcW w:w="928"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4"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4"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r w:rsidR="00157C0F" w:rsidRPr="00157C0F" w:rsidTr="00157C0F">
        <w:trPr>
          <w:trHeight w:val="58"/>
          <w:jc w:val="center"/>
        </w:trPr>
        <w:tc>
          <w:tcPr>
            <w:tcW w:w="1560" w:type="dxa"/>
            <w:tcBorders>
              <w:top w:val="nil"/>
              <w:left w:val="single" w:sz="8" w:space="0" w:color="auto"/>
              <w:bottom w:val="single" w:sz="8"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Stream ID 86</w:t>
            </w:r>
          </w:p>
        </w:tc>
        <w:tc>
          <w:tcPr>
            <w:tcW w:w="1439" w:type="dxa"/>
            <w:tcBorders>
              <w:top w:val="nil"/>
              <w:left w:val="nil"/>
              <w:bottom w:val="single" w:sz="8"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p>
        </w:tc>
        <w:tc>
          <w:tcPr>
            <w:tcW w:w="3860" w:type="dxa"/>
            <w:tcBorders>
              <w:top w:val="nil"/>
              <w:left w:val="nil"/>
              <w:bottom w:val="single" w:sz="8" w:space="0" w:color="auto"/>
              <w:right w:val="single" w:sz="4"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A2B Microphone Output</w:t>
            </w:r>
          </w:p>
        </w:tc>
        <w:tc>
          <w:tcPr>
            <w:tcW w:w="928" w:type="dxa"/>
            <w:tcBorders>
              <w:top w:val="nil"/>
              <w:left w:val="nil"/>
              <w:bottom w:val="single" w:sz="8"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48 KHz</w:t>
            </w:r>
          </w:p>
        </w:tc>
        <w:tc>
          <w:tcPr>
            <w:tcW w:w="763" w:type="dxa"/>
            <w:tcBorders>
              <w:top w:val="nil"/>
              <w:left w:val="nil"/>
              <w:bottom w:val="single" w:sz="8" w:space="0" w:color="auto"/>
              <w:right w:val="single" w:sz="4" w:space="0" w:color="auto"/>
            </w:tcBorders>
            <w:shd w:val="clear" w:color="auto" w:fill="auto"/>
            <w:vAlign w:val="center"/>
            <w:hideMark/>
          </w:tcPr>
          <w:p w:rsidR="00157C0F" w:rsidRPr="00157C0F" w:rsidRDefault="00224EEE" w:rsidP="00157C0F">
            <w:pPr>
              <w:jc w:val="center"/>
              <w:rPr>
                <w:rFonts w:cs="Arial"/>
                <w:color w:val="000000"/>
              </w:rPr>
            </w:pPr>
            <w:r w:rsidRPr="00157C0F">
              <w:rPr>
                <w:rFonts w:cs="Arial"/>
                <w:color w:val="000000"/>
              </w:rPr>
              <w:t xml:space="preserve">24 </w:t>
            </w:r>
            <w:proofErr w:type="gramStart"/>
            <w:r w:rsidRPr="00157C0F">
              <w:rPr>
                <w:rFonts w:cs="Arial"/>
                <w:color w:val="000000"/>
              </w:rPr>
              <w:t>bit</w:t>
            </w:r>
            <w:proofErr w:type="gramEnd"/>
          </w:p>
        </w:tc>
        <w:tc>
          <w:tcPr>
            <w:tcW w:w="810" w:type="dxa"/>
            <w:tcBorders>
              <w:top w:val="nil"/>
              <w:left w:val="nil"/>
              <w:bottom w:val="single" w:sz="8" w:space="0" w:color="auto"/>
              <w:right w:val="single" w:sz="8" w:space="0" w:color="auto"/>
            </w:tcBorders>
            <w:shd w:val="clear" w:color="auto" w:fill="auto"/>
            <w:noWrap/>
            <w:vAlign w:val="center"/>
            <w:hideMark/>
          </w:tcPr>
          <w:p w:rsidR="00157C0F" w:rsidRPr="00157C0F" w:rsidRDefault="00224EEE" w:rsidP="00157C0F">
            <w:pPr>
              <w:jc w:val="center"/>
              <w:rPr>
                <w:rFonts w:cs="Arial"/>
                <w:color w:val="000000"/>
              </w:rPr>
            </w:pPr>
            <w:r w:rsidRPr="00157C0F">
              <w:rPr>
                <w:rFonts w:cs="Arial"/>
                <w:color w:val="000000"/>
              </w:rPr>
              <w:t>1</w:t>
            </w:r>
          </w:p>
        </w:tc>
      </w:tr>
    </w:tbl>
    <w:p w:rsidR="00377947" w:rsidRPr="00157C0F" w:rsidRDefault="00224EEE" w:rsidP="00500605">
      <w:pPr>
        <w:rPr>
          <w:rFonts w:cs="Arial"/>
        </w:rPr>
      </w:pPr>
    </w:p>
    <w:p w:rsidR="00406F39" w:rsidRDefault="00224EEE" w:rsidP="00B9479B">
      <w:pPr>
        <w:pStyle w:val="Heading2"/>
      </w:pPr>
      <w:r>
        <w:t>A2B Architectures</w:t>
      </w:r>
    </w:p>
    <w:p w:rsidR="00406F39" w:rsidRDefault="00224EEE" w:rsidP="00B9479B">
      <w:pPr>
        <w:pStyle w:val="Heading3"/>
      </w:pPr>
      <w:r w:rsidRPr="00B9479B">
        <w:t>SWR-REQ-407110/A-A2B Architectures</w:t>
      </w:r>
    </w:p>
    <w:p w:rsidR="00500605" w:rsidRPr="00B64EA5" w:rsidRDefault="00224EEE" w:rsidP="00500605">
      <w:pPr>
        <w:rPr>
          <w:rFonts w:cs="Arial"/>
        </w:rPr>
      </w:pPr>
    </w:p>
    <w:p w:rsidR="001F24F6" w:rsidRPr="00B64EA5" w:rsidRDefault="00224EEE" w:rsidP="00500605">
      <w:pPr>
        <w:rPr>
          <w:rFonts w:cs="Arial"/>
        </w:rPr>
      </w:pPr>
      <w:r w:rsidRPr="00B64EA5">
        <w:rPr>
          <w:rFonts w:cs="Arial"/>
        </w:rPr>
        <w:t>The following are the planned multimedia system architectures. These architectures shall be managed via Ford End-Of</w:t>
      </w:r>
      <w:r w:rsidRPr="00B64EA5">
        <w:rPr>
          <w:rFonts w:cs="Arial"/>
        </w:rPr>
        <w:t>-Line diagnostic configuration.</w:t>
      </w:r>
    </w:p>
    <w:p w:rsidR="001F24F6" w:rsidRPr="00B64EA5" w:rsidRDefault="00224EEE" w:rsidP="00500605">
      <w:pPr>
        <w:rPr>
          <w:rFonts w:cs="Arial"/>
        </w:rPr>
      </w:pPr>
    </w:p>
    <w:p w:rsidR="001F24F6" w:rsidRPr="00B64EA5" w:rsidRDefault="00224EEE" w:rsidP="00500605">
      <w:pPr>
        <w:rPr>
          <w:rFonts w:cs="Arial"/>
        </w:rPr>
      </w:pPr>
      <w:r w:rsidRPr="00B64EA5">
        <w:rPr>
          <w:rFonts w:cs="Arial"/>
        </w:rPr>
        <w:t>(tbd)</w:t>
      </w:r>
    </w:p>
    <w:p w:rsidR="001747DB" w:rsidRPr="00B64EA5" w:rsidRDefault="00224EEE" w:rsidP="00500605">
      <w:pPr>
        <w:rPr>
          <w:rFonts w:cs="Arial"/>
        </w:rPr>
      </w:pPr>
    </w:p>
    <w:p w:rsidR="00406F39" w:rsidRDefault="00224EEE" w:rsidP="00B9479B">
      <w:pPr>
        <w:pStyle w:val="Heading4"/>
      </w:pPr>
      <w:r w:rsidRPr="00B9479B">
        <w:t>SWR-REQ-407111/A-Phoenix Audio with 2 Nodes - Non-Branded</w:t>
      </w:r>
    </w:p>
    <w:p w:rsidR="00500605" w:rsidRDefault="00224EEE" w:rsidP="00500605"/>
    <w:p w:rsidR="00AA13C0" w:rsidRDefault="00224EEE" w:rsidP="005814C6">
      <w:pPr>
        <w:jc w:val="center"/>
      </w:pPr>
      <w:r>
        <w:rPr>
          <w:noProof/>
        </w:rPr>
        <w:lastRenderedPageBreak/>
        <w:drawing>
          <wp:inline distT="0" distB="0" distL="0" distR="0" wp14:anchorId="7FE3A967" wp14:editId="6AD33DDF">
            <wp:extent cx="6401435" cy="4340860"/>
            <wp:effectExtent l="0" t="0" r="0" b="2540"/>
            <wp:docPr id="27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1435" cy="4340860"/>
                    </a:xfrm>
                    <a:prstGeom prst="rect">
                      <a:avLst/>
                    </a:prstGeom>
                    <a:noFill/>
                  </pic:spPr>
                </pic:pic>
              </a:graphicData>
            </a:graphic>
          </wp:inline>
        </w:drawing>
      </w:r>
    </w:p>
    <w:p w:rsidR="00AA13C0" w:rsidRDefault="00224EEE" w:rsidP="00AA13C0"/>
    <w:p w:rsidR="00406F39" w:rsidRDefault="00224EEE" w:rsidP="00B9479B">
      <w:pPr>
        <w:pStyle w:val="Heading4"/>
      </w:pPr>
      <w:r w:rsidRPr="00B9479B">
        <w:t>SWR-REQ-407112/A-Phoenix Audio with 3 Nodes - Non-Branded</w:t>
      </w:r>
    </w:p>
    <w:p w:rsidR="00500605" w:rsidRDefault="00224EEE" w:rsidP="00500605"/>
    <w:p w:rsidR="00F30939" w:rsidRDefault="00224EEE" w:rsidP="005814C6">
      <w:pPr>
        <w:jc w:val="center"/>
      </w:pPr>
      <w:r>
        <w:rPr>
          <w:noProof/>
        </w:rPr>
        <w:lastRenderedPageBreak/>
        <w:drawing>
          <wp:inline distT="0" distB="0" distL="0" distR="0" wp14:anchorId="4E412292" wp14:editId="78D9808C">
            <wp:extent cx="6401435" cy="7669530"/>
            <wp:effectExtent l="0" t="0" r="0" b="7620"/>
            <wp:docPr id="2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1435" cy="7669530"/>
                    </a:xfrm>
                    <a:prstGeom prst="rect">
                      <a:avLst/>
                    </a:prstGeom>
                    <a:noFill/>
                  </pic:spPr>
                </pic:pic>
              </a:graphicData>
            </a:graphic>
          </wp:inline>
        </w:drawing>
      </w:r>
    </w:p>
    <w:p w:rsidR="00F30939" w:rsidRDefault="00224EEE" w:rsidP="00500605"/>
    <w:p w:rsidR="00406F39" w:rsidRDefault="00224EEE" w:rsidP="00B9479B">
      <w:pPr>
        <w:pStyle w:val="Heading4"/>
      </w:pPr>
      <w:r w:rsidRPr="00B9479B">
        <w:t>SWR-REQ-407113/A-Phoenix Audio with 2 Nodes - Branded</w:t>
      </w:r>
    </w:p>
    <w:p w:rsidR="004C4A85" w:rsidRDefault="00224EEE" w:rsidP="00500605"/>
    <w:p w:rsidR="00500605" w:rsidRDefault="00224EEE" w:rsidP="005814C6">
      <w:pPr>
        <w:jc w:val="center"/>
      </w:pPr>
      <w:r>
        <w:rPr>
          <w:noProof/>
        </w:rPr>
        <w:lastRenderedPageBreak/>
        <w:drawing>
          <wp:inline distT="0" distB="0" distL="0" distR="0" wp14:anchorId="3171E57A" wp14:editId="51D67A8F">
            <wp:extent cx="6401435" cy="4340860"/>
            <wp:effectExtent l="0" t="0" r="0" b="2540"/>
            <wp:docPr id="2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1435" cy="4340860"/>
                    </a:xfrm>
                    <a:prstGeom prst="rect">
                      <a:avLst/>
                    </a:prstGeom>
                    <a:noFill/>
                  </pic:spPr>
                </pic:pic>
              </a:graphicData>
            </a:graphic>
          </wp:inline>
        </w:drawing>
      </w:r>
    </w:p>
    <w:p w:rsidR="004C4A85" w:rsidRDefault="00224EEE" w:rsidP="00500605"/>
    <w:p w:rsidR="00406F39" w:rsidRDefault="00224EEE" w:rsidP="00B9479B">
      <w:pPr>
        <w:pStyle w:val="Heading4"/>
      </w:pPr>
      <w:r w:rsidRPr="00B9479B">
        <w:t>SWR-REQ-407114/A-Phoenix Audio with 3 Nodes - Branded PAC 2-3-4-5</w:t>
      </w:r>
    </w:p>
    <w:p w:rsidR="00500605" w:rsidRDefault="00224EEE" w:rsidP="00500605"/>
    <w:p w:rsidR="00B67678" w:rsidRDefault="00224EEE" w:rsidP="005814C6">
      <w:pPr>
        <w:jc w:val="center"/>
      </w:pPr>
      <w:r>
        <w:rPr>
          <w:noProof/>
        </w:rPr>
        <w:lastRenderedPageBreak/>
        <w:drawing>
          <wp:inline distT="0" distB="0" distL="0" distR="0" wp14:anchorId="3EAB4D50" wp14:editId="175DE4B5">
            <wp:extent cx="6401435" cy="7779385"/>
            <wp:effectExtent l="0" t="0" r="0" b="0"/>
            <wp:docPr id="3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1435" cy="7779385"/>
                    </a:xfrm>
                    <a:prstGeom prst="rect">
                      <a:avLst/>
                    </a:prstGeom>
                    <a:noFill/>
                  </pic:spPr>
                </pic:pic>
              </a:graphicData>
            </a:graphic>
          </wp:inline>
        </w:drawing>
      </w:r>
    </w:p>
    <w:p w:rsidR="00B67678" w:rsidRDefault="00224EEE" w:rsidP="00500605"/>
    <w:p w:rsidR="00406F39" w:rsidRDefault="00224EEE" w:rsidP="00B9479B">
      <w:pPr>
        <w:pStyle w:val="Heading4"/>
      </w:pPr>
      <w:r w:rsidRPr="00B9479B">
        <w:t>SWR-REQ-416750/A-Phoenix Audio with 3 Nodes - Branded PAC 6</w:t>
      </w:r>
      <w:r w:rsidRPr="00B9479B">
        <w:t>-7-8</w:t>
      </w:r>
    </w:p>
    <w:p w:rsidR="00500605" w:rsidRDefault="00224EEE" w:rsidP="00500605"/>
    <w:p w:rsidR="00234B47" w:rsidRDefault="00224EEE" w:rsidP="005814C6">
      <w:pPr>
        <w:jc w:val="center"/>
      </w:pPr>
      <w:r w:rsidRPr="00234B47">
        <w:rPr>
          <w:noProof/>
        </w:rPr>
        <w:lastRenderedPageBreak/>
        <w:drawing>
          <wp:inline distT="0" distB="0" distL="0" distR="0" wp14:anchorId="05DD9C58" wp14:editId="37CA86FC">
            <wp:extent cx="5943600" cy="7217410"/>
            <wp:effectExtent l="0" t="0" r="0" b="2540"/>
            <wp:docPr id="3100" name="Picture 9">
              <a:extLst xmlns:a="http://schemas.openxmlformats.org/drawingml/2006/main">
                <a:ext uri="{FF2B5EF4-FFF2-40B4-BE49-F238E27FC236}">
                  <a16:creationId xmlns:a16="http://schemas.microsoft.com/office/drawing/2014/main" id="{968699C6-63B3-4EE8-AFA9-80F575C759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68699C6-63B3-4EE8-AFA9-80F575C75959}"/>
                        </a:ext>
                      </a:extLst>
                    </pic:cNvPr>
                    <pic:cNvPicPr>
                      <a:picLocks noChangeAspect="1"/>
                    </pic:cNvPicPr>
                  </pic:nvPicPr>
                  <pic:blipFill>
                    <a:blip r:embed="rId12"/>
                    <a:stretch>
                      <a:fillRect/>
                    </a:stretch>
                  </pic:blipFill>
                  <pic:spPr>
                    <a:xfrm>
                      <a:off x="0" y="0"/>
                      <a:ext cx="5943600" cy="7217410"/>
                    </a:xfrm>
                    <a:prstGeom prst="rect">
                      <a:avLst/>
                    </a:prstGeom>
                  </pic:spPr>
                </pic:pic>
              </a:graphicData>
            </a:graphic>
          </wp:inline>
        </w:drawing>
      </w:r>
    </w:p>
    <w:p w:rsidR="00234B47" w:rsidRDefault="00224EEE" w:rsidP="00500605"/>
    <w:p w:rsidR="00406F39" w:rsidRDefault="00224EEE" w:rsidP="00B9479B">
      <w:pPr>
        <w:pStyle w:val="Heading4"/>
      </w:pPr>
      <w:r w:rsidRPr="00B9479B">
        <w:t>SWR-REQ-416751/A-Phoenix Audio with 3 Nodes - Branded PAC 9-10-11</w:t>
      </w:r>
    </w:p>
    <w:p w:rsidR="00500605" w:rsidRDefault="00224EEE" w:rsidP="00500605"/>
    <w:p w:rsidR="00E72130" w:rsidRDefault="00224EEE" w:rsidP="005814C6">
      <w:pPr>
        <w:jc w:val="center"/>
      </w:pPr>
      <w:r w:rsidRPr="00E72130">
        <w:rPr>
          <w:noProof/>
        </w:rPr>
        <w:lastRenderedPageBreak/>
        <w:drawing>
          <wp:inline distT="0" distB="0" distL="0" distR="0" wp14:anchorId="0F976D85" wp14:editId="10497188">
            <wp:extent cx="5943600" cy="7407275"/>
            <wp:effectExtent l="0" t="0" r="0" b="3175"/>
            <wp:docPr id="3200" name="Picture 10">
              <a:extLst xmlns:a="http://schemas.openxmlformats.org/drawingml/2006/main">
                <a:ext uri="{FF2B5EF4-FFF2-40B4-BE49-F238E27FC236}">
                  <a16:creationId xmlns:a16="http://schemas.microsoft.com/office/drawing/2014/main" id="{AD33E488-580A-46D9-91D3-56B12EA212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AD33E488-580A-46D9-91D3-56B12EA212F6}"/>
                        </a:ext>
                      </a:extLst>
                    </pic:cNvPr>
                    <pic:cNvPicPr>
                      <a:picLocks noChangeAspect="1"/>
                    </pic:cNvPicPr>
                  </pic:nvPicPr>
                  <pic:blipFill>
                    <a:blip r:embed="rId13"/>
                    <a:stretch>
                      <a:fillRect/>
                    </a:stretch>
                  </pic:blipFill>
                  <pic:spPr>
                    <a:xfrm>
                      <a:off x="0" y="0"/>
                      <a:ext cx="5943600" cy="7407275"/>
                    </a:xfrm>
                    <a:prstGeom prst="rect">
                      <a:avLst/>
                    </a:prstGeom>
                  </pic:spPr>
                </pic:pic>
              </a:graphicData>
            </a:graphic>
          </wp:inline>
        </w:drawing>
      </w:r>
    </w:p>
    <w:p w:rsidR="00E72130" w:rsidRDefault="00224EEE" w:rsidP="00500605"/>
    <w:p w:rsidR="00406F39" w:rsidRDefault="00224EEE" w:rsidP="00B9479B">
      <w:pPr>
        <w:pStyle w:val="Heading4"/>
      </w:pPr>
      <w:r w:rsidRPr="00B9479B">
        <w:t>SWR-REQ-407115/A-Phoenix Audio with 2 Nodes - DuerOS - Subwoofer_Base</w:t>
      </w:r>
    </w:p>
    <w:p w:rsidR="00BC078A" w:rsidRDefault="00224EEE" w:rsidP="00500605"/>
    <w:p w:rsidR="00890977" w:rsidRDefault="00224EEE" w:rsidP="005814C6">
      <w:pPr>
        <w:jc w:val="center"/>
      </w:pPr>
      <w:r>
        <w:rPr>
          <w:noProof/>
        </w:rPr>
        <w:lastRenderedPageBreak/>
        <w:drawing>
          <wp:inline distT="0" distB="0" distL="0" distR="0" wp14:anchorId="771A2515" wp14:editId="43C118D1">
            <wp:extent cx="6401435" cy="4340860"/>
            <wp:effectExtent l="0" t="0" r="0" b="2540"/>
            <wp:docPr id="3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1435" cy="4340860"/>
                    </a:xfrm>
                    <a:prstGeom prst="rect">
                      <a:avLst/>
                    </a:prstGeom>
                    <a:noFill/>
                  </pic:spPr>
                </pic:pic>
              </a:graphicData>
            </a:graphic>
          </wp:inline>
        </w:drawing>
      </w:r>
    </w:p>
    <w:p w:rsidR="005601CA" w:rsidRDefault="00224EEE" w:rsidP="00500605"/>
    <w:p w:rsidR="00406F39" w:rsidRDefault="00224EEE" w:rsidP="00B9479B">
      <w:pPr>
        <w:pStyle w:val="Heading4"/>
      </w:pPr>
      <w:r w:rsidRPr="00B9479B">
        <w:t>SWR-REQ-410563/A-Phoenix Audio with 2 Nodes - DuerOS - w/o ICC and w/o MSS</w:t>
      </w:r>
    </w:p>
    <w:p w:rsidR="00BC078A" w:rsidRDefault="00224EEE" w:rsidP="00500605"/>
    <w:p w:rsidR="00890977" w:rsidRDefault="00224EEE" w:rsidP="005814C6">
      <w:pPr>
        <w:jc w:val="center"/>
      </w:pPr>
      <w:r>
        <w:rPr>
          <w:noProof/>
        </w:rPr>
        <w:lastRenderedPageBreak/>
        <w:drawing>
          <wp:inline distT="0" distB="0" distL="0" distR="0" wp14:anchorId="1DEF5344" wp14:editId="6C3BF122">
            <wp:extent cx="6401435" cy="4535805"/>
            <wp:effectExtent l="0" t="0" r="0" b="0"/>
            <wp:docPr id="3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1435" cy="4535805"/>
                    </a:xfrm>
                    <a:prstGeom prst="rect">
                      <a:avLst/>
                    </a:prstGeom>
                    <a:noFill/>
                  </pic:spPr>
                </pic:pic>
              </a:graphicData>
            </a:graphic>
          </wp:inline>
        </w:drawing>
      </w:r>
    </w:p>
    <w:p w:rsidR="005601CA" w:rsidRDefault="00224EEE" w:rsidP="00500605"/>
    <w:p w:rsidR="00406F39" w:rsidRDefault="00224EEE" w:rsidP="00B9479B">
      <w:pPr>
        <w:pStyle w:val="Heading4"/>
      </w:pPr>
      <w:r w:rsidRPr="00B9479B">
        <w:t>SWR-REQ-416752/A-Phoenix Audio with 3 Nod</w:t>
      </w:r>
      <w:r w:rsidRPr="00B9479B">
        <w:t>es - DuerOS - w/ ICC and w/o MSS</w:t>
      </w:r>
    </w:p>
    <w:p w:rsidR="00500605" w:rsidRDefault="00224EEE" w:rsidP="00500605"/>
    <w:p w:rsidR="002526F7" w:rsidRDefault="00224EEE" w:rsidP="005814C6">
      <w:pPr>
        <w:jc w:val="center"/>
      </w:pPr>
      <w:r w:rsidRPr="002526F7">
        <w:rPr>
          <w:noProof/>
        </w:rPr>
        <w:lastRenderedPageBreak/>
        <w:drawing>
          <wp:inline distT="0" distB="0" distL="0" distR="0" wp14:anchorId="7EF8F565" wp14:editId="0CE94E18">
            <wp:extent cx="5943600" cy="6944995"/>
            <wp:effectExtent l="0" t="0" r="0" b="8255"/>
            <wp:docPr id="3500" name="Picture 13">
              <a:extLst xmlns:a="http://schemas.openxmlformats.org/drawingml/2006/main">
                <a:ext uri="{FF2B5EF4-FFF2-40B4-BE49-F238E27FC236}">
                  <a16:creationId xmlns:a16="http://schemas.microsoft.com/office/drawing/2014/main" id="{FA5B50B9-E61D-4B52-8F3F-9AE5908309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FA5B50B9-E61D-4B52-8F3F-9AE59083099E}"/>
                        </a:ext>
                      </a:extLst>
                    </pic:cNvPr>
                    <pic:cNvPicPr>
                      <a:picLocks noChangeAspect="1"/>
                    </pic:cNvPicPr>
                  </pic:nvPicPr>
                  <pic:blipFill>
                    <a:blip r:embed="rId16"/>
                    <a:stretch>
                      <a:fillRect/>
                    </a:stretch>
                  </pic:blipFill>
                  <pic:spPr>
                    <a:xfrm>
                      <a:off x="0" y="0"/>
                      <a:ext cx="5943600" cy="6944995"/>
                    </a:xfrm>
                    <a:prstGeom prst="rect">
                      <a:avLst/>
                    </a:prstGeom>
                  </pic:spPr>
                </pic:pic>
              </a:graphicData>
            </a:graphic>
          </wp:inline>
        </w:drawing>
      </w:r>
    </w:p>
    <w:p w:rsidR="002526F7" w:rsidRDefault="00224EEE" w:rsidP="00500605"/>
    <w:p w:rsidR="00406F39" w:rsidRDefault="00224EEE" w:rsidP="00B9479B">
      <w:pPr>
        <w:pStyle w:val="Heading4"/>
      </w:pPr>
      <w:r w:rsidRPr="00B9479B">
        <w:t>SWR-REQ-416753/A-Phoenix Audio with 3 Nodes - DuerOS - w/ ICC and w/ MSS</w:t>
      </w:r>
    </w:p>
    <w:p w:rsidR="005828A7" w:rsidRDefault="00224EEE" w:rsidP="00500605"/>
    <w:p w:rsidR="005828A7" w:rsidRDefault="00224EEE" w:rsidP="005814C6">
      <w:pPr>
        <w:jc w:val="center"/>
      </w:pPr>
      <w:r>
        <w:rPr>
          <w:noProof/>
        </w:rPr>
        <w:lastRenderedPageBreak/>
        <w:drawing>
          <wp:inline distT="0" distB="0" distL="0" distR="0" wp14:anchorId="4456C08E" wp14:editId="7F57D5D3">
            <wp:extent cx="6401435" cy="7876540"/>
            <wp:effectExtent l="0" t="0" r="0" b="0"/>
            <wp:docPr id="3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1435" cy="7876540"/>
                    </a:xfrm>
                    <a:prstGeom prst="rect">
                      <a:avLst/>
                    </a:prstGeom>
                    <a:noFill/>
                  </pic:spPr>
                </pic:pic>
              </a:graphicData>
            </a:graphic>
          </wp:inline>
        </w:drawing>
      </w:r>
    </w:p>
    <w:p w:rsidR="005828A7" w:rsidRDefault="00224EEE" w:rsidP="00500605"/>
    <w:p w:rsidR="00406F39" w:rsidRDefault="00224EEE" w:rsidP="00B9479B">
      <w:pPr>
        <w:pStyle w:val="Heading1"/>
      </w:pPr>
      <w:r w:rsidRPr="00B9479B">
        <w:lastRenderedPageBreak/>
        <w:t>FRD-REQ-407128/A-General Requirements</w:t>
      </w:r>
    </w:p>
    <w:p w:rsidR="00406F39" w:rsidRDefault="00224EEE" w:rsidP="00B9479B">
      <w:pPr>
        <w:pStyle w:val="Heading2"/>
      </w:pPr>
      <w:r w:rsidRPr="00B9479B">
        <w:t>SWR-REQ-407129/A-A2B ADI Stack Software</w:t>
      </w:r>
    </w:p>
    <w:p w:rsidR="00500605" w:rsidRPr="00EF1CA4" w:rsidRDefault="00224EEE" w:rsidP="00500605">
      <w:pPr>
        <w:rPr>
          <w:rFonts w:cs="Arial"/>
        </w:rPr>
      </w:pPr>
    </w:p>
    <w:p w:rsidR="00EF1CA4" w:rsidRDefault="00224EEE" w:rsidP="00500605">
      <w:pPr>
        <w:rPr>
          <w:rFonts w:cs="Arial"/>
        </w:rPr>
      </w:pPr>
      <w:r w:rsidRPr="00EF1CA4">
        <w:rPr>
          <w:rFonts w:cs="Arial"/>
        </w:rPr>
        <w:t xml:space="preserve">The A2B </w:t>
      </w:r>
      <w:r>
        <w:rPr>
          <w:rFonts w:cs="Arial"/>
        </w:rPr>
        <w:t>Main</w:t>
      </w:r>
      <w:r w:rsidRPr="00EF1CA4">
        <w:rPr>
          <w:rFonts w:cs="Arial"/>
        </w:rPr>
        <w:t xml:space="preserve"> supplier shall integrate the </w:t>
      </w:r>
      <w:r w:rsidRPr="00EF1CA4">
        <w:rPr>
          <w:rFonts w:cs="Arial"/>
          <w:i/>
          <w:u w:val="single"/>
        </w:rPr>
        <w:t>ADI A2B Software Stack</w:t>
      </w:r>
      <w:r w:rsidRPr="00EF1CA4">
        <w:rPr>
          <w:rFonts w:cs="Arial"/>
        </w:rPr>
        <w:t xml:space="preserve"> “ADI_A2B_Software_Rel19.0.0” or </w:t>
      </w:r>
      <w:proofErr w:type="gramStart"/>
      <w:r w:rsidRPr="00EF1CA4">
        <w:rPr>
          <w:rFonts w:cs="Arial"/>
        </w:rPr>
        <w:t>later on</w:t>
      </w:r>
      <w:proofErr w:type="gramEnd"/>
      <w:r w:rsidRPr="00EF1CA4">
        <w:rPr>
          <w:rFonts w:cs="Arial"/>
        </w:rPr>
        <w:t xml:space="preserve"> their µC/DSP to interface with the A2B </w:t>
      </w:r>
      <w:r>
        <w:rPr>
          <w:rFonts w:cs="Arial"/>
        </w:rPr>
        <w:t>Main</w:t>
      </w:r>
      <w:r w:rsidRPr="00EF1CA4">
        <w:rPr>
          <w:rFonts w:cs="Arial"/>
        </w:rPr>
        <w:t xml:space="preserve"> IC and network. The supplier shall reference and comply with the latest version of ADI’s </w:t>
      </w:r>
      <w:r w:rsidRPr="00EF1CA4">
        <w:rPr>
          <w:rFonts w:cs="Arial"/>
          <w:i/>
          <w:u w:val="single"/>
        </w:rPr>
        <w:t>A2B Stack User Guide</w:t>
      </w:r>
      <w:r w:rsidRPr="00EF1CA4">
        <w:rPr>
          <w:rFonts w:cs="Arial"/>
        </w:rPr>
        <w:t xml:space="preserve"> revision</w:t>
      </w:r>
      <w:r w:rsidRPr="00EF1CA4">
        <w:rPr>
          <w:rFonts w:cs="Arial"/>
        </w:rPr>
        <w:t xml:space="preserve"> 6.0 or later as part of the release package.</w:t>
      </w:r>
    </w:p>
    <w:p w:rsidR="00EF1CA4" w:rsidRPr="00EF1CA4" w:rsidRDefault="00224EEE" w:rsidP="00500605">
      <w:pPr>
        <w:rPr>
          <w:rFonts w:cs="Arial"/>
        </w:rPr>
      </w:pPr>
    </w:p>
    <w:p w:rsidR="00406F39" w:rsidRDefault="00224EEE" w:rsidP="00B9479B">
      <w:pPr>
        <w:pStyle w:val="Heading2"/>
      </w:pPr>
      <w:r w:rsidRPr="00B9479B">
        <w:t>HW/SWR-REQ-414938/A-A2B Audio Bus Start-up and Shut Down</w:t>
      </w:r>
    </w:p>
    <w:p w:rsidR="00500605" w:rsidRPr="00E76444" w:rsidRDefault="00224EEE" w:rsidP="00500605">
      <w:pPr>
        <w:rPr>
          <w:rFonts w:cs="Arial"/>
        </w:rPr>
      </w:pPr>
    </w:p>
    <w:p w:rsidR="00906DCC" w:rsidRPr="00E76444" w:rsidRDefault="00224EEE" w:rsidP="00906DCC">
      <w:pPr>
        <w:rPr>
          <w:rFonts w:cs="Arial"/>
          <w:b/>
        </w:rPr>
      </w:pPr>
      <w:r w:rsidRPr="00E76444">
        <w:rPr>
          <w:rFonts w:cs="Arial"/>
          <w:b/>
          <w:u w:val="single"/>
        </w:rPr>
        <w:t>A2B Digital Audio Bus Start-Up</w:t>
      </w:r>
      <w:r w:rsidRPr="00E76444">
        <w:rPr>
          <w:rFonts w:cs="Arial"/>
          <w:b/>
        </w:rPr>
        <w:t>:</w:t>
      </w:r>
    </w:p>
    <w:p w:rsidR="00906DCC" w:rsidRPr="00E76444" w:rsidRDefault="00224EEE" w:rsidP="00906DCC">
      <w:pPr>
        <w:rPr>
          <w:rFonts w:cs="Arial"/>
        </w:rPr>
      </w:pPr>
      <w:r w:rsidRPr="00E76444">
        <w:rPr>
          <w:rFonts w:cs="Arial"/>
        </w:rPr>
        <w:t xml:space="preserve">The A2B Digital Audio Bus shall initialize and become active </w:t>
      </w:r>
      <w:r w:rsidRPr="00E76444">
        <w:rPr>
          <w:rFonts w:cs="Arial"/>
        </w:rPr>
        <w:t>&amp; functional when the CAN bus is active.  Reference “Analog Devices A2B Link Implementation Specification” for details and A2B start-up times.</w:t>
      </w:r>
    </w:p>
    <w:p w:rsidR="00906DCC" w:rsidRPr="00E76444" w:rsidRDefault="00224EEE" w:rsidP="00906DCC">
      <w:pPr>
        <w:rPr>
          <w:rFonts w:cs="Arial"/>
        </w:rPr>
      </w:pPr>
    </w:p>
    <w:p w:rsidR="00906DCC" w:rsidRPr="00E76444" w:rsidRDefault="00224EEE" w:rsidP="00906DCC">
      <w:pPr>
        <w:rPr>
          <w:rFonts w:cs="Arial"/>
        </w:rPr>
      </w:pPr>
      <w:r w:rsidRPr="00E76444">
        <w:rPr>
          <w:rFonts w:cs="Arial"/>
        </w:rPr>
        <w:t>At A2B bus start-up</w:t>
      </w:r>
      <w:ins w:id="2" w:author="Walus, David (D.M.)" w:date="2021-05-06T10:38:00Z">
        <w:r w:rsidRPr="00E76444">
          <w:rPr>
            <w:rFonts w:cs="Arial"/>
          </w:rPr>
          <w:t>,</w:t>
        </w:r>
      </w:ins>
      <w:r w:rsidRPr="00E76444">
        <w:rPr>
          <w:rFonts w:cs="Arial"/>
        </w:rPr>
        <w:t xml:space="preserve"> the </w:t>
      </w:r>
      <w:ins w:id="3" w:author="Walus, David (D.M.)" w:date="2021-05-06T10:40:00Z">
        <w:r w:rsidRPr="00E76444">
          <w:rPr>
            <w:rFonts w:cs="Arial"/>
          </w:rPr>
          <w:t xml:space="preserve">virtual GPIO (or </w:t>
        </w:r>
      </w:ins>
      <w:del w:id="4" w:author="Walus, David (D.M.)" w:date="2021-05-06T10:38:00Z">
        <w:r w:rsidRPr="00E76444" w:rsidDel="00953875">
          <w:rPr>
            <w:rFonts w:cs="Arial"/>
          </w:rPr>
          <w:delText xml:space="preserve">virtual </w:delText>
        </w:r>
      </w:del>
      <w:r w:rsidRPr="00E76444">
        <w:rPr>
          <w:rFonts w:cs="Arial"/>
        </w:rPr>
        <w:t>GPIO</w:t>
      </w:r>
      <w:ins w:id="5" w:author="Walus, David (D.M.)" w:date="2021-05-06T10:38:00Z">
        <w:r w:rsidRPr="00E76444">
          <w:rPr>
            <w:rFonts w:cs="Arial"/>
          </w:rPr>
          <w:t xml:space="preserve"> over Distance</w:t>
        </w:r>
      </w:ins>
      <w:ins w:id="6" w:author="Walus, David (D.M.)" w:date="2021-05-06T10:40:00Z">
        <w:r w:rsidRPr="00E76444">
          <w:rPr>
            <w:rFonts w:cs="Arial"/>
          </w:rPr>
          <w:t>)</w:t>
        </w:r>
      </w:ins>
      <w:ins w:id="7" w:author="Walus, David (D.M.)" w:date="2021-05-06T10:38:00Z">
        <w:r w:rsidRPr="00E76444">
          <w:rPr>
            <w:rFonts w:cs="Arial"/>
          </w:rPr>
          <w:t xml:space="preserve"> </w:t>
        </w:r>
      </w:ins>
      <w:del w:id="8" w:author="Walus, David (D.M.)" w:date="2021-05-06T10:39:00Z">
        <w:r w:rsidRPr="00E76444" w:rsidDel="00953875">
          <w:rPr>
            <w:rFonts w:cs="Arial"/>
          </w:rPr>
          <w:delText>0, virtual GPIO1</w:delText>
        </w:r>
      </w:del>
      <w:ins w:id="9" w:author="Walus, David (D.M.)" w:date="2021-05-06T10:39:00Z">
        <w:r w:rsidRPr="00E76444">
          <w:rPr>
            <w:rFonts w:cs="Arial"/>
          </w:rPr>
          <w:t>registers</w:t>
        </w:r>
      </w:ins>
      <w:r w:rsidRPr="00E76444">
        <w:rPr>
          <w:rFonts w:cs="Arial"/>
        </w:rPr>
        <w:t xml:space="preserve"> and hardwired GPIO</w:t>
      </w:r>
      <w:del w:id="10" w:author="Walus, David (D.M.)" w:date="2021-05-06T10:39:00Z">
        <w:r w:rsidRPr="00E76444" w:rsidDel="00953875">
          <w:rPr>
            <w:rFonts w:cs="Arial"/>
          </w:rPr>
          <w:delText>2</w:delText>
        </w:r>
      </w:del>
      <w:ins w:id="11" w:author="Walus, David (D.M.)" w:date="2021-05-06T10:39:00Z">
        <w:r w:rsidRPr="00E76444">
          <w:rPr>
            <w:rFonts w:cs="Arial"/>
          </w:rPr>
          <w:t>s</w:t>
        </w:r>
      </w:ins>
      <w:ins w:id="12" w:author="Walus, David (D.M.)" w:date="2021-05-06T10:45:00Z">
        <w:r w:rsidRPr="00E76444">
          <w:rPr>
            <w:rFonts w:cs="Arial"/>
          </w:rPr>
          <w:t xml:space="preserve"> (Direct Micro Connect)</w:t>
        </w:r>
      </w:ins>
      <w:r w:rsidRPr="00E76444">
        <w:rPr>
          <w:rFonts w:cs="Arial"/>
        </w:rPr>
        <w:t xml:space="preserve"> shall initialize to all zero’s:</w:t>
      </w:r>
    </w:p>
    <w:p w:rsidR="00906DCC" w:rsidRPr="00E76444" w:rsidRDefault="00224EEE" w:rsidP="00577DE3">
      <w:pPr>
        <w:numPr>
          <w:ilvl w:val="0"/>
          <w:numId w:val="9"/>
        </w:numPr>
        <w:rPr>
          <w:ins w:id="13" w:author="Walus, David (D.M.)" w:date="2021-05-06T10:55:00Z"/>
          <w:rFonts w:cs="Arial"/>
        </w:rPr>
      </w:pPr>
      <w:bookmarkStart w:id="14" w:name="_Hlk71191247"/>
      <w:ins w:id="15" w:author="Walus, David (D.M.)" w:date="2021-05-06T10:41:00Z">
        <w:r w:rsidRPr="00E76444">
          <w:rPr>
            <w:rFonts w:cs="Arial"/>
            <w:color w:val="000000"/>
          </w:rPr>
          <w:t>IOD0DAT</w:t>
        </w:r>
      </w:ins>
      <w:bookmarkEnd w:id="14"/>
      <w:del w:id="16" w:author="Walus, David (D.M.)" w:date="2021-05-06T10:41:00Z">
        <w:r w:rsidRPr="00E76444" w:rsidDel="00953875">
          <w:rPr>
            <w:rFonts w:cs="Arial"/>
          </w:rPr>
          <w:delText xml:space="preserve">Virtual GPIO0 </w:delText>
        </w:r>
      </w:del>
      <w:r w:rsidRPr="00E76444">
        <w:rPr>
          <w:rFonts w:cs="Arial"/>
        </w:rPr>
        <w:t xml:space="preserve">@ </w:t>
      </w:r>
      <w:del w:id="17" w:author="Walus, David (D.M.)" w:date="2021-05-06T10:43:00Z">
        <w:r w:rsidRPr="00E76444" w:rsidDel="00953875">
          <w:rPr>
            <w:rFonts w:cs="Arial"/>
          </w:rPr>
          <w:delText xml:space="preserve">Amp </w:delText>
        </w:r>
      </w:del>
      <w:ins w:id="18" w:author="Walus, David (D.M.)" w:date="2021-05-06T10:43:00Z">
        <w:r w:rsidRPr="00E76444">
          <w:rPr>
            <w:rFonts w:cs="Arial"/>
          </w:rPr>
          <w:t xml:space="preserve">PAC </w:t>
        </w:r>
      </w:ins>
      <w:r w:rsidRPr="00E76444">
        <w:rPr>
          <w:rFonts w:cs="Arial"/>
        </w:rPr>
        <w:t xml:space="preserve">= 0x0 </w:t>
      </w:r>
      <w:del w:id="19" w:author="Walus, David (D.M.)" w:date="2021-05-06T10:42:00Z">
        <w:r w:rsidRPr="00E76444" w:rsidDel="00953875">
          <w:rPr>
            <w:rFonts w:cs="Arial"/>
          </w:rPr>
          <w:delText>AMP_NotReadyForAudio</w:delText>
        </w:r>
      </w:del>
      <w:ins w:id="20" w:author="Walus, David (D.M.)" w:date="2021-05-06T10:42:00Z">
        <w:r w:rsidRPr="00E76444">
          <w:rPr>
            <w:rFonts w:cs="Arial"/>
          </w:rPr>
          <w:t>Not_Configured</w:t>
        </w:r>
      </w:ins>
    </w:p>
    <w:p w:rsidR="00A7728A" w:rsidRPr="00E76444" w:rsidRDefault="00224EEE" w:rsidP="00E76444">
      <w:pPr>
        <w:ind w:left="720" w:firstLine="720"/>
        <w:rPr>
          <w:rFonts w:cs="Arial"/>
        </w:rPr>
      </w:pPr>
      <w:ins w:id="21" w:author="Walus, David (D.M.)" w:date="2021-05-06T10:56:00Z">
        <w:r w:rsidRPr="00E76444">
          <w:rPr>
            <w:rFonts w:cs="Arial"/>
            <w:color w:val="000000"/>
          </w:rPr>
          <w:t>(</w:t>
        </w:r>
      </w:ins>
      <w:ins w:id="22" w:author="Walus, David (D.M.)" w:date="2021-05-06T10:55:00Z">
        <w:r w:rsidRPr="00E76444">
          <w:rPr>
            <w:rFonts w:cs="Arial"/>
            <w:color w:val="000000"/>
          </w:rPr>
          <w:t xml:space="preserve">PAC sets </w:t>
        </w:r>
      </w:ins>
      <w:ins w:id="23" w:author="Walus, David (D.M.)" w:date="2021-05-06T10:56:00Z">
        <w:r w:rsidRPr="00E76444">
          <w:rPr>
            <w:rFonts w:cs="Arial"/>
            <w:color w:val="000000"/>
          </w:rPr>
          <w:t xml:space="preserve">this </w:t>
        </w:r>
      </w:ins>
      <w:ins w:id="24" w:author="Walus, David (D.M.)" w:date="2021-05-06T10:55:00Z">
        <w:r w:rsidRPr="00E76444">
          <w:rPr>
            <w:rFonts w:cs="Arial"/>
            <w:color w:val="000000"/>
          </w:rPr>
          <w:t>register for all modules on the bus</w:t>
        </w:r>
      </w:ins>
      <w:ins w:id="25" w:author="Walus, David (D.M.)" w:date="2021-05-06T10:56:00Z">
        <w:r w:rsidRPr="00E76444">
          <w:rPr>
            <w:rFonts w:cs="Arial"/>
            <w:color w:val="000000"/>
          </w:rPr>
          <w:t xml:space="preserve"> via GPIO over Distance)</w:t>
        </w:r>
      </w:ins>
    </w:p>
    <w:p w:rsidR="00906DCC" w:rsidRPr="00E76444" w:rsidRDefault="00224EEE" w:rsidP="00577DE3">
      <w:pPr>
        <w:numPr>
          <w:ilvl w:val="0"/>
          <w:numId w:val="9"/>
        </w:numPr>
        <w:rPr>
          <w:ins w:id="26" w:author="Walus, David (D.M.)" w:date="2021-05-06T10:57:00Z"/>
          <w:rFonts w:cs="Arial"/>
        </w:rPr>
      </w:pPr>
      <w:bookmarkStart w:id="27" w:name="_Hlk71191348"/>
      <w:ins w:id="28" w:author="Walus, David (D.M.)" w:date="2021-05-06T10:42:00Z">
        <w:r w:rsidRPr="00E76444">
          <w:rPr>
            <w:rFonts w:cs="Arial"/>
            <w:color w:val="000000"/>
          </w:rPr>
          <w:t>IOD</w:t>
        </w:r>
      </w:ins>
      <w:ins w:id="29" w:author="Walus, David (D.M.)" w:date="2021-05-06T10:43:00Z">
        <w:r w:rsidRPr="00E76444">
          <w:rPr>
            <w:rFonts w:cs="Arial"/>
            <w:color w:val="000000"/>
          </w:rPr>
          <w:t>1</w:t>
        </w:r>
      </w:ins>
      <w:ins w:id="30" w:author="Walus, David (D.M.)" w:date="2021-05-06T10:42:00Z">
        <w:r w:rsidRPr="00E76444">
          <w:rPr>
            <w:rFonts w:cs="Arial"/>
            <w:color w:val="000000"/>
          </w:rPr>
          <w:t>DAT</w:t>
        </w:r>
      </w:ins>
      <w:bookmarkEnd w:id="27"/>
      <w:del w:id="31" w:author="Walus, David (D.M.)" w:date="2021-05-06T10:42:00Z">
        <w:r w:rsidRPr="00E76444" w:rsidDel="00953875">
          <w:rPr>
            <w:rFonts w:cs="Arial"/>
          </w:rPr>
          <w:delText xml:space="preserve">Virtual GPIO0 </w:delText>
        </w:r>
      </w:del>
      <w:r w:rsidRPr="00E76444">
        <w:rPr>
          <w:rFonts w:cs="Arial"/>
        </w:rPr>
        <w:t xml:space="preserve">@ PAC = 0x0 </w:t>
      </w:r>
      <w:del w:id="32" w:author="Walus, David (D.M.)" w:date="2021-05-06T10:42:00Z">
        <w:r w:rsidRPr="00E76444" w:rsidDel="00953875">
          <w:rPr>
            <w:rFonts w:cs="Arial"/>
          </w:rPr>
          <w:delText>PAC_NotReadyForAudio</w:delText>
        </w:r>
      </w:del>
      <w:ins w:id="33" w:author="Walus, David (D.M.)" w:date="2021-05-06T10:44:00Z">
        <w:r w:rsidRPr="00E76444">
          <w:rPr>
            <w:rFonts w:cs="Arial"/>
          </w:rPr>
          <w:t>Muted</w:t>
        </w:r>
      </w:ins>
    </w:p>
    <w:p w:rsidR="00A7728A" w:rsidRPr="00E76444" w:rsidRDefault="00224EEE" w:rsidP="00E76444">
      <w:pPr>
        <w:ind w:left="1440"/>
        <w:rPr>
          <w:rFonts w:cs="Arial"/>
        </w:rPr>
      </w:pPr>
      <w:ins w:id="34" w:author="Walus, David (D.M.)" w:date="2021-05-06T10:57:00Z">
        <w:r w:rsidRPr="00E76444">
          <w:rPr>
            <w:rFonts w:cs="Arial"/>
            <w:color w:val="000000"/>
          </w:rPr>
          <w:t>(PAC sets this register for PAC and PDC via GPIO over Distance)</w:t>
        </w:r>
      </w:ins>
    </w:p>
    <w:p w:rsidR="00906DCC" w:rsidRPr="00E76444" w:rsidRDefault="00224EEE" w:rsidP="00577DE3">
      <w:pPr>
        <w:numPr>
          <w:ilvl w:val="0"/>
          <w:numId w:val="9"/>
        </w:numPr>
        <w:rPr>
          <w:ins w:id="35" w:author="Walus, David (D.M.)" w:date="2021-05-06T10:57:00Z"/>
          <w:rFonts w:cs="Arial"/>
        </w:rPr>
      </w:pPr>
      <w:ins w:id="36" w:author="Walus, David (D.M.)" w:date="2021-05-06T10:44:00Z">
        <w:r w:rsidRPr="00E76444">
          <w:rPr>
            <w:rFonts w:cs="Arial"/>
            <w:color w:val="000000"/>
          </w:rPr>
          <w:t>IOD</w:t>
        </w:r>
      </w:ins>
      <w:ins w:id="37" w:author="Walus, David (D.M.)" w:date="2021-05-06T11:49:00Z">
        <w:r w:rsidRPr="00E76444">
          <w:rPr>
            <w:rFonts w:cs="Arial"/>
            <w:color w:val="000000"/>
          </w:rPr>
          <w:t>2</w:t>
        </w:r>
      </w:ins>
      <w:ins w:id="38" w:author="Walus, David (D.M.)" w:date="2021-05-06T10:44:00Z">
        <w:r w:rsidRPr="00E76444">
          <w:rPr>
            <w:rFonts w:cs="Arial"/>
            <w:color w:val="000000"/>
          </w:rPr>
          <w:t>DAT</w:t>
        </w:r>
      </w:ins>
      <w:del w:id="39" w:author="Walus, David (D.M.)" w:date="2021-05-06T10:44:00Z">
        <w:r w:rsidRPr="00E76444" w:rsidDel="003C6899">
          <w:rPr>
            <w:rFonts w:cs="Arial"/>
          </w:rPr>
          <w:delText xml:space="preserve">Virtual GPIO1 </w:delText>
        </w:r>
      </w:del>
      <w:r w:rsidRPr="00E76444">
        <w:rPr>
          <w:rFonts w:cs="Arial"/>
        </w:rPr>
        <w:t xml:space="preserve">@ </w:t>
      </w:r>
      <w:ins w:id="40" w:author="Walus, David (D.M.)" w:date="2021-05-06T10:44:00Z">
        <w:r w:rsidRPr="00E76444">
          <w:rPr>
            <w:rFonts w:cs="Arial"/>
          </w:rPr>
          <w:t>AMP</w:t>
        </w:r>
      </w:ins>
      <w:del w:id="41" w:author="Walus, David (D.M.)" w:date="2021-05-06T10:44:00Z">
        <w:r w:rsidRPr="00E76444" w:rsidDel="003C6899">
          <w:rPr>
            <w:rFonts w:cs="Arial"/>
          </w:rPr>
          <w:delText>PDC</w:delText>
        </w:r>
      </w:del>
      <w:r w:rsidRPr="00E76444">
        <w:rPr>
          <w:rFonts w:cs="Arial"/>
        </w:rPr>
        <w:t xml:space="preserve"> = 0x0 </w:t>
      </w:r>
      <w:del w:id="42" w:author="Walus, David (D.M.)" w:date="2021-05-06T10:44:00Z">
        <w:r w:rsidRPr="00E76444" w:rsidDel="003C6899">
          <w:rPr>
            <w:rFonts w:cs="Arial"/>
          </w:rPr>
          <w:delText>PDC_NotReadyForAudio</w:delText>
        </w:r>
      </w:del>
      <w:ins w:id="43" w:author="Walus, David (D.M.)" w:date="2021-05-06T10:44:00Z">
        <w:r w:rsidRPr="00E76444">
          <w:rPr>
            <w:rFonts w:cs="Arial"/>
          </w:rPr>
          <w:t>Muted</w:t>
        </w:r>
      </w:ins>
    </w:p>
    <w:p w:rsidR="00A7728A" w:rsidRPr="00E76444" w:rsidRDefault="00224EEE" w:rsidP="00E76444">
      <w:pPr>
        <w:ind w:left="1440"/>
        <w:rPr>
          <w:rFonts w:cs="Arial"/>
        </w:rPr>
      </w:pPr>
      <w:ins w:id="44" w:author="Walus, David (D.M.)" w:date="2021-05-06T10:57:00Z">
        <w:r w:rsidRPr="00E76444">
          <w:rPr>
            <w:rFonts w:cs="Arial"/>
            <w:color w:val="000000"/>
          </w:rPr>
          <w:t xml:space="preserve">(AMP sets this register for AMP and </w:t>
        </w:r>
      </w:ins>
      <w:ins w:id="45" w:author="Walus, David (D.M.)" w:date="2021-05-06T10:58:00Z">
        <w:r w:rsidRPr="00E76444">
          <w:rPr>
            <w:rFonts w:cs="Arial"/>
            <w:color w:val="000000"/>
          </w:rPr>
          <w:t>PDC via GPIO over Distance)</w:t>
        </w:r>
      </w:ins>
    </w:p>
    <w:p w:rsidR="00906DCC" w:rsidRPr="00E76444" w:rsidRDefault="00224EEE" w:rsidP="00577DE3">
      <w:pPr>
        <w:numPr>
          <w:ilvl w:val="0"/>
          <w:numId w:val="9"/>
        </w:numPr>
        <w:rPr>
          <w:ins w:id="46" w:author="Walus, David (D.M.)" w:date="2021-05-06T10:58:00Z"/>
          <w:rFonts w:cs="Arial"/>
        </w:rPr>
      </w:pPr>
      <w:ins w:id="47" w:author="Walus, David (D.M.)" w:date="2021-05-06T10:43:00Z">
        <w:r w:rsidRPr="00E76444">
          <w:rPr>
            <w:rFonts w:cs="Arial"/>
            <w:color w:val="000000"/>
          </w:rPr>
          <w:t>IOD</w:t>
        </w:r>
      </w:ins>
      <w:ins w:id="48" w:author="Walus, David (D.M.)" w:date="2021-05-06T11:49:00Z">
        <w:r w:rsidRPr="00E76444">
          <w:rPr>
            <w:rFonts w:cs="Arial"/>
            <w:color w:val="000000"/>
          </w:rPr>
          <w:t>3</w:t>
        </w:r>
      </w:ins>
      <w:ins w:id="49" w:author="Walus, David (D.M.)" w:date="2021-05-06T10:43:00Z">
        <w:r w:rsidRPr="00E76444">
          <w:rPr>
            <w:rFonts w:cs="Arial"/>
            <w:color w:val="000000"/>
          </w:rPr>
          <w:t>DAT</w:t>
        </w:r>
      </w:ins>
      <w:del w:id="50" w:author="Walus, David (D.M.)" w:date="2021-05-06T10:43:00Z">
        <w:r w:rsidRPr="00E76444" w:rsidDel="00953875">
          <w:rPr>
            <w:rFonts w:cs="Arial"/>
          </w:rPr>
          <w:delText xml:space="preserve">Hardwired GPIO2 </w:delText>
        </w:r>
      </w:del>
      <w:r w:rsidRPr="00E76444">
        <w:rPr>
          <w:rFonts w:cs="Arial"/>
        </w:rPr>
        <w:t>@ P</w:t>
      </w:r>
      <w:ins w:id="51" w:author="Walus, David (D.M.)" w:date="2021-05-06T10:44:00Z">
        <w:r w:rsidRPr="00E76444">
          <w:rPr>
            <w:rFonts w:cs="Arial"/>
          </w:rPr>
          <w:t>D</w:t>
        </w:r>
      </w:ins>
      <w:del w:id="52" w:author="Walus, David (D.M.)" w:date="2021-05-06T10:43:00Z">
        <w:r w:rsidRPr="00E76444" w:rsidDel="00953875">
          <w:rPr>
            <w:rFonts w:cs="Arial"/>
          </w:rPr>
          <w:delText>D</w:delText>
        </w:r>
      </w:del>
      <w:r w:rsidRPr="00E76444">
        <w:rPr>
          <w:rFonts w:cs="Arial"/>
        </w:rPr>
        <w:t xml:space="preserve">C = 0x0 </w:t>
      </w:r>
      <w:del w:id="53" w:author="Walus, David (D.M.)" w:date="2021-05-06T10:44:00Z">
        <w:r w:rsidRPr="00E76444" w:rsidDel="003C6899">
          <w:rPr>
            <w:rFonts w:cs="Arial"/>
          </w:rPr>
          <w:delText>Clock Not Available</w:delText>
        </w:r>
      </w:del>
      <w:ins w:id="54" w:author="Walus, David (D.M.)" w:date="2021-05-06T10:44:00Z">
        <w:r w:rsidRPr="00E76444">
          <w:rPr>
            <w:rFonts w:cs="Arial"/>
          </w:rPr>
          <w:t>Audio_Not_Sent</w:t>
        </w:r>
      </w:ins>
    </w:p>
    <w:p w:rsidR="00A7728A" w:rsidRPr="00E76444" w:rsidRDefault="00224EEE" w:rsidP="00E76444">
      <w:pPr>
        <w:ind w:left="1440"/>
        <w:rPr>
          <w:ins w:id="55" w:author="Walus, David (D.M.)" w:date="2021-05-06T10:46:00Z"/>
          <w:rFonts w:cs="Arial"/>
        </w:rPr>
      </w:pPr>
      <w:ins w:id="56" w:author="Walus, David (D.M.)" w:date="2021-05-06T10:58:00Z">
        <w:r w:rsidRPr="00E76444">
          <w:rPr>
            <w:rFonts w:cs="Arial"/>
            <w:color w:val="000000"/>
          </w:rPr>
          <w:t>(PDC sets this register for all modules on the bus via GPIO over Distance)</w:t>
        </w:r>
      </w:ins>
    </w:p>
    <w:p w:rsidR="003C6899" w:rsidRPr="00E76444" w:rsidRDefault="00224EEE" w:rsidP="00577DE3">
      <w:pPr>
        <w:numPr>
          <w:ilvl w:val="0"/>
          <w:numId w:val="9"/>
        </w:numPr>
        <w:rPr>
          <w:rFonts w:cs="Arial"/>
        </w:rPr>
      </w:pPr>
      <w:ins w:id="57" w:author="Walus, David (D.M.)" w:date="2021-05-06T10:46:00Z">
        <w:r w:rsidRPr="00E76444">
          <w:rPr>
            <w:rFonts w:cs="Arial"/>
            <w:color w:val="000000"/>
          </w:rPr>
          <w:t xml:space="preserve">Direct Micro Connect lines identified in </w:t>
        </w:r>
      </w:ins>
      <w:ins w:id="58" w:author="Walus, David (D.M.)" w:date="2021-05-06T10:47:00Z">
        <w:r w:rsidRPr="00E76444">
          <w:rPr>
            <w:rFonts w:cs="Arial"/>
            <w:i/>
            <w:iCs/>
            <w:color w:val="000000"/>
          </w:rPr>
          <w:t>HW/SWR-REQ-416431-Design guidelines for GPIO pins</w:t>
        </w:r>
      </w:ins>
    </w:p>
    <w:p w:rsidR="00906DCC" w:rsidRPr="00E76444" w:rsidRDefault="00224EEE" w:rsidP="00906DCC">
      <w:pPr>
        <w:rPr>
          <w:rFonts w:cs="Arial"/>
        </w:rPr>
      </w:pPr>
    </w:p>
    <w:p w:rsidR="00906DCC" w:rsidRPr="00E76444" w:rsidRDefault="00224EEE" w:rsidP="00906DCC">
      <w:pPr>
        <w:rPr>
          <w:rFonts w:cs="Arial"/>
        </w:rPr>
      </w:pPr>
      <w:r w:rsidRPr="00E76444">
        <w:rPr>
          <w:rFonts w:cs="Arial"/>
        </w:rPr>
        <w:t xml:space="preserve">All modules shall send </w:t>
      </w:r>
      <w:r w:rsidRPr="00E76444">
        <w:rPr>
          <w:rFonts w:cs="Arial"/>
        </w:rPr>
        <w:t xml:space="preserve">muted data over A2B (ex: volume step 0) while the A2B digital audio bus is active and the modules are not ready to play audio (i.e. muted data while HMIAudioMode = OFF (infotainment system OFF) and Power_Up_Chime_Module = Inactive (Infotainment Chimes and </w:t>
      </w:r>
      <w:r w:rsidRPr="00E76444">
        <w:rPr>
          <w:rFonts w:cs="Arial"/>
        </w:rPr>
        <w:t>Chime Diagnostics not active), or modules are not powered up).</w:t>
      </w:r>
    </w:p>
    <w:p w:rsidR="00906DCC" w:rsidRPr="00E76444" w:rsidRDefault="00224EEE" w:rsidP="00906DCC">
      <w:pPr>
        <w:rPr>
          <w:rFonts w:cs="Arial"/>
        </w:rPr>
      </w:pPr>
    </w:p>
    <w:p w:rsidR="00F61884" w:rsidRPr="00E76444" w:rsidRDefault="00224EEE" w:rsidP="00906DCC">
      <w:pPr>
        <w:rPr>
          <w:rFonts w:cs="Arial"/>
        </w:rPr>
      </w:pPr>
      <w:r w:rsidRPr="00E76444">
        <w:rPr>
          <w:rFonts w:cs="Arial"/>
        </w:rPr>
        <w:t>All speaker outputs on all the modules shall be muted until the below conditions are met.</w:t>
      </w:r>
    </w:p>
    <w:p w:rsidR="00F61884" w:rsidRPr="00E76444" w:rsidRDefault="00224EEE" w:rsidP="00906DCC">
      <w:pPr>
        <w:pBdr>
          <w:bottom w:val="dotted" w:sz="24" w:space="1" w:color="auto"/>
        </w:pBdr>
        <w:rPr>
          <w:rFonts w:cs="Arial"/>
        </w:rPr>
      </w:pPr>
    </w:p>
    <w:p w:rsidR="00906DCC" w:rsidRPr="00E76444" w:rsidRDefault="00224EEE" w:rsidP="00906DCC">
      <w:pPr>
        <w:rPr>
          <w:rFonts w:cs="Arial"/>
        </w:rPr>
      </w:pPr>
      <w:ins w:id="59" w:author="Walus, David (D.M.)" w:date="2021-05-06T11:05:00Z">
        <w:r w:rsidRPr="00E76444">
          <w:rPr>
            <w:rFonts w:cs="Arial"/>
            <w:b/>
            <w:u w:val="single"/>
          </w:rPr>
          <w:t xml:space="preserve">PAC’s </w:t>
        </w:r>
      </w:ins>
      <w:ins w:id="60" w:author="Walus, David (D.M.)" w:date="2021-05-06T10:59:00Z">
        <w:r w:rsidRPr="00E76444">
          <w:rPr>
            <w:rFonts w:cs="Arial"/>
            <w:b/>
            <w:u w:val="single"/>
          </w:rPr>
          <w:t xml:space="preserve">IOD0DAT </w:t>
        </w:r>
      </w:ins>
      <w:del w:id="61" w:author="Walus, David (D.M.)" w:date="2021-05-06T10:59:00Z">
        <w:r w:rsidRPr="00E76444" w:rsidDel="00A7728A">
          <w:rPr>
            <w:rFonts w:cs="Arial"/>
            <w:b/>
            <w:u w:val="single"/>
          </w:rPr>
          <w:delText xml:space="preserve">Hardwired GPIO2 </w:delText>
        </w:r>
      </w:del>
      <w:del w:id="62" w:author="Walus, David (D.M.)" w:date="2021-05-06T11:05:00Z">
        <w:r w:rsidRPr="00E76444" w:rsidDel="009D358D">
          <w:rPr>
            <w:rFonts w:cs="Arial"/>
            <w:b/>
            <w:u w:val="single"/>
          </w:rPr>
          <w:delText>Interface at start-up</w:delText>
        </w:r>
      </w:del>
      <w:ins w:id="63" w:author="Walus, David (D.M.)" w:date="2021-05-06T11:05:00Z">
        <w:r w:rsidRPr="00E76444">
          <w:rPr>
            <w:rFonts w:cs="Arial"/>
            <w:b/>
            <w:u w:val="single"/>
          </w:rPr>
          <w:t>register</w:t>
        </w:r>
      </w:ins>
      <w:ins w:id="64" w:author="Walus, David (D.M.)" w:date="2021-05-06T11:07:00Z">
        <w:r w:rsidRPr="00E76444">
          <w:rPr>
            <w:rFonts w:cs="Arial"/>
            <w:b/>
            <w:u w:val="single"/>
          </w:rPr>
          <w:t xml:space="preserve"> usage</w:t>
        </w:r>
      </w:ins>
      <w:r w:rsidRPr="00E76444">
        <w:rPr>
          <w:rFonts w:cs="Arial"/>
        </w:rPr>
        <w:t>:</w:t>
      </w:r>
    </w:p>
    <w:p w:rsidR="00906DCC" w:rsidRPr="00E76444" w:rsidDel="00A7728A" w:rsidRDefault="00224EEE" w:rsidP="00906DCC">
      <w:pPr>
        <w:rPr>
          <w:del w:id="65" w:author="Walus, David (D.M.)" w:date="2021-05-06T11:00:00Z"/>
          <w:rFonts w:cs="Arial"/>
        </w:rPr>
      </w:pPr>
      <w:del w:id="66" w:author="Walus, David (D.M.)" w:date="2021-05-06T11:00:00Z">
        <w:r w:rsidRPr="00E76444" w:rsidDel="00A7728A">
          <w:rPr>
            <w:rFonts w:cs="Arial"/>
            <w:u w:val="single"/>
          </w:rPr>
          <w:delText>A2B Main Clock status</w:delText>
        </w:r>
        <w:r w:rsidRPr="00E76444" w:rsidDel="00A7728A">
          <w:rPr>
            <w:rFonts w:cs="Arial"/>
          </w:rPr>
          <w:delText>:</w:delText>
        </w:r>
      </w:del>
    </w:p>
    <w:p w:rsidR="00906DCC" w:rsidRPr="00E76444" w:rsidRDefault="00224EEE" w:rsidP="00906DCC">
      <w:pPr>
        <w:rPr>
          <w:rFonts w:cs="Arial"/>
        </w:rPr>
      </w:pPr>
      <w:r w:rsidRPr="00E76444">
        <w:rPr>
          <w:rFonts w:cs="Arial"/>
        </w:rPr>
        <w:t xml:space="preserve">The A2B </w:t>
      </w:r>
      <w:r w:rsidRPr="00E76444">
        <w:rPr>
          <w:rFonts w:cs="Arial"/>
        </w:rPr>
        <w:t>Main</w:t>
      </w:r>
      <w:ins w:id="67" w:author="Walus, David (D.M.)" w:date="2021-05-06T11:00:00Z">
        <w:r w:rsidRPr="00E76444">
          <w:rPr>
            <w:rFonts w:cs="Arial"/>
          </w:rPr>
          <w:t xml:space="preserve"> Node</w:t>
        </w:r>
      </w:ins>
      <w:r w:rsidRPr="00E76444">
        <w:rPr>
          <w:rFonts w:cs="Arial"/>
        </w:rPr>
        <w:t xml:space="preserve"> (PAC) asserts </w:t>
      </w:r>
      <w:ins w:id="68" w:author="Walus, David (D.M.)" w:date="2021-05-06T11:00:00Z">
        <w:r w:rsidRPr="00E76444">
          <w:rPr>
            <w:rFonts w:cs="Arial"/>
          </w:rPr>
          <w:t xml:space="preserve">IOD0DAT </w:t>
        </w:r>
      </w:ins>
      <w:del w:id="69" w:author="Walus, David (D.M.)" w:date="2021-05-06T11:00:00Z">
        <w:r w:rsidRPr="00E76444" w:rsidDel="00A7728A">
          <w:rPr>
            <w:rFonts w:cs="Arial"/>
          </w:rPr>
          <w:delText xml:space="preserve">GPIO2 </w:delText>
        </w:r>
      </w:del>
      <w:r w:rsidRPr="00E76444">
        <w:rPr>
          <w:rFonts w:cs="Arial"/>
        </w:rPr>
        <w:t xml:space="preserve">when the </w:t>
      </w:r>
      <w:del w:id="70" w:author="Walus, David (D.M.)" w:date="2021-05-06T11:00:00Z">
        <w:r w:rsidRPr="00E76444" w:rsidDel="00A7728A">
          <w:rPr>
            <w:rFonts w:cs="Arial"/>
          </w:rPr>
          <w:delText>A2B Clock is available</w:delText>
        </w:r>
      </w:del>
      <w:ins w:id="71" w:author="Walus, David (D.M.)" w:date="2021-05-06T11:00:00Z">
        <w:r w:rsidRPr="00E76444">
          <w:rPr>
            <w:rFonts w:cs="Arial"/>
          </w:rPr>
          <w:t>A2B bus is fully initiali</w:t>
        </w:r>
      </w:ins>
      <w:ins w:id="72" w:author="Walus, David (D.M.)" w:date="2021-05-06T11:01:00Z">
        <w:r w:rsidRPr="00E76444">
          <w:rPr>
            <w:rFonts w:cs="Arial"/>
          </w:rPr>
          <w:t>zed and all sub node registers are fully configured</w:t>
        </w:r>
      </w:ins>
      <w:r w:rsidRPr="00E76444">
        <w:rPr>
          <w:rFonts w:cs="Arial"/>
        </w:rPr>
        <w:t xml:space="preserve"> (i.e. </w:t>
      </w:r>
      <w:ins w:id="73" w:author="Walus, David (D.M.)" w:date="2021-05-06T11:01:00Z">
        <w:r w:rsidRPr="00E76444">
          <w:rPr>
            <w:rFonts w:cs="Arial"/>
          </w:rPr>
          <w:t xml:space="preserve">IOD0DAT </w:t>
        </w:r>
      </w:ins>
      <w:del w:id="74" w:author="Walus, David (D.M.)" w:date="2021-05-06T11:01:00Z">
        <w:r w:rsidRPr="00E76444" w:rsidDel="00A7728A">
          <w:rPr>
            <w:rFonts w:cs="Arial"/>
          </w:rPr>
          <w:delText xml:space="preserve">GPIO2 </w:delText>
        </w:r>
      </w:del>
      <w:r w:rsidRPr="00E76444">
        <w:rPr>
          <w:rFonts w:cs="Arial"/>
        </w:rPr>
        <w:t xml:space="preserve">= </w:t>
      </w:r>
      <w:del w:id="75" w:author="Walus, David (D.M.)" w:date="2021-05-06T11:01:00Z">
        <w:r w:rsidRPr="00E76444" w:rsidDel="00A7728A">
          <w:rPr>
            <w:rFonts w:cs="Arial"/>
          </w:rPr>
          <w:delText>Clock Available</w:delText>
        </w:r>
      </w:del>
      <w:ins w:id="76" w:author="Walus, David (D.M.)" w:date="2021-05-06T11:01:00Z">
        <w:r w:rsidRPr="00E76444">
          <w:rPr>
            <w:rFonts w:cs="Arial"/>
          </w:rPr>
          <w:t>Fully_Configured</w:t>
        </w:r>
      </w:ins>
      <w:r w:rsidRPr="00E76444">
        <w:rPr>
          <w:rFonts w:cs="Arial"/>
        </w:rPr>
        <w:t>).</w:t>
      </w:r>
    </w:p>
    <w:p w:rsidR="00A973A9" w:rsidRPr="00E76444" w:rsidRDefault="00224EEE" w:rsidP="00A973A9">
      <w:pPr>
        <w:pBdr>
          <w:bottom w:val="dotted" w:sz="24" w:space="1" w:color="auto"/>
        </w:pBdr>
        <w:rPr>
          <w:rFonts w:cs="Arial"/>
          <w:highlight w:val="yellow"/>
        </w:rPr>
      </w:pPr>
    </w:p>
    <w:p w:rsidR="00A973A9" w:rsidRPr="00E76444" w:rsidRDefault="00224EEE" w:rsidP="00A973A9">
      <w:pPr>
        <w:rPr>
          <w:rFonts w:cs="Arial"/>
        </w:rPr>
      </w:pPr>
      <w:ins w:id="77" w:author="Walus, David (D.M.)" w:date="2021-05-06T11:07:00Z">
        <w:r w:rsidRPr="00E76444">
          <w:rPr>
            <w:rFonts w:cs="Arial"/>
            <w:b/>
            <w:u w:val="single"/>
          </w:rPr>
          <w:t xml:space="preserve">PAC’s </w:t>
        </w:r>
      </w:ins>
      <w:ins w:id="78" w:author="Walus, David (D.M.)" w:date="2021-05-06T11:02:00Z">
        <w:r w:rsidRPr="00E76444">
          <w:rPr>
            <w:rFonts w:cs="Arial"/>
            <w:b/>
            <w:u w:val="single"/>
          </w:rPr>
          <w:t xml:space="preserve">IOD1DAT </w:t>
        </w:r>
      </w:ins>
      <w:del w:id="79" w:author="Walus, David (D.M.)" w:date="2021-05-06T11:02:00Z">
        <w:r w:rsidRPr="00E76444" w:rsidDel="00A7728A">
          <w:rPr>
            <w:rFonts w:cs="Arial"/>
            <w:b/>
            <w:u w:val="single"/>
          </w:rPr>
          <w:delText xml:space="preserve">Virtual GPIO0 </w:delText>
        </w:r>
      </w:del>
      <w:del w:id="80" w:author="Walus, David (D.M.)" w:date="2021-05-06T11:08:00Z">
        <w:r w:rsidRPr="00E76444" w:rsidDel="009D358D">
          <w:rPr>
            <w:rFonts w:cs="Arial"/>
            <w:b/>
            <w:u w:val="single"/>
          </w:rPr>
          <w:delText>Set-up for PAC</w:delText>
        </w:r>
      </w:del>
      <w:ins w:id="81" w:author="Walus, David (D.M.)" w:date="2021-05-06T11:08:00Z">
        <w:r w:rsidRPr="00E76444">
          <w:rPr>
            <w:rFonts w:cs="Arial"/>
            <w:b/>
            <w:u w:val="single"/>
          </w:rPr>
          <w:t>register usage</w:t>
        </w:r>
      </w:ins>
      <w:r w:rsidRPr="00E76444">
        <w:rPr>
          <w:rFonts w:cs="Arial"/>
          <w:b/>
          <w:u w:val="single"/>
        </w:rPr>
        <w:t>:</w:t>
      </w:r>
    </w:p>
    <w:p w:rsidR="00A973A9" w:rsidRPr="00E76444" w:rsidRDefault="00224EEE" w:rsidP="00A973A9">
      <w:pPr>
        <w:rPr>
          <w:rFonts w:cs="Arial"/>
        </w:rPr>
      </w:pPr>
      <w:r w:rsidRPr="00E76444">
        <w:rPr>
          <w:rFonts w:cs="Arial"/>
        </w:rPr>
        <w:t xml:space="preserve">The PAC shall set it’s </w:t>
      </w:r>
      <w:ins w:id="82" w:author="Walus, David (D.M.)" w:date="2021-05-06T11:02:00Z">
        <w:r w:rsidRPr="00E76444">
          <w:rPr>
            <w:rFonts w:cs="Arial"/>
          </w:rPr>
          <w:t xml:space="preserve">IOD1DAT </w:t>
        </w:r>
      </w:ins>
      <w:del w:id="83" w:author="Walus, David (D.M.)" w:date="2021-05-06T11:02:00Z">
        <w:r w:rsidRPr="00E76444" w:rsidDel="00A7728A">
          <w:rPr>
            <w:rFonts w:cs="Arial"/>
          </w:rPr>
          <w:delText xml:space="preserve">Virtual GPIO0 </w:delText>
        </w:r>
      </w:del>
      <w:r w:rsidRPr="00E76444">
        <w:rPr>
          <w:rFonts w:cs="Arial"/>
        </w:rPr>
        <w:t xml:space="preserve">to </w:t>
      </w:r>
      <w:ins w:id="84" w:author="Walus, David (D.M.)" w:date="2021-05-06T11:03:00Z">
        <w:r w:rsidRPr="00E76444">
          <w:rPr>
            <w:rFonts w:cs="Arial"/>
          </w:rPr>
          <w:t>“</w:t>
        </w:r>
      </w:ins>
      <w:del w:id="85" w:author="Walus, David (D.M.)" w:date="2021-05-06T11:02:00Z">
        <w:r w:rsidRPr="00E76444" w:rsidDel="00A7728A">
          <w:rPr>
            <w:rFonts w:cs="Arial"/>
          </w:rPr>
          <w:delText>PAC_ReadyForAudio</w:delText>
        </w:r>
      </w:del>
      <w:ins w:id="86" w:author="Walus, David (D.M.)" w:date="2021-05-06T11:09:00Z">
        <w:r w:rsidRPr="00E76444">
          <w:rPr>
            <w:rFonts w:cs="Arial"/>
          </w:rPr>
          <w:t>Un</w:t>
        </w:r>
      </w:ins>
      <w:ins w:id="87" w:author="Walus, David (D.M.)" w:date="2021-05-06T11:02:00Z">
        <w:r w:rsidRPr="00E76444">
          <w:rPr>
            <w:rFonts w:cs="Arial"/>
          </w:rPr>
          <w:t>Muted</w:t>
        </w:r>
      </w:ins>
      <w:ins w:id="88" w:author="Walus, David (D.M.)" w:date="2021-05-06T11:03:00Z">
        <w:r w:rsidRPr="00E76444">
          <w:rPr>
            <w:rFonts w:cs="Arial"/>
          </w:rPr>
          <w:t>”</w:t>
        </w:r>
      </w:ins>
      <w:r w:rsidRPr="00E76444">
        <w:rPr>
          <w:rFonts w:cs="Arial"/>
        </w:rPr>
        <w:t xml:space="preserve"> when:</w:t>
      </w:r>
    </w:p>
    <w:p w:rsidR="00A973A9" w:rsidRPr="00E76444" w:rsidRDefault="00224EEE" w:rsidP="00577DE3">
      <w:pPr>
        <w:numPr>
          <w:ilvl w:val="0"/>
          <w:numId w:val="9"/>
        </w:numPr>
        <w:rPr>
          <w:rFonts w:cs="Arial"/>
        </w:rPr>
      </w:pPr>
      <w:r w:rsidRPr="00E76444">
        <w:rPr>
          <w:rFonts w:cs="Arial"/>
        </w:rPr>
        <w:t>the PAC is ready to receive audio (ex. PAC has unmuted its internal amplifier IC’s for the PAC speakers and can receive audio without producing pops) and the A</w:t>
      </w:r>
      <w:r w:rsidRPr="00E76444">
        <w:rPr>
          <w:rFonts w:cs="Arial"/>
        </w:rPr>
        <w:t>2B bus is initialized</w:t>
      </w:r>
    </w:p>
    <w:p w:rsidR="00A973A9" w:rsidRPr="00E76444" w:rsidRDefault="00224EEE" w:rsidP="00A973A9">
      <w:pPr>
        <w:rPr>
          <w:rFonts w:cs="Arial"/>
        </w:rPr>
      </w:pPr>
    </w:p>
    <w:p w:rsidR="00A973A9" w:rsidRPr="00E76444" w:rsidRDefault="00224EEE" w:rsidP="00A973A9">
      <w:pPr>
        <w:rPr>
          <w:rFonts w:cs="Arial"/>
        </w:rPr>
      </w:pPr>
      <w:r w:rsidRPr="00E76444">
        <w:rPr>
          <w:rFonts w:cs="Arial"/>
        </w:rPr>
        <w:t xml:space="preserve">The PAC shall set it’s </w:t>
      </w:r>
      <w:bookmarkStart w:id="89" w:name="_Hlk71191881"/>
      <w:ins w:id="90" w:author="Walus, David (D.M.)" w:date="2021-05-06T11:08:00Z">
        <w:r w:rsidRPr="00E76444">
          <w:rPr>
            <w:rFonts w:cs="Arial"/>
          </w:rPr>
          <w:t xml:space="preserve">IOD1DAT </w:t>
        </w:r>
      </w:ins>
      <w:bookmarkEnd w:id="89"/>
      <w:del w:id="91" w:author="Walus, David (D.M.)" w:date="2021-05-06T11:08:00Z">
        <w:r w:rsidRPr="00E76444" w:rsidDel="009D358D">
          <w:rPr>
            <w:rFonts w:cs="Arial"/>
          </w:rPr>
          <w:delText xml:space="preserve">virtual GPIO0 </w:delText>
        </w:r>
      </w:del>
      <w:r w:rsidRPr="00E76444">
        <w:rPr>
          <w:rFonts w:cs="Arial"/>
        </w:rPr>
        <w:t xml:space="preserve">from </w:t>
      </w:r>
      <w:ins w:id="92" w:author="Walus, David (D.M.)" w:date="2021-05-06T11:08:00Z">
        <w:r w:rsidRPr="00E76444">
          <w:rPr>
            <w:rFonts w:cs="Arial"/>
          </w:rPr>
          <w:t>“</w:t>
        </w:r>
      </w:ins>
      <w:del w:id="93" w:author="Walus, David (D.M.)" w:date="2021-05-06T11:08:00Z">
        <w:r w:rsidRPr="00E76444" w:rsidDel="009D358D">
          <w:rPr>
            <w:rFonts w:cs="Arial"/>
          </w:rPr>
          <w:delText>PAC_NotReadyForAudio</w:delText>
        </w:r>
      </w:del>
      <w:ins w:id="94" w:author="Walus, David (D.M.)" w:date="2021-05-06T11:08:00Z">
        <w:r w:rsidRPr="00E76444">
          <w:rPr>
            <w:rFonts w:cs="Arial"/>
          </w:rPr>
          <w:t>Muted”</w:t>
        </w:r>
      </w:ins>
      <w:r w:rsidRPr="00E76444">
        <w:rPr>
          <w:rFonts w:cs="Arial"/>
        </w:rPr>
        <w:t xml:space="preserve"> to </w:t>
      </w:r>
      <w:del w:id="95" w:author="Walus, David (D.M.)" w:date="2021-05-06T11:08:00Z">
        <w:r w:rsidRPr="00E76444" w:rsidDel="009D358D">
          <w:rPr>
            <w:rFonts w:cs="Arial"/>
          </w:rPr>
          <w:delText>PAC_ReadyForAudio</w:delText>
        </w:r>
      </w:del>
      <w:ins w:id="96" w:author="Walus, David (D.M.)" w:date="2021-05-06T11:08:00Z">
        <w:r w:rsidRPr="00E76444">
          <w:rPr>
            <w:rFonts w:cs="Arial"/>
          </w:rPr>
          <w:t>“</w:t>
        </w:r>
      </w:ins>
      <w:ins w:id="97" w:author="Walus, David (D.M.)" w:date="2021-05-06T11:09:00Z">
        <w:r w:rsidRPr="00E76444">
          <w:rPr>
            <w:rFonts w:cs="Arial"/>
          </w:rPr>
          <w:t>Un</w:t>
        </w:r>
      </w:ins>
      <w:ins w:id="98" w:author="Walus, David (D.M.)" w:date="2021-05-06T11:08:00Z">
        <w:r w:rsidRPr="00E76444">
          <w:rPr>
            <w:rFonts w:cs="Arial"/>
          </w:rPr>
          <w:t>Muted”</w:t>
        </w:r>
      </w:ins>
      <w:r w:rsidRPr="00E76444">
        <w:rPr>
          <w:rFonts w:cs="Arial"/>
        </w:rPr>
        <w:t xml:space="preserve"> within 950 msec of:</w:t>
      </w:r>
    </w:p>
    <w:p w:rsidR="00A973A9" w:rsidRPr="00E76444" w:rsidRDefault="00224EEE" w:rsidP="00577DE3">
      <w:pPr>
        <w:numPr>
          <w:ilvl w:val="0"/>
          <w:numId w:val="9"/>
        </w:numPr>
        <w:rPr>
          <w:rFonts w:cs="Arial"/>
        </w:rPr>
      </w:pPr>
      <w:r w:rsidRPr="00E76444">
        <w:rPr>
          <w:rFonts w:cs="Arial"/>
        </w:rPr>
        <w:t xml:space="preserve">(HMIAudioMode changing from OFF/Load Shed to ON, OR Power_Up_Chime_Modules changing from Inactive to </w:t>
      </w:r>
      <w:r w:rsidRPr="00E76444">
        <w:rPr>
          <w:rFonts w:cs="Arial"/>
        </w:rPr>
        <w:t>Active)</w:t>
      </w:r>
    </w:p>
    <w:p w:rsidR="00A973A9" w:rsidRPr="00E76444" w:rsidRDefault="00224EEE" w:rsidP="00A973A9">
      <w:pPr>
        <w:rPr>
          <w:rFonts w:cs="Arial"/>
        </w:rPr>
      </w:pPr>
    </w:p>
    <w:p w:rsidR="00A973A9" w:rsidRPr="00E76444" w:rsidRDefault="00224EEE" w:rsidP="00A973A9">
      <w:pPr>
        <w:rPr>
          <w:rFonts w:cs="Arial"/>
        </w:rPr>
      </w:pPr>
      <w:r w:rsidRPr="00E76444">
        <w:rPr>
          <w:rFonts w:cs="Arial"/>
        </w:rPr>
        <w:t xml:space="preserve">After the PAC asserts it’s </w:t>
      </w:r>
      <w:ins w:id="99" w:author="Walus, David (D.M.)" w:date="2021-05-06T11:09:00Z">
        <w:r w:rsidRPr="00E76444">
          <w:rPr>
            <w:rFonts w:cs="Arial"/>
          </w:rPr>
          <w:t xml:space="preserve">IOD1DAT </w:t>
        </w:r>
      </w:ins>
      <w:del w:id="100" w:author="Walus, David (D.M.)" w:date="2021-05-06T11:09:00Z">
        <w:r w:rsidRPr="00E76444" w:rsidDel="009D358D">
          <w:rPr>
            <w:rFonts w:cs="Arial"/>
          </w:rPr>
          <w:delText xml:space="preserve">Virtual GPIO0 </w:delText>
        </w:r>
      </w:del>
      <w:r w:rsidRPr="00E76444">
        <w:rPr>
          <w:rFonts w:cs="Arial"/>
        </w:rPr>
        <w:t xml:space="preserve">= </w:t>
      </w:r>
      <w:del w:id="101" w:author="Walus, David (D.M.)" w:date="2021-05-06T11:09:00Z">
        <w:r w:rsidRPr="00E76444" w:rsidDel="009D358D">
          <w:rPr>
            <w:rFonts w:cs="Arial"/>
          </w:rPr>
          <w:delText>PAC_ReadyForAudio</w:delText>
        </w:r>
      </w:del>
      <w:ins w:id="102" w:author="Walus, David (D.M.)" w:date="2021-05-06T11:09:00Z">
        <w:r w:rsidRPr="00E76444">
          <w:rPr>
            <w:rFonts w:cs="Arial"/>
          </w:rPr>
          <w:t>“UnMuted”</w:t>
        </w:r>
      </w:ins>
      <w:r w:rsidRPr="00E76444">
        <w:rPr>
          <w:rFonts w:cs="Arial"/>
        </w:rPr>
        <w:t xml:space="preserve"> the PAC shall keep it’s </w:t>
      </w:r>
      <w:ins w:id="103" w:author="Walus, David (D.M.)" w:date="2021-05-06T11:09:00Z">
        <w:r w:rsidRPr="00E76444">
          <w:rPr>
            <w:rFonts w:cs="Arial"/>
          </w:rPr>
          <w:t xml:space="preserve">IOD1DAT </w:t>
        </w:r>
      </w:ins>
      <w:del w:id="104" w:author="Walus, David (D.M.)" w:date="2021-05-06T11:09:00Z">
        <w:r w:rsidRPr="00E76444" w:rsidDel="009D358D">
          <w:rPr>
            <w:rFonts w:cs="Arial"/>
          </w:rPr>
          <w:delText xml:space="preserve">Virtual GPIO0 </w:delText>
        </w:r>
      </w:del>
      <w:r w:rsidRPr="00E76444">
        <w:rPr>
          <w:rFonts w:cs="Arial"/>
        </w:rPr>
        <w:t xml:space="preserve">= </w:t>
      </w:r>
      <w:del w:id="105" w:author="Walus, David (D.M.)" w:date="2021-05-06T11:09:00Z">
        <w:r w:rsidRPr="00E76444" w:rsidDel="009D358D">
          <w:rPr>
            <w:rFonts w:cs="Arial"/>
          </w:rPr>
          <w:delText>PAC_ReadyForAudio</w:delText>
        </w:r>
      </w:del>
      <w:ins w:id="106" w:author="Walus, David (D.M.)" w:date="2021-05-06T11:09:00Z">
        <w:r w:rsidRPr="00E76444">
          <w:rPr>
            <w:rFonts w:cs="Arial"/>
          </w:rPr>
          <w:t>“UnMuted”</w:t>
        </w:r>
      </w:ins>
      <w:r w:rsidRPr="00E76444">
        <w:rPr>
          <w:rFonts w:cs="Arial"/>
        </w:rPr>
        <w:t xml:space="preserve"> whenever HMIAudioMode = ON or Power_Up_Chime_Modules = ON unless an error condition occurs (su</w:t>
      </w:r>
      <w:r w:rsidRPr="00E76444">
        <w:rPr>
          <w:rFonts w:cs="Arial"/>
        </w:rPr>
        <w:t>ch as a reset of the A2B digital audio bus).</w:t>
      </w:r>
    </w:p>
    <w:p w:rsidR="00A973A9" w:rsidRPr="00E76444" w:rsidRDefault="00224EEE" w:rsidP="00A973A9">
      <w:pPr>
        <w:rPr>
          <w:rFonts w:cs="Arial"/>
        </w:rPr>
      </w:pPr>
    </w:p>
    <w:p w:rsidR="00A973A9" w:rsidRPr="00E76444" w:rsidRDefault="00224EEE" w:rsidP="00A973A9">
      <w:pPr>
        <w:rPr>
          <w:rFonts w:cs="Arial"/>
        </w:rPr>
      </w:pPr>
      <w:r w:rsidRPr="00E76444">
        <w:rPr>
          <w:rFonts w:cs="Arial"/>
        </w:rPr>
        <w:t xml:space="preserve">Note: Crank is not considered an error condition and so the </w:t>
      </w:r>
      <w:ins w:id="107" w:author="Walus, David (D.M.)" w:date="2021-05-06T11:10:00Z">
        <w:r w:rsidRPr="00E76444">
          <w:rPr>
            <w:rFonts w:cs="Arial"/>
          </w:rPr>
          <w:t xml:space="preserve">IOD1DAT </w:t>
        </w:r>
      </w:ins>
      <w:del w:id="108" w:author="Walus, David (D.M.)" w:date="2021-05-06T11:10:00Z">
        <w:r w:rsidRPr="00E76444" w:rsidDel="009D358D">
          <w:rPr>
            <w:rFonts w:cs="Arial"/>
          </w:rPr>
          <w:delText xml:space="preserve">Virtual GPIO </w:delText>
        </w:r>
      </w:del>
      <w:r w:rsidRPr="00E76444">
        <w:rPr>
          <w:rFonts w:cs="Arial"/>
        </w:rPr>
        <w:t xml:space="preserve">interface is not used for Crank muting/unmuting.  Ex. If </w:t>
      </w:r>
      <w:ins w:id="109" w:author="Walus, David (D.M.)" w:date="2021-05-06T11:10:00Z">
        <w:r w:rsidRPr="00E76444">
          <w:rPr>
            <w:rFonts w:cs="Arial"/>
          </w:rPr>
          <w:t xml:space="preserve">IOD1DAT </w:t>
        </w:r>
      </w:ins>
      <w:del w:id="110" w:author="Walus, David (D.M.)" w:date="2021-05-06T11:10:00Z">
        <w:r w:rsidRPr="00E76444" w:rsidDel="009D358D">
          <w:rPr>
            <w:rFonts w:cs="Arial"/>
          </w:rPr>
          <w:delText xml:space="preserve">Virtual GPIO0 </w:delText>
        </w:r>
      </w:del>
      <w:r w:rsidRPr="00E76444">
        <w:rPr>
          <w:rFonts w:cs="Arial"/>
        </w:rPr>
        <w:t xml:space="preserve">= </w:t>
      </w:r>
      <w:del w:id="111" w:author="Walus, David (D.M.)" w:date="2021-05-06T11:10:00Z">
        <w:r w:rsidRPr="00E76444" w:rsidDel="009D358D">
          <w:rPr>
            <w:rFonts w:cs="Arial"/>
          </w:rPr>
          <w:delText>PAC_ReadyForAudio</w:delText>
        </w:r>
      </w:del>
      <w:ins w:id="112" w:author="Walus, David (D.M.)" w:date="2021-05-06T11:10:00Z">
        <w:r w:rsidRPr="00E76444">
          <w:rPr>
            <w:rFonts w:cs="Arial"/>
          </w:rPr>
          <w:t>“UnMuted”</w:t>
        </w:r>
      </w:ins>
      <w:r w:rsidRPr="00E76444">
        <w:rPr>
          <w:rFonts w:cs="Arial"/>
        </w:rPr>
        <w:t xml:space="preserve"> before crank and info</w:t>
      </w:r>
      <w:r w:rsidRPr="00E76444">
        <w:rPr>
          <w:rFonts w:cs="Arial"/>
        </w:rPr>
        <w:t xml:space="preserve">tainment system is ON then the PAC would keep it’s </w:t>
      </w:r>
      <w:ins w:id="113" w:author="Walus, David (D.M.)" w:date="2021-05-06T11:10:00Z">
        <w:r w:rsidRPr="00E76444">
          <w:rPr>
            <w:rFonts w:cs="Arial"/>
          </w:rPr>
          <w:t xml:space="preserve">IOD1DAT </w:t>
        </w:r>
      </w:ins>
      <w:del w:id="114" w:author="Walus, David (D.M.)" w:date="2021-05-06T11:10:00Z">
        <w:r w:rsidRPr="00E76444" w:rsidDel="009D358D">
          <w:rPr>
            <w:rFonts w:cs="Arial"/>
          </w:rPr>
          <w:delText xml:space="preserve">Virtual GPIO0 </w:delText>
        </w:r>
      </w:del>
      <w:r w:rsidRPr="00E76444">
        <w:rPr>
          <w:rFonts w:cs="Arial"/>
        </w:rPr>
        <w:t xml:space="preserve">= </w:t>
      </w:r>
      <w:del w:id="115" w:author="Walus, David (D.M.)" w:date="2021-05-06T11:10:00Z">
        <w:r w:rsidRPr="00E76444" w:rsidDel="009D358D">
          <w:rPr>
            <w:rFonts w:cs="Arial"/>
          </w:rPr>
          <w:delText>PAC_ReadyForAudio</w:delText>
        </w:r>
      </w:del>
      <w:ins w:id="116" w:author="Walus, David (D.M.)" w:date="2021-05-06T11:10:00Z">
        <w:r w:rsidRPr="00E76444">
          <w:rPr>
            <w:rFonts w:cs="Arial"/>
          </w:rPr>
          <w:t>“UnMuted”</w:t>
        </w:r>
      </w:ins>
      <w:r w:rsidRPr="00E76444">
        <w:rPr>
          <w:rFonts w:cs="Arial"/>
        </w:rPr>
        <w:t xml:space="preserve"> during crank.</w:t>
      </w:r>
    </w:p>
    <w:p w:rsidR="00A973A9" w:rsidRPr="00E76444" w:rsidRDefault="00224EEE" w:rsidP="00A973A9">
      <w:pPr>
        <w:pBdr>
          <w:bottom w:val="dotted" w:sz="24" w:space="1" w:color="auto"/>
        </w:pBdr>
        <w:rPr>
          <w:ins w:id="117" w:author="David" w:date="2021-04-23T14:18:00Z"/>
          <w:rFonts w:cs="Arial"/>
        </w:rPr>
      </w:pPr>
    </w:p>
    <w:p w:rsidR="005D2216" w:rsidRPr="00E76444" w:rsidRDefault="00224EEE" w:rsidP="00A973A9">
      <w:pPr>
        <w:pBdr>
          <w:bottom w:val="dotted" w:sz="24" w:space="1" w:color="auto"/>
        </w:pBdr>
        <w:rPr>
          <w:rFonts w:cs="Arial"/>
        </w:rPr>
      </w:pPr>
      <w:ins w:id="118" w:author="David" w:date="2021-04-23T14:19:00Z">
        <w:r w:rsidRPr="00E76444">
          <w:rPr>
            <w:rFonts w:cs="Arial"/>
          </w:rPr>
          <w:lastRenderedPageBreak/>
          <w:t xml:space="preserve">If an EVCM is present, the PAC external speakers may </w:t>
        </w:r>
      </w:ins>
      <w:ins w:id="119" w:author="David" w:date="2021-04-23T14:20:00Z">
        <w:r w:rsidRPr="00E76444">
          <w:rPr>
            <w:rFonts w:cs="Arial"/>
          </w:rPr>
          <w:t>unmute</w:t>
        </w:r>
      </w:ins>
      <w:ins w:id="120" w:author="David" w:date="2021-04-23T14:19:00Z">
        <w:r w:rsidRPr="00E76444">
          <w:rPr>
            <w:rFonts w:cs="Arial"/>
          </w:rPr>
          <w:t xml:space="preserve"> faster than what is defined in this document.</w:t>
        </w:r>
      </w:ins>
    </w:p>
    <w:p w:rsidR="00906DCC" w:rsidRPr="00E76444" w:rsidRDefault="00224EEE" w:rsidP="00906DCC">
      <w:pPr>
        <w:pBdr>
          <w:bottom w:val="dotted" w:sz="24" w:space="1" w:color="auto"/>
        </w:pBdr>
        <w:rPr>
          <w:rFonts w:cs="Arial"/>
        </w:rPr>
      </w:pPr>
    </w:p>
    <w:p w:rsidR="00906DCC" w:rsidRPr="00E76444" w:rsidRDefault="00224EEE" w:rsidP="00906DCC">
      <w:pPr>
        <w:rPr>
          <w:rFonts w:cs="Arial"/>
        </w:rPr>
      </w:pPr>
      <w:ins w:id="121" w:author="Walus, David (D.M.)" w:date="2021-05-06T11:10:00Z">
        <w:r w:rsidRPr="00E76444">
          <w:rPr>
            <w:rFonts w:cs="Arial"/>
            <w:b/>
            <w:u w:val="single"/>
          </w:rPr>
          <w:t xml:space="preserve">AMP’s </w:t>
        </w:r>
      </w:ins>
      <w:ins w:id="122" w:author="Walus, David (D.M.)" w:date="2021-05-06T11:11:00Z">
        <w:r w:rsidRPr="00E76444">
          <w:rPr>
            <w:rFonts w:cs="Arial"/>
            <w:b/>
            <w:u w:val="single"/>
          </w:rPr>
          <w:t xml:space="preserve">IOD1DAT </w:t>
        </w:r>
      </w:ins>
      <w:del w:id="123" w:author="Walus, David (D.M.)" w:date="2021-05-06T11:11:00Z">
        <w:r w:rsidRPr="00E76444" w:rsidDel="009D358D">
          <w:rPr>
            <w:rFonts w:cs="Arial"/>
            <w:b/>
            <w:u w:val="single"/>
          </w:rPr>
          <w:delText>Virtual GPIO0 Set-up for AMP</w:delText>
        </w:r>
      </w:del>
      <w:ins w:id="124" w:author="Walus, David (D.M.)" w:date="2021-05-06T11:11:00Z">
        <w:r w:rsidRPr="00E76444">
          <w:rPr>
            <w:rFonts w:cs="Arial"/>
            <w:b/>
            <w:u w:val="single"/>
          </w:rPr>
          <w:t>register usage</w:t>
        </w:r>
      </w:ins>
      <w:r w:rsidRPr="00E76444">
        <w:rPr>
          <w:rFonts w:cs="Arial"/>
          <w:b/>
          <w:u w:val="single"/>
        </w:rPr>
        <w:t>:</w:t>
      </w:r>
    </w:p>
    <w:p w:rsidR="00906DCC" w:rsidRPr="00E76444" w:rsidRDefault="00224EEE" w:rsidP="00906DCC">
      <w:pPr>
        <w:rPr>
          <w:rFonts w:cs="Arial"/>
        </w:rPr>
      </w:pPr>
      <w:r w:rsidRPr="00E76444">
        <w:rPr>
          <w:rFonts w:cs="Arial"/>
        </w:rPr>
        <w:t xml:space="preserve">The AMP shall set it’s </w:t>
      </w:r>
      <w:ins w:id="125" w:author="Walus, David (D.M.)" w:date="2021-05-06T11:11:00Z">
        <w:r w:rsidRPr="00E76444">
          <w:rPr>
            <w:rFonts w:cs="Arial"/>
          </w:rPr>
          <w:t>IOD</w:t>
        </w:r>
      </w:ins>
      <w:ins w:id="126" w:author="Walus, David (D.M.)" w:date="2021-05-06T11:49:00Z">
        <w:r w:rsidRPr="00E76444">
          <w:rPr>
            <w:rFonts w:cs="Arial"/>
          </w:rPr>
          <w:t>2</w:t>
        </w:r>
      </w:ins>
      <w:ins w:id="127" w:author="Walus, David (D.M.)" w:date="2021-05-06T11:11:00Z">
        <w:r w:rsidRPr="00E76444">
          <w:rPr>
            <w:rFonts w:cs="Arial"/>
          </w:rPr>
          <w:t xml:space="preserve">DAT </w:t>
        </w:r>
      </w:ins>
      <w:del w:id="128" w:author="Walus, David (D.M.)" w:date="2021-05-06T11:11:00Z">
        <w:r w:rsidRPr="00E76444" w:rsidDel="009D358D">
          <w:rPr>
            <w:rFonts w:cs="Arial"/>
          </w:rPr>
          <w:delText xml:space="preserve">Virtual GPIO0 </w:delText>
        </w:r>
      </w:del>
      <w:r w:rsidRPr="00E76444">
        <w:rPr>
          <w:rFonts w:cs="Arial"/>
        </w:rPr>
        <w:t xml:space="preserve">to </w:t>
      </w:r>
      <w:del w:id="129" w:author="Walus, David (D.M.)" w:date="2021-05-06T11:11:00Z">
        <w:r w:rsidRPr="00E76444" w:rsidDel="009D358D">
          <w:rPr>
            <w:rFonts w:cs="Arial"/>
          </w:rPr>
          <w:delText>AMP_ReadyForAudio</w:delText>
        </w:r>
      </w:del>
      <w:ins w:id="130" w:author="Walus, David (D.M.)" w:date="2021-05-06T11:11:00Z">
        <w:r w:rsidRPr="00E76444">
          <w:rPr>
            <w:rFonts w:cs="Arial"/>
          </w:rPr>
          <w:t>“UnMuted”</w:t>
        </w:r>
      </w:ins>
      <w:r w:rsidRPr="00E76444">
        <w:rPr>
          <w:rFonts w:cs="Arial"/>
        </w:rPr>
        <w:t xml:space="preserve"> when:</w:t>
      </w:r>
    </w:p>
    <w:p w:rsidR="00906DCC" w:rsidRPr="00E76444" w:rsidRDefault="00224EEE" w:rsidP="00577DE3">
      <w:pPr>
        <w:numPr>
          <w:ilvl w:val="0"/>
          <w:numId w:val="9"/>
        </w:numPr>
        <w:rPr>
          <w:rFonts w:cs="Arial"/>
        </w:rPr>
      </w:pPr>
      <w:r w:rsidRPr="00E76444">
        <w:rPr>
          <w:rFonts w:cs="Arial"/>
        </w:rPr>
        <w:t>the AMP is ready to receive audio (ex. AMP has unmuted its internal amplifier IC’s for the AMP speakers and can receive audio without producing pops), the AMP is ready to transmit audio (ex. can transmit audio to the PAC without producing pops), and the A2</w:t>
      </w:r>
      <w:r w:rsidRPr="00E76444">
        <w:rPr>
          <w:rFonts w:cs="Arial"/>
        </w:rPr>
        <w:t>B bus is initialized</w:t>
      </w:r>
    </w:p>
    <w:p w:rsidR="00906DCC" w:rsidRPr="00E76444" w:rsidRDefault="00224EEE" w:rsidP="00906DCC">
      <w:pPr>
        <w:rPr>
          <w:rFonts w:cs="Arial"/>
        </w:rPr>
      </w:pPr>
    </w:p>
    <w:p w:rsidR="00906DCC" w:rsidRPr="00E76444" w:rsidRDefault="00224EEE" w:rsidP="00906DCC">
      <w:pPr>
        <w:rPr>
          <w:rFonts w:cs="Arial"/>
        </w:rPr>
      </w:pPr>
      <w:bookmarkStart w:id="131" w:name="_Hlk70080132"/>
      <w:r w:rsidRPr="00E76444">
        <w:rPr>
          <w:rFonts w:cs="Arial"/>
        </w:rPr>
        <w:t xml:space="preserve">The AMP shall set it’s </w:t>
      </w:r>
      <w:ins w:id="132" w:author="Walus, David (D.M.)" w:date="2021-05-06T11:11:00Z">
        <w:r w:rsidRPr="00E76444">
          <w:rPr>
            <w:rFonts w:cs="Arial"/>
          </w:rPr>
          <w:t>IOD</w:t>
        </w:r>
      </w:ins>
      <w:ins w:id="133" w:author="Walus, David (D.M.)" w:date="2021-05-06T11:49:00Z">
        <w:r w:rsidRPr="00E76444">
          <w:rPr>
            <w:rFonts w:cs="Arial"/>
          </w:rPr>
          <w:t>2</w:t>
        </w:r>
      </w:ins>
      <w:ins w:id="134" w:author="Walus, David (D.M.)" w:date="2021-05-06T11:11:00Z">
        <w:r w:rsidRPr="00E76444">
          <w:rPr>
            <w:rFonts w:cs="Arial"/>
          </w:rPr>
          <w:t xml:space="preserve">DAT </w:t>
        </w:r>
      </w:ins>
      <w:del w:id="135" w:author="Walus, David (D.M.)" w:date="2021-05-06T11:11:00Z">
        <w:r w:rsidRPr="00E76444" w:rsidDel="009D358D">
          <w:rPr>
            <w:rFonts w:cs="Arial"/>
          </w:rPr>
          <w:delText xml:space="preserve">virtual GPIO0 </w:delText>
        </w:r>
      </w:del>
      <w:r w:rsidRPr="00E76444">
        <w:rPr>
          <w:rFonts w:cs="Arial"/>
        </w:rPr>
        <w:t xml:space="preserve">from </w:t>
      </w:r>
      <w:del w:id="136" w:author="Walus, David (D.M.)" w:date="2021-05-06T11:11:00Z">
        <w:r w:rsidRPr="00E76444" w:rsidDel="009D358D">
          <w:rPr>
            <w:rFonts w:cs="Arial"/>
          </w:rPr>
          <w:delText>AMP_NotReadyForAudio</w:delText>
        </w:r>
      </w:del>
      <w:ins w:id="137" w:author="Walus, David (D.M.)" w:date="2021-05-06T11:11:00Z">
        <w:r w:rsidRPr="00E76444">
          <w:rPr>
            <w:rFonts w:cs="Arial"/>
          </w:rPr>
          <w:t>“Muted”</w:t>
        </w:r>
      </w:ins>
      <w:r w:rsidRPr="00E76444">
        <w:rPr>
          <w:rFonts w:cs="Arial"/>
        </w:rPr>
        <w:t xml:space="preserve"> to </w:t>
      </w:r>
      <w:del w:id="138" w:author="Walus, David (D.M.)" w:date="2021-05-06T11:11:00Z">
        <w:r w:rsidRPr="00E76444" w:rsidDel="009D358D">
          <w:rPr>
            <w:rFonts w:cs="Arial"/>
          </w:rPr>
          <w:delText>AMP_ReadyForAudio</w:delText>
        </w:r>
      </w:del>
      <w:ins w:id="139" w:author="Walus, David (D.M.)" w:date="2021-05-06T11:11:00Z">
        <w:r w:rsidRPr="00E76444">
          <w:rPr>
            <w:rFonts w:cs="Arial"/>
          </w:rPr>
          <w:t>“UnMu</w:t>
        </w:r>
      </w:ins>
      <w:ins w:id="140" w:author="Walus, David (D.M.)" w:date="2021-05-06T11:12:00Z">
        <w:r w:rsidRPr="00E76444">
          <w:rPr>
            <w:rFonts w:cs="Arial"/>
          </w:rPr>
          <w:t>ted”</w:t>
        </w:r>
      </w:ins>
      <w:r w:rsidRPr="00E76444">
        <w:rPr>
          <w:rFonts w:cs="Arial"/>
        </w:rPr>
        <w:t xml:space="preserve"> within 950 msec of:</w:t>
      </w:r>
    </w:p>
    <w:p w:rsidR="008C0B5C" w:rsidRPr="00E76444" w:rsidRDefault="00224EEE" w:rsidP="00577DE3">
      <w:pPr>
        <w:numPr>
          <w:ilvl w:val="0"/>
          <w:numId w:val="9"/>
        </w:numPr>
        <w:rPr>
          <w:rFonts w:cs="Arial"/>
        </w:rPr>
      </w:pPr>
      <w:r w:rsidRPr="00E76444">
        <w:rPr>
          <w:rFonts w:cs="Arial"/>
        </w:rPr>
        <w:t xml:space="preserve">(HMIAudioMode changing from OFF/Load Shed to ON, OR Power_Up_Chime_Modules changing from Inactive to </w:t>
      </w:r>
      <w:r w:rsidRPr="00E76444">
        <w:rPr>
          <w:rFonts w:cs="Arial"/>
        </w:rPr>
        <w:t>Active)</w:t>
      </w:r>
    </w:p>
    <w:bookmarkEnd w:id="131"/>
    <w:p w:rsidR="00906DCC" w:rsidRPr="00E76444" w:rsidRDefault="00224EEE" w:rsidP="006A3175">
      <w:pPr>
        <w:rPr>
          <w:rFonts w:cs="Arial"/>
        </w:rPr>
      </w:pPr>
    </w:p>
    <w:p w:rsidR="00906DCC" w:rsidRPr="00E76444" w:rsidRDefault="00224EEE" w:rsidP="00906DCC">
      <w:pPr>
        <w:rPr>
          <w:rFonts w:cs="Arial"/>
        </w:rPr>
      </w:pPr>
      <w:r w:rsidRPr="00E76444">
        <w:rPr>
          <w:rFonts w:cs="Arial"/>
        </w:rPr>
        <w:t xml:space="preserve">After the AMP asserts it’s </w:t>
      </w:r>
      <w:ins w:id="141" w:author="Walus, David (D.M.)" w:date="2021-05-06T11:12:00Z">
        <w:r w:rsidRPr="00E76444">
          <w:rPr>
            <w:rFonts w:cs="Arial"/>
          </w:rPr>
          <w:t>IOD</w:t>
        </w:r>
      </w:ins>
      <w:ins w:id="142" w:author="Walus, David (D.M.)" w:date="2021-05-06T11:49:00Z">
        <w:r w:rsidRPr="00E76444">
          <w:rPr>
            <w:rFonts w:cs="Arial"/>
          </w:rPr>
          <w:t>2</w:t>
        </w:r>
      </w:ins>
      <w:ins w:id="143" w:author="Walus, David (D.M.)" w:date="2021-05-06T11:12:00Z">
        <w:r w:rsidRPr="00E76444">
          <w:rPr>
            <w:rFonts w:cs="Arial"/>
          </w:rPr>
          <w:t xml:space="preserve">DAT </w:t>
        </w:r>
      </w:ins>
      <w:del w:id="144" w:author="Walus, David (D.M.)" w:date="2021-05-06T11:12:00Z">
        <w:r w:rsidRPr="00E76444" w:rsidDel="009D358D">
          <w:rPr>
            <w:rFonts w:cs="Arial"/>
          </w:rPr>
          <w:delText xml:space="preserve">Virtual GPIO0 </w:delText>
        </w:r>
      </w:del>
      <w:r w:rsidRPr="00E76444">
        <w:rPr>
          <w:rFonts w:cs="Arial"/>
        </w:rPr>
        <w:t xml:space="preserve">= </w:t>
      </w:r>
      <w:del w:id="145" w:author="Walus, David (D.M.)" w:date="2021-05-06T11:12:00Z">
        <w:r w:rsidRPr="00E76444" w:rsidDel="009D358D">
          <w:rPr>
            <w:rFonts w:cs="Arial"/>
          </w:rPr>
          <w:delText>AMP_ReadyForAudio</w:delText>
        </w:r>
      </w:del>
      <w:ins w:id="146" w:author="Walus, David (D.M.)" w:date="2021-05-06T11:12:00Z">
        <w:r w:rsidRPr="00E76444">
          <w:rPr>
            <w:rFonts w:cs="Arial"/>
          </w:rPr>
          <w:t>“UnMuted”</w:t>
        </w:r>
      </w:ins>
      <w:r w:rsidRPr="00E76444">
        <w:rPr>
          <w:rFonts w:cs="Arial"/>
        </w:rPr>
        <w:t xml:space="preserve"> the AMP shall keep it’s </w:t>
      </w:r>
      <w:ins w:id="147" w:author="Walus, David (D.M.)" w:date="2021-05-06T11:12:00Z">
        <w:r w:rsidRPr="00E76444">
          <w:rPr>
            <w:rFonts w:cs="Arial"/>
          </w:rPr>
          <w:t>IOD</w:t>
        </w:r>
      </w:ins>
      <w:ins w:id="148" w:author="Walus, David (D.M.)" w:date="2021-05-06T11:49:00Z">
        <w:r w:rsidRPr="00E76444">
          <w:rPr>
            <w:rFonts w:cs="Arial"/>
          </w:rPr>
          <w:t>2</w:t>
        </w:r>
      </w:ins>
      <w:ins w:id="149" w:author="Walus, David (D.M.)" w:date="2021-05-06T11:12:00Z">
        <w:r w:rsidRPr="00E76444">
          <w:rPr>
            <w:rFonts w:cs="Arial"/>
          </w:rPr>
          <w:t xml:space="preserve">DAT </w:t>
        </w:r>
      </w:ins>
      <w:del w:id="150" w:author="Walus, David (D.M.)" w:date="2021-05-06T11:12:00Z">
        <w:r w:rsidRPr="00E76444" w:rsidDel="009D358D">
          <w:rPr>
            <w:rFonts w:cs="Arial"/>
          </w:rPr>
          <w:delText xml:space="preserve">Virtual GPIO0 </w:delText>
        </w:r>
      </w:del>
      <w:r w:rsidRPr="00E76444">
        <w:rPr>
          <w:rFonts w:cs="Arial"/>
        </w:rPr>
        <w:t xml:space="preserve">= </w:t>
      </w:r>
      <w:del w:id="151" w:author="Walus, David (D.M.)" w:date="2021-05-06T11:12:00Z">
        <w:r w:rsidRPr="00E76444" w:rsidDel="009D358D">
          <w:rPr>
            <w:rFonts w:cs="Arial"/>
          </w:rPr>
          <w:delText>AMP_ReadyForAudio</w:delText>
        </w:r>
      </w:del>
      <w:ins w:id="152" w:author="Walus, David (D.M.)" w:date="2021-05-06T11:12:00Z">
        <w:r w:rsidRPr="00E76444">
          <w:rPr>
            <w:rFonts w:cs="Arial"/>
          </w:rPr>
          <w:t>“UnMuted”</w:t>
        </w:r>
      </w:ins>
      <w:r w:rsidRPr="00E76444">
        <w:rPr>
          <w:rFonts w:cs="Arial"/>
        </w:rPr>
        <w:t xml:space="preserve"> whenever HMIAudioMode = ON or Power_Up_Chime_Modules = ON unless an error condition occurs (such as a reset of the A2B digital audio bus).</w:t>
      </w:r>
    </w:p>
    <w:p w:rsidR="00906DCC" w:rsidRPr="00E76444" w:rsidRDefault="00224EEE" w:rsidP="00906DCC">
      <w:pPr>
        <w:rPr>
          <w:rFonts w:cs="Arial"/>
        </w:rPr>
      </w:pPr>
    </w:p>
    <w:p w:rsidR="00906DCC" w:rsidRPr="00E76444" w:rsidRDefault="00224EEE" w:rsidP="00906DCC">
      <w:pPr>
        <w:rPr>
          <w:rFonts w:cs="Arial"/>
        </w:rPr>
      </w:pPr>
      <w:r w:rsidRPr="00E76444">
        <w:rPr>
          <w:rFonts w:cs="Arial"/>
        </w:rPr>
        <w:t xml:space="preserve">Note: Crank is not considered an error condition and so the </w:t>
      </w:r>
      <w:ins w:id="153" w:author="Walus, David (D.M.)" w:date="2021-05-06T11:12:00Z">
        <w:r w:rsidRPr="00E76444">
          <w:rPr>
            <w:rFonts w:cs="Arial"/>
          </w:rPr>
          <w:t>IOD</w:t>
        </w:r>
      </w:ins>
      <w:ins w:id="154" w:author="Walus, David (D.M.)" w:date="2021-05-06T11:49:00Z">
        <w:r w:rsidRPr="00E76444">
          <w:rPr>
            <w:rFonts w:cs="Arial"/>
          </w:rPr>
          <w:t>2</w:t>
        </w:r>
      </w:ins>
      <w:ins w:id="155" w:author="Walus, David (D.M.)" w:date="2021-05-06T11:12:00Z">
        <w:r w:rsidRPr="00E76444">
          <w:rPr>
            <w:rFonts w:cs="Arial"/>
          </w:rPr>
          <w:t xml:space="preserve">DAT </w:t>
        </w:r>
      </w:ins>
      <w:del w:id="156" w:author="Walus, David (D.M.)" w:date="2021-05-06T11:12:00Z">
        <w:r w:rsidRPr="00E76444" w:rsidDel="009D358D">
          <w:rPr>
            <w:rFonts w:cs="Arial"/>
          </w:rPr>
          <w:delText xml:space="preserve">Virtual GPIO </w:delText>
        </w:r>
      </w:del>
      <w:r w:rsidRPr="00E76444">
        <w:rPr>
          <w:rFonts w:cs="Arial"/>
        </w:rPr>
        <w:t>interface is not used for Crank mu</w:t>
      </w:r>
      <w:r w:rsidRPr="00E76444">
        <w:rPr>
          <w:rFonts w:cs="Arial"/>
        </w:rPr>
        <w:t xml:space="preserve">ting/unmuting.  Ex. If </w:t>
      </w:r>
      <w:ins w:id="157" w:author="Walus, David (D.M.)" w:date="2021-05-06T11:12:00Z">
        <w:r w:rsidRPr="00E76444">
          <w:rPr>
            <w:rFonts w:cs="Arial"/>
          </w:rPr>
          <w:t>IOD</w:t>
        </w:r>
      </w:ins>
      <w:ins w:id="158" w:author="Walus, David (D.M.)" w:date="2021-05-06T11:50:00Z">
        <w:r w:rsidRPr="00E76444">
          <w:rPr>
            <w:rFonts w:cs="Arial"/>
          </w:rPr>
          <w:t>2</w:t>
        </w:r>
      </w:ins>
      <w:ins w:id="159" w:author="Walus, David (D.M.)" w:date="2021-05-06T11:12:00Z">
        <w:r w:rsidRPr="00E76444">
          <w:rPr>
            <w:rFonts w:cs="Arial"/>
          </w:rPr>
          <w:t xml:space="preserve">DAT </w:t>
        </w:r>
      </w:ins>
      <w:del w:id="160" w:author="Walus, David (D.M.)" w:date="2021-05-06T11:12:00Z">
        <w:r w:rsidRPr="00E76444" w:rsidDel="009D358D">
          <w:rPr>
            <w:rFonts w:cs="Arial"/>
          </w:rPr>
          <w:delText xml:space="preserve">Virtual GPIO0 </w:delText>
        </w:r>
      </w:del>
      <w:r w:rsidRPr="00E76444">
        <w:rPr>
          <w:rFonts w:cs="Arial"/>
        </w:rPr>
        <w:t xml:space="preserve">= </w:t>
      </w:r>
      <w:del w:id="161" w:author="Walus, David (D.M.)" w:date="2021-05-06T11:12:00Z">
        <w:r w:rsidRPr="00E76444" w:rsidDel="009D358D">
          <w:rPr>
            <w:rFonts w:cs="Arial"/>
          </w:rPr>
          <w:delText>AMP_ReadyForAudio</w:delText>
        </w:r>
      </w:del>
      <w:ins w:id="162" w:author="Walus, David (D.M.)" w:date="2021-05-06T11:12:00Z">
        <w:r w:rsidRPr="00E76444">
          <w:rPr>
            <w:rFonts w:cs="Arial"/>
          </w:rPr>
          <w:t>“UnMuted”</w:t>
        </w:r>
      </w:ins>
      <w:r w:rsidRPr="00E76444">
        <w:rPr>
          <w:rFonts w:cs="Arial"/>
        </w:rPr>
        <w:t xml:space="preserve"> before crank and infotainment system is ON then the AMP would keep it’s </w:t>
      </w:r>
      <w:ins w:id="163" w:author="Walus, David (D.M.)" w:date="2021-05-06T11:12:00Z">
        <w:r w:rsidRPr="00E76444">
          <w:rPr>
            <w:rFonts w:cs="Arial"/>
          </w:rPr>
          <w:t>IOD</w:t>
        </w:r>
      </w:ins>
      <w:ins w:id="164" w:author="Walus, David (D.M.)" w:date="2021-05-06T11:50:00Z">
        <w:r w:rsidRPr="00E76444">
          <w:rPr>
            <w:rFonts w:cs="Arial"/>
          </w:rPr>
          <w:t>2</w:t>
        </w:r>
      </w:ins>
      <w:ins w:id="165" w:author="Walus, David (D.M.)" w:date="2021-05-06T11:12:00Z">
        <w:r w:rsidRPr="00E76444">
          <w:rPr>
            <w:rFonts w:cs="Arial"/>
          </w:rPr>
          <w:t xml:space="preserve">DAT </w:t>
        </w:r>
      </w:ins>
      <w:del w:id="166" w:author="Walus, David (D.M.)" w:date="2021-05-06T11:12:00Z">
        <w:r w:rsidRPr="00E76444" w:rsidDel="009D358D">
          <w:rPr>
            <w:rFonts w:cs="Arial"/>
          </w:rPr>
          <w:delText xml:space="preserve">Virtual GPIO0 </w:delText>
        </w:r>
      </w:del>
      <w:r w:rsidRPr="00E76444">
        <w:rPr>
          <w:rFonts w:cs="Arial"/>
        </w:rPr>
        <w:t xml:space="preserve">= </w:t>
      </w:r>
      <w:del w:id="167" w:author="Walus, David (D.M.)" w:date="2021-05-06T11:12:00Z">
        <w:r w:rsidRPr="00E76444" w:rsidDel="009D358D">
          <w:rPr>
            <w:rFonts w:cs="Arial"/>
          </w:rPr>
          <w:delText>AMP_ReadyForAudio</w:delText>
        </w:r>
      </w:del>
      <w:ins w:id="168" w:author="Walus, David (D.M.)" w:date="2021-05-06T11:12:00Z">
        <w:r w:rsidRPr="00E76444">
          <w:rPr>
            <w:rFonts w:cs="Arial"/>
          </w:rPr>
          <w:t>“UnMuted”</w:t>
        </w:r>
      </w:ins>
      <w:r w:rsidRPr="00E76444">
        <w:rPr>
          <w:rFonts w:cs="Arial"/>
        </w:rPr>
        <w:t xml:space="preserve"> during crank.</w:t>
      </w:r>
    </w:p>
    <w:p w:rsidR="00CE4F7E" w:rsidRPr="00E76444" w:rsidRDefault="00224EEE" w:rsidP="00906DCC">
      <w:pPr>
        <w:pBdr>
          <w:bottom w:val="dotted" w:sz="24" w:space="1" w:color="auto"/>
        </w:pBdr>
        <w:rPr>
          <w:ins w:id="169" w:author="David" w:date="2021-04-23T14:20:00Z"/>
          <w:rFonts w:cs="Arial"/>
        </w:rPr>
      </w:pPr>
    </w:p>
    <w:p w:rsidR="005D2216" w:rsidRPr="00E76444" w:rsidRDefault="00224EEE" w:rsidP="00906DCC">
      <w:pPr>
        <w:pBdr>
          <w:bottom w:val="dotted" w:sz="24" w:space="1" w:color="auto"/>
        </w:pBdr>
        <w:rPr>
          <w:ins w:id="170" w:author="David" w:date="2021-04-23T14:21:00Z"/>
          <w:rFonts w:cs="Arial"/>
        </w:rPr>
      </w:pPr>
      <w:ins w:id="171" w:author="David" w:date="2021-04-23T14:20:00Z">
        <w:r w:rsidRPr="00E76444">
          <w:rPr>
            <w:rFonts w:cs="Arial"/>
          </w:rPr>
          <w:t>If an amplifier i</w:t>
        </w:r>
      </w:ins>
      <w:ins w:id="172" w:author="David" w:date="2021-04-23T14:21:00Z">
        <w:r w:rsidRPr="00E76444">
          <w:rPr>
            <w:rFonts w:cs="Arial"/>
          </w:rPr>
          <w:t xml:space="preserve">s used that is not </w:t>
        </w:r>
        <w:r w:rsidRPr="00E76444">
          <w:rPr>
            <w:rFonts w:cs="Arial"/>
          </w:rPr>
          <w:t>connected to the HS-Can line, then:</w:t>
        </w:r>
      </w:ins>
    </w:p>
    <w:p w:rsidR="005D2216" w:rsidRPr="00E76444" w:rsidRDefault="00224EEE" w:rsidP="005D2216">
      <w:pPr>
        <w:pBdr>
          <w:bottom w:val="dotted" w:sz="24" w:space="1" w:color="auto"/>
        </w:pBdr>
        <w:rPr>
          <w:ins w:id="173" w:author="David" w:date="2021-04-23T14:25:00Z"/>
          <w:rFonts w:cs="Arial"/>
        </w:rPr>
      </w:pPr>
      <w:ins w:id="174" w:author="David" w:date="2021-04-23T14:21:00Z">
        <w:r w:rsidRPr="00E76444">
          <w:rPr>
            <w:rFonts w:cs="Arial"/>
          </w:rPr>
          <w:t xml:space="preserve">The AMP shall set it’s </w:t>
        </w:r>
      </w:ins>
      <w:ins w:id="175" w:author="Walus, David (D.M.)" w:date="2021-05-06T11:13:00Z">
        <w:r w:rsidRPr="00E76444">
          <w:rPr>
            <w:rFonts w:cs="Arial"/>
          </w:rPr>
          <w:t>IOD</w:t>
        </w:r>
      </w:ins>
      <w:ins w:id="176" w:author="Walus, David (D.M.)" w:date="2021-05-06T11:50:00Z">
        <w:r w:rsidRPr="00E76444">
          <w:rPr>
            <w:rFonts w:cs="Arial"/>
          </w:rPr>
          <w:t>2</w:t>
        </w:r>
      </w:ins>
      <w:ins w:id="177" w:author="Walus, David (D.M.)" w:date="2021-05-06T11:13:00Z">
        <w:r w:rsidRPr="00E76444">
          <w:rPr>
            <w:rFonts w:cs="Arial"/>
          </w:rPr>
          <w:t xml:space="preserve">DAT </w:t>
        </w:r>
      </w:ins>
      <w:ins w:id="178" w:author="David" w:date="2021-04-23T14:21:00Z">
        <w:del w:id="179" w:author="Walus, David (D.M.)" w:date="2021-05-06T11:13:00Z">
          <w:r w:rsidRPr="00E76444" w:rsidDel="009D358D">
            <w:rPr>
              <w:rFonts w:cs="Arial"/>
            </w:rPr>
            <w:delText xml:space="preserve">virtual GPIO0 </w:delText>
          </w:r>
        </w:del>
        <w:r w:rsidRPr="00E76444">
          <w:rPr>
            <w:rFonts w:cs="Arial"/>
          </w:rPr>
          <w:t xml:space="preserve">from </w:t>
        </w:r>
        <w:del w:id="180" w:author="Walus, David (D.M.)" w:date="2021-05-06T11:13:00Z">
          <w:r w:rsidRPr="00E76444" w:rsidDel="009D358D">
            <w:rPr>
              <w:rFonts w:cs="Arial"/>
            </w:rPr>
            <w:delText>AMP_NotReadyForAudio</w:delText>
          </w:r>
        </w:del>
      </w:ins>
      <w:ins w:id="181" w:author="Walus, David (D.M.)" w:date="2021-05-06T11:13:00Z">
        <w:r w:rsidRPr="00E76444">
          <w:rPr>
            <w:rFonts w:cs="Arial"/>
          </w:rPr>
          <w:t>“Muted”</w:t>
        </w:r>
      </w:ins>
      <w:ins w:id="182" w:author="David" w:date="2021-04-23T14:21:00Z">
        <w:r w:rsidRPr="00E76444">
          <w:rPr>
            <w:rFonts w:cs="Arial"/>
          </w:rPr>
          <w:t xml:space="preserve"> to </w:t>
        </w:r>
        <w:del w:id="183" w:author="Walus, David (D.M.)" w:date="2021-05-06T11:13:00Z">
          <w:r w:rsidRPr="00E76444" w:rsidDel="009D358D">
            <w:rPr>
              <w:rFonts w:cs="Arial"/>
            </w:rPr>
            <w:delText>AMP_ReadyForAudio</w:delText>
          </w:r>
        </w:del>
      </w:ins>
      <w:ins w:id="184" w:author="Walus, David (D.M.)" w:date="2021-05-06T11:13:00Z">
        <w:r w:rsidRPr="00E76444">
          <w:rPr>
            <w:rFonts w:cs="Arial"/>
          </w:rPr>
          <w:t>“UnMuted”</w:t>
        </w:r>
      </w:ins>
      <w:ins w:id="185" w:author="David" w:date="2021-04-23T14:21:00Z">
        <w:r w:rsidRPr="00E76444">
          <w:rPr>
            <w:rFonts w:cs="Arial"/>
          </w:rPr>
          <w:t xml:space="preserve"> within 950 msec of</w:t>
        </w:r>
      </w:ins>
      <w:ins w:id="186" w:author="David" w:date="2021-04-23T14:24:00Z">
        <w:r w:rsidRPr="00E76444">
          <w:rPr>
            <w:rFonts w:cs="Arial"/>
          </w:rPr>
          <w:t xml:space="preserve"> </w:t>
        </w:r>
      </w:ins>
      <w:ins w:id="187" w:author="Walus, David (D.M.)" w:date="2021-05-06T11:13:00Z">
        <w:r w:rsidRPr="00E76444">
          <w:rPr>
            <w:rFonts w:cs="Arial"/>
          </w:rPr>
          <w:t xml:space="preserve">IOD0DAT </w:t>
        </w:r>
      </w:ins>
      <w:ins w:id="188" w:author="David" w:date="2021-04-23T14:22:00Z">
        <w:del w:id="189" w:author="Walus, David (D.M.)" w:date="2021-05-06T11:13:00Z">
          <w:r w:rsidRPr="00E76444" w:rsidDel="009D358D">
            <w:rPr>
              <w:rFonts w:cs="Arial"/>
            </w:rPr>
            <w:delText xml:space="preserve">GPIO2 </w:delText>
          </w:r>
        </w:del>
        <w:r w:rsidRPr="00E76444">
          <w:rPr>
            <w:rFonts w:cs="Arial"/>
          </w:rPr>
          <w:t xml:space="preserve">going </w:t>
        </w:r>
      </w:ins>
      <w:ins w:id="190" w:author="David" w:date="2021-04-23T14:23:00Z">
        <w:r w:rsidRPr="00E76444">
          <w:rPr>
            <w:rFonts w:cs="Arial"/>
          </w:rPr>
          <w:t xml:space="preserve">from </w:t>
        </w:r>
      </w:ins>
      <w:ins w:id="191" w:author="Walus, David (D.M.)" w:date="2021-05-06T11:14:00Z">
        <w:r w:rsidRPr="00E76444">
          <w:rPr>
            <w:rFonts w:cs="Arial"/>
          </w:rPr>
          <w:t>“Not_Configured”</w:t>
        </w:r>
      </w:ins>
      <w:ins w:id="192" w:author="David" w:date="2021-04-23T14:23:00Z">
        <w:del w:id="193" w:author="Walus, David (D.M.)" w:date="2021-05-06T11:14:00Z">
          <w:r w:rsidRPr="00E76444" w:rsidDel="009D358D">
            <w:rPr>
              <w:rFonts w:cs="Arial"/>
            </w:rPr>
            <w:delText>(</w:delText>
          </w:r>
        </w:del>
        <w:del w:id="194" w:author="Walus, David (D.M.)" w:date="2021-05-06T11:13:00Z">
          <w:r w:rsidRPr="00E76444" w:rsidDel="009D358D">
            <w:rPr>
              <w:rFonts w:cs="Arial"/>
            </w:rPr>
            <w:delText>Clock_Not_Available)</w:delText>
          </w:r>
        </w:del>
        <w:r w:rsidRPr="00E76444">
          <w:rPr>
            <w:rFonts w:cs="Arial"/>
          </w:rPr>
          <w:t xml:space="preserve"> to</w:t>
        </w:r>
        <w:del w:id="195" w:author="Walus, David (D.M.)" w:date="2021-05-06T11:14:00Z">
          <w:r w:rsidRPr="00E76444" w:rsidDel="009D358D">
            <w:rPr>
              <w:rFonts w:cs="Arial"/>
            </w:rPr>
            <w:delText xml:space="preserve"> (Clock_Available)</w:delText>
          </w:r>
        </w:del>
      </w:ins>
      <w:ins w:id="196" w:author="Walus, David (D.M.)" w:date="2021-05-06T11:14:00Z">
        <w:r w:rsidRPr="00E76444">
          <w:rPr>
            <w:rFonts w:cs="Arial"/>
          </w:rPr>
          <w:t xml:space="preserve"> “Fully_Configured”</w:t>
        </w:r>
      </w:ins>
      <w:ins w:id="197" w:author="David" w:date="2021-04-23T14:23:00Z">
        <w:r w:rsidRPr="00E76444">
          <w:rPr>
            <w:rFonts w:cs="Arial"/>
          </w:rPr>
          <w:t>.</w:t>
        </w:r>
      </w:ins>
    </w:p>
    <w:p w:rsidR="005D2216" w:rsidRPr="00E76444" w:rsidRDefault="00224EEE" w:rsidP="005D2216">
      <w:pPr>
        <w:pBdr>
          <w:bottom w:val="dotted" w:sz="24" w:space="1" w:color="auto"/>
        </w:pBdr>
        <w:rPr>
          <w:ins w:id="198" w:author="David" w:date="2021-04-23T14:25:00Z"/>
          <w:rFonts w:cs="Arial"/>
        </w:rPr>
      </w:pPr>
    </w:p>
    <w:p w:rsidR="005D2216" w:rsidRPr="00E76444" w:rsidRDefault="00224EEE" w:rsidP="005D2216">
      <w:pPr>
        <w:pBdr>
          <w:bottom w:val="dotted" w:sz="24" w:space="1" w:color="auto"/>
        </w:pBdr>
        <w:rPr>
          <w:ins w:id="199" w:author="David" w:date="2021-04-23T14:20:00Z"/>
          <w:rFonts w:cs="Arial"/>
        </w:rPr>
      </w:pPr>
      <w:ins w:id="200" w:author="David" w:date="2021-04-23T14:24:00Z">
        <w:r w:rsidRPr="00E76444">
          <w:rPr>
            <w:rFonts w:cs="Arial"/>
          </w:rPr>
          <w:t xml:space="preserve">After the AMP asserts it’s </w:t>
        </w:r>
      </w:ins>
      <w:ins w:id="201" w:author="Walus, David (D.M.)" w:date="2021-05-06T11:14:00Z">
        <w:r w:rsidRPr="00E76444">
          <w:rPr>
            <w:rFonts w:cs="Arial"/>
          </w:rPr>
          <w:t>IOD</w:t>
        </w:r>
      </w:ins>
      <w:ins w:id="202" w:author="Walus, David (D.M.)" w:date="2021-05-06T11:50:00Z">
        <w:r w:rsidRPr="00E76444">
          <w:rPr>
            <w:rFonts w:cs="Arial"/>
          </w:rPr>
          <w:t>2</w:t>
        </w:r>
      </w:ins>
      <w:ins w:id="203" w:author="Walus, David (D.M.)" w:date="2021-05-06T11:14:00Z">
        <w:r w:rsidRPr="00E76444">
          <w:rPr>
            <w:rFonts w:cs="Arial"/>
          </w:rPr>
          <w:t xml:space="preserve">DAT </w:t>
        </w:r>
      </w:ins>
      <w:ins w:id="204" w:author="David" w:date="2021-04-23T14:24:00Z">
        <w:del w:id="205" w:author="Walus, David (D.M.)" w:date="2021-05-06T11:14:00Z">
          <w:r w:rsidRPr="00E76444" w:rsidDel="009D358D">
            <w:rPr>
              <w:rFonts w:cs="Arial"/>
            </w:rPr>
            <w:delText xml:space="preserve">Virtual GPIO0 </w:delText>
          </w:r>
        </w:del>
        <w:r w:rsidRPr="00E76444">
          <w:rPr>
            <w:rFonts w:cs="Arial"/>
          </w:rPr>
          <w:t xml:space="preserve">= </w:t>
        </w:r>
        <w:del w:id="206" w:author="Walus, David (D.M.)" w:date="2021-05-06T11:14:00Z">
          <w:r w:rsidRPr="00E76444" w:rsidDel="009D358D">
            <w:rPr>
              <w:rFonts w:cs="Arial"/>
            </w:rPr>
            <w:delText>AMP_ReadyForAudio</w:delText>
          </w:r>
        </w:del>
      </w:ins>
      <w:ins w:id="207" w:author="Walus, David (D.M.)" w:date="2021-05-06T11:14:00Z">
        <w:r w:rsidRPr="00E76444">
          <w:rPr>
            <w:rFonts w:cs="Arial"/>
          </w:rPr>
          <w:t>“UnMuted</w:t>
        </w:r>
      </w:ins>
      <w:ins w:id="208" w:author="Walus, David (D.M.)" w:date="2021-05-06T11:15:00Z">
        <w:r w:rsidRPr="00E76444">
          <w:rPr>
            <w:rFonts w:cs="Arial"/>
          </w:rPr>
          <w:t>”</w:t>
        </w:r>
      </w:ins>
      <w:ins w:id="209" w:author="David" w:date="2021-04-23T14:24:00Z">
        <w:r w:rsidRPr="00E76444">
          <w:rPr>
            <w:rFonts w:cs="Arial"/>
          </w:rPr>
          <w:t xml:space="preserve"> the AMP shall keep it’s </w:t>
        </w:r>
      </w:ins>
      <w:ins w:id="210" w:author="Walus, David (D.M.)" w:date="2021-05-06T11:15:00Z">
        <w:r w:rsidRPr="00E76444">
          <w:rPr>
            <w:rFonts w:cs="Arial"/>
          </w:rPr>
          <w:t>IOD</w:t>
        </w:r>
      </w:ins>
      <w:ins w:id="211" w:author="Walus, David (D.M.)" w:date="2021-05-06T11:50:00Z">
        <w:r w:rsidRPr="00E76444">
          <w:rPr>
            <w:rFonts w:cs="Arial"/>
          </w:rPr>
          <w:t>2</w:t>
        </w:r>
      </w:ins>
      <w:ins w:id="212" w:author="Walus, David (D.M.)" w:date="2021-05-06T11:15:00Z">
        <w:r w:rsidRPr="00E76444">
          <w:rPr>
            <w:rFonts w:cs="Arial"/>
          </w:rPr>
          <w:t xml:space="preserve">DAT </w:t>
        </w:r>
      </w:ins>
      <w:ins w:id="213" w:author="David" w:date="2021-04-23T14:24:00Z">
        <w:del w:id="214" w:author="Walus, David (D.M.)" w:date="2021-05-06T11:15:00Z">
          <w:r w:rsidRPr="00E76444" w:rsidDel="009D358D">
            <w:rPr>
              <w:rFonts w:cs="Arial"/>
            </w:rPr>
            <w:delText xml:space="preserve">Virtual GPIO0 </w:delText>
          </w:r>
        </w:del>
        <w:r w:rsidRPr="00E76444">
          <w:rPr>
            <w:rFonts w:cs="Arial"/>
          </w:rPr>
          <w:t xml:space="preserve">= </w:t>
        </w:r>
        <w:del w:id="215" w:author="Walus, David (D.M.)" w:date="2021-05-06T11:15:00Z">
          <w:r w:rsidRPr="00E76444" w:rsidDel="009D358D">
            <w:rPr>
              <w:rFonts w:cs="Arial"/>
            </w:rPr>
            <w:delText>AMP_ReadyForAudio</w:delText>
          </w:r>
        </w:del>
      </w:ins>
      <w:ins w:id="216" w:author="Walus, David (D.M.)" w:date="2021-05-06T11:15:00Z">
        <w:r w:rsidRPr="00E76444">
          <w:rPr>
            <w:rFonts w:cs="Arial"/>
          </w:rPr>
          <w:t>“UnMuted”</w:t>
        </w:r>
      </w:ins>
      <w:ins w:id="217" w:author="David" w:date="2021-04-23T14:24:00Z">
        <w:r w:rsidRPr="00E76444">
          <w:rPr>
            <w:rFonts w:cs="Arial"/>
          </w:rPr>
          <w:t xml:space="preserve"> whenever </w:t>
        </w:r>
      </w:ins>
      <w:ins w:id="218" w:author="Walus, David (D.M.)" w:date="2021-05-06T11:15:00Z">
        <w:r w:rsidRPr="00E76444">
          <w:rPr>
            <w:rFonts w:cs="Arial"/>
          </w:rPr>
          <w:t>IOD0DAT</w:t>
        </w:r>
      </w:ins>
      <w:ins w:id="219" w:author="David" w:date="2021-04-23T14:25:00Z">
        <w:del w:id="220" w:author="Walus, David (D.M.)" w:date="2021-05-06T11:15:00Z">
          <w:r w:rsidRPr="00E76444" w:rsidDel="00282EDE">
            <w:rPr>
              <w:rFonts w:cs="Arial"/>
            </w:rPr>
            <w:delText>GPIO2</w:delText>
          </w:r>
        </w:del>
        <w:r w:rsidRPr="00E76444">
          <w:rPr>
            <w:rFonts w:cs="Arial"/>
          </w:rPr>
          <w:t xml:space="preserve"> is</w:t>
        </w:r>
        <w:del w:id="221" w:author="Walus, David (D.M.)" w:date="2021-05-06T11:15:00Z">
          <w:r w:rsidRPr="00E76444" w:rsidDel="00282EDE">
            <w:rPr>
              <w:rFonts w:cs="Arial"/>
            </w:rPr>
            <w:delText xml:space="preserve"> (Clock Available)</w:delText>
          </w:r>
        </w:del>
      </w:ins>
      <w:ins w:id="222" w:author="Walus, David (D.M.)" w:date="2021-05-06T11:15:00Z">
        <w:r w:rsidRPr="00E76444">
          <w:rPr>
            <w:rFonts w:cs="Arial"/>
          </w:rPr>
          <w:t xml:space="preserve"> “Fully_Configured”</w:t>
        </w:r>
      </w:ins>
      <w:ins w:id="223" w:author="David" w:date="2021-04-23T14:24:00Z">
        <w:r w:rsidRPr="00E76444">
          <w:rPr>
            <w:rFonts w:cs="Arial"/>
          </w:rPr>
          <w:t xml:space="preserve"> unless an error condition occurs (such as a reset of the A2B digital audio bus).</w:t>
        </w:r>
      </w:ins>
    </w:p>
    <w:p w:rsidR="005D2216" w:rsidRPr="00E76444" w:rsidRDefault="00224EEE" w:rsidP="00906DCC">
      <w:pPr>
        <w:pBdr>
          <w:bottom w:val="dotted" w:sz="24" w:space="1" w:color="auto"/>
        </w:pBdr>
        <w:rPr>
          <w:rFonts w:cs="Arial"/>
        </w:rPr>
      </w:pPr>
    </w:p>
    <w:p w:rsidR="00906DCC" w:rsidRPr="00E76444" w:rsidRDefault="00224EEE" w:rsidP="00906DCC">
      <w:pPr>
        <w:rPr>
          <w:rFonts w:cs="Arial"/>
          <w:b/>
          <w:bCs/>
        </w:rPr>
      </w:pPr>
      <w:ins w:id="224" w:author="Walus, David (D.M.)" w:date="2021-05-06T11:16:00Z">
        <w:r w:rsidRPr="00E76444">
          <w:rPr>
            <w:rFonts w:cs="Arial"/>
            <w:b/>
            <w:bCs/>
            <w:u w:val="single"/>
          </w:rPr>
          <w:t xml:space="preserve">PDC’s IOD2DAT </w:t>
        </w:r>
      </w:ins>
      <w:del w:id="225" w:author="Walus, David (D.M.)" w:date="2021-05-06T11:16:00Z">
        <w:r w:rsidRPr="00E76444" w:rsidDel="00282EDE">
          <w:rPr>
            <w:rFonts w:cs="Arial"/>
            <w:b/>
            <w:bCs/>
            <w:u w:val="single"/>
          </w:rPr>
          <w:delText>Virtual GPIO1 Set-up for PDC</w:delText>
        </w:r>
      </w:del>
      <w:ins w:id="226" w:author="Walus, David (D.M.)" w:date="2021-05-06T11:16:00Z">
        <w:r w:rsidRPr="00E76444">
          <w:rPr>
            <w:rFonts w:cs="Arial"/>
            <w:b/>
            <w:bCs/>
            <w:u w:val="single"/>
          </w:rPr>
          <w:t>register usage</w:t>
        </w:r>
      </w:ins>
      <w:r w:rsidRPr="00E76444">
        <w:rPr>
          <w:rFonts w:cs="Arial"/>
          <w:b/>
          <w:bCs/>
        </w:rPr>
        <w:t>:</w:t>
      </w:r>
    </w:p>
    <w:p w:rsidR="00906DCC" w:rsidRPr="00E76444" w:rsidRDefault="00224EEE" w:rsidP="00906DCC">
      <w:pPr>
        <w:rPr>
          <w:rFonts w:cs="Arial"/>
        </w:rPr>
      </w:pPr>
      <w:r w:rsidRPr="00E76444">
        <w:rPr>
          <w:rFonts w:cs="Arial"/>
        </w:rPr>
        <w:t xml:space="preserve">The PDC shall set the </w:t>
      </w:r>
      <w:bookmarkStart w:id="227" w:name="_Hlk71192838"/>
      <w:ins w:id="228" w:author="Walus, David (D.M.)" w:date="2021-05-06T11:16:00Z">
        <w:r w:rsidRPr="00E76444">
          <w:rPr>
            <w:rFonts w:cs="Arial"/>
          </w:rPr>
          <w:t>IOD</w:t>
        </w:r>
      </w:ins>
      <w:ins w:id="229" w:author="Walus, David (D.M.)" w:date="2021-05-06T11:51:00Z">
        <w:r w:rsidRPr="00E76444">
          <w:rPr>
            <w:rFonts w:cs="Arial"/>
          </w:rPr>
          <w:t>3</w:t>
        </w:r>
      </w:ins>
      <w:ins w:id="230" w:author="Walus, David (D.M.)" w:date="2021-05-06T11:16:00Z">
        <w:r w:rsidRPr="00E76444">
          <w:rPr>
            <w:rFonts w:cs="Arial"/>
          </w:rPr>
          <w:t>DAT</w:t>
        </w:r>
        <w:bookmarkEnd w:id="227"/>
        <w:r w:rsidRPr="00E76444">
          <w:rPr>
            <w:rFonts w:cs="Arial"/>
          </w:rPr>
          <w:t xml:space="preserve"> </w:t>
        </w:r>
      </w:ins>
      <w:del w:id="231" w:author="Walus, David (D.M.)" w:date="2021-05-06T11:16:00Z">
        <w:r w:rsidRPr="00E76444" w:rsidDel="00282EDE">
          <w:rPr>
            <w:rFonts w:cs="Arial"/>
          </w:rPr>
          <w:delText xml:space="preserve">Virtual GPIO1 </w:delText>
        </w:r>
      </w:del>
      <w:r w:rsidRPr="00E76444">
        <w:rPr>
          <w:rFonts w:cs="Arial"/>
        </w:rPr>
        <w:t xml:space="preserve">in the PAC and in the AMP to </w:t>
      </w:r>
      <w:del w:id="232" w:author="Walus, David (D.M.)" w:date="2021-05-06T11:17:00Z">
        <w:r w:rsidRPr="00E76444" w:rsidDel="00282EDE">
          <w:rPr>
            <w:rFonts w:cs="Arial"/>
          </w:rPr>
          <w:delText>PDC_ReadyForAudio</w:delText>
        </w:r>
      </w:del>
      <w:ins w:id="233" w:author="Walus, David (D.M.)" w:date="2021-05-06T11:17:00Z">
        <w:r w:rsidRPr="00E76444">
          <w:rPr>
            <w:rFonts w:cs="Arial"/>
          </w:rPr>
          <w:t>“Audio_Sent”</w:t>
        </w:r>
      </w:ins>
      <w:r w:rsidRPr="00E76444">
        <w:rPr>
          <w:rFonts w:cs="Arial"/>
        </w:rPr>
        <w:t xml:space="preserve"> when it is ready to transmit audio (ex. PDC has received </w:t>
      </w:r>
      <w:del w:id="234" w:author="Walus, David (D.M.)" w:date="2021-05-06T11:17:00Z">
        <w:r w:rsidRPr="00E76444" w:rsidDel="00282EDE">
          <w:rPr>
            <w:rFonts w:cs="Arial"/>
          </w:rPr>
          <w:delText>PAC_ReadyForAudio</w:delText>
        </w:r>
      </w:del>
      <w:ins w:id="235" w:author="Walus, David (D.M.)" w:date="2021-05-06T11:17:00Z">
        <w:r w:rsidRPr="00E76444">
          <w:rPr>
            <w:rFonts w:cs="Arial"/>
          </w:rPr>
          <w:t>PAC’s IOD1DAT = “UnMute”</w:t>
        </w:r>
      </w:ins>
      <w:r w:rsidRPr="00E76444">
        <w:rPr>
          <w:rFonts w:cs="Arial"/>
        </w:rPr>
        <w:t xml:space="preserve"> and </w:t>
      </w:r>
      <w:del w:id="236" w:author="Walus, David (D.M.)" w:date="2021-05-06T11:18:00Z">
        <w:r w:rsidRPr="00E76444" w:rsidDel="00282EDE">
          <w:rPr>
            <w:rFonts w:cs="Arial"/>
          </w:rPr>
          <w:delText>AMP_ReadyForAudio</w:delText>
        </w:r>
      </w:del>
      <w:ins w:id="237" w:author="Walus, David (D.M.)" w:date="2021-05-06T11:18:00Z">
        <w:r w:rsidRPr="00E76444">
          <w:rPr>
            <w:rFonts w:cs="Arial"/>
          </w:rPr>
          <w:t>the AMP’s IOD</w:t>
        </w:r>
      </w:ins>
      <w:ins w:id="238" w:author="Walus, David (D.M.)" w:date="2021-05-06T11:51:00Z">
        <w:r w:rsidRPr="00E76444">
          <w:rPr>
            <w:rFonts w:cs="Arial"/>
          </w:rPr>
          <w:t>2</w:t>
        </w:r>
      </w:ins>
      <w:ins w:id="239" w:author="Walus, David (D.M.)" w:date="2021-05-06T11:18:00Z">
        <w:r w:rsidRPr="00E76444">
          <w:rPr>
            <w:rFonts w:cs="Arial"/>
          </w:rPr>
          <w:t>DAT = “UnMute”</w:t>
        </w:r>
      </w:ins>
      <w:r w:rsidRPr="00E76444">
        <w:rPr>
          <w:rFonts w:cs="Arial"/>
        </w:rPr>
        <w:t xml:space="preserve"> and can transmit audio without producing pops).</w:t>
      </w:r>
    </w:p>
    <w:p w:rsidR="008C0B5C" w:rsidRPr="00E76444" w:rsidRDefault="00224EEE" w:rsidP="00906DCC">
      <w:pPr>
        <w:rPr>
          <w:rFonts w:cs="Arial"/>
        </w:rPr>
      </w:pPr>
    </w:p>
    <w:p w:rsidR="00906DCC" w:rsidRPr="00E76444" w:rsidRDefault="00224EEE" w:rsidP="00906DCC">
      <w:pPr>
        <w:rPr>
          <w:rFonts w:cs="Arial"/>
        </w:rPr>
      </w:pPr>
      <w:r w:rsidRPr="00E76444">
        <w:rPr>
          <w:rFonts w:cs="Arial"/>
        </w:rPr>
        <w:t xml:space="preserve">The PDC shall set </w:t>
      </w:r>
      <w:ins w:id="240" w:author="Walus, David (D.M.)" w:date="2021-05-06T11:18:00Z">
        <w:r w:rsidRPr="00E76444">
          <w:rPr>
            <w:rFonts w:cs="Arial"/>
          </w:rPr>
          <w:t>IOD</w:t>
        </w:r>
      </w:ins>
      <w:ins w:id="241" w:author="Walus, David (D.M.)" w:date="2021-05-06T11:51:00Z">
        <w:r w:rsidRPr="00E76444">
          <w:rPr>
            <w:rFonts w:cs="Arial"/>
          </w:rPr>
          <w:t>3</w:t>
        </w:r>
      </w:ins>
      <w:ins w:id="242" w:author="Walus, David (D.M.)" w:date="2021-05-06T11:18:00Z">
        <w:r w:rsidRPr="00E76444">
          <w:rPr>
            <w:rFonts w:cs="Arial"/>
          </w:rPr>
          <w:t>DAT</w:t>
        </w:r>
        <w:r w:rsidRPr="00E76444" w:rsidDel="00282EDE">
          <w:rPr>
            <w:rFonts w:cs="Arial"/>
          </w:rPr>
          <w:t xml:space="preserve"> </w:t>
        </w:r>
      </w:ins>
      <w:del w:id="243" w:author="Walus, David (D.M.)" w:date="2021-05-06T11:18:00Z">
        <w:r w:rsidRPr="00E76444" w:rsidDel="00282EDE">
          <w:rPr>
            <w:rFonts w:cs="Arial"/>
          </w:rPr>
          <w:delText xml:space="preserve">GPIO1 </w:delText>
        </w:r>
      </w:del>
      <w:r w:rsidRPr="00E76444">
        <w:rPr>
          <w:rFonts w:cs="Arial"/>
        </w:rPr>
        <w:t xml:space="preserve">from </w:t>
      </w:r>
      <w:del w:id="244" w:author="Walus, David (D.M.)" w:date="2021-05-06T11:18:00Z">
        <w:r w:rsidRPr="00E76444" w:rsidDel="00282EDE">
          <w:rPr>
            <w:rFonts w:cs="Arial"/>
          </w:rPr>
          <w:delText>PDC_NotReadyForAudio</w:delText>
        </w:r>
      </w:del>
      <w:ins w:id="245" w:author="Walus, David (D.M.)" w:date="2021-05-06T11:18:00Z">
        <w:r w:rsidRPr="00E76444">
          <w:rPr>
            <w:rFonts w:cs="Arial"/>
          </w:rPr>
          <w:t>“A</w:t>
        </w:r>
      </w:ins>
      <w:ins w:id="246" w:author="Walus, David (D.M.)" w:date="2021-05-06T11:19:00Z">
        <w:r w:rsidRPr="00E76444">
          <w:rPr>
            <w:rFonts w:cs="Arial"/>
          </w:rPr>
          <w:t>udio_Not_Sent”</w:t>
        </w:r>
      </w:ins>
      <w:r w:rsidRPr="00E76444">
        <w:rPr>
          <w:rFonts w:cs="Arial"/>
        </w:rPr>
        <w:t xml:space="preserve"> to </w:t>
      </w:r>
      <w:del w:id="247" w:author="Walus, David (D.M.)" w:date="2021-05-06T11:19:00Z">
        <w:r w:rsidRPr="00E76444" w:rsidDel="00282EDE">
          <w:rPr>
            <w:rFonts w:cs="Arial"/>
          </w:rPr>
          <w:delText>PDC_ReadyForAudio</w:delText>
        </w:r>
      </w:del>
      <w:ins w:id="248" w:author="Walus, David (D.M.)" w:date="2021-05-06T11:19:00Z">
        <w:r w:rsidRPr="00E76444">
          <w:rPr>
            <w:rFonts w:cs="Arial"/>
          </w:rPr>
          <w:t>“Audio_Sent”</w:t>
        </w:r>
      </w:ins>
      <w:r w:rsidRPr="00E76444">
        <w:rPr>
          <w:rFonts w:cs="Arial"/>
        </w:rPr>
        <w:t xml:space="preserve"> within 950 msec of: </w:t>
      </w:r>
    </w:p>
    <w:p w:rsidR="00906DCC" w:rsidRPr="00E76444" w:rsidRDefault="00224EEE" w:rsidP="00577DE3">
      <w:pPr>
        <w:numPr>
          <w:ilvl w:val="0"/>
          <w:numId w:val="9"/>
        </w:numPr>
        <w:rPr>
          <w:rFonts w:cs="Arial"/>
        </w:rPr>
      </w:pPr>
      <w:r w:rsidRPr="00E76444">
        <w:rPr>
          <w:rFonts w:cs="Arial"/>
        </w:rPr>
        <w:t xml:space="preserve">HMIAudioMode changing from OFF/Load Shed to </w:t>
      </w:r>
      <w:proofErr w:type="gramStart"/>
      <w:r w:rsidRPr="00E76444">
        <w:rPr>
          <w:rFonts w:cs="Arial"/>
        </w:rPr>
        <w:t xml:space="preserve">ON,   </w:t>
      </w:r>
      <w:proofErr w:type="gramEnd"/>
      <w:r w:rsidRPr="00E76444">
        <w:rPr>
          <w:rFonts w:cs="Arial"/>
          <w:b/>
          <w:bCs/>
          <w:u w:val="single"/>
        </w:rPr>
        <w:t>OR</w:t>
      </w:r>
    </w:p>
    <w:p w:rsidR="00906DCC" w:rsidRPr="00E76444" w:rsidRDefault="00224EEE" w:rsidP="00577DE3">
      <w:pPr>
        <w:numPr>
          <w:ilvl w:val="0"/>
          <w:numId w:val="9"/>
        </w:numPr>
        <w:rPr>
          <w:rFonts w:cs="Arial"/>
        </w:rPr>
      </w:pPr>
      <w:r w:rsidRPr="00E76444">
        <w:rPr>
          <w:rFonts w:cs="Arial"/>
        </w:rPr>
        <w:t>Power_Up_Chime_Modules ch</w:t>
      </w:r>
      <w:r w:rsidRPr="00E76444">
        <w:rPr>
          <w:rFonts w:cs="Arial"/>
        </w:rPr>
        <w:t>anging from Inactive to Active</w:t>
      </w:r>
    </w:p>
    <w:p w:rsidR="00906DCC" w:rsidRPr="00E76444" w:rsidRDefault="00224EEE" w:rsidP="00906DCC">
      <w:pPr>
        <w:rPr>
          <w:rFonts w:cs="Arial"/>
        </w:rPr>
      </w:pPr>
      <w:r w:rsidRPr="00E76444">
        <w:rPr>
          <w:rFonts w:cs="Arial"/>
        </w:rPr>
        <w:t>BUT not before:</w:t>
      </w:r>
    </w:p>
    <w:p w:rsidR="008C0B5C" w:rsidRPr="00E76444" w:rsidRDefault="00224EEE" w:rsidP="00577DE3">
      <w:pPr>
        <w:numPr>
          <w:ilvl w:val="0"/>
          <w:numId w:val="10"/>
        </w:numPr>
        <w:rPr>
          <w:rFonts w:cs="Arial"/>
        </w:rPr>
      </w:pPr>
      <w:r w:rsidRPr="00E76444">
        <w:rPr>
          <w:rFonts w:cs="Arial"/>
        </w:rPr>
        <w:t xml:space="preserve">PAC’s </w:t>
      </w:r>
      <w:ins w:id="249" w:author="Walus, David (D.M.)" w:date="2021-05-06T11:19:00Z">
        <w:r w:rsidRPr="00E76444">
          <w:rPr>
            <w:rFonts w:cs="Arial"/>
          </w:rPr>
          <w:t>IOD1DAT</w:t>
        </w:r>
        <w:r w:rsidRPr="00E76444" w:rsidDel="00282EDE">
          <w:rPr>
            <w:rFonts w:cs="Arial"/>
          </w:rPr>
          <w:t xml:space="preserve"> </w:t>
        </w:r>
      </w:ins>
      <w:del w:id="250" w:author="Walus, David (D.M.)" w:date="2021-05-06T11:19:00Z">
        <w:r w:rsidRPr="00E76444" w:rsidDel="00282EDE">
          <w:rPr>
            <w:rFonts w:cs="Arial"/>
          </w:rPr>
          <w:delText xml:space="preserve">Virtual GPIO0 </w:delText>
        </w:r>
      </w:del>
      <w:r w:rsidRPr="00E76444">
        <w:rPr>
          <w:rFonts w:cs="Arial"/>
        </w:rPr>
        <w:t xml:space="preserve">= </w:t>
      </w:r>
      <w:del w:id="251" w:author="Walus, David (D.M.)" w:date="2021-05-06T11:19:00Z">
        <w:r w:rsidRPr="00E76444" w:rsidDel="00282EDE">
          <w:rPr>
            <w:rFonts w:cs="Arial"/>
          </w:rPr>
          <w:delText>PAC_ReadyForAudio</w:delText>
        </w:r>
      </w:del>
      <w:ins w:id="252" w:author="Walus, David (D.M.)" w:date="2021-05-06T11:19:00Z">
        <w:r w:rsidRPr="00E76444">
          <w:rPr>
            <w:rFonts w:cs="Arial"/>
          </w:rPr>
          <w:t>“UnMute</w:t>
        </w:r>
        <w:proofErr w:type="gramStart"/>
        <w:r w:rsidRPr="00E76444">
          <w:rPr>
            <w:rFonts w:cs="Arial"/>
          </w:rPr>
          <w:t>”</w:t>
        </w:r>
      </w:ins>
      <w:r w:rsidRPr="00E76444">
        <w:rPr>
          <w:rFonts w:cs="Arial"/>
        </w:rPr>
        <w:t xml:space="preserve">,   </w:t>
      </w:r>
      <w:proofErr w:type="gramEnd"/>
      <w:r w:rsidRPr="00E76444">
        <w:rPr>
          <w:rFonts w:cs="Arial"/>
          <w:b/>
          <w:bCs/>
          <w:u w:val="single"/>
        </w:rPr>
        <w:t>AND</w:t>
      </w:r>
    </w:p>
    <w:p w:rsidR="008C0B5C" w:rsidRPr="00E76444" w:rsidRDefault="00224EEE" w:rsidP="00577DE3">
      <w:pPr>
        <w:numPr>
          <w:ilvl w:val="0"/>
          <w:numId w:val="10"/>
        </w:numPr>
        <w:rPr>
          <w:rFonts w:cs="Arial"/>
        </w:rPr>
      </w:pPr>
      <w:r w:rsidRPr="00E76444">
        <w:rPr>
          <w:rFonts w:cs="Arial"/>
        </w:rPr>
        <w:t xml:space="preserve">AMP’s </w:t>
      </w:r>
      <w:ins w:id="253" w:author="Walus, David (D.M.)" w:date="2021-05-06T11:19:00Z">
        <w:r w:rsidRPr="00E76444">
          <w:rPr>
            <w:rFonts w:cs="Arial"/>
          </w:rPr>
          <w:t>IOD</w:t>
        </w:r>
      </w:ins>
      <w:ins w:id="254" w:author="Walus, David (D.M.)" w:date="2021-05-06T11:51:00Z">
        <w:r w:rsidRPr="00E76444">
          <w:rPr>
            <w:rFonts w:cs="Arial"/>
          </w:rPr>
          <w:t>2</w:t>
        </w:r>
      </w:ins>
      <w:ins w:id="255" w:author="Walus, David (D.M.)" w:date="2021-05-06T11:19:00Z">
        <w:r w:rsidRPr="00E76444">
          <w:rPr>
            <w:rFonts w:cs="Arial"/>
          </w:rPr>
          <w:t>DAT</w:t>
        </w:r>
        <w:r w:rsidRPr="00E76444" w:rsidDel="00282EDE">
          <w:rPr>
            <w:rFonts w:cs="Arial"/>
          </w:rPr>
          <w:t xml:space="preserve"> </w:t>
        </w:r>
      </w:ins>
      <w:del w:id="256" w:author="Walus, David (D.M.)" w:date="2021-05-06T11:19:00Z">
        <w:r w:rsidRPr="00E76444" w:rsidDel="00282EDE">
          <w:rPr>
            <w:rFonts w:cs="Arial"/>
          </w:rPr>
          <w:delText xml:space="preserve">Virtual GPIO0 </w:delText>
        </w:r>
      </w:del>
      <w:r w:rsidRPr="00E76444">
        <w:rPr>
          <w:rFonts w:cs="Arial"/>
        </w:rPr>
        <w:t xml:space="preserve">= </w:t>
      </w:r>
      <w:del w:id="257" w:author="Walus, David (D.M.)" w:date="2021-05-06T11:19:00Z">
        <w:r w:rsidRPr="00E76444" w:rsidDel="00282EDE">
          <w:rPr>
            <w:rFonts w:cs="Arial"/>
          </w:rPr>
          <w:delText>AMP_ReadyForAudio</w:delText>
        </w:r>
      </w:del>
      <w:ins w:id="258" w:author="Walus, David (D.M.)" w:date="2021-05-06T11:19:00Z">
        <w:r w:rsidRPr="00E76444">
          <w:rPr>
            <w:rFonts w:cs="Arial"/>
          </w:rPr>
          <w:t>“Un</w:t>
        </w:r>
      </w:ins>
      <w:ins w:id="259" w:author="Walus, David (D.M.)" w:date="2021-05-06T11:20:00Z">
        <w:r w:rsidRPr="00E76444">
          <w:rPr>
            <w:rFonts w:cs="Arial"/>
          </w:rPr>
          <w:t>Mute”</w:t>
        </w:r>
      </w:ins>
    </w:p>
    <w:p w:rsidR="008C0B5C" w:rsidRPr="00E76444" w:rsidRDefault="00224EEE" w:rsidP="008C0B5C">
      <w:pPr>
        <w:rPr>
          <w:rFonts w:cs="Arial"/>
        </w:rPr>
      </w:pPr>
    </w:p>
    <w:p w:rsidR="005C2E06" w:rsidRPr="00E76444" w:rsidRDefault="00224EEE" w:rsidP="008C0B5C">
      <w:pPr>
        <w:rPr>
          <w:rFonts w:cs="Arial"/>
        </w:rPr>
      </w:pPr>
      <w:r w:rsidRPr="00E76444">
        <w:rPr>
          <w:rFonts w:cs="Arial"/>
        </w:rPr>
        <w:t>Note: if PDC receives:</w:t>
      </w:r>
    </w:p>
    <w:p w:rsidR="005C2E06" w:rsidRPr="00E76444" w:rsidRDefault="00224EEE" w:rsidP="00577DE3">
      <w:pPr>
        <w:numPr>
          <w:ilvl w:val="0"/>
          <w:numId w:val="11"/>
        </w:numPr>
        <w:rPr>
          <w:rFonts w:cs="Arial"/>
        </w:rPr>
      </w:pPr>
      <w:r w:rsidRPr="00E76444">
        <w:rPr>
          <w:rFonts w:cs="Arial"/>
        </w:rPr>
        <w:t xml:space="preserve">PAC’s </w:t>
      </w:r>
      <w:ins w:id="260" w:author="Walus, David (D.M.)" w:date="2021-05-06T11:21:00Z">
        <w:r w:rsidRPr="00E76444">
          <w:rPr>
            <w:rFonts w:cs="Arial"/>
          </w:rPr>
          <w:t>IOD1DAT</w:t>
        </w:r>
        <w:r w:rsidRPr="00E76444" w:rsidDel="00282EDE">
          <w:rPr>
            <w:rFonts w:cs="Arial"/>
          </w:rPr>
          <w:t xml:space="preserve"> </w:t>
        </w:r>
      </w:ins>
      <w:del w:id="261" w:author="Walus, David (D.M.)" w:date="2021-05-06T11:21:00Z">
        <w:r w:rsidRPr="00E76444" w:rsidDel="00282EDE">
          <w:rPr>
            <w:rFonts w:cs="Arial"/>
          </w:rPr>
          <w:delText xml:space="preserve">Virtual GPIO0 </w:delText>
        </w:r>
      </w:del>
      <w:r w:rsidRPr="00E76444">
        <w:rPr>
          <w:rFonts w:cs="Arial"/>
        </w:rPr>
        <w:t xml:space="preserve">= </w:t>
      </w:r>
      <w:del w:id="262" w:author="Walus, David (D.M.)" w:date="2021-05-06T11:21:00Z">
        <w:r w:rsidRPr="00E76444" w:rsidDel="00282EDE">
          <w:rPr>
            <w:rFonts w:cs="Arial"/>
          </w:rPr>
          <w:delText>PAC_ReadyForAudio</w:delText>
        </w:r>
      </w:del>
      <w:ins w:id="263" w:author="Walus, David (D.M.)" w:date="2021-05-06T11:21:00Z">
        <w:r w:rsidRPr="00E76444">
          <w:rPr>
            <w:rFonts w:cs="Arial"/>
          </w:rPr>
          <w:t>“UnMute</w:t>
        </w:r>
      </w:ins>
      <w:proofErr w:type="gramStart"/>
      <w:ins w:id="264" w:author="Walus, David (D.M.)" w:date="2021-05-06T11:22:00Z">
        <w:r w:rsidRPr="00E76444">
          <w:rPr>
            <w:rFonts w:cs="Arial"/>
          </w:rPr>
          <w:t>”</w:t>
        </w:r>
      </w:ins>
      <w:ins w:id="265" w:author="Walus, David (D.M.)" w:date="2021-05-06T11:21:00Z">
        <w:r w:rsidRPr="00E76444">
          <w:rPr>
            <w:rFonts w:cs="Arial"/>
          </w:rPr>
          <w:t>,</w:t>
        </w:r>
      </w:ins>
      <w:r w:rsidRPr="00E76444">
        <w:rPr>
          <w:rFonts w:cs="Arial"/>
        </w:rPr>
        <w:t xml:space="preserve">   </w:t>
      </w:r>
      <w:proofErr w:type="gramEnd"/>
      <w:r w:rsidRPr="00E76444">
        <w:rPr>
          <w:rFonts w:cs="Arial"/>
          <w:b/>
          <w:bCs/>
          <w:u w:val="single"/>
        </w:rPr>
        <w:t>AND</w:t>
      </w:r>
    </w:p>
    <w:p w:rsidR="005C2E06" w:rsidRPr="00E76444" w:rsidRDefault="00224EEE" w:rsidP="00577DE3">
      <w:pPr>
        <w:numPr>
          <w:ilvl w:val="0"/>
          <w:numId w:val="11"/>
        </w:numPr>
        <w:rPr>
          <w:rFonts w:cs="Arial"/>
        </w:rPr>
      </w:pPr>
      <w:r w:rsidRPr="00E76444">
        <w:rPr>
          <w:rFonts w:cs="Arial"/>
        </w:rPr>
        <w:t xml:space="preserve">AMP’s </w:t>
      </w:r>
      <w:ins w:id="266" w:author="Walus, David (D.M.)" w:date="2021-05-06T11:21:00Z">
        <w:r w:rsidRPr="00E76444">
          <w:rPr>
            <w:rFonts w:cs="Arial"/>
          </w:rPr>
          <w:t>IOD</w:t>
        </w:r>
      </w:ins>
      <w:ins w:id="267" w:author="Walus, David (D.M.)" w:date="2021-05-06T11:51:00Z">
        <w:r w:rsidRPr="00E76444">
          <w:rPr>
            <w:rFonts w:cs="Arial"/>
          </w:rPr>
          <w:t>2</w:t>
        </w:r>
      </w:ins>
      <w:ins w:id="268" w:author="Walus, David (D.M.)" w:date="2021-05-06T11:21:00Z">
        <w:r w:rsidRPr="00E76444">
          <w:rPr>
            <w:rFonts w:cs="Arial"/>
          </w:rPr>
          <w:t>DAT</w:t>
        </w:r>
        <w:r w:rsidRPr="00E76444" w:rsidDel="00282EDE">
          <w:rPr>
            <w:rFonts w:cs="Arial"/>
          </w:rPr>
          <w:t xml:space="preserve"> </w:t>
        </w:r>
      </w:ins>
      <w:del w:id="269" w:author="Walus, David (D.M.)" w:date="2021-05-06T11:21:00Z">
        <w:r w:rsidRPr="00E76444" w:rsidDel="00282EDE">
          <w:rPr>
            <w:rFonts w:cs="Arial"/>
          </w:rPr>
          <w:delText xml:space="preserve">Virtual GPIO0 </w:delText>
        </w:r>
      </w:del>
      <w:r w:rsidRPr="00E76444">
        <w:rPr>
          <w:rFonts w:cs="Arial"/>
        </w:rPr>
        <w:t xml:space="preserve">= </w:t>
      </w:r>
      <w:del w:id="270" w:author="Walus, David (D.M.)" w:date="2021-05-06T11:22:00Z">
        <w:r w:rsidRPr="00E76444" w:rsidDel="00282EDE">
          <w:rPr>
            <w:rFonts w:cs="Arial"/>
          </w:rPr>
          <w:delText>AMP_ReadyForAudio</w:delText>
        </w:r>
      </w:del>
      <w:ins w:id="271" w:author="Walus, David (D.M.)" w:date="2021-05-06T11:22:00Z">
        <w:r w:rsidRPr="00E76444">
          <w:rPr>
            <w:rFonts w:cs="Arial"/>
          </w:rPr>
          <w:t>“UnMute”</w:t>
        </w:r>
      </w:ins>
    </w:p>
    <w:p w:rsidR="005C2E06" w:rsidRPr="00E76444" w:rsidRDefault="00224EEE" w:rsidP="008C0B5C">
      <w:pPr>
        <w:rPr>
          <w:rFonts w:cs="Arial"/>
        </w:rPr>
      </w:pPr>
      <w:r w:rsidRPr="00E76444">
        <w:rPr>
          <w:rFonts w:cs="Arial"/>
        </w:rPr>
        <w:t>at greater than or equal to 920 msec after:</w:t>
      </w:r>
    </w:p>
    <w:p w:rsidR="005C2E06" w:rsidRPr="00E76444" w:rsidRDefault="00224EEE" w:rsidP="00577DE3">
      <w:pPr>
        <w:numPr>
          <w:ilvl w:val="0"/>
          <w:numId w:val="12"/>
        </w:numPr>
        <w:rPr>
          <w:rFonts w:cs="Arial"/>
        </w:rPr>
      </w:pPr>
      <w:r w:rsidRPr="00E76444">
        <w:rPr>
          <w:rFonts w:cs="Arial"/>
        </w:rPr>
        <w:t xml:space="preserve">HMIAudioMode turned to </w:t>
      </w:r>
      <w:proofErr w:type="gramStart"/>
      <w:r w:rsidRPr="00E76444">
        <w:rPr>
          <w:rFonts w:cs="Arial"/>
        </w:rPr>
        <w:t xml:space="preserve">ON,   </w:t>
      </w:r>
      <w:proofErr w:type="gramEnd"/>
      <w:r w:rsidRPr="00E76444">
        <w:rPr>
          <w:rFonts w:cs="Arial"/>
          <w:b/>
          <w:bCs/>
          <w:u w:val="single"/>
        </w:rPr>
        <w:t>OR</w:t>
      </w:r>
    </w:p>
    <w:p w:rsidR="005C2E06" w:rsidRPr="00E76444" w:rsidRDefault="00224EEE" w:rsidP="00577DE3">
      <w:pPr>
        <w:numPr>
          <w:ilvl w:val="0"/>
          <w:numId w:val="12"/>
        </w:numPr>
        <w:rPr>
          <w:rFonts w:cs="Arial"/>
        </w:rPr>
      </w:pPr>
      <w:r w:rsidRPr="00E76444">
        <w:rPr>
          <w:rFonts w:cs="Arial"/>
        </w:rPr>
        <w:t>Power_Up_Chime_Module = Active</w:t>
      </w:r>
    </w:p>
    <w:p w:rsidR="005C2E06" w:rsidRPr="00E76444" w:rsidRDefault="00224EEE" w:rsidP="005C2E06">
      <w:pPr>
        <w:rPr>
          <w:rFonts w:cs="Arial"/>
        </w:rPr>
      </w:pPr>
      <w:r w:rsidRPr="00E76444">
        <w:rPr>
          <w:rFonts w:cs="Arial"/>
        </w:rPr>
        <w:t xml:space="preserve">then, the PDC shall set the </w:t>
      </w:r>
    </w:p>
    <w:p w:rsidR="005C2E06" w:rsidRPr="00E76444" w:rsidRDefault="00224EEE" w:rsidP="00577DE3">
      <w:pPr>
        <w:numPr>
          <w:ilvl w:val="0"/>
          <w:numId w:val="13"/>
        </w:numPr>
        <w:rPr>
          <w:rFonts w:cs="Arial"/>
        </w:rPr>
      </w:pPr>
      <w:r w:rsidRPr="00E76444">
        <w:rPr>
          <w:rFonts w:cs="Arial"/>
        </w:rPr>
        <w:t xml:space="preserve">PAC’s </w:t>
      </w:r>
      <w:ins w:id="272" w:author="Walus, David (D.M.)" w:date="2021-05-06T11:22:00Z">
        <w:r w:rsidRPr="00E76444">
          <w:rPr>
            <w:rFonts w:cs="Arial"/>
          </w:rPr>
          <w:t>IOD</w:t>
        </w:r>
      </w:ins>
      <w:ins w:id="273" w:author="Walus, David (D.M.)" w:date="2021-05-06T11:52:00Z">
        <w:r w:rsidRPr="00E76444">
          <w:rPr>
            <w:rFonts w:cs="Arial"/>
          </w:rPr>
          <w:t>3</w:t>
        </w:r>
      </w:ins>
      <w:ins w:id="274" w:author="Walus, David (D.M.)" w:date="2021-05-06T11:22:00Z">
        <w:r w:rsidRPr="00E76444">
          <w:rPr>
            <w:rFonts w:cs="Arial"/>
          </w:rPr>
          <w:t>DAT</w:t>
        </w:r>
        <w:r w:rsidRPr="00E76444" w:rsidDel="00282EDE">
          <w:rPr>
            <w:rFonts w:cs="Arial"/>
          </w:rPr>
          <w:t xml:space="preserve"> </w:t>
        </w:r>
      </w:ins>
      <w:del w:id="275" w:author="Walus, David (D.M.)" w:date="2021-05-06T11:22:00Z">
        <w:r w:rsidRPr="00E76444" w:rsidDel="00282EDE">
          <w:rPr>
            <w:rFonts w:cs="Arial"/>
          </w:rPr>
          <w:delText xml:space="preserve">Virtual GPIO1 </w:delText>
        </w:r>
      </w:del>
      <w:r w:rsidRPr="00E76444">
        <w:rPr>
          <w:rFonts w:cs="Arial"/>
        </w:rPr>
        <w:t xml:space="preserve">= </w:t>
      </w:r>
      <w:del w:id="276" w:author="Walus, David (D.M.)" w:date="2021-05-06T11:22:00Z">
        <w:r w:rsidRPr="00E76444" w:rsidDel="00282EDE">
          <w:rPr>
            <w:rFonts w:cs="Arial"/>
          </w:rPr>
          <w:delText>PAC_ReadyForAudio</w:delText>
        </w:r>
      </w:del>
      <w:ins w:id="277" w:author="Walus, David (D.M.)" w:date="2021-05-06T11:22:00Z">
        <w:r w:rsidRPr="00E76444">
          <w:rPr>
            <w:rFonts w:cs="Arial"/>
          </w:rPr>
          <w:t>“Audio_Sent</w:t>
        </w:r>
        <w:proofErr w:type="gramStart"/>
        <w:r w:rsidRPr="00E76444">
          <w:rPr>
            <w:rFonts w:cs="Arial"/>
          </w:rPr>
          <w:t>”</w:t>
        </w:r>
      </w:ins>
      <w:r w:rsidRPr="00E76444">
        <w:rPr>
          <w:rFonts w:cs="Arial"/>
        </w:rPr>
        <w:t xml:space="preserve">,   </w:t>
      </w:r>
      <w:proofErr w:type="gramEnd"/>
      <w:r w:rsidRPr="00E76444">
        <w:rPr>
          <w:rFonts w:cs="Arial"/>
          <w:b/>
          <w:bCs/>
          <w:u w:val="single"/>
        </w:rPr>
        <w:t>AND</w:t>
      </w:r>
    </w:p>
    <w:p w:rsidR="005C2E06" w:rsidRPr="00E76444" w:rsidRDefault="00224EEE" w:rsidP="00577DE3">
      <w:pPr>
        <w:numPr>
          <w:ilvl w:val="0"/>
          <w:numId w:val="13"/>
        </w:numPr>
        <w:rPr>
          <w:rFonts w:cs="Arial"/>
        </w:rPr>
      </w:pPr>
      <w:r w:rsidRPr="00E76444">
        <w:rPr>
          <w:rFonts w:cs="Arial"/>
        </w:rPr>
        <w:t xml:space="preserve">AMP’s </w:t>
      </w:r>
      <w:ins w:id="278" w:author="Walus, David (D.M.)" w:date="2021-05-06T11:22:00Z">
        <w:r w:rsidRPr="00E76444">
          <w:rPr>
            <w:rFonts w:cs="Arial"/>
          </w:rPr>
          <w:t>IOD</w:t>
        </w:r>
      </w:ins>
      <w:ins w:id="279" w:author="Walus, David (D.M.)" w:date="2021-05-06T11:52:00Z">
        <w:r w:rsidRPr="00E76444">
          <w:rPr>
            <w:rFonts w:cs="Arial"/>
          </w:rPr>
          <w:t>3</w:t>
        </w:r>
      </w:ins>
      <w:ins w:id="280" w:author="Walus, David (D.M.)" w:date="2021-05-06T11:22:00Z">
        <w:r w:rsidRPr="00E76444">
          <w:rPr>
            <w:rFonts w:cs="Arial"/>
          </w:rPr>
          <w:t>DAT</w:t>
        </w:r>
        <w:r w:rsidRPr="00E76444" w:rsidDel="00282EDE">
          <w:rPr>
            <w:rFonts w:cs="Arial"/>
          </w:rPr>
          <w:t xml:space="preserve"> </w:t>
        </w:r>
      </w:ins>
      <w:del w:id="281" w:author="Walus, David (D.M.)" w:date="2021-05-06T11:22:00Z">
        <w:r w:rsidRPr="00E76444" w:rsidDel="00282EDE">
          <w:rPr>
            <w:rFonts w:cs="Arial"/>
          </w:rPr>
          <w:delText xml:space="preserve">Virtual GPIO1 </w:delText>
        </w:r>
      </w:del>
      <w:r w:rsidRPr="00E76444">
        <w:rPr>
          <w:rFonts w:cs="Arial"/>
        </w:rPr>
        <w:t xml:space="preserve">= </w:t>
      </w:r>
      <w:del w:id="282" w:author="Walus, David (D.M.)" w:date="2021-05-06T11:22:00Z">
        <w:r w:rsidRPr="00E76444" w:rsidDel="00282EDE">
          <w:rPr>
            <w:rFonts w:cs="Arial"/>
          </w:rPr>
          <w:delText>AMP_ReadyForAudio</w:delText>
        </w:r>
      </w:del>
      <w:ins w:id="283" w:author="Walus, David (D.M.)" w:date="2021-05-06T11:22:00Z">
        <w:r w:rsidRPr="00E76444">
          <w:rPr>
            <w:rFonts w:cs="Arial"/>
          </w:rPr>
          <w:t>“Audio_Sent”</w:t>
        </w:r>
      </w:ins>
      <w:del w:id="284" w:author="Walus, David (D.M.)" w:date="2021-05-06T11:22:00Z">
        <w:r w:rsidRPr="00E76444" w:rsidDel="00282EDE">
          <w:rPr>
            <w:rFonts w:cs="Arial"/>
          </w:rPr>
          <w:delText xml:space="preserve"> </w:delText>
        </w:r>
      </w:del>
    </w:p>
    <w:p w:rsidR="008C0B5C" w:rsidRPr="00E76444" w:rsidRDefault="00224EEE" w:rsidP="005C2E06">
      <w:pPr>
        <w:rPr>
          <w:rFonts w:cs="Arial"/>
        </w:rPr>
      </w:pPr>
      <w:r w:rsidRPr="00E76444">
        <w:rPr>
          <w:rFonts w:cs="Arial"/>
        </w:rPr>
        <w:t>within 30 msec.</w:t>
      </w:r>
    </w:p>
    <w:p w:rsidR="008C0B5C" w:rsidRPr="00E76444" w:rsidRDefault="00224EEE" w:rsidP="00906DCC">
      <w:pPr>
        <w:rPr>
          <w:rFonts w:cs="Arial"/>
        </w:rPr>
      </w:pPr>
    </w:p>
    <w:p w:rsidR="00906DCC" w:rsidRPr="00E76444" w:rsidRDefault="00224EEE" w:rsidP="00906DCC">
      <w:pPr>
        <w:rPr>
          <w:rFonts w:cs="Arial"/>
        </w:rPr>
      </w:pPr>
      <w:r w:rsidRPr="00E76444">
        <w:rPr>
          <w:rFonts w:cs="Arial"/>
        </w:rPr>
        <w:t xml:space="preserve">After the PDC asserts </w:t>
      </w:r>
      <w:del w:id="285" w:author="Walus, David (D.M.)" w:date="2021-05-06T11:23:00Z">
        <w:r w:rsidRPr="00E76444" w:rsidDel="00282EDE">
          <w:rPr>
            <w:rFonts w:cs="Arial"/>
          </w:rPr>
          <w:delText xml:space="preserve">the </w:delText>
        </w:r>
      </w:del>
      <w:ins w:id="286" w:author="Walus, David (D.M.)" w:date="2021-05-06T11:23:00Z">
        <w:r w:rsidRPr="00E76444">
          <w:rPr>
            <w:rFonts w:cs="Arial"/>
          </w:rPr>
          <w:t>IOD</w:t>
        </w:r>
      </w:ins>
      <w:ins w:id="287" w:author="Walus, David (D.M.)" w:date="2021-05-06T11:53:00Z">
        <w:r w:rsidRPr="00E76444">
          <w:rPr>
            <w:rFonts w:cs="Arial"/>
          </w:rPr>
          <w:t>3</w:t>
        </w:r>
      </w:ins>
      <w:ins w:id="288" w:author="Walus, David (D.M.)" w:date="2021-05-06T11:23:00Z">
        <w:r w:rsidRPr="00E76444">
          <w:rPr>
            <w:rFonts w:cs="Arial"/>
          </w:rPr>
          <w:t>DAT</w:t>
        </w:r>
        <w:r w:rsidRPr="00E76444" w:rsidDel="00282EDE">
          <w:rPr>
            <w:rFonts w:cs="Arial"/>
          </w:rPr>
          <w:t xml:space="preserve"> </w:t>
        </w:r>
      </w:ins>
      <w:del w:id="289" w:author="Walus, David (D.M.)" w:date="2021-05-06T11:23:00Z">
        <w:r w:rsidRPr="00E76444" w:rsidDel="00282EDE">
          <w:rPr>
            <w:rFonts w:cs="Arial"/>
          </w:rPr>
          <w:delText xml:space="preserve">Virtual GPIO1’s </w:delText>
        </w:r>
      </w:del>
      <w:r w:rsidRPr="00E76444">
        <w:rPr>
          <w:rFonts w:cs="Arial"/>
        </w:rPr>
        <w:t xml:space="preserve">= </w:t>
      </w:r>
      <w:del w:id="290" w:author="Walus, David (D.M.)" w:date="2021-05-06T11:23:00Z">
        <w:r w:rsidRPr="00E76444" w:rsidDel="00282EDE">
          <w:rPr>
            <w:rFonts w:cs="Arial"/>
          </w:rPr>
          <w:delText>PDC_ReadyForAudio</w:delText>
        </w:r>
      </w:del>
      <w:ins w:id="291" w:author="Walus, David (D.M.)" w:date="2021-05-06T11:23:00Z">
        <w:r w:rsidRPr="00E76444">
          <w:rPr>
            <w:rFonts w:cs="Arial"/>
          </w:rPr>
          <w:t xml:space="preserve">“Audio </w:t>
        </w:r>
      </w:ins>
      <w:ins w:id="292" w:author="Walus, David (D.M.)" w:date="2021-05-06T11:24:00Z">
        <w:r w:rsidRPr="00E76444">
          <w:rPr>
            <w:rFonts w:cs="Arial"/>
          </w:rPr>
          <w:t>Sent”</w:t>
        </w:r>
      </w:ins>
      <w:r w:rsidRPr="00E76444">
        <w:rPr>
          <w:rFonts w:cs="Arial"/>
        </w:rPr>
        <w:t xml:space="preserve"> the PDC shall keep the </w:t>
      </w:r>
      <w:ins w:id="293" w:author="Walus, David (D.M.)" w:date="2021-05-06T11:24:00Z">
        <w:r w:rsidRPr="00E76444">
          <w:rPr>
            <w:rFonts w:cs="Arial"/>
          </w:rPr>
          <w:t>IOD</w:t>
        </w:r>
      </w:ins>
      <w:ins w:id="294" w:author="Walus, David (D.M.)" w:date="2021-05-06T11:53:00Z">
        <w:r w:rsidRPr="00E76444">
          <w:rPr>
            <w:rFonts w:cs="Arial"/>
          </w:rPr>
          <w:t>3</w:t>
        </w:r>
      </w:ins>
      <w:ins w:id="295" w:author="Walus, David (D.M.)" w:date="2021-05-06T11:24:00Z">
        <w:r w:rsidRPr="00E76444">
          <w:rPr>
            <w:rFonts w:cs="Arial"/>
          </w:rPr>
          <w:t>DAT</w:t>
        </w:r>
        <w:r w:rsidRPr="00E76444" w:rsidDel="00282EDE">
          <w:rPr>
            <w:rFonts w:cs="Arial"/>
          </w:rPr>
          <w:t xml:space="preserve"> </w:t>
        </w:r>
      </w:ins>
      <w:del w:id="296" w:author="Walus, David (D.M.)" w:date="2021-05-06T11:24:00Z">
        <w:r w:rsidRPr="00E76444" w:rsidDel="00282EDE">
          <w:rPr>
            <w:rFonts w:cs="Arial"/>
          </w:rPr>
          <w:delText xml:space="preserve">Virtual GPIO1’s </w:delText>
        </w:r>
      </w:del>
      <w:r w:rsidRPr="00E76444">
        <w:rPr>
          <w:rFonts w:cs="Arial"/>
        </w:rPr>
        <w:t xml:space="preserve">= </w:t>
      </w:r>
      <w:del w:id="297" w:author="Walus, David (D.M.)" w:date="2021-05-06T11:24:00Z">
        <w:r w:rsidRPr="00E76444" w:rsidDel="00282EDE">
          <w:rPr>
            <w:rFonts w:cs="Arial"/>
          </w:rPr>
          <w:delText>PDC_ReadyForAudio</w:delText>
        </w:r>
      </w:del>
      <w:ins w:id="298" w:author="Walus, David (D.M.)" w:date="2021-05-06T11:24:00Z">
        <w:r w:rsidRPr="00E76444">
          <w:rPr>
            <w:rFonts w:cs="Arial"/>
          </w:rPr>
          <w:t>“Audio_Sent”</w:t>
        </w:r>
      </w:ins>
      <w:r w:rsidRPr="00E76444">
        <w:rPr>
          <w:rFonts w:cs="Arial"/>
        </w:rPr>
        <w:t xml:space="preserve"> whenever HMIAudioMode = ON or Power_Up_Chime_Modules = ON unless an error condition occurs (such as a reset of the A2B digital audio bus).</w:t>
      </w:r>
    </w:p>
    <w:p w:rsidR="00906DCC" w:rsidRPr="00E76444" w:rsidRDefault="00224EEE" w:rsidP="00906DCC">
      <w:pPr>
        <w:rPr>
          <w:rFonts w:cs="Arial"/>
        </w:rPr>
      </w:pPr>
    </w:p>
    <w:p w:rsidR="00906DCC" w:rsidRPr="00E76444" w:rsidRDefault="00224EEE" w:rsidP="00906DCC">
      <w:pPr>
        <w:rPr>
          <w:rFonts w:cs="Arial"/>
        </w:rPr>
      </w:pPr>
      <w:r w:rsidRPr="00E76444">
        <w:rPr>
          <w:rFonts w:cs="Arial"/>
        </w:rPr>
        <w:lastRenderedPageBreak/>
        <w:t xml:space="preserve">Note: Crank is not considered an error condition and so the </w:t>
      </w:r>
      <w:ins w:id="299" w:author="Walus, David (D.M.)" w:date="2021-05-06T11:24:00Z">
        <w:r w:rsidRPr="00E76444">
          <w:rPr>
            <w:rFonts w:cs="Arial"/>
          </w:rPr>
          <w:t>IOD</w:t>
        </w:r>
      </w:ins>
      <w:ins w:id="300" w:author="Walus, David (D.M.)" w:date="2021-05-06T11:53:00Z">
        <w:r w:rsidRPr="00E76444">
          <w:rPr>
            <w:rFonts w:cs="Arial"/>
          </w:rPr>
          <w:t>3</w:t>
        </w:r>
      </w:ins>
      <w:ins w:id="301" w:author="Walus, David (D.M.)" w:date="2021-05-06T11:24:00Z">
        <w:r w:rsidRPr="00E76444">
          <w:rPr>
            <w:rFonts w:cs="Arial"/>
          </w:rPr>
          <w:t>DAT</w:t>
        </w:r>
        <w:r w:rsidRPr="00E76444" w:rsidDel="00282EDE">
          <w:rPr>
            <w:rFonts w:cs="Arial"/>
          </w:rPr>
          <w:t xml:space="preserve"> </w:t>
        </w:r>
      </w:ins>
      <w:del w:id="302" w:author="Walus, David (D.M.)" w:date="2021-05-06T11:24:00Z">
        <w:r w:rsidRPr="00E76444" w:rsidDel="00282EDE">
          <w:rPr>
            <w:rFonts w:cs="Arial"/>
          </w:rPr>
          <w:delText xml:space="preserve">Virtual GPIO </w:delText>
        </w:r>
      </w:del>
      <w:r w:rsidRPr="00E76444">
        <w:rPr>
          <w:rFonts w:cs="Arial"/>
        </w:rPr>
        <w:t>inter</w:t>
      </w:r>
      <w:r w:rsidRPr="00E76444">
        <w:rPr>
          <w:rFonts w:cs="Arial"/>
        </w:rPr>
        <w:t xml:space="preserve">face is not used for Crank muting/unmuting.  Ex. If the </w:t>
      </w:r>
      <w:ins w:id="303" w:author="Walus, David (D.M.)" w:date="2021-05-06T11:24:00Z">
        <w:r w:rsidRPr="00E76444">
          <w:rPr>
            <w:rFonts w:cs="Arial"/>
          </w:rPr>
          <w:t>IOD</w:t>
        </w:r>
      </w:ins>
      <w:ins w:id="304" w:author="Walus, David (D.M.)" w:date="2021-05-06T11:53:00Z">
        <w:r w:rsidRPr="00E76444">
          <w:rPr>
            <w:rFonts w:cs="Arial"/>
          </w:rPr>
          <w:t>3</w:t>
        </w:r>
      </w:ins>
      <w:ins w:id="305" w:author="Walus, David (D.M.)" w:date="2021-05-06T11:24:00Z">
        <w:r w:rsidRPr="00E76444">
          <w:rPr>
            <w:rFonts w:cs="Arial"/>
          </w:rPr>
          <w:t>DAT</w:t>
        </w:r>
        <w:r w:rsidRPr="00E76444" w:rsidDel="00282EDE">
          <w:rPr>
            <w:rFonts w:cs="Arial"/>
          </w:rPr>
          <w:t xml:space="preserve"> </w:t>
        </w:r>
      </w:ins>
      <w:del w:id="306" w:author="Walus, David (D.M.)" w:date="2021-05-06T11:24:00Z">
        <w:r w:rsidRPr="00E76444" w:rsidDel="00282EDE">
          <w:rPr>
            <w:rFonts w:cs="Arial"/>
          </w:rPr>
          <w:delText xml:space="preserve">Virtual GPIO1’s </w:delText>
        </w:r>
      </w:del>
      <w:r w:rsidRPr="00E76444">
        <w:rPr>
          <w:rFonts w:cs="Arial"/>
        </w:rPr>
        <w:t xml:space="preserve">= </w:t>
      </w:r>
      <w:del w:id="307" w:author="Walus, David (D.M.)" w:date="2021-05-06T11:24:00Z">
        <w:r w:rsidRPr="00E76444" w:rsidDel="00282EDE">
          <w:rPr>
            <w:rFonts w:cs="Arial"/>
          </w:rPr>
          <w:delText>PDC_ReadyForAudio</w:delText>
        </w:r>
      </w:del>
      <w:ins w:id="308" w:author="Walus, David (D.M.)" w:date="2021-05-06T11:24:00Z">
        <w:r w:rsidRPr="00E76444">
          <w:rPr>
            <w:rFonts w:cs="Arial"/>
          </w:rPr>
          <w:t>“Audio_Sent”</w:t>
        </w:r>
      </w:ins>
      <w:r w:rsidRPr="00E76444">
        <w:rPr>
          <w:rFonts w:cs="Arial"/>
        </w:rPr>
        <w:t xml:space="preserve"> before crank and infotainment system is ON then the PDC would keep the </w:t>
      </w:r>
      <w:ins w:id="309" w:author="Walus, David (D.M.)" w:date="2021-05-06T11:24:00Z">
        <w:r w:rsidRPr="00E76444">
          <w:rPr>
            <w:rFonts w:cs="Arial"/>
          </w:rPr>
          <w:t>IOD</w:t>
        </w:r>
      </w:ins>
      <w:ins w:id="310" w:author="Walus, David (D.M.)" w:date="2021-05-06T11:53:00Z">
        <w:r w:rsidRPr="00E76444">
          <w:rPr>
            <w:rFonts w:cs="Arial"/>
          </w:rPr>
          <w:t>3</w:t>
        </w:r>
      </w:ins>
      <w:ins w:id="311" w:author="Walus, David (D.M.)" w:date="2021-05-06T11:24:00Z">
        <w:r w:rsidRPr="00E76444">
          <w:rPr>
            <w:rFonts w:cs="Arial"/>
          </w:rPr>
          <w:t>DAT</w:t>
        </w:r>
        <w:r w:rsidRPr="00E76444" w:rsidDel="00282EDE">
          <w:rPr>
            <w:rFonts w:cs="Arial"/>
          </w:rPr>
          <w:t xml:space="preserve"> </w:t>
        </w:r>
      </w:ins>
      <w:del w:id="312" w:author="Walus, David (D.M.)" w:date="2021-05-06T11:24:00Z">
        <w:r w:rsidRPr="00E76444" w:rsidDel="00282EDE">
          <w:rPr>
            <w:rFonts w:cs="Arial"/>
          </w:rPr>
          <w:delText xml:space="preserve">Virtual GPIO1 </w:delText>
        </w:r>
      </w:del>
      <w:r w:rsidRPr="00E76444">
        <w:rPr>
          <w:rFonts w:cs="Arial"/>
        </w:rPr>
        <w:t xml:space="preserve">= </w:t>
      </w:r>
      <w:del w:id="313" w:author="Walus, David (D.M.)" w:date="2021-05-06T11:24:00Z">
        <w:r w:rsidRPr="00E76444" w:rsidDel="00282EDE">
          <w:rPr>
            <w:rFonts w:cs="Arial"/>
          </w:rPr>
          <w:delText>PDC_ReadyForAudio</w:delText>
        </w:r>
      </w:del>
      <w:ins w:id="314" w:author="Walus, David (D.M.)" w:date="2021-05-06T11:24:00Z">
        <w:r w:rsidRPr="00E76444">
          <w:rPr>
            <w:rFonts w:cs="Arial"/>
          </w:rPr>
          <w:t>“Audio_Sent”</w:t>
        </w:r>
      </w:ins>
      <w:r w:rsidRPr="00E76444">
        <w:rPr>
          <w:rFonts w:cs="Arial"/>
        </w:rPr>
        <w:t xml:space="preserve"> during crank.</w:t>
      </w:r>
    </w:p>
    <w:p w:rsidR="002925B4" w:rsidRPr="00E76444" w:rsidRDefault="00224EEE" w:rsidP="002925B4">
      <w:pPr>
        <w:pBdr>
          <w:bottom w:val="dotted" w:sz="24" w:space="1" w:color="auto"/>
        </w:pBdr>
        <w:rPr>
          <w:rFonts w:cs="Arial"/>
        </w:rPr>
      </w:pPr>
    </w:p>
    <w:p w:rsidR="002925B4" w:rsidRPr="00E76444" w:rsidRDefault="00224EEE" w:rsidP="002925B4">
      <w:pPr>
        <w:rPr>
          <w:rFonts w:cs="Arial"/>
        </w:rPr>
      </w:pPr>
      <w:r w:rsidRPr="00E76444">
        <w:rPr>
          <w:rFonts w:cs="Arial"/>
          <w:u w:val="single"/>
        </w:rPr>
        <w:t xml:space="preserve">PAC response to </w:t>
      </w:r>
      <w:del w:id="315" w:author="Walus, David (D.M.)" w:date="2021-05-06T11:25:00Z">
        <w:r w:rsidRPr="00E76444" w:rsidDel="00282EDE">
          <w:rPr>
            <w:rFonts w:cs="Arial"/>
            <w:u w:val="single"/>
          </w:rPr>
          <w:delText>it’s Virtual GPIO1</w:delText>
        </w:r>
      </w:del>
      <w:ins w:id="316" w:author="Walus, David (D.M.)" w:date="2021-05-06T11:25:00Z">
        <w:r w:rsidRPr="00E76444">
          <w:rPr>
            <w:rFonts w:cs="Arial"/>
            <w:u w:val="single"/>
          </w:rPr>
          <w:t>setting IOD1DAT</w:t>
        </w:r>
      </w:ins>
      <w:r w:rsidRPr="00E76444">
        <w:rPr>
          <w:rFonts w:cs="Arial"/>
        </w:rPr>
        <w:t>:</w:t>
      </w:r>
    </w:p>
    <w:p w:rsidR="002925B4" w:rsidRPr="00E76444" w:rsidRDefault="00224EEE" w:rsidP="002925B4">
      <w:pPr>
        <w:rPr>
          <w:rFonts w:cs="Arial"/>
        </w:rPr>
      </w:pPr>
      <w:r w:rsidRPr="00E76444">
        <w:rPr>
          <w:rFonts w:cs="Arial"/>
        </w:rPr>
        <w:t>The PAC shall:</w:t>
      </w:r>
    </w:p>
    <w:p w:rsidR="00DF5695" w:rsidRPr="00E76444" w:rsidRDefault="00224EEE" w:rsidP="00577DE3">
      <w:pPr>
        <w:numPr>
          <w:ilvl w:val="0"/>
          <w:numId w:val="9"/>
        </w:numPr>
        <w:rPr>
          <w:rFonts w:cs="Arial"/>
        </w:rPr>
      </w:pPr>
      <w:r w:rsidRPr="00E76444">
        <w:rPr>
          <w:rFonts w:cs="Arial"/>
        </w:rPr>
        <w:t xml:space="preserve">keep its internal amplifier IC’s in a ‘pop free’ state after the PAC sets it’s </w:t>
      </w:r>
      <w:ins w:id="317" w:author="Walus, David (D.M.)" w:date="2021-05-06T11:25:00Z">
        <w:r w:rsidRPr="00E76444">
          <w:rPr>
            <w:rFonts w:cs="Arial"/>
          </w:rPr>
          <w:t>IOD1DAT</w:t>
        </w:r>
        <w:r w:rsidRPr="00E76444" w:rsidDel="00797880">
          <w:rPr>
            <w:rFonts w:cs="Arial"/>
          </w:rPr>
          <w:t xml:space="preserve"> </w:t>
        </w:r>
      </w:ins>
      <w:del w:id="318" w:author="Walus, David (D.M.)" w:date="2021-05-06T11:25:00Z">
        <w:r w:rsidRPr="00E76444" w:rsidDel="00797880">
          <w:rPr>
            <w:rFonts w:cs="Arial"/>
          </w:rPr>
          <w:delText>Virtual GPIO0</w:delText>
        </w:r>
      </w:del>
      <w:r w:rsidRPr="00E76444">
        <w:rPr>
          <w:rFonts w:cs="Arial"/>
        </w:rPr>
        <w:t xml:space="preserve"> = </w:t>
      </w:r>
      <w:del w:id="319" w:author="Walus, David (D.M.)" w:date="2021-05-06T11:25:00Z">
        <w:r w:rsidRPr="00E76444" w:rsidDel="00797880">
          <w:rPr>
            <w:rFonts w:cs="Arial"/>
          </w:rPr>
          <w:delText>PAC_ReadyForAudio</w:delText>
        </w:r>
      </w:del>
      <w:ins w:id="320" w:author="Walus, David (D.M.)" w:date="2021-05-06T11:25:00Z">
        <w:r w:rsidRPr="00E76444">
          <w:rPr>
            <w:rFonts w:cs="Arial"/>
          </w:rPr>
          <w:t>“UnMuted”</w:t>
        </w:r>
      </w:ins>
      <w:del w:id="321" w:author="Walus, David (D.M.)" w:date="2021-05-06T11:26:00Z">
        <w:r w:rsidRPr="00E76444" w:rsidDel="00797880">
          <w:rPr>
            <w:rFonts w:cs="Arial"/>
          </w:rPr>
          <w:delText xml:space="preserve"> </w:delText>
        </w:r>
      </w:del>
      <w:r w:rsidRPr="00E76444">
        <w:rPr>
          <w:rFonts w:cs="Arial"/>
        </w:rPr>
        <w:t xml:space="preserve">,   </w:t>
      </w:r>
      <w:r w:rsidRPr="00E76444">
        <w:rPr>
          <w:rFonts w:cs="Arial"/>
          <w:b/>
          <w:bCs/>
          <w:u w:val="single"/>
        </w:rPr>
        <w:t>AND</w:t>
      </w:r>
    </w:p>
    <w:p w:rsidR="002925B4" w:rsidRPr="00E76444" w:rsidRDefault="00224EEE" w:rsidP="00577DE3">
      <w:pPr>
        <w:numPr>
          <w:ilvl w:val="0"/>
          <w:numId w:val="9"/>
        </w:numPr>
        <w:rPr>
          <w:rFonts w:cs="Arial"/>
        </w:rPr>
      </w:pPr>
      <w:r w:rsidRPr="00E76444">
        <w:rPr>
          <w:rFonts w:cs="Arial"/>
        </w:rPr>
        <w:t xml:space="preserve">send muted audio data to the PDC </w:t>
      </w:r>
      <w:r w:rsidRPr="00E76444">
        <w:rPr>
          <w:rFonts w:cs="Arial"/>
        </w:rPr>
        <w:t xml:space="preserve">over the A2B digital audio bus until after the PDC asserts and keeps asserted the </w:t>
      </w:r>
      <w:ins w:id="322" w:author="Walus, David (D.M.)" w:date="2021-05-06T11:26:00Z">
        <w:r w:rsidRPr="00E76444">
          <w:rPr>
            <w:rFonts w:cs="Arial"/>
          </w:rPr>
          <w:t>IOD</w:t>
        </w:r>
      </w:ins>
      <w:ins w:id="323" w:author="Walus, David (D.M.)" w:date="2021-05-06T11:53:00Z">
        <w:r w:rsidRPr="00E76444">
          <w:rPr>
            <w:rFonts w:cs="Arial"/>
          </w:rPr>
          <w:t>3</w:t>
        </w:r>
      </w:ins>
      <w:ins w:id="324" w:author="Walus, David (D.M.)" w:date="2021-05-06T11:26:00Z">
        <w:r w:rsidRPr="00E76444">
          <w:rPr>
            <w:rFonts w:cs="Arial"/>
          </w:rPr>
          <w:t>DAT</w:t>
        </w:r>
        <w:r w:rsidRPr="00E76444" w:rsidDel="00797880">
          <w:rPr>
            <w:rFonts w:cs="Arial"/>
          </w:rPr>
          <w:t xml:space="preserve"> </w:t>
        </w:r>
      </w:ins>
      <w:del w:id="325" w:author="Walus, David (D.M.)" w:date="2021-05-06T11:26:00Z">
        <w:r w:rsidRPr="00E76444" w:rsidDel="00797880">
          <w:rPr>
            <w:rFonts w:cs="Arial"/>
          </w:rPr>
          <w:delText xml:space="preserve">Virtual GPIO1 </w:delText>
        </w:r>
      </w:del>
      <w:r w:rsidRPr="00E76444">
        <w:rPr>
          <w:rFonts w:cs="Arial"/>
        </w:rPr>
        <w:t xml:space="preserve">= </w:t>
      </w:r>
      <w:del w:id="326" w:author="Walus, David (D.M.)" w:date="2021-05-06T11:26:00Z">
        <w:r w:rsidRPr="00E76444" w:rsidDel="00797880">
          <w:rPr>
            <w:rFonts w:cs="Arial"/>
          </w:rPr>
          <w:delText>PDC_ReadyForAudio</w:delText>
        </w:r>
      </w:del>
      <w:ins w:id="327" w:author="Walus, David (D.M.)" w:date="2021-05-06T11:26:00Z">
        <w:r w:rsidRPr="00E76444">
          <w:rPr>
            <w:rFonts w:cs="Arial"/>
          </w:rPr>
          <w:t>“Audio_Sent”</w:t>
        </w:r>
      </w:ins>
      <w:r w:rsidRPr="00E76444">
        <w:rPr>
          <w:rFonts w:cs="Arial"/>
        </w:rPr>
        <w:t>.</w:t>
      </w:r>
    </w:p>
    <w:p w:rsidR="002925B4" w:rsidRPr="00E76444" w:rsidRDefault="00224EEE" w:rsidP="002925B4">
      <w:pPr>
        <w:pBdr>
          <w:bottom w:val="dotted" w:sz="24" w:space="1" w:color="auto"/>
        </w:pBdr>
        <w:rPr>
          <w:rFonts w:cs="Arial"/>
        </w:rPr>
      </w:pPr>
    </w:p>
    <w:p w:rsidR="002925B4" w:rsidRPr="00E76444" w:rsidRDefault="00224EEE" w:rsidP="002925B4">
      <w:pPr>
        <w:rPr>
          <w:rFonts w:cs="Arial"/>
        </w:rPr>
      </w:pPr>
      <w:r w:rsidRPr="00E76444">
        <w:rPr>
          <w:rFonts w:cs="Arial"/>
          <w:u w:val="single"/>
        </w:rPr>
        <w:t xml:space="preserve">AMP response to </w:t>
      </w:r>
      <w:del w:id="328" w:author="Walus, David (D.M.)" w:date="2021-05-06T11:26:00Z">
        <w:r w:rsidRPr="00E76444" w:rsidDel="00797880">
          <w:rPr>
            <w:rFonts w:cs="Arial"/>
            <w:u w:val="single"/>
          </w:rPr>
          <w:delText>it’s Virtual GPIO1</w:delText>
        </w:r>
      </w:del>
      <w:ins w:id="329" w:author="Walus, David (D.M.)" w:date="2021-05-06T11:26:00Z">
        <w:r w:rsidRPr="00E76444">
          <w:rPr>
            <w:rFonts w:cs="Arial"/>
            <w:u w:val="single"/>
          </w:rPr>
          <w:t xml:space="preserve">setting </w:t>
        </w:r>
      </w:ins>
      <w:ins w:id="330" w:author="Walus, David (D.M.)" w:date="2021-05-06T11:27:00Z">
        <w:r w:rsidRPr="00E76444">
          <w:rPr>
            <w:rFonts w:cs="Arial"/>
            <w:u w:val="single"/>
          </w:rPr>
          <w:t>IOD</w:t>
        </w:r>
      </w:ins>
      <w:ins w:id="331" w:author="Walus, David (D.M.)" w:date="2021-05-06T11:53:00Z">
        <w:r w:rsidRPr="00E76444">
          <w:rPr>
            <w:rFonts w:cs="Arial"/>
            <w:u w:val="single"/>
          </w:rPr>
          <w:t>2</w:t>
        </w:r>
      </w:ins>
      <w:ins w:id="332" w:author="Walus, David (D.M.)" w:date="2021-05-06T11:27:00Z">
        <w:r w:rsidRPr="00E76444">
          <w:rPr>
            <w:rFonts w:cs="Arial"/>
            <w:u w:val="single"/>
          </w:rPr>
          <w:t>DAT</w:t>
        </w:r>
      </w:ins>
      <w:r w:rsidRPr="00E76444">
        <w:rPr>
          <w:rFonts w:cs="Arial"/>
        </w:rPr>
        <w:t>:</w:t>
      </w:r>
    </w:p>
    <w:p w:rsidR="002925B4" w:rsidRPr="00E76444" w:rsidRDefault="00224EEE" w:rsidP="002925B4">
      <w:pPr>
        <w:rPr>
          <w:rFonts w:cs="Arial"/>
        </w:rPr>
      </w:pPr>
      <w:r w:rsidRPr="00E76444">
        <w:rPr>
          <w:rFonts w:cs="Arial"/>
        </w:rPr>
        <w:t>The AMP shall:</w:t>
      </w:r>
    </w:p>
    <w:p w:rsidR="002925B4" w:rsidRPr="00E76444" w:rsidRDefault="00224EEE" w:rsidP="00577DE3">
      <w:pPr>
        <w:numPr>
          <w:ilvl w:val="0"/>
          <w:numId w:val="9"/>
        </w:numPr>
        <w:rPr>
          <w:rFonts w:cs="Arial"/>
        </w:rPr>
      </w:pPr>
      <w:r w:rsidRPr="00E76444">
        <w:rPr>
          <w:rFonts w:cs="Arial"/>
        </w:rPr>
        <w:t xml:space="preserve">keep its internal amplifier IC’s in a in a ‘pop free’ state after the AMP sets it’s </w:t>
      </w:r>
      <w:ins w:id="333" w:author="Walus, David (D.M.)" w:date="2021-05-06T11:27:00Z">
        <w:r w:rsidRPr="00E76444">
          <w:rPr>
            <w:rFonts w:cs="Arial"/>
          </w:rPr>
          <w:t>IOD</w:t>
        </w:r>
      </w:ins>
      <w:ins w:id="334" w:author="Walus, David (D.M.)" w:date="2021-05-06T11:54:00Z">
        <w:r w:rsidRPr="00E76444">
          <w:rPr>
            <w:rFonts w:cs="Arial"/>
          </w:rPr>
          <w:t>2</w:t>
        </w:r>
      </w:ins>
      <w:ins w:id="335" w:author="Walus, David (D.M.)" w:date="2021-05-06T11:27:00Z">
        <w:r w:rsidRPr="00E76444">
          <w:rPr>
            <w:rFonts w:cs="Arial"/>
          </w:rPr>
          <w:t>DAT</w:t>
        </w:r>
        <w:r w:rsidRPr="00E76444" w:rsidDel="00797880">
          <w:rPr>
            <w:rFonts w:cs="Arial"/>
          </w:rPr>
          <w:t xml:space="preserve"> </w:t>
        </w:r>
      </w:ins>
      <w:del w:id="336" w:author="Walus, David (D.M.)" w:date="2021-05-06T11:27:00Z">
        <w:r w:rsidRPr="00E76444" w:rsidDel="00797880">
          <w:rPr>
            <w:rFonts w:cs="Arial"/>
          </w:rPr>
          <w:delText xml:space="preserve">Virtual GPIO0 </w:delText>
        </w:r>
      </w:del>
      <w:r w:rsidRPr="00E76444">
        <w:rPr>
          <w:rFonts w:cs="Arial"/>
        </w:rPr>
        <w:t xml:space="preserve">= </w:t>
      </w:r>
      <w:del w:id="337" w:author="Walus, David (D.M.)" w:date="2021-05-06T11:27:00Z">
        <w:r w:rsidRPr="00E76444" w:rsidDel="00797880">
          <w:rPr>
            <w:rFonts w:cs="Arial"/>
          </w:rPr>
          <w:delText>AMP_ReadyForAudio</w:delText>
        </w:r>
      </w:del>
      <w:ins w:id="338" w:author="Walus, David (D.M.)" w:date="2021-05-06T11:27:00Z">
        <w:r w:rsidRPr="00E76444">
          <w:rPr>
            <w:rFonts w:cs="Arial"/>
          </w:rPr>
          <w:t>“UnMuted</w:t>
        </w:r>
        <w:proofErr w:type="gramStart"/>
        <w:r w:rsidRPr="00E76444">
          <w:rPr>
            <w:rFonts w:cs="Arial"/>
          </w:rPr>
          <w:t>”</w:t>
        </w:r>
      </w:ins>
      <w:r w:rsidRPr="00E76444">
        <w:rPr>
          <w:rFonts w:cs="Arial"/>
        </w:rPr>
        <w:t xml:space="preserve"> ,</w:t>
      </w:r>
      <w:proofErr w:type="gramEnd"/>
      <w:r w:rsidRPr="00E76444">
        <w:rPr>
          <w:rFonts w:cs="Arial"/>
        </w:rPr>
        <w:t xml:space="preserve">   </w:t>
      </w:r>
      <w:r w:rsidRPr="00E76444">
        <w:rPr>
          <w:rFonts w:cs="Arial"/>
          <w:b/>
          <w:bCs/>
          <w:u w:val="single"/>
        </w:rPr>
        <w:t>AND</w:t>
      </w:r>
    </w:p>
    <w:p w:rsidR="002925B4" w:rsidRPr="00E76444" w:rsidRDefault="00224EEE" w:rsidP="00577DE3">
      <w:pPr>
        <w:numPr>
          <w:ilvl w:val="0"/>
          <w:numId w:val="9"/>
        </w:numPr>
        <w:rPr>
          <w:rFonts w:cs="Arial"/>
        </w:rPr>
      </w:pPr>
      <w:r w:rsidRPr="00E76444">
        <w:rPr>
          <w:rFonts w:cs="Arial"/>
        </w:rPr>
        <w:t xml:space="preserve">send muted audio data to the PDC over the A2B digital audio bus until after the PDC asserts and keeps asserted the </w:t>
      </w:r>
      <w:ins w:id="339" w:author="Walus, David (D.M.)" w:date="2021-05-06T11:27:00Z">
        <w:r w:rsidRPr="00E76444">
          <w:rPr>
            <w:rFonts w:cs="Arial"/>
          </w:rPr>
          <w:t>IOD</w:t>
        </w:r>
      </w:ins>
      <w:ins w:id="340" w:author="Walus, David (D.M.)" w:date="2021-05-06T11:54:00Z">
        <w:r w:rsidRPr="00E76444">
          <w:rPr>
            <w:rFonts w:cs="Arial"/>
          </w:rPr>
          <w:t>3</w:t>
        </w:r>
      </w:ins>
      <w:ins w:id="341" w:author="Walus, David (D.M.)" w:date="2021-05-06T11:27:00Z">
        <w:r w:rsidRPr="00E76444">
          <w:rPr>
            <w:rFonts w:cs="Arial"/>
          </w:rPr>
          <w:t>DAT</w:t>
        </w:r>
        <w:r w:rsidRPr="00E76444" w:rsidDel="00797880">
          <w:rPr>
            <w:rFonts w:cs="Arial"/>
          </w:rPr>
          <w:t xml:space="preserve"> </w:t>
        </w:r>
      </w:ins>
      <w:del w:id="342" w:author="Walus, David (D.M.)" w:date="2021-05-06T11:27:00Z">
        <w:r w:rsidRPr="00E76444" w:rsidDel="00797880">
          <w:rPr>
            <w:rFonts w:cs="Arial"/>
          </w:rPr>
          <w:delText xml:space="preserve">Virtual GPIO1 </w:delText>
        </w:r>
      </w:del>
      <w:r w:rsidRPr="00E76444">
        <w:rPr>
          <w:rFonts w:cs="Arial"/>
        </w:rPr>
        <w:t xml:space="preserve">= </w:t>
      </w:r>
      <w:del w:id="343" w:author="Walus, David (D.M.)" w:date="2021-05-06T11:27:00Z">
        <w:r w:rsidRPr="00E76444" w:rsidDel="00797880">
          <w:rPr>
            <w:rFonts w:cs="Arial"/>
          </w:rPr>
          <w:delText>PDC_ReadyForAudio</w:delText>
        </w:r>
      </w:del>
      <w:ins w:id="344" w:author="Walus, David (D.M.)" w:date="2021-05-06T11:27:00Z">
        <w:r w:rsidRPr="00E76444">
          <w:rPr>
            <w:rFonts w:cs="Arial"/>
          </w:rPr>
          <w:t>“Audio_Sent”</w:t>
        </w:r>
      </w:ins>
      <w:r w:rsidRPr="00E76444">
        <w:rPr>
          <w:rFonts w:cs="Arial"/>
        </w:rPr>
        <w:t xml:space="preserve">,   </w:t>
      </w:r>
      <w:r w:rsidRPr="00E76444">
        <w:rPr>
          <w:rFonts w:cs="Arial"/>
          <w:b/>
          <w:bCs/>
          <w:u w:val="single"/>
        </w:rPr>
        <w:t>AND</w:t>
      </w:r>
    </w:p>
    <w:p w:rsidR="002925B4" w:rsidRPr="00E76444" w:rsidRDefault="00224EEE" w:rsidP="00577DE3">
      <w:pPr>
        <w:numPr>
          <w:ilvl w:val="0"/>
          <w:numId w:val="9"/>
        </w:numPr>
        <w:rPr>
          <w:rFonts w:cs="Arial"/>
        </w:rPr>
      </w:pPr>
      <w:r w:rsidRPr="00E76444">
        <w:rPr>
          <w:rFonts w:cs="Arial"/>
        </w:rPr>
        <w:t xml:space="preserve">send muted audio data to the PAC over the A2B digital audio bus until after the </w:t>
      </w:r>
      <w:r w:rsidRPr="00E76444">
        <w:rPr>
          <w:rFonts w:cs="Arial"/>
        </w:rPr>
        <w:t xml:space="preserve">PDC asserts and keeps asserted the </w:t>
      </w:r>
      <w:ins w:id="345" w:author="Walus, David (D.M.)" w:date="2021-05-06T11:28:00Z">
        <w:r w:rsidRPr="00E76444">
          <w:rPr>
            <w:rFonts w:cs="Arial"/>
          </w:rPr>
          <w:t>IOD</w:t>
        </w:r>
      </w:ins>
      <w:ins w:id="346" w:author="Walus, David (D.M.)" w:date="2021-05-06T11:54:00Z">
        <w:r w:rsidRPr="00E76444">
          <w:rPr>
            <w:rFonts w:cs="Arial"/>
          </w:rPr>
          <w:t>3</w:t>
        </w:r>
      </w:ins>
      <w:ins w:id="347" w:author="Walus, David (D.M.)" w:date="2021-05-06T11:28:00Z">
        <w:r w:rsidRPr="00E76444">
          <w:rPr>
            <w:rFonts w:cs="Arial"/>
          </w:rPr>
          <w:t>DAT</w:t>
        </w:r>
        <w:r w:rsidRPr="00E76444" w:rsidDel="00797880">
          <w:rPr>
            <w:rFonts w:cs="Arial"/>
          </w:rPr>
          <w:t xml:space="preserve"> </w:t>
        </w:r>
      </w:ins>
      <w:del w:id="348" w:author="Walus, David (D.M.)" w:date="2021-05-06T11:28:00Z">
        <w:r w:rsidRPr="00E76444" w:rsidDel="00797880">
          <w:rPr>
            <w:rFonts w:cs="Arial"/>
          </w:rPr>
          <w:delText xml:space="preserve">Virtual GPIO1 </w:delText>
        </w:r>
      </w:del>
      <w:r w:rsidRPr="00E76444">
        <w:rPr>
          <w:rFonts w:cs="Arial"/>
        </w:rPr>
        <w:t xml:space="preserve">= </w:t>
      </w:r>
      <w:del w:id="349" w:author="Walus, David (D.M.)" w:date="2021-05-06T11:28:00Z">
        <w:r w:rsidRPr="00E76444" w:rsidDel="00797880">
          <w:rPr>
            <w:rFonts w:cs="Arial"/>
          </w:rPr>
          <w:delText>PDC_ReadyForAudio</w:delText>
        </w:r>
      </w:del>
      <w:ins w:id="350" w:author="Walus, David (D.M.)" w:date="2021-05-06T11:28:00Z">
        <w:r w:rsidRPr="00E76444">
          <w:rPr>
            <w:rFonts w:cs="Arial"/>
          </w:rPr>
          <w:t>“Audio_Sent”</w:t>
        </w:r>
      </w:ins>
      <w:r w:rsidRPr="00E76444">
        <w:rPr>
          <w:rFonts w:cs="Arial"/>
        </w:rPr>
        <w:t>.</w:t>
      </w:r>
    </w:p>
    <w:p w:rsidR="002925B4" w:rsidRPr="00E76444" w:rsidRDefault="00224EEE" w:rsidP="00906DCC">
      <w:pPr>
        <w:pBdr>
          <w:bottom w:val="dotted" w:sz="24" w:space="1" w:color="auto"/>
        </w:pBdr>
        <w:rPr>
          <w:rFonts w:cs="Arial"/>
        </w:rPr>
      </w:pPr>
    </w:p>
    <w:p w:rsidR="00906DCC" w:rsidRPr="00E76444" w:rsidRDefault="00224EEE" w:rsidP="00906DCC">
      <w:pPr>
        <w:rPr>
          <w:rFonts w:cs="Arial"/>
        </w:rPr>
      </w:pPr>
      <w:r w:rsidRPr="00E76444">
        <w:rPr>
          <w:rFonts w:cs="Arial"/>
          <w:u w:val="single"/>
        </w:rPr>
        <w:t xml:space="preserve">PDC response to </w:t>
      </w:r>
      <w:ins w:id="351" w:author="Walus, David (D.M.)" w:date="2021-05-06T11:28:00Z">
        <w:r w:rsidRPr="00E76444">
          <w:rPr>
            <w:rFonts w:cs="Arial"/>
            <w:u w:val="single"/>
          </w:rPr>
          <w:t>IOD</w:t>
        </w:r>
      </w:ins>
      <w:ins w:id="352" w:author="Walus, David (D.M.)" w:date="2021-05-06T11:54:00Z">
        <w:r w:rsidRPr="00E76444">
          <w:rPr>
            <w:rFonts w:cs="Arial"/>
            <w:u w:val="single"/>
          </w:rPr>
          <w:t>1</w:t>
        </w:r>
      </w:ins>
      <w:ins w:id="353" w:author="Walus, David (D.M.)" w:date="2021-05-06T11:28:00Z">
        <w:r w:rsidRPr="00E76444">
          <w:rPr>
            <w:rFonts w:cs="Arial"/>
            <w:u w:val="single"/>
          </w:rPr>
          <w:t>DAT</w:t>
        </w:r>
        <w:r w:rsidRPr="00E76444" w:rsidDel="00797880">
          <w:rPr>
            <w:rFonts w:cs="Arial"/>
            <w:u w:val="single"/>
          </w:rPr>
          <w:t xml:space="preserve"> </w:t>
        </w:r>
      </w:ins>
      <w:del w:id="354" w:author="Walus, David (D.M.)" w:date="2021-05-06T11:28:00Z">
        <w:r w:rsidRPr="00E76444" w:rsidDel="00797880">
          <w:rPr>
            <w:rFonts w:cs="Arial"/>
            <w:u w:val="single"/>
          </w:rPr>
          <w:delText xml:space="preserve">the Virtual GPIO0 </w:delText>
        </w:r>
      </w:del>
      <w:r w:rsidRPr="00E76444">
        <w:rPr>
          <w:rFonts w:cs="Arial"/>
          <w:u w:val="single"/>
        </w:rPr>
        <w:t xml:space="preserve">from the PAC and </w:t>
      </w:r>
      <w:ins w:id="355" w:author="Walus, David (D.M.)" w:date="2021-05-06T11:54:00Z">
        <w:r w:rsidRPr="00E76444">
          <w:rPr>
            <w:rFonts w:cs="Arial"/>
            <w:u w:val="single"/>
          </w:rPr>
          <w:t>IOD2DAT</w:t>
        </w:r>
        <w:r w:rsidRPr="00E76444" w:rsidDel="00797880">
          <w:rPr>
            <w:rFonts w:cs="Arial"/>
            <w:u w:val="single"/>
          </w:rPr>
          <w:t xml:space="preserve"> </w:t>
        </w:r>
        <w:r w:rsidRPr="00E76444">
          <w:rPr>
            <w:rFonts w:cs="Arial"/>
            <w:u w:val="single"/>
          </w:rPr>
          <w:t xml:space="preserve">from </w:t>
        </w:r>
      </w:ins>
      <w:r w:rsidRPr="00E76444">
        <w:rPr>
          <w:rFonts w:cs="Arial"/>
          <w:u w:val="single"/>
        </w:rPr>
        <w:t>the AMP</w:t>
      </w:r>
      <w:r w:rsidRPr="00E76444">
        <w:rPr>
          <w:rFonts w:cs="Arial"/>
        </w:rPr>
        <w:t>:</w:t>
      </w:r>
    </w:p>
    <w:p w:rsidR="00906DCC" w:rsidRPr="00E76444" w:rsidRDefault="00224EEE" w:rsidP="00906DCC">
      <w:pPr>
        <w:rPr>
          <w:rFonts w:cs="Arial"/>
        </w:rPr>
      </w:pPr>
      <w:r w:rsidRPr="00E76444">
        <w:rPr>
          <w:rFonts w:cs="Arial"/>
        </w:rPr>
        <w:t>The PAC shall:</w:t>
      </w:r>
    </w:p>
    <w:p w:rsidR="00906DCC" w:rsidRPr="00E76444" w:rsidRDefault="00224EEE" w:rsidP="00577DE3">
      <w:pPr>
        <w:numPr>
          <w:ilvl w:val="0"/>
          <w:numId w:val="9"/>
        </w:numPr>
        <w:rPr>
          <w:rFonts w:cs="Arial"/>
        </w:rPr>
      </w:pPr>
      <w:r w:rsidRPr="00E76444">
        <w:rPr>
          <w:rFonts w:cs="Arial"/>
        </w:rPr>
        <w:t xml:space="preserve">transmit muted audio data for all A2B streams to the PAC and the AMP until after A2B bus is </w:t>
      </w:r>
      <w:proofErr w:type="gramStart"/>
      <w:r w:rsidRPr="00E76444">
        <w:rPr>
          <w:rFonts w:cs="Arial"/>
        </w:rPr>
        <w:t xml:space="preserve">initialized,   </w:t>
      </w:r>
      <w:proofErr w:type="gramEnd"/>
      <w:r w:rsidRPr="00E76444">
        <w:rPr>
          <w:rFonts w:cs="Arial"/>
          <w:b/>
          <w:bCs/>
          <w:u w:val="single"/>
        </w:rPr>
        <w:t>AND</w:t>
      </w:r>
      <w:r w:rsidRPr="00E76444">
        <w:rPr>
          <w:rFonts w:cs="Arial"/>
        </w:rPr>
        <w:t xml:space="preserve"> </w:t>
      </w:r>
    </w:p>
    <w:p w:rsidR="005F3F4D" w:rsidRPr="00E76444" w:rsidRDefault="00224EEE" w:rsidP="00577DE3">
      <w:pPr>
        <w:numPr>
          <w:ilvl w:val="0"/>
          <w:numId w:val="9"/>
        </w:numPr>
        <w:rPr>
          <w:rFonts w:cs="Arial"/>
        </w:rPr>
      </w:pPr>
      <w:r w:rsidRPr="00E76444">
        <w:rPr>
          <w:rFonts w:cs="Arial"/>
        </w:rPr>
        <w:t xml:space="preserve">transmit muted audio data for all A2B streams to the PAC and the AMP until after BOTH the AMP asserts and keeps asserted it’s </w:t>
      </w:r>
      <w:ins w:id="356" w:author="Walus, David (D.M.)" w:date="2021-05-06T11:29:00Z">
        <w:r w:rsidRPr="00E76444">
          <w:rPr>
            <w:rFonts w:cs="Arial"/>
          </w:rPr>
          <w:t>IOD</w:t>
        </w:r>
      </w:ins>
      <w:ins w:id="357" w:author="Walus, David (D.M.)" w:date="2021-05-06T11:55:00Z">
        <w:r w:rsidRPr="00E76444">
          <w:rPr>
            <w:rFonts w:cs="Arial"/>
          </w:rPr>
          <w:t>2</w:t>
        </w:r>
      </w:ins>
      <w:ins w:id="358" w:author="Walus, David (D.M.)" w:date="2021-05-06T11:29:00Z">
        <w:r w:rsidRPr="00E76444">
          <w:rPr>
            <w:rFonts w:cs="Arial"/>
          </w:rPr>
          <w:t>DAT</w:t>
        </w:r>
        <w:r w:rsidRPr="00E76444" w:rsidDel="00797880">
          <w:rPr>
            <w:rFonts w:cs="Arial"/>
          </w:rPr>
          <w:t xml:space="preserve"> </w:t>
        </w:r>
      </w:ins>
      <w:del w:id="359" w:author="Walus, David (D.M.)" w:date="2021-05-06T11:29:00Z">
        <w:r w:rsidRPr="00E76444" w:rsidDel="00797880">
          <w:rPr>
            <w:rFonts w:cs="Arial"/>
          </w:rPr>
          <w:delText>Virtual GP</w:delText>
        </w:r>
        <w:r w:rsidRPr="00E76444" w:rsidDel="00797880">
          <w:rPr>
            <w:rFonts w:cs="Arial"/>
          </w:rPr>
          <w:delText xml:space="preserve">IO0 </w:delText>
        </w:r>
      </w:del>
      <w:r w:rsidRPr="00E76444">
        <w:rPr>
          <w:rFonts w:cs="Arial"/>
        </w:rPr>
        <w:t xml:space="preserve">= </w:t>
      </w:r>
      <w:del w:id="360" w:author="Walus, David (D.M.)" w:date="2021-05-06T11:29:00Z">
        <w:r w:rsidRPr="00E76444" w:rsidDel="00797880">
          <w:rPr>
            <w:rFonts w:cs="Arial"/>
          </w:rPr>
          <w:delText>AMP_ReadyForAudio</w:delText>
        </w:r>
      </w:del>
      <w:ins w:id="361" w:author="Walus, David (D.M.)" w:date="2021-05-06T11:29:00Z">
        <w:r w:rsidRPr="00E76444">
          <w:rPr>
            <w:rFonts w:cs="Arial"/>
          </w:rPr>
          <w:t>“UnMuted”</w:t>
        </w:r>
      </w:ins>
      <w:r w:rsidRPr="00E76444">
        <w:rPr>
          <w:rFonts w:cs="Arial"/>
        </w:rPr>
        <w:t xml:space="preserve"> AND the PAC asserts and keeps asserted it’s </w:t>
      </w:r>
      <w:ins w:id="362" w:author="Walus, David (D.M.)" w:date="2021-05-06T11:29:00Z">
        <w:r w:rsidRPr="00E76444">
          <w:rPr>
            <w:rFonts w:cs="Arial"/>
          </w:rPr>
          <w:t>IOD1DAT</w:t>
        </w:r>
        <w:r w:rsidRPr="00E76444" w:rsidDel="00797880">
          <w:rPr>
            <w:rFonts w:cs="Arial"/>
          </w:rPr>
          <w:t xml:space="preserve"> </w:t>
        </w:r>
      </w:ins>
      <w:del w:id="363" w:author="Walus, David (D.M.)" w:date="2021-05-06T11:29:00Z">
        <w:r w:rsidRPr="00E76444" w:rsidDel="00797880">
          <w:rPr>
            <w:rFonts w:cs="Arial"/>
          </w:rPr>
          <w:delText xml:space="preserve">Virtual GPIO0 </w:delText>
        </w:r>
      </w:del>
      <w:r w:rsidRPr="00E76444">
        <w:rPr>
          <w:rFonts w:cs="Arial"/>
        </w:rPr>
        <w:t xml:space="preserve">= </w:t>
      </w:r>
      <w:del w:id="364" w:author="Walus, David (D.M.)" w:date="2021-05-06T11:29:00Z">
        <w:r w:rsidRPr="00E76444" w:rsidDel="00797880">
          <w:rPr>
            <w:rFonts w:cs="Arial"/>
          </w:rPr>
          <w:delText>PAC_ReadyForAudio</w:delText>
        </w:r>
      </w:del>
      <w:ins w:id="365" w:author="Walus, David (D.M.)" w:date="2021-05-06T11:29:00Z">
        <w:r w:rsidRPr="00E76444">
          <w:rPr>
            <w:rFonts w:cs="Arial"/>
          </w:rPr>
          <w:t>“UnMuted”</w:t>
        </w:r>
      </w:ins>
      <w:r w:rsidRPr="00E76444">
        <w:rPr>
          <w:rFonts w:cs="Arial"/>
        </w:rPr>
        <w:t>.</w:t>
      </w:r>
    </w:p>
    <w:p w:rsidR="00906DCC" w:rsidRPr="00E76444" w:rsidRDefault="00224EEE" w:rsidP="00577DE3">
      <w:pPr>
        <w:numPr>
          <w:ilvl w:val="0"/>
          <w:numId w:val="9"/>
        </w:numPr>
        <w:rPr>
          <w:rFonts w:cs="Arial"/>
        </w:rPr>
      </w:pPr>
      <w:r w:rsidRPr="00E76444">
        <w:rPr>
          <w:rFonts w:cs="Arial"/>
        </w:rPr>
        <w:t xml:space="preserve">After both </w:t>
      </w:r>
      <w:ins w:id="366" w:author="Walus, David (D.M.)" w:date="2021-05-06T11:29:00Z">
        <w:r w:rsidRPr="00E76444">
          <w:rPr>
            <w:rFonts w:cs="Arial"/>
          </w:rPr>
          <w:t>IOD1DAT</w:t>
        </w:r>
      </w:ins>
      <w:ins w:id="367" w:author="Walus, David (D.M.)" w:date="2021-05-06T11:55:00Z">
        <w:r w:rsidRPr="00E76444">
          <w:rPr>
            <w:rFonts w:cs="Arial"/>
          </w:rPr>
          <w:t xml:space="preserve"> and IOD2DAT</w:t>
        </w:r>
      </w:ins>
      <w:ins w:id="368" w:author="Walus, David (D.M.)" w:date="2021-05-06T11:29:00Z">
        <w:r w:rsidRPr="00E76444" w:rsidDel="00797880">
          <w:rPr>
            <w:rFonts w:cs="Arial"/>
          </w:rPr>
          <w:t xml:space="preserve"> </w:t>
        </w:r>
      </w:ins>
      <w:del w:id="369" w:author="Walus, David (D.M.)" w:date="2021-05-06T11:29:00Z">
        <w:r w:rsidRPr="00E76444" w:rsidDel="00797880">
          <w:rPr>
            <w:rFonts w:cs="Arial"/>
          </w:rPr>
          <w:delText xml:space="preserve">Virtual GPIO0’s </w:delText>
        </w:r>
      </w:del>
      <w:r w:rsidRPr="00E76444">
        <w:rPr>
          <w:rFonts w:cs="Arial"/>
        </w:rPr>
        <w:t xml:space="preserve">are asserted AND </w:t>
      </w:r>
      <w:ins w:id="370" w:author="Walus, David (D.M.)" w:date="2021-05-06T11:29:00Z">
        <w:r w:rsidRPr="00E76444">
          <w:rPr>
            <w:rFonts w:cs="Arial"/>
          </w:rPr>
          <w:t>IOD</w:t>
        </w:r>
      </w:ins>
      <w:ins w:id="371" w:author="Walus, David (D.M.)" w:date="2021-05-06T11:55:00Z">
        <w:r w:rsidRPr="00E76444">
          <w:rPr>
            <w:rFonts w:cs="Arial"/>
          </w:rPr>
          <w:t>3</w:t>
        </w:r>
      </w:ins>
      <w:ins w:id="372" w:author="Walus, David (D.M.)" w:date="2021-05-06T11:29:00Z">
        <w:r w:rsidRPr="00E76444">
          <w:rPr>
            <w:rFonts w:cs="Arial"/>
          </w:rPr>
          <w:t>DAT</w:t>
        </w:r>
      </w:ins>
      <w:del w:id="373" w:author="Walus, David (D.M.)" w:date="2021-05-06T11:29:00Z">
        <w:r w:rsidRPr="00E76444" w:rsidDel="00797880">
          <w:rPr>
            <w:rFonts w:cs="Arial"/>
          </w:rPr>
          <w:delText>GPIO1</w:delText>
        </w:r>
      </w:del>
      <w:r w:rsidRPr="00E76444">
        <w:rPr>
          <w:rFonts w:cs="Arial"/>
        </w:rPr>
        <w:t xml:space="preserve"> is asserted, then audio data shall be sent </w:t>
      </w:r>
      <w:r w:rsidRPr="00E76444">
        <w:rPr>
          <w:rFonts w:cs="Arial"/>
        </w:rPr>
        <w:t>over A2B digital audio bus.</w:t>
      </w:r>
    </w:p>
    <w:p w:rsidR="00906DCC" w:rsidRPr="00E76444" w:rsidRDefault="00224EEE" w:rsidP="00906DCC">
      <w:pPr>
        <w:rPr>
          <w:rFonts w:cs="Arial"/>
        </w:rPr>
      </w:pPr>
    </w:p>
    <w:p w:rsidR="00906DCC" w:rsidRPr="00E76444" w:rsidRDefault="00224EEE" w:rsidP="00906DCC">
      <w:pPr>
        <w:spacing w:after="200" w:line="276" w:lineRule="auto"/>
        <w:rPr>
          <w:rFonts w:cs="Arial"/>
          <w:u w:val="single"/>
        </w:rPr>
      </w:pPr>
      <w:r w:rsidRPr="00E76444">
        <w:rPr>
          <w:rFonts w:cs="Arial"/>
          <w:u w:val="single"/>
        </w:rPr>
        <w:br w:type="page"/>
      </w:r>
    </w:p>
    <w:p w:rsidR="00906DCC" w:rsidRPr="00E76444" w:rsidRDefault="00224EEE" w:rsidP="00906DCC">
      <w:pPr>
        <w:rPr>
          <w:rFonts w:cs="Arial"/>
        </w:rPr>
      </w:pPr>
      <w:r w:rsidRPr="00E76444">
        <w:rPr>
          <w:rFonts w:cs="Arial"/>
          <w:u w:val="single"/>
        </w:rPr>
        <w:lastRenderedPageBreak/>
        <w:t>Sequence Diagram Example (Speakers out of PAC and AMP)</w:t>
      </w:r>
      <w:r w:rsidRPr="00E76444">
        <w:rPr>
          <w:rFonts w:cs="Arial"/>
        </w:rPr>
        <w:t>:</w:t>
      </w:r>
    </w:p>
    <w:p w:rsidR="00906DCC" w:rsidRPr="00E76444" w:rsidRDefault="00224EEE" w:rsidP="00906DCC">
      <w:pPr>
        <w:rPr>
          <w:rFonts w:cs="Arial"/>
        </w:rPr>
      </w:pPr>
      <w:r w:rsidRPr="00E76444">
        <w:rPr>
          <w:rFonts w:cs="Arial"/>
        </w:rPr>
        <w:t>T_A2B_InitComplete see “A2B link implementation specification”.</w:t>
      </w:r>
    </w:p>
    <w:p w:rsidR="00906DCC" w:rsidRPr="00E76444" w:rsidRDefault="00224EEE" w:rsidP="00906DCC">
      <w:pPr>
        <w:rPr>
          <w:rFonts w:cs="Arial"/>
        </w:rPr>
      </w:pPr>
    </w:p>
    <w:p w:rsidR="00906DCC" w:rsidRPr="00E76444" w:rsidRDefault="00224EEE" w:rsidP="005814C6">
      <w:pPr>
        <w:jc w:val="center"/>
        <w:rPr>
          <w:rFonts w:cs="Arial"/>
        </w:rPr>
      </w:pPr>
      <w:r w:rsidRPr="00E76444">
        <w:rPr>
          <w:rFonts w:cs="Arial"/>
          <w:noProof/>
        </w:rPr>
        <w:drawing>
          <wp:inline distT="0" distB="0" distL="0" distR="0" wp14:anchorId="4D9DD334" wp14:editId="3ABC47E9">
            <wp:extent cx="5734370" cy="7492621"/>
            <wp:effectExtent l="0" t="0" r="0" b="0"/>
            <wp:docPr id="39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5172" cy="7519801"/>
                    </a:xfrm>
                    <a:prstGeom prst="rect">
                      <a:avLst/>
                    </a:prstGeom>
                    <a:noFill/>
                  </pic:spPr>
                </pic:pic>
              </a:graphicData>
            </a:graphic>
          </wp:inline>
        </w:drawing>
      </w:r>
    </w:p>
    <w:p w:rsidR="00906DCC" w:rsidRPr="00E76444" w:rsidRDefault="00224EEE" w:rsidP="00906DCC">
      <w:pPr>
        <w:spacing w:after="200" w:line="276" w:lineRule="auto"/>
        <w:rPr>
          <w:rFonts w:cs="Arial"/>
          <w:b/>
          <w:u w:val="single"/>
        </w:rPr>
      </w:pPr>
    </w:p>
    <w:p w:rsidR="00906DCC" w:rsidRPr="00E76444" w:rsidRDefault="00224EEE" w:rsidP="00906DCC">
      <w:pPr>
        <w:rPr>
          <w:rFonts w:cs="Arial"/>
          <w:b/>
        </w:rPr>
      </w:pPr>
      <w:r w:rsidRPr="00E76444">
        <w:rPr>
          <w:rFonts w:cs="Arial"/>
          <w:b/>
          <w:u w:val="single"/>
        </w:rPr>
        <w:t xml:space="preserve">Infotainment Shutdown </w:t>
      </w:r>
      <w:proofErr w:type="gramStart"/>
      <w:r w:rsidRPr="00E76444">
        <w:rPr>
          <w:rFonts w:cs="Arial"/>
          <w:b/>
          <w:u w:val="single"/>
        </w:rPr>
        <w:t>Shut-Down</w:t>
      </w:r>
      <w:proofErr w:type="gramEnd"/>
      <w:r w:rsidRPr="00E76444">
        <w:rPr>
          <w:rFonts w:cs="Arial"/>
          <w:b/>
          <w:u w:val="single"/>
        </w:rPr>
        <w:t xml:space="preserve"> while A2B digital audio bus active</w:t>
      </w:r>
      <w:r w:rsidRPr="00E76444">
        <w:rPr>
          <w:rFonts w:cs="Arial"/>
          <w:b/>
        </w:rPr>
        <w:t xml:space="preserve">:  </w:t>
      </w:r>
    </w:p>
    <w:p w:rsidR="00906DCC" w:rsidRPr="00E76444" w:rsidRDefault="00224EEE" w:rsidP="00906DCC">
      <w:pPr>
        <w:rPr>
          <w:rFonts w:cs="Arial"/>
        </w:rPr>
      </w:pPr>
      <w:r w:rsidRPr="00E76444">
        <w:rPr>
          <w:rFonts w:cs="Arial"/>
        </w:rPr>
        <w:t xml:space="preserve">The infotainment system </w:t>
      </w:r>
      <w:r w:rsidRPr="00E76444">
        <w:rPr>
          <w:rFonts w:cs="Arial"/>
        </w:rPr>
        <w:t>shall follow the shutdown process called out in the Station Management SPSS.</w:t>
      </w:r>
    </w:p>
    <w:p w:rsidR="005C21B2" w:rsidRPr="00E76444" w:rsidRDefault="00224EEE" w:rsidP="005C21B2">
      <w:pPr>
        <w:rPr>
          <w:rFonts w:cs="Arial"/>
        </w:rPr>
      </w:pPr>
    </w:p>
    <w:p w:rsidR="005C21B2" w:rsidRPr="00E76444" w:rsidRDefault="00224EEE" w:rsidP="005C21B2">
      <w:pPr>
        <w:rPr>
          <w:rFonts w:cs="Arial"/>
        </w:rPr>
      </w:pPr>
      <w:r w:rsidRPr="00E76444">
        <w:rPr>
          <w:rFonts w:cs="Arial"/>
        </w:rPr>
        <w:t>When HMIAudioMode = OFF and Power_Up_Chime_Modules = Inactive, then within 30ms:</w:t>
      </w:r>
    </w:p>
    <w:p w:rsidR="005C21B2" w:rsidRPr="00E76444" w:rsidRDefault="00224EEE" w:rsidP="00577DE3">
      <w:pPr>
        <w:numPr>
          <w:ilvl w:val="0"/>
          <w:numId w:val="9"/>
        </w:numPr>
        <w:rPr>
          <w:rFonts w:cs="Arial"/>
        </w:rPr>
      </w:pPr>
      <w:r w:rsidRPr="00E76444">
        <w:rPr>
          <w:rFonts w:cs="Arial"/>
        </w:rPr>
        <w:t xml:space="preserve">The PDC and the AMP shall gracefully send muted data over A2B if the A2B digital audio bus is </w:t>
      </w:r>
      <w:r w:rsidRPr="00E76444">
        <w:rPr>
          <w:rFonts w:cs="Arial"/>
        </w:rPr>
        <w:t>still active</w:t>
      </w:r>
    </w:p>
    <w:p w:rsidR="005C21B2" w:rsidRPr="00E76444" w:rsidRDefault="00224EEE" w:rsidP="00577DE3">
      <w:pPr>
        <w:numPr>
          <w:ilvl w:val="0"/>
          <w:numId w:val="9"/>
        </w:numPr>
        <w:rPr>
          <w:rFonts w:cs="Arial"/>
        </w:rPr>
      </w:pPr>
      <w:r w:rsidRPr="00E76444">
        <w:rPr>
          <w:rFonts w:cs="Arial"/>
        </w:rPr>
        <w:t>The PAC and AMP (if PAC and AMP both have speakers) shall gracefully mute its speaker outputs.</w:t>
      </w:r>
    </w:p>
    <w:p w:rsidR="00906DCC" w:rsidRPr="00E76444" w:rsidRDefault="00224EEE" w:rsidP="00906DCC">
      <w:pPr>
        <w:rPr>
          <w:rFonts w:cs="Arial"/>
        </w:rPr>
      </w:pPr>
    </w:p>
    <w:p w:rsidR="00906DCC" w:rsidRPr="00E76444" w:rsidRDefault="00224EEE" w:rsidP="00906DCC">
      <w:pPr>
        <w:rPr>
          <w:rFonts w:cs="Arial"/>
        </w:rPr>
      </w:pPr>
      <w:r w:rsidRPr="00E76444">
        <w:rPr>
          <w:rFonts w:cs="Arial"/>
        </w:rPr>
        <w:t>After muting the outputs, the following Virtual GPIO signals shall be set:</w:t>
      </w:r>
    </w:p>
    <w:p w:rsidR="00906DCC" w:rsidRPr="00E76444" w:rsidRDefault="00224EEE" w:rsidP="00577DE3">
      <w:pPr>
        <w:numPr>
          <w:ilvl w:val="0"/>
          <w:numId w:val="9"/>
        </w:numPr>
        <w:rPr>
          <w:rFonts w:cs="Arial"/>
        </w:rPr>
      </w:pPr>
      <w:r w:rsidRPr="00E76444">
        <w:rPr>
          <w:rFonts w:cs="Arial"/>
        </w:rPr>
        <w:t xml:space="preserve">PAC’s </w:t>
      </w:r>
      <w:ins w:id="374" w:author="Walus, David (D.M.)" w:date="2021-05-06T11:30:00Z">
        <w:r w:rsidRPr="00E76444">
          <w:rPr>
            <w:rFonts w:cs="Arial"/>
          </w:rPr>
          <w:t>IOD1DAT</w:t>
        </w:r>
        <w:r w:rsidRPr="00E76444" w:rsidDel="00797880">
          <w:rPr>
            <w:rFonts w:cs="Arial"/>
          </w:rPr>
          <w:t xml:space="preserve"> </w:t>
        </w:r>
      </w:ins>
      <w:del w:id="375" w:author="Walus, David (D.M.)" w:date="2021-05-06T11:30:00Z">
        <w:r w:rsidRPr="00E76444" w:rsidDel="00797880">
          <w:rPr>
            <w:rFonts w:cs="Arial"/>
          </w:rPr>
          <w:delText xml:space="preserve">Virtual GPIO0 </w:delText>
        </w:r>
      </w:del>
      <w:r w:rsidRPr="00E76444">
        <w:rPr>
          <w:rFonts w:cs="Arial"/>
        </w:rPr>
        <w:t xml:space="preserve">= </w:t>
      </w:r>
      <w:del w:id="376" w:author="Walus, David (D.M.)" w:date="2021-05-06T11:30:00Z">
        <w:r w:rsidRPr="00E76444" w:rsidDel="00797880">
          <w:rPr>
            <w:rFonts w:cs="Arial"/>
          </w:rPr>
          <w:delText>PAC_NotReadyForAudio</w:delText>
        </w:r>
      </w:del>
      <w:ins w:id="377" w:author="Walus, David (D.M.)" w:date="2021-05-06T11:30:00Z">
        <w:r w:rsidRPr="00E76444">
          <w:rPr>
            <w:rFonts w:cs="Arial"/>
          </w:rPr>
          <w:t>“Muted”</w:t>
        </w:r>
      </w:ins>
    </w:p>
    <w:p w:rsidR="005C21B2" w:rsidRPr="00E76444" w:rsidRDefault="00224EEE" w:rsidP="00577DE3">
      <w:pPr>
        <w:numPr>
          <w:ilvl w:val="0"/>
          <w:numId w:val="9"/>
        </w:numPr>
        <w:rPr>
          <w:rFonts w:cs="Arial"/>
        </w:rPr>
      </w:pPr>
      <w:r w:rsidRPr="00E76444">
        <w:rPr>
          <w:rFonts w:cs="Arial"/>
        </w:rPr>
        <w:t xml:space="preserve">AMP’s </w:t>
      </w:r>
      <w:ins w:id="378" w:author="Walus, David (D.M.)" w:date="2021-05-06T11:30:00Z">
        <w:r w:rsidRPr="00E76444">
          <w:rPr>
            <w:rFonts w:cs="Arial"/>
          </w:rPr>
          <w:t>IOD</w:t>
        </w:r>
      </w:ins>
      <w:ins w:id="379" w:author="Walus, David (D.M.)" w:date="2021-05-06T11:55:00Z">
        <w:r w:rsidRPr="00E76444">
          <w:rPr>
            <w:rFonts w:cs="Arial"/>
          </w:rPr>
          <w:t>2</w:t>
        </w:r>
      </w:ins>
      <w:ins w:id="380" w:author="Walus, David (D.M.)" w:date="2021-05-06T11:30:00Z">
        <w:r w:rsidRPr="00E76444">
          <w:rPr>
            <w:rFonts w:cs="Arial"/>
          </w:rPr>
          <w:t>DAT</w:t>
        </w:r>
        <w:r w:rsidRPr="00E76444" w:rsidDel="00797880">
          <w:rPr>
            <w:rFonts w:cs="Arial"/>
          </w:rPr>
          <w:t xml:space="preserve"> </w:t>
        </w:r>
      </w:ins>
      <w:del w:id="381" w:author="Walus, David (D.M.)" w:date="2021-05-06T11:30:00Z">
        <w:r w:rsidRPr="00E76444" w:rsidDel="00797880">
          <w:rPr>
            <w:rFonts w:cs="Arial"/>
          </w:rPr>
          <w:delText xml:space="preserve">Virtual GPIO0 </w:delText>
        </w:r>
      </w:del>
      <w:r w:rsidRPr="00E76444">
        <w:rPr>
          <w:rFonts w:cs="Arial"/>
        </w:rPr>
        <w:t xml:space="preserve">= </w:t>
      </w:r>
      <w:del w:id="382" w:author="Walus, David (D.M.)" w:date="2021-05-06T11:30:00Z">
        <w:r w:rsidRPr="00E76444" w:rsidDel="00797880">
          <w:rPr>
            <w:rFonts w:cs="Arial"/>
          </w:rPr>
          <w:delText>AMP_NotReadyForAudio</w:delText>
        </w:r>
      </w:del>
      <w:ins w:id="383" w:author="Walus, David (D.M.)" w:date="2021-05-06T11:30:00Z">
        <w:r w:rsidRPr="00E76444">
          <w:rPr>
            <w:rFonts w:cs="Arial"/>
          </w:rPr>
          <w:t>“Mu</w:t>
        </w:r>
      </w:ins>
      <w:ins w:id="384" w:author="Walus, David (D.M.)" w:date="2021-05-06T11:31:00Z">
        <w:r w:rsidRPr="00E76444">
          <w:rPr>
            <w:rFonts w:cs="Arial"/>
          </w:rPr>
          <w:t>ted”</w:t>
        </w:r>
      </w:ins>
    </w:p>
    <w:p w:rsidR="00906DCC" w:rsidRPr="00E76444" w:rsidRDefault="00224EEE" w:rsidP="00577DE3">
      <w:pPr>
        <w:numPr>
          <w:ilvl w:val="0"/>
          <w:numId w:val="9"/>
        </w:numPr>
        <w:rPr>
          <w:rFonts w:cs="Arial"/>
        </w:rPr>
      </w:pPr>
      <w:r w:rsidRPr="00E76444">
        <w:rPr>
          <w:rFonts w:cs="Arial"/>
        </w:rPr>
        <w:t>P</w:t>
      </w:r>
      <w:ins w:id="385" w:author="Walus, David (D.M.)" w:date="2021-05-06T11:31:00Z">
        <w:r w:rsidRPr="00E76444">
          <w:rPr>
            <w:rFonts w:cs="Arial"/>
          </w:rPr>
          <w:t>D</w:t>
        </w:r>
      </w:ins>
      <w:del w:id="386" w:author="Walus, David (D.M.)" w:date="2021-05-06T11:31:00Z">
        <w:r w:rsidRPr="00E76444" w:rsidDel="00797880">
          <w:rPr>
            <w:rFonts w:cs="Arial"/>
          </w:rPr>
          <w:delText>A</w:delText>
        </w:r>
      </w:del>
      <w:r w:rsidRPr="00E76444">
        <w:rPr>
          <w:rFonts w:cs="Arial"/>
        </w:rPr>
        <w:t xml:space="preserve">C’s </w:t>
      </w:r>
      <w:ins w:id="387" w:author="Walus, David (D.M.)" w:date="2021-05-06T11:31:00Z">
        <w:r w:rsidRPr="00E76444">
          <w:rPr>
            <w:rFonts w:cs="Arial"/>
          </w:rPr>
          <w:t>IOD</w:t>
        </w:r>
      </w:ins>
      <w:ins w:id="388" w:author="Walus, David (D.M.)" w:date="2021-05-06T11:56:00Z">
        <w:r w:rsidRPr="00E76444">
          <w:rPr>
            <w:rFonts w:cs="Arial"/>
          </w:rPr>
          <w:t>3</w:t>
        </w:r>
      </w:ins>
      <w:ins w:id="389" w:author="Walus, David (D.M.)" w:date="2021-05-06T11:31:00Z">
        <w:r w:rsidRPr="00E76444">
          <w:rPr>
            <w:rFonts w:cs="Arial"/>
          </w:rPr>
          <w:t>DAT</w:t>
        </w:r>
        <w:r w:rsidRPr="00E76444" w:rsidDel="00797880">
          <w:rPr>
            <w:rFonts w:cs="Arial"/>
          </w:rPr>
          <w:t xml:space="preserve"> </w:t>
        </w:r>
      </w:ins>
      <w:del w:id="390" w:author="Walus, David (D.M.)" w:date="2021-05-06T11:31:00Z">
        <w:r w:rsidRPr="00E76444" w:rsidDel="00797880">
          <w:rPr>
            <w:rFonts w:cs="Arial"/>
          </w:rPr>
          <w:delText xml:space="preserve">and AMP’s Virtual GPIO1 </w:delText>
        </w:r>
      </w:del>
      <w:r w:rsidRPr="00E76444">
        <w:rPr>
          <w:rFonts w:cs="Arial"/>
        </w:rPr>
        <w:t xml:space="preserve">= </w:t>
      </w:r>
      <w:del w:id="391" w:author="Walus, David (D.M.)" w:date="2021-05-06T11:31:00Z">
        <w:r w:rsidRPr="00E76444" w:rsidDel="00797880">
          <w:rPr>
            <w:rFonts w:cs="Arial"/>
          </w:rPr>
          <w:delText>PDC_NotReadyForAudio</w:delText>
        </w:r>
      </w:del>
      <w:ins w:id="392" w:author="Walus, David (D.M.)" w:date="2021-05-06T11:31:00Z">
        <w:r w:rsidRPr="00E76444">
          <w:rPr>
            <w:rFonts w:cs="Arial"/>
          </w:rPr>
          <w:t>“Audio_Not_Sent”</w:t>
        </w:r>
      </w:ins>
    </w:p>
    <w:p w:rsidR="00906DCC" w:rsidRPr="00E76444" w:rsidDel="00B21146" w:rsidRDefault="00224EEE" w:rsidP="00500605">
      <w:pPr>
        <w:rPr>
          <w:del w:id="393" w:author="Walus, David (D.M.)" w:date="2021-04-26T10:01:00Z"/>
          <w:rFonts w:cs="Arial"/>
        </w:rPr>
      </w:pPr>
    </w:p>
    <w:p w:rsidR="00B21146" w:rsidRPr="00E76444" w:rsidRDefault="00224EEE" w:rsidP="00B21146">
      <w:pPr>
        <w:rPr>
          <w:ins w:id="394" w:author="Walus, David (D.M.)" w:date="2021-04-26T10:00:00Z"/>
          <w:rFonts w:cs="Arial"/>
        </w:rPr>
      </w:pPr>
    </w:p>
    <w:p w:rsidR="00B21146" w:rsidRPr="00E76444" w:rsidRDefault="00224EEE" w:rsidP="00B21146">
      <w:pPr>
        <w:pBdr>
          <w:bottom w:val="dotted" w:sz="24" w:space="0" w:color="auto"/>
        </w:pBdr>
        <w:rPr>
          <w:ins w:id="395" w:author="Walus, David (D.M.)" w:date="2021-04-26T10:00:00Z"/>
          <w:rFonts w:cs="Arial"/>
        </w:rPr>
      </w:pPr>
      <w:ins w:id="396" w:author="Walus, David (D.M.)" w:date="2021-04-26T10:00:00Z">
        <w:r w:rsidRPr="00E76444">
          <w:rPr>
            <w:rFonts w:cs="Arial"/>
          </w:rPr>
          <w:t>Note: If an EVCM is present, the PAC muting strategy for the EVCM external speakers shall follow the Power Mode SPSS process.</w:t>
        </w:r>
      </w:ins>
    </w:p>
    <w:p w:rsidR="00B21146" w:rsidRPr="00E76444" w:rsidRDefault="00224EEE" w:rsidP="00B21146">
      <w:pPr>
        <w:pBdr>
          <w:bottom w:val="dotted" w:sz="24" w:space="0" w:color="auto"/>
        </w:pBdr>
        <w:rPr>
          <w:rFonts w:cs="Arial"/>
        </w:rPr>
      </w:pPr>
    </w:p>
    <w:p w:rsidR="00406F39" w:rsidRDefault="00224EEE" w:rsidP="00B9479B">
      <w:pPr>
        <w:pStyle w:val="Heading2"/>
      </w:pPr>
      <w:r>
        <w:t>A2B Discovery Configuration</w:t>
      </w:r>
    </w:p>
    <w:p w:rsidR="00406F39" w:rsidRDefault="00224EEE" w:rsidP="00B9479B">
      <w:pPr>
        <w:pStyle w:val="Heading3"/>
      </w:pPr>
      <w:r w:rsidRPr="00B9479B">
        <w:t xml:space="preserve">SWR-REQ-407130/A-Initial </w:t>
      </w:r>
      <w:r w:rsidRPr="00B9479B">
        <w:t>A2B Discovery Precursors - Main Node</w:t>
      </w:r>
    </w:p>
    <w:p w:rsidR="00500605" w:rsidRPr="00AF59FB" w:rsidRDefault="00224EEE" w:rsidP="00500605">
      <w:pPr>
        <w:rPr>
          <w:rFonts w:cs="Arial"/>
        </w:rPr>
      </w:pPr>
    </w:p>
    <w:p w:rsidR="00AF59FB" w:rsidRDefault="00224EEE" w:rsidP="00AF59FB">
      <w:pPr>
        <w:rPr>
          <w:rFonts w:cs="Arial"/>
        </w:rPr>
      </w:pPr>
      <w:r>
        <w:rPr>
          <w:rFonts w:cs="Arial"/>
        </w:rPr>
        <w:t>The A2B Main node shall:</w:t>
      </w:r>
    </w:p>
    <w:p w:rsidR="00AF59FB" w:rsidRDefault="00224EEE" w:rsidP="00577DE3">
      <w:pPr>
        <w:numPr>
          <w:ilvl w:val="0"/>
          <w:numId w:val="14"/>
        </w:numPr>
        <w:rPr>
          <w:rFonts w:cs="Arial"/>
        </w:rPr>
      </w:pPr>
      <w:r>
        <w:rPr>
          <w:rFonts w:cs="Arial"/>
        </w:rPr>
        <w:t xml:space="preserve">Utilize the </w:t>
      </w:r>
      <w:r>
        <w:rPr>
          <w:rFonts w:cs="Arial"/>
        </w:rPr>
        <w:t>latest version of ADI Sigma Studio software (or equivalent) at the time of sourcing, minimum revision of 3.15.</w:t>
      </w:r>
    </w:p>
    <w:p w:rsidR="00AF59FB" w:rsidRDefault="00224EEE" w:rsidP="00577DE3">
      <w:pPr>
        <w:numPr>
          <w:ilvl w:val="0"/>
          <w:numId w:val="14"/>
        </w:numPr>
        <w:rPr>
          <w:rFonts w:cs="Arial"/>
        </w:rPr>
      </w:pPr>
      <w:r>
        <w:rPr>
          <w:rFonts w:cs="Arial"/>
        </w:rPr>
        <w:t>Perform a runtime discovery of the A2B devices connected to the network as specified in the “</w:t>
      </w:r>
      <w:r>
        <w:rPr>
          <w:rFonts w:cs="Arial"/>
          <w:i/>
          <w:u w:val="single"/>
        </w:rPr>
        <w:t>Analog Devices A2B Link Implementation Specification</w:t>
      </w:r>
      <w:r>
        <w:rPr>
          <w:rFonts w:cs="Arial"/>
        </w:rPr>
        <w:t xml:space="preserve">”. </w:t>
      </w:r>
    </w:p>
    <w:p w:rsidR="00AF59FB" w:rsidRDefault="00224EEE" w:rsidP="00577DE3">
      <w:pPr>
        <w:numPr>
          <w:ilvl w:val="0"/>
          <w:numId w:val="14"/>
        </w:numPr>
        <w:rPr>
          <w:rFonts w:cs="Arial"/>
        </w:rPr>
      </w:pPr>
      <w:r>
        <w:rPr>
          <w:rFonts w:cs="Arial"/>
        </w:rPr>
        <w:t xml:space="preserve">Implement the latest version of ADI A2B Software Stack (or equivalent) at time of sourcing, minimum revision of 17.0.0. </w:t>
      </w:r>
    </w:p>
    <w:p w:rsidR="00AF59FB" w:rsidRDefault="00224EEE" w:rsidP="00577DE3">
      <w:pPr>
        <w:numPr>
          <w:ilvl w:val="0"/>
          <w:numId w:val="14"/>
        </w:numPr>
        <w:rPr>
          <w:rFonts w:cs="Arial"/>
        </w:rPr>
      </w:pPr>
      <w:r>
        <w:rPr>
          <w:rFonts w:cs="Arial"/>
        </w:rPr>
        <w:t>Follow the ‘Simple Discovery Flow’ as defined in Sigma Studio.</w:t>
      </w:r>
    </w:p>
    <w:p w:rsidR="00AF59FB" w:rsidRDefault="00224EEE" w:rsidP="00577DE3">
      <w:pPr>
        <w:numPr>
          <w:ilvl w:val="0"/>
          <w:numId w:val="14"/>
        </w:numPr>
        <w:rPr>
          <w:rFonts w:cs="Arial"/>
        </w:rPr>
      </w:pPr>
      <w:r>
        <w:rPr>
          <w:rFonts w:cs="Arial"/>
        </w:rPr>
        <w:t>Enable the A2B Bus Monitor Mode feature by enabling the ‘ENDSNIFF’ (</w:t>
      </w:r>
      <w:r>
        <w:rPr>
          <w:rFonts w:cs="Arial"/>
        </w:rPr>
        <w:t xml:space="preserve">0x20) bit on the Main DATCTL register. This bit shall be configurable </w:t>
      </w:r>
      <w:proofErr w:type="gramStart"/>
      <w:r>
        <w:rPr>
          <w:rFonts w:cs="Arial"/>
        </w:rPr>
        <w:t>On</w:t>
      </w:r>
      <w:proofErr w:type="gramEnd"/>
      <w:r>
        <w:rPr>
          <w:rFonts w:cs="Arial"/>
        </w:rPr>
        <w:t>/Off.</w:t>
      </w:r>
    </w:p>
    <w:p w:rsidR="00AF59FB" w:rsidRPr="00AF59FB" w:rsidRDefault="00224EEE" w:rsidP="00500605">
      <w:pPr>
        <w:rPr>
          <w:rFonts w:cs="Arial"/>
        </w:rPr>
      </w:pPr>
    </w:p>
    <w:p w:rsidR="00406F39" w:rsidRDefault="00224EEE" w:rsidP="00B9479B">
      <w:pPr>
        <w:pStyle w:val="Heading3"/>
      </w:pPr>
      <w:r w:rsidRPr="00B9479B">
        <w:t>SWR-REQ-407131/A-Initial A2B Discovery Precursors - Sub</w:t>
      </w:r>
      <w:r w:rsidRPr="00B9479B">
        <w:t xml:space="preserve"> Node</w:t>
      </w:r>
    </w:p>
    <w:p w:rsidR="00500605" w:rsidRPr="00D80AA6" w:rsidRDefault="00224EEE" w:rsidP="00500605">
      <w:pPr>
        <w:rPr>
          <w:rFonts w:cs="Arial"/>
        </w:rPr>
      </w:pPr>
    </w:p>
    <w:p w:rsidR="00D80AA6" w:rsidRDefault="00224EEE" w:rsidP="00D80AA6">
      <w:pPr>
        <w:rPr>
          <w:rFonts w:cs="Arial"/>
        </w:rPr>
      </w:pPr>
      <w:r>
        <w:rPr>
          <w:rFonts w:cs="Arial"/>
        </w:rPr>
        <w:t>The A2B Sub node shall:</w:t>
      </w:r>
    </w:p>
    <w:p w:rsidR="00E24B37" w:rsidRDefault="00224EEE" w:rsidP="00577DE3">
      <w:pPr>
        <w:numPr>
          <w:ilvl w:val="0"/>
          <w:numId w:val="15"/>
        </w:numPr>
        <w:rPr>
          <w:rFonts w:cs="Arial"/>
        </w:rPr>
      </w:pPr>
      <w:r>
        <w:rPr>
          <w:rFonts w:cs="Arial"/>
        </w:rPr>
        <w:t xml:space="preserve">Store a unique identifier in the </w:t>
      </w:r>
      <w:proofErr w:type="gramStart"/>
      <w:r>
        <w:rPr>
          <w:rFonts w:cs="Arial"/>
        </w:rPr>
        <w:t>modules</w:t>
      </w:r>
      <w:proofErr w:type="gramEnd"/>
      <w:r>
        <w:rPr>
          <w:rFonts w:cs="Arial"/>
        </w:rPr>
        <w:t xml:space="preserve"> </w:t>
      </w:r>
      <w:r>
        <w:rPr>
          <w:rFonts w:cs="Arial"/>
        </w:rPr>
        <w:t xml:space="preserve">memory. If the module has no Microprocessor (ie: </w:t>
      </w:r>
      <w:proofErr w:type="gramStart"/>
      <w:r>
        <w:rPr>
          <w:rFonts w:cs="Arial"/>
        </w:rPr>
        <w:t>a</w:t>
      </w:r>
      <w:proofErr w:type="gramEnd"/>
      <w:r>
        <w:rPr>
          <w:rFonts w:cs="Arial"/>
        </w:rPr>
        <w:t xml:space="preserve"> Sub I2C device), a EEPROM with minimum of 256 bytes shall be implemented. The EEPROM shall be set to an I2C address of 0xA0.The Main Node shall directly access the EEPROM to read the Node Identifier. </w:t>
      </w:r>
    </w:p>
    <w:p w:rsidR="00D80AA6" w:rsidRDefault="00224EEE" w:rsidP="00577DE3">
      <w:pPr>
        <w:numPr>
          <w:ilvl w:val="0"/>
          <w:numId w:val="15"/>
        </w:numPr>
        <w:rPr>
          <w:rFonts w:cs="Arial"/>
        </w:rPr>
      </w:pPr>
      <w:r>
        <w:rPr>
          <w:rFonts w:cs="Arial"/>
        </w:rPr>
        <w:t>Util</w:t>
      </w:r>
      <w:r>
        <w:rPr>
          <w:rFonts w:cs="Arial"/>
        </w:rPr>
        <w:t>ize the latest version of ADI Sigma Studio software (or equivalent) at the time of sourcing, minimum revision of 3.15.</w:t>
      </w:r>
    </w:p>
    <w:p w:rsidR="00D80AA6" w:rsidRDefault="00224EEE" w:rsidP="00577DE3">
      <w:pPr>
        <w:numPr>
          <w:ilvl w:val="0"/>
          <w:numId w:val="15"/>
        </w:numPr>
        <w:rPr>
          <w:rFonts w:cs="Arial"/>
        </w:rPr>
      </w:pPr>
      <w:r>
        <w:rPr>
          <w:rFonts w:cs="Arial"/>
        </w:rPr>
        <w:t xml:space="preserve">Utilize Sigma Studio (or equivalent) to identify the register settings required for the proper operation of their node on the A2B </w:t>
      </w:r>
      <w:proofErr w:type="gramStart"/>
      <w:r>
        <w:rPr>
          <w:rFonts w:cs="Arial"/>
        </w:rPr>
        <w:t>bus, an</w:t>
      </w:r>
      <w:r>
        <w:rPr>
          <w:rFonts w:cs="Arial"/>
        </w:rPr>
        <w:t>d</w:t>
      </w:r>
      <w:proofErr w:type="gramEnd"/>
      <w:r>
        <w:rPr>
          <w:rFonts w:cs="Arial"/>
        </w:rPr>
        <w:t xml:space="preserve"> send the verified exported ‘NCF.xml’ node configuration file to Ford Core Multimedia Engineer.</w:t>
      </w:r>
    </w:p>
    <w:p w:rsidR="00D80AA6" w:rsidRDefault="00224EEE" w:rsidP="00577DE3">
      <w:pPr>
        <w:numPr>
          <w:ilvl w:val="0"/>
          <w:numId w:val="15"/>
        </w:numPr>
        <w:rPr>
          <w:rFonts w:cs="Arial"/>
        </w:rPr>
      </w:pPr>
      <w:r>
        <w:rPr>
          <w:rFonts w:cs="Arial"/>
        </w:rPr>
        <w:t>Implement the ‘Custom Node Identifier’ field within the ‘NCF.xml’ file. The ‘Custom Node Identifier’ values shall be as follows:</w:t>
      </w:r>
    </w:p>
    <w:p w:rsidR="00D80AA6" w:rsidRPr="00D80AA6" w:rsidRDefault="00224EEE" w:rsidP="00500605">
      <w:pPr>
        <w:rPr>
          <w:rFonts w:cs="Arial"/>
        </w:rPr>
      </w:pPr>
    </w:p>
    <w:p w:rsidR="00406F39" w:rsidRDefault="00224EEE" w:rsidP="00B9479B">
      <w:pPr>
        <w:pStyle w:val="Heading3"/>
      </w:pPr>
      <w:r w:rsidRPr="00B9479B">
        <w:t>SWR-REQ-407132/A-Table of Custom Node Identifiers</w:t>
      </w:r>
    </w:p>
    <w:p w:rsidR="00500605" w:rsidRPr="00275818" w:rsidRDefault="00224EEE" w:rsidP="00500605">
      <w:pPr>
        <w:rPr>
          <w:rFonts w:cs="Arial"/>
        </w:rPr>
      </w:pPr>
    </w:p>
    <w:tbl>
      <w:tblPr>
        <w:tblW w:w="7640" w:type="dxa"/>
        <w:jc w:val="center"/>
        <w:tblCellMar>
          <w:left w:w="0" w:type="dxa"/>
          <w:right w:w="0" w:type="dxa"/>
        </w:tblCellMar>
        <w:tblLook w:val="04A0" w:firstRow="1" w:lastRow="0" w:firstColumn="1" w:lastColumn="0" w:noHBand="0" w:noVBand="1"/>
      </w:tblPr>
      <w:tblGrid>
        <w:gridCol w:w="2145"/>
        <w:gridCol w:w="1264"/>
        <w:gridCol w:w="3061"/>
        <w:gridCol w:w="1170"/>
      </w:tblGrid>
      <w:tr w:rsidR="00CA68CC" w:rsidTr="009A7A1D">
        <w:trPr>
          <w:trHeight w:val="300"/>
          <w:jc w:val="center"/>
        </w:trPr>
        <w:tc>
          <w:tcPr>
            <w:tcW w:w="2145" w:type="dxa"/>
            <w:vMerge w:val="restart"/>
            <w:tcBorders>
              <w:top w:val="single" w:sz="8" w:space="0" w:color="auto"/>
              <w:left w:val="single" w:sz="8" w:space="0" w:color="auto"/>
              <w:bottom w:val="single" w:sz="4" w:space="0" w:color="auto"/>
              <w:right w:val="single" w:sz="8" w:space="0" w:color="auto"/>
            </w:tcBorders>
            <w:noWrap/>
            <w:tcMar>
              <w:top w:w="0" w:type="dxa"/>
              <w:left w:w="108" w:type="dxa"/>
              <w:bottom w:w="0" w:type="dxa"/>
              <w:right w:w="108" w:type="dxa"/>
            </w:tcMar>
            <w:hideMark/>
          </w:tcPr>
          <w:p w:rsidR="00CA68CC" w:rsidRDefault="00224EEE">
            <w:pPr>
              <w:jc w:val="center"/>
              <w:rPr>
                <w:rFonts w:cs="Arial"/>
                <w:b/>
                <w:bCs/>
                <w:color w:val="000000"/>
              </w:rPr>
            </w:pPr>
            <w:r>
              <w:rPr>
                <w:rFonts w:cs="Arial"/>
                <w:b/>
                <w:bCs/>
                <w:color w:val="000000"/>
              </w:rPr>
              <w:t>Sub Node</w:t>
            </w:r>
          </w:p>
        </w:tc>
        <w:tc>
          <w:tcPr>
            <w:tcW w:w="5495" w:type="dxa"/>
            <w:gridSpan w:val="3"/>
            <w:tcBorders>
              <w:top w:val="single" w:sz="8" w:space="0" w:color="auto"/>
              <w:left w:val="nil"/>
              <w:bottom w:val="single" w:sz="8" w:space="0" w:color="auto"/>
              <w:right w:val="single" w:sz="8" w:space="0" w:color="000000"/>
            </w:tcBorders>
            <w:noWrap/>
            <w:tcMar>
              <w:top w:w="0" w:type="dxa"/>
              <w:left w:w="108" w:type="dxa"/>
              <w:bottom w:w="0" w:type="dxa"/>
              <w:right w:w="108" w:type="dxa"/>
            </w:tcMar>
            <w:hideMark/>
          </w:tcPr>
          <w:p w:rsidR="00CA68CC" w:rsidRDefault="00224EEE">
            <w:pPr>
              <w:jc w:val="center"/>
              <w:rPr>
                <w:rFonts w:cs="Arial"/>
                <w:b/>
                <w:bCs/>
                <w:color w:val="000000"/>
              </w:rPr>
            </w:pPr>
            <w:r>
              <w:rPr>
                <w:rFonts w:cs="Arial"/>
                <w:b/>
                <w:bCs/>
                <w:color w:val="000000"/>
              </w:rPr>
              <w:t>Custom Node Identifier</w:t>
            </w:r>
          </w:p>
        </w:tc>
      </w:tr>
      <w:tr w:rsidR="00CA68CC" w:rsidTr="009A7A1D">
        <w:trPr>
          <w:trHeight w:val="31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A68CC" w:rsidRDefault="00224EEE">
            <w:pPr>
              <w:rPr>
                <w:rFonts w:cs="Arial"/>
                <w:b/>
                <w:bCs/>
                <w:color w:val="000000"/>
              </w:rPr>
            </w:pPr>
          </w:p>
        </w:tc>
        <w:tc>
          <w:tcPr>
            <w:tcW w:w="1264" w:type="dxa"/>
            <w:vMerge w:val="restart"/>
            <w:tcBorders>
              <w:top w:val="nil"/>
              <w:left w:val="nil"/>
              <w:bottom w:val="single" w:sz="4" w:space="0" w:color="auto"/>
              <w:right w:val="single" w:sz="8" w:space="0" w:color="auto"/>
            </w:tcBorders>
            <w:noWrap/>
            <w:tcMar>
              <w:top w:w="0" w:type="dxa"/>
              <w:left w:w="108" w:type="dxa"/>
              <w:bottom w:w="0" w:type="dxa"/>
              <w:right w:w="108" w:type="dxa"/>
            </w:tcMar>
            <w:hideMark/>
          </w:tcPr>
          <w:p w:rsidR="00CA68CC" w:rsidRDefault="00224EEE">
            <w:pPr>
              <w:jc w:val="center"/>
              <w:rPr>
                <w:rFonts w:cs="Arial"/>
                <w:b/>
                <w:bCs/>
                <w:color w:val="000000"/>
              </w:rPr>
            </w:pPr>
            <w:r>
              <w:rPr>
                <w:rFonts w:cs="Arial"/>
                <w:b/>
                <w:bCs/>
                <w:color w:val="000000"/>
              </w:rPr>
              <w:t>Type</w:t>
            </w:r>
          </w:p>
        </w:tc>
        <w:tc>
          <w:tcPr>
            <w:tcW w:w="3061" w:type="dxa"/>
            <w:vMerge w:val="restart"/>
            <w:tcBorders>
              <w:top w:val="nil"/>
              <w:left w:val="nil"/>
              <w:bottom w:val="single" w:sz="4" w:space="0" w:color="auto"/>
              <w:right w:val="single" w:sz="8" w:space="0" w:color="auto"/>
            </w:tcBorders>
            <w:noWrap/>
            <w:tcMar>
              <w:top w:w="0" w:type="dxa"/>
              <w:left w:w="108" w:type="dxa"/>
              <w:bottom w:w="0" w:type="dxa"/>
              <w:right w:w="108" w:type="dxa"/>
            </w:tcMar>
            <w:hideMark/>
          </w:tcPr>
          <w:p w:rsidR="00CA68CC" w:rsidRDefault="00224EEE">
            <w:pPr>
              <w:jc w:val="center"/>
              <w:rPr>
                <w:rFonts w:cs="Arial"/>
                <w:b/>
                <w:bCs/>
                <w:color w:val="000000"/>
              </w:rPr>
            </w:pPr>
            <w:r>
              <w:rPr>
                <w:rFonts w:cs="Arial"/>
                <w:b/>
                <w:bCs/>
                <w:color w:val="000000"/>
              </w:rPr>
              <w:t>Location that Node ID is at</w:t>
            </w:r>
          </w:p>
        </w:tc>
        <w:tc>
          <w:tcPr>
            <w:tcW w:w="1170" w:type="dxa"/>
            <w:tcBorders>
              <w:top w:val="nil"/>
              <w:left w:val="nil"/>
              <w:bottom w:val="nil"/>
              <w:right w:val="single" w:sz="8" w:space="0" w:color="auto"/>
            </w:tcBorders>
            <w:noWrap/>
            <w:tcMar>
              <w:top w:w="0" w:type="dxa"/>
              <w:left w:w="108" w:type="dxa"/>
              <w:bottom w:w="0" w:type="dxa"/>
              <w:right w:w="108" w:type="dxa"/>
            </w:tcMar>
            <w:hideMark/>
          </w:tcPr>
          <w:p w:rsidR="00CA68CC" w:rsidRDefault="00224EEE">
            <w:pPr>
              <w:jc w:val="center"/>
              <w:rPr>
                <w:rFonts w:cs="Arial"/>
                <w:b/>
                <w:bCs/>
                <w:color w:val="000000"/>
              </w:rPr>
            </w:pPr>
            <w:r>
              <w:rPr>
                <w:rFonts w:cs="Arial"/>
                <w:b/>
                <w:bCs/>
                <w:color w:val="000000"/>
              </w:rPr>
              <w:t>Node Value</w:t>
            </w:r>
          </w:p>
        </w:tc>
      </w:tr>
      <w:tr w:rsidR="00CA68CC" w:rsidTr="009A7A1D">
        <w:trPr>
          <w:trHeight w:val="315"/>
          <w:jc w:val="center"/>
        </w:trPr>
        <w:tc>
          <w:tcPr>
            <w:tcW w:w="0" w:type="auto"/>
            <w:vMerge/>
            <w:tcBorders>
              <w:top w:val="single" w:sz="8" w:space="0" w:color="auto"/>
              <w:left w:val="single" w:sz="8" w:space="0" w:color="auto"/>
              <w:bottom w:val="single" w:sz="4" w:space="0" w:color="auto"/>
              <w:right w:val="single" w:sz="8" w:space="0" w:color="auto"/>
            </w:tcBorders>
            <w:vAlign w:val="center"/>
            <w:hideMark/>
          </w:tcPr>
          <w:p w:rsidR="00CA68CC" w:rsidRDefault="00224EEE">
            <w:pPr>
              <w:rPr>
                <w:rFonts w:cs="Arial"/>
                <w:b/>
                <w:bCs/>
                <w:color w:val="000000"/>
              </w:rPr>
            </w:pPr>
          </w:p>
        </w:tc>
        <w:tc>
          <w:tcPr>
            <w:tcW w:w="0" w:type="auto"/>
            <w:vMerge/>
            <w:tcBorders>
              <w:top w:val="nil"/>
              <w:left w:val="nil"/>
              <w:bottom w:val="single" w:sz="4" w:space="0" w:color="auto"/>
              <w:right w:val="single" w:sz="8" w:space="0" w:color="auto"/>
            </w:tcBorders>
            <w:vAlign w:val="center"/>
            <w:hideMark/>
          </w:tcPr>
          <w:p w:rsidR="00CA68CC" w:rsidRDefault="00224EEE">
            <w:pPr>
              <w:rPr>
                <w:rFonts w:cs="Arial"/>
                <w:b/>
                <w:bCs/>
                <w:color w:val="000000"/>
              </w:rPr>
            </w:pPr>
          </w:p>
        </w:tc>
        <w:tc>
          <w:tcPr>
            <w:tcW w:w="3061" w:type="dxa"/>
            <w:vMerge/>
            <w:tcBorders>
              <w:top w:val="nil"/>
              <w:left w:val="nil"/>
              <w:bottom w:val="single" w:sz="4" w:space="0" w:color="auto"/>
              <w:right w:val="single" w:sz="8" w:space="0" w:color="auto"/>
            </w:tcBorders>
            <w:vAlign w:val="center"/>
            <w:hideMark/>
          </w:tcPr>
          <w:p w:rsidR="00CA68CC" w:rsidRDefault="00224EEE">
            <w:pPr>
              <w:rPr>
                <w:rFonts w:cs="Arial"/>
                <w:b/>
                <w:bCs/>
                <w:color w:val="000000"/>
              </w:rPr>
            </w:pPr>
          </w:p>
        </w:tc>
        <w:tc>
          <w:tcPr>
            <w:tcW w:w="1170" w:type="dxa"/>
            <w:tcBorders>
              <w:top w:val="nil"/>
              <w:left w:val="nil"/>
              <w:bottom w:val="single" w:sz="4" w:space="0" w:color="auto"/>
              <w:right w:val="single" w:sz="8" w:space="0" w:color="auto"/>
            </w:tcBorders>
            <w:noWrap/>
            <w:tcMar>
              <w:top w:w="0" w:type="dxa"/>
              <w:left w:w="108" w:type="dxa"/>
              <w:bottom w:w="0" w:type="dxa"/>
              <w:right w:w="108" w:type="dxa"/>
            </w:tcMar>
            <w:hideMark/>
          </w:tcPr>
          <w:p w:rsidR="00CA68CC" w:rsidRDefault="00224EEE">
            <w:pPr>
              <w:jc w:val="center"/>
              <w:rPr>
                <w:rFonts w:cs="Arial"/>
                <w:b/>
                <w:bCs/>
                <w:color w:val="000000"/>
              </w:rPr>
            </w:pPr>
            <w:r>
              <w:rPr>
                <w:rFonts w:cs="Arial"/>
                <w:b/>
                <w:bCs/>
                <w:color w:val="000000"/>
              </w:rPr>
              <w:t>Type</w:t>
            </w:r>
          </w:p>
        </w:tc>
      </w:tr>
      <w:tr w:rsidR="00CA68CC" w:rsidTr="009A7A1D">
        <w:trPr>
          <w:trHeight w:val="300"/>
          <w:jc w:val="center"/>
        </w:trPr>
        <w:tc>
          <w:tcPr>
            <w:tcW w:w="214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CA68CC" w:rsidRDefault="00224EEE">
            <w:pPr>
              <w:jc w:val="center"/>
              <w:rPr>
                <w:rFonts w:cs="Arial"/>
                <w:color w:val="000000"/>
              </w:rPr>
            </w:pPr>
            <w:r>
              <w:rPr>
                <w:rFonts w:cs="Arial"/>
                <w:color w:val="000000"/>
              </w:rPr>
              <w:t>D245 2 Channel Amp</w:t>
            </w:r>
          </w:p>
        </w:tc>
        <w:tc>
          <w:tcPr>
            <w:tcW w:w="1264"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CA68CC" w:rsidRDefault="00224EEE">
            <w:pPr>
              <w:jc w:val="center"/>
              <w:rPr>
                <w:rFonts w:cs="Arial"/>
                <w:color w:val="000000"/>
              </w:rPr>
            </w:pPr>
            <w:r>
              <w:rPr>
                <w:rFonts w:cs="Arial"/>
                <w:color w:val="000000"/>
              </w:rPr>
              <w:t>I2C Device</w:t>
            </w:r>
          </w:p>
        </w:tc>
        <w:tc>
          <w:tcPr>
            <w:tcW w:w="306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CA68CC" w:rsidRDefault="00224EEE">
            <w:pPr>
              <w:jc w:val="center"/>
              <w:rPr>
                <w:rFonts w:cs="Arial"/>
                <w:color w:val="000000"/>
              </w:rPr>
            </w:pPr>
            <w:r>
              <w:rPr>
                <w:rFonts w:cs="Arial"/>
                <w:color w:val="000000"/>
              </w:rPr>
              <w:t>Defined in ‘NCF.xml’ file</w:t>
            </w:r>
          </w:p>
        </w:tc>
        <w:tc>
          <w:tcPr>
            <w:tcW w:w="11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CA68CC" w:rsidRDefault="00224EEE">
            <w:pPr>
              <w:jc w:val="center"/>
              <w:rPr>
                <w:rFonts w:cs="Arial"/>
                <w:color w:val="000000"/>
                <w:lang w:val="it-IT"/>
              </w:rPr>
            </w:pPr>
            <w:r>
              <w:rPr>
                <w:rFonts w:cs="Arial"/>
                <w:color w:val="000000"/>
                <w:lang w:val="it-IT"/>
              </w:rPr>
              <w:t>0x01</w:t>
            </w:r>
          </w:p>
        </w:tc>
      </w:tr>
      <w:tr w:rsidR="00CA68CC" w:rsidTr="009A7A1D">
        <w:trPr>
          <w:trHeight w:val="300"/>
          <w:jc w:val="center"/>
        </w:trPr>
        <w:tc>
          <w:tcPr>
            <w:tcW w:w="214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CA68CC" w:rsidRDefault="00224EEE">
            <w:pPr>
              <w:jc w:val="center"/>
              <w:rPr>
                <w:rFonts w:cs="Arial"/>
                <w:color w:val="000000"/>
              </w:rPr>
            </w:pPr>
            <w:r>
              <w:rPr>
                <w:rFonts w:cs="Arial"/>
                <w:color w:val="000000"/>
              </w:rPr>
              <w:t>D425 4 Channel Amp</w:t>
            </w:r>
          </w:p>
        </w:tc>
        <w:tc>
          <w:tcPr>
            <w:tcW w:w="1264"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CA68CC" w:rsidRDefault="00224EEE">
            <w:pPr>
              <w:jc w:val="center"/>
              <w:rPr>
                <w:rFonts w:cs="Arial"/>
                <w:color w:val="000000"/>
              </w:rPr>
            </w:pPr>
            <w:r>
              <w:rPr>
                <w:rFonts w:cs="Arial"/>
                <w:color w:val="000000"/>
              </w:rPr>
              <w:t>I2C Device</w:t>
            </w:r>
          </w:p>
        </w:tc>
        <w:tc>
          <w:tcPr>
            <w:tcW w:w="306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CA68CC" w:rsidRDefault="00224EEE">
            <w:pPr>
              <w:jc w:val="center"/>
              <w:rPr>
                <w:rFonts w:cs="Arial"/>
                <w:color w:val="000000"/>
              </w:rPr>
            </w:pPr>
            <w:r>
              <w:rPr>
                <w:rFonts w:cs="Arial"/>
                <w:color w:val="000000"/>
              </w:rPr>
              <w:t xml:space="preserve">Defined in </w:t>
            </w:r>
            <w:r>
              <w:rPr>
                <w:rFonts w:cs="Arial"/>
                <w:color w:val="000000"/>
              </w:rPr>
              <w:t>‘NCF.xml’ file</w:t>
            </w:r>
          </w:p>
        </w:tc>
        <w:tc>
          <w:tcPr>
            <w:tcW w:w="11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CA68CC" w:rsidRDefault="00224EEE">
            <w:pPr>
              <w:jc w:val="center"/>
              <w:rPr>
                <w:rFonts w:cs="Arial"/>
                <w:color w:val="000000"/>
                <w:lang w:val="it-IT"/>
              </w:rPr>
            </w:pPr>
            <w:r>
              <w:rPr>
                <w:rFonts w:cs="Arial"/>
                <w:color w:val="000000"/>
                <w:lang w:val="it-IT"/>
              </w:rPr>
              <w:t>0x02</w:t>
            </w:r>
          </w:p>
        </w:tc>
      </w:tr>
      <w:tr w:rsidR="00020550" w:rsidTr="009A7A1D">
        <w:trPr>
          <w:trHeight w:val="300"/>
          <w:jc w:val="center"/>
        </w:trPr>
        <w:tc>
          <w:tcPr>
            <w:tcW w:w="214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020550" w:rsidRDefault="00224EEE">
            <w:pPr>
              <w:jc w:val="center"/>
              <w:rPr>
                <w:rFonts w:cs="Arial"/>
                <w:color w:val="000000"/>
              </w:rPr>
            </w:pPr>
            <w:r>
              <w:rPr>
                <w:rFonts w:cs="Arial"/>
                <w:color w:val="000000"/>
              </w:rPr>
              <w:t>B&amp;O Amp – 6 Channel</w:t>
            </w:r>
          </w:p>
        </w:tc>
        <w:tc>
          <w:tcPr>
            <w:tcW w:w="1264"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020550" w:rsidRDefault="00224EEE">
            <w:pPr>
              <w:jc w:val="center"/>
              <w:rPr>
                <w:rFonts w:cs="Arial"/>
                <w:color w:val="000000"/>
              </w:rPr>
            </w:pPr>
            <w:r>
              <w:rPr>
                <w:rFonts w:cs="Arial"/>
                <w:color w:val="000000"/>
              </w:rPr>
              <w:t>I2C Device</w:t>
            </w:r>
          </w:p>
        </w:tc>
        <w:tc>
          <w:tcPr>
            <w:tcW w:w="306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020550" w:rsidRDefault="00224EEE">
            <w:pPr>
              <w:jc w:val="center"/>
              <w:rPr>
                <w:rFonts w:cs="Arial"/>
                <w:color w:val="000000"/>
              </w:rPr>
            </w:pPr>
            <w:r>
              <w:rPr>
                <w:rFonts w:cs="Arial"/>
                <w:color w:val="000000"/>
              </w:rPr>
              <w:t>Defined in ‘NCF.xml’ file</w:t>
            </w:r>
          </w:p>
        </w:tc>
        <w:tc>
          <w:tcPr>
            <w:tcW w:w="11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020550" w:rsidRDefault="00224EEE">
            <w:pPr>
              <w:jc w:val="center"/>
              <w:rPr>
                <w:rFonts w:cs="Arial"/>
                <w:color w:val="000000"/>
                <w:lang w:val="it-IT"/>
              </w:rPr>
            </w:pPr>
            <w:r>
              <w:rPr>
                <w:rFonts w:cs="Arial"/>
                <w:color w:val="000000"/>
                <w:lang w:val="it-IT"/>
              </w:rPr>
              <w:t>0x83</w:t>
            </w:r>
          </w:p>
        </w:tc>
      </w:tr>
      <w:tr w:rsidR="00020550" w:rsidTr="009A7A1D">
        <w:trPr>
          <w:trHeight w:val="300"/>
          <w:jc w:val="center"/>
        </w:trPr>
        <w:tc>
          <w:tcPr>
            <w:tcW w:w="214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020550" w:rsidRDefault="00224EEE">
            <w:pPr>
              <w:jc w:val="center"/>
              <w:rPr>
                <w:rFonts w:cs="Arial"/>
                <w:color w:val="000000"/>
              </w:rPr>
            </w:pPr>
            <w:r>
              <w:rPr>
                <w:rFonts w:cs="Arial"/>
                <w:color w:val="000000"/>
              </w:rPr>
              <w:lastRenderedPageBreak/>
              <w:t>B&amp;O Amp – 10 Channel</w:t>
            </w:r>
          </w:p>
        </w:tc>
        <w:tc>
          <w:tcPr>
            <w:tcW w:w="1264"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020550" w:rsidRDefault="00224EEE">
            <w:pPr>
              <w:jc w:val="center"/>
              <w:rPr>
                <w:rFonts w:cs="Arial"/>
                <w:color w:val="000000"/>
              </w:rPr>
            </w:pPr>
            <w:r>
              <w:rPr>
                <w:rFonts w:cs="Arial"/>
                <w:color w:val="000000"/>
              </w:rPr>
              <w:t>I2C Device</w:t>
            </w:r>
          </w:p>
        </w:tc>
        <w:tc>
          <w:tcPr>
            <w:tcW w:w="306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020550" w:rsidRDefault="00224EEE">
            <w:pPr>
              <w:jc w:val="center"/>
              <w:rPr>
                <w:rFonts w:cs="Arial"/>
                <w:color w:val="000000"/>
              </w:rPr>
            </w:pPr>
            <w:r>
              <w:rPr>
                <w:rFonts w:cs="Arial"/>
                <w:color w:val="000000"/>
              </w:rPr>
              <w:t>Defined in ‘NCF.xml’ file</w:t>
            </w:r>
          </w:p>
        </w:tc>
        <w:tc>
          <w:tcPr>
            <w:tcW w:w="11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020550" w:rsidRDefault="00224EEE">
            <w:pPr>
              <w:jc w:val="center"/>
              <w:rPr>
                <w:rFonts w:cs="Arial"/>
                <w:color w:val="000000"/>
                <w:lang w:val="it-IT"/>
              </w:rPr>
            </w:pPr>
            <w:r>
              <w:rPr>
                <w:rFonts w:cs="Arial"/>
                <w:color w:val="000000"/>
                <w:lang w:val="it-IT"/>
              </w:rPr>
              <w:t>0x84</w:t>
            </w:r>
          </w:p>
        </w:tc>
      </w:tr>
      <w:tr w:rsidR="00020550" w:rsidTr="009A7A1D">
        <w:trPr>
          <w:trHeight w:val="300"/>
          <w:jc w:val="center"/>
        </w:trPr>
        <w:tc>
          <w:tcPr>
            <w:tcW w:w="214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020550" w:rsidRDefault="00224EEE">
            <w:pPr>
              <w:jc w:val="center"/>
              <w:rPr>
                <w:rFonts w:cs="Arial"/>
                <w:color w:val="000000"/>
              </w:rPr>
            </w:pPr>
            <w:r>
              <w:rPr>
                <w:rFonts w:cs="Arial"/>
                <w:color w:val="000000"/>
              </w:rPr>
              <w:t>Revel Amp – 12 Channel</w:t>
            </w:r>
          </w:p>
        </w:tc>
        <w:tc>
          <w:tcPr>
            <w:tcW w:w="1264"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020550" w:rsidRDefault="00224EEE">
            <w:pPr>
              <w:jc w:val="center"/>
              <w:rPr>
                <w:rFonts w:cs="Arial"/>
                <w:color w:val="000000"/>
              </w:rPr>
            </w:pPr>
            <w:r>
              <w:rPr>
                <w:rFonts w:cs="Arial"/>
                <w:color w:val="000000"/>
              </w:rPr>
              <w:t>I2C Device</w:t>
            </w:r>
          </w:p>
        </w:tc>
        <w:tc>
          <w:tcPr>
            <w:tcW w:w="306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020550" w:rsidRDefault="00224EEE">
            <w:pPr>
              <w:jc w:val="center"/>
              <w:rPr>
                <w:rFonts w:cs="Arial"/>
                <w:color w:val="000000"/>
              </w:rPr>
            </w:pPr>
            <w:r>
              <w:rPr>
                <w:rFonts w:cs="Arial"/>
                <w:color w:val="000000"/>
              </w:rPr>
              <w:t>Defined in ‘NCF.xml’ file</w:t>
            </w:r>
          </w:p>
        </w:tc>
        <w:tc>
          <w:tcPr>
            <w:tcW w:w="11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020550" w:rsidRDefault="00224EEE">
            <w:pPr>
              <w:jc w:val="center"/>
              <w:rPr>
                <w:rFonts w:cs="Arial"/>
                <w:color w:val="000000"/>
                <w:lang w:val="it-IT"/>
              </w:rPr>
            </w:pPr>
            <w:r>
              <w:rPr>
                <w:rFonts w:cs="Arial"/>
                <w:color w:val="000000"/>
                <w:lang w:val="it-IT"/>
              </w:rPr>
              <w:t>0x85</w:t>
            </w:r>
          </w:p>
        </w:tc>
      </w:tr>
      <w:tr w:rsidR="00020550" w:rsidTr="009A7A1D">
        <w:trPr>
          <w:trHeight w:val="300"/>
          <w:jc w:val="center"/>
        </w:trPr>
        <w:tc>
          <w:tcPr>
            <w:tcW w:w="214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020550" w:rsidRDefault="00224EEE">
            <w:pPr>
              <w:jc w:val="center"/>
              <w:rPr>
                <w:rFonts w:cs="Arial"/>
                <w:color w:val="000000"/>
              </w:rPr>
            </w:pPr>
            <w:r>
              <w:rPr>
                <w:rFonts w:cs="Arial"/>
                <w:color w:val="000000"/>
              </w:rPr>
              <w:t>Revel Amp – 24 Channel</w:t>
            </w:r>
          </w:p>
        </w:tc>
        <w:tc>
          <w:tcPr>
            <w:tcW w:w="1264"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020550" w:rsidRDefault="00224EEE">
            <w:pPr>
              <w:jc w:val="center"/>
              <w:rPr>
                <w:rFonts w:cs="Arial"/>
                <w:color w:val="000000"/>
              </w:rPr>
            </w:pPr>
            <w:r>
              <w:rPr>
                <w:rFonts w:cs="Arial"/>
                <w:color w:val="000000"/>
              </w:rPr>
              <w:t>I2C Device</w:t>
            </w:r>
          </w:p>
        </w:tc>
        <w:tc>
          <w:tcPr>
            <w:tcW w:w="306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020550" w:rsidRDefault="00224EEE">
            <w:pPr>
              <w:jc w:val="center"/>
              <w:rPr>
                <w:rFonts w:cs="Arial"/>
                <w:color w:val="000000"/>
              </w:rPr>
            </w:pPr>
            <w:r>
              <w:rPr>
                <w:rFonts w:cs="Arial"/>
                <w:color w:val="000000"/>
              </w:rPr>
              <w:t>Defined in ‘NCF.xml’ file</w:t>
            </w:r>
          </w:p>
        </w:tc>
        <w:tc>
          <w:tcPr>
            <w:tcW w:w="11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020550" w:rsidRDefault="00224EEE">
            <w:pPr>
              <w:jc w:val="center"/>
              <w:rPr>
                <w:rFonts w:cs="Arial"/>
                <w:color w:val="000000"/>
                <w:lang w:val="it-IT"/>
              </w:rPr>
            </w:pPr>
            <w:r>
              <w:rPr>
                <w:rFonts w:cs="Arial"/>
                <w:color w:val="000000"/>
                <w:lang w:val="it-IT"/>
              </w:rPr>
              <w:t>0x86</w:t>
            </w:r>
          </w:p>
        </w:tc>
      </w:tr>
      <w:tr w:rsidR="00CA68CC" w:rsidTr="009A7A1D">
        <w:trPr>
          <w:trHeight w:val="300"/>
          <w:jc w:val="center"/>
        </w:trPr>
        <w:tc>
          <w:tcPr>
            <w:tcW w:w="214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CA68CC" w:rsidRDefault="00224EEE">
            <w:pPr>
              <w:jc w:val="center"/>
              <w:rPr>
                <w:rFonts w:cs="Arial"/>
                <w:color w:val="000000"/>
                <w:lang w:val="it-IT"/>
              </w:rPr>
            </w:pPr>
            <w:r>
              <w:rPr>
                <w:rFonts w:cs="Arial"/>
                <w:color w:val="000000"/>
                <w:lang w:val="it-IT"/>
              </w:rPr>
              <w:t>Phoenix Domain Controller</w:t>
            </w:r>
          </w:p>
        </w:tc>
        <w:tc>
          <w:tcPr>
            <w:tcW w:w="1264"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CA68CC" w:rsidRDefault="00224EEE">
            <w:pPr>
              <w:jc w:val="center"/>
              <w:rPr>
                <w:rFonts w:cs="Arial"/>
                <w:color w:val="000000"/>
                <w:lang w:val="it-IT"/>
              </w:rPr>
            </w:pPr>
            <w:r>
              <w:rPr>
                <w:rFonts w:cs="Arial"/>
                <w:color w:val="000000"/>
                <w:lang w:val="it-IT"/>
              </w:rPr>
              <w:t>I2C Device</w:t>
            </w:r>
          </w:p>
        </w:tc>
        <w:tc>
          <w:tcPr>
            <w:tcW w:w="306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CA68CC" w:rsidRDefault="00224EEE">
            <w:pPr>
              <w:jc w:val="center"/>
              <w:rPr>
                <w:rFonts w:cs="Arial"/>
                <w:color w:val="000000"/>
              </w:rPr>
            </w:pPr>
            <w:r>
              <w:rPr>
                <w:rFonts w:cs="Arial"/>
                <w:color w:val="000000"/>
              </w:rPr>
              <w:t>Defined in ‘NCF.xml’ file</w:t>
            </w:r>
          </w:p>
        </w:tc>
        <w:tc>
          <w:tcPr>
            <w:tcW w:w="11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CA68CC" w:rsidRDefault="00224EEE">
            <w:pPr>
              <w:jc w:val="center"/>
              <w:rPr>
                <w:rFonts w:cs="Arial"/>
                <w:color w:val="000000"/>
                <w:lang w:val="it-IT"/>
              </w:rPr>
            </w:pPr>
            <w:r>
              <w:rPr>
                <w:rFonts w:cs="Arial"/>
                <w:color w:val="000000"/>
                <w:lang w:val="it-IT"/>
              </w:rPr>
              <w:t>0x07</w:t>
            </w:r>
          </w:p>
        </w:tc>
      </w:tr>
      <w:tr w:rsidR="00760C85" w:rsidTr="00020550">
        <w:trPr>
          <w:trHeight w:val="300"/>
          <w:jc w:val="center"/>
        </w:trPr>
        <w:tc>
          <w:tcPr>
            <w:tcW w:w="2145"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760C85" w:rsidRDefault="00224EEE" w:rsidP="00760C85">
            <w:pPr>
              <w:jc w:val="center"/>
              <w:rPr>
                <w:rFonts w:cs="Arial"/>
                <w:color w:val="000000"/>
                <w:lang w:val="it-IT"/>
              </w:rPr>
            </w:pPr>
            <w:r>
              <w:rPr>
                <w:rFonts w:cs="Arial"/>
                <w:color w:val="000000"/>
                <w:lang w:val="it-IT"/>
              </w:rPr>
              <w:t>A2B Microphone</w:t>
            </w:r>
          </w:p>
        </w:tc>
        <w:tc>
          <w:tcPr>
            <w:tcW w:w="1264"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760C85" w:rsidRDefault="00224EEE" w:rsidP="00760C85">
            <w:pPr>
              <w:jc w:val="center"/>
              <w:rPr>
                <w:rFonts w:cs="Arial"/>
                <w:color w:val="000000"/>
                <w:lang w:val="it-IT"/>
              </w:rPr>
            </w:pPr>
            <w:r>
              <w:rPr>
                <w:rFonts w:cs="Arial"/>
                <w:color w:val="000000"/>
                <w:lang w:val="it-IT"/>
              </w:rPr>
              <w:t>I2C Device</w:t>
            </w:r>
          </w:p>
        </w:tc>
        <w:tc>
          <w:tcPr>
            <w:tcW w:w="306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760C85" w:rsidRDefault="00224EEE" w:rsidP="00760C85">
            <w:pPr>
              <w:jc w:val="center"/>
              <w:rPr>
                <w:rFonts w:cs="Arial"/>
                <w:color w:val="000000"/>
              </w:rPr>
            </w:pPr>
            <w:r>
              <w:rPr>
                <w:rFonts w:cs="Arial"/>
                <w:color w:val="000000"/>
              </w:rPr>
              <w:t>Defined in ‘NCF.xml’ file</w:t>
            </w:r>
          </w:p>
        </w:tc>
        <w:tc>
          <w:tcPr>
            <w:tcW w:w="117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rsidR="00760C85" w:rsidRDefault="00224EEE" w:rsidP="00760C85">
            <w:pPr>
              <w:jc w:val="center"/>
              <w:rPr>
                <w:rFonts w:cs="Arial"/>
                <w:color w:val="000000"/>
                <w:lang w:val="it-IT"/>
              </w:rPr>
            </w:pPr>
            <w:r>
              <w:rPr>
                <w:rFonts w:cs="Arial"/>
                <w:color w:val="000000"/>
                <w:lang w:val="it-IT"/>
              </w:rPr>
              <w:t>0x08</w:t>
            </w:r>
          </w:p>
        </w:tc>
      </w:tr>
    </w:tbl>
    <w:p w:rsidR="00CA68CC" w:rsidRDefault="00224EEE" w:rsidP="00275818">
      <w:pPr>
        <w:ind w:left="360"/>
        <w:rPr>
          <w:rFonts w:cs="Arial"/>
        </w:rPr>
      </w:pPr>
    </w:p>
    <w:p w:rsidR="00275818" w:rsidRDefault="00224EEE" w:rsidP="00577DE3">
      <w:pPr>
        <w:numPr>
          <w:ilvl w:val="0"/>
          <w:numId w:val="16"/>
        </w:numPr>
        <w:rPr>
          <w:rFonts w:cs="Arial"/>
        </w:rPr>
      </w:pPr>
      <w:r>
        <w:rPr>
          <w:rFonts w:cs="Arial"/>
        </w:rPr>
        <w:t>Allow the A2B Main node to set up all Sub node A2B register values.</w:t>
      </w:r>
    </w:p>
    <w:p w:rsidR="00CA68CC" w:rsidRDefault="00224EEE" w:rsidP="00577DE3">
      <w:pPr>
        <w:numPr>
          <w:ilvl w:val="0"/>
          <w:numId w:val="16"/>
        </w:numPr>
        <w:rPr>
          <w:rFonts w:cs="Arial"/>
        </w:rPr>
      </w:pPr>
      <w:r>
        <w:rPr>
          <w:rFonts w:cs="Arial"/>
        </w:rPr>
        <w:t xml:space="preserve">The node variant shall be </w:t>
      </w:r>
      <w:r>
        <w:rPr>
          <w:rFonts w:cs="Arial"/>
        </w:rPr>
        <w:t>made available using a separate A2B I2C/SPI message.</w:t>
      </w:r>
    </w:p>
    <w:p w:rsidR="00275818" w:rsidRDefault="00224EEE" w:rsidP="00275818">
      <w:pPr>
        <w:rPr>
          <w:rFonts w:cs="Arial"/>
        </w:rPr>
      </w:pPr>
    </w:p>
    <w:p w:rsidR="00275818" w:rsidRDefault="00224EEE" w:rsidP="00275818">
      <w:pPr>
        <w:rPr>
          <w:rFonts w:cs="Arial"/>
        </w:rPr>
      </w:pPr>
      <w:r>
        <w:rPr>
          <w:rFonts w:cs="Arial"/>
        </w:rPr>
        <w:t xml:space="preserve">Note: It is permitted to have two identical sub nodes in the same vehicle A2B bus configuration file setup with the same custom node identifier information. The </w:t>
      </w:r>
      <w:proofErr w:type="gramStart"/>
      <w:r>
        <w:rPr>
          <w:rFonts w:cs="Arial"/>
        </w:rPr>
        <w:t>two sub</w:t>
      </w:r>
      <w:proofErr w:type="gramEnd"/>
      <w:r>
        <w:rPr>
          <w:rFonts w:cs="Arial"/>
        </w:rPr>
        <w:t xml:space="preserve"> node’s hardware and software MUST</w:t>
      </w:r>
      <w:r>
        <w:rPr>
          <w:rFonts w:cs="Arial"/>
        </w:rPr>
        <w:t xml:space="preserve"> be completely identical for this to be true.</w:t>
      </w:r>
    </w:p>
    <w:p w:rsidR="00275818" w:rsidRPr="00275818" w:rsidRDefault="00224EEE" w:rsidP="00500605">
      <w:pPr>
        <w:rPr>
          <w:rFonts w:cs="Arial"/>
        </w:rPr>
      </w:pPr>
    </w:p>
    <w:p w:rsidR="00406F39" w:rsidRDefault="00224EEE" w:rsidP="00B9479B">
      <w:pPr>
        <w:pStyle w:val="Heading3"/>
      </w:pPr>
      <w:r w:rsidRPr="00B9479B">
        <w:t>SWR-REQ-407133/A-Generic A2B Sub Node Discovery Process</w:t>
      </w:r>
    </w:p>
    <w:p w:rsidR="00500605" w:rsidRPr="008B3A81" w:rsidRDefault="00224EEE" w:rsidP="00500605">
      <w:pPr>
        <w:rPr>
          <w:rFonts w:cs="Arial"/>
        </w:rPr>
      </w:pPr>
    </w:p>
    <w:p w:rsidR="008B3A81" w:rsidRDefault="00224EEE" w:rsidP="008B3A81">
      <w:pPr>
        <w:rPr>
          <w:rFonts w:cs="Arial"/>
        </w:rPr>
      </w:pPr>
      <w:r>
        <w:rPr>
          <w:rFonts w:cs="Arial"/>
        </w:rPr>
        <w:t xml:space="preserve">This flow chart describes Custom Node ID Authentication process during discovery of an A2B sub node. </w:t>
      </w:r>
    </w:p>
    <w:p w:rsidR="008B3A81" w:rsidRDefault="00224EEE" w:rsidP="008B3A81">
      <w:pPr>
        <w:rPr>
          <w:rFonts w:cs="Arial"/>
        </w:rPr>
      </w:pPr>
    </w:p>
    <w:p w:rsidR="008B3A81" w:rsidRDefault="00224EEE" w:rsidP="005814C6">
      <w:pPr>
        <w:jc w:val="center"/>
        <w:rPr>
          <w:rFonts w:cs="Arial"/>
        </w:rPr>
      </w:pPr>
      <w:r w:rsidRPr="007F3D17">
        <w:rPr>
          <w:noProof/>
        </w:rPr>
        <w:drawing>
          <wp:inline distT="0" distB="0" distL="0" distR="0" wp14:anchorId="74DC16F8" wp14:editId="3A6A2FA4">
            <wp:extent cx="5943600" cy="4778375"/>
            <wp:effectExtent l="0" t="0" r="0" b="3175"/>
            <wp:docPr id="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78375"/>
                    </a:xfrm>
                    <a:prstGeom prst="rect">
                      <a:avLst/>
                    </a:prstGeom>
                  </pic:spPr>
                </pic:pic>
              </a:graphicData>
            </a:graphic>
          </wp:inline>
        </w:drawing>
      </w:r>
    </w:p>
    <w:p w:rsidR="008B3A81" w:rsidRDefault="00224EEE" w:rsidP="008B3A81">
      <w:pPr>
        <w:rPr>
          <w:rFonts w:cs="Arial"/>
        </w:rPr>
      </w:pPr>
    </w:p>
    <w:p w:rsidR="008B3A81" w:rsidRDefault="00224EEE" w:rsidP="008B3A81">
      <w:pPr>
        <w:rPr>
          <w:rFonts w:cs="Arial"/>
        </w:rPr>
      </w:pPr>
      <w:r>
        <w:rPr>
          <w:rFonts w:cs="Arial"/>
        </w:rPr>
        <w:t xml:space="preserve">The </w:t>
      </w:r>
      <w:r>
        <w:rPr>
          <w:rFonts w:cs="Arial"/>
        </w:rPr>
        <w:t>‘Node Discovery Process’ follows the ‘Simple Discovery Flow’ as described in ‘AD242x A2B Transceiver Programming Reference Manual’ or the ‘AD243x A2B Transceiver Programming Reference Manual’.</w:t>
      </w:r>
    </w:p>
    <w:p w:rsidR="008B3A81" w:rsidRPr="008B3A81" w:rsidRDefault="00224EEE" w:rsidP="00500605">
      <w:pPr>
        <w:rPr>
          <w:rFonts w:cs="Arial"/>
        </w:rPr>
      </w:pPr>
    </w:p>
    <w:p w:rsidR="00406F39" w:rsidRDefault="00224EEE" w:rsidP="00B9479B">
      <w:pPr>
        <w:pStyle w:val="Heading3"/>
      </w:pPr>
      <w:r w:rsidRPr="00B9479B">
        <w:t>SWR-REQ-407135/A-Generic A2B Software Update Process</w:t>
      </w:r>
    </w:p>
    <w:p w:rsidR="00500605" w:rsidRPr="00B72092" w:rsidRDefault="00224EEE" w:rsidP="00500605">
      <w:pPr>
        <w:rPr>
          <w:rFonts w:cs="Arial"/>
        </w:rPr>
      </w:pPr>
    </w:p>
    <w:p w:rsidR="00B72092" w:rsidRDefault="00224EEE" w:rsidP="00B72092">
      <w:pPr>
        <w:rPr>
          <w:rFonts w:cs="Arial"/>
        </w:rPr>
      </w:pPr>
      <w:r>
        <w:rPr>
          <w:rFonts w:cs="Arial"/>
        </w:rPr>
        <w:t>This flow chart describes the process of updating an individual node’s software. The A2B bus has already been discovered, all nodes identified, and has been configured for use. T</w:t>
      </w:r>
      <w:r>
        <w:rPr>
          <w:rFonts w:cs="Arial"/>
        </w:rPr>
        <w:t xml:space="preserve">he </w:t>
      </w:r>
      <w:r>
        <w:rPr>
          <w:rFonts w:cs="Arial"/>
        </w:rPr>
        <w:t>Main</w:t>
      </w:r>
      <w:r>
        <w:rPr>
          <w:rFonts w:cs="Arial"/>
        </w:rPr>
        <w:t xml:space="preserve"> Node shall determine if a software update is needed by performing a software version request per </w:t>
      </w:r>
      <w:r>
        <w:rPr>
          <w:rFonts w:cs="Arial"/>
          <w:i/>
          <w:u w:val="single"/>
        </w:rPr>
        <w:t>Phoenix Audio Peripheral Command and Control API Specification: SWR-REQ-335615-General Get Versions</w:t>
      </w:r>
      <w:r>
        <w:rPr>
          <w:rFonts w:cs="Arial"/>
        </w:rPr>
        <w:t xml:space="preserve"> and confirming if the </w:t>
      </w:r>
      <w:r>
        <w:rPr>
          <w:rFonts w:cs="Arial"/>
          <w:i/>
          <w:u w:val="single"/>
        </w:rPr>
        <w:t>SoftwareVersion</w:t>
      </w:r>
      <w:r>
        <w:rPr>
          <w:rFonts w:cs="Arial"/>
        </w:rPr>
        <w:t xml:space="preserve"> value sent by</w:t>
      </w:r>
      <w:r>
        <w:rPr>
          <w:rFonts w:cs="Arial"/>
        </w:rPr>
        <w:t xml:space="preserve"> the node matches the </w:t>
      </w:r>
      <w:r>
        <w:rPr>
          <w:rFonts w:cs="Arial"/>
          <w:i/>
          <w:u w:val="single"/>
        </w:rPr>
        <w:t>SoftwareVersion</w:t>
      </w:r>
      <w:r>
        <w:rPr>
          <w:rFonts w:cs="Arial"/>
        </w:rPr>
        <w:t xml:space="preserve"> value contained in the A2B </w:t>
      </w:r>
      <w:r>
        <w:rPr>
          <w:rFonts w:cs="Arial"/>
        </w:rPr>
        <w:t>Main</w:t>
      </w:r>
      <w:r>
        <w:rPr>
          <w:rFonts w:cs="Arial"/>
        </w:rPr>
        <w:t xml:space="preserve">’s </w:t>
      </w:r>
      <w:r>
        <w:rPr>
          <w:rFonts w:cs="Arial"/>
        </w:rPr>
        <w:t>Sub</w:t>
      </w:r>
      <w:r>
        <w:rPr>
          <w:rFonts w:cs="Arial"/>
        </w:rPr>
        <w:t xml:space="preserve"> node software repository. The software file structure is defined in </w:t>
      </w:r>
      <w:r>
        <w:rPr>
          <w:rFonts w:cs="Arial"/>
          <w:i/>
          <w:u w:val="single"/>
        </w:rPr>
        <w:t>Software Update File Structure</w:t>
      </w:r>
      <w:r>
        <w:rPr>
          <w:rFonts w:cs="Arial"/>
        </w:rPr>
        <w:t>.</w:t>
      </w:r>
    </w:p>
    <w:p w:rsidR="00B72092" w:rsidRDefault="00224EEE" w:rsidP="00B72092">
      <w:pPr>
        <w:rPr>
          <w:rFonts w:cs="Arial"/>
        </w:rPr>
      </w:pPr>
    </w:p>
    <w:p w:rsidR="00B72092" w:rsidRDefault="00224EEE" w:rsidP="005814C6">
      <w:pPr>
        <w:jc w:val="center"/>
        <w:rPr>
          <w:rFonts w:cs="Arial"/>
        </w:rPr>
      </w:pPr>
      <w:r w:rsidRPr="0056798D">
        <w:rPr>
          <w:rFonts w:cs="Arial"/>
          <w:noProof/>
        </w:rPr>
        <w:drawing>
          <wp:inline distT="0" distB="0" distL="0" distR="0" wp14:anchorId="226C12A1" wp14:editId="27135F77">
            <wp:extent cx="3228975" cy="5649601"/>
            <wp:effectExtent l="0" t="0" r="0" b="8255"/>
            <wp:docPr id="4500" name="Picture 17">
              <a:extLst xmlns:a="http://schemas.openxmlformats.org/drawingml/2006/main">
                <a:ext uri="{FF2B5EF4-FFF2-40B4-BE49-F238E27FC236}">
                  <a16:creationId xmlns:a16="http://schemas.microsoft.com/office/drawing/2014/main" id="{0A21EFB0-9C00-4703-8615-46A67D745A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0A21EFB0-9C00-4703-8615-46A67D745A69}"/>
                        </a:ext>
                      </a:extLst>
                    </pic:cNvPr>
                    <pic:cNvPicPr>
                      <a:picLocks noChangeAspect="1"/>
                    </pic:cNvPicPr>
                  </pic:nvPicPr>
                  <pic:blipFill>
                    <a:blip r:embed="rId20"/>
                    <a:stretch>
                      <a:fillRect/>
                    </a:stretch>
                  </pic:blipFill>
                  <pic:spPr>
                    <a:xfrm>
                      <a:off x="0" y="0"/>
                      <a:ext cx="3228975" cy="5649601"/>
                    </a:xfrm>
                    <a:prstGeom prst="rect">
                      <a:avLst/>
                    </a:prstGeom>
                  </pic:spPr>
                </pic:pic>
              </a:graphicData>
            </a:graphic>
          </wp:inline>
        </w:drawing>
      </w:r>
    </w:p>
    <w:p w:rsidR="00B72092" w:rsidRPr="00B72092" w:rsidRDefault="00224EEE" w:rsidP="00500605">
      <w:pPr>
        <w:rPr>
          <w:rFonts w:cs="Arial"/>
        </w:rPr>
      </w:pPr>
    </w:p>
    <w:p w:rsidR="00406F39" w:rsidRDefault="00224EEE" w:rsidP="00B9479B">
      <w:pPr>
        <w:pStyle w:val="Heading2"/>
      </w:pPr>
      <w:r w:rsidRPr="00B9479B">
        <w:t>SWR-REQ-407139/A-A2B B&amp;A Plant EOL configuration</w:t>
      </w:r>
    </w:p>
    <w:p w:rsidR="00500605" w:rsidRPr="00E55C4A" w:rsidRDefault="00224EEE" w:rsidP="00500605">
      <w:pPr>
        <w:rPr>
          <w:rFonts w:cs="Arial"/>
        </w:rPr>
      </w:pPr>
    </w:p>
    <w:p w:rsidR="00E55C4A" w:rsidRDefault="00224EEE" w:rsidP="00E55C4A">
      <w:pPr>
        <w:rPr>
          <w:rFonts w:cs="Arial"/>
        </w:rPr>
      </w:pPr>
      <w:r w:rsidRPr="00E55C4A">
        <w:rPr>
          <w:rFonts w:cs="Arial"/>
        </w:rPr>
        <w:t xml:space="preserve">The A2B </w:t>
      </w:r>
      <w:r>
        <w:rPr>
          <w:rFonts w:cs="Arial"/>
        </w:rPr>
        <w:t>main</w:t>
      </w:r>
      <w:r w:rsidRPr="00E55C4A">
        <w:rPr>
          <w:rFonts w:cs="Arial"/>
        </w:rPr>
        <w:t xml:space="preserve"> node shall have a configuration that allows each possible bus configuration to be selectable.</w:t>
      </w:r>
    </w:p>
    <w:p w:rsidR="00E55C4A" w:rsidRPr="00E55C4A" w:rsidRDefault="00224EEE" w:rsidP="00E55C4A">
      <w:pPr>
        <w:rPr>
          <w:rFonts w:cs="Arial"/>
        </w:rPr>
      </w:pPr>
    </w:p>
    <w:p w:rsidR="00406F39" w:rsidRDefault="00224EEE" w:rsidP="00B9479B">
      <w:pPr>
        <w:pStyle w:val="Heading2"/>
      </w:pPr>
      <w:r>
        <w:lastRenderedPageBreak/>
        <w:t>Error Handling</w:t>
      </w:r>
    </w:p>
    <w:p w:rsidR="00406F39" w:rsidRDefault="00224EEE" w:rsidP="00B9479B">
      <w:pPr>
        <w:pStyle w:val="Heading3"/>
      </w:pPr>
      <w:r w:rsidRPr="00B9479B">
        <w:t>SWR-REQ-407140/A-Loss of Communication with Main Node A2B IC</w:t>
      </w:r>
    </w:p>
    <w:p w:rsidR="00500605" w:rsidRPr="00330336" w:rsidRDefault="00224EEE" w:rsidP="00500605">
      <w:pPr>
        <w:rPr>
          <w:rFonts w:cs="Arial"/>
        </w:rPr>
      </w:pPr>
    </w:p>
    <w:p w:rsidR="00330336" w:rsidRPr="00330336" w:rsidRDefault="00224EEE" w:rsidP="00330336">
      <w:pPr>
        <w:rPr>
          <w:rFonts w:cs="Arial"/>
        </w:rPr>
      </w:pPr>
      <w:r w:rsidRPr="00330336">
        <w:rPr>
          <w:rFonts w:cs="Arial"/>
        </w:rPr>
        <w:t xml:space="preserve">When the </w:t>
      </w:r>
      <w:r>
        <w:rPr>
          <w:rFonts w:cs="Arial"/>
        </w:rPr>
        <w:t>Main</w:t>
      </w:r>
      <w:r w:rsidRPr="00330336">
        <w:rPr>
          <w:rFonts w:cs="Arial"/>
        </w:rPr>
        <w:t xml:space="preserve"> Node identifies I2C</w:t>
      </w:r>
      <w:r>
        <w:rPr>
          <w:rFonts w:cs="Arial"/>
        </w:rPr>
        <w:t>/SPI</w:t>
      </w:r>
      <w:r w:rsidRPr="00330336">
        <w:rPr>
          <w:rFonts w:cs="Arial"/>
        </w:rPr>
        <w:t xml:space="preserve"> communication loss due to loss of Audio Clo</w:t>
      </w:r>
      <w:r w:rsidRPr="00330336">
        <w:rPr>
          <w:rFonts w:cs="Arial"/>
        </w:rPr>
        <w:t xml:space="preserve">ck, Loss of Power to the A2B IC, or loss of </w:t>
      </w:r>
      <w:r>
        <w:rPr>
          <w:rFonts w:cs="Arial"/>
        </w:rPr>
        <w:t>Main</w:t>
      </w:r>
      <w:r w:rsidRPr="00330336">
        <w:rPr>
          <w:rFonts w:cs="Arial"/>
        </w:rPr>
        <w:t xml:space="preserve"> Node A2B register configurations, then the </w:t>
      </w:r>
      <w:r>
        <w:rPr>
          <w:rFonts w:cs="Arial"/>
        </w:rPr>
        <w:t>Main</w:t>
      </w:r>
      <w:r w:rsidRPr="00330336">
        <w:rPr>
          <w:rFonts w:cs="Arial"/>
        </w:rPr>
        <w:t xml:space="preserve"> Node shall:</w:t>
      </w:r>
    </w:p>
    <w:p w:rsidR="00330336" w:rsidRPr="00330336" w:rsidRDefault="00224EEE" w:rsidP="00577DE3">
      <w:pPr>
        <w:numPr>
          <w:ilvl w:val="0"/>
          <w:numId w:val="17"/>
        </w:numPr>
        <w:rPr>
          <w:rFonts w:cs="Arial"/>
        </w:rPr>
      </w:pPr>
      <w:r w:rsidRPr="00330336">
        <w:rPr>
          <w:rFonts w:cs="Arial"/>
        </w:rPr>
        <w:t>perform a periodic rediscovery of the A2B bus every 1 second</w:t>
      </w:r>
    </w:p>
    <w:p w:rsidR="00330336" w:rsidRPr="00330336" w:rsidRDefault="00224EEE" w:rsidP="00577DE3">
      <w:pPr>
        <w:numPr>
          <w:ilvl w:val="0"/>
          <w:numId w:val="17"/>
        </w:numPr>
        <w:rPr>
          <w:rFonts w:cs="Arial"/>
        </w:rPr>
      </w:pPr>
      <w:r w:rsidRPr="00330336">
        <w:rPr>
          <w:rFonts w:cs="Arial"/>
        </w:rPr>
        <w:t xml:space="preserve">set the appropriate DTC per the Infotainment Diagnostics Specification. </w:t>
      </w:r>
    </w:p>
    <w:p w:rsidR="00330336" w:rsidRPr="00330336" w:rsidRDefault="00224EEE" w:rsidP="00330336">
      <w:pPr>
        <w:rPr>
          <w:rFonts w:cs="Arial"/>
        </w:rPr>
      </w:pPr>
    </w:p>
    <w:p w:rsidR="00330336" w:rsidRPr="00330336" w:rsidRDefault="00224EEE" w:rsidP="00330336">
      <w:pPr>
        <w:rPr>
          <w:rFonts w:cs="Arial"/>
        </w:rPr>
      </w:pPr>
      <w:r w:rsidRPr="00330336">
        <w:rPr>
          <w:rFonts w:cs="Arial"/>
        </w:rPr>
        <w:t>If the Vehic</w:t>
      </w:r>
      <w:r w:rsidRPr="00330336">
        <w:rPr>
          <w:rFonts w:cs="Arial"/>
        </w:rPr>
        <w:t xml:space="preserve">le Multimedia Architecture includes an external branded amplifier, then when the above condition occurs, the </w:t>
      </w:r>
      <w:r>
        <w:rPr>
          <w:rFonts w:cs="Arial"/>
        </w:rPr>
        <w:t>Main</w:t>
      </w:r>
      <w:r w:rsidRPr="00330336">
        <w:rPr>
          <w:rFonts w:cs="Arial"/>
        </w:rPr>
        <w:t xml:space="preserve"> Node shall also do the following:</w:t>
      </w:r>
    </w:p>
    <w:p w:rsidR="00330336" w:rsidRPr="00330336" w:rsidRDefault="00224EEE" w:rsidP="00577DE3">
      <w:pPr>
        <w:numPr>
          <w:ilvl w:val="0"/>
          <w:numId w:val="17"/>
        </w:numPr>
        <w:rPr>
          <w:rFonts w:cs="Arial"/>
        </w:rPr>
      </w:pPr>
      <w:r w:rsidRPr="00330336">
        <w:rPr>
          <w:rFonts w:cs="Arial"/>
        </w:rPr>
        <w:t>perform a soft mute of the Audio server(s)</w:t>
      </w:r>
    </w:p>
    <w:p w:rsidR="00330336" w:rsidRPr="00330336" w:rsidRDefault="00224EEE" w:rsidP="00577DE3">
      <w:pPr>
        <w:numPr>
          <w:ilvl w:val="0"/>
          <w:numId w:val="17"/>
        </w:numPr>
        <w:rPr>
          <w:rFonts w:cs="Arial"/>
        </w:rPr>
      </w:pPr>
      <w:r w:rsidRPr="00330336">
        <w:rPr>
          <w:rFonts w:cs="Arial"/>
        </w:rPr>
        <w:t>set the signal InfotainmentAudio.St = ErrorState_NoAudio</w:t>
      </w:r>
    </w:p>
    <w:p w:rsidR="00330336" w:rsidRPr="00330336" w:rsidRDefault="00224EEE" w:rsidP="00577DE3">
      <w:pPr>
        <w:numPr>
          <w:ilvl w:val="0"/>
          <w:numId w:val="17"/>
        </w:numPr>
        <w:rPr>
          <w:rFonts w:cs="Arial"/>
        </w:rPr>
      </w:pPr>
      <w:r w:rsidRPr="00330336">
        <w:rPr>
          <w:rFonts w:cs="Arial"/>
        </w:rPr>
        <w:t>set Chim</w:t>
      </w:r>
      <w:r w:rsidRPr="00330336">
        <w:rPr>
          <w:rFonts w:cs="Arial"/>
        </w:rPr>
        <w:t>e_Supported = Not Supported returning chime control back to the Cluster.</w:t>
      </w:r>
    </w:p>
    <w:p w:rsidR="00330336" w:rsidRPr="00330336" w:rsidRDefault="00224EEE" w:rsidP="00991C6D">
      <w:pPr>
        <w:rPr>
          <w:rFonts w:cs="Arial"/>
          <w:u w:val="single"/>
        </w:rPr>
      </w:pPr>
    </w:p>
    <w:p w:rsidR="00991C6D" w:rsidRDefault="00224EEE" w:rsidP="00991C6D">
      <w:pPr>
        <w:rPr>
          <w:rFonts w:cs="Arial"/>
        </w:rPr>
      </w:pPr>
      <w:r>
        <w:rPr>
          <w:rFonts w:cs="Arial"/>
          <w:u w:val="single"/>
        </w:rPr>
        <w:t>Note1</w:t>
      </w:r>
      <w:r>
        <w:rPr>
          <w:rFonts w:cs="Arial"/>
        </w:rPr>
        <w:t xml:space="preserve">: reference the Clock and Reset Timing table in the </w:t>
      </w:r>
      <w:r>
        <w:rPr>
          <w:rFonts w:cs="Arial"/>
          <w:i/>
          <w:u w:val="single"/>
        </w:rPr>
        <w:t>AD242x Data Sheet</w:t>
      </w:r>
      <w:r>
        <w:rPr>
          <w:rFonts w:cs="Arial"/>
        </w:rPr>
        <w:t xml:space="preserve"> or the </w:t>
      </w:r>
      <w:r>
        <w:rPr>
          <w:rFonts w:cs="Arial"/>
          <w:i/>
          <w:u w:val="single"/>
        </w:rPr>
        <w:t>AD243x Data Sheet</w:t>
      </w:r>
      <w:r>
        <w:rPr>
          <w:rFonts w:cs="Arial"/>
        </w:rPr>
        <w:t xml:space="preserve"> specification for details on clock and reset parameters. The flags T</w:t>
      </w:r>
      <w:r>
        <w:rPr>
          <w:rFonts w:cs="Arial"/>
          <w:vertAlign w:val="subscript"/>
        </w:rPr>
        <w:t xml:space="preserve">NSCFR </w:t>
      </w:r>
      <w:r>
        <w:rPr>
          <w:rFonts w:cs="Arial"/>
        </w:rPr>
        <w:t>and T</w:t>
      </w:r>
      <w:r>
        <w:rPr>
          <w:rFonts w:cs="Arial"/>
          <w:vertAlign w:val="subscript"/>
        </w:rPr>
        <w:t xml:space="preserve">NSYNCR </w:t>
      </w:r>
      <w:r>
        <w:rPr>
          <w:rFonts w:cs="Arial"/>
        </w:rPr>
        <w:t xml:space="preserve">are defined in the </w:t>
      </w:r>
      <w:r>
        <w:rPr>
          <w:rFonts w:cs="Arial"/>
          <w:i/>
          <w:u w:val="single"/>
        </w:rPr>
        <w:t>AD242x Data Sheet</w:t>
      </w:r>
      <w:r>
        <w:rPr>
          <w:rFonts w:cs="Arial"/>
        </w:rPr>
        <w:t xml:space="preserve"> or the </w:t>
      </w:r>
      <w:r>
        <w:rPr>
          <w:rFonts w:cs="Arial"/>
          <w:i/>
          <w:u w:val="single"/>
        </w:rPr>
        <w:t>AD243x Data Sheet</w:t>
      </w:r>
      <w:r>
        <w:rPr>
          <w:rFonts w:cs="Arial"/>
        </w:rPr>
        <w:t xml:space="preserve"> specification.</w:t>
      </w:r>
    </w:p>
    <w:p w:rsidR="00991C6D" w:rsidRDefault="00224EEE" w:rsidP="00991C6D">
      <w:pPr>
        <w:rPr>
          <w:rFonts w:cs="Arial"/>
        </w:rPr>
      </w:pPr>
    </w:p>
    <w:p w:rsidR="00991C6D" w:rsidRDefault="00224EEE" w:rsidP="00991C6D">
      <w:pPr>
        <w:rPr>
          <w:rFonts w:cs="Arial"/>
        </w:rPr>
      </w:pPr>
      <w:r>
        <w:rPr>
          <w:rFonts w:cs="Arial"/>
          <w:u w:val="single"/>
        </w:rPr>
        <w:t>Note2</w:t>
      </w:r>
      <w:r>
        <w:rPr>
          <w:rFonts w:cs="Arial"/>
        </w:rPr>
        <w:t xml:space="preserve">: reference the </w:t>
      </w:r>
      <w:r>
        <w:rPr>
          <w:rFonts w:cs="Arial"/>
          <w:i/>
          <w:u w:val="single"/>
        </w:rPr>
        <w:t>Analog Devices A2B Data link Implementation Specification</w:t>
      </w:r>
      <w:r>
        <w:rPr>
          <w:rFonts w:cs="Arial"/>
        </w:rPr>
        <w:t xml:space="preserve"> for clock re</w:t>
      </w:r>
      <w:r>
        <w:rPr>
          <w:rFonts w:cs="Arial"/>
        </w:rPr>
        <w:t>set details.</w:t>
      </w:r>
    </w:p>
    <w:p w:rsidR="00991C6D" w:rsidRDefault="00224EEE" w:rsidP="00991C6D">
      <w:pPr>
        <w:rPr>
          <w:rFonts w:cs="Arial"/>
        </w:rPr>
      </w:pPr>
    </w:p>
    <w:p w:rsidR="00991C6D" w:rsidRDefault="00224EEE" w:rsidP="00991C6D">
      <w:pPr>
        <w:rPr>
          <w:rFonts w:cs="Arial"/>
        </w:rPr>
      </w:pPr>
      <w:r>
        <w:rPr>
          <w:rFonts w:cs="Arial"/>
        </w:rPr>
        <w:t>Some occurrences of when the clock signal is considered lost:</w:t>
      </w:r>
    </w:p>
    <w:p w:rsidR="00991C6D" w:rsidRDefault="00224EEE" w:rsidP="00991C6D">
      <w:pPr>
        <w:ind w:left="1080" w:hanging="360"/>
        <w:rPr>
          <w:rFonts w:cs="Arial"/>
        </w:rPr>
      </w:pPr>
      <w:r>
        <w:rPr>
          <w:rFonts w:cs="Arial"/>
        </w:rPr>
        <w:t>- When the A2B Sub chip (ex A2B chip in DSP AMP) detects loss of Main A2B clock signal for T</w:t>
      </w:r>
      <w:r>
        <w:rPr>
          <w:rFonts w:cs="Arial"/>
          <w:vertAlign w:val="subscript"/>
        </w:rPr>
        <w:t>NSCFR</w:t>
      </w:r>
      <w:r>
        <w:rPr>
          <w:rFonts w:cs="Arial"/>
        </w:rPr>
        <w:t xml:space="preserve"> then the clock is considered lost. If there is any contradiction between the SPSS </w:t>
      </w:r>
      <w:r>
        <w:rPr>
          <w:rFonts w:cs="Arial"/>
        </w:rPr>
        <w:t xml:space="preserve">definition of A2B Sub chip clock lost and the </w:t>
      </w:r>
      <w:r>
        <w:rPr>
          <w:rFonts w:cs="Arial"/>
          <w:i/>
          <w:u w:val="single"/>
        </w:rPr>
        <w:t>Analog Devices A2B Data link Implementation Specification</w:t>
      </w:r>
      <w:r>
        <w:rPr>
          <w:rFonts w:cs="Arial"/>
        </w:rPr>
        <w:t xml:space="preserve"> definition of Sub chip clock lost, then the </w:t>
      </w:r>
      <w:r>
        <w:rPr>
          <w:rFonts w:cs="Arial"/>
          <w:i/>
          <w:u w:val="single"/>
        </w:rPr>
        <w:t>Analog Devices A2B Data link Implementation Specification</w:t>
      </w:r>
      <w:r>
        <w:rPr>
          <w:rFonts w:cs="Arial"/>
        </w:rPr>
        <w:t xml:space="preserve"> shall take precedent.</w:t>
      </w:r>
    </w:p>
    <w:p w:rsidR="00991C6D" w:rsidRDefault="00224EEE" w:rsidP="00991C6D">
      <w:pPr>
        <w:ind w:firstLine="720"/>
        <w:rPr>
          <w:rFonts w:cs="Arial"/>
          <w:highlight w:val="yellow"/>
        </w:rPr>
      </w:pPr>
      <w:r>
        <w:rPr>
          <w:rFonts w:cs="Arial"/>
        </w:rPr>
        <w:t>OR</w:t>
      </w:r>
    </w:p>
    <w:p w:rsidR="00991C6D" w:rsidRDefault="00224EEE" w:rsidP="00991C6D">
      <w:pPr>
        <w:ind w:left="1080" w:hanging="360"/>
        <w:rPr>
          <w:rFonts w:cs="Arial"/>
        </w:rPr>
      </w:pPr>
      <w:r>
        <w:rPr>
          <w:rFonts w:cs="Arial"/>
        </w:rPr>
        <w:t>- Additional instances an</w:t>
      </w:r>
      <w:r>
        <w:rPr>
          <w:rFonts w:cs="Arial"/>
        </w:rPr>
        <w:t xml:space="preserve">d details for when the clock is considered lost reference </w:t>
      </w:r>
      <w:r>
        <w:rPr>
          <w:rFonts w:cs="Arial"/>
          <w:i/>
          <w:u w:val="single"/>
        </w:rPr>
        <w:t>AD242x Data Sheet</w:t>
      </w:r>
      <w:r>
        <w:rPr>
          <w:rFonts w:cs="Arial"/>
        </w:rPr>
        <w:t xml:space="preserve"> or the </w:t>
      </w:r>
      <w:r>
        <w:rPr>
          <w:rFonts w:cs="Arial"/>
          <w:i/>
          <w:u w:val="single"/>
        </w:rPr>
        <w:t>AD243x Data Sheet</w:t>
      </w:r>
      <w:r>
        <w:rPr>
          <w:rFonts w:cs="Arial"/>
        </w:rPr>
        <w:t xml:space="preserve"> specification and the </w:t>
      </w:r>
      <w:r>
        <w:rPr>
          <w:rFonts w:cs="Arial"/>
          <w:i/>
          <w:u w:val="single"/>
        </w:rPr>
        <w:t>Analog Devices A2B Data link Implementation Specification.</w:t>
      </w:r>
    </w:p>
    <w:p w:rsidR="00991C6D" w:rsidRPr="00991C6D" w:rsidRDefault="00224EEE" w:rsidP="00500605">
      <w:pPr>
        <w:rPr>
          <w:rFonts w:cs="Arial"/>
        </w:rPr>
      </w:pPr>
    </w:p>
    <w:p w:rsidR="00406F39" w:rsidRDefault="00224EEE" w:rsidP="00B9479B">
      <w:pPr>
        <w:pStyle w:val="Heading3"/>
      </w:pPr>
      <w:r w:rsidRPr="00B9479B">
        <w:t>SWR-REQ-407141/A-Line Fault Handling Process</w:t>
      </w:r>
    </w:p>
    <w:p w:rsidR="00500605" w:rsidRPr="00C928F2" w:rsidRDefault="00224EEE" w:rsidP="00500605">
      <w:pPr>
        <w:rPr>
          <w:rFonts w:cs="Arial"/>
        </w:rPr>
      </w:pPr>
    </w:p>
    <w:p w:rsidR="00C928F2" w:rsidRDefault="00224EEE" w:rsidP="00C928F2">
      <w:pPr>
        <w:rPr>
          <w:rFonts w:cs="Arial"/>
        </w:rPr>
      </w:pPr>
      <w:r>
        <w:rPr>
          <w:rFonts w:cs="Arial"/>
        </w:rPr>
        <w:t>The Main node shall utilize the ‘line fault diagnostics’ feature with ‘fault localization’ to monitor the A2B bus for faults, and to identify localized fault types (short to ground, short to battery, shorted togeth</w:t>
      </w:r>
      <w:r>
        <w:rPr>
          <w:rFonts w:cs="Arial"/>
        </w:rPr>
        <w:t>er, or lines reversed). The retry strategy for identified faults shall be to attempt to rediscover the A2B bus every 500ms until the fault condition is no longer present.</w:t>
      </w:r>
    </w:p>
    <w:p w:rsidR="00C928F2" w:rsidRDefault="00224EEE" w:rsidP="00C928F2">
      <w:pPr>
        <w:rPr>
          <w:rFonts w:cs="Arial"/>
        </w:rPr>
      </w:pPr>
    </w:p>
    <w:p w:rsidR="00C928F2" w:rsidRDefault="00224EEE" w:rsidP="00C928F2">
      <w:pPr>
        <w:rPr>
          <w:rFonts w:cs="Arial"/>
          <w:color w:val="000000"/>
        </w:rPr>
      </w:pPr>
      <w:r>
        <w:rPr>
          <w:rFonts w:eastAsia="Calibri" w:cs="Arial"/>
        </w:rPr>
        <w:t>This digital interface shall adhere with the standard Ford diagnostics “</w:t>
      </w:r>
      <w:r>
        <w:rPr>
          <w:rFonts w:eastAsia="Calibri" w:cs="Arial"/>
          <w:i/>
        </w:rPr>
        <w:t>IDS Spec</w:t>
      </w:r>
      <w:r>
        <w:rPr>
          <w:rFonts w:eastAsia="Calibri" w:cs="Arial"/>
        </w:rPr>
        <w:t>” an</w:t>
      </w:r>
      <w:r>
        <w:rPr>
          <w:rFonts w:eastAsia="Calibri" w:cs="Arial"/>
        </w:rPr>
        <w:t xml:space="preserve">d must be capable to detect and survive indefinite short circuits (Zsc &lt; 350[mΩ]) to ground or battery. Once </w:t>
      </w:r>
      <w:r>
        <w:rPr>
          <w:rFonts w:cs="Arial"/>
          <w:color w:val="000000"/>
        </w:rPr>
        <w:t xml:space="preserve">a short circuit occurs and is removed, the output shall return to its normal state as stated in </w:t>
      </w:r>
      <w:r>
        <w:rPr>
          <w:rFonts w:cs="Arial"/>
          <w:i/>
          <w:u w:val="single"/>
        </w:rPr>
        <w:t>Analog Devices A2B Data link Implementation Specifi</w:t>
      </w:r>
      <w:r>
        <w:rPr>
          <w:rFonts w:cs="Arial"/>
          <w:i/>
          <w:u w:val="single"/>
        </w:rPr>
        <w:t>cation</w:t>
      </w:r>
      <w:r>
        <w:rPr>
          <w:rFonts w:cs="Arial"/>
          <w:color w:val="000000"/>
        </w:rPr>
        <w:t>.</w:t>
      </w:r>
    </w:p>
    <w:p w:rsidR="00C928F2" w:rsidRDefault="00224EEE" w:rsidP="00500605">
      <w:pPr>
        <w:rPr>
          <w:rFonts w:cs="Arial"/>
        </w:rPr>
      </w:pPr>
    </w:p>
    <w:p w:rsidR="00355640" w:rsidRPr="00355640" w:rsidRDefault="00224EEE" w:rsidP="00355640">
      <w:pPr>
        <w:rPr>
          <w:rFonts w:cs="Arial"/>
        </w:rPr>
      </w:pPr>
      <w:r w:rsidRPr="00355640">
        <w:rPr>
          <w:rFonts w:cs="Arial"/>
        </w:rPr>
        <w:t>If the line fault diagnostics feature has detected an A2B Bus fault as listed above for 5 seconds or more while the infotainment system is on (HMIAudioMode = ON) or while chimes is active (Power_Up_Chime_Modules = Active) then the Audio Client and</w:t>
      </w:r>
      <w:r w:rsidRPr="00355640">
        <w:rPr>
          <w:rFonts w:cs="Arial"/>
        </w:rPr>
        <w:t xml:space="preserve"> the A2B </w:t>
      </w:r>
      <w:r>
        <w:rPr>
          <w:rFonts w:cs="Arial"/>
        </w:rPr>
        <w:t>Main</w:t>
      </w:r>
      <w:r w:rsidRPr="00355640">
        <w:rPr>
          <w:rFonts w:cs="Arial"/>
        </w:rPr>
        <w:t xml:space="preserve"> node shall take the following actions:</w:t>
      </w:r>
    </w:p>
    <w:p w:rsidR="00355640" w:rsidRPr="00355640" w:rsidRDefault="00224EEE" w:rsidP="00577DE3">
      <w:pPr>
        <w:numPr>
          <w:ilvl w:val="0"/>
          <w:numId w:val="18"/>
        </w:numPr>
        <w:rPr>
          <w:rFonts w:cs="Arial"/>
        </w:rPr>
      </w:pPr>
      <w:r w:rsidRPr="00355640">
        <w:rPr>
          <w:rFonts w:cs="Arial"/>
        </w:rPr>
        <w:t xml:space="preserve">The Audio Client shall notify the A2B </w:t>
      </w:r>
      <w:r>
        <w:rPr>
          <w:rFonts w:cs="Arial"/>
        </w:rPr>
        <w:t>Main</w:t>
      </w:r>
      <w:r w:rsidRPr="00355640">
        <w:rPr>
          <w:rFonts w:cs="Arial"/>
        </w:rPr>
        <w:t xml:space="preserve"> Node when this occurs and when it recovers.</w:t>
      </w:r>
    </w:p>
    <w:p w:rsidR="00355640" w:rsidRPr="00355640" w:rsidRDefault="00224EEE" w:rsidP="00577DE3">
      <w:pPr>
        <w:numPr>
          <w:ilvl w:val="0"/>
          <w:numId w:val="18"/>
        </w:numPr>
        <w:rPr>
          <w:rFonts w:cs="Arial"/>
        </w:rPr>
      </w:pPr>
      <w:r w:rsidRPr="00355640">
        <w:rPr>
          <w:rFonts w:cs="Arial"/>
        </w:rPr>
        <w:t xml:space="preserve">The A2B </w:t>
      </w:r>
      <w:r>
        <w:rPr>
          <w:rFonts w:cs="Arial"/>
        </w:rPr>
        <w:t>Main</w:t>
      </w:r>
      <w:r w:rsidRPr="00355640">
        <w:rPr>
          <w:rFonts w:cs="Arial"/>
        </w:rPr>
        <w:t xml:space="preserve"> node shall set Chime_Supported = Not Supported returning chime control back to the Cluster.</w:t>
      </w:r>
    </w:p>
    <w:p w:rsidR="00355640" w:rsidRPr="00355640" w:rsidRDefault="00224EEE" w:rsidP="00577DE3">
      <w:pPr>
        <w:numPr>
          <w:ilvl w:val="0"/>
          <w:numId w:val="18"/>
        </w:numPr>
        <w:rPr>
          <w:rFonts w:cs="Arial"/>
        </w:rPr>
      </w:pPr>
      <w:r w:rsidRPr="00355640">
        <w:rPr>
          <w:rFonts w:cs="Arial"/>
        </w:rPr>
        <w:t xml:space="preserve">The A2B </w:t>
      </w:r>
      <w:r>
        <w:rPr>
          <w:rFonts w:cs="Arial"/>
        </w:rPr>
        <w:t>Mai</w:t>
      </w:r>
      <w:r>
        <w:rPr>
          <w:rFonts w:cs="Arial"/>
        </w:rPr>
        <w:t>n</w:t>
      </w:r>
      <w:r w:rsidRPr="00355640">
        <w:rPr>
          <w:rFonts w:cs="Arial"/>
        </w:rPr>
        <w:t xml:space="preserve"> node shall change the InfotainmentAudio.St signal from “NormalOperation” to “ErrorState_NoAudio”.</w:t>
      </w:r>
    </w:p>
    <w:p w:rsidR="00355640" w:rsidRPr="00355640" w:rsidRDefault="00224EEE" w:rsidP="00577DE3">
      <w:pPr>
        <w:numPr>
          <w:ilvl w:val="0"/>
          <w:numId w:val="18"/>
        </w:numPr>
        <w:rPr>
          <w:rFonts w:cs="Arial"/>
        </w:rPr>
      </w:pPr>
      <w:r w:rsidRPr="00355640">
        <w:rPr>
          <w:rFonts w:cs="Arial"/>
        </w:rPr>
        <w:t xml:space="preserve">The A2B </w:t>
      </w:r>
      <w:r>
        <w:rPr>
          <w:rFonts w:cs="Arial"/>
        </w:rPr>
        <w:t>Main</w:t>
      </w:r>
      <w:r w:rsidRPr="00355640">
        <w:rPr>
          <w:rFonts w:cs="Arial"/>
        </w:rPr>
        <w:t xml:space="preserve"> Node shall set a DTC as defined in the Infotainment Diagnostics Specification.</w:t>
      </w:r>
    </w:p>
    <w:p w:rsidR="00355640" w:rsidRPr="00355640" w:rsidRDefault="00224EEE" w:rsidP="00355640">
      <w:pPr>
        <w:rPr>
          <w:rFonts w:cs="Arial"/>
        </w:rPr>
      </w:pPr>
    </w:p>
    <w:p w:rsidR="00355640" w:rsidRPr="00355640" w:rsidRDefault="00224EEE" w:rsidP="00355640">
      <w:pPr>
        <w:rPr>
          <w:rFonts w:cs="Arial"/>
        </w:rPr>
      </w:pPr>
      <w:r w:rsidRPr="00355640">
        <w:rPr>
          <w:rFonts w:cs="Arial"/>
        </w:rPr>
        <w:t>A2B digital audio bus recovers:</w:t>
      </w:r>
    </w:p>
    <w:p w:rsidR="00355640" w:rsidRPr="00355640" w:rsidRDefault="00224EEE" w:rsidP="00577DE3">
      <w:pPr>
        <w:numPr>
          <w:ilvl w:val="0"/>
          <w:numId w:val="19"/>
        </w:numPr>
        <w:rPr>
          <w:rFonts w:cs="Arial"/>
        </w:rPr>
      </w:pPr>
      <w:r w:rsidRPr="00355640">
        <w:rPr>
          <w:rFonts w:cs="Arial"/>
        </w:rPr>
        <w:t>When the A2B bus recovers, it s</w:t>
      </w:r>
      <w:r w:rsidRPr="00355640">
        <w:rPr>
          <w:rFonts w:cs="Arial"/>
        </w:rPr>
        <w:t>hall follow the normal A2B audio start-up process.</w:t>
      </w:r>
    </w:p>
    <w:p w:rsidR="00355640" w:rsidRPr="00355640" w:rsidRDefault="00224EEE" w:rsidP="00577DE3">
      <w:pPr>
        <w:numPr>
          <w:ilvl w:val="0"/>
          <w:numId w:val="19"/>
        </w:numPr>
        <w:rPr>
          <w:rFonts w:cs="Arial"/>
        </w:rPr>
      </w:pPr>
      <w:r w:rsidRPr="00355640">
        <w:rPr>
          <w:rFonts w:cs="Arial"/>
        </w:rPr>
        <w:t xml:space="preserve">The A2B </w:t>
      </w:r>
      <w:r>
        <w:rPr>
          <w:rFonts w:cs="Arial"/>
        </w:rPr>
        <w:t>Main</w:t>
      </w:r>
      <w:r w:rsidRPr="00355640">
        <w:rPr>
          <w:rFonts w:cs="Arial"/>
        </w:rPr>
        <w:t xml:space="preserve"> node shall set the signal InfotainmentAudio.St = NormalOperation</w:t>
      </w:r>
    </w:p>
    <w:p w:rsidR="00355640" w:rsidRPr="00C928F2" w:rsidRDefault="00224EEE" w:rsidP="00355640">
      <w:pPr>
        <w:rPr>
          <w:rFonts w:cs="Arial"/>
        </w:rPr>
      </w:pPr>
    </w:p>
    <w:p w:rsidR="00406F39" w:rsidRDefault="00224EEE" w:rsidP="00B9479B">
      <w:pPr>
        <w:pStyle w:val="Heading3"/>
      </w:pPr>
      <w:r w:rsidRPr="00B9479B">
        <w:t>SWR-REQ-407142/A-Loss of Communication with Amplifier Sub Node</w:t>
      </w:r>
    </w:p>
    <w:p w:rsidR="00500605" w:rsidRPr="006B51A9" w:rsidRDefault="00224EEE" w:rsidP="00500605">
      <w:pPr>
        <w:rPr>
          <w:rFonts w:cs="Arial"/>
        </w:rPr>
      </w:pPr>
    </w:p>
    <w:p w:rsidR="006B51A9" w:rsidRDefault="00224EEE" w:rsidP="006B51A9">
      <w:pPr>
        <w:rPr>
          <w:rFonts w:cs="Arial"/>
        </w:rPr>
      </w:pPr>
      <w:r>
        <w:rPr>
          <w:rFonts w:cs="Arial"/>
        </w:rPr>
        <w:t>While the infotainment system is in normal operation:</w:t>
      </w:r>
    </w:p>
    <w:p w:rsidR="006B51A9" w:rsidRDefault="00224EEE" w:rsidP="00577DE3">
      <w:pPr>
        <w:numPr>
          <w:ilvl w:val="0"/>
          <w:numId w:val="20"/>
        </w:numPr>
        <w:rPr>
          <w:rFonts w:cs="Arial"/>
        </w:rPr>
      </w:pPr>
      <w:r>
        <w:rPr>
          <w:rFonts w:cs="Arial"/>
        </w:rPr>
        <w:lastRenderedPageBreak/>
        <w:t>Power_Up_Chime_Modules = Active and/or HMIAudioMode = ON</w:t>
      </w:r>
    </w:p>
    <w:p w:rsidR="006B51A9" w:rsidRDefault="00224EEE" w:rsidP="006B51A9">
      <w:pPr>
        <w:rPr>
          <w:rFonts w:cs="Arial"/>
        </w:rPr>
      </w:pPr>
    </w:p>
    <w:p w:rsidR="006B51A9" w:rsidRDefault="00224EEE" w:rsidP="006B51A9">
      <w:pPr>
        <w:rPr>
          <w:rFonts w:cs="Arial"/>
        </w:rPr>
      </w:pPr>
      <w:r>
        <w:rPr>
          <w:rFonts w:cs="Arial"/>
        </w:rPr>
        <w:t xml:space="preserve">If either the Audio Client or the Audio Server detects they are unable to </w:t>
      </w:r>
      <w:r>
        <w:rPr>
          <w:rFonts w:cs="Arial"/>
        </w:rPr>
        <w:t>transmit/receive/amplify chime content due to any reason for more than 5 seconds, then:</w:t>
      </w:r>
    </w:p>
    <w:p w:rsidR="006B51A9" w:rsidRDefault="00224EEE" w:rsidP="006B51A9">
      <w:pPr>
        <w:ind w:left="720"/>
        <w:rPr>
          <w:rFonts w:cs="Arial"/>
        </w:rPr>
      </w:pPr>
      <w:r>
        <w:rPr>
          <w:rFonts w:cs="Arial"/>
        </w:rPr>
        <w:t>- The Audio Server shall notify the A2B Main node that chimes are not supported.</w:t>
      </w:r>
    </w:p>
    <w:p w:rsidR="006B51A9" w:rsidRDefault="00224EEE" w:rsidP="006B51A9">
      <w:pPr>
        <w:ind w:left="720"/>
        <w:rPr>
          <w:rFonts w:cs="Arial"/>
        </w:rPr>
      </w:pPr>
      <w:r>
        <w:rPr>
          <w:rFonts w:cs="Arial"/>
        </w:rPr>
        <w:t>- The A2B Main node shall set Chime_Supported = Not Supported returning chime control b</w:t>
      </w:r>
      <w:r>
        <w:rPr>
          <w:rFonts w:cs="Arial"/>
        </w:rPr>
        <w:t>ack to the Cluster.</w:t>
      </w:r>
    </w:p>
    <w:p w:rsidR="006B51A9" w:rsidRDefault="00224EEE" w:rsidP="006B51A9">
      <w:pPr>
        <w:ind w:left="720"/>
        <w:rPr>
          <w:rFonts w:cs="Arial"/>
        </w:rPr>
      </w:pPr>
      <w:r>
        <w:rPr>
          <w:rFonts w:cs="Arial"/>
        </w:rPr>
        <w:t>- The A2B Main node shall change the InfotainmentAudio.St signal from “NormalOperation” to “ErrorState_NoAudio”.</w:t>
      </w:r>
    </w:p>
    <w:p w:rsidR="006B51A9" w:rsidRPr="006B51A9" w:rsidRDefault="00224EEE" w:rsidP="00500605">
      <w:pPr>
        <w:rPr>
          <w:rFonts w:cs="Arial"/>
        </w:rPr>
      </w:pPr>
    </w:p>
    <w:p w:rsidR="00406F39" w:rsidRDefault="00224EEE" w:rsidP="00B9479B">
      <w:pPr>
        <w:pStyle w:val="Heading3"/>
      </w:pPr>
      <w:r w:rsidRPr="00B9479B">
        <w:t>SWR-REQ-407143/A-Retrying handling at A2B bus initialization</w:t>
      </w:r>
    </w:p>
    <w:p w:rsidR="00500605" w:rsidRPr="00CC2364" w:rsidRDefault="00224EEE" w:rsidP="00500605">
      <w:pPr>
        <w:rPr>
          <w:rFonts w:cs="Arial"/>
        </w:rPr>
      </w:pPr>
    </w:p>
    <w:p w:rsidR="00CC2364" w:rsidRDefault="00224EEE" w:rsidP="00CC2364">
      <w:pPr>
        <w:rPr>
          <w:rFonts w:cs="Arial"/>
        </w:rPr>
      </w:pPr>
      <w:r>
        <w:rPr>
          <w:rFonts w:cs="Arial"/>
        </w:rPr>
        <w:t xml:space="preserve">See </w:t>
      </w:r>
      <w:r>
        <w:rPr>
          <w:rFonts w:cs="Arial"/>
          <w:i/>
          <w:u w:val="single"/>
        </w:rPr>
        <w:t>Analog Devices A2</w:t>
      </w:r>
      <w:r>
        <w:rPr>
          <w:rFonts w:cs="Arial"/>
          <w:i/>
          <w:u w:val="single"/>
        </w:rPr>
        <w:t>B Data link Implementation Specification</w:t>
      </w:r>
      <w:r>
        <w:rPr>
          <w:rFonts w:cs="Arial"/>
        </w:rPr>
        <w:t xml:space="preserve"> for retry handling.</w:t>
      </w:r>
    </w:p>
    <w:p w:rsidR="00CC2364" w:rsidRPr="00CC2364" w:rsidRDefault="00224EEE" w:rsidP="00500605">
      <w:pPr>
        <w:rPr>
          <w:rFonts w:cs="Arial"/>
        </w:rPr>
      </w:pPr>
    </w:p>
    <w:p w:rsidR="00406F39" w:rsidRDefault="00224EEE" w:rsidP="00B9479B">
      <w:pPr>
        <w:pStyle w:val="Heading3"/>
      </w:pPr>
      <w:r w:rsidRPr="00B9479B">
        <w:t>SWR-REQ-407144/A-Wrong Configuration at EOL</w:t>
      </w:r>
    </w:p>
    <w:p w:rsidR="00500605" w:rsidRPr="005A585B" w:rsidRDefault="00224EEE" w:rsidP="00500605">
      <w:pPr>
        <w:rPr>
          <w:rFonts w:cs="Arial"/>
        </w:rPr>
      </w:pPr>
    </w:p>
    <w:p w:rsidR="005A585B" w:rsidRDefault="00224EEE" w:rsidP="005A585B">
      <w:pPr>
        <w:rPr>
          <w:rFonts w:cs="Arial"/>
        </w:rPr>
      </w:pPr>
      <w:r>
        <w:rPr>
          <w:rFonts w:cs="Arial"/>
        </w:rPr>
        <w:t xml:space="preserve">See </w:t>
      </w:r>
      <w:r>
        <w:rPr>
          <w:rFonts w:cs="Arial"/>
          <w:i/>
          <w:u w:val="single"/>
        </w:rPr>
        <w:t>Analog Devices A2B Data link Implementation Specification</w:t>
      </w:r>
      <w:r>
        <w:rPr>
          <w:rFonts w:cs="Arial"/>
        </w:rPr>
        <w:t xml:space="preserve"> for A2B EOL error configuration handling.</w:t>
      </w:r>
    </w:p>
    <w:p w:rsidR="005A585B" w:rsidRDefault="00224EEE" w:rsidP="005A585B">
      <w:pPr>
        <w:rPr>
          <w:rFonts w:cs="Arial"/>
        </w:rPr>
      </w:pPr>
    </w:p>
    <w:p w:rsidR="005A585B" w:rsidRDefault="00224EEE" w:rsidP="005A585B">
      <w:pPr>
        <w:rPr>
          <w:rFonts w:cs="Arial"/>
          <w:highlight w:val="cyan"/>
        </w:rPr>
      </w:pPr>
      <w:r>
        <w:rPr>
          <w:rFonts w:cs="Arial"/>
        </w:rPr>
        <w:t xml:space="preserve">The A2B Main node shall set the appropriate diagnostics error code (see </w:t>
      </w:r>
      <w:r>
        <w:rPr>
          <w:rFonts w:cs="Arial"/>
          <w:i/>
          <w:u w:val="single"/>
        </w:rPr>
        <w:t>Infotainment Diagnostics Specification)</w:t>
      </w:r>
      <w:r>
        <w:rPr>
          <w:rFonts w:cs="Arial"/>
        </w:rPr>
        <w:t>.</w:t>
      </w:r>
    </w:p>
    <w:p w:rsidR="005A585B" w:rsidRDefault="00224EEE" w:rsidP="00500605">
      <w:pPr>
        <w:rPr>
          <w:rFonts w:cs="Arial"/>
        </w:rPr>
      </w:pPr>
    </w:p>
    <w:p w:rsidR="004A4709" w:rsidRDefault="00224EEE" w:rsidP="00500605">
      <w:pPr>
        <w:rPr>
          <w:rFonts w:cs="Arial"/>
        </w:rPr>
      </w:pPr>
      <w:r w:rsidRPr="004A4709">
        <w:rPr>
          <w:rFonts w:cs="Arial"/>
        </w:rPr>
        <w:t xml:space="preserve">The A2B </w:t>
      </w:r>
      <w:r>
        <w:rPr>
          <w:rFonts w:cs="Arial"/>
        </w:rPr>
        <w:t>Main</w:t>
      </w:r>
      <w:r w:rsidRPr="004A4709">
        <w:rPr>
          <w:rFonts w:cs="Arial"/>
        </w:rPr>
        <w:t xml:space="preserve"> Node shall record the ‘alternate’ matching configuration in a Diagnostic DID.</w:t>
      </w:r>
    </w:p>
    <w:p w:rsidR="004A4709" w:rsidRPr="005A585B" w:rsidRDefault="00224EEE" w:rsidP="00500605">
      <w:pPr>
        <w:rPr>
          <w:rFonts w:cs="Arial"/>
        </w:rPr>
      </w:pPr>
    </w:p>
    <w:p w:rsidR="00406F39" w:rsidRDefault="00224EEE" w:rsidP="00B9479B">
      <w:pPr>
        <w:pStyle w:val="Heading3"/>
      </w:pPr>
      <w:r w:rsidRPr="00B9479B">
        <w:t>SWR-REQ-407146/A-Data Error Handling Process</w:t>
      </w:r>
    </w:p>
    <w:p w:rsidR="00500605" w:rsidRPr="00DC13D3" w:rsidRDefault="00224EEE" w:rsidP="00500605">
      <w:pPr>
        <w:rPr>
          <w:rFonts w:cs="Arial"/>
        </w:rPr>
      </w:pPr>
    </w:p>
    <w:p w:rsidR="001666BC" w:rsidRDefault="00224EEE" w:rsidP="00DC13D3">
      <w:pPr>
        <w:rPr>
          <w:rFonts w:cs="Arial"/>
        </w:rPr>
      </w:pPr>
      <w:r>
        <w:rPr>
          <w:rFonts w:cs="Arial"/>
        </w:rPr>
        <w:t xml:space="preserve">The Main node shall monitor the A2B communication for </w:t>
      </w:r>
      <w:r w:rsidRPr="001666BC">
        <w:rPr>
          <w:rFonts w:cs="Arial"/>
        </w:rPr>
        <w:t>the following data bit errors</w:t>
      </w:r>
      <w:r>
        <w:rPr>
          <w:rFonts w:cs="Arial"/>
        </w:rPr>
        <w:t>:</w:t>
      </w:r>
    </w:p>
    <w:p w:rsidR="001666BC" w:rsidRPr="001666BC" w:rsidRDefault="00224EEE" w:rsidP="00577DE3">
      <w:pPr>
        <w:numPr>
          <w:ilvl w:val="0"/>
          <w:numId w:val="21"/>
        </w:numPr>
        <w:rPr>
          <w:rFonts w:cs="Arial"/>
        </w:rPr>
      </w:pPr>
      <w:r w:rsidRPr="001666BC">
        <w:rPr>
          <w:rFonts w:cs="Arial"/>
        </w:rPr>
        <w:t>Header Count Error (HDCNTERR)</w:t>
      </w:r>
    </w:p>
    <w:p w:rsidR="001666BC" w:rsidRPr="001666BC" w:rsidRDefault="00224EEE" w:rsidP="00577DE3">
      <w:pPr>
        <w:numPr>
          <w:ilvl w:val="0"/>
          <w:numId w:val="21"/>
        </w:numPr>
        <w:rPr>
          <w:rFonts w:cs="Arial"/>
        </w:rPr>
      </w:pPr>
      <w:r w:rsidRPr="001666BC">
        <w:rPr>
          <w:rFonts w:cs="Arial"/>
        </w:rPr>
        <w:t>Data Decode Error (DDERR)</w:t>
      </w:r>
    </w:p>
    <w:p w:rsidR="001666BC" w:rsidRPr="001666BC" w:rsidRDefault="00224EEE" w:rsidP="00577DE3">
      <w:pPr>
        <w:numPr>
          <w:ilvl w:val="0"/>
          <w:numId w:val="21"/>
        </w:numPr>
        <w:rPr>
          <w:rFonts w:cs="Arial"/>
        </w:rPr>
      </w:pPr>
      <w:r w:rsidRPr="001666BC">
        <w:rPr>
          <w:rFonts w:cs="Arial"/>
        </w:rPr>
        <w:t>(CRCERR)</w:t>
      </w:r>
    </w:p>
    <w:p w:rsidR="001666BC" w:rsidRPr="001666BC" w:rsidRDefault="00224EEE" w:rsidP="00577DE3">
      <w:pPr>
        <w:numPr>
          <w:ilvl w:val="0"/>
          <w:numId w:val="21"/>
        </w:numPr>
        <w:rPr>
          <w:rFonts w:cs="Arial"/>
        </w:rPr>
      </w:pPr>
      <w:r w:rsidRPr="001666BC">
        <w:rPr>
          <w:rFonts w:cs="Arial"/>
        </w:rPr>
        <w:t>Parity Errors (DPERR)</w:t>
      </w:r>
    </w:p>
    <w:p w:rsidR="001666BC" w:rsidRPr="001666BC" w:rsidRDefault="00224EEE" w:rsidP="00577DE3">
      <w:pPr>
        <w:numPr>
          <w:ilvl w:val="0"/>
          <w:numId w:val="21"/>
        </w:numPr>
        <w:rPr>
          <w:rFonts w:cs="Arial"/>
        </w:rPr>
      </w:pPr>
      <w:r w:rsidRPr="001666BC">
        <w:rPr>
          <w:rFonts w:cs="Arial"/>
        </w:rPr>
        <w:t xml:space="preserve">Bit </w:t>
      </w:r>
      <w:r w:rsidRPr="001666BC">
        <w:rPr>
          <w:rFonts w:cs="Arial"/>
        </w:rPr>
        <w:t>Errors (BECOVF)</w:t>
      </w:r>
    </w:p>
    <w:p w:rsidR="001666BC" w:rsidRPr="001666BC" w:rsidRDefault="00224EEE" w:rsidP="00577DE3">
      <w:pPr>
        <w:numPr>
          <w:ilvl w:val="0"/>
          <w:numId w:val="21"/>
        </w:numPr>
        <w:rPr>
          <w:rFonts w:cs="Arial"/>
        </w:rPr>
      </w:pPr>
      <w:r w:rsidRPr="001666BC">
        <w:rPr>
          <w:rFonts w:cs="Arial"/>
        </w:rPr>
        <w:t>(SRFERR)</w:t>
      </w:r>
    </w:p>
    <w:p w:rsidR="001666BC" w:rsidRPr="001666BC" w:rsidRDefault="00224EEE" w:rsidP="00577DE3">
      <w:pPr>
        <w:numPr>
          <w:ilvl w:val="0"/>
          <w:numId w:val="21"/>
        </w:numPr>
        <w:rPr>
          <w:rFonts w:cs="Arial"/>
        </w:rPr>
      </w:pPr>
      <w:r w:rsidRPr="001666BC">
        <w:rPr>
          <w:rFonts w:cs="Arial"/>
        </w:rPr>
        <w:t>SRFCRCERR (</w:t>
      </w:r>
      <w:r>
        <w:rPr>
          <w:rFonts w:cs="Arial"/>
        </w:rPr>
        <w:t>sub node</w:t>
      </w:r>
      <w:r w:rsidRPr="001666BC">
        <w:rPr>
          <w:rFonts w:cs="Arial"/>
        </w:rPr>
        <w:t xml:space="preserve"> only)</w:t>
      </w:r>
    </w:p>
    <w:p w:rsidR="001666BC" w:rsidRDefault="00224EEE" w:rsidP="001666BC">
      <w:pPr>
        <w:rPr>
          <w:rFonts w:cs="Arial"/>
        </w:rPr>
      </w:pPr>
    </w:p>
    <w:p w:rsidR="00DC13D3" w:rsidRDefault="00224EEE" w:rsidP="00DC13D3">
      <w:pPr>
        <w:rPr>
          <w:rFonts w:cs="Arial"/>
        </w:rPr>
      </w:pPr>
      <w:r w:rsidRPr="001666BC">
        <w:rPr>
          <w:rFonts w:cs="Arial"/>
        </w:rPr>
        <w:t xml:space="preserve">The </w:t>
      </w:r>
      <w:r>
        <w:rPr>
          <w:rFonts w:cs="Arial"/>
        </w:rPr>
        <w:t>Main</w:t>
      </w:r>
      <w:r w:rsidRPr="001666BC">
        <w:rPr>
          <w:rFonts w:cs="Arial"/>
        </w:rPr>
        <w:t xml:space="preserve"> Node </w:t>
      </w:r>
      <w:r>
        <w:rPr>
          <w:rFonts w:cs="Arial"/>
        </w:rPr>
        <w:t xml:space="preserve">shall adhere with Ford diagnostics </w:t>
      </w:r>
      <w:r>
        <w:rPr>
          <w:rFonts w:cs="Arial"/>
          <w:i/>
          <w:u w:val="single"/>
        </w:rPr>
        <w:t>Infotainment Diagnostics Specification</w:t>
      </w:r>
      <w:r>
        <w:rPr>
          <w:rFonts w:cs="Arial"/>
        </w:rPr>
        <w:t xml:space="preserve"> with respect to A2B Bit Error faults.</w:t>
      </w:r>
    </w:p>
    <w:p w:rsidR="00DC13D3" w:rsidRPr="00DC13D3" w:rsidRDefault="00224EEE" w:rsidP="00500605">
      <w:pPr>
        <w:rPr>
          <w:rFonts w:cs="Arial"/>
        </w:rPr>
      </w:pPr>
    </w:p>
    <w:p w:rsidR="00406F39" w:rsidRDefault="00224EEE" w:rsidP="00B9479B">
      <w:pPr>
        <w:pStyle w:val="Heading3"/>
      </w:pPr>
      <w:r w:rsidRPr="00B9479B">
        <w:t>SWR-REQ-407147/A-Sub Node Power Loss Fault Handling Process</w:t>
      </w:r>
    </w:p>
    <w:p w:rsidR="00500605" w:rsidRPr="00ED6B4D" w:rsidRDefault="00224EEE" w:rsidP="00500605">
      <w:pPr>
        <w:rPr>
          <w:rFonts w:cs="Arial"/>
        </w:rPr>
      </w:pPr>
    </w:p>
    <w:p w:rsidR="00ED6B4D" w:rsidRDefault="00224EEE" w:rsidP="00ED6B4D">
      <w:pPr>
        <w:rPr>
          <w:rFonts w:cs="Arial"/>
        </w:rPr>
      </w:pPr>
      <w:r>
        <w:rPr>
          <w:rFonts w:cs="Arial"/>
        </w:rPr>
        <w:t xml:space="preserve">If the Sub node’s A2B transceiver unexpectedly shuts down, the Sub node shall record that the event occurred in non-volatile memory. Once the Sub node’s A2B transceiver starts responding again, the Sub node shall return to its normal </w:t>
      </w:r>
      <w:r>
        <w:rPr>
          <w:rFonts w:cs="Arial"/>
        </w:rPr>
        <w:t>state and wait to be rediscovered.</w:t>
      </w:r>
    </w:p>
    <w:p w:rsidR="00ED6B4D" w:rsidRPr="00ED6B4D" w:rsidRDefault="00224EEE" w:rsidP="00500605">
      <w:pPr>
        <w:rPr>
          <w:rFonts w:cs="Arial"/>
        </w:rPr>
      </w:pPr>
    </w:p>
    <w:p w:rsidR="00406F39" w:rsidRDefault="00224EEE" w:rsidP="00B9479B">
      <w:pPr>
        <w:pStyle w:val="Heading2"/>
      </w:pPr>
      <w:r>
        <w:t>Audio Content Management</w:t>
      </w:r>
    </w:p>
    <w:p w:rsidR="00406F39" w:rsidRDefault="00224EEE" w:rsidP="00B9479B">
      <w:pPr>
        <w:pStyle w:val="Heading3"/>
      </w:pPr>
      <w:r w:rsidRPr="00B9479B">
        <w:t>SWR-REQ-407148/A-Audio Server side Initialized</w:t>
      </w:r>
    </w:p>
    <w:p w:rsidR="00500605" w:rsidRPr="00EB5804" w:rsidRDefault="00224EEE" w:rsidP="00500605">
      <w:pPr>
        <w:rPr>
          <w:rFonts w:cs="Arial"/>
        </w:rPr>
      </w:pPr>
    </w:p>
    <w:p w:rsidR="00EB5804" w:rsidRDefault="00224EEE" w:rsidP="00EB5804">
      <w:pPr>
        <w:rPr>
          <w:rFonts w:cs="Arial"/>
        </w:rPr>
      </w:pPr>
      <w:r>
        <w:rPr>
          <w:rFonts w:cs="Arial"/>
        </w:rPr>
        <w:t>The Audio Server shall not process any Audio content received on any A2B stream until the receiving circuitry has stabilized. (ie: the A2B audio content shall be ignored until the amplifiers are stabilized and pop-free)</w:t>
      </w:r>
    </w:p>
    <w:p w:rsidR="00EB5804" w:rsidRPr="00EB5804" w:rsidRDefault="00224EEE" w:rsidP="00500605">
      <w:pPr>
        <w:rPr>
          <w:rFonts w:cs="Arial"/>
        </w:rPr>
      </w:pPr>
    </w:p>
    <w:p w:rsidR="00406F39" w:rsidRDefault="00224EEE" w:rsidP="00B9479B">
      <w:pPr>
        <w:pStyle w:val="Heading3"/>
      </w:pPr>
      <w:r w:rsidRPr="00B9479B">
        <w:t>SWR-REQ-407149/A-Audio Client side Initialized</w:t>
      </w:r>
    </w:p>
    <w:p w:rsidR="00500605" w:rsidRPr="00B150EF" w:rsidRDefault="00224EEE" w:rsidP="00500605">
      <w:pPr>
        <w:rPr>
          <w:rFonts w:cs="Arial"/>
        </w:rPr>
      </w:pPr>
    </w:p>
    <w:p w:rsidR="00B150EF" w:rsidRDefault="00224EEE" w:rsidP="00B150EF">
      <w:pPr>
        <w:rPr>
          <w:rFonts w:cs="Arial"/>
        </w:rPr>
      </w:pPr>
      <w:r>
        <w:rPr>
          <w:rFonts w:cs="Arial"/>
        </w:rPr>
        <w:t>The Audio Client shall transmit full mute on all A2B Audio Streams until the transmitting circuitry has stabilized. (ie: the A2B Tuner Audio stream shall send audio content of ‘full mu</w:t>
      </w:r>
      <w:r>
        <w:rPr>
          <w:rFonts w:cs="Arial"/>
        </w:rPr>
        <w:t>te’ until the tuner circuitry is fully initialized and stable)</w:t>
      </w:r>
    </w:p>
    <w:p w:rsidR="00B150EF" w:rsidRPr="00B150EF" w:rsidRDefault="00224EEE" w:rsidP="00500605">
      <w:pPr>
        <w:rPr>
          <w:rFonts w:cs="Arial"/>
        </w:rPr>
      </w:pPr>
    </w:p>
    <w:p w:rsidR="00406F39" w:rsidRDefault="00224EEE" w:rsidP="00B9479B">
      <w:pPr>
        <w:pStyle w:val="Heading3"/>
      </w:pPr>
      <w:r w:rsidRPr="00B9479B">
        <w:lastRenderedPageBreak/>
        <w:t>SWR-REQ-407150/A-Audio Client side De-Allocated</w:t>
      </w:r>
    </w:p>
    <w:p w:rsidR="00500605" w:rsidRPr="00727BB6" w:rsidRDefault="00224EEE" w:rsidP="00500605">
      <w:pPr>
        <w:rPr>
          <w:rFonts w:cs="Arial"/>
        </w:rPr>
      </w:pPr>
    </w:p>
    <w:p w:rsidR="00727BB6" w:rsidRDefault="00224EEE" w:rsidP="00727BB6">
      <w:pPr>
        <w:rPr>
          <w:rFonts w:cs="Arial"/>
        </w:rPr>
      </w:pPr>
      <w:r>
        <w:rPr>
          <w:rFonts w:cs="Arial"/>
        </w:rPr>
        <w:t>The Audio Client shall transmit full mute on all A2B Audio Streams not in use. (ie: A2B Streams ‘</w:t>
      </w:r>
      <w:del w:id="397" w:author="Walus, David (D.M.)" w:date="2021-05-06T13:42:00Z">
        <w:r w:rsidDel="004255D9">
          <w:rPr>
            <w:rFonts w:cs="Arial"/>
          </w:rPr>
          <w:delText>Premium Audio 1</w:delText>
        </w:r>
      </w:del>
      <w:ins w:id="398" w:author="Walus, David (D.M.)" w:date="2021-05-06T13:42:00Z">
        <w:r>
          <w:rPr>
            <w:rFonts w:cs="Arial"/>
          </w:rPr>
          <w:t xml:space="preserve">PAC </w:t>
        </w:r>
        <w:r>
          <w:rPr>
            <w:rFonts w:cs="Arial"/>
          </w:rPr>
          <w:t>Speaker Channels</w:t>
        </w:r>
      </w:ins>
      <w:r>
        <w:rPr>
          <w:rFonts w:cs="Arial"/>
        </w:rPr>
        <w:t xml:space="preserve">’ </w:t>
      </w:r>
      <w:del w:id="399" w:author="Walus, David (D.M.)" w:date="2021-05-06T13:42:00Z">
        <w:r w:rsidDel="004255D9">
          <w:rPr>
            <w:rFonts w:cs="Arial"/>
          </w:rPr>
          <w:delText xml:space="preserve">through ‘Premium Audio 4’ </w:delText>
        </w:r>
      </w:del>
      <w:r>
        <w:rPr>
          <w:rFonts w:cs="Arial"/>
        </w:rPr>
        <w:t>shall transmit full mute when the Audio HMI is turned off by the customer, and no other audio source is playing such as a phone call or Navigation prompt.)</w:t>
      </w:r>
    </w:p>
    <w:p w:rsidR="00727BB6" w:rsidRDefault="00224EEE" w:rsidP="00727BB6">
      <w:pPr>
        <w:rPr>
          <w:rFonts w:cs="Arial"/>
        </w:rPr>
      </w:pPr>
    </w:p>
    <w:p w:rsidR="00727BB6" w:rsidRDefault="00224EEE" w:rsidP="00727BB6">
      <w:pPr>
        <w:autoSpaceDE w:val="0"/>
        <w:autoSpaceDN w:val="0"/>
        <w:adjustRightInd w:val="0"/>
        <w:rPr>
          <w:rFonts w:cs="Arial"/>
        </w:rPr>
      </w:pPr>
      <w:r>
        <w:rPr>
          <w:rFonts w:cs="Arial"/>
        </w:rPr>
        <w:t>This supersedes SPSS requirement “</w:t>
      </w:r>
      <w:r>
        <w:rPr>
          <w:rFonts w:cs="Arial"/>
          <w:u w:val="single"/>
        </w:rPr>
        <w:t>AUMGNT-GREQ-220856-Mu</w:t>
      </w:r>
      <w:r>
        <w:rPr>
          <w:rFonts w:cs="Arial"/>
          <w:u w:val="single"/>
        </w:rPr>
        <w:t>ting and Unmuting of Audio Resource Server Line Level signal to the external DSP AMP for source changes</w:t>
      </w:r>
      <w:r>
        <w:rPr>
          <w:rFonts w:cs="Arial"/>
        </w:rPr>
        <w:t>” which is for when there is not a digital audio bus connection.</w:t>
      </w:r>
    </w:p>
    <w:p w:rsidR="00727BB6" w:rsidRPr="00727BB6" w:rsidRDefault="00224EEE" w:rsidP="00500605">
      <w:pPr>
        <w:rPr>
          <w:rFonts w:cs="Arial"/>
        </w:rPr>
      </w:pPr>
    </w:p>
    <w:p w:rsidR="00406F39" w:rsidRDefault="00224EEE" w:rsidP="00B9479B">
      <w:pPr>
        <w:pStyle w:val="Heading3"/>
      </w:pPr>
      <w:r w:rsidRPr="00B9479B">
        <w:t xml:space="preserve">SWR-REQ-407151/A-Audio </w:t>
      </w:r>
      <w:proofErr w:type="gramStart"/>
      <w:r w:rsidRPr="00B9479B">
        <w:t>Server side</w:t>
      </w:r>
      <w:proofErr w:type="gramEnd"/>
      <w:r w:rsidRPr="00B9479B">
        <w:t xml:space="preserve"> Audio Quality</w:t>
      </w:r>
    </w:p>
    <w:p w:rsidR="00500605" w:rsidRPr="005727A2" w:rsidRDefault="00224EEE" w:rsidP="00500605">
      <w:pPr>
        <w:rPr>
          <w:rFonts w:cs="Arial"/>
        </w:rPr>
      </w:pPr>
    </w:p>
    <w:p w:rsidR="005727A2" w:rsidRDefault="00224EEE" w:rsidP="005727A2">
      <w:pPr>
        <w:autoSpaceDE w:val="0"/>
        <w:autoSpaceDN w:val="0"/>
        <w:adjustRightInd w:val="0"/>
        <w:rPr>
          <w:rFonts w:cs="Arial"/>
        </w:rPr>
      </w:pPr>
      <w:r>
        <w:rPr>
          <w:rFonts w:cs="Arial"/>
        </w:rPr>
        <w:t xml:space="preserve">The Audio Server shall play audio: </w:t>
      </w:r>
    </w:p>
    <w:p w:rsidR="005727A2" w:rsidRDefault="00224EEE" w:rsidP="00577DE3">
      <w:pPr>
        <w:numPr>
          <w:ilvl w:val="0"/>
          <w:numId w:val="22"/>
        </w:numPr>
        <w:autoSpaceDE w:val="0"/>
        <w:autoSpaceDN w:val="0"/>
        <w:adjustRightInd w:val="0"/>
        <w:spacing w:line="256" w:lineRule="auto"/>
        <w:rPr>
          <w:rFonts w:cs="Arial"/>
        </w:rPr>
      </w:pPr>
      <w:r>
        <w:rPr>
          <w:rFonts w:cs="Arial"/>
        </w:rPr>
        <w:t>Without any distortions caused by the Digital Audio Transport signal.</w:t>
      </w:r>
    </w:p>
    <w:p w:rsidR="005727A2" w:rsidRDefault="00224EEE" w:rsidP="00577DE3">
      <w:pPr>
        <w:numPr>
          <w:ilvl w:val="0"/>
          <w:numId w:val="23"/>
        </w:numPr>
        <w:autoSpaceDE w:val="0"/>
        <w:autoSpaceDN w:val="0"/>
        <w:adjustRightInd w:val="0"/>
        <w:spacing w:line="256" w:lineRule="auto"/>
        <w:rPr>
          <w:rFonts w:cs="Arial"/>
        </w:rPr>
      </w:pPr>
      <w:r>
        <w:rPr>
          <w:rFonts w:cs="Arial"/>
        </w:rPr>
        <w:t>With no choppy data from digital audio data getting buffered.</w:t>
      </w:r>
    </w:p>
    <w:p w:rsidR="005727A2" w:rsidRDefault="00224EEE" w:rsidP="00577DE3">
      <w:pPr>
        <w:numPr>
          <w:ilvl w:val="0"/>
          <w:numId w:val="23"/>
        </w:numPr>
        <w:autoSpaceDE w:val="0"/>
        <w:autoSpaceDN w:val="0"/>
        <w:adjustRightInd w:val="0"/>
        <w:spacing w:line="256" w:lineRule="auto"/>
        <w:rPr>
          <w:rFonts w:cs="Arial"/>
        </w:rPr>
      </w:pPr>
      <w:r>
        <w:rPr>
          <w:rFonts w:cs="Arial"/>
        </w:rPr>
        <w:t>With the latencies from when the audio signal leaves the Audio Client until the audio is</w:t>
      </w:r>
      <w:r>
        <w:rPr>
          <w:rFonts w:cs="Arial"/>
        </w:rPr>
        <w:t xml:space="preserve"> output from the Audio Server being no worse than if analog signals were used.</w:t>
      </w:r>
    </w:p>
    <w:p w:rsidR="005727A2" w:rsidRDefault="00224EEE" w:rsidP="00577DE3">
      <w:pPr>
        <w:numPr>
          <w:ilvl w:val="0"/>
          <w:numId w:val="23"/>
        </w:numPr>
        <w:autoSpaceDE w:val="0"/>
        <w:autoSpaceDN w:val="0"/>
        <w:adjustRightInd w:val="0"/>
        <w:spacing w:line="256" w:lineRule="auto"/>
        <w:rPr>
          <w:rFonts w:cs="Arial"/>
        </w:rPr>
      </w:pPr>
      <w:r>
        <w:rPr>
          <w:rFonts w:cs="Arial"/>
        </w:rPr>
        <w:t>With the audio quality being as good or better than analog:</w:t>
      </w:r>
    </w:p>
    <w:p w:rsidR="005727A2" w:rsidRDefault="00224EEE" w:rsidP="00577DE3">
      <w:pPr>
        <w:numPr>
          <w:ilvl w:val="1"/>
          <w:numId w:val="23"/>
        </w:numPr>
        <w:autoSpaceDE w:val="0"/>
        <w:autoSpaceDN w:val="0"/>
        <w:adjustRightInd w:val="0"/>
        <w:spacing w:line="256" w:lineRule="auto"/>
        <w:rPr>
          <w:rFonts w:cs="Arial"/>
        </w:rPr>
      </w:pPr>
      <w:r>
        <w:rPr>
          <w:rFonts w:cs="Arial"/>
        </w:rPr>
        <w:t>S/N ratio (ex. can’t hear digital noise, clock jitter when there is no volume or low volume)</w:t>
      </w:r>
    </w:p>
    <w:p w:rsidR="005727A2" w:rsidRDefault="00224EEE" w:rsidP="00577DE3">
      <w:pPr>
        <w:numPr>
          <w:ilvl w:val="1"/>
          <w:numId w:val="23"/>
        </w:numPr>
        <w:autoSpaceDE w:val="0"/>
        <w:autoSpaceDN w:val="0"/>
        <w:adjustRightInd w:val="0"/>
        <w:spacing w:line="256" w:lineRule="auto"/>
        <w:rPr>
          <w:rFonts w:cs="Arial"/>
        </w:rPr>
      </w:pPr>
      <w:r>
        <w:rPr>
          <w:rFonts w:cs="Arial"/>
        </w:rPr>
        <w:t>Non-corrupted data</w:t>
      </w:r>
    </w:p>
    <w:p w:rsidR="005727A2" w:rsidRDefault="00224EEE" w:rsidP="00577DE3">
      <w:pPr>
        <w:numPr>
          <w:ilvl w:val="1"/>
          <w:numId w:val="23"/>
        </w:numPr>
        <w:autoSpaceDE w:val="0"/>
        <w:autoSpaceDN w:val="0"/>
        <w:adjustRightInd w:val="0"/>
        <w:spacing w:line="256" w:lineRule="auto"/>
        <w:rPr>
          <w:rFonts w:cs="Arial"/>
        </w:rPr>
      </w:pPr>
      <w:r>
        <w:rPr>
          <w:rFonts w:cs="Arial"/>
        </w:rPr>
        <w:t>Digit</w:t>
      </w:r>
      <w:r>
        <w:rPr>
          <w:rFonts w:cs="Arial"/>
        </w:rPr>
        <w:t>al Bit Stream for test signal looks better than analog signal test signal</w:t>
      </w:r>
    </w:p>
    <w:p w:rsidR="005727A2" w:rsidRPr="005727A2" w:rsidRDefault="00224EEE" w:rsidP="00500605">
      <w:pPr>
        <w:rPr>
          <w:rFonts w:cs="Arial"/>
        </w:rPr>
      </w:pPr>
    </w:p>
    <w:p w:rsidR="00406F39" w:rsidRDefault="00224EEE" w:rsidP="00B9479B">
      <w:pPr>
        <w:pStyle w:val="Heading2"/>
      </w:pPr>
      <w:r w:rsidRPr="00B9479B">
        <w:t xml:space="preserve">SWR-REQ-407152/A-Audio Performance during a </w:t>
      </w:r>
      <w:r w:rsidRPr="00B9479B">
        <w:t>Start-Stop Event</w:t>
      </w:r>
    </w:p>
    <w:p w:rsidR="00500605" w:rsidRPr="003D0A9E" w:rsidRDefault="00224EEE" w:rsidP="00500605">
      <w:pPr>
        <w:rPr>
          <w:rFonts w:cs="Arial"/>
        </w:rPr>
      </w:pPr>
    </w:p>
    <w:p w:rsidR="003D0A9E" w:rsidRDefault="00224EEE" w:rsidP="003D0A9E">
      <w:pPr>
        <w:autoSpaceDE w:val="0"/>
        <w:autoSpaceDN w:val="0"/>
        <w:adjustRightInd w:val="0"/>
        <w:rPr>
          <w:rFonts w:cs="Arial"/>
          <w:i/>
          <w:u w:val="single"/>
        </w:rPr>
      </w:pPr>
      <w:r>
        <w:rPr>
          <w:rFonts w:cs="Arial"/>
        </w:rPr>
        <w:t>The A2B bus shall be independent of any Start-Stop event. It shal</w:t>
      </w:r>
      <w:r>
        <w:rPr>
          <w:rFonts w:cs="Arial"/>
        </w:rPr>
        <w:t xml:space="preserve">l continue to function during a ‘warm crank’ event per </w:t>
      </w:r>
      <w:r w:rsidRPr="00E053DE">
        <w:rPr>
          <w:rFonts w:cs="Arial"/>
          <w:i/>
          <w:u w:val="single"/>
        </w:rPr>
        <w:t>SWR-REQ-348828-</w:t>
      </w:r>
      <w:r>
        <w:rPr>
          <w:rFonts w:cs="Arial"/>
          <w:i/>
          <w:u w:val="single"/>
        </w:rPr>
        <w:t xml:space="preserve">Audio </w:t>
      </w:r>
      <w:proofErr w:type="gramStart"/>
      <w:r>
        <w:rPr>
          <w:rFonts w:cs="Arial"/>
          <w:i/>
          <w:u w:val="single"/>
        </w:rPr>
        <w:t>Server side</w:t>
      </w:r>
      <w:proofErr w:type="gramEnd"/>
      <w:r>
        <w:rPr>
          <w:rFonts w:cs="Arial"/>
          <w:i/>
          <w:u w:val="single"/>
        </w:rPr>
        <w:t xml:space="preserve"> Audio Quality</w:t>
      </w:r>
      <w:r>
        <w:rPr>
          <w:rFonts w:cs="Arial"/>
        </w:rPr>
        <w:t>.</w:t>
      </w:r>
    </w:p>
    <w:p w:rsidR="003D0A9E" w:rsidRPr="003D0A9E" w:rsidRDefault="00224EEE" w:rsidP="00500605">
      <w:pPr>
        <w:rPr>
          <w:rFonts w:cs="Arial"/>
        </w:rPr>
      </w:pPr>
    </w:p>
    <w:p w:rsidR="00406F39" w:rsidRDefault="00224EEE" w:rsidP="00B9479B">
      <w:pPr>
        <w:pStyle w:val="Heading2"/>
      </w:pPr>
      <w:r w:rsidRPr="00B9479B">
        <w:t>SWR-REQ-407153/A-Audio Perform</w:t>
      </w:r>
      <w:r w:rsidRPr="00B9479B">
        <w:t>ance during a Thermal Reduction Event</w:t>
      </w:r>
    </w:p>
    <w:p w:rsidR="00500605" w:rsidRPr="00E45856" w:rsidRDefault="00224EEE" w:rsidP="00500605">
      <w:pPr>
        <w:rPr>
          <w:rFonts w:cs="Arial"/>
        </w:rPr>
      </w:pPr>
    </w:p>
    <w:p w:rsidR="00E45856" w:rsidRDefault="00224EEE" w:rsidP="00E45856">
      <w:pPr>
        <w:autoSpaceDE w:val="0"/>
        <w:autoSpaceDN w:val="0"/>
        <w:adjustRightInd w:val="0"/>
        <w:rPr>
          <w:rFonts w:cs="Arial"/>
          <w:i/>
          <w:u w:val="single"/>
        </w:rPr>
      </w:pPr>
      <w:r>
        <w:rPr>
          <w:rFonts w:cs="Arial"/>
        </w:rPr>
        <w:t xml:space="preserve">The A2B bus shall be independent of any Thermal Reduction event. It shall continue to function during a Thermal Reduction event per </w:t>
      </w:r>
      <w:r w:rsidRPr="00511E96">
        <w:rPr>
          <w:rFonts w:cs="Arial"/>
          <w:i/>
          <w:u w:val="single"/>
        </w:rPr>
        <w:t>SWR-REQ-348828-</w:t>
      </w:r>
      <w:r>
        <w:rPr>
          <w:rFonts w:cs="Arial"/>
          <w:i/>
          <w:u w:val="single"/>
        </w:rPr>
        <w:t xml:space="preserve">Audio </w:t>
      </w:r>
      <w:proofErr w:type="gramStart"/>
      <w:r>
        <w:rPr>
          <w:rFonts w:cs="Arial"/>
          <w:i/>
          <w:u w:val="single"/>
        </w:rPr>
        <w:t>Server side</w:t>
      </w:r>
      <w:proofErr w:type="gramEnd"/>
      <w:r>
        <w:rPr>
          <w:rFonts w:cs="Arial"/>
          <w:i/>
          <w:u w:val="single"/>
        </w:rPr>
        <w:t xml:space="preserve"> Audio Quality</w:t>
      </w:r>
      <w:r>
        <w:rPr>
          <w:rFonts w:cs="Arial"/>
        </w:rPr>
        <w:t>.</w:t>
      </w:r>
    </w:p>
    <w:p w:rsidR="00E45856" w:rsidRPr="00E45856" w:rsidRDefault="00224EEE" w:rsidP="00500605">
      <w:pPr>
        <w:rPr>
          <w:rFonts w:cs="Arial"/>
        </w:rPr>
      </w:pPr>
    </w:p>
    <w:p w:rsidR="00406F39" w:rsidRDefault="00224EEE" w:rsidP="00B9479B">
      <w:pPr>
        <w:pStyle w:val="Heading1"/>
      </w:pPr>
      <w:r w:rsidRPr="00B9479B">
        <w:lastRenderedPageBreak/>
        <w:t>FRD-REQ-407154/A-Functional Definition</w:t>
      </w:r>
    </w:p>
    <w:p w:rsidR="00406F39" w:rsidRDefault="00224EEE" w:rsidP="00B9479B">
      <w:pPr>
        <w:pStyle w:val="Heading2"/>
      </w:pPr>
      <w:r>
        <w:t>A2B Use Cases</w:t>
      </w:r>
    </w:p>
    <w:p w:rsidR="00406F39" w:rsidRDefault="00224EEE" w:rsidP="00B9479B">
      <w:pPr>
        <w:pStyle w:val="Heading3"/>
      </w:pPr>
      <w:r>
        <w:t>Sub Node Discovery Use Cases</w:t>
      </w:r>
    </w:p>
    <w:p w:rsidR="00406F39" w:rsidRDefault="00224EEE" w:rsidP="00B9479B">
      <w:pPr>
        <w:pStyle w:val="Heading4"/>
      </w:pPr>
      <w:r>
        <w:t>UC-REQ-407155/A-Generic A2B Bus Configuration Process</w:t>
      </w:r>
    </w:p>
    <w:p w:rsidR="00AE06BC" w:rsidRPr="00AE06BC" w:rsidRDefault="00224EEE"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5814C6">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t>A2B Main Node, Multiple A2B Sub Nodes</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33217D" w:rsidRPr="0033217D" w:rsidRDefault="00224EEE" w:rsidP="00577DE3">
            <w:pPr>
              <w:numPr>
                <w:ilvl w:val="0"/>
                <w:numId w:val="24"/>
              </w:numPr>
              <w:spacing w:line="276" w:lineRule="auto"/>
            </w:pPr>
            <w:r>
              <w:t>Sub</w:t>
            </w:r>
            <w:r w:rsidRPr="0033217D">
              <w:t xml:space="preserve"> modules are connected on the A2B bus</w:t>
            </w:r>
          </w:p>
          <w:p w:rsidR="00CD0F64" w:rsidRPr="0033217D" w:rsidRDefault="00224EEE" w:rsidP="00577DE3">
            <w:pPr>
              <w:numPr>
                <w:ilvl w:val="0"/>
                <w:numId w:val="24"/>
              </w:numPr>
              <w:spacing w:line="276" w:lineRule="auto"/>
            </w:pPr>
            <w:r>
              <w:t>Main</w:t>
            </w:r>
            <w:r w:rsidRPr="0033217D">
              <w:t xml:space="preserve"> node has been configured for A2B node order.</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33217D" w:rsidRPr="0033217D" w:rsidRDefault="00224EEE" w:rsidP="00577DE3">
            <w:pPr>
              <w:numPr>
                <w:ilvl w:val="0"/>
                <w:numId w:val="25"/>
              </w:numPr>
              <w:spacing w:line="276" w:lineRule="auto"/>
            </w:pPr>
            <w:r>
              <w:t>Main</w:t>
            </w:r>
            <w:r w:rsidRPr="0033217D">
              <w:t xml:space="preserve"> node reads </w:t>
            </w:r>
            <w:r>
              <w:t>Diagnostic</w:t>
            </w:r>
            <w:r w:rsidRPr="0033217D">
              <w:t xml:space="preserve"> Configuration and identifies appropriate sequence of </w:t>
            </w:r>
            <w:r>
              <w:t>Sub</w:t>
            </w:r>
            <w:r w:rsidRPr="0033217D">
              <w:t xml:space="preserve"> nodes on A2B bus</w:t>
            </w:r>
          </w:p>
          <w:p w:rsidR="0033217D" w:rsidRPr="0033217D" w:rsidRDefault="00224EEE" w:rsidP="00577DE3">
            <w:pPr>
              <w:numPr>
                <w:ilvl w:val="0"/>
                <w:numId w:val="25"/>
              </w:numPr>
              <w:spacing w:line="276" w:lineRule="auto"/>
            </w:pPr>
            <w:r w:rsidRPr="0033217D">
              <w:t>A2B Node Discovery process performed</w:t>
            </w:r>
          </w:p>
          <w:p w:rsidR="0033217D" w:rsidRPr="0033217D" w:rsidRDefault="00224EEE" w:rsidP="00577DE3">
            <w:pPr>
              <w:numPr>
                <w:ilvl w:val="0"/>
                <w:numId w:val="25"/>
              </w:numPr>
              <w:spacing w:line="276" w:lineRule="auto"/>
            </w:pPr>
            <w:r w:rsidRPr="0033217D">
              <w:t>Sequence of A2B nodes identified matches configuration.</w:t>
            </w:r>
          </w:p>
          <w:p w:rsidR="00CD0F64" w:rsidRPr="0033217D" w:rsidRDefault="00224EEE" w:rsidP="00577DE3">
            <w:pPr>
              <w:numPr>
                <w:ilvl w:val="0"/>
                <w:numId w:val="25"/>
              </w:numPr>
              <w:spacing w:line="276" w:lineRule="auto"/>
            </w:pPr>
            <w:r w:rsidRPr="0033217D">
              <w:t>A2B register settings are sent to all nodes for EOL configured bus structure</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rsidRPr="0033217D">
              <w:t>A2B bus discovery complete.</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85296" w:rsidRDefault="00224EEE" w:rsidP="00577DE3">
            <w:pPr>
              <w:numPr>
                <w:ilvl w:val="0"/>
                <w:numId w:val="26"/>
              </w:numPr>
              <w:spacing w:line="276" w:lineRule="auto"/>
            </w:pPr>
            <w:r>
              <w:t>Sub</w:t>
            </w:r>
            <w:r>
              <w:t xml:space="preserve"> node sequence from Node Discovery Process does not match EOL configuration.</w:t>
            </w:r>
          </w:p>
          <w:p w:rsidR="00CD0F64" w:rsidRPr="008542A7" w:rsidRDefault="00224EEE" w:rsidP="008542A7">
            <w:pPr>
              <w:spacing w:line="276" w:lineRule="auto"/>
              <w:ind w:left="360"/>
            </w:pPr>
            <w:r>
              <w:rPr>
                <w:u w:val="single"/>
              </w:rPr>
              <w:t>Action</w:t>
            </w:r>
            <w:r>
              <w:t>: Set DTC for A2B bus misconfiguration</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p>
        </w:tc>
      </w:tr>
    </w:tbl>
    <w:p w:rsidR="00500605" w:rsidRDefault="00224EEE" w:rsidP="00CD0F64"/>
    <w:p w:rsidR="00406F39" w:rsidRDefault="00224EEE" w:rsidP="00B9479B">
      <w:pPr>
        <w:pStyle w:val="Heading4"/>
      </w:pPr>
      <w:r>
        <w:t>UC-REQ-407157/A-A2B Sub Node Discovery Process for Mailbox I2C/SPI Communication</w:t>
      </w:r>
    </w:p>
    <w:p w:rsidR="00AE06BC" w:rsidRPr="00AE06BC" w:rsidRDefault="00224EEE"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5814C6">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t>Main Node, Multiple A2B Sub Nodes</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8548AE" w:rsidRPr="008548AE" w:rsidRDefault="00224EEE" w:rsidP="00577DE3">
            <w:pPr>
              <w:numPr>
                <w:ilvl w:val="0"/>
                <w:numId w:val="27"/>
              </w:numPr>
              <w:spacing w:line="276" w:lineRule="auto"/>
            </w:pPr>
            <w:r>
              <w:t>Main</w:t>
            </w:r>
            <w:r w:rsidRPr="008548AE">
              <w:t xml:space="preserve"> node </w:t>
            </w:r>
            <w:r>
              <w:t xml:space="preserve">is present </w:t>
            </w:r>
            <w:r w:rsidRPr="008548AE">
              <w:t>on the A2B bus</w:t>
            </w:r>
          </w:p>
          <w:p w:rsidR="008548AE" w:rsidRPr="008548AE" w:rsidRDefault="00224EEE" w:rsidP="00577DE3">
            <w:pPr>
              <w:numPr>
                <w:ilvl w:val="0"/>
                <w:numId w:val="27"/>
              </w:numPr>
              <w:spacing w:line="276" w:lineRule="auto"/>
            </w:pPr>
            <w:r>
              <w:t>Sub</w:t>
            </w:r>
            <w:r w:rsidRPr="008548AE">
              <w:t xml:space="preserve"> modules are interconnected on the A2B bus in specific order </w:t>
            </w:r>
          </w:p>
          <w:p w:rsidR="00CD0F64" w:rsidRPr="008548AE" w:rsidRDefault="00224EEE" w:rsidP="00577DE3">
            <w:pPr>
              <w:numPr>
                <w:ilvl w:val="0"/>
                <w:numId w:val="27"/>
              </w:numPr>
              <w:spacing w:line="276" w:lineRule="auto"/>
            </w:pPr>
            <w:r>
              <w:t>Sub</w:t>
            </w:r>
            <w:r w:rsidRPr="008548AE">
              <w:t xml:space="preserve"> Node Discovery Process underway, and </w:t>
            </w:r>
            <w:r>
              <w:t>Sub</w:t>
            </w:r>
            <w:r w:rsidRPr="008548AE">
              <w:t xml:space="preserve"> node with I2C microcontroller is the next node to be discovered</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t>Main</w:t>
            </w:r>
            <w:r w:rsidRPr="008548AE">
              <w:t xml:space="preserve"> node requests </w:t>
            </w:r>
            <w:r>
              <w:t>Sub</w:t>
            </w:r>
            <w:r w:rsidRPr="008548AE">
              <w:t xml:space="preserve"> Node ID</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t>Main</w:t>
            </w:r>
            <w:r w:rsidRPr="008548AE">
              <w:t xml:space="preserve"> node reads </w:t>
            </w:r>
            <w:r>
              <w:t>Sub</w:t>
            </w:r>
            <w:r w:rsidRPr="008548AE">
              <w:t xml:space="preserve"> node’s mailbox for </w:t>
            </w:r>
            <w:r>
              <w:t>Sub</w:t>
            </w:r>
            <w:r w:rsidRPr="008548AE">
              <w:t xml:space="preserve"> Node ID</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7C2631" w:rsidRDefault="00224EEE" w:rsidP="00577DE3">
            <w:pPr>
              <w:numPr>
                <w:ilvl w:val="0"/>
                <w:numId w:val="28"/>
              </w:numPr>
              <w:spacing w:line="276" w:lineRule="auto"/>
            </w:pPr>
            <w:r>
              <w:t>Sub</w:t>
            </w:r>
            <w:r>
              <w:t xml:space="preserve"> Node ID is not placed in Sub node’s mailbox. </w:t>
            </w:r>
          </w:p>
          <w:p w:rsidR="007C2631" w:rsidRDefault="00224EEE" w:rsidP="007C2631">
            <w:pPr>
              <w:spacing w:line="276" w:lineRule="auto"/>
              <w:ind w:left="360"/>
            </w:pPr>
            <w:r>
              <w:rPr>
                <w:u w:val="single"/>
              </w:rPr>
              <w:t>Action</w:t>
            </w:r>
            <w:r>
              <w:t>: Main node re-requests Sub node’s Node ID.</w:t>
            </w:r>
          </w:p>
          <w:p w:rsidR="007C2631" w:rsidRDefault="00224EEE" w:rsidP="00577DE3">
            <w:pPr>
              <w:numPr>
                <w:ilvl w:val="0"/>
                <w:numId w:val="28"/>
              </w:numPr>
              <w:spacing w:line="276" w:lineRule="auto"/>
            </w:pPr>
            <w:r>
              <w:t xml:space="preserve">Main node is unable to read Sub node’s mailbox. </w:t>
            </w:r>
          </w:p>
          <w:p w:rsidR="007C2631" w:rsidRDefault="00224EEE" w:rsidP="007C2631">
            <w:pPr>
              <w:spacing w:line="276" w:lineRule="auto"/>
              <w:ind w:left="360"/>
            </w:pPr>
            <w:r>
              <w:rPr>
                <w:u w:val="single"/>
              </w:rPr>
              <w:t>Action</w:t>
            </w:r>
            <w:r>
              <w:t>: Main node re-requests Sub node’s Node ID.</w:t>
            </w:r>
          </w:p>
          <w:p w:rsidR="007C2631" w:rsidRDefault="00224EEE" w:rsidP="00577DE3">
            <w:pPr>
              <w:numPr>
                <w:ilvl w:val="0"/>
                <w:numId w:val="28"/>
              </w:numPr>
              <w:spacing w:line="276" w:lineRule="auto"/>
            </w:pPr>
            <w:r>
              <w:t xml:space="preserve">Sub Node ID is the wrong Node ID. </w:t>
            </w:r>
          </w:p>
          <w:p w:rsidR="00CD0F64" w:rsidRPr="008548AE" w:rsidRDefault="00224EEE" w:rsidP="007C2631">
            <w:pPr>
              <w:spacing w:line="276" w:lineRule="auto"/>
              <w:ind w:left="360"/>
            </w:pPr>
            <w:r>
              <w:rPr>
                <w:u w:val="single"/>
              </w:rPr>
              <w:t>Action</w:t>
            </w:r>
            <w:r>
              <w:t>: Set DTC for A2B b</w:t>
            </w:r>
            <w:r>
              <w:t>us cannot be configured</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p>
        </w:tc>
      </w:tr>
    </w:tbl>
    <w:p w:rsidR="00500605" w:rsidRDefault="00224EEE" w:rsidP="00CD0F64"/>
    <w:p w:rsidR="00406F39" w:rsidRDefault="00224EEE" w:rsidP="00B9479B">
      <w:pPr>
        <w:pStyle w:val="Heading4"/>
      </w:pPr>
      <w:r>
        <w:t>UC-REQ-407158/A-A2B Sub Node Discovery Process for Direct Chip to Chip I2C/SPI Communication</w:t>
      </w:r>
    </w:p>
    <w:p w:rsidR="00AE06BC" w:rsidRPr="00AE06BC" w:rsidRDefault="00224EEE"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5814C6">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t>Main Node, Multiple A2B Sub Nodes</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E51C03" w:rsidRPr="00E51C03" w:rsidRDefault="00224EEE" w:rsidP="00577DE3">
            <w:pPr>
              <w:numPr>
                <w:ilvl w:val="0"/>
                <w:numId w:val="29"/>
              </w:numPr>
              <w:spacing w:line="276" w:lineRule="auto"/>
            </w:pPr>
            <w:r>
              <w:t>T</w:t>
            </w:r>
            <w:r w:rsidRPr="00E51C03">
              <w:t xml:space="preserve">he </w:t>
            </w:r>
            <w:r>
              <w:t>Main</w:t>
            </w:r>
            <w:r w:rsidRPr="00E51C03">
              <w:t xml:space="preserve"> node</w:t>
            </w:r>
            <w:r>
              <w:t xml:space="preserve"> is</w:t>
            </w:r>
            <w:r w:rsidRPr="00E51C03">
              <w:t xml:space="preserve"> on the A2B bus</w:t>
            </w:r>
          </w:p>
          <w:p w:rsidR="00E51C03" w:rsidRPr="00E51C03" w:rsidRDefault="00224EEE" w:rsidP="00577DE3">
            <w:pPr>
              <w:numPr>
                <w:ilvl w:val="0"/>
                <w:numId w:val="29"/>
              </w:numPr>
              <w:spacing w:line="276" w:lineRule="auto"/>
            </w:pPr>
            <w:r>
              <w:t>Sub</w:t>
            </w:r>
            <w:r w:rsidRPr="00E51C03">
              <w:t xml:space="preserve"> modules are interconnected on the A2B bus in specific order </w:t>
            </w:r>
          </w:p>
          <w:p w:rsidR="00CD0F64" w:rsidRPr="00E51C03" w:rsidRDefault="00224EEE" w:rsidP="00577DE3">
            <w:pPr>
              <w:numPr>
                <w:ilvl w:val="0"/>
                <w:numId w:val="29"/>
              </w:numPr>
              <w:spacing w:line="276" w:lineRule="auto"/>
            </w:pPr>
            <w:r>
              <w:t>Sub</w:t>
            </w:r>
            <w:r w:rsidRPr="00E51C03">
              <w:t xml:space="preserve"> Node Discovery process underway, and I2C</w:t>
            </w:r>
            <w:r>
              <w:t>/SPI</w:t>
            </w:r>
            <w:r w:rsidRPr="00E51C03">
              <w:t xml:space="preserve"> </w:t>
            </w:r>
            <w:r>
              <w:t>Sub</w:t>
            </w:r>
            <w:r w:rsidRPr="00E51C03">
              <w:t xml:space="preserve"> node is the next node to be discovered</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t>Main</w:t>
            </w:r>
            <w:r w:rsidRPr="00E51C03">
              <w:t xml:space="preserve"> node requests </w:t>
            </w:r>
            <w:r>
              <w:t>Sub</w:t>
            </w:r>
            <w:r w:rsidRPr="00E51C03">
              <w:t xml:space="preserve"> Node ID</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lastRenderedPageBreak/>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t>Main</w:t>
            </w:r>
            <w:r w:rsidRPr="00E51C03">
              <w:t xml:space="preserve"> node reads </w:t>
            </w:r>
            <w:r>
              <w:t>Sub</w:t>
            </w:r>
            <w:r w:rsidRPr="00E51C03">
              <w:t xml:space="preserve"> node’s EEPROM chip address for </w:t>
            </w:r>
            <w:r>
              <w:t>Sub</w:t>
            </w:r>
            <w:r w:rsidRPr="00E51C03">
              <w:t xml:space="preserve"> Node ID</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EB61DB" w:rsidRDefault="00224EEE" w:rsidP="00577DE3">
            <w:pPr>
              <w:numPr>
                <w:ilvl w:val="0"/>
                <w:numId w:val="30"/>
              </w:numPr>
              <w:spacing w:line="276" w:lineRule="auto"/>
            </w:pPr>
            <w:r>
              <w:t xml:space="preserve">Sub Node ID is not contained in Sub node’s EEPROM. </w:t>
            </w:r>
          </w:p>
          <w:p w:rsidR="00EB61DB" w:rsidRDefault="00224EEE" w:rsidP="00EB61DB">
            <w:pPr>
              <w:spacing w:line="276" w:lineRule="auto"/>
              <w:ind w:left="360"/>
            </w:pPr>
            <w:r>
              <w:rPr>
                <w:u w:val="single"/>
              </w:rPr>
              <w:t>Action</w:t>
            </w:r>
            <w:r>
              <w:t>: Set DTC for A2B bus cannot be configured.</w:t>
            </w:r>
          </w:p>
          <w:p w:rsidR="00EB61DB" w:rsidRDefault="00224EEE" w:rsidP="00577DE3">
            <w:pPr>
              <w:numPr>
                <w:ilvl w:val="0"/>
                <w:numId w:val="30"/>
              </w:numPr>
              <w:spacing w:line="276" w:lineRule="auto"/>
            </w:pPr>
            <w:r>
              <w:t>Main</w:t>
            </w:r>
            <w:r>
              <w:t xml:space="preserve"> node is unable to read Sub node’s EEPROM chip. </w:t>
            </w:r>
          </w:p>
          <w:p w:rsidR="00EB61DB" w:rsidRDefault="00224EEE" w:rsidP="00EB61DB">
            <w:pPr>
              <w:spacing w:line="276" w:lineRule="auto"/>
              <w:ind w:left="360"/>
            </w:pPr>
            <w:r>
              <w:rPr>
                <w:u w:val="single"/>
              </w:rPr>
              <w:t>Action</w:t>
            </w:r>
            <w:r>
              <w:t>: Set DTC for A2B bus cannot be configured.</w:t>
            </w:r>
          </w:p>
          <w:p w:rsidR="00EB61DB" w:rsidRDefault="00224EEE" w:rsidP="00577DE3">
            <w:pPr>
              <w:numPr>
                <w:ilvl w:val="0"/>
                <w:numId w:val="30"/>
              </w:numPr>
              <w:spacing w:line="276" w:lineRule="auto"/>
            </w:pPr>
            <w:r>
              <w:t xml:space="preserve">Incorrect Node ID contained in Sub node’s EEPROM chip. </w:t>
            </w:r>
          </w:p>
          <w:p w:rsidR="00CD0F64" w:rsidRPr="00E51C03" w:rsidRDefault="00224EEE" w:rsidP="00EB61DB">
            <w:pPr>
              <w:spacing w:line="276" w:lineRule="auto"/>
              <w:ind w:left="360"/>
            </w:pPr>
            <w:r>
              <w:rPr>
                <w:u w:val="single"/>
              </w:rPr>
              <w:t>Action</w:t>
            </w:r>
            <w:r>
              <w:t>: Set DTC for A2B bus cannot be configured.</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p>
        </w:tc>
      </w:tr>
    </w:tbl>
    <w:p w:rsidR="00500605" w:rsidRDefault="00224EEE" w:rsidP="00CD0F64"/>
    <w:p w:rsidR="00406F39" w:rsidRDefault="00224EEE" w:rsidP="00B9479B">
      <w:pPr>
        <w:pStyle w:val="Heading3"/>
      </w:pPr>
      <w:r>
        <w:t>Generic A2B Process Use Cases</w:t>
      </w:r>
    </w:p>
    <w:p w:rsidR="00406F39" w:rsidRDefault="00224EEE" w:rsidP="00B9479B">
      <w:pPr>
        <w:pStyle w:val="Heading4"/>
      </w:pPr>
      <w:r>
        <w:t>UC-REQ-407161/A-A2B Bus B&amp;A Plant EOL Configuration</w:t>
      </w:r>
    </w:p>
    <w:p w:rsidR="00AE06BC" w:rsidRPr="00AE06BC" w:rsidRDefault="00224EEE"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5814C6">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t>Main Node, Multiple A2B Sub Nodes</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8D6513" w:rsidRPr="008D6513" w:rsidRDefault="00224EEE" w:rsidP="00577DE3">
            <w:pPr>
              <w:numPr>
                <w:ilvl w:val="0"/>
                <w:numId w:val="31"/>
              </w:numPr>
              <w:spacing w:line="276" w:lineRule="auto"/>
            </w:pPr>
            <w:r>
              <w:t>Vehicle fully assembled</w:t>
            </w:r>
          </w:p>
          <w:p w:rsidR="00CD0F64" w:rsidRPr="008D6513" w:rsidRDefault="00224EEE" w:rsidP="00577DE3">
            <w:pPr>
              <w:numPr>
                <w:ilvl w:val="0"/>
                <w:numId w:val="31"/>
              </w:numPr>
              <w:spacing w:line="276" w:lineRule="auto"/>
            </w:pPr>
            <w:r>
              <w:t>All DTCs related to the Main Node and all Sub Nodes have been corrected</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t>Ford Body and Assembly plant configures the vehicle according to the Diagnostics database</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t>Main Node is properly configured per the diagnostic database.</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8D6513" w:rsidRDefault="00224EEE" w:rsidP="00577DE3">
            <w:pPr>
              <w:numPr>
                <w:ilvl w:val="0"/>
                <w:numId w:val="32"/>
              </w:numPr>
              <w:spacing w:line="276" w:lineRule="auto"/>
            </w:pPr>
            <w:r>
              <w:t>Vehicle is configured correctly per the diagnostic databas</w:t>
            </w:r>
            <w:r>
              <w:t>e, but the configuration does not match the actual vehicle architecture. Main Node fails to self-discover A2B node as configured.</w:t>
            </w:r>
          </w:p>
          <w:p w:rsidR="00CD0F64" w:rsidRPr="008D6513" w:rsidRDefault="00224EEE" w:rsidP="008D6513">
            <w:pPr>
              <w:spacing w:line="276" w:lineRule="auto"/>
              <w:ind w:left="360"/>
            </w:pPr>
            <w:r w:rsidRPr="008D6513">
              <w:rPr>
                <w:u w:val="single"/>
              </w:rPr>
              <w:t>Action</w:t>
            </w:r>
            <w:r>
              <w:t>: See SWR-REQ-407144.</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p>
        </w:tc>
      </w:tr>
    </w:tbl>
    <w:p w:rsidR="00500605" w:rsidRDefault="00224EEE" w:rsidP="00CD0F64"/>
    <w:p w:rsidR="00406F39" w:rsidRDefault="00224EEE" w:rsidP="00B9479B">
      <w:pPr>
        <w:pStyle w:val="Heading4"/>
      </w:pPr>
      <w:r>
        <w:t>UC-REQ-407162/A-Clip Detect (GPIO) Process</w:t>
      </w:r>
    </w:p>
    <w:p w:rsidR="00AE06BC" w:rsidRPr="00AE06BC" w:rsidRDefault="00224EEE"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5814C6">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t>Main Node, Multiple A2B Sub Nodes</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01AD1" w:rsidRPr="00501AD1" w:rsidRDefault="00224EEE" w:rsidP="00577DE3">
            <w:pPr>
              <w:numPr>
                <w:ilvl w:val="0"/>
                <w:numId w:val="33"/>
              </w:numPr>
              <w:spacing w:line="276" w:lineRule="auto"/>
            </w:pPr>
            <w:r w:rsidRPr="00501AD1">
              <w:t>Bus is fully discove</w:t>
            </w:r>
            <w:r w:rsidRPr="00501AD1">
              <w:t xml:space="preserve">red, fully configured, fully software updated. </w:t>
            </w:r>
          </w:p>
          <w:p w:rsidR="00501AD1" w:rsidRPr="00501AD1" w:rsidRDefault="00224EEE" w:rsidP="00577DE3">
            <w:pPr>
              <w:numPr>
                <w:ilvl w:val="0"/>
                <w:numId w:val="33"/>
              </w:numPr>
              <w:spacing w:line="276" w:lineRule="auto"/>
            </w:pPr>
            <w:r w:rsidRPr="00501AD1">
              <w:t>Audio is being transmitted on A2B bus to amplifier.</w:t>
            </w:r>
          </w:p>
          <w:p w:rsidR="00501AD1" w:rsidRPr="00501AD1" w:rsidRDefault="00224EEE" w:rsidP="00577DE3">
            <w:pPr>
              <w:numPr>
                <w:ilvl w:val="0"/>
                <w:numId w:val="33"/>
              </w:numPr>
              <w:spacing w:line="276" w:lineRule="auto"/>
            </w:pPr>
            <w:r w:rsidRPr="00501AD1">
              <w:t>Clipping/distortion occurring in the amplifier</w:t>
            </w:r>
          </w:p>
          <w:p w:rsidR="00CD0F64" w:rsidRPr="00501AD1" w:rsidRDefault="00224EEE" w:rsidP="00577DE3">
            <w:pPr>
              <w:numPr>
                <w:ilvl w:val="0"/>
                <w:numId w:val="33"/>
              </w:numPr>
              <w:spacing w:line="276" w:lineRule="auto"/>
            </w:pPr>
            <w:r w:rsidRPr="00501AD1">
              <w:t>Audio is choppy and distorted</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01AD1" w:rsidRPr="00501AD1" w:rsidRDefault="00224EEE" w:rsidP="00577DE3">
            <w:pPr>
              <w:numPr>
                <w:ilvl w:val="0"/>
                <w:numId w:val="34"/>
              </w:numPr>
              <w:spacing w:line="276" w:lineRule="auto"/>
            </w:pPr>
            <w:r w:rsidRPr="00501AD1">
              <w:t xml:space="preserve">Amplifier sends clip detect signal over A2B bus via </w:t>
            </w:r>
            <w:r w:rsidRPr="00501AD1">
              <w:t>GPIO 7</w:t>
            </w:r>
          </w:p>
          <w:p w:rsidR="00CD0F64" w:rsidRPr="00501AD1" w:rsidRDefault="00224EEE" w:rsidP="00577DE3">
            <w:pPr>
              <w:numPr>
                <w:ilvl w:val="0"/>
                <w:numId w:val="34"/>
              </w:numPr>
              <w:spacing w:line="276" w:lineRule="auto"/>
            </w:pPr>
            <w:r w:rsidRPr="00501AD1">
              <w:t xml:space="preserve">Audio server reduces </w:t>
            </w:r>
            <w:r>
              <w:t>Digital Audio</w:t>
            </w:r>
            <w:r w:rsidRPr="00501AD1">
              <w:t xml:space="preserve"> output to acceptable level</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01AD1" w:rsidRPr="00501AD1" w:rsidRDefault="00224EEE" w:rsidP="00577DE3">
            <w:pPr>
              <w:numPr>
                <w:ilvl w:val="0"/>
                <w:numId w:val="35"/>
              </w:numPr>
              <w:spacing w:line="276" w:lineRule="auto"/>
            </w:pPr>
            <w:r w:rsidRPr="00501AD1">
              <w:t>System volume is lowered</w:t>
            </w:r>
          </w:p>
          <w:p w:rsidR="00CD0F64" w:rsidRPr="00501AD1" w:rsidRDefault="00224EEE" w:rsidP="00577DE3">
            <w:pPr>
              <w:numPr>
                <w:ilvl w:val="0"/>
                <w:numId w:val="35"/>
              </w:numPr>
              <w:spacing w:line="276" w:lineRule="auto"/>
            </w:pPr>
            <w:r w:rsidRPr="00501AD1">
              <w:t>Audio is clear and not distorted</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42A4D" w:rsidRPr="00242A4D" w:rsidRDefault="00224EEE" w:rsidP="00577DE3">
            <w:pPr>
              <w:numPr>
                <w:ilvl w:val="0"/>
                <w:numId w:val="36"/>
              </w:numPr>
              <w:spacing w:line="276" w:lineRule="auto"/>
            </w:pPr>
            <w:r>
              <w:t>Main</w:t>
            </w:r>
            <w:r>
              <w:t xml:space="preserve"> Node ignores the GPIO7 clip detect signal for </w:t>
            </w:r>
            <w:proofErr w:type="gramStart"/>
            <w:r>
              <w:t>a period of time</w:t>
            </w:r>
            <w:proofErr w:type="gramEnd"/>
            <w:r>
              <w:t>. This causes heavy audio distortion.</w:t>
            </w:r>
          </w:p>
          <w:p w:rsidR="00242A4D" w:rsidRDefault="00224EEE" w:rsidP="00242A4D">
            <w:pPr>
              <w:spacing w:line="276" w:lineRule="auto"/>
              <w:ind w:left="360"/>
            </w:pPr>
            <w:r w:rsidRPr="00242A4D">
              <w:rPr>
                <w:u w:val="single"/>
              </w:rPr>
              <w:t>Action</w:t>
            </w:r>
            <w:r>
              <w:t>: Main Node closely reacts to the GPIO7 clip detect signals.</w:t>
            </w:r>
          </w:p>
          <w:p w:rsidR="00242A4D" w:rsidRDefault="00224EEE" w:rsidP="00577DE3">
            <w:pPr>
              <w:numPr>
                <w:ilvl w:val="0"/>
                <w:numId w:val="36"/>
              </w:numPr>
              <w:spacing w:line="276" w:lineRule="auto"/>
            </w:pPr>
            <w:r>
              <w:t>Main</w:t>
            </w:r>
            <w:r>
              <w:t xml:space="preserve"> Node does not clear the GPIO7 register after read. This allows further clip evens to be </w:t>
            </w:r>
            <w:proofErr w:type="gramStart"/>
            <w:r>
              <w:t>ignored, and</w:t>
            </w:r>
            <w:proofErr w:type="gramEnd"/>
            <w:r>
              <w:t xml:space="preserve"> keeps the audio volume reduced until the GPIO is cleared.</w:t>
            </w:r>
          </w:p>
          <w:p w:rsidR="00CD0F64" w:rsidRPr="00242A4D" w:rsidRDefault="00224EEE" w:rsidP="00242A4D">
            <w:pPr>
              <w:spacing w:line="276" w:lineRule="auto"/>
              <w:ind w:left="360"/>
            </w:pPr>
            <w:r w:rsidRPr="00242A4D">
              <w:rPr>
                <w:u w:val="single"/>
              </w:rPr>
              <w:t>Action</w:t>
            </w:r>
            <w:r>
              <w:t>: Main Node clears the GPIO7 register after every read.</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p>
        </w:tc>
      </w:tr>
    </w:tbl>
    <w:p w:rsidR="00500605" w:rsidRDefault="00224EEE" w:rsidP="00CD0F64"/>
    <w:p w:rsidR="00406F39" w:rsidRDefault="00224EEE" w:rsidP="00B9479B">
      <w:pPr>
        <w:pStyle w:val="Heading4"/>
      </w:pPr>
      <w:r>
        <w:t>UC-REQ-407163/A-Amplifier Enable (I2C/SPI) (Turn On)</w:t>
      </w:r>
    </w:p>
    <w:p w:rsidR="00AE06BC" w:rsidRPr="00AE06BC" w:rsidRDefault="00224EEE"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5814C6">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t>Main Node, M</w:t>
            </w:r>
            <w:r>
              <w:t>ultiple A2B Sub Nodes</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D4A31" w:rsidRPr="000D4A31" w:rsidRDefault="00224EEE" w:rsidP="00577DE3">
            <w:pPr>
              <w:numPr>
                <w:ilvl w:val="0"/>
                <w:numId w:val="37"/>
              </w:numPr>
              <w:spacing w:line="276" w:lineRule="auto"/>
            </w:pPr>
            <w:r w:rsidRPr="000D4A31">
              <w:t>Bus is fully discovered, fully configured, fully software updated.</w:t>
            </w:r>
          </w:p>
          <w:p w:rsidR="00CD0F64" w:rsidRPr="000D4A31" w:rsidRDefault="00224EEE" w:rsidP="00577DE3">
            <w:pPr>
              <w:numPr>
                <w:ilvl w:val="0"/>
                <w:numId w:val="37"/>
              </w:numPr>
              <w:spacing w:line="276" w:lineRule="auto"/>
            </w:pPr>
            <w:r w:rsidRPr="000D4A31">
              <w:lastRenderedPageBreak/>
              <w:t>Amplifier has not been enabled yet.</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lastRenderedPageBreak/>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D4A31" w:rsidRPr="000D4A31" w:rsidRDefault="00224EEE" w:rsidP="00577DE3">
            <w:pPr>
              <w:numPr>
                <w:ilvl w:val="0"/>
                <w:numId w:val="38"/>
              </w:numPr>
              <w:spacing w:line="276" w:lineRule="auto"/>
            </w:pPr>
            <w:r>
              <w:t>Main</w:t>
            </w:r>
            <w:r w:rsidRPr="000D4A31">
              <w:t xml:space="preserve"> node’s algorithm determines amplifier shall be enabled.</w:t>
            </w:r>
          </w:p>
          <w:p w:rsidR="00CD0F64" w:rsidRPr="000D4A31" w:rsidRDefault="00224EEE" w:rsidP="00577DE3">
            <w:pPr>
              <w:numPr>
                <w:ilvl w:val="0"/>
                <w:numId w:val="38"/>
              </w:numPr>
              <w:spacing w:line="276" w:lineRule="auto"/>
            </w:pPr>
            <w:r>
              <w:t>Main</w:t>
            </w:r>
            <w:r w:rsidRPr="000D4A31">
              <w:t xml:space="preserve"> node sends activation I2C</w:t>
            </w:r>
            <w:r>
              <w:t>/SPI</w:t>
            </w:r>
            <w:r w:rsidRPr="000D4A31">
              <w:t xml:space="preserve"> signal through A2B bus to amplifier indicating power on</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rsidRPr="000D4A31">
              <w:t>Amplifier is enabled</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FC6E0C" w:rsidRPr="00FC6E0C" w:rsidRDefault="00224EEE" w:rsidP="00577DE3">
            <w:pPr>
              <w:numPr>
                <w:ilvl w:val="0"/>
                <w:numId w:val="39"/>
              </w:numPr>
              <w:spacing w:line="276" w:lineRule="auto"/>
            </w:pPr>
            <w:r>
              <w:t>I2C/SPI</w:t>
            </w:r>
            <w:r>
              <w:t xml:space="preserve"> signal for amplifier enable is not sent out, which causes the Amplifier to not turn on.</w:t>
            </w:r>
          </w:p>
          <w:p w:rsidR="00CD0F64" w:rsidRPr="00FC6E0C" w:rsidRDefault="00224EEE" w:rsidP="00FC6E0C">
            <w:pPr>
              <w:spacing w:line="276" w:lineRule="auto"/>
              <w:ind w:left="360"/>
            </w:pPr>
            <w:r w:rsidRPr="00FC6E0C">
              <w:rPr>
                <w:u w:val="single"/>
              </w:rPr>
              <w:t>Action</w:t>
            </w:r>
            <w:r>
              <w:t>: Main Node sends out I2C/SPI signal for amplifier enable.</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p>
        </w:tc>
      </w:tr>
    </w:tbl>
    <w:p w:rsidR="00500605" w:rsidRDefault="00224EEE" w:rsidP="00CD0F64"/>
    <w:p w:rsidR="00406F39" w:rsidRDefault="00224EEE" w:rsidP="00B9479B">
      <w:pPr>
        <w:pStyle w:val="Heading4"/>
      </w:pPr>
      <w:r>
        <w:t>UC-REQ-407164/A-Amplifier Enable (I2C/SPI) (Turn Off)</w:t>
      </w:r>
    </w:p>
    <w:p w:rsidR="00AE06BC" w:rsidRPr="00AE06BC" w:rsidRDefault="00224EEE"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5814C6">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224EEE" w:rsidP="00601789">
            <w:pPr>
              <w:tabs>
                <w:tab w:val="left" w:pos="948"/>
              </w:tabs>
              <w:spacing w:line="276" w:lineRule="auto"/>
            </w:pPr>
            <w:r>
              <w:t>Main Node, Multiple A2B Sub Nodes</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601789" w:rsidRPr="00601789" w:rsidRDefault="00224EEE" w:rsidP="00577DE3">
            <w:pPr>
              <w:numPr>
                <w:ilvl w:val="0"/>
                <w:numId w:val="40"/>
              </w:numPr>
              <w:spacing w:line="276" w:lineRule="auto"/>
            </w:pPr>
            <w:r w:rsidRPr="00601789">
              <w:t xml:space="preserve">Bus is </w:t>
            </w:r>
            <w:r w:rsidRPr="00601789">
              <w:t>fully discovered, fully configured, fully software updated.</w:t>
            </w:r>
          </w:p>
          <w:p w:rsidR="00CD0F64" w:rsidRPr="00601789" w:rsidRDefault="00224EEE" w:rsidP="00577DE3">
            <w:pPr>
              <w:numPr>
                <w:ilvl w:val="0"/>
                <w:numId w:val="40"/>
              </w:numPr>
              <w:spacing w:line="276" w:lineRule="auto"/>
            </w:pPr>
            <w:r w:rsidRPr="00601789">
              <w:t>Amplifier has been enabled.</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601789" w:rsidRPr="00601789" w:rsidRDefault="00224EEE" w:rsidP="00577DE3">
            <w:pPr>
              <w:numPr>
                <w:ilvl w:val="0"/>
                <w:numId w:val="41"/>
              </w:numPr>
              <w:spacing w:line="276" w:lineRule="auto"/>
            </w:pPr>
            <w:r>
              <w:t>Main</w:t>
            </w:r>
            <w:r w:rsidRPr="00601789">
              <w:t xml:space="preserve"> node’s algorithm determines amplifier shall be disabled.</w:t>
            </w:r>
          </w:p>
          <w:p w:rsidR="00CD0F64" w:rsidRPr="00601789" w:rsidRDefault="00224EEE" w:rsidP="00577DE3">
            <w:pPr>
              <w:numPr>
                <w:ilvl w:val="0"/>
                <w:numId w:val="41"/>
              </w:numPr>
              <w:spacing w:line="276" w:lineRule="auto"/>
            </w:pPr>
            <w:r>
              <w:t>Main</w:t>
            </w:r>
            <w:r w:rsidRPr="00601789">
              <w:t xml:space="preserve"> node sends deactivation I2C</w:t>
            </w:r>
            <w:r>
              <w:t>/SPI</w:t>
            </w:r>
            <w:r w:rsidRPr="00601789">
              <w:t xml:space="preserve"> signal through A2B bus to amplifier indicating disabled</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rsidRPr="00601789">
              <w:t>Amplifier is disabled</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704E5B" w:rsidRPr="00704E5B" w:rsidRDefault="00224EEE" w:rsidP="00577DE3">
            <w:pPr>
              <w:numPr>
                <w:ilvl w:val="0"/>
                <w:numId w:val="42"/>
              </w:numPr>
              <w:spacing w:line="276" w:lineRule="auto"/>
            </w:pPr>
            <w:r>
              <w:t>The I2C/SPI</w:t>
            </w:r>
            <w:r>
              <w:t xml:space="preserve"> signal is not sent out, which causes the Amplifier to never turn off.</w:t>
            </w:r>
          </w:p>
          <w:p w:rsidR="00CD0F64" w:rsidRPr="00704E5B" w:rsidRDefault="00224EEE" w:rsidP="00704E5B">
            <w:pPr>
              <w:spacing w:line="276" w:lineRule="auto"/>
              <w:ind w:left="360"/>
            </w:pPr>
            <w:r w:rsidRPr="00704E5B">
              <w:rPr>
                <w:u w:val="single"/>
              </w:rPr>
              <w:t>Action</w:t>
            </w:r>
            <w:r>
              <w:t>: Main Node sends out I2C/SPI signal for amplifier disable.</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p>
        </w:tc>
      </w:tr>
    </w:tbl>
    <w:p w:rsidR="00500605" w:rsidRDefault="00224EEE" w:rsidP="00CD0F64"/>
    <w:p w:rsidR="00406F39" w:rsidRDefault="00224EEE" w:rsidP="00B9479B">
      <w:pPr>
        <w:pStyle w:val="Heading4"/>
      </w:pPr>
      <w:r>
        <w:t>UC-REQ-407165/A-A2B Mailbox Communication Process (I2C/SPI Main node to I2C/SPI Sub node)</w:t>
      </w:r>
    </w:p>
    <w:p w:rsidR="00AE06BC" w:rsidRPr="00AE06BC" w:rsidRDefault="00224EEE"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5814C6">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t>Main Node, Multiple A2B Sub Nodes</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4704F" w:rsidRPr="0024704F" w:rsidRDefault="00224EEE" w:rsidP="00577DE3">
            <w:pPr>
              <w:numPr>
                <w:ilvl w:val="0"/>
                <w:numId w:val="43"/>
              </w:numPr>
              <w:spacing w:line="276" w:lineRule="auto"/>
            </w:pPr>
            <w:r>
              <w:t>T</w:t>
            </w:r>
            <w:r w:rsidRPr="0024704F">
              <w:t xml:space="preserve">he </w:t>
            </w:r>
            <w:r>
              <w:t>Main</w:t>
            </w:r>
            <w:r w:rsidRPr="0024704F">
              <w:t xml:space="preserve"> node </w:t>
            </w:r>
            <w:r>
              <w:t xml:space="preserve">present </w:t>
            </w:r>
            <w:r w:rsidRPr="0024704F">
              <w:t>on the A2B bus</w:t>
            </w:r>
          </w:p>
          <w:p w:rsidR="0024704F" w:rsidRPr="0024704F" w:rsidRDefault="00224EEE" w:rsidP="00577DE3">
            <w:pPr>
              <w:numPr>
                <w:ilvl w:val="0"/>
                <w:numId w:val="43"/>
              </w:numPr>
              <w:spacing w:line="276" w:lineRule="auto"/>
            </w:pPr>
            <w:r>
              <w:t>Sub</w:t>
            </w:r>
            <w:r w:rsidRPr="0024704F">
              <w:t xml:space="preserve"> modules are interconnected on the A2B bus in specific order </w:t>
            </w:r>
          </w:p>
          <w:p w:rsidR="00CD0F64" w:rsidRPr="0024704F" w:rsidRDefault="00224EEE" w:rsidP="00577DE3">
            <w:pPr>
              <w:numPr>
                <w:ilvl w:val="0"/>
                <w:numId w:val="43"/>
              </w:numPr>
              <w:spacing w:line="276" w:lineRule="auto"/>
            </w:pPr>
            <w:r>
              <w:t>Sub</w:t>
            </w:r>
            <w:r w:rsidRPr="0024704F">
              <w:t xml:space="preserve"> Node Discovery Process </w:t>
            </w:r>
            <w:r>
              <w:t>completed</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rsidP="006E2C1D">
            <w:pPr>
              <w:spacing w:line="276" w:lineRule="auto"/>
            </w:pPr>
            <w:r>
              <w:t>Main</w:t>
            </w:r>
            <w:r w:rsidRPr="0024704F">
              <w:t xml:space="preserve"> node</w:t>
            </w:r>
            <w:r>
              <w:t xml:space="preserve"> or Sub</w:t>
            </w:r>
            <w:r>
              <w:t xml:space="preserve"> node initiates I2C/SPI Mailbox Communication</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rsidP="006E2C1D">
            <w:pPr>
              <w:spacing w:line="276" w:lineRule="auto"/>
            </w:pPr>
            <w:r>
              <w:t>Main</w:t>
            </w:r>
            <w:r w:rsidRPr="0024704F">
              <w:t xml:space="preserve"> node</w:t>
            </w:r>
            <w:r>
              <w:t xml:space="preserve"> or Sub node reads I2C/SPI Mailbox for content</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6E181D" w:rsidRDefault="00224EEE" w:rsidP="006677AA">
            <w:r>
              <w:t>Sender</w:t>
            </w:r>
          </w:p>
          <w:p w:rsidR="006E181D" w:rsidRDefault="00224EEE" w:rsidP="00577DE3">
            <w:pPr>
              <w:numPr>
                <w:ilvl w:val="0"/>
                <w:numId w:val="45"/>
              </w:numPr>
            </w:pPr>
            <w:r>
              <w:t>I2C/SPI Mailbox message not read at receiving end (sender not able to send more messages until cleared)</w:t>
            </w:r>
          </w:p>
          <w:p w:rsidR="006E181D" w:rsidRDefault="00224EEE" w:rsidP="009D6BAE">
            <w:pPr>
              <w:ind w:left="360"/>
            </w:pPr>
            <w:r w:rsidRPr="00A84F94">
              <w:rPr>
                <w:u w:val="single"/>
              </w:rPr>
              <w:t>Action</w:t>
            </w:r>
            <w:r>
              <w:t>: Sending end waits for (TBD)ms before initiating missing message protocol.</w:t>
            </w:r>
          </w:p>
          <w:p w:rsidR="009D6BAE" w:rsidRPr="00C85623" w:rsidRDefault="00224EEE" w:rsidP="00577DE3">
            <w:pPr>
              <w:numPr>
                <w:ilvl w:val="0"/>
                <w:numId w:val="45"/>
              </w:numPr>
            </w:pPr>
            <w:r w:rsidRPr="00C85623">
              <w:t>Sender interrupted while sending I2C</w:t>
            </w:r>
            <w:r>
              <w:t>/SPI</w:t>
            </w:r>
            <w:r w:rsidRPr="00C85623">
              <w:t xml:space="preserve"> message. </w:t>
            </w:r>
            <w:r>
              <w:t xml:space="preserve">Receiver sees </w:t>
            </w:r>
            <w:r>
              <w:t>this as an incomplete message.</w:t>
            </w:r>
          </w:p>
          <w:p w:rsidR="00C85623" w:rsidRDefault="00224EEE" w:rsidP="00DA4E9B">
            <w:pPr>
              <w:ind w:left="360"/>
            </w:pPr>
            <w:r>
              <w:t>Action: Sender resends transmission.</w:t>
            </w:r>
          </w:p>
          <w:p w:rsidR="00C85623" w:rsidRDefault="00224EEE" w:rsidP="00577DE3">
            <w:pPr>
              <w:numPr>
                <w:ilvl w:val="0"/>
                <w:numId w:val="45"/>
              </w:numPr>
            </w:pPr>
            <w:r>
              <w:t xml:space="preserve">I2C/SPI message successfully sent, but receiver </w:t>
            </w:r>
            <w:proofErr w:type="gramStart"/>
            <w:r>
              <w:t>not act</w:t>
            </w:r>
            <w:proofErr w:type="gramEnd"/>
            <w:r>
              <w:t xml:space="preserve"> on signal sent in a way that affects the sender. (ex: A2B Main node requests preset values, but sender does not send them).</w:t>
            </w:r>
          </w:p>
          <w:p w:rsidR="00C85623" w:rsidRPr="009D6BAE" w:rsidRDefault="00224EEE" w:rsidP="00DA4E9B">
            <w:pPr>
              <w:ind w:left="360"/>
            </w:pPr>
            <w:r>
              <w:t xml:space="preserve">Action: </w:t>
            </w:r>
            <w:r>
              <w:t>Sender resends signal after (TBD)ms.</w:t>
            </w:r>
          </w:p>
          <w:p w:rsidR="006E181D" w:rsidRDefault="00224EEE" w:rsidP="006677AA"/>
          <w:p w:rsidR="006E181D" w:rsidRDefault="00224EEE" w:rsidP="006677AA">
            <w:r>
              <w:t>Receiver</w:t>
            </w:r>
          </w:p>
          <w:p w:rsidR="00F60429" w:rsidRDefault="00224EEE" w:rsidP="00577DE3">
            <w:pPr>
              <w:numPr>
                <w:ilvl w:val="0"/>
                <w:numId w:val="44"/>
              </w:numPr>
              <w:ind w:left="360"/>
            </w:pPr>
            <w:r>
              <w:t>I2C Mailbox read triggered, but I2C/SPI Mailbox content not found</w:t>
            </w:r>
          </w:p>
          <w:p w:rsidR="00F60429" w:rsidRDefault="00224EEE" w:rsidP="006677AA">
            <w:pPr>
              <w:ind w:left="360"/>
            </w:pPr>
            <w:r w:rsidRPr="006677AA">
              <w:rPr>
                <w:u w:val="single"/>
              </w:rPr>
              <w:t>Action</w:t>
            </w:r>
            <w:r>
              <w:t>: Clear I2C/SPI mailbox and wait for next request</w:t>
            </w:r>
          </w:p>
          <w:p w:rsidR="00F60429" w:rsidRDefault="00224EEE" w:rsidP="00577DE3">
            <w:pPr>
              <w:numPr>
                <w:ilvl w:val="0"/>
                <w:numId w:val="44"/>
              </w:numPr>
              <w:ind w:left="360"/>
            </w:pPr>
            <w:r>
              <w:t xml:space="preserve">I2C/SPI Mailbox read triggered, but I2C/SPI Mailbox content </w:t>
            </w:r>
            <w:proofErr w:type="gramStart"/>
            <w:r>
              <w:t>not match</w:t>
            </w:r>
            <w:proofErr w:type="gramEnd"/>
            <w:r>
              <w:t xml:space="preserve"> known </w:t>
            </w:r>
            <w:r>
              <w:t>signals</w:t>
            </w:r>
          </w:p>
          <w:p w:rsidR="008E728C" w:rsidRDefault="00224EEE" w:rsidP="006677AA">
            <w:pPr>
              <w:ind w:left="360"/>
            </w:pPr>
            <w:r w:rsidRPr="006677AA">
              <w:rPr>
                <w:u w:val="single"/>
              </w:rPr>
              <w:t>Action</w:t>
            </w:r>
            <w:r>
              <w:t>: Clear I2C/SPI mailbox and wait for next request</w:t>
            </w:r>
          </w:p>
          <w:p w:rsidR="00F60429" w:rsidRDefault="00224EEE" w:rsidP="00577DE3">
            <w:pPr>
              <w:numPr>
                <w:ilvl w:val="0"/>
                <w:numId w:val="44"/>
              </w:numPr>
              <w:ind w:left="360"/>
            </w:pPr>
            <w:r>
              <w:t>I2C/SPI Mailbox read triggered, but receiver not able to read I2C/SPI Mailbox within (TBD)ms.</w:t>
            </w:r>
          </w:p>
          <w:p w:rsidR="008E728C" w:rsidRDefault="00224EEE" w:rsidP="006677AA">
            <w:pPr>
              <w:ind w:left="360"/>
            </w:pPr>
            <w:r w:rsidRPr="006677AA">
              <w:rPr>
                <w:u w:val="single"/>
              </w:rPr>
              <w:t>Action</w:t>
            </w:r>
            <w:r>
              <w:t>: Request sender to re-send message.</w:t>
            </w:r>
          </w:p>
          <w:p w:rsidR="00F60429" w:rsidRDefault="00224EEE" w:rsidP="00577DE3">
            <w:pPr>
              <w:numPr>
                <w:ilvl w:val="0"/>
                <w:numId w:val="44"/>
              </w:numPr>
              <w:ind w:left="360"/>
            </w:pPr>
            <w:r>
              <w:t>Partial signal content found in receiving I2C/SPI Mailb</w:t>
            </w:r>
            <w:r>
              <w:t>ox (multiple command message where complete message not sent). Receiving end times out on waiting for message to complete.</w:t>
            </w:r>
          </w:p>
          <w:p w:rsidR="008E728C" w:rsidRDefault="00224EEE" w:rsidP="009C02DD">
            <w:pPr>
              <w:ind w:left="360"/>
            </w:pPr>
            <w:r w:rsidRPr="00A84F94">
              <w:rPr>
                <w:u w:val="single"/>
              </w:rPr>
              <w:t>Action</w:t>
            </w:r>
            <w:r>
              <w:t>: Receiving end waits for (TBD)ms before initiating missing message protocol.</w:t>
            </w:r>
          </w:p>
          <w:p w:rsidR="00F60429" w:rsidRDefault="00224EEE" w:rsidP="00577DE3">
            <w:pPr>
              <w:numPr>
                <w:ilvl w:val="0"/>
                <w:numId w:val="44"/>
              </w:numPr>
              <w:ind w:left="360"/>
            </w:pPr>
            <w:r>
              <w:lastRenderedPageBreak/>
              <w:t xml:space="preserve">Too much signal content found in </w:t>
            </w:r>
            <w:r>
              <w:t>receiving I2C/SPI Mailbox (multiple command message where not receive ‘end of message’ when expected)</w:t>
            </w:r>
          </w:p>
          <w:p w:rsidR="008E728C" w:rsidRDefault="00224EEE" w:rsidP="006677AA">
            <w:pPr>
              <w:ind w:left="360"/>
            </w:pPr>
            <w:r w:rsidRPr="00A84F94">
              <w:rPr>
                <w:u w:val="single"/>
              </w:rPr>
              <w:t>Action</w:t>
            </w:r>
            <w:r>
              <w:t>: Receiving end requests a retransmission of signal.</w:t>
            </w:r>
          </w:p>
          <w:p w:rsidR="00F60429" w:rsidRDefault="00224EEE" w:rsidP="00577DE3">
            <w:pPr>
              <w:numPr>
                <w:ilvl w:val="0"/>
                <w:numId w:val="44"/>
              </w:numPr>
              <w:ind w:left="360"/>
            </w:pPr>
            <w:r>
              <w:t xml:space="preserve">I2C/SPI Mailbox message not read at receiving end (sender not able to send more messages until </w:t>
            </w:r>
            <w:r>
              <w:t>cleared)</w:t>
            </w:r>
          </w:p>
          <w:p w:rsidR="00F60429" w:rsidRDefault="00224EEE" w:rsidP="006677AA">
            <w:pPr>
              <w:ind w:left="360"/>
            </w:pPr>
            <w:r w:rsidRPr="00A84F94">
              <w:rPr>
                <w:u w:val="single"/>
              </w:rPr>
              <w:t>Action</w:t>
            </w:r>
            <w:r>
              <w:t>: Receiving end reads and clears I2C/SPI Mailbox ‘quickly’.</w:t>
            </w:r>
          </w:p>
          <w:p w:rsidR="006E181D" w:rsidRPr="006677AA" w:rsidRDefault="00224EEE" w:rsidP="00577DE3">
            <w:pPr>
              <w:numPr>
                <w:ilvl w:val="0"/>
                <w:numId w:val="44"/>
              </w:numPr>
              <w:ind w:left="360"/>
            </w:pPr>
            <w:r w:rsidRPr="006677AA">
              <w:t>I2C</w:t>
            </w:r>
            <w:r>
              <w:t>/SPI</w:t>
            </w:r>
            <w:r w:rsidRPr="006677AA">
              <w:t xml:space="preserve"> Mailbox message read but not cleared</w:t>
            </w:r>
          </w:p>
          <w:p w:rsidR="006E181D" w:rsidRPr="00A65668" w:rsidRDefault="00224EEE" w:rsidP="00DA4E9B">
            <w:pPr>
              <w:ind w:left="360"/>
            </w:pPr>
            <w:r>
              <w:rPr>
                <w:u w:val="single"/>
              </w:rPr>
              <w:t>Action:</w:t>
            </w:r>
            <w:r w:rsidRPr="006E181D">
              <w:rPr>
                <w:u w:val="single"/>
              </w:rPr>
              <w:t xml:space="preserve"> </w:t>
            </w:r>
            <w:r w:rsidRPr="006677AA">
              <w:t>Receiving end clears I2C</w:t>
            </w:r>
            <w:r>
              <w:t>/SPI</w:t>
            </w:r>
            <w:r w:rsidRPr="006677AA">
              <w:t xml:space="preserve"> Mailbox.</w:t>
            </w:r>
          </w:p>
          <w:p w:rsidR="00CD0F64" w:rsidRPr="0024704F" w:rsidRDefault="00224EEE" w:rsidP="00F60429"/>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lastRenderedPageBreak/>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p>
        </w:tc>
      </w:tr>
    </w:tbl>
    <w:p w:rsidR="00F60429" w:rsidRDefault="00224EEE" w:rsidP="00F60429"/>
    <w:p w:rsidR="00406F39" w:rsidRDefault="00224EEE" w:rsidP="00B9479B">
      <w:pPr>
        <w:pStyle w:val="Heading4"/>
      </w:pPr>
      <w:r>
        <w:t>UC-REQ-407166/A-A2B Direct I2C Chip to Chip Communication Process (I2C Main node to I2C Sub node)</w:t>
      </w:r>
    </w:p>
    <w:p w:rsidR="00AE06BC" w:rsidRPr="00AE06BC" w:rsidRDefault="00224EEE"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5814C6">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224EEE" w:rsidP="00F27A79">
            <w:pPr>
              <w:spacing w:line="276" w:lineRule="auto"/>
            </w:pPr>
            <w:r>
              <w:t>Main Node, Multiple A2B Sub Nodes</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F27A79" w:rsidRPr="00F27A79" w:rsidRDefault="00224EEE" w:rsidP="00577DE3">
            <w:pPr>
              <w:numPr>
                <w:ilvl w:val="0"/>
                <w:numId w:val="46"/>
              </w:numPr>
              <w:spacing w:line="276" w:lineRule="auto"/>
            </w:pPr>
            <w:r>
              <w:t>T</w:t>
            </w:r>
            <w:r w:rsidRPr="00F27A79">
              <w:t xml:space="preserve">he </w:t>
            </w:r>
            <w:r>
              <w:t>Main</w:t>
            </w:r>
            <w:r w:rsidRPr="00F27A79">
              <w:t xml:space="preserve"> node </w:t>
            </w:r>
            <w:r>
              <w:t xml:space="preserve">present </w:t>
            </w:r>
            <w:r w:rsidRPr="00F27A79">
              <w:t>on the A2B bus</w:t>
            </w:r>
          </w:p>
          <w:p w:rsidR="00F27A79" w:rsidRPr="00F27A79" w:rsidRDefault="00224EEE" w:rsidP="00577DE3">
            <w:pPr>
              <w:numPr>
                <w:ilvl w:val="0"/>
                <w:numId w:val="46"/>
              </w:numPr>
              <w:spacing w:line="276" w:lineRule="auto"/>
            </w:pPr>
            <w:r>
              <w:t>Sub</w:t>
            </w:r>
            <w:r w:rsidRPr="00F27A79">
              <w:t xml:space="preserve"> modules are interconnected on the A2B bus in specific order </w:t>
            </w:r>
          </w:p>
          <w:p w:rsidR="00CD0F64" w:rsidRPr="00F27A79" w:rsidRDefault="00224EEE" w:rsidP="00577DE3">
            <w:pPr>
              <w:numPr>
                <w:ilvl w:val="0"/>
                <w:numId w:val="46"/>
              </w:numPr>
              <w:spacing w:line="276" w:lineRule="auto"/>
            </w:pPr>
            <w:r>
              <w:t>Sub</w:t>
            </w:r>
            <w:r w:rsidRPr="00F27A79">
              <w:t xml:space="preserve"> Nod</w:t>
            </w:r>
            <w:r w:rsidRPr="00F27A79">
              <w:t xml:space="preserve">e Discovery process </w:t>
            </w:r>
            <w:r>
              <w:t>completed</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rsidP="00F27A79">
            <w:pPr>
              <w:spacing w:line="276" w:lineRule="auto"/>
            </w:pPr>
            <w:r>
              <w:t>Main</w:t>
            </w:r>
            <w:r w:rsidRPr="00F27A79">
              <w:t xml:space="preserve"> node </w:t>
            </w:r>
            <w:r>
              <w:t>sends/receives I2C/SPI commands directly to</w:t>
            </w:r>
            <w:r w:rsidRPr="00F27A79">
              <w:t xml:space="preserve"> </w:t>
            </w:r>
            <w:r>
              <w:t>Sub</w:t>
            </w:r>
            <w:r w:rsidRPr="00F27A79">
              <w:t xml:space="preserve"> Node </w:t>
            </w:r>
            <w:r>
              <w:t>ICs</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t>Sub node reacts to Main Node I2C/SPI message</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6F599F" w:rsidRDefault="00224EEE" w:rsidP="00577DE3">
            <w:pPr>
              <w:numPr>
                <w:ilvl w:val="0"/>
                <w:numId w:val="47"/>
              </w:numPr>
              <w:spacing w:line="276" w:lineRule="auto"/>
            </w:pPr>
            <w:r>
              <w:t>Sub</w:t>
            </w:r>
            <w:r>
              <w:t xml:space="preserve"> Node ID does not have IC that message is directed to. </w:t>
            </w:r>
          </w:p>
          <w:p w:rsidR="006F599F" w:rsidRDefault="00224EEE" w:rsidP="006F599F">
            <w:pPr>
              <w:spacing w:line="276" w:lineRule="auto"/>
              <w:ind w:left="360"/>
            </w:pPr>
            <w:r>
              <w:rPr>
                <w:u w:val="single"/>
              </w:rPr>
              <w:t>Action</w:t>
            </w:r>
            <w:r>
              <w:t>: Sub node ignores I2C/SPI message.</w:t>
            </w:r>
          </w:p>
          <w:p w:rsidR="006F599F" w:rsidRDefault="00224EEE" w:rsidP="00577DE3">
            <w:pPr>
              <w:numPr>
                <w:ilvl w:val="0"/>
                <w:numId w:val="47"/>
              </w:numPr>
              <w:spacing w:line="276" w:lineRule="auto"/>
            </w:pPr>
            <w:r>
              <w:t xml:space="preserve"> Main Node I2C/SPI command not able to be performed.</w:t>
            </w:r>
          </w:p>
          <w:p w:rsidR="006F599F" w:rsidRDefault="00224EEE" w:rsidP="006F599F">
            <w:pPr>
              <w:spacing w:line="276" w:lineRule="auto"/>
              <w:ind w:left="360"/>
            </w:pPr>
            <w:r>
              <w:rPr>
                <w:u w:val="single"/>
              </w:rPr>
              <w:t>Action</w:t>
            </w:r>
            <w:r>
              <w:t>: Sub node ignores I2C/SPI message.</w:t>
            </w:r>
          </w:p>
          <w:p w:rsidR="006F599F" w:rsidRDefault="00224EEE" w:rsidP="00577DE3">
            <w:pPr>
              <w:numPr>
                <w:ilvl w:val="0"/>
                <w:numId w:val="47"/>
              </w:numPr>
              <w:spacing w:line="276" w:lineRule="auto"/>
            </w:pPr>
            <w:r>
              <w:t xml:space="preserve"> Main</w:t>
            </w:r>
            <w:r>
              <w:t xml:space="preserve"> Node I2C/SPI command request sent before the Sub Node can finish prior command request.</w:t>
            </w:r>
          </w:p>
          <w:p w:rsidR="00CD0F64" w:rsidRPr="00F27A79" w:rsidRDefault="00224EEE" w:rsidP="006F599F">
            <w:pPr>
              <w:spacing w:line="276" w:lineRule="auto"/>
              <w:ind w:left="360"/>
            </w:pPr>
            <w:r>
              <w:rPr>
                <w:u w:val="single"/>
              </w:rPr>
              <w:t>Action</w:t>
            </w:r>
            <w:r>
              <w:t>: If capable, Sub Node executes command when prior command finishes processing. If not capable, Sub Node ignores I2C/SPI message.</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p>
        </w:tc>
      </w:tr>
    </w:tbl>
    <w:p w:rsidR="00500605" w:rsidRDefault="00224EEE" w:rsidP="00CD0F64"/>
    <w:p w:rsidR="00406F39" w:rsidRDefault="00224EEE" w:rsidP="00B9479B">
      <w:pPr>
        <w:pStyle w:val="Heading3"/>
      </w:pPr>
      <w:r>
        <w:t>Generic A2B Downstream Use Cases</w:t>
      </w:r>
    </w:p>
    <w:p w:rsidR="00406F39" w:rsidRDefault="00224EEE" w:rsidP="00B9479B">
      <w:pPr>
        <w:pStyle w:val="Heading4"/>
      </w:pPr>
      <w:r>
        <w:t>UC-REQ-407168/A-Generic Streaming Audio</w:t>
      </w:r>
    </w:p>
    <w:p w:rsidR="00AE06BC" w:rsidRPr="00AE06BC" w:rsidRDefault="00224EEE"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5814C6">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t>Main Node, Multiple A2B Sub Nodes</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FF2FC0" w:rsidRPr="00FF2FC0" w:rsidRDefault="00224EEE" w:rsidP="00577DE3">
            <w:pPr>
              <w:numPr>
                <w:ilvl w:val="0"/>
                <w:numId w:val="48"/>
              </w:numPr>
              <w:spacing w:line="276" w:lineRule="auto"/>
            </w:pPr>
            <w:r w:rsidRPr="00FF2FC0">
              <w:t>The infotainment system is powered ON.</w:t>
            </w:r>
          </w:p>
          <w:p w:rsidR="00FF2FC0" w:rsidRPr="00FF2FC0" w:rsidRDefault="00224EEE" w:rsidP="00577DE3">
            <w:pPr>
              <w:numPr>
                <w:ilvl w:val="0"/>
                <w:numId w:val="48"/>
              </w:numPr>
              <w:spacing w:line="276" w:lineRule="auto"/>
            </w:pPr>
            <w:r w:rsidRPr="00FF2FC0">
              <w:t xml:space="preserve">No Audio being sent over the </w:t>
            </w:r>
            <w:r>
              <w:t>A2B</w:t>
            </w:r>
            <w:r w:rsidRPr="00FF2FC0">
              <w:t xml:space="preserve"> </w:t>
            </w:r>
            <w:r>
              <w:t>bus</w:t>
            </w:r>
            <w:r w:rsidRPr="00FF2FC0">
              <w:t xml:space="preserve"> between the Audio Source Module/Audio Signal Generator and the AMP.</w:t>
            </w:r>
          </w:p>
          <w:p w:rsidR="00CD0F64" w:rsidRPr="00FF2FC0" w:rsidRDefault="00224EEE" w:rsidP="00577DE3">
            <w:pPr>
              <w:numPr>
                <w:ilvl w:val="0"/>
                <w:numId w:val="48"/>
              </w:numPr>
              <w:spacing w:line="276" w:lineRule="auto"/>
            </w:pPr>
            <w:r w:rsidRPr="00FF2FC0">
              <w:t>All the speakers are connected to the AMP</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t>Audio is transmitted digitally via the A2B bus.</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FF2FC0" w:rsidRPr="00FF2FC0" w:rsidRDefault="00224EEE" w:rsidP="00577DE3">
            <w:pPr>
              <w:numPr>
                <w:ilvl w:val="0"/>
                <w:numId w:val="49"/>
              </w:numPr>
              <w:spacing w:line="276" w:lineRule="auto"/>
            </w:pPr>
            <w:r w:rsidRPr="00FF2FC0">
              <w:t>The AMP is playing audio without distortion</w:t>
            </w:r>
          </w:p>
          <w:p w:rsidR="00FF2FC0" w:rsidRPr="00FF2FC0" w:rsidRDefault="00224EEE" w:rsidP="00577DE3">
            <w:pPr>
              <w:numPr>
                <w:ilvl w:val="0"/>
                <w:numId w:val="49"/>
              </w:numPr>
              <w:spacing w:line="276" w:lineRule="auto"/>
            </w:pPr>
            <w:r w:rsidRPr="00FF2FC0">
              <w:t>There is no choppy data from digital audio data getting buffered</w:t>
            </w:r>
          </w:p>
          <w:p w:rsidR="00FF2FC0" w:rsidRPr="00FF2FC0" w:rsidRDefault="00224EEE" w:rsidP="00577DE3">
            <w:pPr>
              <w:numPr>
                <w:ilvl w:val="0"/>
                <w:numId w:val="49"/>
              </w:numPr>
              <w:spacing w:line="276" w:lineRule="auto"/>
            </w:pPr>
            <w:r w:rsidRPr="00FF2FC0">
              <w:t>The latencies from when audio signal leaves the Audio Source Module until audio is produced by the AMP are no worse than if analog signals sent to the AMP.</w:t>
            </w:r>
          </w:p>
          <w:p w:rsidR="00FF2FC0" w:rsidRPr="00FF2FC0" w:rsidRDefault="00224EEE" w:rsidP="00577DE3">
            <w:pPr>
              <w:numPr>
                <w:ilvl w:val="0"/>
                <w:numId w:val="49"/>
              </w:numPr>
              <w:spacing w:line="276" w:lineRule="auto"/>
            </w:pPr>
            <w:r w:rsidRPr="00FF2FC0">
              <w:t>The Audio quality is as good or bet</w:t>
            </w:r>
            <w:r w:rsidRPr="00FF2FC0">
              <w:t xml:space="preserve">ter than analog </w:t>
            </w:r>
          </w:p>
          <w:p w:rsidR="00FF2FC0" w:rsidRPr="00FF2FC0" w:rsidRDefault="00224EEE" w:rsidP="00577DE3">
            <w:pPr>
              <w:numPr>
                <w:ilvl w:val="0"/>
                <w:numId w:val="49"/>
              </w:numPr>
              <w:spacing w:line="276" w:lineRule="auto"/>
            </w:pPr>
            <w:r w:rsidRPr="00FF2FC0">
              <w:t>S/N ratio (ex. can’t hear digital noise, clock jitter when there is no volume or low volume)</w:t>
            </w:r>
          </w:p>
          <w:p w:rsidR="00FF2FC0" w:rsidRPr="00FF2FC0" w:rsidRDefault="00224EEE" w:rsidP="00577DE3">
            <w:pPr>
              <w:numPr>
                <w:ilvl w:val="0"/>
                <w:numId w:val="49"/>
              </w:numPr>
              <w:spacing w:line="276" w:lineRule="auto"/>
            </w:pPr>
            <w:r w:rsidRPr="00FF2FC0">
              <w:t>Non-corrupted data</w:t>
            </w:r>
          </w:p>
          <w:p w:rsidR="00CD0F64" w:rsidRPr="00FF2FC0" w:rsidRDefault="00224EEE" w:rsidP="00577DE3">
            <w:pPr>
              <w:numPr>
                <w:ilvl w:val="0"/>
                <w:numId w:val="49"/>
              </w:numPr>
              <w:spacing w:line="276" w:lineRule="auto"/>
            </w:pPr>
            <w:r w:rsidRPr="00FF2FC0">
              <w:t>Digital Bit Stream for test signal looks better than analog signal test signal</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lastRenderedPageBreak/>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19555D" w:rsidRPr="0019555D" w:rsidRDefault="00224EEE" w:rsidP="00577DE3">
            <w:pPr>
              <w:numPr>
                <w:ilvl w:val="0"/>
                <w:numId w:val="50"/>
              </w:numPr>
              <w:spacing w:line="276" w:lineRule="auto"/>
            </w:pPr>
            <w:r>
              <w:t xml:space="preserve">Cannot </w:t>
            </w:r>
            <w:r>
              <w:t>produce any audio for 5 seconds or more</w:t>
            </w:r>
          </w:p>
          <w:p w:rsidR="0019555D" w:rsidRDefault="00224EEE" w:rsidP="0019555D">
            <w:pPr>
              <w:spacing w:line="276" w:lineRule="auto"/>
              <w:ind w:left="360"/>
            </w:pPr>
            <w:r>
              <w:rPr>
                <w:u w:val="single"/>
              </w:rPr>
              <w:t>Action</w:t>
            </w:r>
            <w:r>
              <w:t xml:space="preserve">: See </w:t>
            </w:r>
            <w:r w:rsidRPr="009D24A8">
              <w:rPr>
                <w:i/>
                <w:iCs/>
                <w:u w:val="single"/>
              </w:rPr>
              <w:t>Infotainment Diagnostic Specification</w:t>
            </w:r>
          </w:p>
          <w:p w:rsidR="0019555D" w:rsidRDefault="00224EEE" w:rsidP="00577DE3">
            <w:pPr>
              <w:numPr>
                <w:ilvl w:val="0"/>
                <w:numId w:val="50"/>
              </w:numPr>
              <w:spacing w:line="276" w:lineRule="auto"/>
            </w:pPr>
            <w:r>
              <w:t>Loss of Clock. (Customer perceives no audio)</w:t>
            </w:r>
          </w:p>
          <w:p w:rsidR="0019555D" w:rsidRDefault="00224EEE" w:rsidP="0019555D">
            <w:pPr>
              <w:spacing w:line="276" w:lineRule="auto"/>
              <w:ind w:left="360"/>
            </w:pPr>
            <w:r>
              <w:rPr>
                <w:u w:val="single"/>
              </w:rPr>
              <w:t>Action</w:t>
            </w:r>
            <w:r>
              <w:t>: See SWR-REQ-407140</w:t>
            </w:r>
          </w:p>
          <w:p w:rsidR="0019555D" w:rsidRDefault="00224EEE" w:rsidP="00577DE3">
            <w:pPr>
              <w:numPr>
                <w:ilvl w:val="0"/>
                <w:numId w:val="50"/>
              </w:numPr>
              <w:spacing w:line="276" w:lineRule="auto"/>
            </w:pPr>
            <w:r>
              <w:t xml:space="preserve">Data Error Rate handling. (Customer perceives high level of noise in all audio modes.) </w:t>
            </w:r>
          </w:p>
          <w:p w:rsidR="0019555D" w:rsidRDefault="00224EEE" w:rsidP="0019555D">
            <w:pPr>
              <w:spacing w:line="276" w:lineRule="auto"/>
              <w:ind w:left="360"/>
            </w:pPr>
            <w:r>
              <w:rPr>
                <w:u w:val="single"/>
              </w:rPr>
              <w:t>Action</w:t>
            </w:r>
            <w:r>
              <w:t>: See SWR-REQ-407146</w:t>
            </w:r>
          </w:p>
          <w:p w:rsidR="0019555D" w:rsidRDefault="00224EEE" w:rsidP="00577DE3">
            <w:pPr>
              <w:numPr>
                <w:ilvl w:val="0"/>
                <w:numId w:val="50"/>
              </w:numPr>
              <w:spacing w:line="276" w:lineRule="auto"/>
            </w:pPr>
            <w:r>
              <w:t>Bit Error Fault Handling (Customer perceives audio with random dropouts in all audio modes.)</w:t>
            </w:r>
          </w:p>
          <w:p w:rsidR="0019555D" w:rsidRDefault="00224EEE" w:rsidP="0019555D">
            <w:pPr>
              <w:spacing w:line="276" w:lineRule="auto"/>
              <w:ind w:left="360"/>
            </w:pPr>
            <w:r w:rsidRPr="0019555D">
              <w:rPr>
                <w:u w:val="single"/>
              </w:rPr>
              <w:t>Action</w:t>
            </w:r>
            <w:r>
              <w:t>: See SWR-REQ-407146</w:t>
            </w:r>
          </w:p>
          <w:p w:rsidR="0019555D" w:rsidRDefault="00224EEE" w:rsidP="00577DE3">
            <w:pPr>
              <w:numPr>
                <w:ilvl w:val="0"/>
                <w:numId w:val="50"/>
              </w:numPr>
              <w:spacing w:line="276" w:lineRule="auto"/>
            </w:pPr>
            <w:r>
              <w:t xml:space="preserve">Audio is transmitted </w:t>
            </w:r>
            <w:r>
              <w:t>at the wrong gain level. (Customer perceives different audio modes as having different volume levels.)</w:t>
            </w:r>
          </w:p>
          <w:p w:rsidR="0019555D" w:rsidRDefault="00224EEE" w:rsidP="0019555D">
            <w:pPr>
              <w:spacing w:line="276" w:lineRule="auto"/>
              <w:ind w:left="360"/>
            </w:pPr>
            <w:r>
              <w:rPr>
                <w:u w:val="single"/>
              </w:rPr>
              <w:t>Action</w:t>
            </w:r>
            <w:r>
              <w:t>: Analysis and Correction of matching gain levels between all audio modes.</w:t>
            </w:r>
          </w:p>
          <w:p w:rsidR="0019555D" w:rsidRDefault="00224EEE" w:rsidP="00577DE3">
            <w:pPr>
              <w:numPr>
                <w:ilvl w:val="0"/>
                <w:numId w:val="50"/>
              </w:numPr>
              <w:spacing w:line="276" w:lineRule="auto"/>
            </w:pPr>
            <w:r>
              <w:t>Digitized Audio is transmitted over the A2B bus with poor S/N ratios (Cu</w:t>
            </w:r>
            <w:r>
              <w:t>stomers perceives high level of noise in a specific audio mode.)</w:t>
            </w:r>
          </w:p>
          <w:p w:rsidR="00CD0F64" w:rsidRPr="0019555D" w:rsidRDefault="00224EEE" w:rsidP="0019555D">
            <w:pPr>
              <w:spacing w:line="276" w:lineRule="auto"/>
              <w:ind w:left="360"/>
            </w:pPr>
            <w:r w:rsidRPr="0019555D">
              <w:rPr>
                <w:u w:val="single"/>
              </w:rPr>
              <w:t>Action</w:t>
            </w:r>
            <w:r>
              <w:t>: Analysis and Correction of gain structures within the DSP coding.</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p>
        </w:tc>
      </w:tr>
    </w:tbl>
    <w:p w:rsidR="00500605" w:rsidRDefault="00224EEE" w:rsidP="00CD0F64"/>
    <w:p w:rsidR="00406F39" w:rsidRDefault="00224EEE" w:rsidP="00B9479B">
      <w:pPr>
        <w:pStyle w:val="Heading4"/>
      </w:pPr>
      <w:r>
        <w:t>UC-REQ-407176/A-Tuner Audio</w:t>
      </w:r>
    </w:p>
    <w:p w:rsidR="00AE06BC" w:rsidRPr="00AE06BC" w:rsidRDefault="00224EEE"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5814C6">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t>Main Node, Multiple A2B Sub Nodes</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DA7409" w:rsidRDefault="00224EEE" w:rsidP="00577DE3">
            <w:pPr>
              <w:numPr>
                <w:ilvl w:val="0"/>
                <w:numId w:val="51"/>
              </w:numPr>
              <w:spacing w:line="276" w:lineRule="auto"/>
            </w:pPr>
            <w:r>
              <w:t xml:space="preserve">The infotainment system is </w:t>
            </w:r>
            <w:r>
              <w:t>powered ON.</w:t>
            </w:r>
          </w:p>
          <w:p w:rsidR="00DA7409" w:rsidRDefault="00224EEE" w:rsidP="00577DE3">
            <w:pPr>
              <w:numPr>
                <w:ilvl w:val="0"/>
                <w:numId w:val="51"/>
              </w:numPr>
              <w:spacing w:line="276" w:lineRule="auto"/>
            </w:pPr>
            <w:r>
              <w:t>No Tuner Audio being sent over A2B between the Tuner and the Sub Node.</w:t>
            </w:r>
          </w:p>
          <w:p w:rsidR="00DA7409" w:rsidRDefault="00224EEE" w:rsidP="00577DE3">
            <w:pPr>
              <w:numPr>
                <w:ilvl w:val="0"/>
                <w:numId w:val="51"/>
              </w:numPr>
              <w:spacing w:line="276" w:lineRule="auto"/>
            </w:pPr>
            <w:r>
              <w:t>The audio mode is set for AM, FM-analog, FM-HD, or DAB</w:t>
            </w:r>
          </w:p>
          <w:p w:rsidR="00CD0F64" w:rsidRPr="00DA7409" w:rsidRDefault="00224EEE" w:rsidP="00577DE3">
            <w:pPr>
              <w:numPr>
                <w:ilvl w:val="0"/>
                <w:numId w:val="51"/>
              </w:numPr>
              <w:spacing w:line="276" w:lineRule="auto"/>
            </w:pPr>
            <w:r>
              <w:t>All the speakers are connected to the Speaker Outputs</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t xml:space="preserve">Tuner sends Tuner Audio content over </w:t>
            </w:r>
            <w:r>
              <w:t>A2B</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DA7409" w:rsidRDefault="00224EEE" w:rsidP="00577DE3">
            <w:pPr>
              <w:numPr>
                <w:ilvl w:val="0"/>
                <w:numId w:val="52"/>
              </w:numPr>
              <w:spacing w:line="276" w:lineRule="auto"/>
            </w:pPr>
            <w:r>
              <w:t>The Audio Player is playing AM, FM-analog, FM-HD, or DAB content without distortion</w:t>
            </w:r>
          </w:p>
          <w:p w:rsidR="00DA7409" w:rsidRDefault="00224EEE" w:rsidP="00577DE3">
            <w:pPr>
              <w:numPr>
                <w:ilvl w:val="0"/>
                <w:numId w:val="52"/>
              </w:numPr>
              <w:spacing w:line="276" w:lineRule="auto"/>
            </w:pPr>
            <w:r>
              <w:t>There is no choppy data from A2B audio streams getting buffered</w:t>
            </w:r>
          </w:p>
          <w:p w:rsidR="00DA7409" w:rsidRDefault="00224EEE" w:rsidP="00577DE3">
            <w:pPr>
              <w:numPr>
                <w:ilvl w:val="0"/>
                <w:numId w:val="52"/>
              </w:numPr>
              <w:spacing w:line="276" w:lineRule="auto"/>
            </w:pPr>
            <w:r>
              <w:t xml:space="preserve">The AM, FM-analog, FM-HD, or DAB audio quality is as good or better than analog </w:t>
            </w:r>
          </w:p>
          <w:p w:rsidR="00DA7409" w:rsidRDefault="00224EEE" w:rsidP="00577DE3">
            <w:pPr>
              <w:numPr>
                <w:ilvl w:val="0"/>
                <w:numId w:val="52"/>
              </w:numPr>
              <w:spacing w:line="276" w:lineRule="auto"/>
            </w:pPr>
            <w:r>
              <w:t>S/N ra</w:t>
            </w:r>
            <w:r>
              <w:t>tio (ex. can’t hear digital noise, clock jitter when there is no volume or low volume)</w:t>
            </w:r>
          </w:p>
          <w:p w:rsidR="00CD0F64" w:rsidRPr="00DA7409" w:rsidRDefault="00224EEE" w:rsidP="00577DE3">
            <w:pPr>
              <w:numPr>
                <w:ilvl w:val="0"/>
                <w:numId w:val="52"/>
              </w:numPr>
              <w:spacing w:line="276" w:lineRule="auto"/>
            </w:pPr>
            <w:r>
              <w:t>Non-corrupted data</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DA7409" w:rsidRPr="00DA7409" w:rsidRDefault="00224EEE" w:rsidP="00577DE3">
            <w:pPr>
              <w:numPr>
                <w:ilvl w:val="0"/>
                <w:numId w:val="53"/>
              </w:numPr>
              <w:spacing w:line="276" w:lineRule="auto"/>
            </w:pPr>
            <w:r>
              <w:t>Tuner Audio is transmitted at the wrong gain level</w:t>
            </w:r>
          </w:p>
          <w:p w:rsidR="00DA7409" w:rsidRDefault="00224EEE" w:rsidP="00DA7409">
            <w:pPr>
              <w:spacing w:line="276" w:lineRule="auto"/>
              <w:ind w:left="360"/>
            </w:pPr>
            <w:r>
              <w:rPr>
                <w:u w:val="single"/>
              </w:rPr>
              <w:t>Action</w:t>
            </w:r>
            <w:r>
              <w:t>: Analysis and Correction of gain levels.</w:t>
            </w:r>
          </w:p>
          <w:p w:rsidR="00DA7409" w:rsidRDefault="00224EEE" w:rsidP="00577DE3">
            <w:pPr>
              <w:numPr>
                <w:ilvl w:val="0"/>
                <w:numId w:val="53"/>
              </w:numPr>
              <w:spacing w:line="276" w:lineRule="auto"/>
            </w:pPr>
            <w:r>
              <w:t>Tuner Audio is transmitted with excessive Data Error Rate (Customer perceives high level of noise during Tuner Audio event)</w:t>
            </w:r>
          </w:p>
          <w:p w:rsidR="00DA7409" w:rsidRDefault="00224EEE" w:rsidP="00DA7409">
            <w:pPr>
              <w:spacing w:line="276" w:lineRule="auto"/>
              <w:ind w:left="360"/>
            </w:pPr>
            <w:r>
              <w:rPr>
                <w:u w:val="single"/>
              </w:rPr>
              <w:t>Action</w:t>
            </w:r>
            <w:r>
              <w:t>: See SWR-REQ-407146</w:t>
            </w:r>
          </w:p>
          <w:p w:rsidR="00DA7409" w:rsidRDefault="00224EEE" w:rsidP="00577DE3">
            <w:pPr>
              <w:numPr>
                <w:ilvl w:val="0"/>
                <w:numId w:val="53"/>
              </w:numPr>
              <w:spacing w:line="276" w:lineRule="auto"/>
            </w:pPr>
            <w:r>
              <w:t>Tuner Audio is transmitted with excessive Bit Error (Customer perceives audio with random dropouts during</w:t>
            </w:r>
            <w:r>
              <w:t xml:space="preserve"> Tuner Audio event)</w:t>
            </w:r>
          </w:p>
          <w:p w:rsidR="00DA7409" w:rsidRDefault="00224EEE" w:rsidP="00DA7409">
            <w:pPr>
              <w:spacing w:line="276" w:lineRule="auto"/>
              <w:ind w:left="360"/>
            </w:pPr>
            <w:r>
              <w:rPr>
                <w:u w:val="single"/>
              </w:rPr>
              <w:t>Action</w:t>
            </w:r>
            <w:r>
              <w:t>: See SWR-REQ-407146</w:t>
            </w:r>
          </w:p>
          <w:p w:rsidR="00DA7409" w:rsidRDefault="00224EEE" w:rsidP="00577DE3">
            <w:pPr>
              <w:numPr>
                <w:ilvl w:val="0"/>
                <w:numId w:val="53"/>
              </w:numPr>
              <w:spacing w:line="276" w:lineRule="auto"/>
            </w:pPr>
            <w:r>
              <w:t>Tuner Audio is transmitted with poor S/N ratios (Customers perceives high level of noise while Tuner Audio is present.)</w:t>
            </w:r>
          </w:p>
          <w:p w:rsidR="00CD0F64" w:rsidRPr="00DA7409" w:rsidRDefault="00224EEE" w:rsidP="00DA7409">
            <w:pPr>
              <w:spacing w:line="276" w:lineRule="auto"/>
              <w:ind w:left="360"/>
            </w:pPr>
            <w:r w:rsidRPr="00DA7409">
              <w:rPr>
                <w:u w:val="single"/>
              </w:rPr>
              <w:t>Action</w:t>
            </w:r>
            <w:r>
              <w:t>: Analysis and Correction of gain structures within the DSP coding.</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p>
        </w:tc>
      </w:tr>
    </w:tbl>
    <w:p w:rsidR="00500605" w:rsidRDefault="00224EEE" w:rsidP="00CD0F64"/>
    <w:p w:rsidR="00406F39" w:rsidRDefault="00224EEE" w:rsidP="00B9479B">
      <w:pPr>
        <w:pStyle w:val="Heading4"/>
      </w:pPr>
      <w:r>
        <w:t>UC-REQ-407174/A-Microphone Audio</w:t>
      </w:r>
    </w:p>
    <w:p w:rsidR="00AE06BC" w:rsidRPr="00AE06BC" w:rsidRDefault="00224EEE"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5814C6">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t>Main Node, Multiple A2B Sub Nodes</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3869D0" w:rsidRDefault="00224EEE" w:rsidP="00577DE3">
            <w:pPr>
              <w:numPr>
                <w:ilvl w:val="0"/>
                <w:numId w:val="54"/>
              </w:numPr>
              <w:spacing w:line="276" w:lineRule="auto"/>
            </w:pPr>
            <w:r>
              <w:t>The infotainment system is powered ON.</w:t>
            </w:r>
          </w:p>
          <w:p w:rsidR="003869D0" w:rsidRDefault="00224EEE" w:rsidP="00577DE3">
            <w:pPr>
              <w:numPr>
                <w:ilvl w:val="0"/>
                <w:numId w:val="54"/>
              </w:numPr>
              <w:spacing w:line="276" w:lineRule="auto"/>
            </w:pPr>
            <w:r>
              <w:t>No Microphone Audio is being sent over A2B between the Audio Client and the Audio Server.</w:t>
            </w:r>
          </w:p>
          <w:p w:rsidR="003869D0" w:rsidRDefault="00224EEE" w:rsidP="00577DE3">
            <w:pPr>
              <w:numPr>
                <w:ilvl w:val="0"/>
                <w:numId w:val="54"/>
              </w:numPr>
              <w:spacing w:line="276" w:lineRule="auto"/>
            </w:pPr>
            <w:r>
              <w:lastRenderedPageBreak/>
              <w:t>All the speakers are connecte</w:t>
            </w:r>
            <w:r>
              <w:t>d to the Speaker Output pins.</w:t>
            </w:r>
          </w:p>
          <w:p w:rsidR="00CD0F64" w:rsidRPr="003869D0" w:rsidRDefault="00224EEE" w:rsidP="00577DE3">
            <w:pPr>
              <w:numPr>
                <w:ilvl w:val="0"/>
                <w:numId w:val="54"/>
              </w:numPr>
              <w:spacing w:line="276" w:lineRule="auto"/>
            </w:pPr>
            <w:r>
              <w:t>Phone call is initiated</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lastRenderedPageBreak/>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t>Microphone Audio is transmitted digitally via the A2B bus.</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3869D0" w:rsidRDefault="00224EEE" w:rsidP="00577DE3">
            <w:pPr>
              <w:numPr>
                <w:ilvl w:val="0"/>
                <w:numId w:val="55"/>
              </w:numPr>
              <w:spacing w:line="276" w:lineRule="auto"/>
            </w:pPr>
            <w:r>
              <w:t>The Main</w:t>
            </w:r>
            <w:r>
              <w:t xml:space="preserve"> Node is Transmitting Microphone Audio via Bluetooth to the phone without distortion</w:t>
            </w:r>
          </w:p>
          <w:p w:rsidR="003869D0" w:rsidRDefault="00224EEE" w:rsidP="00577DE3">
            <w:pPr>
              <w:numPr>
                <w:ilvl w:val="0"/>
                <w:numId w:val="55"/>
              </w:numPr>
              <w:spacing w:line="276" w:lineRule="auto"/>
            </w:pPr>
            <w:r>
              <w:t>There is no choppy data from digital audio data getting buffered</w:t>
            </w:r>
          </w:p>
          <w:p w:rsidR="003869D0" w:rsidRDefault="00224EEE" w:rsidP="00577DE3">
            <w:pPr>
              <w:numPr>
                <w:ilvl w:val="0"/>
                <w:numId w:val="55"/>
              </w:numPr>
              <w:spacing w:line="276" w:lineRule="auto"/>
            </w:pPr>
            <w:r>
              <w:t xml:space="preserve">The A2B Microphone Audio quality is as good as or better than the hardware microphone performance. </w:t>
            </w:r>
          </w:p>
          <w:p w:rsidR="003869D0" w:rsidRDefault="00224EEE" w:rsidP="00577DE3">
            <w:pPr>
              <w:numPr>
                <w:ilvl w:val="0"/>
                <w:numId w:val="55"/>
              </w:numPr>
              <w:spacing w:line="276" w:lineRule="auto"/>
            </w:pPr>
            <w:r>
              <w:t>S/N ra</w:t>
            </w:r>
            <w:r>
              <w:t>tio (ex. can’t hear digital noise, clock jitter when there is no volume or low volume)</w:t>
            </w:r>
          </w:p>
          <w:p w:rsidR="003869D0" w:rsidRDefault="00224EEE" w:rsidP="00577DE3">
            <w:pPr>
              <w:numPr>
                <w:ilvl w:val="0"/>
                <w:numId w:val="55"/>
              </w:numPr>
              <w:spacing w:line="276" w:lineRule="auto"/>
            </w:pPr>
            <w:r>
              <w:t>Non-corrupted data</w:t>
            </w:r>
          </w:p>
          <w:p w:rsidR="00CD0F64" w:rsidRPr="003869D0" w:rsidRDefault="00224EEE" w:rsidP="00577DE3">
            <w:pPr>
              <w:numPr>
                <w:ilvl w:val="0"/>
                <w:numId w:val="55"/>
              </w:numPr>
              <w:spacing w:line="276" w:lineRule="auto"/>
            </w:pPr>
            <w:r>
              <w:t>Digital Bit Stream for test signal looks better than analog microphone test signal</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3869D0" w:rsidRPr="003869D0" w:rsidRDefault="00224EEE" w:rsidP="00577DE3">
            <w:pPr>
              <w:numPr>
                <w:ilvl w:val="0"/>
                <w:numId w:val="56"/>
              </w:numPr>
              <w:spacing w:line="276" w:lineRule="auto"/>
            </w:pPr>
            <w:r>
              <w:t>Microphone Audio is transmitted at the wrong gain level</w:t>
            </w:r>
          </w:p>
          <w:p w:rsidR="003869D0" w:rsidRDefault="00224EEE" w:rsidP="003869D0">
            <w:pPr>
              <w:spacing w:line="276" w:lineRule="auto"/>
              <w:ind w:left="360"/>
            </w:pPr>
            <w:r w:rsidRPr="003869D0">
              <w:rPr>
                <w:u w:val="single"/>
              </w:rPr>
              <w:t>Action</w:t>
            </w:r>
            <w:r>
              <w:t>: Analysis and Correction of gain levels.</w:t>
            </w:r>
          </w:p>
          <w:p w:rsidR="003869D0" w:rsidRDefault="00224EEE" w:rsidP="00577DE3">
            <w:pPr>
              <w:numPr>
                <w:ilvl w:val="0"/>
                <w:numId w:val="56"/>
              </w:numPr>
              <w:spacing w:line="276" w:lineRule="auto"/>
            </w:pPr>
            <w:r>
              <w:t>Microphone Audio is transmitted with excessive Data Error Rate (Customer perceives high level of noise during Microphone Audio event)</w:t>
            </w:r>
          </w:p>
          <w:p w:rsidR="003869D0" w:rsidRDefault="00224EEE" w:rsidP="003869D0">
            <w:pPr>
              <w:spacing w:line="276" w:lineRule="auto"/>
              <w:ind w:left="360"/>
            </w:pPr>
            <w:r w:rsidRPr="003869D0">
              <w:rPr>
                <w:u w:val="single"/>
              </w:rPr>
              <w:t>Action</w:t>
            </w:r>
            <w:r>
              <w:t>: See SWR-RE</w:t>
            </w:r>
            <w:r>
              <w:t>Q-407146</w:t>
            </w:r>
          </w:p>
          <w:p w:rsidR="003869D0" w:rsidRDefault="00224EEE" w:rsidP="00577DE3">
            <w:pPr>
              <w:numPr>
                <w:ilvl w:val="0"/>
                <w:numId w:val="56"/>
              </w:numPr>
              <w:spacing w:line="276" w:lineRule="auto"/>
            </w:pPr>
            <w:r>
              <w:t>Microphone Audio is transmitted with excessive Bit Error (Customer perceives audio with random dropouts during Microphone Audio event)</w:t>
            </w:r>
          </w:p>
          <w:p w:rsidR="003869D0" w:rsidRDefault="00224EEE" w:rsidP="003869D0">
            <w:pPr>
              <w:spacing w:line="276" w:lineRule="auto"/>
              <w:ind w:left="360"/>
            </w:pPr>
            <w:r w:rsidRPr="003869D0">
              <w:rPr>
                <w:u w:val="single"/>
              </w:rPr>
              <w:t>Action</w:t>
            </w:r>
            <w:r>
              <w:t>: See SWR-REQ-407146</w:t>
            </w:r>
          </w:p>
          <w:p w:rsidR="003869D0" w:rsidRDefault="00224EEE" w:rsidP="00577DE3">
            <w:pPr>
              <w:numPr>
                <w:ilvl w:val="0"/>
                <w:numId w:val="56"/>
              </w:numPr>
              <w:spacing w:line="276" w:lineRule="auto"/>
            </w:pPr>
            <w:r>
              <w:t xml:space="preserve">Microphone Audio is transmitted with poor S/N ratios (Customers perceives high level </w:t>
            </w:r>
            <w:r>
              <w:t>of noise while Microphone Audio is present.)</w:t>
            </w:r>
          </w:p>
          <w:p w:rsidR="00CD0F64" w:rsidRPr="003869D0" w:rsidRDefault="00224EEE" w:rsidP="003869D0">
            <w:pPr>
              <w:spacing w:line="276" w:lineRule="auto"/>
              <w:ind w:left="360"/>
            </w:pPr>
            <w:r w:rsidRPr="003869D0">
              <w:rPr>
                <w:u w:val="single"/>
              </w:rPr>
              <w:t>Action</w:t>
            </w:r>
            <w:r>
              <w:t>: Analysis and Correction of gain structures within the DSP coding.</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p>
        </w:tc>
      </w:tr>
    </w:tbl>
    <w:p w:rsidR="00500605" w:rsidRDefault="00224EEE" w:rsidP="00CD0F64"/>
    <w:p w:rsidR="00406F39" w:rsidRDefault="00224EEE" w:rsidP="00B9479B">
      <w:pPr>
        <w:pStyle w:val="Heading4"/>
      </w:pPr>
      <w:r>
        <w:t>UC-REQ-407175/A-Generic A2B Image Streaming Process</w:t>
      </w:r>
    </w:p>
    <w:p w:rsidR="00AE06BC" w:rsidRPr="00AE06BC" w:rsidRDefault="00224EEE"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5814C6">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t>Main Node, Multiple A2B Sub Nodes</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306850" w:rsidRDefault="00224EEE" w:rsidP="00577DE3">
            <w:pPr>
              <w:numPr>
                <w:ilvl w:val="0"/>
                <w:numId w:val="57"/>
              </w:numPr>
              <w:spacing w:line="276" w:lineRule="auto"/>
            </w:pPr>
            <w:r>
              <w:t>The infotainment system is po</w:t>
            </w:r>
            <w:r>
              <w:t>wered ON.</w:t>
            </w:r>
          </w:p>
          <w:p w:rsidR="00306850" w:rsidRDefault="00224EEE" w:rsidP="00577DE3">
            <w:pPr>
              <w:numPr>
                <w:ilvl w:val="0"/>
                <w:numId w:val="57"/>
              </w:numPr>
              <w:spacing w:line="276" w:lineRule="auto"/>
            </w:pPr>
            <w:r>
              <w:t>The audio mode is set for FM-HD.</w:t>
            </w:r>
          </w:p>
          <w:p w:rsidR="00CD0F64" w:rsidRPr="00306850" w:rsidRDefault="00224EEE" w:rsidP="00577DE3">
            <w:pPr>
              <w:numPr>
                <w:ilvl w:val="0"/>
                <w:numId w:val="57"/>
              </w:numPr>
              <w:spacing w:line="276" w:lineRule="auto"/>
            </w:pPr>
            <w:r>
              <w:t>A station is tuned to that broadcasts image content.</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t>Tuner received image files from the broadcaster is packetized and sent to the Main</w:t>
            </w:r>
            <w:r>
              <w:t xml:space="preserve"> Node for reassembly and display</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t>Image received is displayed</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306850" w:rsidRPr="00306850" w:rsidRDefault="00224EEE" w:rsidP="00577DE3">
            <w:pPr>
              <w:numPr>
                <w:ilvl w:val="0"/>
                <w:numId w:val="58"/>
              </w:numPr>
              <w:spacing w:line="276" w:lineRule="auto"/>
            </w:pPr>
            <w:r>
              <w:t>Image is partially received by Tuner from the broadcaster (ie: incomplete image)</w:t>
            </w:r>
          </w:p>
          <w:p w:rsidR="00306850" w:rsidRDefault="00224EEE" w:rsidP="00306850">
            <w:pPr>
              <w:spacing w:line="276" w:lineRule="auto"/>
              <w:ind w:left="360"/>
            </w:pPr>
            <w:r w:rsidRPr="00306850">
              <w:rPr>
                <w:u w:val="single"/>
              </w:rPr>
              <w:t>Action</w:t>
            </w:r>
            <w:r>
              <w:t>: Image is not displayed.</w:t>
            </w:r>
          </w:p>
          <w:p w:rsidR="00306850" w:rsidRDefault="00224EEE" w:rsidP="00577DE3">
            <w:pPr>
              <w:numPr>
                <w:ilvl w:val="0"/>
                <w:numId w:val="58"/>
              </w:numPr>
              <w:spacing w:line="276" w:lineRule="auto"/>
            </w:pPr>
            <w:r>
              <w:t xml:space="preserve">Image is partially received by </w:t>
            </w:r>
            <w:r>
              <w:t>the Sub Node from the Tuner (ie: incomplete image)</w:t>
            </w:r>
          </w:p>
          <w:p w:rsidR="00306850" w:rsidRDefault="00224EEE" w:rsidP="00306850">
            <w:pPr>
              <w:spacing w:line="276" w:lineRule="auto"/>
              <w:ind w:left="360"/>
            </w:pPr>
            <w:r w:rsidRPr="00306850">
              <w:rPr>
                <w:u w:val="single"/>
              </w:rPr>
              <w:t>Action</w:t>
            </w:r>
            <w:r>
              <w:t>: Image is not displayed.</w:t>
            </w:r>
          </w:p>
          <w:p w:rsidR="00306850" w:rsidRDefault="00224EEE" w:rsidP="00577DE3">
            <w:pPr>
              <w:numPr>
                <w:ilvl w:val="0"/>
                <w:numId w:val="58"/>
              </w:numPr>
              <w:spacing w:line="276" w:lineRule="auto"/>
            </w:pPr>
            <w:r>
              <w:t>Image transmitted over the air by broadcaster is improperly packetized (broadcaster level packetization) (ie: incomplete image)</w:t>
            </w:r>
          </w:p>
          <w:p w:rsidR="00306850" w:rsidRDefault="00224EEE" w:rsidP="00306850">
            <w:pPr>
              <w:spacing w:line="276" w:lineRule="auto"/>
              <w:ind w:left="360"/>
            </w:pPr>
            <w:r w:rsidRPr="00306850">
              <w:rPr>
                <w:u w:val="single"/>
              </w:rPr>
              <w:t>Action</w:t>
            </w:r>
            <w:r>
              <w:t>: Image is not displayed.</w:t>
            </w:r>
          </w:p>
          <w:p w:rsidR="00306850" w:rsidRDefault="00224EEE" w:rsidP="00577DE3">
            <w:pPr>
              <w:numPr>
                <w:ilvl w:val="0"/>
                <w:numId w:val="58"/>
              </w:numPr>
              <w:spacing w:line="276" w:lineRule="auto"/>
            </w:pPr>
            <w:r>
              <w:t>Image transmi</w:t>
            </w:r>
            <w:r>
              <w:t>tted over A2B by Tuner is improperly packetized (Tuner level packetization) (ie: incomplete image)</w:t>
            </w:r>
          </w:p>
          <w:p w:rsidR="00306850" w:rsidRDefault="00224EEE" w:rsidP="00306850">
            <w:pPr>
              <w:spacing w:line="276" w:lineRule="auto"/>
              <w:ind w:left="360"/>
            </w:pPr>
            <w:r w:rsidRPr="00306850">
              <w:rPr>
                <w:u w:val="single"/>
              </w:rPr>
              <w:t>Action</w:t>
            </w:r>
            <w:r>
              <w:t>: Image is not displayed.</w:t>
            </w:r>
          </w:p>
          <w:p w:rsidR="00306850" w:rsidRDefault="00224EEE" w:rsidP="00577DE3">
            <w:pPr>
              <w:numPr>
                <w:ilvl w:val="0"/>
                <w:numId w:val="58"/>
              </w:numPr>
              <w:spacing w:line="276" w:lineRule="auto"/>
            </w:pPr>
            <w:r>
              <w:t>Image is corrupted as received by the Sub Node (ie: corrupted image)</w:t>
            </w:r>
          </w:p>
          <w:p w:rsidR="00306850" w:rsidRDefault="00224EEE" w:rsidP="00306850">
            <w:pPr>
              <w:spacing w:line="276" w:lineRule="auto"/>
              <w:ind w:left="360"/>
            </w:pPr>
            <w:r w:rsidRPr="00306850">
              <w:rPr>
                <w:u w:val="single"/>
              </w:rPr>
              <w:t>Action</w:t>
            </w:r>
            <w:r>
              <w:t>: Image is not displayed.</w:t>
            </w:r>
          </w:p>
          <w:p w:rsidR="00306850" w:rsidRDefault="00224EEE" w:rsidP="00577DE3">
            <w:pPr>
              <w:numPr>
                <w:ilvl w:val="0"/>
                <w:numId w:val="58"/>
              </w:numPr>
              <w:spacing w:line="276" w:lineRule="auto"/>
            </w:pPr>
            <w:r>
              <w:t xml:space="preserve">Image is </w:t>
            </w:r>
            <w:r>
              <w:t>larger/smaller than specified (ie: wrong size image)</w:t>
            </w:r>
          </w:p>
          <w:p w:rsidR="00306850" w:rsidRDefault="00224EEE" w:rsidP="00306850">
            <w:pPr>
              <w:spacing w:line="276" w:lineRule="auto"/>
              <w:ind w:left="360"/>
            </w:pPr>
            <w:r w:rsidRPr="00306850">
              <w:rPr>
                <w:u w:val="single"/>
              </w:rPr>
              <w:t>Action</w:t>
            </w:r>
            <w:r>
              <w:t>: Image is not displayed.</w:t>
            </w:r>
          </w:p>
          <w:p w:rsidR="00306850" w:rsidRDefault="00224EEE" w:rsidP="00577DE3">
            <w:pPr>
              <w:numPr>
                <w:ilvl w:val="0"/>
                <w:numId w:val="58"/>
              </w:numPr>
              <w:spacing w:line="276" w:lineRule="auto"/>
            </w:pPr>
            <w:r>
              <w:t>Start of file (FIRST signal) not sent by the Tuner or received by the Sub node (ie: Tuner sends data without notifying Sub node.)</w:t>
            </w:r>
          </w:p>
          <w:p w:rsidR="00306850" w:rsidRDefault="00224EEE" w:rsidP="00306850">
            <w:pPr>
              <w:spacing w:line="276" w:lineRule="auto"/>
              <w:ind w:left="360"/>
            </w:pPr>
            <w:r w:rsidRPr="00306850">
              <w:rPr>
                <w:u w:val="single"/>
              </w:rPr>
              <w:lastRenderedPageBreak/>
              <w:t>Action</w:t>
            </w:r>
            <w:r>
              <w:t>: Image is not displayed.</w:t>
            </w:r>
          </w:p>
          <w:p w:rsidR="00306850" w:rsidRDefault="00224EEE" w:rsidP="00577DE3">
            <w:pPr>
              <w:numPr>
                <w:ilvl w:val="0"/>
                <w:numId w:val="58"/>
              </w:numPr>
              <w:spacing w:line="276" w:lineRule="auto"/>
            </w:pPr>
            <w:r>
              <w:t>Additiona</w:t>
            </w:r>
            <w:r>
              <w:t>l Packets (ONGOING signal) not sent by the Tuner or received by the Sub node (ie: Tuner sends data without the ‘ONGOING’ status.)</w:t>
            </w:r>
          </w:p>
          <w:p w:rsidR="00306850" w:rsidRDefault="00224EEE" w:rsidP="00306850">
            <w:pPr>
              <w:spacing w:line="276" w:lineRule="auto"/>
              <w:ind w:left="360"/>
            </w:pPr>
            <w:r w:rsidRPr="00306850">
              <w:rPr>
                <w:u w:val="single"/>
              </w:rPr>
              <w:t>Action</w:t>
            </w:r>
            <w:r>
              <w:t>: Sub node times out waiting for ‘LAST’ message. Image is not displayed.</w:t>
            </w:r>
          </w:p>
          <w:p w:rsidR="00306850" w:rsidRDefault="00224EEE" w:rsidP="00577DE3">
            <w:pPr>
              <w:numPr>
                <w:ilvl w:val="0"/>
                <w:numId w:val="58"/>
              </w:numPr>
              <w:spacing w:line="276" w:lineRule="auto"/>
            </w:pPr>
            <w:r>
              <w:t>End of file (LAST signal) not sent by the Tuner</w:t>
            </w:r>
            <w:r>
              <w:t xml:space="preserve"> or received by the Sub node (ie: Tuner ends sending data without first sending the ‘LAST’ status)</w:t>
            </w:r>
          </w:p>
          <w:p w:rsidR="00CD0F64" w:rsidRDefault="00224EEE" w:rsidP="00306850">
            <w:pPr>
              <w:spacing w:line="276" w:lineRule="auto"/>
              <w:ind w:left="360"/>
            </w:pPr>
            <w:r w:rsidRPr="00306850">
              <w:rPr>
                <w:u w:val="single"/>
              </w:rPr>
              <w:t>Action</w:t>
            </w:r>
            <w:r>
              <w:t>: Sub node times out waiting for ‘LAST’ message. Image is not displayed.</w:t>
            </w:r>
          </w:p>
          <w:p w:rsidR="00AA3F9B" w:rsidRPr="00AA3F9B" w:rsidRDefault="00224EEE" w:rsidP="00577DE3">
            <w:pPr>
              <w:numPr>
                <w:ilvl w:val="0"/>
                <w:numId w:val="58"/>
              </w:numPr>
              <w:spacing w:line="276" w:lineRule="auto"/>
            </w:pPr>
            <w:r w:rsidRPr="00AA3F9B">
              <w:t xml:space="preserve">Last broadcaster packet not received by the </w:t>
            </w:r>
            <w:r>
              <w:t>Sub node</w:t>
            </w:r>
          </w:p>
          <w:p w:rsidR="00AA3F9B" w:rsidRPr="00AA3F9B" w:rsidRDefault="00224EEE" w:rsidP="00AA3F9B">
            <w:pPr>
              <w:spacing w:line="276" w:lineRule="auto"/>
              <w:ind w:left="360"/>
            </w:pPr>
            <w:r w:rsidRPr="00AA3F9B">
              <w:t xml:space="preserve">Action: </w:t>
            </w:r>
            <w:r>
              <w:t>Sub node</w:t>
            </w:r>
            <w:r w:rsidRPr="00AA3F9B">
              <w:t xml:space="preserve"> times out waiting for the last broadcaster packet – waits for 300 seconds – and does not display image.</w:t>
            </w:r>
          </w:p>
          <w:p w:rsidR="00AA3F9B" w:rsidRPr="00AA3F9B" w:rsidRDefault="00224EEE" w:rsidP="00577DE3">
            <w:pPr>
              <w:numPr>
                <w:ilvl w:val="0"/>
                <w:numId w:val="58"/>
              </w:numPr>
              <w:spacing w:line="276" w:lineRule="auto"/>
            </w:pPr>
            <w:r w:rsidRPr="00AA3F9B">
              <w:t>Broadcaster links image to incorrect HD sub-band.</w:t>
            </w:r>
          </w:p>
          <w:p w:rsidR="00AA3F9B" w:rsidRPr="00306850" w:rsidRDefault="00224EEE" w:rsidP="00AA3F9B">
            <w:pPr>
              <w:spacing w:line="276" w:lineRule="auto"/>
              <w:ind w:left="360"/>
            </w:pPr>
            <w:r w:rsidRPr="00AA3F9B">
              <w:t xml:space="preserve">Action: </w:t>
            </w:r>
            <w:r>
              <w:t>Sub node</w:t>
            </w:r>
            <w:r w:rsidRPr="00AA3F9B">
              <w:t xml:space="preserve"> displays image as broadcast.</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lastRenderedPageBreak/>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p>
        </w:tc>
      </w:tr>
    </w:tbl>
    <w:p w:rsidR="00500605" w:rsidRDefault="00224EEE" w:rsidP="00CD0F64"/>
    <w:p w:rsidR="00406F39" w:rsidRDefault="00224EEE" w:rsidP="00B9479B">
      <w:pPr>
        <w:pStyle w:val="Heading4"/>
      </w:pPr>
      <w:r>
        <w:t>UC-REQ-407167/A-Generic A2B Software Update Process</w:t>
      </w:r>
    </w:p>
    <w:p w:rsidR="00AE06BC" w:rsidRPr="00AE06BC" w:rsidRDefault="00224EEE"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5814C6">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t>Main</w:t>
            </w:r>
            <w:r>
              <w:t xml:space="preserve"> Node, Multiple A2B Sub Nodes</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rsidRPr="006C0F5B">
              <w:t>A2B bus is discovered, nodes have been identified and bus is configured for use</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6C0F5B" w:rsidRPr="006C0F5B" w:rsidRDefault="00224EEE" w:rsidP="00577DE3">
            <w:pPr>
              <w:numPr>
                <w:ilvl w:val="0"/>
                <w:numId w:val="59"/>
              </w:numPr>
              <w:spacing w:line="276" w:lineRule="auto"/>
            </w:pPr>
            <w:r>
              <w:t>Main</w:t>
            </w:r>
            <w:r w:rsidRPr="006C0F5B">
              <w:t xml:space="preserve"> node determines a software update is needed for a </w:t>
            </w:r>
            <w:r>
              <w:t>Sub</w:t>
            </w:r>
            <w:r w:rsidRPr="006C0F5B">
              <w:t xml:space="preserve"> node on the A2B bus, and sends software update file via A2B to </w:t>
            </w:r>
            <w:proofErr w:type="gramStart"/>
            <w:r w:rsidRPr="006C0F5B">
              <w:t>identified</w:t>
            </w:r>
            <w:proofErr w:type="gramEnd"/>
            <w:r w:rsidRPr="006C0F5B">
              <w:t xml:space="preserve"> </w:t>
            </w:r>
            <w:r>
              <w:t>Sub</w:t>
            </w:r>
            <w:r w:rsidRPr="006C0F5B">
              <w:t xml:space="preserve"> node</w:t>
            </w:r>
          </w:p>
          <w:p w:rsidR="00CD0F64" w:rsidRPr="006C0F5B" w:rsidRDefault="00224EEE" w:rsidP="00577DE3">
            <w:pPr>
              <w:numPr>
                <w:ilvl w:val="0"/>
                <w:numId w:val="59"/>
              </w:numPr>
              <w:spacing w:line="276" w:lineRule="auto"/>
            </w:pPr>
            <w:r>
              <w:t>Main</w:t>
            </w:r>
            <w:r w:rsidRPr="006C0F5B">
              <w:t xml:space="preserve"> node identifies additional </w:t>
            </w:r>
            <w:r>
              <w:t>Sub</w:t>
            </w:r>
            <w:r w:rsidRPr="006C0F5B">
              <w:t xml:space="preserve"> nodes that need software </w:t>
            </w:r>
            <w:proofErr w:type="gramStart"/>
            <w:r w:rsidRPr="006C0F5B">
              <w:t>updates, and</w:t>
            </w:r>
            <w:proofErr w:type="gramEnd"/>
            <w:r w:rsidRPr="006C0F5B">
              <w:t xml:space="preserve"> sends software update file to each additional </w:t>
            </w:r>
            <w:r>
              <w:t>Sub</w:t>
            </w:r>
            <w:r w:rsidRPr="006C0F5B">
              <w:t xml:space="preserve"> node that needs software update.</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Post-condition</w:t>
            </w:r>
            <w:r>
              <w:rPr>
                <w:b/>
                <w:bCs/>
              </w:rPr>
              <w:t>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rsidRPr="006C0F5B">
              <w:t xml:space="preserve">All Identified </w:t>
            </w:r>
            <w:r>
              <w:t>Sub</w:t>
            </w:r>
            <w:r w:rsidRPr="006C0F5B">
              <w:t xml:space="preserve"> nodes’ software is updated</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DE31C2" w:rsidRDefault="00224EEE" w:rsidP="00577DE3">
            <w:pPr>
              <w:numPr>
                <w:ilvl w:val="0"/>
                <w:numId w:val="60"/>
              </w:numPr>
              <w:spacing w:line="276" w:lineRule="auto"/>
            </w:pPr>
            <w:r>
              <w:t xml:space="preserve">Sub Node software level is the same as the software loaded in the Main Node. </w:t>
            </w:r>
          </w:p>
          <w:p w:rsidR="00DE31C2" w:rsidRDefault="00224EEE" w:rsidP="00DE31C2">
            <w:pPr>
              <w:spacing w:line="276" w:lineRule="auto"/>
              <w:ind w:left="360"/>
            </w:pPr>
            <w:r>
              <w:rPr>
                <w:u w:val="single"/>
              </w:rPr>
              <w:t>Action</w:t>
            </w:r>
            <w:r>
              <w:t>: Sub Node software is not updated.</w:t>
            </w:r>
          </w:p>
          <w:p w:rsidR="00DE31C2" w:rsidRDefault="00224EEE" w:rsidP="00577DE3">
            <w:pPr>
              <w:numPr>
                <w:ilvl w:val="0"/>
                <w:numId w:val="60"/>
              </w:numPr>
              <w:spacing w:line="276" w:lineRule="auto"/>
            </w:pPr>
            <w:r>
              <w:t>Sub</w:t>
            </w:r>
            <w:r>
              <w:t xml:space="preserve"> Node software level is newer than the software loaded in the Main Node. </w:t>
            </w:r>
          </w:p>
          <w:p w:rsidR="00CD0F64" w:rsidRPr="006C0F5B" w:rsidRDefault="00224EEE" w:rsidP="00DE31C2">
            <w:pPr>
              <w:spacing w:line="276" w:lineRule="auto"/>
              <w:ind w:left="360"/>
            </w:pPr>
            <w:r>
              <w:rPr>
                <w:u w:val="single"/>
              </w:rPr>
              <w:t>Action</w:t>
            </w:r>
            <w:r>
              <w:t>: Sub Node software is not updated.</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p>
        </w:tc>
      </w:tr>
    </w:tbl>
    <w:p w:rsidR="00500605" w:rsidRDefault="00224EEE" w:rsidP="00CD0F64"/>
    <w:p w:rsidR="00406F39" w:rsidRDefault="00224EEE" w:rsidP="00B9479B">
      <w:pPr>
        <w:pStyle w:val="Heading3"/>
      </w:pPr>
      <w:r>
        <w:t>Generic A2B Upstream Use Cases</w:t>
      </w:r>
    </w:p>
    <w:p w:rsidR="00406F39" w:rsidRDefault="00224EEE" w:rsidP="00B9479B">
      <w:pPr>
        <w:pStyle w:val="Heading4"/>
      </w:pPr>
      <w:r>
        <w:t>UC-REQ-407177/A-Generic Streaming Audio</w:t>
      </w:r>
    </w:p>
    <w:p w:rsidR="00AE06BC" w:rsidRPr="00AE06BC" w:rsidRDefault="00224EEE"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5814C6">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t>Main Node,</w:t>
            </w:r>
            <w:r>
              <w:t xml:space="preserve"> Multiple A2B Sub Nodes</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D84DEC" w:rsidRPr="00D84DEC" w:rsidRDefault="00224EEE" w:rsidP="00577DE3">
            <w:pPr>
              <w:numPr>
                <w:ilvl w:val="0"/>
                <w:numId w:val="61"/>
              </w:numPr>
              <w:spacing w:line="276" w:lineRule="auto"/>
            </w:pPr>
            <w:r w:rsidRPr="00D84DEC">
              <w:t>The infotainment system is powered ON.</w:t>
            </w:r>
          </w:p>
          <w:p w:rsidR="00D84DEC" w:rsidRPr="00D84DEC" w:rsidRDefault="00224EEE" w:rsidP="00577DE3">
            <w:pPr>
              <w:numPr>
                <w:ilvl w:val="0"/>
                <w:numId w:val="61"/>
              </w:numPr>
              <w:spacing w:line="276" w:lineRule="auto"/>
            </w:pPr>
            <w:r w:rsidRPr="00D84DEC">
              <w:t xml:space="preserve">No Audio being sent over the DAT audio line between the Audio </w:t>
            </w:r>
            <w:r>
              <w:t>Client</w:t>
            </w:r>
            <w:r w:rsidRPr="00D84DEC">
              <w:t xml:space="preserve"> and the </w:t>
            </w:r>
            <w:r>
              <w:t>Audio Server</w:t>
            </w:r>
            <w:r w:rsidRPr="00D84DEC">
              <w:t>.</w:t>
            </w:r>
          </w:p>
          <w:p w:rsidR="00CD0F64" w:rsidRPr="00D84DEC" w:rsidRDefault="00224EEE" w:rsidP="00577DE3">
            <w:pPr>
              <w:numPr>
                <w:ilvl w:val="0"/>
                <w:numId w:val="61"/>
              </w:numPr>
              <w:spacing w:line="276" w:lineRule="auto"/>
            </w:pPr>
            <w:r w:rsidRPr="00D84DEC">
              <w:t xml:space="preserve">All the speakers are connected to the </w:t>
            </w:r>
            <w:r>
              <w:t>Speaker Output lines</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 xml:space="preserve">Scenario </w:t>
            </w:r>
            <w:r>
              <w:rPr>
                <w:b/>
                <w:bCs/>
              </w:rPr>
              <w:t>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t>Audio is transmitted digitally via the A2B bus.</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D84DEC" w:rsidRPr="00D84DEC" w:rsidRDefault="00224EEE" w:rsidP="00577DE3">
            <w:pPr>
              <w:numPr>
                <w:ilvl w:val="0"/>
                <w:numId w:val="62"/>
              </w:numPr>
              <w:spacing w:line="276" w:lineRule="auto"/>
            </w:pPr>
            <w:r w:rsidRPr="00D84DEC">
              <w:t xml:space="preserve">The </w:t>
            </w:r>
            <w:r>
              <w:t>Audio Player</w:t>
            </w:r>
            <w:r w:rsidRPr="00D84DEC">
              <w:t xml:space="preserve"> is playing audio without distortion</w:t>
            </w:r>
          </w:p>
          <w:p w:rsidR="00D84DEC" w:rsidRPr="00D84DEC" w:rsidRDefault="00224EEE" w:rsidP="00577DE3">
            <w:pPr>
              <w:numPr>
                <w:ilvl w:val="0"/>
                <w:numId w:val="62"/>
              </w:numPr>
              <w:spacing w:line="276" w:lineRule="auto"/>
            </w:pPr>
            <w:r w:rsidRPr="00D84DEC">
              <w:t xml:space="preserve">There is no choppy data from </w:t>
            </w:r>
            <w:r>
              <w:t>A2B Audio stream</w:t>
            </w:r>
            <w:r w:rsidRPr="00D84DEC">
              <w:t xml:space="preserve"> getting buffered</w:t>
            </w:r>
          </w:p>
          <w:p w:rsidR="00D84DEC" w:rsidRPr="00D84DEC" w:rsidRDefault="00224EEE" w:rsidP="00577DE3">
            <w:pPr>
              <w:numPr>
                <w:ilvl w:val="0"/>
                <w:numId w:val="62"/>
              </w:numPr>
              <w:spacing w:line="276" w:lineRule="auto"/>
            </w:pPr>
            <w:r w:rsidRPr="00D84DEC">
              <w:t>The latencies from when audio signal leaves the Audio Source Mo</w:t>
            </w:r>
            <w:r w:rsidRPr="00D84DEC">
              <w:t xml:space="preserve">dule until audio is produced by the </w:t>
            </w:r>
            <w:r>
              <w:t>Audio Player</w:t>
            </w:r>
            <w:r w:rsidRPr="00D84DEC">
              <w:t xml:space="preserve"> are no worse than if analog signals sent to the </w:t>
            </w:r>
            <w:r>
              <w:t>Audio Player</w:t>
            </w:r>
            <w:r w:rsidRPr="00D84DEC">
              <w:t>.</w:t>
            </w:r>
          </w:p>
          <w:p w:rsidR="00D84DEC" w:rsidRPr="00D84DEC" w:rsidRDefault="00224EEE" w:rsidP="00577DE3">
            <w:pPr>
              <w:numPr>
                <w:ilvl w:val="0"/>
                <w:numId w:val="62"/>
              </w:numPr>
              <w:spacing w:line="276" w:lineRule="auto"/>
            </w:pPr>
            <w:r w:rsidRPr="00D84DEC">
              <w:t xml:space="preserve">The Audio quality is as good or better than analog </w:t>
            </w:r>
          </w:p>
          <w:p w:rsidR="00D84DEC" w:rsidRPr="00D84DEC" w:rsidRDefault="00224EEE" w:rsidP="00577DE3">
            <w:pPr>
              <w:numPr>
                <w:ilvl w:val="0"/>
                <w:numId w:val="62"/>
              </w:numPr>
              <w:spacing w:line="276" w:lineRule="auto"/>
            </w:pPr>
            <w:r w:rsidRPr="00D84DEC">
              <w:t xml:space="preserve">S/N ratio (ex. can’t hear digital noise, clock jitter when there is no volume or low </w:t>
            </w:r>
            <w:r w:rsidRPr="00D84DEC">
              <w:t>volume)</w:t>
            </w:r>
          </w:p>
          <w:p w:rsidR="00D84DEC" w:rsidRPr="00D84DEC" w:rsidRDefault="00224EEE" w:rsidP="00577DE3">
            <w:pPr>
              <w:numPr>
                <w:ilvl w:val="0"/>
                <w:numId w:val="62"/>
              </w:numPr>
              <w:spacing w:line="276" w:lineRule="auto"/>
            </w:pPr>
            <w:r w:rsidRPr="00D84DEC">
              <w:t>Non-corrupted data</w:t>
            </w:r>
          </w:p>
          <w:p w:rsidR="00CD0F64" w:rsidRPr="00D84DEC" w:rsidRDefault="00224EEE" w:rsidP="00577DE3">
            <w:pPr>
              <w:numPr>
                <w:ilvl w:val="0"/>
                <w:numId w:val="62"/>
              </w:numPr>
              <w:spacing w:line="276" w:lineRule="auto"/>
            </w:pPr>
            <w:r w:rsidRPr="00D84DEC">
              <w:t>Digital Bit Stream for test signal looks better than analog signal test signal</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lastRenderedPageBreak/>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E94400" w:rsidRPr="00E94400" w:rsidRDefault="00224EEE" w:rsidP="00577DE3">
            <w:pPr>
              <w:numPr>
                <w:ilvl w:val="0"/>
                <w:numId w:val="63"/>
              </w:numPr>
              <w:spacing w:line="276" w:lineRule="auto"/>
            </w:pPr>
            <w:r>
              <w:t>Audio is transmitted at the wrong gain level</w:t>
            </w:r>
          </w:p>
          <w:p w:rsidR="00E94400" w:rsidRDefault="00224EEE" w:rsidP="00E94400">
            <w:pPr>
              <w:spacing w:line="276" w:lineRule="auto"/>
              <w:ind w:left="360"/>
            </w:pPr>
            <w:r>
              <w:rPr>
                <w:u w:val="single"/>
              </w:rPr>
              <w:t>Action</w:t>
            </w:r>
            <w:r>
              <w:t>: Analysis and Correction of gain levels.</w:t>
            </w:r>
          </w:p>
          <w:p w:rsidR="00E94400" w:rsidRDefault="00224EEE" w:rsidP="00577DE3">
            <w:pPr>
              <w:numPr>
                <w:ilvl w:val="0"/>
                <w:numId w:val="63"/>
              </w:numPr>
              <w:spacing w:line="276" w:lineRule="auto"/>
            </w:pPr>
            <w:r>
              <w:t xml:space="preserve">Audio is </w:t>
            </w:r>
            <w:r>
              <w:t>transmitted with excessive Data Error Rate (Customer perceives high level of noise during Audio event)</w:t>
            </w:r>
          </w:p>
          <w:p w:rsidR="00E94400" w:rsidRDefault="00224EEE" w:rsidP="00E94400">
            <w:pPr>
              <w:spacing w:line="276" w:lineRule="auto"/>
              <w:ind w:left="360"/>
            </w:pPr>
            <w:r>
              <w:rPr>
                <w:u w:val="single"/>
              </w:rPr>
              <w:t>Action</w:t>
            </w:r>
            <w:r>
              <w:t>: See SWR-REQ-407146</w:t>
            </w:r>
          </w:p>
          <w:p w:rsidR="00E94400" w:rsidRDefault="00224EEE" w:rsidP="00577DE3">
            <w:pPr>
              <w:numPr>
                <w:ilvl w:val="0"/>
                <w:numId w:val="63"/>
              </w:numPr>
              <w:spacing w:line="276" w:lineRule="auto"/>
            </w:pPr>
            <w:r>
              <w:t>Audio is transmitted with excessive Bit Error (Customer perceives audio with random dropouts during Audio event)</w:t>
            </w:r>
          </w:p>
          <w:p w:rsidR="00E94400" w:rsidRDefault="00224EEE" w:rsidP="00E94400">
            <w:pPr>
              <w:spacing w:line="276" w:lineRule="auto"/>
              <w:ind w:left="360"/>
            </w:pPr>
            <w:r>
              <w:rPr>
                <w:u w:val="single"/>
              </w:rPr>
              <w:t>Action</w:t>
            </w:r>
            <w:r>
              <w:t xml:space="preserve">: </w:t>
            </w:r>
            <w:r>
              <w:t>See SWR-REQ-407146</w:t>
            </w:r>
          </w:p>
          <w:p w:rsidR="00E94400" w:rsidRDefault="00224EEE" w:rsidP="00577DE3">
            <w:pPr>
              <w:numPr>
                <w:ilvl w:val="0"/>
                <w:numId w:val="63"/>
              </w:numPr>
              <w:spacing w:line="276" w:lineRule="auto"/>
            </w:pPr>
            <w:r>
              <w:t>Audio is transmitted with poor S/N ratios (Customers perceives high level of noise while Audio is present.)</w:t>
            </w:r>
          </w:p>
          <w:p w:rsidR="00CD0F64" w:rsidRPr="00E94400" w:rsidRDefault="00224EEE" w:rsidP="00E94400">
            <w:pPr>
              <w:spacing w:line="276" w:lineRule="auto"/>
              <w:ind w:left="360"/>
            </w:pPr>
            <w:r w:rsidRPr="00E94400">
              <w:rPr>
                <w:u w:val="single"/>
              </w:rPr>
              <w:t>Action</w:t>
            </w:r>
            <w:r>
              <w:t>: Analysis and Correction of gain structures within the DSP coding.</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p>
        </w:tc>
      </w:tr>
    </w:tbl>
    <w:p w:rsidR="00500605" w:rsidRDefault="00224EEE" w:rsidP="00CD0F64"/>
    <w:p w:rsidR="00406F39" w:rsidRDefault="00224EEE" w:rsidP="00B9479B">
      <w:pPr>
        <w:pStyle w:val="Heading4"/>
      </w:pPr>
      <w:r>
        <w:t>UC-REQ-407172/A-Phone Audio</w:t>
      </w:r>
    </w:p>
    <w:p w:rsidR="00AE06BC" w:rsidRPr="00AE06BC" w:rsidRDefault="00224EEE"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5814C6">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t>Main Node, Multiple A2B Sub Nodes</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A2B62" w:rsidRDefault="00224EEE" w:rsidP="00577DE3">
            <w:pPr>
              <w:numPr>
                <w:ilvl w:val="0"/>
                <w:numId w:val="64"/>
              </w:numPr>
              <w:spacing w:line="276" w:lineRule="auto"/>
            </w:pPr>
            <w:r>
              <w:t xml:space="preserve">The infotainment system is </w:t>
            </w:r>
            <w:r>
              <w:t>powered ON.</w:t>
            </w:r>
          </w:p>
          <w:p w:rsidR="000A2B62" w:rsidRDefault="00224EEE" w:rsidP="00577DE3">
            <w:pPr>
              <w:numPr>
                <w:ilvl w:val="0"/>
                <w:numId w:val="64"/>
              </w:numPr>
              <w:spacing w:line="276" w:lineRule="auto"/>
            </w:pPr>
            <w:r>
              <w:t>No Phone Audio is being sent over A2B between the Audio Client and the Audio Server.</w:t>
            </w:r>
          </w:p>
          <w:p w:rsidR="00CD0F64" w:rsidRPr="000A2B62" w:rsidRDefault="00224EEE" w:rsidP="00577DE3">
            <w:pPr>
              <w:numPr>
                <w:ilvl w:val="0"/>
                <w:numId w:val="64"/>
              </w:numPr>
              <w:spacing w:line="276" w:lineRule="auto"/>
            </w:pPr>
            <w:r>
              <w:t>All the speakers are connected to the Speaker Output Pins.</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t>Phone Audio is transmitted digitally via the A2B bus.</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A2B62" w:rsidRDefault="00224EEE" w:rsidP="00577DE3">
            <w:pPr>
              <w:numPr>
                <w:ilvl w:val="0"/>
                <w:numId w:val="65"/>
              </w:numPr>
              <w:spacing w:line="276" w:lineRule="auto"/>
            </w:pPr>
            <w:r>
              <w:t xml:space="preserve">The </w:t>
            </w:r>
            <w:r>
              <w:t>Audio Player is playing Phone Audio without distortion</w:t>
            </w:r>
          </w:p>
          <w:p w:rsidR="000A2B62" w:rsidRDefault="00224EEE" w:rsidP="00577DE3">
            <w:pPr>
              <w:numPr>
                <w:ilvl w:val="0"/>
                <w:numId w:val="65"/>
              </w:numPr>
              <w:spacing w:line="276" w:lineRule="auto"/>
            </w:pPr>
            <w:r>
              <w:t>There is no choppy data from A2B Audio streams getting buffered</w:t>
            </w:r>
          </w:p>
          <w:p w:rsidR="000A2B62" w:rsidRDefault="00224EEE" w:rsidP="00577DE3">
            <w:pPr>
              <w:numPr>
                <w:ilvl w:val="0"/>
                <w:numId w:val="65"/>
              </w:numPr>
              <w:spacing w:line="276" w:lineRule="auto"/>
            </w:pPr>
            <w:r>
              <w:t>The latencies from when audio signal leaves the Audio Source Module until audio is produced by the Audio Player are no worse than if anal</w:t>
            </w:r>
            <w:r>
              <w:t>og signals sent to the Audio Player.</w:t>
            </w:r>
          </w:p>
          <w:p w:rsidR="000A2B62" w:rsidRDefault="00224EEE" w:rsidP="00577DE3">
            <w:pPr>
              <w:numPr>
                <w:ilvl w:val="0"/>
                <w:numId w:val="65"/>
              </w:numPr>
              <w:spacing w:line="276" w:lineRule="auto"/>
            </w:pPr>
            <w:r>
              <w:t xml:space="preserve">The Phone Audio quality is as good or better than analog </w:t>
            </w:r>
          </w:p>
          <w:p w:rsidR="000A2B62" w:rsidRDefault="00224EEE" w:rsidP="00577DE3">
            <w:pPr>
              <w:numPr>
                <w:ilvl w:val="0"/>
                <w:numId w:val="65"/>
              </w:numPr>
              <w:spacing w:line="276" w:lineRule="auto"/>
            </w:pPr>
            <w:r>
              <w:t>S/N ratio (ex. can’t hear digital noise, clock jitter when there is no volume or low volume)</w:t>
            </w:r>
          </w:p>
          <w:p w:rsidR="000A2B62" w:rsidRDefault="00224EEE" w:rsidP="00577DE3">
            <w:pPr>
              <w:numPr>
                <w:ilvl w:val="0"/>
                <w:numId w:val="65"/>
              </w:numPr>
              <w:spacing w:line="276" w:lineRule="auto"/>
            </w:pPr>
            <w:r>
              <w:t>Non-corrupted data</w:t>
            </w:r>
          </w:p>
          <w:p w:rsidR="00CD0F64" w:rsidRPr="000A2B62" w:rsidRDefault="00224EEE" w:rsidP="00577DE3">
            <w:pPr>
              <w:numPr>
                <w:ilvl w:val="0"/>
                <w:numId w:val="65"/>
              </w:numPr>
              <w:spacing w:line="276" w:lineRule="auto"/>
            </w:pPr>
            <w:r>
              <w:t>Digital Bit Stream for test signal looks better t</w:t>
            </w:r>
            <w:r>
              <w:t>han analog signal test signal</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A2B62" w:rsidRPr="000A2B62" w:rsidRDefault="00224EEE" w:rsidP="00577DE3">
            <w:pPr>
              <w:numPr>
                <w:ilvl w:val="0"/>
                <w:numId w:val="66"/>
              </w:numPr>
              <w:spacing w:line="276" w:lineRule="auto"/>
            </w:pPr>
            <w:r>
              <w:t>Phone Audio is transmitted at the wrong gain level</w:t>
            </w:r>
          </w:p>
          <w:p w:rsidR="000A2B62" w:rsidRDefault="00224EEE" w:rsidP="000A2B62">
            <w:pPr>
              <w:spacing w:line="276" w:lineRule="auto"/>
              <w:ind w:left="360"/>
            </w:pPr>
            <w:r>
              <w:rPr>
                <w:u w:val="single"/>
              </w:rPr>
              <w:t>Action</w:t>
            </w:r>
            <w:r>
              <w:t>: Analysis and Correction of gain levels.</w:t>
            </w:r>
          </w:p>
          <w:p w:rsidR="000A2B62" w:rsidRDefault="00224EEE" w:rsidP="00577DE3">
            <w:pPr>
              <w:numPr>
                <w:ilvl w:val="0"/>
                <w:numId w:val="66"/>
              </w:numPr>
              <w:spacing w:line="276" w:lineRule="auto"/>
            </w:pPr>
            <w:r>
              <w:t xml:space="preserve">Phone Audio is transmitted with excessive Data Error Rate (Customer perceives high level of </w:t>
            </w:r>
            <w:r>
              <w:t>noise during Phone Audio event)</w:t>
            </w:r>
          </w:p>
          <w:p w:rsidR="000A2B62" w:rsidRDefault="00224EEE" w:rsidP="000A2B62">
            <w:pPr>
              <w:spacing w:line="276" w:lineRule="auto"/>
              <w:ind w:left="360"/>
            </w:pPr>
            <w:r>
              <w:rPr>
                <w:u w:val="single"/>
              </w:rPr>
              <w:t>Action</w:t>
            </w:r>
            <w:r>
              <w:t>: See SWR-REQ-407146</w:t>
            </w:r>
          </w:p>
          <w:p w:rsidR="000A2B62" w:rsidRDefault="00224EEE" w:rsidP="00577DE3">
            <w:pPr>
              <w:numPr>
                <w:ilvl w:val="0"/>
                <w:numId w:val="66"/>
              </w:numPr>
              <w:spacing w:line="276" w:lineRule="auto"/>
            </w:pPr>
            <w:r>
              <w:t>Phone Audio is transmitted with excessive Bit Error (Customer perceives audio with random dropouts during Phone Audio event)</w:t>
            </w:r>
          </w:p>
          <w:p w:rsidR="000A2B62" w:rsidRDefault="00224EEE" w:rsidP="000A2B62">
            <w:pPr>
              <w:spacing w:line="276" w:lineRule="auto"/>
              <w:ind w:left="360"/>
            </w:pPr>
            <w:r>
              <w:rPr>
                <w:u w:val="single"/>
              </w:rPr>
              <w:t>Action</w:t>
            </w:r>
            <w:r>
              <w:t>: See SWR-REQ-407146</w:t>
            </w:r>
          </w:p>
          <w:p w:rsidR="000A2B62" w:rsidRDefault="00224EEE" w:rsidP="00577DE3">
            <w:pPr>
              <w:numPr>
                <w:ilvl w:val="0"/>
                <w:numId w:val="66"/>
              </w:numPr>
              <w:spacing w:line="276" w:lineRule="auto"/>
            </w:pPr>
            <w:r>
              <w:t>Phone Audio is transmitted with poor S/N rati</w:t>
            </w:r>
            <w:r>
              <w:t>os (Customers perceives high level of noise while Phone Audio is present.)</w:t>
            </w:r>
          </w:p>
          <w:p w:rsidR="00CD0F64" w:rsidRPr="000A2B62" w:rsidRDefault="00224EEE" w:rsidP="000A2B62">
            <w:pPr>
              <w:spacing w:line="276" w:lineRule="auto"/>
              <w:ind w:left="360"/>
            </w:pPr>
            <w:r w:rsidRPr="000A2B62">
              <w:rPr>
                <w:u w:val="single"/>
              </w:rPr>
              <w:t>Action</w:t>
            </w:r>
            <w:r>
              <w:t>: Analysis and Correction of gain structures within the DSP coding.</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p>
        </w:tc>
      </w:tr>
    </w:tbl>
    <w:p w:rsidR="00500605" w:rsidRDefault="00224EEE" w:rsidP="00CD0F64"/>
    <w:p w:rsidR="00406F39" w:rsidRDefault="00224EEE" w:rsidP="00B9479B">
      <w:pPr>
        <w:pStyle w:val="Heading4"/>
      </w:pPr>
      <w:r>
        <w:t>UC-REQ-407170/A-Active Noise Cancellation</w:t>
      </w:r>
    </w:p>
    <w:p w:rsidR="00AE06BC" w:rsidRPr="00AE06BC" w:rsidRDefault="00224EEE"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5814C6">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r>
              <w:t>Main Node, Multiple A2B Sub Nodes</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14AAA" w:rsidRPr="00B14AAA" w:rsidRDefault="00224EEE" w:rsidP="00577DE3">
            <w:pPr>
              <w:numPr>
                <w:ilvl w:val="0"/>
                <w:numId w:val="67"/>
              </w:numPr>
              <w:spacing w:line="276" w:lineRule="auto"/>
            </w:pPr>
            <w:r w:rsidRPr="00B14AAA">
              <w:t>No Chimes are playing.</w:t>
            </w:r>
          </w:p>
          <w:p w:rsidR="00B14AAA" w:rsidRPr="00B14AAA" w:rsidRDefault="00224EEE" w:rsidP="00577DE3">
            <w:pPr>
              <w:numPr>
                <w:ilvl w:val="0"/>
                <w:numId w:val="67"/>
              </w:numPr>
              <w:spacing w:line="276" w:lineRule="auto"/>
            </w:pPr>
            <w:r w:rsidRPr="00B14AAA">
              <w:t xml:space="preserve">There is no </w:t>
            </w:r>
            <w:r w:rsidRPr="00B14AAA">
              <w:t>active audio source on Stereo Stream 1 &amp; 2 (Press power OFF button so have an empty audio stack).</w:t>
            </w:r>
          </w:p>
          <w:p w:rsidR="00B14AAA" w:rsidRPr="00B14AAA" w:rsidRDefault="00224EEE" w:rsidP="00577DE3">
            <w:pPr>
              <w:numPr>
                <w:ilvl w:val="0"/>
                <w:numId w:val="67"/>
              </w:numPr>
              <w:spacing w:line="276" w:lineRule="auto"/>
            </w:pPr>
            <w:r w:rsidRPr="00B14AAA">
              <w:lastRenderedPageBreak/>
              <w:t>ANC is not active (</w:t>
            </w:r>
            <w:r>
              <w:t>ANC/ESE A2B streams</w:t>
            </w:r>
            <w:r w:rsidRPr="00B14AAA">
              <w:t xml:space="preserve"> not producing audio).</w:t>
            </w:r>
          </w:p>
          <w:p w:rsidR="00B14AAA" w:rsidRPr="00B14AAA" w:rsidRDefault="00224EEE" w:rsidP="00577DE3">
            <w:pPr>
              <w:numPr>
                <w:ilvl w:val="0"/>
                <w:numId w:val="67"/>
              </w:numPr>
              <w:spacing w:line="276" w:lineRule="auto"/>
            </w:pPr>
            <w:r w:rsidRPr="00B14AAA">
              <w:t>Prompts are not active (</w:t>
            </w:r>
            <w:r>
              <w:t>Prompts and Target Prompts 1 &amp; 2</w:t>
            </w:r>
            <w:r w:rsidRPr="00B14AAA">
              <w:t xml:space="preserve"> not producing audio).</w:t>
            </w:r>
          </w:p>
          <w:p w:rsidR="00B14AAA" w:rsidRPr="00B14AAA" w:rsidRDefault="00224EEE" w:rsidP="00577DE3">
            <w:pPr>
              <w:numPr>
                <w:ilvl w:val="0"/>
                <w:numId w:val="67"/>
              </w:numPr>
              <w:spacing w:line="276" w:lineRule="auto"/>
            </w:pPr>
            <w:r w:rsidRPr="00B14AAA">
              <w:t>The Chime Generato</w:t>
            </w:r>
            <w:r w:rsidRPr="00B14AAA">
              <w:t>r and Chime Audio Source are powered up for supporting chimes.</w:t>
            </w:r>
          </w:p>
          <w:p w:rsidR="00B14AAA" w:rsidRPr="00B14AAA" w:rsidRDefault="00224EEE" w:rsidP="00577DE3">
            <w:pPr>
              <w:numPr>
                <w:ilvl w:val="0"/>
                <w:numId w:val="67"/>
              </w:numPr>
              <w:spacing w:line="276" w:lineRule="auto"/>
            </w:pPr>
            <w:r w:rsidRPr="00B14AAA">
              <w:t>The Vehicle engine is OFF while ignition is in Accessory or Run (Infotainment System power ON with no audio).</w:t>
            </w:r>
          </w:p>
          <w:p w:rsidR="00CD0F64" w:rsidRPr="00B14AAA" w:rsidRDefault="00224EEE" w:rsidP="00577DE3">
            <w:pPr>
              <w:numPr>
                <w:ilvl w:val="0"/>
                <w:numId w:val="67"/>
              </w:numPr>
              <w:spacing w:line="276" w:lineRule="auto"/>
            </w:pPr>
            <w:r w:rsidRPr="00B14AAA">
              <w:t>All the speakers are connected to the AMP</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lastRenderedPageBreak/>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14AAA" w:rsidRPr="00B14AAA" w:rsidRDefault="00224EEE" w:rsidP="00577DE3">
            <w:pPr>
              <w:numPr>
                <w:ilvl w:val="0"/>
                <w:numId w:val="68"/>
              </w:numPr>
              <w:spacing w:line="276" w:lineRule="auto"/>
            </w:pPr>
            <w:r w:rsidRPr="00B14AAA">
              <w:t xml:space="preserve">The vehicle </w:t>
            </w:r>
            <w:r w:rsidRPr="00B14AAA">
              <w:t>engine is started</w:t>
            </w:r>
          </w:p>
          <w:p w:rsidR="00CD0F64" w:rsidRPr="00B14AAA" w:rsidRDefault="00224EEE" w:rsidP="00577DE3">
            <w:pPr>
              <w:numPr>
                <w:ilvl w:val="0"/>
                <w:numId w:val="68"/>
              </w:numPr>
              <w:spacing w:line="276" w:lineRule="auto"/>
            </w:pPr>
            <w:r w:rsidRPr="00B14AAA">
              <w:t>Active Noise Cancellation audio signals are sent to the applicable speakers</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14AAA" w:rsidRPr="00B14AAA" w:rsidRDefault="00224EEE" w:rsidP="00577DE3">
            <w:pPr>
              <w:numPr>
                <w:ilvl w:val="0"/>
                <w:numId w:val="69"/>
              </w:numPr>
              <w:spacing w:line="276" w:lineRule="auto"/>
            </w:pPr>
            <w:r w:rsidRPr="00B14AAA">
              <w:t xml:space="preserve">The AMP looks at the applicable </w:t>
            </w:r>
            <w:r>
              <w:t>A2B Audio</w:t>
            </w:r>
            <w:r w:rsidRPr="00B14AAA">
              <w:t xml:space="preserve"> Streams for the data it received and produces the ANC audio out of the applicable speakers</w:t>
            </w:r>
          </w:p>
          <w:p w:rsidR="00B14AAA" w:rsidRPr="00B14AAA" w:rsidRDefault="00224EEE" w:rsidP="00577DE3">
            <w:pPr>
              <w:numPr>
                <w:ilvl w:val="0"/>
                <w:numId w:val="69"/>
              </w:numPr>
              <w:spacing w:line="276" w:lineRule="auto"/>
            </w:pPr>
            <w:r w:rsidRPr="00B14AAA">
              <w:t xml:space="preserve">There is no </w:t>
            </w:r>
            <w:r w:rsidRPr="00B14AAA">
              <w:t>choppy data from digital audio data getting buffered</w:t>
            </w:r>
          </w:p>
          <w:p w:rsidR="00B14AAA" w:rsidRPr="00B14AAA" w:rsidRDefault="00224EEE" w:rsidP="00577DE3">
            <w:pPr>
              <w:numPr>
                <w:ilvl w:val="0"/>
                <w:numId w:val="69"/>
              </w:numPr>
              <w:spacing w:line="276" w:lineRule="auto"/>
            </w:pPr>
            <w:r w:rsidRPr="00B14AAA">
              <w:t>The latencies from when audio signal leaves the Audio Source Module / Audio Signal Generator until audio is produced by the AMP are no worse than if analog signals sent to the AMP.</w:t>
            </w:r>
          </w:p>
          <w:p w:rsidR="00B14AAA" w:rsidRPr="00B14AAA" w:rsidRDefault="00224EEE" w:rsidP="00577DE3">
            <w:pPr>
              <w:numPr>
                <w:ilvl w:val="0"/>
                <w:numId w:val="69"/>
              </w:numPr>
              <w:spacing w:line="276" w:lineRule="auto"/>
            </w:pPr>
            <w:r w:rsidRPr="00B14AAA">
              <w:t xml:space="preserve">The Audio quality is as good or better than analog </w:t>
            </w:r>
          </w:p>
          <w:p w:rsidR="00B14AAA" w:rsidRPr="00B14AAA" w:rsidRDefault="00224EEE" w:rsidP="00577DE3">
            <w:pPr>
              <w:numPr>
                <w:ilvl w:val="0"/>
                <w:numId w:val="69"/>
              </w:numPr>
              <w:spacing w:line="276" w:lineRule="auto"/>
            </w:pPr>
            <w:r w:rsidRPr="00B14AAA">
              <w:t>S/N ratio (ex. can’t hear digital noise, clock jitter when there is no volume or low volume)</w:t>
            </w:r>
          </w:p>
          <w:p w:rsidR="00B14AAA" w:rsidRPr="00B14AAA" w:rsidRDefault="00224EEE" w:rsidP="00577DE3">
            <w:pPr>
              <w:numPr>
                <w:ilvl w:val="0"/>
                <w:numId w:val="69"/>
              </w:numPr>
              <w:spacing w:line="276" w:lineRule="auto"/>
            </w:pPr>
            <w:r w:rsidRPr="00B14AAA">
              <w:t>Non-corrupted data</w:t>
            </w:r>
          </w:p>
          <w:p w:rsidR="00CD0F64" w:rsidRPr="00B14AAA" w:rsidRDefault="00224EEE" w:rsidP="00577DE3">
            <w:pPr>
              <w:numPr>
                <w:ilvl w:val="0"/>
                <w:numId w:val="69"/>
              </w:numPr>
              <w:spacing w:line="276" w:lineRule="auto"/>
            </w:pPr>
            <w:r w:rsidRPr="00B14AAA">
              <w:t>Digital Bit Stream for test signal looks better than analog signal test signal</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List of Exce</w:t>
            </w:r>
            <w:r>
              <w:rPr>
                <w:b/>
                <w:bCs/>
              </w:rPr>
              <w:t>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574E8" w:rsidRPr="005574E8" w:rsidRDefault="00224EEE" w:rsidP="00577DE3">
            <w:pPr>
              <w:numPr>
                <w:ilvl w:val="0"/>
                <w:numId w:val="70"/>
              </w:numPr>
              <w:spacing w:line="276" w:lineRule="auto"/>
            </w:pPr>
            <w:r>
              <w:t>ANC is transmitted at the wrong gain level</w:t>
            </w:r>
          </w:p>
          <w:p w:rsidR="005574E8" w:rsidRDefault="00224EEE" w:rsidP="005574E8">
            <w:pPr>
              <w:spacing w:line="276" w:lineRule="auto"/>
              <w:ind w:left="360"/>
            </w:pPr>
            <w:r>
              <w:rPr>
                <w:u w:val="single"/>
              </w:rPr>
              <w:t>Action</w:t>
            </w:r>
            <w:r>
              <w:t>: Analysis and Correction of gain levels.</w:t>
            </w:r>
          </w:p>
          <w:p w:rsidR="005574E8" w:rsidRDefault="00224EEE" w:rsidP="00577DE3">
            <w:pPr>
              <w:numPr>
                <w:ilvl w:val="0"/>
                <w:numId w:val="70"/>
              </w:numPr>
              <w:spacing w:line="276" w:lineRule="auto"/>
            </w:pPr>
            <w:r>
              <w:t>ANC is transmitted with excessive Data Error Rate (Customer perceives high level of noise during chime event)</w:t>
            </w:r>
          </w:p>
          <w:p w:rsidR="005574E8" w:rsidRDefault="00224EEE" w:rsidP="005574E8">
            <w:pPr>
              <w:spacing w:line="276" w:lineRule="auto"/>
              <w:ind w:left="360"/>
            </w:pPr>
            <w:r>
              <w:rPr>
                <w:u w:val="single"/>
              </w:rPr>
              <w:t>Action</w:t>
            </w:r>
            <w:r>
              <w:t xml:space="preserve">: See </w:t>
            </w:r>
            <w:r>
              <w:t>SWR-REQ-407146</w:t>
            </w:r>
          </w:p>
          <w:p w:rsidR="005574E8" w:rsidRDefault="00224EEE" w:rsidP="00577DE3">
            <w:pPr>
              <w:numPr>
                <w:ilvl w:val="0"/>
                <w:numId w:val="70"/>
              </w:numPr>
              <w:spacing w:line="276" w:lineRule="auto"/>
            </w:pPr>
            <w:r>
              <w:t>ANC is transmitted with excessive Bit Error (Customer perceives audio with random dropouts during chime event)</w:t>
            </w:r>
          </w:p>
          <w:p w:rsidR="005574E8" w:rsidRDefault="00224EEE" w:rsidP="005574E8">
            <w:pPr>
              <w:spacing w:line="276" w:lineRule="auto"/>
              <w:ind w:left="360"/>
            </w:pPr>
            <w:r>
              <w:rPr>
                <w:u w:val="single"/>
              </w:rPr>
              <w:t>Action</w:t>
            </w:r>
            <w:r>
              <w:t>: See SWR-REQ-407146</w:t>
            </w:r>
          </w:p>
          <w:p w:rsidR="005574E8" w:rsidRDefault="00224EEE" w:rsidP="00577DE3">
            <w:pPr>
              <w:numPr>
                <w:ilvl w:val="0"/>
                <w:numId w:val="70"/>
              </w:numPr>
              <w:spacing w:line="276" w:lineRule="auto"/>
            </w:pPr>
            <w:r>
              <w:t>ANC is transmitted with poor S/N ratios (Customers perceives high level of noise while ANC is present.)</w:t>
            </w:r>
          </w:p>
          <w:p w:rsidR="005574E8" w:rsidRDefault="00224EEE" w:rsidP="005574E8">
            <w:pPr>
              <w:spacing w:line="276" w:lineRule="auto"/>
              <w:ind w:left="360"/>
            </w:pPr>
            <w:r>
              <w:rPr>
                <w:u w:val="single"/>
              </w:rPr>
              <w:t>Action</w:t>
            </w:r>
            <w:r>
              <w:t>: Analysis and Correction of gain structures within the DSP coding.</w:t>
            </w:r>
          </w:p>
          <w:p w:rsidR="005574E8" w:rsidRDefault="00224EEE" w:rsidP="00577DE3">
            <w:pPr>
              <w:numPr>
                <w:ilvl w:val="0"/>
                <w:numId w:val="70"/>
              </w:numPr>
              <w:spacing w:line="276" w:lineRule="auto"/>
            </w:pPr>
            <w:r>
              <w:t>ANC is transmitted with excessive latencies. (Customer perceives excessive/unexpected noise while ANC is present.)</w:t>
            </w:r>
          </w:p>
          <w:p w:rsidR="00CD0F64" w:rsidRPr="005574E8" w:rsidRDefault="00224EEE" w:rsidP="005574E8">
            <w:pPr>
              <w:spacing w:line="276" w:lineRule="auto"/>
              <w:ind w:left="360"/>
            </w:pPr>
            <w:r w:rsidRPr="005574E8">
              <w:rPr>
                <w:u w:val="single"/>
              </w:rPr>
              <w:t>Action</w:t>
            </w:r>
            <w:r>
              <w:t>: Analysis and Correction of ANC Microphone signal path to r</w:t>
            </w:r>
            <w:r>
              <w:t>educe latencies.</w:t>
            </w:r>
          </w:p>
        </w:tc>
      </w:tr>
      <w:tr w:rsidR="00CD0F64" w:rsidTr="005814C6">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224EEE">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224EEE">
            <w:pPr>
              <w:spacing w:line="276" w:lineRule="auto"/>
            </w:pPr>
          </w:p>
        </w:tc>
      </w:tr>
    </w:tbl>
    <w:p w:rsidR="00500605" w:rsidRDefault="00224EEE" w:rsidP="00CD0F64"/>
    <w:p w:rsidR="00406F39" w:rsidRDefault="00224EEE" w:rsidP="00B9479B">
      <w:pPr>
        <w:pStyle w:val="Heading2"/>
      </w:pPr>
      <w:r w:rsidRPr="00B9479B">
        <w:t>HW/SWR-REQ-412263/A-Diagnostic Configuration for A2B Stream Content</w:t>
      </w:r>
    </w:p>
    <w:p w:rsidR="00406F39" w:rsidRDefault="00224EEE" w:rsidP="00B9479B">
      <w:pPr>
        <w:pStyle w:val="Heading2"/>
      </w:pPr>
      <w:r>
        <w:t>Amplifier Sub Node Functi</w:t>
      </w:r>
      <w:r>
        <w:t>onality</w:t>
      </w:r>
    </w:p>
    <w:p w:rsidR="00406F39" w:rsidRDefault="00224EEE" w:rsidP="00B9479B">
      <w:pPr>
        <w:pStyle w:val="Heading3"/>
      </w:pPr>
      <w:r w:rsidRPr="00B9479B">
        <w:t>SWR-REQ-407179/A-Clip Detect (IO7) PCB connections</w:t>
      </w:r>
    </w:p>
    <w:p w:rsidR="00500605" w:rsidRPr="00DD19CA" w:rsidRDefault="00224EEE" w:rsidP="00500605">
      <w:pPr>
        <w:rPr>
          <w:rFonts w:cs="Arial"/>
        </w:rPr>
      </w:pPr>
    </w:p>
    <w:p w:rsidR="00DD19CA" w:rsidRPr="00DD19CA" w:rsidRDefault="00224EEE" w:rsidP="00DD19CA">
      <w:pPr>
        <w:rPr>
          <w:rFonts w:cs="Arial"/>
        </w:rPr>
      </w:pPr>
      <w:r w:rsidRPr="00DD19CA">
        <w:rPr>
          <w:rFonts w:cs="Arial"/>
        </w:rPr>
        <w:t xml:space="preserve">The A2B </w:t>
      </w:r>
      <w:r>
        <w:rPr>
          <w:rFonts w:cs="Arial"/>
        </w:rPr>
        <w:t>Sub</w:t>
      </w:r>
      <w:r w:rsidRPr="00DD19CA">
        <w:rPr>
          <w:rFonts w:cs="Arial"/>
        </w:rPr>
        <w:t xml:space="preserve"> nodes that have internal amplifiers shall have the amplifier IC clip detect pins hooked directly up to the A2B IC’s ‘</w:t>
      </w:r>
      <w:r>
        <w:rPr>
          <w:rFonts w:cs="Arial"/>
        </w:rPr>
        <w:t>GP</w:t>
      </w:r>
      <w:r w:rsidRPr="00DD19CA">
        <w:rPr>
          <w:rFonts w:cs="Arial"/>
        </w:rPr>
        <w:t>IO7’ pin with minimal added components.</w:t>
      </w:r>
    </w:p>
    <w:p w:rsidR="00DD19CA" w:rsidRPr="00DD19CA" w:rsidRDefault="00224EEE" w:rsidP="00DD19CA">
      <w:pPr>
        <w:rPr>
          <w:rFonts w:cs="Arial"/>
        </w:rPr>
      </w:pPr>
    </w:p>
    <w:p w:rsidR="00DD19CA" w:rsidRPr="00DD19CA" w:rsidRDefault="00224EEE" w:rsidP="00DD19CA">
      <w:pPr>
        <w:rPr>
          <w:rFonts w:cs="Arial"/>
        </w:rPr>
      </w:pPr>
      <w:r w:rsidRPr="00DD19CA">
        <w:rPr>
          <w:rFonts w:cs="Arial"/>
        </w:rPr>
        <w:t xml:space="preserve">The A2B </w:t>
      </w:r>
      <w:r>
        <w:rPr>
          <w:rFonts w:cs="Arial"/>
        </w:rPr>
        <w:t>Main</w:t>
      </w:r>
      <w:r w:rsidRPr="00DD19CA">
        <w:rPr>
          <w:rFonts w:cs="Arial"/>
        </w:rPr>
        <w:t xml:space="preserve"> node shall directly connect the A2B IC’s ‘</w:t>
      </w:r>
      <w:r>
        <w:rPr>
          <w:rFonts w:cs="Arial"/>
        </w:rPr>
        <w:t>GP</w:t>
      </w:r>
      <w:r w:rsidRPr="00DD19CA">
        <w:rPr>
          <w:rFonts w:cs="Arial"/>
        </w:rPr>
        <w:t>IO7’ pin to a logic circuit that can r</w:t>
      </w:r>
      <w:r w:rsidRPr="00DD19CA">
        <w:rPr>
          <w:rFonts w:cs="Arial"/>
        </w:rPr>
        <w:t xml:space="preserve">ead </w:t>
      </w:r>
      <w:proofErr w:type="gramStart"/>
      <w:r w:rsidRPr="00DD19CA">
        <w:rPr>
          <w:rFonts w:cs="Arial"/>
        </w:rPr>
        <w:t>it’s</w:t>
      </w:r>
      <w:proofErr w:type="gramEnd"/>
      <w:r w:rsidRPr="00DD19CA">
        <w:rPr>
          <w:rFonts w:cs="Arial"/>
        </w:rPr>
        <w:t xml:space="preserve"> state, with minimal added components.</w:t>
      </w:r>
    </w:p>
    <w:p w:rsidR="00DD19CA" w:rsidRPr="00DD19CA" w:rsidRDefault="00224EEE" w:rsidP="00DD19CA">
      <w:pPr>
        <w:rPr>
          <w:rFonts w:cs="Arial"/>
        </w:rPr>
      </w:pPr>
    </w:p>
    <w:p w:rsidR="00DD19CA" w:rsidRDefault="00224EEE" w:rsidP="00DD19CA">
      <w:pPr>
        <w:rPr>
          <w:rFonts w:cs="Arial"/>
        </w:rPr>
      </w:pPr>
      <w:r w:rsidRPr="00DD19CA">
        <w:rPr>
          <w:rFonts w:cs="Arial"/>
        </w:rPr>
        <w:t xml:space="preserve">The ‘system transmission’ time from “the clip pulse out of the A2B </w:t>
      </w:r>
      <w:r>
        <w:rPr>
          <w:rFonts w:cs="Arial"/>
        </w:rPr>
        <w:t>Sub</w:t>
      </w:r>
      <w:r w:rsidRPr="00DD19CA">
        <w:rPr>
          <w:rFonts w:cs="Arial"/>
        </w:rPr>
        <w:t xml:space="preserve"> node’s internal amplifier” to the A2B </w:t>
      </w:r>
      <w:r>
        <w:rPr>
          <w:rFonts w:cs="Arial"/>
        </w:rPr>
        <w:t>Main</w:t>
      </w:r>
      <w:r w:rsidRPr="00DD19CA">
        <w:rPr>
          <w:rFonts w:cs="Arial"/>
        </w:rPr>
        <w:t xml:space="preserve"> node’s A2B IC’s ‘</w:t>
      </w:r>
      <w:r>
        <w:rPr>
          <w:rFonts w:cs="Arial"/>
        </w:rPr>
        <w:t>GP</w:t>
      </w:r>
      <w:r w:rsidRPr="00DD19CA">
        <w:rPr>
          <w:rFonts w:cs="Arial"/>
        </w:rPr>
        <w:t>IO7’ pin sha</w:t>
      </w:r>
      <w:r>
        <w:rPr>
          <w:rFonts w:cs="Arial"/>
        </w:rPr>
        <w:t>ll be less than 60 microseconds.</w:t>
      </w:r>
    </w:p>
    <w:p w:rsidR="00DD19CA" w:rsidRPr="00DD19CA" w:rsidRDefault="00224EEE" w:rsidP="00DD19CA">
      <w:pPr>
        <w:rPr>
          <w:rFonts w:cs="Arial"/>
        </w:rPr>
      </w:pPr>
    </w:p>
    <w:p w:rsidR="00406F39" w:rsidRDefault="00224EEE" w:rsidP="00B9479B">
      <w:pPr>
        <w:pStyle w:val="Heading3"/>
      </w:pPr>
      <w:r w:rsidRPr="00B9479B">
        <w:lastRenderedPageBreak/>
        <w:t>SWR-REQ-407180/A-Amplifier Enable (AE) I2C command and control message</w:t>
      </w:r>
    </w:p>
    <w:p w:rsidR="00500605" w:rsidRPr="006F7520" w:rsidRDefault="00224EEE" w:rsidP="00500605">
      <w:pPr>
        <w:rPr>
          <w:rFonts w:cs="Arial"/>
        </w:rPr>
      </w:pPr>
    </w:p>
    <w:p w:rsidR="006F7520" w:rsidRDefault="00224EEE" w:rsidP="006F7520">
      <w:pPr>
        <w:rPr>
          <w:rFonts w:cs="Arial"/>
        </w:rPr>
      </w:pPr>
      <w:r>
        <w:rPr>
          <w:rFonts w:cs="Arial"/>
        </w:rPr>
        <w:t xml:space="preserve">The A2B Main node shall send the Amplifier Enable (AE) I2C command and control message according to the </w:t>
      </w:r>
      <w:r>
        <w:rPr>
          <w:rFonts w:cs="Arial"/>
          <w:u w:val="single"/>
        </w:rPr>
        <w:t>A2B Amplifier Module SPSS</w:t>
      </w:r>
      <w:r>
        <w:rPr>
          <w:rFonts w:cs="Arial"/>
        </w:rPr>
        <w:t xml:space="preserve"> and per </w:t>
      </w:r>
      <w:r>
        <w:rPr>
          <w:rFonts w:cs="Arial"/>
          <w:i/>
          <w:u w:val="single"/>
        </w:rPr>
        <w:t>Phoenix Audio Peripheral C</w:t>
      </w:r>
      <w:r>
        <w:rPr>
          <w:rFonts w:cs="Arial"/>
          <w:i/>
          <w:u w:val="single"/>
        </w:rPr>
        <w:t>ommand and Control API Specification</w:t>
      </w:r>
      <w:r>
        <w:rPr>
          <w:rFonts w:cs="Arial"/>
        </w:rPr>
        <w:t>.</w:t>
      </w:r>
    </w:p>
    <w:p w:rsidR="006F7520" w:rsidRPr="006F7520" w:rsidRDefault="00224EEE" w:rsidP="00500605">
      <w:pPr>
        <w:rPr>
          <w:rFonts w:cs="Arial"/>
        </w:rPr>
      </w:pPr>
    </w:p>
    <w:p w:rsidR="00406F39" w:rsidRDefault="00224EEE" w:rsidP="00B9479B">
      <w:pPr>
        <w:pStyle w:val="Heading2"/>
      </w:pPr>
      <w:r>
        <w:t>Digital Stream Gain Settings (TBD)</w:t>
      </w:r>
    </w:p>
    <w:p w:rsidR="00406F39" w:rsidRDefault="00224EEE" w:rsidP="00B9479B">
      <w:pPr>
        <w:pStyle w:val="Heading3"/>
      </w:pPr>
      <w:r w:rsidRPr="00B9479B">
        <w:t>SWR-REQ-407181/A-Digital Stream Gain Settings</w:t>
      </w:r>
    </w:p>
    <w:p w:rsidR="00500605" w:rsidRPr="004353A2" w:rsidRDefault="00224EEE" w:rsidP="00500605">
      <w:pPr>
        <w:rPr>
          <w:rFonts w:cs="Arial"/>
        </w:rPr>
      </w:pPr>
    </w:p>
    <w:p w:rsidR="004353A2" w:rsidRDefault="00224EEE" w:rsidP="00500605">
      <w:pPr>
        <w:rPr>
          <w:rFonts w:cs="Arial"/>
        </w:rPr>
      </w:pPr>
      <w:r w:rsidRPr="004353A2">
        <w:rPr>
          <w:rFonts w:cs="Arial"/>
        </w:rPr>
        <w:t>The values in the following tables shall be measured</w:t>
      </w:r>
      <w:r w:rsidRPr="004353A2">
        <w:rPr>
          <w:rFonts w:cs="Arial"/>
        </w:rPr>
        <w:t xml:space="preserve"> using an A2B Bus Analysis tool that measures values in the A2B digital domain. The maximum digital value for the audio content transmitted on the A2B bus shall be -1dBFS (0xFFFFFE). The ‘muted’ digital value for the audio content transmitted on the A2B bu</w:t>
      </w:r>
      <w:r w:rsidRPr="004353A2">
        <w:rPr>
          <w:rFonts w:cs="Arial"/>
        </w:rPr>
        <w:t xml:space="preserve">s shall be all zeros (0x000000). </w:t>
      </w:r>
      <w:r w:rsidRPr="004353A2">
        <w:rPr>
          <w:rFonts w:cs="Arial"/>
          <w:highlight w:val="yellow"/>
        </w:rPr>
        <w:t>All test signals used to generate values in the table below are …</w:t>
      </w:r>
    </w:p>
    <w:p w:rsidR="004353A2" w:rsidRPr="004353A2" w:rsidRDefault="00224EEE" w:rsidP="00500605">
      <w:pPr>
        <w:rPr>
          <w:rFonts w:cs="Arial"/>
        </w:rPr>
      </w:pPr>
    </w:p>
    <w:p w:rsidR="00406F39" w:rsidRDefault="00224EEE" w:rsidP="00B9479B">
      <w:pPr>
        <w:pStyle w:val="Heading4"/>
      </w:pPr>
      <w:r w:rsidRPr="00B9479B">
        <w:t>SWR-REQ-407182/A-A2B Downstream Au</w:t>
      </w:r>
      <w:r w:rsidRPr="00B9479B">
        <w:t>dio Signal Characteristics</w:t>
      </w:r>
    </w:p>
    <w:p w:rsidR="00500605" w:rsidRPr="00AF7319" w:rsidRDefault="00224EEE" w:rsidP="00500605">
      <w:pPr>
        <w:rPr>
          <w:rFonts w:cs="Arial"/>
        </w:rPr>
      </w:pPr>
    </w:p>
    <w:p w:rsidR="008A40CF" w:rsidRPr="00AF7319" w:rsidRDefault="00224EEE" w:rsidP="008A40CF">
      <w:pPr>
        <w:jc w:val="center"/>
        <w:rPr>
          <w:rFonts w:eastAsia="Calibri" w:cs="Arial"/>
        </w:rPr>
      </w:pPr>
      <w:r w:rsidRPr="00AF7319">
        <w:rPr>
          <w:rFonts w:eastAsia="Calibri" w:cs="Arial"/>
        </w:rPr>
        <w:t>Table: A2B Downstream Audio Signal Characteristics</w:t>
      </w:r>
    </w:p>
    <w:tbl>
      <w:tblPr>
        <w:tblStyle w:val="TableGrid"/>
        <w:tblW w:w="9630" w:type="dxa"/>
        <w:jc w:val="center"/>
        <w:tblBorders>
          <w:top w:val="single" w:sz="12" w:space="0" w:color="auto"/>
          <w:left w:val="single" w:sz="12" w:space="0" w:color="auto"/>
          <w:bottom w:val="single" w:sz="12" w:space="0" w:color="auto"/>
          <w:right w:val="single" w:sz="12" w:space="0" w:color="auto"/>
        </w:tblBorders>
        <w:tblLayout w:type="fixed"/>
        <w:tblLook w:val="0600" w:firstRow="0" w:lastRow="0" w:firstColumn="0" w:lastColumn="0" w:noHBand="1" w:noVBand="1"/>
      </w:tblPr>
      <w:tblGrid>
        <w:gridCol w:w="1876"/>
        <w:gridCol w:w="3973"/>
        <w:gridCol w:w="840"/>
        <w:gridCol w:w="946"/>
        <w:gridCol w:w="900"/>
        <w:gridCol w:w="1095"/>
      </w:tblGrid>
      <w:tr w:rsidR="008A40CF" w:rsidRPr="00AF7319" w:rsidTr="008A40CF">
        <w:trPr>
          <w:cantSplit/>
          <w:tblHeader/>
          <w:jc w:val="center"/>
        </w:trPr>
        <w:tc>
          <w:tcPr>
            <w:tcW w:w="1876" w:type="dxa"/>
            <w:tcBorders>
              <w:top w:val="single" w:sz="12" w:space="0" w:color="auto"/>
              <w:left w:val="single" w:sz="12" w:space="0" w:color="auto"/>
              <w:bottom w:val="nil"/>
              <w:right w:val="single" w:sz="4" w:space="0" w:color="000000" w:themeColor="text1"/>
            </w:tcBorders>
            <w:vAlign w:val="center"/>
          </w:tcPr>
          <w:p w:rsidR="008A40CF" w:rsidRPr="00AF7319" w:rsidRDefault="00224EEE">
            <w:pPr>
              <w:keepNext/>
              <w:keepLines/>
              <w:jc w:val="center"/>
              <w:rPr>
                <w:rFonts w:eastAsiaTheme="minorEastAsia" w:cs="Arial"/>
                <w:b/>
                <w:color w:val="000000"/>
                <w:lang w:eastAsia="sv-SE"/>
              </w:rPr>
            </w:pPr>
          </w:p>
        </w:tc>
        <w:tc>
          <w:tcPr>
            <w:tcW w:w="3973" w:type="dxa"/>
            <w:tcBorders>
              <w:top w:val="single" w:sz="12" w:space="0" w:color="000000" w:themeColor="text1"/>
              <w:left w:val="single" w:sz="4" w:space="0" w:color="000000" w:themeColor="text1"/>
              <w:bottom w:val="nil"/>
              <w:right w:val="single" w:sz="4" w:space="0" w:color="000000" w:themeColor="text1"/>
            </w:tcBorders>
            <w:vAlign w:val="center"/>
          </w:tcPr>
          <w:p w:rsidR="008A40CF" w:rsidRPr="00AF7319" w:rsidRDefault="00224EEE">
            <w:pPr>
              <w:keepNext/>
              <w:keepLines/>
              <w:jc w:val="center"/>
              <w:rPr>
                <w:rFonts w:cs="Arial"/>
                <w:b/>
                <w:color w:val="000000"/>
                <w:lang w:eastAsia="sv-SE"/>
              </w:rPr>
            </w:pPr>
          </w:p>
        </w:tc>
        <w:tc>
          <w:tcPr>
            <w:tcW w:w="2686" w:type="dxa"/>
            <w:gridSpan w:val="3"/>
            <w:tcBorders>
              <w:top w:val="single" w:sz="12"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A40CF" w:rsidRPr="00AF7319" w:rsidRDefault="00224EEE">
            <w:pPr>
              <w:keepNext/>
              <w:keepLines/>
              <w:jc w:val="center"/>
              <w:rPr>
                <w:rFonts w:cs="Arial"/>
                <w:b/>
                <w:color w:val="000000"/>
                <w:lang w:val="sv-SE" w:eastAsia="sv-SE"/>
              </w:rPr>
            </w:pPr>
            <w:r w:rsidRPr="00AF7319">
              <w:rPr>
                <w:rFonts w:eastAsia="Calibri" w:cs="Arial"/>
                <w:b/>
                <w:color w:val="000000"/>
              </w:rPr>
              <w:t>Value</w:t>
            </w:r>
          </w:p>
        </w:tc>
        <w:tc>
          <w:tcPr>
            <w:tcW w:w="1095" w:type="dxa"/>
            <w:tcBorders>
              <w:top w:val="single" w:sz="12" w:space="0" w:color="auto"/>
              <w:left w:val="single" w:sz="4" w:space="0" w:color="000000" w:themeColor="text1"/>
              <w:bottom w:val="nil"/>
              <w:right w:val="single" w:sz="12" w:space="0" w:color="auto"/>
            </w:tcBorders>
            <w:vAlign w:val="center"/>
          </w:tcPr>
          <w:p w:rsidR="008A40CF" w:rsidRPr="00AF7319" w:rsidRDefault="00224EEE">
            <w:pPr>
              <w:keepNext/>
              <w:keepLines/>
              <w:jc w:val="center"/>
              <w:rPr>
                <w:rFonts w:cs="Arial"/>
                <w:b/>
                <w:color w:val="000000"/>
                <w:lang w:val="sv-SE" w:eastAsia="sv-SE"/>
              </w:rPr>
            </w:pPr>
          </w:p>
        </w:tc>
      </w:tr>
      <w:tr w:rsidR="008A40CF" w:rsidRPr="00AF7319" w:rsidTr="008A40CF">
        <w:trPr>
          <w:cantSplit/>
          <w:tblHeader/>
          <w:jc w:val="center"/>
        </w:trPr>
        <w:tc>
          <w:tcPr>
            <w:tcW w:w="1876" w:type="dxa"/>
            <w:tcBorders>
              <w:top w:val="nil"/>
              <w:left w:val="single" w:sz="12" w:space="0" w:color="auto"/>
              <w:bottom w:val="double" w:sz="4" w:space="0" w:color="auto"/>
              <w:right w:val="single" w:sz="4" w:space="0" w:color="000000" w:themeColor="text1"/>
            </w:tcBorders>
            <w:vAlign w:val="center"/>
            <w:hideMark/>
          </w:tcPr>
          <w:p w:rsidR="008A40CF" w:rsidRPr="00AF7319" w:rsidRDefault="00224EEE">
            <w:pPr>
              <w:keepNext/>
              <w:keepLines/>
              <w:jc w:val="center"/>
              <w:rPr>
                <w:rFonts w:cs="Arial"/>
                <w:b/>
                <w:color w:val="000000"/>
                <w:lang w:val="sv-SE" w:eastAsia="sv-SE"/>
              </w:rPr>
            </w:pPr>
            <w:r w:rsidRPr="00AF7319">
              <w:rPr>
                <w:rFonts w:eastAsia="Calibri" w:cs="Arial"/>
                <w:b/>
                <w:color w:val="000000"/>
              </w:rPr>
              <w:t>Symbol</w:t>
            </w:r>
          </w:p>
        </w:tc>
        <w:tc>
          <w:tcPr>
            <w:tcW w:w="3973" w:type="dxa"/>
            <w:tcBorders>
              <w:top w:val="nil"/>
              <w:left w:val="single" w:sz="4" w:space="0" w:color="000000" w:themeColor="text1"/>
              <w:bottom w:val="double" w:sz="4" w:space="0" w:color="000000" w:themeColor="text1"/>
              <w:right w:val="single" w:sz="4" w:space="0" w:color="000000" w:themeColor="text1"/>
            </w:tcBorders>
            <w:vAlign w:val="center"/>
            <w:hideMark/>
          </w:tcPr>
          <w:p w:rsidR="008A40CF" w:rsidRPr="00AF7319" w:rsidRDefault="00224EEE">
            <w:pPr>
              <w:keepNext/>
              <w:keepLines/>
              <w:jc w:val="center"/>
              <w:rPr>
                <w:rFonts w:cs="Arial"/>
                <w:b/>
                <w:color w:val="000000"/>
                <w:lang w:val="sv-SE" w:eastAsia="sv-SE"/>
              </w:rPr>
            </w:pPr>
            <w:r w:rsidRPr="00AF7319">
              <w:rPr>
                <w:rFonts w:eastAsia="Calibri" w:cs="Arial"/>
                <w:b/>
                <w:color w:val="000000"/>
              </w:rPr>
              <w:t>Parameter</w:t>
            </w:r>
          </w:p>
        </w:tc>
        <w:tc>
          <w:tcPr>
            <w:tcW w:w="840" w:type="dxa"/>
            <w:tcBorders>
              <w:top w:val="single" w:sz="4" w:space="0" w:color="000000" w:themeColor="text1"/>
              <w:left w:val="single" w:sz="4" w:space="0" w:color="000000" w:themeColor="text1"/>
              <w:bottom w:val="double" w:sz="4" w:space="0" w:color="000000" w:themeColor="text1"/>
              <w:right w:val="single" w:sz="4" w:space="0" w:color="000000" w:themeColor="text1"/>
            </w:tcBorders>
            <w:vAlign w:val="center"/>
            <w:hideMark/>
          </w:tcPr>
          <w:p w:rsidR="008A40CF" w:rsidRPr="00AF7319" w:rsidRDefault="00224EEE">
            <w:pPr>
              <w:keepNext/>
              <w:keepLines/>
              <w:jc w:val="center"/>
              <w:rPr>
                <w:rFonts w:cs="Arial"/>
                <w:b/>
                <w:color w:val="000000"/>
                <w:lang w:val="sv-SE" w:eastAsia="sv-SE"/>
              </w:rPr>
            </w:pPr>
            <w:r w:rsidRPr="00AF7319">
              <w:rPr>
                <w:rFonts w:eastAsia="Calibri" w:cs="Arial"/>
                <w:b/>
                <w:color w:val="000000"/>
              </w:rPr>
              <w:t>Min</w:t>
            </w:r>
          </w:p>
        </w:tc>
        <w:tc>
          <w:tcPr>
            <w:tcW w:w="946" w:type="dxa"/>
            <w:tcBorders>
              <w:top w:val="single" w:sz="4" w:space="0" w:color="000000" w:themeColor="text1"/>
              <w:left w:val="single" w:sz="4" w:space="0" w:color="000000" w:themeColor="text1"/>
              <w:bottom w:val="double" w:sz="4" w:space="0" w:color="000000" w:themeColor="text1"/>
              <w:right w:val="single" w:sz="4" w:space="0" w:color="000000" w:themeColor="text1"/>
            </w:tcBorders>
            <w:vAlign w:val="center"/>
            <w:hideMark/>
          </w:tcPr>
          <w:p w:rsidR="008A40CF" w:rsidRPr="00AF7319" w:rsidRDefault="00224EEE">
            <w:pPr>
              <w:keepNext/>
              <w:keepLines/>
              <w:jc w:val="center"/>
              <w:rPr>
                <w:rFonts w:cs="Arial"/>
                <w:b/>
                <w:color w:val="000000"/>
                <w:lang w:val="sv-SE" w:eastAsia="sv-SE"/>
              </w:rPr>
            </w:pPr>
            <w:r w:rsidRPr="00AF7319">
              <w:rPr>
                <w:rFonts w:eastAsia="Calibri" w:cs="Arial"/>
                <w:b/>
                <w:color w:val="000000"/>
              </w:rPr>
              <w:t>Target</w:t>
            </w:r>
          </w:p>
        </w:tc>
        <w:tc>
          <w:tcPr>
            <w:tcW w:w="900" w:type="dxa"/>
            <w:tcBorders>
              <w:top w:val="single" w:sz="4" w:space="0" w:color="000000" w:themeColor="text1"/>
              <w:left w:val="single" w:sz="4" w:space="0" w:color="000000" w:themeColor="text1"/>
              <w:bottom w:val="double" w:sz="4" w:space="0" w:color="000000" w:themeColor="text1"/>
              <w:right w:val="single" w:sz="4" w:space="0" w:color="000000" w:themeColor="text1"/>
            </w:tcBorders>
            <w:vAlign w:val="center"/>
            <w:hideMark/>
          </w:tcPr>
          <w:p w:rsidR="008A40CF" w:rsidRPr="00AF7319" w:rsidRDefault="00224EEE">
            <w:pPr>
              <w:keepNext/>
              <w:keepLines/>
              <w:jc w:val="center"/>
              <w:rPr>
                <w:rFonts w:cs="Arial"/>
                <w:b/>
                <w:color w:val="000000"/>
                <w:lang w:val="sv-SE" w:eastAsia="sv-SE"/>
              </w:rPr>
            </w:pPr>
            <w:r w:rsidRPr="00AF7319">
              <w:rPr>
                <w:rFonts w:eastAsia="Calibri" w:cs="Arial"/>
                <w:b/>
                <w:color w:val="000000"/>
              </w:rPr>
              <w:t>Max</w:t>
            </w:r>
          </w:p>
        </w:tc>
        <w:tc>
          <w:tcPr>
            <w:tcW w:w="1095" w:type="dxa"/>
            <w:tcBorders>
              <w:top w:val="nil"/>
              <w:left w:val="single" w:sz="4" w:space="0" w:color="000000" w:themeColor="text1"/>
              <w:bottom w:val="double" w:sz="4" w:space="0" w:color="auto"/>
              <w:right w:val="single" w:sz="12" w:space="0" w:color="auto"/>
            </w:tcBorders>
            <w:vAlign w:val="center"/>
            <w:hideMark/>
          </w:tcPr>
          <w:p w:rsidR="008A40CF" w:rsidRPr="00AF7319" w:rsidRDefault="00224EEE">
            <w:pPr>
              <w:keepNext/>
              <w:keepLines/>
              <w:jc w:val="center"/>
              <w:rPr>
                <w:rFonts w:cs="Arial"/>
                <w:b/>
                <w:color w:val="000000"/>
                <w:lang w:val="sv-SE" w:eastAsia="sv-SE"/>
              </w:rPr>
            </w:pPr>
            <w:r w:rsidRPr="00AF7319">
              <w:rPr>
                <w:rFonts w:eastAsia="Calibri" w:cs="Arial"/>
                <w:b/>
                <w:color w:val="000000"/>
              </w:rPr>
              <w:t>Unit</w:t>
            </w:r>
          </w:p>
        </w:tc>
      </w:tr>
      <w:tr w:rsidR="00EC2B79" w:rsidRPr="00AF7319" w:rsidTr="00DF0AFB">
        <w:trPr>
          <w:cantSplit/>
          <w:jc w:val="center"/>
        </w:trPr>
        <w:tc>
          <w:tcPr>
            <w:tcW w:w="1876" w:type="dxa"/>
            <w:tcBorders>
              <w:top w:val="single" w:sz="4" w:space="0" w:color="000000" w:themeColor="text1"/>
              <w:left w:val="single" w:sz="12" w:space="0" w:color="000000" w:themeColor="text1"/>
              <w:bottom w:val="single" w:sz="4" w:space="0" w:color="000000" w:themeColor="text1"/>
              <w:right w:val="single" w:sz="4" w:space="0" w:color="000000" w:themeColor="text1"/>
            </w:tcBorders>
            <w:vAlign w:val="center"/>
            <w:hideMark/>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Stream ID 1</w:t>
            </w:r>
          </w:p>
        </w:tc>
        <w:tc>
          <w:tcPr>
            <w:tcW w:w="3973" w:type="dxa"/>
            <w:tcBorders>
              <w:top w:val="nil"/>
              <w:left w:val="single" w:sz="4" w:space="0" w:color="auto"/>
              <w:bottom w:val="single" w:sz="4" w:space="0" w:color="auto"/>
              <w:right w:val="single" w:sz="4" w:space="0" w:color="auto"/>
            </w:tcBorders>
            <w:shd w:val="clear" w:color="auto" w:fill="auto"/>
          </w:tcPr>
          <w:p w:rsidR="00EC2B79" w:rsidRPr="00AF7319" w:rsidRDefault="00224EEE" w:rsidP="00EC2B79">
            <w:pPr>
              <w:jc w:val="center"/>
              <w:rPr>
                <w:rFonts w:eastAsia="Calibri" w:cs="Arial"/>
                <w:color w:val="000000"/>
                <w:lang w:val="en-GB"/>
              </w:rPr>
            </w:pPr>
            <w:r>
              <w:rPr>
                <w:rFonts w:cs="Arial"/>
                <w:color w:val="000000"/>
              </w:rPr>
              <w:t>PAC Tuner Audio</w:t>
            </w:r>
          </w:p>
        </w:tc>
        <w:tc>
          <w:tcPr>
            <w:tcW w:w="8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1095" w:type="dxa"/>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hideMark/>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dBfs</w:t>
            </w:r>
          </w:p>
        </w:tc>
      </w:tr>
      <w:tr w:rsidR="00EC2B79" w:rsidRPr="00AF7319" w:rsidTr="002258DD">
        <w:trPr>
          <w:cantSplit/>
          <w:jc w:val="center"/>
        </w:trPr>
        <w:tc>
          <w:tcPr>
            <w:tcW w:w="1876" w:type="dxa"/>
            <w:tcBorders>
              <w:top w:val="single" w:sz="4" w:space="0" w:color="000000" w:themeColor="text1"/>
              <w:left w:val="single" w:sz="12" w:space="0" w:color="000000" w:themeColor="text1"/>
              <w:bottom w:val="single" w:sz="4" w:space="0" w:color="000000" w:themeColor="text1"/>
              <w:right w:val="single" w:sz="4" w:space="0" w:color="000000" w:themeColor="text1"/>
            </w:tcBorders>
            <w:vAlign w:val="center"/>
            <w:hideMark/>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Stream ID 2</w:t>
            </w:r>
          </w:p>
        </w:tc>
        <w:tc>
          <w:tcPr>
            <w:tcW w:w="3973" w:type="dxa"/>
            <w:tcBorders>
              <w:top w:val="nil"/>
              <w:left w:val="single" w:sz="4" w:space="0" w:color="auto"/>
              <w:bottom w:val="single" w:sz="4" w:space="0" w:color="auto"/>
              <w:right w:val="single" w:sz="4" w:space="0" w:color="auto"/>
            </w:tcBorders>
            <w:shd w:val="clear" w:color="auto" w:fill="auto"/>
          </w:tcPr>
          <w:p w:rsidR="00EC2B79" w:rsidRPr="00AF7319" w:rsidRDefault="00224EEE" w:rsidP="00EC2B79">
            <w:pPr>
              <w:jc w:val="center"/>
              <w:rPr>
                <w:rFonts w:eastAsia="Calibri" w:cs="Arial"/>
                <w:color w:val="000000"/>
                <w:lang w:val="en-GB"/>
              </w:rPr>
            </w:pPr>
            <w:r>
              <w:rPr>
                <w:rFonts w:cs="Arial"/>
                <w:color w:val="000000"/>
              </w:rPr>
              <w:t>PAC Tuner Audio</w:t>
            </w:r>
          </w:p>
        </w:tc>
        <w:tc>
          <w:tcPr>
            <w:tcW w:w="8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1095" w:type="dxa"/>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hideMark/>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dBfs</w:t>
            </w:r>
          </w:p>
        </w:tc>
      </w:tr>
      <w:tr w:rsidR="00EC2B79" w:rsidRPr="00AF7319" w:rsidTr="002258DD">
        <w:trPr>
          <w:cantSplit/>
          <w:jc w:val="center"/>
        </w:trPr>
        <w:tc>
          <w:tcPr>
            <w:tcW w:w="1876" w:type="dxa"/>
            <w:tcBorders>
              <w:top w:val="single" w:sz="4" w:space="0" w:color="000000" w:themeColor="text1"/>
              <w:left w:val="single" w:sz="12" w:space="0" w:color="000000" w:themeColor="text1"/>
              <w:bottom w:val="single" w:sz="4" w:space="0" w:color="000000" w:themeColor="text1"/>
              <w:right w:val="single" w:sz="4" w:space="0" w:color="000000" w:themeColor="text1"/>
            </w:tcBorders>
            <w:vAlign w:val="center"/>
            <w:hideMark/>
          </w:tcPr>
          <w:p w:rsidR="00EC2B79" w:rsidRPr="00AF7319" w:rsidRDefault="00224EEE" w:rsidP="00EC2B79">
            <w:pPr>
              <w:jc w:val="center"/>
              <w:rPr>
                <w:rFonts w:eastAsia="Calibri" w:cs="Arial"/>
                <w:b/>
                <w:color w:val="000000"/>
                <w:lang w:val="en-GB"/>
              </w:rPr>
            </w:pPr>
            <w:r w:rsidRPr="00AF7319">
              <w:rPr>
                <w:rFonts w:eastAsia="Calibri" w:cs="Arial"/>
                <w:color w:val="000000"/>
                <w:lang w:val="en-GB"/>
              </w:rPr>
              <w:t>Stream ID 3</w:t>
            </w:r>
          </w:p>
        </w:tc>
        <w:tc>
          <w:tcPr>
            <w:tcW w:w="3973" w:type="dxa"/>
            <w:tcBorders>
              <w:top w:val="nil"/>
              <w:left w:val="single" w:sz="4" w:space="0" w:color="auto"/>
              <w:bottom w:val="single" w:sz="4" w:space="0" w:color="auto"/>
              <w:right w:val="single" w:sz="4" w:space="0" w:color="auto"/>
            </w:tcBorders>
            <w:shd w:val="clear" w:color="auto" w:fill="auto"/>
          </w:tcPr>
          <w:p w:rsidR="00EC2B79" w:rsidRPr="00AF7319" w:rsidRDefault="00224EEE" w:rsidP="00EC2B79">
            <w:pPr>
              <w:jc w:val="center"/>
              <w:rPr>
                <w:rFonts w:eastAsia="Calibri" w:cs="Arial"/>
                <w:color w:val="000000"/>
                <w:lang w:val="en-GB"/>
              </w:rPr>
            </w:pPr>
            <w:r>
              <w:rPr>
                <w:rFonts w:cs="Arial"/>
                <w:color w:val="000000"/>
              </w:rPr>
              <w:t>Android Audio Loopback</w:t>
            </w:r>
          </w:p>
        </w:tc>
        <w:tc>
          <w:tcPr>
            <w:tcW w:w="8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1095" w:type="dxa"/>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hideMark/>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dBfs</w:t>
            </w:r>
          </w:p>
        </w:tc>
      </w:tr>
      <w:tr w:rsidR="00EC2B79" w:rsidRPr="00AF7319" w:rsidTr="002258DD">
        <w:trPr>
          <w:cantSplit/>
          <w:jc w:val="center"/>
        </w:trPr>
        <w:tc>
          <w:tcPr>
            <w:tcW w:w="1876" w:type="dxa"/>
            <w:tcBorders>
              <w:top w:val="single" w:sz="4" w:space="0" w:color="000000" w:themeColor="text1"/>
              <w:left w:val="single" w:sz="12" w:space="0" w:color="000000" w:themeColor="text1"/>
              <w:bottom w:val="single" w:sz="4" w:space="0" w:color="000000" w:themeColor="text1"/>
              <w:right w:val="single" w:sz="4" w:space="0" w:color="000000" w:themeColor="text1"/>
            </w:tcBorders>
            <w:vAlign w:val="center"/>
            <w:hideMark/>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Stream ID 4</w:t>
            </w:r>
          </w:p>
        </w:tc>
        <w:tc>
          <w:tcPr>
            <w:tcW w:w="3973" w:type="dxa"/>
            <w:tcBorders>
              <w:top w:val="nil"/>
              <w:left w:val="single" w:sz="4" w:space="0" w:color="auto"/>
              <w:bottom w:val="single" w:sz="4" w:space="0" w:color="auto"/>
              <w:right w:val="single" w:sz="4" w:space="0" w:color="auto"/>
            </w:tcBorders>
            <w:shd w:val="clear" w:color="auto" w:fill="auto"/>
          </w:tcPr>
          <w:p w:rsidR="00EC2B79" w:rsidRPr="00AF7319" w:rsidRDefault="00224EEE" w:rsidP="00EC2B79">
            <w:pPr>
              <w:jc w:val="center"/>
              <w:rPr>
                <w:rFonts w:eastAsia="Calibri" w:cs="Arial"/>
                <w:color w:val="000000"/>
                <w:lang w:val="en-GB"/>
              </w:rPr>
            </w:pPr>
            <w:r>
              <w:rPr>
                <w:rFonts w:cs="Arial"/>
                <w:color w:val="000000"/>
              </w:rPr>
              <w:t>Android Audio Loopback</w:t>
            </w:r>
          </w:p>
        </w:tc>
        <w:tc>
          <w:tcPr>
            <w:tcW w:w="8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1095" w:type="dxa"/>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hideMark/>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dBfs</w:t>
            </w:r>
          </w:p>
        </w:tc>
      </w:tr>
      <w:tr w:rsidR="00EC2B79" w:rsidRPr="00AF7319" w:rsidTr="002258DD">
        <w:trPr>
          <w:cantSplit/>
          <w:jc w:val="center"/>
        </w:trPr>
        <w:tc>
          <w:tcPr>
            <w:tcW w:w="1876" w:type="dxa"/>
            <w:tcBorders>
              <w:top w:val="single" w:sz="4" w:space="0" w:color="000000" w:themeColor="text1"/>
              <w:left w:val="single" w:sz="12" w:space="0" w:color="000000" w:themeColor="text1"/>
              <w:bottom w:val="single" w:sz="4" w:space="0" w:color="000000" w:themeColor="text1"/>
              <w:right w:val="single" w:sz="4" w:space="0" w:color="000000" w:themeColor="text1"/>
            </w:tcBorders>
            <w:vAlign w:val="center"/>
            <w:hideMark/>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Stream ID 5</w:t>
            </w:r>
          </w:p>
        </w:tc>
        <w:tc>
          <w:tcPr>
            <w:tcW w:w="3973" w:type="dxa"/>
            <w:tcBorders>
              <w:top w:val="nil"/>
              <w:left w:val="single" w:sz="4" w:space="0" w:color="auto"/>
              <w:bottom w:val="single" w:sz="4" w:space="0" w:color="auto"/>
              <w:right w:val="single" w:sz="4" w:space="0" w:color="auto"/>
            </w:tcBorders>
            <w:shd w:val="clear" w:color="auto" w:fill="auto"/>
          </w:tcPr>
          <w:p w:rsidR="00EC2B79" w:rsidRPr="00AF7319" w:rsidRDefault="00224EEE" w:rsidP="00EC2B79">
            <w:pPr>
              <w:jc w:val="center"/>
              <w:rPr>
                <w:rFonts w:eastAsia="Calibri" w:cs="Arial"/>
                <w:color w:val="000000"/>
                <w:lang w:val="en-GB"/>
              </w:rPr>
            </w:pPr>
            <w:r>
              <w:rPr>
                <w:rFonts w:cs="Arial"/>
                <w:color w:val="000000"/>
              </w:rPr>
              <w:t>Android Audio Loopback</w:t>
            </w:r>
          </w:p>
        </w:tc>
        <w:tc>
          <w:tcPr>
            <w:tcW w:w="8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1095" w:type="dxa"/>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hideMark/>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dBfs</w:t>
            </w:r>
          </w:p>
        </w:tc>
      </w:tr>
      <w:tr w:rsidR="00EC2B79" w:rsidRPr="00AF7319" w:rsidTr="002258DD">
        <w:trPr>
          <w:cantSplit/>
          <w:jc w:val="center"/>
        </w:trPr>
        <w:tc>
          <w:tcPr>
            <w:tcW w:w="1876" w:type="dxa"/>
            <w:tcBorders>
              <w:top w:val="single" w:sz="4" w:space="0" w:color="000000" w:themeColor="text1"/>
              <w:left w:val="single" w:sz="12" w:space="0" w:color="000000" w:themeColor="text1"/>
              <w:bottom w:val="single" w:sz="4" w:space="0" w:color="000000" w:themeColor="text1"/>
              <w:right w:val="single" w:sz="4" w:space="0" w:color="000000" w:themeColor="text1"/>
            </w:tcBorders>
            <w:vAlign w:val="center"/>
            <w:hideMark/>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Stream ID 6</w:t>
            </w:r>
          </w:p>
        </w:tc>
        <w:tc>
          <w:tcPr>
            <w:tcW w:w="3973" w:type="dxa"/>
            <w:tcBorders>
              <w:top w:val="nil"/>
              <w:left w:val="single" w:sz="4" w:space="0" w:color="auto"/>
              <w:bottom w:val="single" w:sz="4" w:space="0" w:color="auto"/>
              <w:right w:val="single" w:sz="4" w:space="0" w:color="auto"/>
            </w:tcBorders>
            <w:shd w:val="clear" w:color="auto" w:fill="auto"/>
          </w:tcPr>
          <w:p w:rsidR="00EC2B79" w:rsidRPr="00AF7319" w:rsidRDefault="00224EEE" w:rsidP="00EC2B79">
            <w:pPr>
              <w:jc w:val="center"/>
              <w:rPr>
                <w:rFonts w:eastAsia="Calibri" w:cs="Arial"/>
                <w:color w:val="000000"/>
                <w:lang w:val="en-GB"/>
              </w:rPr>
            </w:pPr>
            <w:r>
              <w:rPr>
                <w:rFonts w:cs="Arial"/>
                <w:color w:val="000000"/>
              </w:rPr>
              <w:t>Android Audio Loopback</w:t>
            </w:r>
          </w:p>
        </w:tc>
        <w:tc>
          <w:tcPr>
            <w:tcW w:w="8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1095" w:type="dxa"/>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hideMark/>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dBfs</w:t>
            </w:r>
          </w:p>
        </w:tc>
      </w:tr>
      <w:tr w:rsidR="00EC2B79" w:rsidRPr="00AF7319" w:rsidTr="002258DD">
        <w:trPr>
          <w:cantSplit/>
          <w:jc w:val="center"/>
        </w:trPr>
        <w:tc>
          <w:tcPr>
            <w:tcW w:w="1876" w:type="dxa"/>
            <w:tcBorders>
              <w:top w:val="single" w:sz="4" w:space="0" w:color="000000" w:themeColor="text1"/>
              <w:left w:val="single" w:sz="12" w:space="0" w:color="000000" w:themeColor="text1"/>
              <w:bottom w:val="single" w:sz="4" w:space="0" w:color="000000" w:themeColor="text1"/>
              <w:right w:val="single" w:sz="4" w:space="0" w:color="000000" w:themeColor="text1"/>
            </w:tcBorders>
            <w:vAlign w:val="center"/>
            <w:hideMark/>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Stream ID 7</w:t>
            </w:r>
          </w:p>
        </w:tc>
        <w:tc>
          <w:tcPr>
            <w:tcW w:w="3973" w:type="dxa"/>
            <w:tcBorders>
              <w:top w:val="nil"/>
              <w:left w:val="single" w:sz="4" w:space="0" w:color="auto"/>
              <w:bottom w:val="single" w:sz="4" w:space="0" w:color="auto"/>
              <w:right w:val="single" w:sz="4" w:space="0" w:color="auto"/>
            </w:tcBorders>
            <w:shd w:val="clear" w:color="auto" w:fill="auto"/>
          </w:tcPr>
          <w:p w:rsidR="00EC2B79" w:rsidRPr="00AF7319" w:rsidRDefault="00224EEE" w:rsidP="00EC2B79">
            <w:pPr>
              <w:jc w:val="center"/>
              <w:rPr>
                <w:rFonts w:eastAsia="Calibri" w:cs="Arial"/>
                <w:color w:val="000000"/>
                <w:lang w:val="en-GB"/>
              </w:rPr>
            </w:pPr>
            <w:r>
              <w:rPr>
                <w:rFonts w:cs="Arial"/>
                <w:color w:val="000000"/>
              </w:rPr>
              <w:t>Premium Audio (Stereo)</w:t>
            </w:r>
          </w:p>
        </w:tc>
        <w:tc>
          <w:tcPr>
            <w:tcW w:w="8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1095" w:type="dxa"/>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hideMark/>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dBfs</w:t>
            </w:r>
          </w:p>
        </w:tc>
      </w:tr>
      <w:tr w:rsidR="00EC2B79" w:rsidRPr="00AF7319" w:rsidTr="002258DD">
        <w:trPr>
          <w:cantSplit/>
          <w:jc w:val="center"/>
        </w:trPr>
        <w:tc>
          <w:tcPr>
            <w:tcW w:w="1876" w:type="dxa"/>
            <w:tcBorders>
              <w:top w:val="single" w:sz="4" w:space="0" w:color="000000" w:themeColor="text1"/>
              <w:left w:val="single" w:sz="12" w:space="0" w:color="000000" w:themeColor="text1"/>
              <w:bottom w:val="single" w:sz="4" w:space="0" w:color="000000" w:themeColor="text1"/>
              <w:right w:val="single" w:sz="4" w:space="0" w:color="000000" w:themeColor="text1"/>
            </w:tcBorders>
            <w:vAlign w:val="center"/>
            <w:hideMark/>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Stream ID 8</w:t>
            </w:r>
          </w:p>
        </w:tc>
        <w:tc>
          <w:tcPr>
            <w:tcW w:w="3973" w:type="dxa"/>
            <w:tcBorders>
              <w:top w:val="nil"/>
              <w:left w:val="single" w:sz="4" w:space="0" w:color="auto"/>
              <w:bottom w:val="single" w:sz="4" w:space="0" w:color="auto"/>
              <w:right w:val="single" w:sz="4" w:space="0" w:color="auto"/>
            </w:tcBorders>
            <w:shd w:val="clear" w:color="auto" w:fill="auto"/>
          </w:tcPr>
          <w:p w:rsidR="00EC2B79" w:rsidRPr="00AF7319" w:rsidRDefault="00224EEE" w:rsidP="00EC2B79">
            <w:pPr>
              <w:jc w:val="center"/>
              <w:rPr>
                <w:rFonts w:eastAsia="Calibri" w:cs="Arial"/>
                <w:color w:val="000000"/>
                <w:lang w:val="en-GB"/>
              </w:rPr>
            </w:pPr>
            <w:r>
              <w:rPr>
                <w:rFonts w:cs="Arial"/>
                <w:color w:val="000000"/>
              </w:rPr>
              <w:t>Premium Audio (Stereo)</w:t>
            </w:r>
          </w:p>
        </w:tc>
        <w:tc>
          <w:tcPr>
            <w:tcW w:w="8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1095" w:type="dxa"/>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hideMark/>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dBfs</w:t>
            </w:r>
          </w:p>
        </w:tc>
      </w:tr>
      <w:tr w:rsidR="00EC2B79" w:rsidRPr="00AF7319" w:rsidTr="002258DD">
        <w:trPr>
          <w:cantSplit/>
          <w:jc w:val="center"/>
        </w:trPr>
        <w:tc>
          <w:tcPr>
            <w:tcW w:w="1876" w:type="dxa"/>
            <w:tcBorders>
              <w:top w:val="single" w:sz="4" w:space="0" w:color="000000" w:themeColor="text1"/>
              <w:left w:val="single" w:sz="12" w:space="0" w:color="000000" w:themeColor="text1"/>
              <w:bottom w:val="single" w:sz="4" w:space="0" w:color="000000" w:themeColor="text1"/>
              <w:right w:val="single" w:sz="4" w:space="0" w:color="000000" w:themeColor="text1"/>
            </w:tcBorders>
            <w:vAlign w:val="center"/>
            <w:hideMark/>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Stream ID 9</w:t>
            </w:r>
          </w:p>
        </w:tc>
        <w:tc>
          <w:tcPr>
            <w:tcW w:w="3973" w:type="dxa"/>
            <w:tcBorders>
              <w:top w:val="nil"/>
              <w:left w:val="single" w:sz="4" w:space="0" w:color="auto"/>
              <w:bottom w:val="single" w:sz="4" w:space="0" w:color="auto"/>
              <w:right w:val="single" w:sz="4" w:space="0" w:color="auto"/>
            </w:tcBorders>
            <w:shd w:val="clear" w:color="auto" w:fill="auto"/>
          </w:tcPr>
          <w:p w:rsidR="00EC2B79" w:rsidRPr="00AF7319" w:rsidRDefault="00224EEE" w:rsidP="00EC2B79">
            <w:pPr>
              <w:jc w:val="center"/>
              <w:rPr>
                <w:rFonts w:eastAsia="Calibri" w:cs="Arial"/>
                <w:color w:val="000000"/>
                <w:lang w:val="en-GB"/>
              </w:rPr>
            </w:pPr>
            <w:r>
              <w:rPr>
                <w:rFonts w:cs="Arial"/>
                <w:color w:val="000000"/>
              </w:rPr>
              <w:t>Premium Audio (Stereo)</w:t>
            </w:r>
          </w:p>
        </w:tc>
        <w:tc>
          <w:tcPr>
            <w:tcW w:w="8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1095" w:type="dxa"/>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hideMark/>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dBfs</w:t>
            </w:r>
          </w:p>
        </w:tc>
      </w:tr>
      <w:tr w:rsidR="00EC2B79" w:rsidRPr="00AF7319" w:rsidTr="002258DD">
        <w:trPr>
          <w:cantSplit/>
          <w:jc w:val="center"/>
        </w:trPr>
        <w:tc>
          <w:tcPr>
            <w:tcW w:w="1876" w:type="dxa"/>
            <w:tcBorders>
              <w:top w:val="single" w:sz="4" w:space="0" w:color="000000" w:themeColor="text1"/>
              <w:left w:val="single" w:sz="12" w:space="0" w:color="000000" w:themeColor="text1"/>
              <w:bottom w:val="single" w:sz="4" w:space="0" w:color="000000" w:themeColor="text1"/>
              <w:right w:val="single" w:sz="4" w:space="0" w:color="000000" w:themeColor="text1"/>
            </w:tcBorders>
            <w:vAlign w:val="center"/>
            <w:hideMark/>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Stream ID 10</w:t>
            </w:r>
          </w:p>
        </w:tc>
        <w:tc>
          <w:tcPr>
            <w:tcW w:w="3973" w:type="dxa"/>
            <w:tcBorders>
              <w:top w:val="nil"/>
              <w:left w:val="single" w:sz="4" w:space="0" w:color="auto"/>
              <w:bottom w:val="single" w:sz="4" w:space="0" w:color="auto"/>
              <w:right w:val="single" w:sz="4" w:space="0" w:color="auto"/>
            </w:tcBorders>
            <w:shd w:val="clear" w:color="auto" w:fill="auto"/>
          </w:tcPr>
          <w:p w:rsidR="00EC2B79" w:rsidRPr="00AF7319" w:rsidRDefault="00224EEE" w:rsidP="00EC2B79">
            <w:pPr>
              <w:jc w:val="center"/>
              <w:rPr>
                <w:rFonts w:eastAsia="Calibri" w:cs="Arial"/>
                <w:color w:val="000000"/>
                <w:lang w:val="en-GB"/>
              </w:rPr>
            </w:pPr>
            <w:r>
              <w:rPr>
                <w:rFonts w:cs="Arial"/>
                <w:color w:val="000000"/>
              </w:rPr>
              <w:t>Premium Audio (Stereo)</w:t>
            </w:r>
          </w:p>
        </w:tc>
        <w:tc>
          <w:tcPr>
            <w:tcW w:w="8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1095" w:type="dxa"/>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hideMark/>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dBfs</w:t>
            </w:r>
          </w:p>
        </w:tc>
      </w:tr>
      <w:tr w:rsidR="00EC2B79" w:rsidRPr="00AF7319" w:rsidTr="002258DD">
        <w:trPr>
          <w:cantSplit/>
          <w:jc w:val="center"/>
        </w:trPr>
        <w:tc>
          <w:tcPr>
            <w:tcW w:w="1876" w:type="dxa"/>
            <w:tcBorders>
              <w:top w:val="single" w:sz="4" w:space="0" w:color="000000" w:themeColor="text1"/>
              <w:left w:val="single" w:sz="12" w:space="0" w:color="000000" w:themeColor="text1"/>
              <w:bottom w:val="single" w:sz="4" w:space="0" w:color="000000" w:themeColor="text1"/>
              <w:right w:val="single" w:sz="4" w:space="0" w:color="000000" w:themeColor="text1"/>
            </w:tcBorders>
            <w:vAlign w:val="center"/>
            <w:hideMark/>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Stream ID 11</w:t>
            </w:r>
          </w:p>
        </w:tc>
        <w:tc>
          <w:tcPr>
            <w:tcW w:w="3973" w:type="dxa"/>
            <w:tcBorders>
              <w:top w:val="nil"/>
              <w:left w:val="single" w:sz="4" w:space="0" w:color="auto"/>
              <w:bottom w:val="single" w:sz="4" w:space="0" w:color="auto"/>
              <w:right w:val="single" w:sz="4" w:space="0" w:color="auto"/>
            </w:tcBorders>
            <w:shd w:val="clear" w:color="auto" w:fill="auto"/>
          </w:tcPr>
          <w:p w:rsidR="00EC2B79" w:rsidRPr="00AF7319" w:rsidRDefault="00224EEE" w:rsidP="00EC2B79">
            <w:pPr>
              <w:jc w:val="center"/>
              <w:rPr>
                <w:rFonts w:eastAsia="Calibri" w:cs="Arial"/>
                <w:color w:val="000000"/>
                <w:lang w:val="en-GB"/>
              </w:rPr>
            </w:pPr>
            <w:r>
              <w:rPr>
                <w:rFonts w:cs="Arial"/>
                <w:color w:val="000000"/>
              </w:rPr>
              <w:t>PAC Mic Input</w:t>
            </w:r>
          </w:p>
        </w:tc>
        <w:tc>
          <w:tcPr>
            <w:tcW w:w="8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1095" w:type="dxa"/>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hideMark/>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dBfs</w:t>
            </w:r>
          </w:p>
        </w:tc>
      </w:tr>
      <w:tr w:rsidR="00EC2B79" w:rsidRPr="00AF7319" w:rsidTr="002258DD">
        <w:trPr>
          <w:cantSplit/>
          <w:jc w:val="center"/>
        </w:trPr>
        <w:tc>
          <w:tcPr>
            <w:tcW w:w="1876" w:type="dxa"/>
            <w:tcBorders>
              <w:top w:val="single" w:sz="4" w:space="0" w:color="000000" w:themeColor="text1"/>
              <w:left w:val="single" w:sz="12" w:space="0" w:color="000000" w:themeColor="text1"/>
              <w:bottom w:val="single" w:sz="4" w:space="0" w:color="000000" w:themeColor="text1"/>
              <w:right w:val="single" w:sz="4" w:space="0" w:color="000000" w:themeColor="text1"/>
            </w:tcBorders>
            <w:vAlign w:val="center"/>
            <w:hideMark/>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Stream ID 12</w:t>
            </w:r>
          </w:p>
        </w:tc>
        <w:tc>
          <w:tcPr>
            <w:tcW w:w="3973" w:type="dxa"/>
            <w:tcBorders>
              <w:top w:val="nil"/>
              <w:left w:val="single" w:sz="4" w:space="0" w:color="auto"/>
              <w:bottom w:val="single" w:sz="4" w:space="0" w:color="auto"/>
              <w:right w:val="single" w:sz="4" w:space="0" w:color="auto"/>
            </w:tcBorders>
            <w:shd w:val="clear" w:color="auto" w:fill="auto"/>
          </w:tcPr>
          <w:p w:rsidR="00EC2B79" w:rsidRPr="00AF7319" w:rsidRDefault="00224EEE" w:rsidP="00EC2B79">
            <w:pPr>
              <w:jc w:val="center"/>
              <w:rPr>
                <w:rFonts w:eastAsia="Calibri" w:cs="Arial"/>
                <w:color w:val="000000"/>
                <w:lang w:val="en-GB"/>
              </w:rPr>
            </w:pPr>
            <w:r>
              <w:rPr>
                <w:rFonts w:cs="Arial"/>
                <w:color w:val="000000"/>
              </w:rPr>
              <w:t>PAC Mic Input</w:t>
            </w:r>
          </w:p>
        </w:tc>
        <w:tc>
          <w:tcPr>
            <w:tcW w:w="8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1095" w:type="dxa"/>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hideMark/>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dBfs</w:t>
            </w:r>
          </w:p>
        </w:tc>
      </w:tr>
      <w:tr w:rsidR="00EC2B79" w:rsidRPr="00AF7319" w:rsidTr="002258DD">
        <w:trPr>
          <w:cantSplit/>
          <w:jc w:val="center"/>
        </w:trPr>
        <w:tc>
          <w:tcPr>
            <w:tcW w:w="1876" w:type="dxa"/>
            <w:tcBorders>
              <w:top w:val="single" w:sz="4" w:space="0" w:color="000000" w:themeColor="text1"/>
              <w:left w:val="single" w:sz="12" w:space="0" w:color="000000" w:themeColor="text1"/>
              <w:bottom w:val="single" w:sz="4" w:space="0" w:color="000000" w:themeColor="text1"/>
              <w:right w:val="single" w:sz="4" w:space="0" w:color="000000" w:themeColor="text1"/>
            </w:tcBorders>
            <w:vAlign w:val="center"/>
            <w:hideMark/>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Stream ID 13</w:t>
            </w:r>
          </w:p>
        </w:tc>
        <w:tc>
          <w:tcPr>
            <w:tcW w:w="3973" w:type="dxa"/>
            <w:tcBorders>
              <w:top w:val="nil"/>
              <w:left w:val="single" w:sz="4" w:space="0" w:color="auto"/>
              <w:bottom w:val="single" w:sz="4" w:space="0" w:color="auto"/>
              <w:right w:val="single" w:sz="4" w:space="0" w:color="auto"/>
            </w:tcBorders>
            <w:shd w:val="clear" w:color="auto" w:fill="auto"/>
          </w:tcPr>
          <w:p w:rsidR="00EC2B79" w:rsidRPr="00AF7319" w:rsidRDefault="00224EEE" w:rsidP="00EC2B79">
            <w:pPr>
              <w:jc w:val="center"/>
              <w:rPr>
                <w:rFonts w:eastAsia="Calibri" w:cs="Arial"/>
                <w:color w:val="000000"/>
                <w:lang w:val="en-GB"/>
              </w:rPr>
            </w:pPr>
            <w:r>
              <w:rPr>
                <w:rFonts w:cs="Arial"/>
                <w:color w:val="000000"/>
              </w:rPr>
              <w:t>PAC Mic Input</w:t>
            </w:r>
          </w:p>
        </w:tc>
        <w:tc>
          <w:tcPr>
            <w:tcW w:w="8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1095" w:type="dxa"/>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hideMark/>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dBfs</w:t>
            </w:r>
          </w:p>
        </w:tc>
      </w:tr>
      <w:tr w:rsidR="00EC2B79" w:rsidRPr="00AF7319" w:rsidTr="002258DD">
        <w:trPr>
          <w:cantSplit/>
          <w:jc w:val="center"/>
        </w:trPr>
        <w:tc>
          <w:tcPr>
            <w:tcW w:w="1876" w:type="dxa"/>
            <w:tcBorders>
              <w:top w:val="single" w:sz="4" w:space="0" w:color="000000" w:themeColor="text1"/>
              <w:left w:val="single" w:sz="12" w:space="0" w:color="000000" w:themeColor="text1"/>
              <w:bottom w:val="single" w:sz="4" w:space="0" w:color="000000" w:themeColor="text1"/>
              <w:right w:val="single" w:sz="4" w:space="0" w:color="000000" w:themeColor="text1"/>
            </w:tcBorders>
            <w:vAlign w:val="center"/>
            <w:hideMark/>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Stream ID 14</w:t>
            </w:r>
          </w:p>
        </w:tc>
        <w:tc>
          <w:tcPr>
            <w:tcW w:w="3973" w:type="dxa"/>
            <w:tcBorders>
              <w:top w:val="nil"/>
              <w:left w:val="single" w:sz="4" w:space="0" w:color="auto"/>
              <w:bottom w:val="single" w:sz="4" w:space="0" w:color="auto"/>
              <w:right w:val="single" w:sz="4" w:space="0" w:color="auto"/>
            </w:tcBorders>
            <w:shd w:val="clear" w:color="auto" w:fill="auto"/>
          </w:tcPr>
          <w:p w:rsidR="00EC2B79" w:rsidRPr="00AF7319" w:rsidRDefault="00224EEE" w:rsidP="00EC2B79">
            <w:pPr>
              <w:jc w:val="center"/>
              <w:rPr>
                <w:rFonts w:eastAsia="Calibri" w:cs="Arial"/>
                <w:color w:val="000000"/>
                <w:lang w:val="en-GB"/>
              </w:rPr>
            </w:pPr>
            <w:r>
              <w:rPr>
                <w:rFonts w:cs="Arial"/>
                <w:color w:val="000000"/>
              </w:rPr>
              <w:t>PAC Mic Input</w:t>
            </w:r>
          </w:p>
        </w:tc>
        <w:tc>
          <w:tcPr>
            <w:tcW w:w="8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1095" w:type="dxa"/>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hideMark/>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dBfs</w:t>
            </w:r>
          </w:p>
        </w:tc>
      </w:tr>
      <w:tr w:rsidR="00EC2B79" w:rsidRPr="00AF7319" w:rsidTr="002258DD">
        <w:trPr>
          <w:cantSplit/>
          <w:jc w:val="center"/>
        </w:trPr>
        <w:tc>
          <w:tcPr>
            <w:tcW w:w="1876" w:type="dxa"/>
            <w:tcBorders>
              <w:top w:val="single" w:sz="4" w:space="0" w:color="000000" w:themeColor="text1"/>
              <w:left w:val="single" w:sz="12" w:space="0" w:color="000000" w:themeColor="text1"/>
              <w:bottom w:val="single" w:sz="4" w:space="0" w:color="000000" w:themeColor="text1"/>
              <w:right w:val="single" w:sz="4" w:space="0" w:color="000000" w:themeColor="text1"/>
            </w:tcBorders>
            <w:vAlign w:val="center"/>
            <w:hideMark/>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Stream ID 15</w:t>
            </w:r>
          </w:p>
        </w:tc>
        <w:tc>
          <w:tcPr>
            <w:tcW w:w="3973" w:type="dxa"/>
            <w:tcBorders>
              <w:top w:val="nil"/>
              <w:left w:val="single" w:sz="4" w:space="0" w:color="auto"/>
              <w:bottom w:val="single" w:sz="4" w:space="0" w:color="auto"/>
              <w:right w:val="single" w:sz="4" w:space="0" w:color="auto"/>
            </w:tcBorders>
            <w:shd w:val="clear" w:color="auto" w:fill="auto"/>
          </w:tcPr>
          <w:p w:rsidR="00EC2B79" w:rsidRPr="00AF7319" w:rsidRDefault="00224EEE" w:rsidP="00EC2B79">
            <w:pPr>
              <w:jc w:val="center"/>
              <w:rPr>
                <w:rFonts w:eastAsia="Calibri" w:cs="Arial"/>
                <w:color w:val="000000"/>
                <w:lang w:val="en-GB"/>
              </w:rPr>
            </w:pPr>
            <w:r>
              <w:rPr>
                <w:rFonts w:cs="Arial"/>
                <w:color w:val="000000"/>
              </w:rPr>
              <w:t>PAC Mic Input</w:t>
            </w:r>
          </w:p>
        </w:tc>
        <w:tc>
          <w:tcPr>
            <w:tcW w:w="8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1095" w:type="dxa"/>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hideMark/>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dBfs</w:t>
            </w:r>
          </w:p>
        </w:tc>
      </w:tr>
      <w:tr w:rsidR="00EC2B79" w:rsidRPr="00AF7319" w:rsidTr="00DF0AFB">
        <w:trPr>
          <w:cantSplit/>
          <w:jc w:val="center"/>
        </w:trPr>
        <w:tc>
          <w:tcPr>
            <w:tcW w:w="1876" w:type="dxa"/>
            <w:tcBorders>
              <w:top w:val="single" w:sz="4" w:space="0" w:color="000000" w:themeColor="text1"/>
              <w:left w:val="single" w:sz="12" w:space="0" w:color="000000" w:themeColor="text1"/>
              <w:bottom w:val="single" w:sz="4" w:space="0" w:color="000000" w:themeColor="text1"/>
              <w:right w:val="single" w:sz="4" w:space="0" w:color="000000" w:themeColor="text1"/>
            </w:tcBorders>
            <w:vAlign w:val="center"/>
            <w:hideMark/>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Stream ID 16</w:t>
            </w:r>
          </w:p>
        </w:tc>
        <w:tc>
          <w:tcPr>
            <w:tcW w:w="3973" w:type="dxa"/>
            <w:tcBorders>
              <w:top w:val="nil"/>
              <w:left w:val="single" w:sz="4" w:space="0" w:color="auto"/>
              <w:bottom w:val="single" w:sz="4" w:space="0" w:color="auto"/>
              <w:right w:val="single" w:sz="4" w:space="0" w:color="auto"/>
            </w:tcBorders>
            <w:shd w:val="clear" w:color="auto" w:fill="auto"/>
          </w:tcPr>
          <w:p w:rsidR="00EC2B79" w:rsidRPr="00AF7319" w:rsidRDefault="00224EEE" w:rsidP="00EC2B79">
            <w:pPr>
              <w:jc w:val="center"/>
              <w:rPr>
                <w:rFonts w:eastAsia="Calibri" w:cs="Arial"/>
                <w:color w:val="000000"/>
                <w:lang w:val="en-GB"/>
              </w:rPr>
            </w:pPr>
            <w:r>
              <w:rPr>
                <w:rFonts w:cs="Arial"/>
                <w:color w:val="000000"/>
              </w:rPr>
              <w:t>PAC Mic Input</w:t>
            </w:r>
          </w:p>
        </w:tc>
        <w:tc>
          <w:tcPr>
            <w:tcW w:w="8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1095" w:type="dxa"/>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hideMark/>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dBfs</w:t>
            </w:r>
          </w:p>
        </w:tc>
      </w:tr>
      <w:tr w:rsidR="00EC2B79" w:rsidRPr="00AF7319" w:rsidTr="00DF0AFB">
        <w:trPr>
          <w:cantSplit/>
          <w:jc w:val="center"/>
        </w:trPr>
        <w:tc>
          <w:tcPr>
            <w:tcW w:w="1876" w:type="dxa"/>
            <w:tcBorders>
              <w:top w:val="single" w:sz="4" w:space="0" w:color="000000" w:themeColor="text1"/>
              <w:left w:val="single" w:sz="12"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 xml:space="preserve">Stream ID </w:t>
            </w:r>
            <w:r>
              <w:rPr>
                <w:rFonts w:eastAsia="Calibri" w:cs="Arial"/>
                <w:color w:val="000000"/>
                <w:lang w:val="en-GB"/>
              </w:rPr>
              <w:t>17</w:t>
            </w:r>
          </w:p>
        </w:tc>
        <w:tc>
          <w:tcPr>
            <w:tcW w:w="3973" w:type="dxa"/>
            <w:tcBorders>
              <w:top w:val="nil"/>
              <w:left w:val="single" w:sz="4" w:space="0" w:color="auto"/>
              <w:bottom w:val="single" w:sz="4" w:space="0" w:color="auto"/>
              <w:right w:val="single" w:sz="4" w:space="0" w:color="auto"/>
            </w:tcBorders>
            <w:shd w:val="clear" w:color="auto" w:fill="auto"/>
          </w:tcPr>
          <w:p w:rsidR="00EC2B79" w:rsidRPr="00AF7319" w:rsidRDefault="00224EEE" w:rsidP="00EC2B79">
            <w:pPr>
              <w:jc w:val="center"/>
              <w:rPr>
                <w:rFonts w:cs="Arial"/>
                <w:color w:val="000000"/>
              </w:rPr>
            </w:pPr>
            <w:r>
              <w:rPr>
                <w:rFonts w:cs="Arial"/>
                <w:color w:val="000000"/>
              </w:rPr>
              <w:t>BT Audio Channels</w:t>
            </w:r>
          </w:p>
        </w:tc>
        <w:tc>
          <w:tcPr>
            <w:tcW w:w="8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1095" w:type="dxa"/>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dBfs</w:t>
            </w:r>
          </w:p>
        </w:tc>
      </w:tr>
      <w:tr w:rsidR="00EC2B79" w:rsidRPr="00AF7319" w:rsidTr="002258DD">
        <w:trPr>
          <w:cantSplit/>
          <w:jc w:val="center"/>
        </w:trPr>
        <w:tc>
          <w:tcPr>
            <w:tcW w:w="1876" w:type="dxa"/>
            <w:tcBorders>
              <w:top w:val="single" w:sz="4" w:space="0" w:color="000000" w:themeColor="text1"/>
              <w:left w:val="single" w:sz="12"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Stream ID 1</w:t>
            </w:r>
            <w:r>
              <w:rPr>
                <w:rFonts w:eastAsia="Calibri" w:cs="Arial"/>
                <w:color w:val="000000"/>
                <w:lang w:val="en-GB"/>
              </w:rPr>
              <w:t>8</w:t>
            </w:r>
          </w:p>
        </w:tc>
        <w:tc>
          <w:tcPr>
            <w:tcW w:w="3973" w:type="dxa"/>
            <w:tcBorders>
              <w:top w:val="nil"/>
              <w:left w:val="single" w:sz="4" w:space="0" w:color="auto"/>
              <w:bottom w:val="single" w:sz="4" w:space="0" w:color="auto"/>
              <w:right w:val="single" w:sz="4" w:space="0" w:color="auto"/>
            </w:tcBorders>
            <w:shd w:val="clear" w:color="auto" w:fill="auto"/>
          </w:tcPr>
          <w:p w:rsidR="00EC2B79" w:rsidRPr="00AF7319" w:rsidRDefault="00224EEE" w:rsidP="00EC2B79">
            <w:pPr>
              <w:jc w:val="center"/>
              <w:rPr>
                <w:rFonts w:cs="Arial"/>
                <w:color w:val="000000"/>
              </w:rPr>
            </w:pPr>
            <w:r>
              <w:rPr>
                <w:rFonts w:cs="Arial"/>
                <w:color w:val="000000"/>
              </w:rPr>
              <w:t xml:space="preserve">BT Audio </w:t>
            </w:r>
            <w:r>
              <w:rPr>
                <w:rFonts w:cs="Arial"/>
                <w:color w:val="000000"/>
              </w:rPr>
              <w:t>Channels</w:t>
            </w:r>
          </w:p>
        </w:tc>
        <w:tc>
          <w:tcPr>
            <w:tcW w:w="8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1095" w:type="dxa"/>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dBfs</w:t>
            </w:r>
          </w:p>
        </w:tc>
      </w:tr>
      <w:tr w:rsidR="00EC2B79" w:rsidRPr="00AF7319" w:rsidTr="002258DD">
        <w:trPr>
          <w:cantSplit/>
          <w:jc w:val="center"/>
        </w:trPr>
        <w:tc>
          <w:tcPr>
            <w:tcW w:w="1876" w:type="dxa"/>
            <w:tcBorders>
              <w:top w:val="single" w:sz="4" w:space="0" w:color="000000" w:themeColor="text1"/>
              <w:left w:val="single" w:sz="12"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Stream ID 1</w:t>
            </w:r>
            <w:r>
              <w:rPr>
                <w:rFonts w:eastAsia="Calibri" w:cs="Arial"/>
                <w:color w:val="000000"/>
                <w:lang w:val="en-GB"/>
              </w:rPr>
              <w:t>9</w:t>
            </w:r>
          </w:p>
        </w:tc>
        <w:tc>
          <w:tcPr>
            <w:tcW w:w="3973" w:type="dxa"/>
            <w:tcBorders>
              <w:top w:val="nil"/>
              <w:left w:val="single" w:sz="4" w:space="0" w:color="auto"/>
              <w:bottom w:val="single" w:sz="4" w:space="0" w:color="auto"/>
              <w:right w:val="single" w:sz="4" w:space="0" w:color="auto"/>
            </w:tcBorders>
            <w:shd w:val="clear" w:color="auto" w:fill="auto"/>
          </w:tcPr>
          <w:p w:rsidR="00EC2B79" w:rsidRPr="00AF7319" w:rsidRDefault="00224EEE" w:rsidP="00EC2B79">
            <w:pPr>
              <w:jc w:val="center"/>
              <w:rPr>
                <w:rFonts w:cs="Arial"/>
                <w:color w:val="000000"/>
              </w:rPr>
            </w:pPr>
            <w:r>
              <w:rPr>
                <w:rFonts w:cs="Arial"/>
                <w:color w:val="000000"/>
              </w:rPr>
              <w:t>BT Audio Channels</w:t>
            </w:r>
          </w:p>
        </w:tc>
        <w:tc>
          <w:tcPr>
            <w:tcW w:w="8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1095" w:type="dxa"/>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dBfs</w:t>
            </w:r>
          </w:p>
        </w:tc>
      </w:tr>
      <w:tr w:rsidR="00EC2B79" w:rsidRPr="00AF7319" w:rsidTr="002258DD">
        <w:trPr>
          <w:cantSplit/>
          <w:jc w:val="center"/>
        </w:trPr>
        <w:tc>
          <w:tcPr>
            <w:tcW w:w="1876" w:type="dxa"/>
            <w:tcBorders>
              <w:top w:val="single" w:sz="4" w:space="0" w:color="000000" w:themeColor="text1"/>
              <w:left w:val="single" w:sz="12"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 xml:space="preserve">Stream ID </w:t>
            </w:r>
            <w:r>
              <w:rPr>
                <w:rFonts w:eastAsia="Calibri" w:cs="Arial"/>
                <w:color w:val="000000"/>
                <w:lang w:val="en-GB"/>
              </w:rPr>
              <w:t>20</w:t>
            </w:r>
          </w:p>
        </w:tc>
        <w:tc>
          <w:tcPr>
            <w:tcW w:w="3973" w:type="dxa"/>
            <w:tcBorders>
              <w:top w:val="nil"/>
              <w:left w:val="single" w:sz="4" w:space="0" w:color="auto"/>
              <w:bottom w:val="single" w:sz="4" w:space="0" w:color="auto"/>
              <w:right w:val="single" w:sz="4" w:space="0" w:color="auto"/>
            </w:tcBorders>
            <w:shd w:val="clear" w:color="auto" w:fill="auto"/>
          </w:tcPr>
          <w:p w:rsidR="00EC2B79" w:rsidRPr="00AF7319" w:rsidRDefault="00224EEE" w:rsidP="00EC2B79">
            <w:pPr>
              <w:jc w:val="center"/>
              <w:rPr>
                <w:rFonts w:cs="Arial"/>
                <w:color w:val="000000"/>
              </w:rPr>
            </w:pPr>
            <w:r>
              <w:rPr>
                <w:rFonts w:cs="Arial"/>
                <w:color w:val="000000"/>
              </w:rPr>
              <w:t>BT Audio Channels</w:t>
            </w:r>
          </w:p>
        </w:tc>
        <w:tc>
          <w:tcPr>
            <w:tcW w:w="8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1095" w:type="dxa"/>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dBfs</w:t>
            </w:r>
          </w:p>
        </w:tc>
      </w:tr>
      <w:tr w:rsidR="00EC2B79" w:rsidRPr="00AF7319" w:rsidTr="002258DD">
        <w:trPr>
          <w:cantSplit/>
          <w:jc w:val="center"/>
        </w:trPr>
        <w:tc>
          <w:tcPr>
            <w:tcW w:w="1876" w:type="dxa"/>
            <w:tcBorders>
              <w:top w:val="single" w:sz="4" w:space="0" w:color="000000" w:themeColor="text1"/>
              <w:left w:val="single" w:sz="12"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 xml:space="preserve">Stream ID </w:t>
            </w:r>
            <w:r>
              <w:rPr>
                <w:rFonts w:eastAsia="Calibri" w:cs="Arial"/>
                <w:color w:val="000000"/>
                <w:lang w:val="en-GB"/>
              </w:rPr>
              <w:t>21</w:t>
            </w:r>
          </w:p>
        </w:tc>
        <w:tc>
          <w:tcPr>
            <w:tcW w:w="3973" w:type="dxa"/>
            <w:tcBorders>
              <w:top w:val="nil"/>
              <w:left w:val="single" w:sz="4" w:space="0" w:color="auto"/>
              <w:bottom w:val="single" w:sz="4" w:space="0" w:color="auto"/>
              <w:right w:val="single" w:sz="4" w:space="0" w:color="auto"/>
            </w:tcBorders>
            <w:shd w:val="clear" w:color="auto" w:fill="auto"/>
          </w:tcPr>
          <w:p w:rsidR="00EC2B79" w:rsidRPr="00AF7319" w:rsidRDefault="00224EEE" w:rsidP="00EC2B79">
            <w:pPr>
              <w:jc w:val="center"/>
              <w:rPr>
                <w:rFonts w:cs="Arial"/>
                <w:color w:val="000000"/>
              </w:rPr>
            </w:pPr>
            <w:r>
              <w:rPr>
                <w:rFonts w:cs="Arial"/>
                <w:color w:val="000000"/>
              </w:rPr>
              <w:t>ICC LS-Channels</w:t>
            </w:r>
          </w:p>
        </w:tc>
        <w:tc>
          <w:tcPr>
            <w:tcW w:w="8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1095" w:type="dxa"/>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dBfs</w:t>
            </w:r>
          </w:p>
        </w:tc>
      </w:tr>
      <w:tr w:rsidR="00EC2B79" w:rsidRPr="00AF7319" w:rsidTr="002258DD">
        <w:trPr>
          <w:cantSplit/>
          <w:jc w:val="center"/>
        </w:trPr>
        <w:tc>
          <w:tcPr>
            <w:tcW w:w="1876" w:type="dxa"/>
            <w:tcBorders>
              <w:top w:val="single" w:sz="4" w:space="0" w:color="000000" w:themeColor="text1"/>
              <w:left w:val="single" w:sz="12"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 xml:space="preserve">Stream ID </w:t>
            </w:r>
            <w:r>
              <w:rPr>
                <w:rFonts w:eastAsia="Calibri" w:cs="Arial"/>
                <w:color w:val="000000"/>
                <w:lang w:val="en-GB"/>
              </w:rPr>
              <w:t>22</w:t>
            </w:r>
          </w:p>
        </w:tc>
        <w:tc>
          <w:tcPr>
            <w:tcW w:w="3973" w:type="dxa"/>
            <w:tcBorders>
              <w:top w:val="nil"/>
              <w:left w:val="single" w:sz="4" w:space="0" w:color="auto"/>
              <w:bottom w:val="single" w:sz="4" w:space="0" w:color="auto"/>
              <w:right w:val="single" w:sz="4" w:space="0" w:color="auto"/>
            </w:tcBorders>
            <w:shd w:val="clear" w:color="auto" w:fill="auto"/>
          </w:tcPr>
          <w:p w:rsidR="00EC2B79" w:rsidRPr="00AF7319" w:rsidRDefault="00224EEE" w:rsidP="00EC2B79">
            <w:pPr>
              <w:jc w:val="center"/>
              <w:rPr>
                <w:rFonts w:cs="Arial"/>
                <w:color w:val="000000"/>
              </w:rPr>
            </w:pPr>
            <w:r>
              <w:rPr>
                <w:rFonts w:cs="Arial"/>
                <w:color w:val="000000"/>
              </w:rPr>
              <w:t>ICC LS-Channels</w:t>
            </w:r>
          </w:p>
        </w:tc>
        <w:tc>
          <w:tcPr>
            <w:tcW w:w="8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1095" w:type="dxa"/>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dBfs</w:t>
            </w:r>
          </w:p>
        </w:tc>
      </w:tr>
      <w:tr w:rsidR="00EC2B79" w:rsidRPr="00AF7319" w:rsidTr="002258DD">
        <w:trPr>
          <w:cantSplit/>
          <w:jc w:val="center"/>
        </w:trPr>
        <w:tc>
          <w:tcPr>
            <w:tcW w:w="1876" w:type="dxa"/>
            <w:tcBorders>
              <w:top w:val="single" w:sz="4" w:space="0" w:color="000000" w:themeColor="text1"/>
              <w:left w:val="single" w:sz="12"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 xml:space="preserve">Stream ID </w:t>
            </w:r>
            <w:r>
              <w:rPr>
                <w:rFonts w:eastAsia="Calibri" w:cs="Arial"/>
                <w:color w:val="000000"/>
                <w:lang w:val="en-GB"/>
              </w:rPr>
              <w:t>23</w:t>
            </w:r>
          </w:p>
        </w:tc>
        <w:tc>
          <w:tcPr>
            <w:tcW w:w="3973" w:type="dxa"/>
            <w:tcBorders>
              <w:top w:val="nil"/>
              <w:left w:val="single" w:sz="4" w:space="0" w:color="auto"/>
              <w:bottom w:val="single" w:sz="4" w:space="0" w:color="auto"/>
              <w:right w:val="single" w:sz="4" w:space="0" w:color="auto"/>
            </w:tcBorders>
            <w:shd w:val="clear" w:color="auto" w:fill="auto"/>
          </w:tcPr>
          <w:p w:rsidR="00EC2B79" w:rsidRPr="00AF7319" w:rsidRDefault="00224EEE" w:rsidP="00EC2B79">
            <w:pPr>
              <w:jc w:val="center"/>
              <w:rPr>
                <w:rFonts w:cs="Arial"/>
                <w:color w:val="000000"/>
              </w:rPr>
            </w:pPr>
            <w:r>
              <w:rPr>
                <w:rFonts w:cs="Arial"/>
                <w:color w:val="000000"/>
              </w:rPr>
              <w:t>ICC LS-Channels</w:t>
            </w:r>
          </w:p>
        </w:tc>
        <w:tc>
          <w:tcPr>
            <w:tcW w:w="8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1095" w:type="dxa"/>
            <w:tcBorders>
              <w:top w:val="single" w:sz="4" w:space="0" w:color="000000" w:themeColor="text1"/>
              <w:left w:val="single" w:sz="4" w:space="0" w:color="000000" w:themeColor="text1"/>
              <w:bottom w:val="single" w:sz="4" w:space="0" w:color="000000" w:themeColor="text1"/>
              <w:right w:val="single" w:sz="12" w:space="0" w:color="000000" w:themeColor="text1"/>
            </w:tcBorders>
            <w:vAlign w:val="center"/>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dBfs</w:t>
            </w:r>
          </w:p>
        </w:tc>
      </w:tr>
      <w:tr w:rsidR="00EC2B79" w:rsidRPr="00AF7319" w:rsidTr="00EC2B79">
        <w:trPr>
          <w:cantSplit/>
          <w:jc w:val="center"/>
        </w:trPr>
        <w:tc>
          <w:tcPr>
            <w:tcW w:w="1876" w:type="dxa"/>
            <w:tcBorders>
              <w:top w:val="single" w:sz="4" w:space="0" w:color="000000" w:themeColor="text1"/>
              <w:left w:val="single" w:sz="12" w:space="0" w:color="000000" w:themeColor="text1"/>
              <w:bottom w:val="single" w:sz="12" w:space="0" w:color="auto"/>
              <w:right w:val="single" w:sz="4" w:space="0" w:color="000000" w:themeColor="text1"/>
            </w:tcBorders>
            <w:vAlign w:val="center"/>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 xml:space="preserve">Stream ID </w:t>
            </w:r>
            <w:r>
              <w:rPr>
                <w:rFonts w:eastAsia="Calibri" w:cs="Arial"/>
                <w:color w:val="000000"/>
                <w:lang w:val="en-GB"/>
              </w:rPr>
              <w:t>24</w:t>
            </w:r>
          </w:p>
        </w:tc>
        <w:tc>
          <w:tcPr>
            <w:tcW w:w="3973" w:type="dxa"/>
            <w:tcBorders>
              <w:top w:val="nil"/>
              <w:left w:val="single" w:sz="4" w:space="0" w:color="auto"/>
              <w:bottom w:val="single" w:sz="12" w:space="0" w:color="auto"/>
              <w:right w:val="single" w:sz="4" w:space="0" w:color="auto"/>
            </w:tcBorders>
            <w:shd w:val="clear" w:color="auto" w:fill="auto"/>
          </w:tcPr>
          <w:p w:rsidR="00EC2B79" w:rsidRPr="00AF7319" w:rsidRDefault="00224EEE" w:rsidP="00EC2B79">
            <w:pPr>
              <w:jc w:val="center"/>
              <w:rPr>
                <w:rFonts w:cs="Arial"/>
                <w:color w:val="000000"/>
              </w:rPr>
            </w:pPr>
            <w:r>
              <w:rPr>
                <w:rFonts w:cs="Arial"/>
                <w:color w:val="000000"/>
              </w:rPr>
              <w:t>ICC LS-Channels</w:t>
            </w:r>
          </w:p>
        </w:tc>
        <w:tc>
          <w:tcPr>
            <w:tcW w:w="840" w:type="dxa"/>
            <w:tcBorders>
              <w:top w:val="single" w:sz="4" w:space="0" w:color="000000" w:themeColor="text1"/>
              <w:left w:val="single" w:sz="4" w:space="0" w:color="000000" w:themeColor="text1"/>
              <w:bottom w:val="single" w:sz="12" w:space="0" w:color="auto"/>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46" w:type="dxa"/>
            <w:tcBorders>
              <w:top w:val="single" w:sz="4" w:space="0" w:color="000000" w:themeColor="text1"/>
              <w:left w:val="single" w:sz="4" w:space="0" w:color="000000" w:themeColor="text1"/>
              <w:bottom w:val="single" w:sz="12" w:space="0" w:color="auto"/>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900" w:type="dxa"/>
            <w:tcBorders>
              <w:top w:val="single" w:sz="4" w:space="0" w:color="000000" w:themeColor="text1"/>
              <w:left w:val="single" w:sz="4" w:space="0" w:color="000000" w:themeColor="text1"/>
              <w:bottom w:val="single" w:sz="12" w:space="0" w:color="auto"/>
              <w:right w:val="single" w:sz="4" w:space="0" w:color="000000" w:themeColor="text1"/>
            </w:tcBorders>
            <w:vAlign w:val="center"/>
          </w:tcPr>
          <w:p w:rsidR="00EC2B79" w:rsidRPr="00AF7319" w:rsidRDefault="00224EEE" w:rsidP="00EC2B79">
            <w:pPr>
              <w:jc w:val="center"/>
              <w:rPr>
                <w:rFonts w:eastAsia="Calibri" w:cs="Arial"/>
                <w:color w:val="000000"/>
                <w:lang w:val="en-GB"/>
              </w:rPr>
            </w:pPr>
          </w:p>
        </w:tc>
        <w:tc>
          <w:tcPr>
            <w:tcW w:w="1095" w:type="dxa"/>
            <w:tcBorders>
              <w:top w:val="single" w:sz="4" w:space="0" w:color="000000" w:themeColor="text1"/>
              <w:left w:val="single" w:sz="4" w:space="0" w:color="000000" w:themeColor="text1"/>
              <w:bottom w:val="single" w:sz="12" w:space="0" w:color="auto"/>
              <w:right w:val="single" w:sz="12" w:space="0" w:color="000000" w:themeColor="text1"/>
            </w:tcBorders>
            <w:vAlign w:val="center"/>
          </w:tcPr>
          <w:p w:rsidR="00EC2B79" w:rsidRPr="00AF7319" w:rsidRDefault="00224EEE" w:rsidP="00EC2B79">
            <w:pPr>
              <w:jc w:val="center"/>
              <w:rPr>
                <w:rFonts w:eastAsia="Calibri" w:cs="Arial"/>
                <w:color w:val="000000"/>
                <w:lang w:val="en-GB"/>
              </w:rPr>
            </w:pPr>
            <w:r w:rsidRPr="00AF7319">
              <w:rPr>
                <w:rFonts w:eastAsia="Calibri" w:cs="Arial"/>
                <w:color w:val="000000"/>
                <w:lang w:val="en-GB"/>
              </w:rPr>
              <w:t>dBfs</w:t>
            </w:r>
          </w:p>
        </w:tc>
      </w:tr>
    </w:tbl>
    <w:p w:rsidR="008A40CF" w:rsidRPr="00AF7319" w:rsidRDefault="00224EEE" w:rsidP="00500605">
      <w:pPr>
        <w:rPr>
          <w:rFonts w:cs="Arial"/>
        </w:rPr>
      </w:pPr>
    </w:p>
    <w:p w:rsidR="00406F39" w:rsidRDefault="00224EEE" w:rsidP="00B9479B">
      <w:pPr>
        <w:pStyle w:val="Heading4"/>
      </w:pPr>
      <w:r w:rsidRPr="00B9479B">
        <w:t>SWR-REQ-407183/A-A2B Upstream Audio Signal Characteristics</w:t>
      </w:r>
    </w:p>
    <w:p w:rsidR="00500605" w:rsidRPr="003603F1" w:rsidRDefault="00224EEE" w:rsidP="00500605">
      <w:pPr>
        <w:rPr>
          <w:rFonts w:cs="Arial"/>
        </w:rPr>
      </w:pPr>
    </w:p>
    <w:p w:rsidR="003603F1" w:rsidRDefault="00224EEE" w:rsidP="003603F1">
      <w:pPr>
        <w:jc w:val="center"/>
        <w:rPr>
          <w:rFonts w:asciiTheme="minorHAnsi" w:eastAsia="Calibri" w:hAnsiTheme="minorHAnsi" w:cs="Arial"/>
        </w:rPr>
      </w:pPr>
      <w:r>
        <w:rPr>
          <w:rFonts w:eastAsia="Calibri" w:cs="Arial"/>
        </w:rPr>
        <w:t>Table: A2B Upstream Audio Signal Characteristics</w:t>
      </w:r>
    </w:p>
    <w:tbl>
      <w:tblPr>
        <w:tblStyle w:val="TableGrid"/>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600" w:firstRow="0" w:lastRow="0" w:firstColumn="0" w:lastColumn="0" w:noHBand="1" w:noVBand="1"/>
      </w:tblPr>
      <w:tblGrid>
        <w:gridCol w:w="1876"/>
        <w:gridCol w:w="3973"/>
        <w:gridCol w:w="840"/>
        <w:gridCol w:w="840"/>
        <w:gridCol w:w="720"/>
        <w:gridCol w:w="1381"/>
      </w:tblGrid>
      <w:tr w:rsidR="003603F1" w:rsidRPr="00AA6F3E" w:rsidTr="005814C6">
        <w:trPr>
          <w:cantSplit/>
          <w:tblHeader/>
          <w:jc w:val="center"/>
        </w:trPr>
        <w:tc>
          <w:tcPr>
            <w:tcW w:w="1876" w:type="dxa"/>
            <w:tcBorders>
              <w:top w:val="single" w:sz="12" w:space="0" w:color="auto"/>
              <w:bottom w:val="nil"/>
            </w:tcBorders>
            <w:vAlign w:val="center"/>
          </w:tcPr>
          <w:p w:rsidR="003603F1" w:rsidRPr="00AA6F3E" w:rsidRDefault="00224EEE">
            <w:pPr>
              <w:keepNext/>
              <w:keepLines/>
              <w:jc w:val="center"/>
              <w:rPr>
                <w:rFonts w:eastAsiaTheme="minorEastAsia" w:cs="Arial"/>
                <w:b/>
                <w:color w:val="000000"/>
                <w:lang w:eastAsia="sv-SE"/>
              </w:rPr>
            </w:pPr>
          </w:p>
        </w:tc>
        <w:tc>
          <w:tcPr>
            <w:tcW w:w="3973" w:type="dxa"/>
            <w:tcBorders>
              <w:top w:val="single" w:sz="12" w:space="0" w:color="auto"/>
              <w:bottom w:val="nil"/>
            </w:tcBorders>
            <w:vAlign w:val="center"/>
          </w:tcPr>
          <w:p w:rsidR="003603F1" w:rsidRPr="00AA6F3E" w:rsidRDefault="00224EEE">
            <w:pPr>
              <w:keepNext/>
              <w:keepLines/>
              <w:jc w:val="center"/>
              <w:rPr>
                <w:rFonts w:cs="Arial"/>
                <w:b/>
                <w:color w:val="000000"/>
                <w:lang w:eastAsia="sv-SE"/>
              </w:rPr>
            </w:pPr>
          </w:p>
        </w:tc>
        <w:tc>
          <w:tcPr>
            <w:tcW w:w="2400" w:type="dxa"/>
            <w:gridSpan w:val="3"/>
            <w:vAlign w:val="center"/>
            <w:hideMark/>
          </w:tcPr>
          <w:p w:rsidR="003603F1" w:rsidRPr="00AA6F3E" w:rsidRDefault="00224EEE">
            <w:pPr>
              <w:keepNext/>
              <w:keepLines/>
              <w:jc w:val="center"/>
              <w:rPr>
                <w:rFonts w:cs="Arial"/>
                <w:b/>
                <w:color w:val="000000"/>
                <w:lang w:val="sv-SE" w:eastAsia="sv-SE"/>
              </w:rPr>
            </w:pPr>
            <w:r w:rsidRPr="00AA6F3E">
              <w:rPr>
                <w:rFonts w:eastAsia="Calibri" w:cs="Arial"/>
                <w:b/>
                <w:color w:val="000000"/>
              </w:rPr>
              <w:t>Value</w:t>
            </w:r>
          </w:p>
        </w:tc>
        <w:tc>
          <w:tcPr>
            <w:tcW w:w="1381" w:type="dxa"/>
            <w:tcBorders>
              <w:top w:val="single" w:sz="12" w:space="0" w:color="auto"/>
              <w:bottom w:val="nil"/>
            </w:tcBorders>
            <w:vAlign w:val="center"/>
          </w:tcPr>
          <w:p w:rsidR="003603F1" w:rsidRPr="00AA6F3E" w:rsidRDefault="00224EEE">
            <w:pPr>
              <w:keepNext/>
              <w:keepLines/>
              <w:jc w:val="center"/>
              <w:rPr>
                <w:rFonts w:cs="Arial"/>
                <w:b/>
                <w:color w:val="000000"/>
                <w:lang w:val="sv-SE" w:eastAsia="sv-SE"/>
              </w:rPr>
            </w:pPr>
          </w:p>
        </w:tc>
      </w:tr>
      <w:tr w:rsidR="003603F1" w:rsidRPr="00AA6F3E" w:rsidTr="005814C6">
        <w:trPr>
          <w:cantSplit/>
          <w:tblHeader/>
          <w:jc w:val="center"/>
        </w:trPr>
        <w:tc>
          <w:tcPr>
            <w:tcW w:w="1876" w:type="dxa"/>
            <w:tcBorders>
              <w:top w:val="nil"/>
              <w:bottom w:val="double" w:sz="4" w:space="0" w:color="auto"/>
            </w:tcBorders>
            <w:vAlign w:val="center"/>
            <w:hideMark/>
          </w:tcPr>
          <w:p w:rsidR="003603F1" w:rsidRPr="00AA6F3E" w:rsidRDefault="00224EEE">
            <w:pPr>
              <w:keepNext/>
              <w:keepLines/>
              <w:jc w:val="center"/>
              <w:rPr>
                <w:rFonts w:cs="Arial"/>
                <w:b/>
                <w:color w:val="000000"/>
                <w:lang w:val="sv-SE" w:eastAsia="sv-SE"/>
              </w:rPr>
            </w:pPr>
            <w:r w:rsidRPr="00AA6F3E">
              <w:rPr>
                <w:rFonts w:eastAsia="Calibri" w:cs="Arial"/>
                <w:b/>
                <w:color w:val="000000"/>
              </w:rPr>
              <w:t>Symbol</w:t>
            </w:r>
          </w:p>
        </w:tc>
        <w:tc>
          <w:tcPr>
            <w:tcW w:w="3973" w:type="dxa"/>
            <w:tcBorders>
              <w:top w:val="nil"/>
              <w:bottom w:val="double" w:sz="4" w:space="0" w:color="auto"/>
            </w:tcBorders>
            <w:vAlign w:val="center"/>
            <w:hideMark/>
          </w:tcPr>
          <w:p w:rsidR="003603F1" w:rsidRPr="00AA6F3E" w:rsidRDefault="00224EEE">
            <w:pPr>
              <w:keepNext/>
              <w:keepLines/>
              <w:jc w:val="center"/>
              <w:rPr>
                <w:rFonts w:cs="Arial"/>
                <w:b/>
                <w:color w:val="000000"/>
                <w:lang w:val="sv-SE" w:eastAsia="sv-SE"/>
              </w:rPr>
            </w:pPr>
            <w:r w:rsidRPr="00AA6F3E">
              <w:rPr>
                <w:rFonts w:eastAsia="Calibri" w:cs="Arial"/>
                <w:b/>
                <w:color w:val="000000"/>
              </w:rPr>
              <w:t>Parameter</w:t>
            </w:r>
          </w:p>
        </w:tc>
        <w:tc>
          <w:tcPr>
            <w:tcW w:w="840" w:type="dxa"/>
            <w:tcBorders>
              <w:bottom w:val="double" w:sz="4" w:space="0" w:color="auto"/>
            </w:tcBorders>
            <w:vAlign w:val="center"/>
            <w:hideMark/>
          </w:tcPr>
          <w:p w:rsidR="003603F1" w:rsidRPr="00AA6F3E" w:rsidRDefault="00224EEE">
            <w:pPr>
              <w:keepNext/>
              <w:keepLines/>
              <w:jc w:val="center"/>
              <w:rPr>
                <w:rFonts w:cs="Arial"/>
                <w:b/>
                <w:color w:val="000000"/>
                <w:lang w:val="sv-SE" w:eastAsia="sv-SE"/>
              </w:rPr>
            </w:pPr>
            <w:r w:rsidRPr="00AA6F3E">
              <w:rPr>
                <w:rFonts w:eastAsia="Calibri" w:cs="Arial"/>
                <w:b/>
                <w:color w:val="000000"/>
              </w:rPr>
              <w:t>Min</w:t>
            </w:r>
          </w:p>
        </w:tc>
        <w:tc>
          <w:tcPr>
            <w:tcW w:w="840" w:type="dxa"/>
            <w:tcBorders>
              <w:bottom w:val="double" w:sz="4" w:space="0" w:color="auto"/>
            </w:tcBorders>
            <w:vAlign w:val="center"/>
            <w:hideMark/>
          </w:tcPr>
          <w:p w:rsidR="003603F1" w:rsidRPr="00AA6F3E" w:rsidRDefault="00224EEE">
            <w:pPr>
              <w:keepNext/>
              <w:keepLines/>
              <w:jc w:val="center"/>
              <w:rPr>
                <w:rFonts w:cs="Arial"/>
                <w:b/>
                <w:color w:val="000000"/>
                <w:lang w:val="sv-SE" w:eastAsia="sv-SE"/>
              </w:rPr>
            </w:pPr>
            <w:r w:rsidRPr="00AA6F3E">
              <w:rPr>
                <w:rFonts w:eastAsia="Calibri" w:cs="Arial"/>
                <w:b/>
                <w:color w:val="000000"/>
              </w:rPr>
              <w:t>Target</w:t>
            </w:r>
          </w:p>
        </w:tc>
        <w:tc>
          <w:tcPr>
            <w:tcW w:w="720" w:type="dxa"/>
            <w:tcBorders>
              <w:bottom w:val="double" w:sz="4" w:space="0" w:color="auto"/>
            </w:tcBorders>
            <w:vAlign w:val="center"/>
            <w:hideMark/>
          </w:tcPr>
          <w:p w:rsidR="003603F1" w:rsidRPr="00AA6F3E" w:rsidRDefault="00224EEE">
            <w:pPr>
              <w:keepNext/>
              <w:keepLines/>
              <w:jc w:val="center"/>
              <w:rPr>
                <w:rFonts w:cs="Arial"/>
                <w:b/>
                <w:color w:val="000000"/>
                <w:lang w:val="sv-SE" w:eastAsia="sv-SE"/>
              </w:rPr>
            </w:pPr>
            <w:r w:rsidRPr="00AA6F3E">
              <w:rPr>
                <w:rFonts w:eastAsia="Calibri" w:cs="Arial"/>
                <w:b/>
                <w:color w:val="000000"/>
              </w:rPr>
              <w:t>Max</w:t>
            </w:r>
          </w:p>
        </w:tc>
        <w:tc>
          <w:tcPr>
            <w:tcW w:w="1381" w:type="dxa"/>
            <w:tcBorders>
              <w:top w:val="nil"/>
              <w:bottom w:val="double" w:sz="4" w:space="0" w:color="auto"/>
            </w:tcBorders>
            <w:vAlign w:val="center"/>
            <w:hideMark/>
          </w:tcPr>
          <w:p w:rsidR="003603F1" w:rsidRPr="00AA6F3E" w:rsidRDefault="00224EEE">
            <w:pPr>
              <w:keepNext/>
              <w:keepLines/>
              <w:jc w:val="center"/>
              <w:rPr>
                <w:rFonts w:cs="Arial"/>
                <w:b/>
                <w:color w:val="000000"/>
                <w:lang w:val="sv-SE" w:eastAsia="sv-SE"/>
              </w:rPr>
            </w:pPr>
            <w:r w:rsidRPr="00AA6F3E">
              <w:rPr>
                <w:rFonts w:eastAsia="Calibri" w:cs="Arial"/>
                <w:b/>
                <w:color w:val="000000"/>
              </w:rPr>
              <w:t>Unit</w:t>
            </w:r>
          </w:p>
        </w:tc>
      </w:tr>
      <w:tr w:rsidR="006C56CC" w:rsidRPr="00AA6F3E" w:rsidTr="005814C6">
        <w:trPr>
          <w:cantSplit/>
          <w:jc w:val="center"/>
        </w:trPr>
        <w:tc>
          <w:tcPr>
            <w:tcW w:w="1876" w:type="dxa"/>
            <w:tcBorders>
              <w:top w:val="double" w:sz="4" w:space="0" w:color="auto"/>
            </w:tcBorders>
            <w:shd w:val="clear" w:color="auto" w:fill="auto"/>
            <w:vAlign w:val="bottom"/>
            <w:hideMark/>
          </w:tcPr>
          <w:p w:rsidR="006C56CC" w:rsidRPr="00AA6F3E" w:rsidRDefault="00224EEE" w:rsidP="006C56CC">
            <w:pPr>
              <w:jc w:val="center"/>
              <w:rPr>
                <w:rFonts w:eastAsia="Calibri" w:cs="Arial"/>
                <w:color w:val="000000"/>
                <w:lang w:val="en-GB"/>
              </w:rPr>
            </w:pPr>
            <w:r>
              <w:rPr>
                <w:rFonts w:cs="Arial"/>
                <w:color w:val="000000"/>
              </w:rPr>
              <w:t>Stream ID 50</w:t>
            </w:r>
          </w:p>
        </w:tc>
        <w:tc>
          <w:tcPr>
            <w:tcW w:w="3973" w:type="dxa"/>
            <w:tcBorders>
              <w:top w:val="nil"/>
              <w:left w:val="single" w:sz="4" w:space="0" w:color="auto"/>
              <w:bottom w:val="single" w:sz="4" w:space="0" w:color="auto"/>
              <w:right w:val="single" w:sz="4" w:space="0" w:color="auto"/>
            </w:tcBorders>
            <w:shd w:val="clear" w:color="auto" w:fill="auto"/>
          </w:tcPr>
          <w:p w:rsidR="006C56CC" w:rsidRPr="00AA6F3E" w:rsidRDefault="00224EEE" w:rsidP="006C56CC">
            <w:pPr>
              <w:jc w:val="center"/>
              <w:rPr>
                <w:rFonts w:eastAsia="Calibri" w:cs="Arial"/>
                <w:color w:val="000000"/>
                <w:lang w:val="en-GB"/>
              </w:rPr>
            </w:pPr>
            <w:r>
              <w:rPr>
                <w:rFonts w:cs="Arial"/>
                <w:color w:val="000000"/>
              </w:rPr>
              <w:t>PDC Main Cabin Audio - Left</w:t>
            </w:r>
            <w:r>
              <w:rPr>
                <w:rFonts w:cs="Arial"/>
                <w:color w:val="000000"/>
              </w:rPr>
              <w:br/>
              <w:t>PDC MSS Driver Audio Mono/Phone</w:t>
            </w:r>
          </w:p>
        </w:tc>
        <w:tc>
          <w:tcPr>
            <w:tcW w:w="840" w:type="dxa"/>
            <w:tcBorders>
              <w:top w:val="double" w:sz="4" w:space="0" w:color="auto"/>
            </w:tcBorders>
            <w:vAlign w:val="center"/>
          </w:tcPr>
          <w:p w:rsidR="006C56CC" w:rsidRPr="00AA6F3E" w:rsidRDefault="00224EEE" w:rsidP="006C56CC">
            <w:pPr>
              <w:jc w:val="center"/>
              <w:rPr>
                <w:rFonts w:eastAsia="Calibri" w:cs="Arial"/>
                <w:color w:val="000000"/>
                <w:lang w:val="en-GB"/>
              </w:rPr>
            </w:pPr>
          </w:p>
        </w:tc>
        <w:tc>
          <w:tcPr>
            <w:tcW w:w="840" w:type="dxa"/>
            <w:tcBorders>
              <w:top w:val="double" w:sz="4" w:space="0" w:color="auto"/>
            </w:tcBorders>
            <w:vAlign w:val="center"/>
          </w:tcPr>
          <w:p w:rsidR="006C56CC" w:rsidRPr="00AA6F3E" w:rsidRDefault="00224EEE" w:rsidP="006C56CC">
            <w:pPr>
              <w:jc w:val="center"/>
              <w:rPr>
                <w:rFonts w:eastAsia="Calibri" w:cs="Arial"/>
                <w:color w:val="000000"/>
                <w:lang w:val="en-GB"/>
              </w:rPr>
            </w:pPr>
          </w:p>
        </w:tc>
        <w:tc>
          <w:tcPr>
            <w:tcW w:w="720" w:type="dxa"/>
            <w:tcBorders>
              <w:top w:val="double" w:sz="4" w:space="0" w:color="auto"/>
            </w:tcBorders>
            <w:vAlign w:val="center"/>
          </w:tcPr>
          <w:p w:rsidR="006C56CC" w:rsidRPr="00AA6F3E" w:rsidRDefault="00224EEE" w:rsidP="006C56CC">
            <w:pPr>
              <w:jc w:val="center"/>
              <w:rPr>
                <w:rFonts w:eastAsia="Calibri" w:cs="Arial"/>
                <w:color w:val="000000"/>
                <w:lang w:val="en-GB"/>
              </w:rPr>
            </w:pPr>
          </w:p>
        </w:tc>
        <w:tc>
          <w:tcPr>
            <w:tcW w:w="1381" w:type="dxa"/>
            <w:tcBorders>
              <w:top w:val="double" w:sz="4" w:space="0" w:color="auto"/>
            </w:tcBorders>
            <w:vAlign w:val="center"/>
            <w:hideMark/>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rPr>
          <w:cantSplit/>
          <w:jc w:val="center"/>
        </w:trPr>
        <w:tc>
          <w:tcPr>
            <w:tcW w:w="1876" w:type="dxa"/>
            <w:shd w:val="clear" w:color="auto" w:fill="auto"/>
            <w:vAlign w:val="bottom"/>
            <w:hideMark/>
          </w:tcPr>
          <w:p w:rsidR="006C56CC" w:rsidRPr="00AA6F3E" w:rsidRDefault="00224EEE" w:rsidP="006C56CC">
            <w:pPr>
              <w:jc w:val="center"/>
              <w:rPr>
                <w:rFonts w:eastAsia="Calibri" w:cs="Arial"/>
                <w:color w:val="000000"/>
                <w:lang w:val="en-GB"/>
              </w:rPr>
            </w:pPr>
            <w:r>
              <w:rPr>
                <w:rFonts w:cs="Arial"/>
                <w:color w:val="000000"/>
              </w:rPr>
              <w:t>Stream ID 51</w:t>
            </w:r>
          </w:p>
        </w:tc>
        <w:tc>
          <w:tcPr>
            <w:tcW w:w="3973" w:type="dxa"/>
            <w:tcBorders>
              <w:top w:val="nil"/>
              <w:left w:val="single" w:sz="4" w:space="0" w:color="auto"/>
              <w:bottom w:val="single" w:sz="4" w:space="0" w:color="auto"/>
              <w:right w:val="single" w:sz="4" w:space="0" w:color="auto"/>
            </w:tcBorders>
            <w:shd w:val="clear" w:color="auto" w:fill="auto"/>
          </w:tcPr>
          <w:p w:rsidR="006C56CC" w:rsidRPr="00AA6F3E" w:rsidRDefault="00224EEE" w:rsidP="006C56CC">
            <w:pPr>
              <w:jc w:val="center"/>
              <w:rPr>
                <w:rFonts w:eastAsia="Calibri" w:cs="Arial"/>
                <w:color w:val="000000"/>
                <w:lang w:val="en-GB"/>
              </w:rPr>
            </w:pPr>
            <w:r>
              <w:rPr>
                <w:rFonts w:cs="Arial"/>
                <w:color w:val="000000"/>
              </w:rPr>
              <w:t>PDC Main Cabin Audio - Right</w:t>
            </w:r>
          </w:p>
        </w:tc>
        <w:tc>
          <w:tcPr>
            <w:tcW w:w="840" w:type="dxa"/>
            <w:vAlign w:val="center"/>
          </w:tcPr>
          <w:p w:rsidR="006C56CC" w:rsidRPr="00AA6F3E" w:rsidRDefault="00224EEE" w:rsidP="006C56CC">
            <w:pPr>
              <w:jc w:val="center"/>
              <w:rPr>
                <w:rFonts w:eastAsia="Calibri" w:cs="Arial"/>
                <w:color w:val="000000"/>
                <w:lang w:val="en-GB"/>
              </w:rPr>
            </w:pPr>
          </w:p>
        </w:tc>
        <w:tc>
          <w:tcPr>
            <w:tcW w:w="840" w:type="dxa"/>
            <w:vAlign w:val="center"/>
          </w:tcPr>
          <w:p w:rsidR="006C56CC" w:rsidRPr="00AA6F3E" w:rsidRDefault="00224EEE" w:rsidP="006C56CC">
            <w:pPr>
              <w:jc w:val="center"/>
              <w:rPr>
                <w:rFonts w:eastAsia="Calibri" w:cs="Arial"/>
                <w:color w:val="000000"/>
                <w:lang w:val="en-GB"/>
              </w:rPr>
            </w:pPr>
          </w:p>
        </w:tc>
        <w:tc>
          <w:tcPr>
            <w:tcW w:w="720" w:type="dxa"/>
            <w:vAlign w:val="center"/>
          </w:tcPr>
          <w:p w:rsidR="006C56CC" w:rsidRPr="00AA6F3E" w:rsidRDefault="00224EEE" w:rsidP="006C56CC">
            <w:pPr>
              <w:jc w:val="center"/>
              <w:rPr>
                <w:rFonts w:eastAsia="Calibri" w:cs="Arial"/>
                <w:color w:val="000000"/>
                <w:lang w:val="en-GB"/>
              </w:rPr>
            </w:pPr>
          </w:p>
        </w:tc>
        <w:tc>
          <w:tcPr>
            <w:tcW w:w="1381" w:type="dxa"/>
            <w:vAlign w:val="center"/>
            <w:hideMark/>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rPr>
          <w:cantSplit/>
          <w:jc w:val="center"/>
        </w:trPr>
        <w:tc>
          <w:tcPr>
            <w:tcW w:w="1876" w:type="dxa"/>
            <w:shd w:val="clear" w:color="auto" w:fill="auto"/>
            <w:vAlign w:val="bottom"/>
            <w:hideMark/>
          </w:tcPr>
          <w:p w:rsidR="006C56CC" w:rsidRPr="00AA6F3E" w:rsidRDefault="00224EEE" w:rsidP="006C56CC">
            <w:pPr>
              <w:jc w:val="center"/>
              <w:rPr>
                <w:rFonts w:eastAsia="Calibri" w:cs="Arial"/>
                <w:b/>
                <w:color w:val="000000"/>
                <w:lang w:val="en-GB"/>
              </w:rPr>
            </w:pPr>
            <w:r>
              <w:rPr>
                <w:rFonts w:cs="Arial"/>
                <w:color w:val="000000"/>
              </w:rPr>
              <w:lastRenderedPageBreak/>
              <w:t>Stream ID 52</w:t>
            </w:r>
          </w:p>
        </w:tc>
        <w:tc>
          <w:tcPr>
            <w:tcW w:w="3973" w:type="dxa"/>
            <w:tcBorders>
              <w:top w:val="nil"/>
              <w:left w:val="single" w:sz="4" w:space="0" w:color="auto"/>
              <w:bottom w:val="single" w:sz="4" w:space="0" w:color="auto"/>
              <w:right w:val="single" w:sz="4" w:space="0" w:color="auto"/>
            </w:tcBorders>
            <w:shd w:val="clear" w:color="auto" w:fill="auto"/>
          </w:tcPr>
          <w:p w:rsidR="006C56CC" w:rsidRPr="00AA6F3E" w:rsidRDefault="00224EEE" w:rsidP="006C56CC">
            <w:pPr>
              <w:jc w:val="center"/>
              <w:rPr>
                <w:rFonts w:eastAsia="Calibri" w:cs="Arial"/>
                <w:color w:val="000000"/>
                <w:lang w:val="en-GB"/>
              </w:rPr>
            </w:pPr>
            <w:r>
              <w:rPr>
                <w:rFonts w:cs="Arial"/>
                <w:color w:val="000000"/>
              </w:rPr>
              <w:t>Captains Announcement</w:t>
            </w:r>
          </w:p>
        </w:tc>
        <w:tc>
          <w:tcPr>
            <w:tcW w:w="840" w:type="dxa"/>
            <w:vAlign w:val="center"/>
          </w:tcPr>
          <w:p w:rsidR="006C56CC" w:rsidRPr="00AA6F3E" w:rsidRDefault="00224EEE" w:rsidP="006C56CC">
            <w:pPr>
              <w:jc w:val="center"/>
              <w:rPr>
                <w:rFonts w:eastAsia="Calibri" w:cs="Arial"/>
                <w:color w:val="000000"/>
                <w:lang w:val="en-GB"/>
              </w:rPr>
            </w:pPr>
          </w:p>
        </w:tc>
        <w:tc>
          <w:tcPr>
            <w:tcW w:w="840" w:type="dxa"/>
            <w:vAlign w:val="center"/>
          </w:tcPr>
          <w:p w:rsidR="006C56CC" w:rsidRPr="00AA6F3E" w:rsidRDefault="00224EEE" w:rsidP="006C56CC">
            <w:pPr>
              <w:jc w:val="center"/>
              <w:rPr>
                <w:rFonts w:eastAsia="Calibri" w:cs="Arial"/>
                <w:color w:val="000000"/>
                <w:lang w:val="en-GB"/>
              </w:rPr>
            </w:pPr>
          </w:p>
        </w:tc>
        <w:tc>
          <w:tcPr>
            <w:tcW w:w="720" w:type="dxa"/>
            <w:vAlign w:val="center"/>
          </w:tcPr>
          <w:p w:rsidR="006C56CC" w:rsidRPr="00AA6F3E" w:rsidRDefault="00224EEE" w:rsidP="006C56CC">
            <w:pPr>
              <w:jc w:val="center"/>
              <w:rPr>
                <w:rFonts w:eastAsia="Calibri" w:cs="Arial"/>
                <w:color w:val="000000"/>
                <w:lang w:val="en-GB"/>
              </w:rPr>
            </w:pPr>
          </w:p>
        </w:tc>
        <w:tc>
          <w:tcPr>
            <w:tcW w:w="1381" w:type="dxa"/>
            <w:vAlign w:val="center"/>
            <w:hideMark/>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rPr>
          <w:cantSplit/>
          <w:jc w:val="center"/>
        </w:trPr>
        <w:tc>
          <w:tcPr>
            <w:tcW w:w="1876" w:type="dxa"/>
            <w:shd w:val="clear" w:color="auto" w:fill="auto"/>
            <w:vAlign w:val="bottom"/>
          </w:tcPr>
          <w:p w:rsidR="006C56CC" w:rsidRPr="00AA6F3E" w:rsidRDefault="00224EEE" w:rsidP="006C56CC">
            <w:pPr>
              <w:jc w:val="center"/>
              <w:rPr>
                <w:rFonts w:eastAsia="Calibri" w:cs="Arial"/>
                <w:color w:val="000000"/>
                <w:lang w:val="en-GB"/>
              </w:rPr>
            </w:pPr>
            <w:r>
              <w:rPr>
                <w:rFonts w:cs="Arial"/>
                <w:color w:val="000000"/>
              </w:rPr>
              <w:t>Stream ID 53</w:t>
            </w:r>
          </w:p>
        </w:tc>
        <w:tc>
          <w:tcPr>
            <w:tcW w:w="3973" w:type="dxa"/>
            <w:tcBorders>
              <w:top w:val="nil"/>
              <w:left w:val="single" w:sz="4" w:space="0" w:color="auto"/>
              <w:bottom w:val="single" w:sz="4" w:space="0" w:color="auto"/>
              <w:right w:val="single" w:sz="4" w:space="0" w:color="auto"/>
            </w:tcBorders>
            <w:shd w:val="clear" w:color="auto" w:fill="auto"/>
          </w:tcPr>
          <w:p w:rsidR="006C56CC" w:rsidRPr="00AA6F3E" w:rsidRDefault="00224EEE" w:rsidP="006C56CC">
            <w:pPr>
              <w:jc w:val="center"/>
              <w:rPr>
                <w:rFonts w:eastAsia="Calibri" w:cs="Arial"/>
                <w:color w:val="000000"/>
                <w:lang w:val="en-GB"/>
              </w:rPr>
            </w:pPr>
            <w:r>
              <w:rPr>
                <w:rFonts w:cs="Arial"/>
                <w:color w:val="000000"/>
              </w:rPr>
              <w:t>AV Prompt</w:t>
            </w:r>
          </w:p>
        </w:tc>
        <w:tc>
          <w:tcPr>
            <w:tcW w:w="840" w:type="dxa"/>
            <w:vAlign w:val="center"/>
          </w:tcPr>
          <w:p w:rsidR="006C56CC" w:rsidRPr="00AA6F3E" w:rsidRDefault="00224EEE" w:rsidP="006C56CC">
            <w:pPr>
              <w:jc w:val="center"/>
              <w:rPr>
                <w:rFonts w:eastAsia="Calibri" w:cs="Arial"/>
                <w:color w:val="000000"/>
                <w:lang w:val="en-GB"/>
              </w:rPr>
            </w:pPr>
          </w:p>
        </w:tc>
        <w:tc>
          <w:tcPr>
            <w:tcW w:w="840" w:type="dxa"/>
            <w:vAlign w:val="center"/>
          </w:tcPr>
          <w:p w:rsidR="006C56CC" w:rsidRPr="00AA6F3E" w:rsidRDefault="00224EEE" w:rsidP="006C56CC">
            <w:pPr>
              <w:jc w:val="center"/>
              <w:rPr>
                <w:rFonts w:eastAsia="Calibri" w:cs="Arial"/>
                <w:color w:val="000000"/>
                <w:lang w:val="en-GB"/>
              </w:rPr>
            </w:pPr>
          </w:p>
        </w:tc>
        <w:tc>
          <w:tcPr>
            <w:tcW w:w="720" w:type="dxa"/>
            <w:vAlign w:val="center"/>
          </w:tcPr>
          <w:p w:rsidR="006C56CC" w:rsidRPr="00AA6F3E" w:rsidRDefault="00224EEE" w:rsidP="006C56CC">
            <w:pPr>
              <w:jc w:val="center"/>
              <w:rPr>
                <w:rFonts w:eastAsia="Calibri" w:cs="Arial"/>
                <w:color w:val="000000"/>
                <w:lang w:val="en-GB"/>
              </w:rPr>
            </w:pPr>
          </w:p>
        </w:tc>
        <w:tc>
          <w:tcPr>
            <w:tcW w:w="1381" w:type="dxa"/>
            <w:vAlign w:val="center"/>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rPr>
          <w:cantSplit/>
          <w:jc w:val="center"/>
        </w:trPr>
        <w:tc>
          <w:tcPr>
            <w:tcW w:w="1876" w:type="dxa"/>
            <w:shd w:val="clear" w:color="auto" w:fill="auto"/>
            <w:vAlign w:val="bottom"/>
          </w:tcPr>
          <w:p w:rsidR="006C56CC" w:rsidRPr="00AA6F3E" w:rsidRDefault="00224EEE" w:rsidP="006C56CC">
            <w:pPr>
              <w:jc w:val="center"/>
              <w:rPr>
                <w:rFonts w:eastAsia="Calibri" w:cs="Arial"/>
                <w:color w:val="000000"/>
                <w:lang w:val="en-GB"/>
              </w:rPr>
            </w:pPr>
            <w:r>
              <w:rPr>
                <w:rFonts w:cs="Arial"/>
                <w:color w:val="000000"/>
              </w:rPr>
              <w:t>Stream ID 54</w:t>
            </w:r>
          </w:p>
        </w:tc>
        <w:tc>
          <w:tcPr>
            <w:tcW w:w="3973" w:type="dxa"/>
            <w:tcBorders>
              <w:top w:val="nil"/>
              <w:left w:val="single" w:sz="4" w:space="0" w:color="auto"/>
              <w:bottom w:val="single" w:sz="4" w:space="0" w:color="auto"/>
              <w:right w:val="single" w:sz="4" w:space="0" w:color="auto"/>
            </w:tcBorders>
            <w:shd w:val="clear" w:color="auto" w:fill="auto"/>
          </w:tcPr>
          <w:p w:rsidR="006C56CC" w:rsidRPr="00AA6F3E" w:rsidRDefault="00224EEE" w:rsidP="006C56CC">
            <w:pPr>
              <w:jc w:val="center"/>
              <w:rPr>
                <w:rFonts w:eastAsia="Calibri" w:cs="Arial"/>
                <w:color w:val="000000"/>
                <w:lang w:val="en-GB"/>
              </w:rPr>
            </w:pPr>
            <w:r>
              <w:rPr>
                <w:rFonts w:cs="Arial"/>
                <w:color w:val="000000"/>
              </w:rPr>
              <w:t>Ext Voice Call Audio</w:t>
            </w:r>
          </w:p>
        </w:tc>
        <w:tc>
          <w:tcPr>
            <w:tcW w:w="840" w:type="dxa"/>
            <w:vAlign w:val="center"/>
          </w:tcPr>
          <w:p w:rsidR="006C56CC" w:rsidRPr="00AA6F3E" w:rsidRDefault="00224EEE" w:rsidP="006C56CC">
            <w:pPr>
              <w:jc w:val="center"/>
              <w:rPr>
                <w:rFonts w:eastAsia="Calibri" w:cs="Arial"/>
                <w:color w:val="000000"/>
                <w:lang w:val="en-GB"/>
              </w:rPr>
            </w:pPr>
          </w:p>
        </w:tc>
        <w:tc>
          <w:tcPr>
            <w:tcW w:w="840" w:type="dxa"/>
            <w:vAlign w:val="center"/>
          </w:tcPr>
          <w:p w:rsidR="006C56CC" w:rsidRPr="00AA6F3E" w:rsidRDefault="00224EEE" w:rsidP="006C56CC">
            <w:pPr>
              <w:jc w:val="center"/>
              <w:rPr>
                <w:rFonts w:eastAsia="Calibri" w:cs="Arial"/>
                <w:color w:val="000000"/>
                <w:lang w:val="en-GB"/>
              </w:rPr>
            </w:pPr>
          </w:p>
        </w:tc>
        <w:tc>
          <w:tcPr>
            <w:tcW w:w="720" w:type="dxa"/>
            <w:vAlign w:val="center"/>
          </w:tcPr>
          <w:p w:rsidR="006C56CC" w:rsidRPr="00AA6F3E" w:rsidRDefault="00224EEE" w:rsidP="006C56CC">
            <w:pPr>
              <w:jc w:val="center"/>
              <w:rPr>
                <w:rFonts w:eastAsia="Calibri" w:cs="Arial"/>
                <w:color w:val="000000"/>
                <w:lang w:val="en-GB"/>
              </w:rPr>
            </w:pPr>
          </w:p>
        </w:tc>
        <w:tc>
          <w:tcPr>
            <w:tcW w:w="1381" w:type="dxa"/>
            <w:vAlign w:val="center"/>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rPr>
          <w:cantSplit/>
          <w:jc w:val="center"/>
        </w:trPr>
        <w:tc>
          <w:tcPr>
            <w:tcW w:w="1876" w:type="dxa"/>
            <w:shd w:val="clear" w:color="auto" w:fill="auto"/>
            <w:vAlign w:val="bottom"/>
          </w:tcPr>
          <w:p w:rsidR="006C56CC" w:rsidRPr="00AA6F3E" w:rsidRDefault="00224EEE" w:rsidP="006C56CC">
            <w:pPr>
              <w:jc w:val="center"/>
              <w:rPr>
                <w:rFonts w:eastAsia="Calibri" w:cs="Arial"/>
                <w:color w:val="000000"/>
                <w:lang w:val="en-GB"/>
              </w:rPr>
            </w:pPr>
            <w:r>
              <w:rPr>
                <w:rFonts w:cs="Arial"/>
                <w:color w:val="000000"/>
              </w:rPr>
              <w:t>Stream ID 55</w:t>
            </w:r>
          </w:p>
        </w:tc>
        <w:tc>
          <w:tcPr>
            <w:tcW w:w="3973" w:type="dxa"/>
            <w:tcBorders>
              <w:top w:val="nil"/>
              <w:left w:val="single" w:sz="4" w:space="0" w:color="auto"/>
              <w:bottom w:val="single" w:sz="4" w:space="0" w:color="auto"/>
              <w:right w:val="single" w:sz="4" w:space="0" w:color="auto"/>
            </w:tcBorders>
            <w:shd w:val="clear" w:color="auto" w:fill="auto"/>
          </w:tcPr>
          <w:p w:rsidR="006C56CC" w:rsidRPr="00AA6F3E" w:rsidRDefault="00224EEE" w:rsidP="006C56CC">
            <w:pPr>
              <w:jc w:val="center"/>
              <w:rPr>
                <w:rFonts w:eastAsia="Calibri" w:cs="Arial"/>
                <w:color w:val="000000"/>
                <w:lang w:val="en-GB"/>
              </w:rPr>
            </w:pPr>
            <w:r>
              <w:rPr>
                <w:rFonts w:cs="Arial"/>
                <w:color w:val="000000"/>
              </w:rPr>
              <w:t>Phone - Receive Path</w:t>
            </w:r>
          </w:p>
        </w:tc>
        <w:tc>
          <w:tcPr>
            <w:tcW w:w="840" w:type="dxa"/>
            <w:vAlign w:val="center"/>
          </w:tcPr>
          <w:p w:rsidR="006C56CC" w:rsidRPr="00AA6F3E" w:rsidRDefault="00224EEE" w:rsidP="006C56CC">
            <w:pPr>
              <w:jc w:val="center"/>
              <w:rPr>
                <w:rFonts w:eastAsia="Calibri" w:cs="Arial"/>
                <w:color w:val="000000"/>
                <w:lang w:val="en-GB"/>
              </w:rPr>
            </w:pPr>
          </w:p>
        </w:tc>
        <w:tc>
          <w:tcPr>
            <w:tcW w:w="840" w:type="dxa"/>
            <w:vAlign w:val="center"/>
          </w:tcPr>
          <w:p w:rsidR="006C56CC" w:rsidRPr="00AA6F3E" w:rsidRDefault="00224EEE" w:rsidP="006C56CC">
            <w:pPr>
              <w:jc w:val="center"/>
              <w:rPr>
                <w:rFonts w:eastAsia="Calibri" w:cs="Arial"/>
                <w:color w:val="000000"/>
                <w:lang w:val="en-GB"/>
              </w:rPr>
            </w:pPr>
          </w:p>
        </w:tc>
        <w:tc>
          <w:tcPr>
            <w:tcW w:w="720" w:type="dxa"/>
            <w:vAlign w:val="center"/>
          </w:tcPr>
          <w:p w:rsidR="006C56CC" w:rsidRPr="00AA6F3E" w:rsidRDefault="00224EEE" w:rsidP="006C56CC">
            <w:pPr>
              <w:jc w:val="center"/>
              <w:rPr>
                <w:rFonts w:eastAsia="Calibri" w:cs="Arial"/>
                <w:color w:val="000000"/>
                <w:lang w:val="en-GB"/>
              </w:rPr>
            </w:pPr>
          </w:p>
        </w:tc>
        <w:tc>
          <w:tcPr>
            <w:tcW w:w="1381" w:type="dxa"/>
            <w:vAlign w:val="center"/>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rPr>
          <w:cantSplit/>
          <w:jc w:val="center"/>
        </w:trPr>
        <w:tc>
          <w:tcPr>
            <w:tcW w:w="1876" w:type="dxa"/>
            <w:shd w:val="clear" w:color="auto" w:fill="auto"/>
            <w:vAlign w:val="bottom"/>
          </w:tcPr>
          <w:p w:rsidR="006C56CC" w:rsidRPr="00AA6F3E" w:rsidRDefault="00224EEE" w:rsidP="006C56CC">
            <w:pPr>
              <w:jc w:val="center"/>
              <w:rPr>
                <w:rFonts w:eastAsia="Calibri" w:cs="Arial"/>
                <w:color w:val="000000"/>
                <w:lang w:val="en-GB"/>
              </w:rPr>
            </w:pPr>
            <w:r>
              <w:rPr>
                <w:rFonts w:cs="Arial"/>
                <w:color w:val="000000"/>
              </w:rPr>
              <w:t>Stream ID 56</w:t>
            </w:r>
          </w:p>
        </w:tc>
        <w:tc>
          <w:tcPr>
            <w:tcW w:w="3973" w:type="dxa"/>
            <w:tcBorders>
              <w:top w:val="nil"/>
              <w:left w:val="single" w:sz="4" w:space="0" w:color="auto"/>
              <w:bottom w:val="single" w:sz="4" w:space="0" w:color="auto"/>
              <w:right w:val="single" w:sz="4" w:space="0" w:color="auto"/>
            </w:tcBorders>
            <w:shd w:val="clear" w:color="auto" w:fill="auto"/>
          </w:tcPr>
          <w:p w:rsidR="006C56CC" w:rsidRPr="00AA6F3E" w:rsidRDefault="00224EEE" w:rsidP="006C56CC">
            <w:pPr>
              <w:jc w:val="center"/>
              <w:rPr>
                <w:rFonts w:eastAsia="Calibri" w:cs="Arial"/>
                <w:color w:val="000000"/>
                <w:lang w:val="en-GB"/>
              </w:rPr>
            </w:pPr>
            <w:r>
              <w:rPr>
                <w:rFonts w:cs="Arial"/>
                <w:color w:val="000000"/>
              </w:rPr>
              <w:t>PDC AVAS Front/Rear</w:t>
            </w:r>
          </w:p>
        </w:tc>
        <w:tc>
          <w:tcPr>
            <w:tcW w:w="840" w:type="dxa"/>
            <w:vAlign w:val="center"/>
          </w:tcPr>
          <w:p w:rsidR="006C56CC" w:rsidRPr="00AA6F3E" w:rsidRDefault="00224EEE" w:rsidP="006C56CC">
            <w:pPr>
              <w:jc w:val="center"/>
              <w:rPr>
                <w:rFonts w:eastAsia="Calibri" w:cs="Arial"/>
                <w:color w:val="000000"/>
                <w:lang w:val="en-GB"/>
              </w:rPr>
            </w:pPr>
          </w:p>
        </w:tc>
        <w:tc>
          <w:tcPr>
            <w:tcW w:w="840" w:type="dxa"/>
            <w:vAlign w:val="center"/>
          </w:tcPr>
          <w:p w:rsidR="006C56CC" w:rsidRPr="00AA6F3E" w:rsidRDefault="00224EEE" w:rsidP="006C56CC">
            <w:pPr>
              <w:jc w:val="center"/>
              <w:rPr>
                <w:rFonts w:eastAsia="Calibri" w:cs="Arial"/>
                <w:color w:val="000000"/>
                <w:lang w:val="en-GB"/>
              </w:rPr>
            </w:pPr>
          </w:p>
        </w:tc>
        <w:tc>
          <w:tcPr>
            <w:tcW w:w="720" w:type="dxa"/>
            <w:vAlign w:val="center"/>
          </w:tcPr>
          <w:p w:rsidR="006C56CC" w:rsidRPr="00AA6F3E" w:rsidRDefault="00224EEE" w:rsidP="006C56CC">
            <w:pPr>
              <w:jc w:val="center"/>
              <w:rPr>
                <w:rFonts w:eastAsia="Calibri" w:cs="Arial"/>
                <w:color w:val="000000"/>
                <w:lang w:val="en-GB"/>
              </w:rPr>
            </w:pPr>
          </w:p>
        </w:tc>
        <w:tc>
          <w:tcPr>
            <w:tcW w:w="1381" w:type="dxa"/>
            <w:vAlign w:val="center"/>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rPr>
          <w:cantSplit/>
          <w:jc w:val="center"/>
        </w:trPr>
        <w:tc>
          <w:tcPr>
            <w:tcW w:w="1876" w:type="dxa"/>
            <w:shd w:val="clear" w:color="auto" w:fill="auto"/>
            <w:vAlign w:val="bottom"/>
          </w:tcPr>
          <w:p w:rsidR="006C56CC" w:rsidRPr="00AA6F3E" w:rsidRDefault="00224EEE" w:rsidP="006C56CC">
            <w:pPr>
              <w:jc w:val="center"/>
              <w:rPr>
                <w:rFonts w:eastAsia="Calibri" w:cs="Arial"/>
                <w:color w:val="000000"/>
                <w:lang w:val="en-GB"/>
              </w:rPr>
            </w:pPr>
            <w:r>
              <w:rPr>
                <w:rFonts w:cs="Arial"/>
                <w:color w:val="000000"/>
              </w:rPr>
              <w:t>Stream ID 57</w:t>
            </w:r>
          </w:p>
        </w:tc>
        <w:tc>
          <w:tcPr>
            <w:tcW w:w="3973" w:type="dxa"/>
            <w:tcBorders>
              <w:top w:val="nil"/>
              <w:left w:val="single" w:sz="4" w:space="0" w:color="auto"/>
              <w:bottom w:val="single" w:sz="4" w:space="0" w:color="auto"/>
              <w:right w:val="single" w:sz="4" w:space="0" w:color="auto"/>
            </w:tcBorders>
            <w:shd w:val="clear" w:color="auto" w:fill="auto"/>
          </w:tcPr>
          <w:p w:rsidR="006C56CC" w:rsidRPr="00AA6F3E" w:rsidRDefault="00224EEE" w:rsidP="006C56CC">
            <w:pPr>
              <w:jc w:val="center"/>
              <w:rPr>
                <w:rFonts w:eastAsia="Calibri" w:cs="Arial"/>
                <w:color w:val="000000"/>
                <w:lang w:val="en-GB"/>
              </w:rPr>
            </w:pPr>
            <w:r>
              <w:rPr>
                <w:rFonts w:cs="Arial"/>
                <w:color w:val="000000"/>
              </w:rPr>
              <w:t xml:space="preserve">Mix Pre-EQ </w:t>
            </w:r>
            <w:proofErr w:type="gramStart"/>
            <w:r>
              <w:rPr>
                <w:rFonts w:cs="Arial"/>
                <w:color w:val="000000"/>
              </w:rPr>
              <w:t>Non Music</w:t>
            </w:r>
            <w:proofErr w:type="gramEnd"/>
          </w:p>
        </w:tc>
        <w:tc>
          <w:tcPr>
            <w:tcW w:w="840" w:type="dxa"/>
            <w:vAlign w:val="center"/>
          </w:tcPr>
          <w:p w:rsidR="006C56CC" w:rsidRPr="00AA6F3E" w:rsidRDefault="00224EEE" w:rsidP="006C56CC">
            <w:pPr>
              <w:jc w:val="center"/>
              <w:rPr>
                <w:rFonts w:eastAsia="Calibri" w:cs="Arial"/>
                <w:color w:val="000000"/>
                <w:lang w:val="en-GB"/>
              </w:rPr>
            </w:pPr>
          </w:p>
        </w:tc>
        <w:tc>
          <w:tcPr>
            <w:tcW w:w="840" w:type="dxa"/>
            <w:vAlign w:val="center"/>
          </w:tcPr>
          <w:p w:rsidR="006C56CC" w:rsidRPr="00AA6F3E" w:rsidRDefault="00224EEE" w:rsidP="006C56CC">
            <w:pPr>
              <w:jc w:val="center"/>
              <w:rPr>
                <w:rFonts w:eastAsia="Calibri" w:cs="Arial"/>
                <w:color w:val="000000"/>
                <w:lang w:val="en-GB"/>
              </w:rPr>
            </w:pPr>
          </w:p>
        </w:tc>
        <w:tc>
          <w:tcPr>
            <w:tcW w:w="720" w:type="dxa"/>
            <w:vAlign w:val="center"/>
          </w:tcPr>
          <w:p w:rsidR="006C56CC" w:rsidRPr="00AA6F3E" w:rsidRDefault="00224EEE" w:rsidP="006C56CC">
            <w:pPr>
              <w:jc w:val="center"/>
              <w:rPr>
                <w:rFonts w:eastAsia="Calibri" w:cs="Arial"/>
                <w:color w:val="000000"/>
                <w:lang w:val="en-GB"/>
              </w:rPr>
            </w:pPr>
          </w:p>
        </w:tc>
        <w:tc>
          <w:tcPr>
            <w:tcW w:w="1381" w:type="dxa"/>
            <w:vAlign w:val="center"/>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rPr>
          <w:cantSplit/>
          <w:jc w:val="center"/>
        </w:trPr>
        <w:tc>
          <w:tcPr>
            <w:tcW w:w="1876" w:type="dxa"/>
            <w:shd w:val="clear" w:color="auto" w:fill="auto"/>
            <w:vAlign w:val="bottom"/>
            <w:hideMark/>
          </w:tcPr>
          <w:p w:rsidR="006C56CC" w:rsidRPr="00AA6F3E" w:rsidRDefault="00224EEE" w:rsidP="006C56CC">
            <w:pPr>
              <w:jc w:val="center"/>
              <w:rPr>
                <w:rFonts w:eastAsia="Calibri" w:cs="Arial"/>
                <w:color w:val="000000"/>
                <w:lang w:val="en-GB"/>
              </w:rPr>
            </w:pPr>
            <w:r>
              <w:rPr>
                <w:rFonts w:cs="Arial"/>
                <w:color w:val="000000"/>
              </w:rPr>
              <w:t>Stream ID 58</w:t>
            </w:r>
          </w:p>
        </w:tc>
        <w:tc>
          <w:tcPr>
            <w:tcW w:w="3973" w:type="dxa"/>
            <w:tcBorders>
              <w:top w:val="nil"/>
              <w:left w:val="single" w:sz="4" w:space="0" w:color="auto"/>
              <w:bottom w:val="single" w:sz="4" w:space="0" w:color="auto"/>
              <w:right w:val="single" w:sz="4" w:space="0" w:color="auto"/>
            </w:tcBorders>
            <w:shd w:val="clear" w:color="auto" w:fill="auto"/>
          </w:tcPr>
          <w:p w:rsidR="006C56CC" w:rsidRPr="00AA6F3E" w:rsidRDefault="00224EEE" w:rsidP="006C56CC">
            <w:pPr>
              <w:jc w:val="center"/>
              <w:rPr>
                <w:rFonts w:eastAsia="Calibri" w:cs="Arial"/>
                <w:color w:val="000000"/>
                <w:lang w:val="en-GB"/>
              </w:rPr>
            </w:pPr>
            <w:r>
              <w:rPr>
                <w:rFonts w:cs="Arial"/>
                <w:color w:val="000000"/>
              </w:rPr>
              <w:t xml:space="preserve">Mix Pre-EQ </w:t>
            </w:r>
            <w:proofErr w:type="gramStart"/>
            <w:r>
              <w:rPr>
                <w:rFonts w:cs="Arial"/>
                <w:color w:val="000000"/>
              </w:rPr>
              <w:t>Non Music</w:t>
            </w:r>
            <w:proofErr w:type="gramEnd"/>
          </w:p>
        </w:tc>
        <w:tc>
          <w:tcPr>
            <w:tcW w:w="840" w:type="dxa"/>
            <w:vAlign w:val="center"/>
          </w:tcPr>
          <w:p w:rsidR="006C56CC" w:rsidRPr="00AA6F3E" w:rsidRDefault="00224EEE" w:rsidP="006C56CC">
            <w:pPr>
              <w:jc w:val="center"/>
              <w:rPr>
                <w:rFonts w:eastAsia="Calibri" w:cs="Arial"/>
                <w:color w:val="000000"/>
                <w:lang w:val="en-GB"/>
              </w:rPr>
            </w:pPr>
          </w:p>
        </w:tc>
        <w:tc>
          <w:tcPr>
            <w:tcW w:w="840" w:type="dxa"/>
            <w:vAlign w:val="center"/>
          </w:tcPr>
          <w:p w:rsidR="006C56CC" w:rsidRPr="00AA6F3E" w:rsidRDefault="00224EEE" w:rsidP="006C56CC">
            <w:pPr>
              <w:jc w:val="center"/>
              <w:rPr>
                <w:rFonts w:eastAsia="Calibri" w:cs="Arial"/>
                <w:color w:val="000000"/>
                <w:lang w:val="en-GB"/>
              </w:rPr>
            </w:pPr>
          </w:p>
        </w:tc>
        <w:tc>
          <w:tcPr>
            <w:tcW w:w="720" w:type="dxa"/>
            <w:vAlign w:val="center"/>
          </w:tcPr>
          <w:p w:rsidR="006C56CC" w:rsidRPr="00AA6F3E" w:rsidRDefault="00224EEE" w:rsidP="006C56CC">
            <w:pPr>
              <w:jc w:val="center"/>
              <w:rPr>
                <w:rFonts w:eastAsia="Calibri" w:cs="Arial"/>
                <w:color w:val="000000"/>
                <w:lang w:val="en-GB"/>
              </w:rPr>
            </w:pPr>
          </w:p>
        </w:tc>
        <w:tc>
          <w:tcPr>
            <w:tcW w:w="1381" w:type="dxa"/>
            <w:vAlign w:val="center"/>
            <w:hideMark/>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rPr>
          <w:cantSplit/>
          <w:jc w:val="center"/>
        </w:trPr>
        <w:tc>
          <w:tcPr>
            <w:tcW w:w="1876" w:type="dxa"/>
            <w:shd w:val="clear" w:color="auto" w:fill="auto"/>
            <w:vAlign w:val="bottom"/>
            <w:hideMark/>
          </w:tcPr>
          <w:p w:rsidR="006C56CC" w:rsidRPr="00AA6F3E" w:rsidRDefault="00224EEE" w:rsidP="006C56CC">
            <w:pPr>
              <w:jc w:val="center"/>
              <w:rPr>
                <w:rFonts w:eastAsia="Calibri" w:cs="Arial"/>
                <w:color w:val="000000"/>
                <w:lang w:val="en-GB"/>
              </w:rPr>
            </w:pPr>
            <w:bookmarkStart w:id="400" w:name="_Hlk62546932"/>
            <w:r>
              <w:rPr>
                <w:rFonts w:cs="Arial"/>
                <w:color w:val="000000"/>
              </w:rPr>
              <w:t>Stream ID 59</w:t>
            </w:r>
          </w:p>
        </w:tc>
        <w:tc>
          <w:tcPr>
            <w:tcW w:w="3973" w:type="dxa"/>
            <w:tcBorders>
              <w:top w:val="nil"/>
              <w:left w:val="single" w:sz="4" w:space="0" w:color="auto"/>
              <w:bottom w:val="single" w:sz="4" w:space="0" w:color="auto"/>
              <w:right w:val="single" w:sz="4" w:space="0" w:color="auto"/>
            </w:tcBorders>
            <w:shd w:val="clear" w:color="auto" w:fill="auto"/>
          </w:tcPr>
          <w:p w:rsidR="006C56CC" w:rsidRPr="00AA6F3E" w:rsidRDefault="00224EEE" w:rsidP="006C56CC">
            <w:pPr>
              <w:jc w:val="center"/>
              <w:rPr>
                <w:rFonts w:eastAsia="Calibri" w:cs="Arial"/>
                <w:color w:val="000000"/>
                <w:lang w:val="en-GB"/>
              </w:rPr>
            </w:pPr>
            <w:r>
              <w:rPr>
                <w:rFonts w:cs="Arial"/>
                <w:color w:val="000000"/>
              </w:rPr>
              <w:t xml:space="preserve">Mix Pre-EQ </w:t>
            </w:r>
            <w:proofErr w:type="gramStart"/>
            <w:r>
              <w:rPr>
                <w:rFonts w:cs="Arial"/>
                <w:color w:val="000000"/>
              </w:rPr>
              <w:t>Non Music</w:t>
            </w:r>
            <w:proofErr w:type="gramEnd"/>
          </w:p>
        </w:tc>
        <w:tc>
          <w:tcPr>
            <w:tcW w:w="840" w:type="dxa"/>
            <w:vAlign w:val="center"/>
          </w:tcPr>
          <w:p w:rsidR="006C56CC" w:rsidRPr="00AA6F3E" w:rsidRDefault="00224EEE" w:rsidP="006C56CC">
            <w:pPr>
              <w:jc w:val="center"/>
              <w:rPr>
                <w:rFonts w:eastAsia="Calibri" w:cs="Arial"/>
                <w:color w:val="000000"/>
                <w:lang w:val="en-GB"/>
              </w:rPr>
            </w:pPr>
          </w:p>
        </w:tc>
        <w:tc>
          <w:tcPr>
            <w:tcW w:w="840" w:type="dxa"/>
            <w:vAlign w:val="center"/>
          </w:tcPr>
          <w:p w:rsidR="006C56CC" w:rsidRPr="00AA6F3E" w:rsidRDefault="00224EEE" w:rsidP="006C56CC">
            <w:pPr>
              <w:jc w:val="center"/>
              <w:rPr>
                <w:rFonts w:eastAsia="Calibri" w:cs="Arial"/>
                <w:color w:val="000000"/>
                <w:lang w:val="en-GB"/>
              </w:rPr>
            </w:pPr>
          </w:p>
        </w:tc>
        <w:tc>
          <w:tcPr>
            <w:tcW w:w="720" w:type="dxa"/>
            <w:vAlign w:val="center"/>
          </w:tcPr>
          <w:p w:rsidR="006C56CC" w:rsidRPr="00AA6F3E" w:rsidRDefault="00224EEE" w:rsidP="006C56CC">
            <w:pPr>
              <w:jc w:val="center"/>
              <w:rPr>
                <w:rFonts w:eastAsia="Calibri" w:cs="Arial"/>
                <w:color w:val="000000"/>
                <w:lang w:val="en-GB"/>
              </w:rPr>
            </w:pPr>
          </w:p>
        </w:tc>
        <w:tc>
          <w:tcPr>
            <w:tcW w:w="1381" w:type="dxa"/>
            <w:vAlign w:val="center"/>
            <w:hideMark/>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rPr>
          <w:cantSplit/>
          <w:jc w:val="center"/>
        </w:trPr>
        <w:tc>
          <w:tcPr>
            <w:tcW w:w="1876" w:type="dxa"/>
            <w:shd w:val="clear" w:color="auto" w:fill="auto"/>
            <w:vAlign w:val="bottom"/>
            <w:hideMark/>
          </w:tcPr>
          <w:p w:rsidR="006C56CC" w:rsidRPr="00AA6F3E" w:rsidRDefault="00224EEE" w:rsidP="006C56CC">
            <w:pPr>
              <w:jc w:val="center"/>
              <w:rPr>
                <w:rFonts w:eastAsia="Calibri" w:cs="Arial"/>
                <w:color w:val="000000"/>
                <w:lang w:val="en-GB"/>
              </w:rPr>
            </w:pPr>
            <w:r>
              <w:rPr>
                <w:rFonts w:cs="Arial"/>
                <w:color w:val="000000"/>
              </w:rPr>
              <w:t xml:space="preserve">Stream ID </w:t>
            </w:r>
            <w:r>
              <w:rPr>
                <w:rFonts w:cs="Arial"/>
                <w:color w:val="000000"/>
              </w:rPr>
              <w:t>60</w:t>
            </w:r>
          </w:p>
        </w:tc>
        <w:tc>
          <w:tcPr>
            <w:tcW w:w="3973" w:type="dxa"/>
            <w:tcBorders>
              <w:top w:val="nil"/>
              <w:left w:val="single" w:sz="4" w:space="0" w:color="auto"/>
              <w:bottom w:val="single" w:sz="4" w:space="0" w:color="auto"/>
              <w:right w:val="single" w:sz="4" w:space="0" w:color="auto"/>
            </w:tcBorders>
            <w:shd w:val="clear" w:color="auto" w:fill="auto"/>
          </w:tcPr>
          <w:p w:rsidR="006C56CC" w:rsidRPr="00AA6F3E" w:rsidRDefault="00224EEE" w:rsidP="006C56CC">
            <w:pPr>
              <w:jc w:val="center"/>
              <w:rPr>
                <w:rFonts w:eastAsia="Calibri" w:cs="Arial"/>
                <w:color w:val="000000"/>
                <w:lang w:val="en-GB"/>
              </w:rPr>
            </w:pPr>
            <w:r>
              <w:rPr>
                <w:rFonts w:cs="Arial"/>
                <w:color w:val="000000"/>
              </w:rPr>
              <w:t xml:space="preserve">Mix Pre-EQ </w:t>
            </w:r>
            <w:proofErr w:type="gramStart"/>
            <w:r>
              <w:rPr>
                <w:rFonts w:cs="Arial"/>
                <w:color w:val="000000"/>
              </w:rPr>
              <w:t>Non Music</w:t>
            </w:r>
            <w:proofErr w:type="gramEnd"/>
          </w:p>
        </w:tc>
        <w:tc>
          <w:tcPr>
            <w:tcW w:w="840" w:type="dxa"/>
            <w:vAlign w:val="center"/>
          </w:tcPr>
          <w:p w:rsidR="006C56CC" w:rsidRPr="00AA6F3E" w:rsidRDefault="00224EEE" w:rsidP="006C56CC">
            <w:pPr>
              <w:jc w:val="center"/>
              <w:rPr>
                <w:rFonts w:eastAsia="Calibri" w:cs="Arial"/>
                <w:color w:val="000000"/>
                <w:lang w:val="en-GB"/>
              </w:rPr>
            </w:pPr>
          </w:p>
        </w:tc>
        <w:tc>
          <w:tcPr>
            <w:tcW w:w="840" w:type="dxa"/>
            <w:vAlign w:val="center"/>
          </w:tcPr>
          <w:p w:rsidR="006C56CC" w:rsidRPr="00AA6F3E" w:rsidRDefault="00224EEE" w:rsidP="006C56CC">
            <w:pPr>
              <w:jc w:val="center"/>
              <w:rPr>
                <w:rFonts w:eastAsia="Calibri" w:cs="Arial"/>
                <w:color w:val="000000"/>
                <w:lang w:val="en-GB"/>
              </w:rPr>
            </w:pPr>
          </w:p>
        </w:tc>
        <w:tc>
          <w:tcPr>
            <w:tcW w:w="720" w:type="dxa"/>
            <w:vAlign w:val="center"/>
          </w:tcPr>
          <w:p w:rsidR="006C56CC" w:rsidRPr="00AA6F3E" w:rsidRDefault="00224EEE" w:rsidP="006C56CC">
            <w:pPr>
              <w:jc w:val="center"/>
              <w:rPr>
                <w:rFonts w:eastAsia="Calibri" w:cs="Arial"/>
                <w:color w:val="000000"/>
                <w:lang w:val="en-GB"/>
              </w:rPr>
            </w:pPr>
          </w:p>
        </w:tc>
        <w:tc>
          <w:tcPr>
            <w:tcW w:w="1381" w:type="dxa"/>
            <w:vAlign w:val="center"/>
            <w:hideMark/>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rPr>
          <w:cantSplit/>
          <w:jc w:val="center"/>
        </w:trPr>
        <w:tc>
          <w:tcPr>
            <w:tcW w:w="1876" w:type="dxa"/>
            <w:shd w:val="clear" w:color="auto" w:fill="auto"/>
            <w:vAlign w:val="bottom"/>
            <w:hideMark/>
          </w:tcPr>
          <w:p w:rsidR="006C56CC" w:rsidRPr="00AA6F3E" w:rsidRDefault="00224EEE" w:rsidP="006C56CC">
            <w:pPr>
              <w:jc w:val="center"/>
              <w:rPr>
                <w:rFonts w:eastAsia="Calibri" w:cs="Arial"/>
                <w:color w:val="000000"/>
                <w:lang w:val="en-GB"/>
              </w:rPr>
            </w:pPr>
            <w:r>
              <w:rPr>
                <w:rFonts w:cs="Arial"/>
                <w:color w:val="000000"/>
              </w:rPr>
              <w:t>Stream ID 61</w:t>
            </w:r>
          </w:p>
        </w:tc>
        <w:tc>
          <w:tcPr>
            <w:tcW w:w="3973" w:type="dxa"/>
            <w:tcBorders>
              <w:top w:val="nil"/>
              <w:left w:val="single" w:sz="4" w:space="0" w:color="auto"/>
              <w:bottom w:val="single" w:sz="4" w:space="0" w:color="auto"/>
              <w:right w:val="single" w:sz="4" w:space="0" w:color="auto"/>
            </w:tcBorders>
            <w:shd w:val="clear" w:color="auto" w:fill="auto"/>
          </w:tcPr>
          <w:p w:rsidR="006C56CC" w:rsidRPr="00AA6F3E" w:rsidRDefault="00224EEE" w:rsidP="006C56CC">
            <w:pPr>
              <w:jc w:val="center"/>
              <w:rPr>
                <w:rFonts w:eastAsia="Calibri" w:cs="Arial"/>
                <w:color w:val="000000"/>
                <w:lang w:val="en-GB"/>
              </w:rPr>
            </w:pPr>
            <w:r>
              <w:rPr>
                <w:rFonts w:cs="Arial"/>
                <w:color w:val="000000"/>
              </w:rPr>
              <w:t>ANC+RNC (+ESE +EVSE)</w:t>
            </w:r>
          </w:p>
        </w:tc>
        <w:tc>
          <w:tcPr>
            <w:tcW w:w="840" w:type="dxa"/>
            <w:vAlign w:val="center"/>
          </w:tcPr>
          <w:p w:rsidR="006C56CC" w:rsidRPr="00AA6F3E" w:rsidRDefault="00224EEE" w:rsidP="006C56CC">
            <w:pPr>
              <w:jc w:val="center"/>
              <w:rPr>
                <w:rFonts w:eastAsia="Calibri" w:cs="Arial"/>
                <w:color w:val="000000"/>
                <w:lang w:val="en-GB"/>
              </w:rPr>
            </w:pPr>
          </w:p>
        </w:tc>
        <w:tc>
          <w:tcPr>
            <w:tcW w:w="840" w:type="dxa"/>
            <w:vAlign w:val="center"/>
          </w:tcPr>
          <w:p w:rsidR="006C56CC" w:rsidRPr="00AA6F3E" w:rsidRDefault="00224EEE" w:rsidP="006C56CC">
            <w:pPr>
              <w:jc w:val="center"/>
              <w:rPr>
                <w:rFonts w:eastAsia="Calibri" w:cs="Arial"/>
                <w:color w:val="000000"/>
                <w:lang w:val="en-GB"/>
              </w:rPr>
            </w:pPr>
          </w:p>
        </w:tc>
        <w:tc>
          <w:tcPr>
            <w:tcW w:w="720" w:type="dxa"/>
            <w:vAlign w:val="center"/>
          </w:tcPr>
          <w:p w:rsidR="006C56CC" w:rsidRPr="00AA6F3E" w:rsidRDefault="00224EEE" w:rsidP="006C56CC">
            <w:pPr>
              <w:jc w:val="center"/>
              <w:rPr>
                <w:rFonts w:eastAsia="Calibri" w:cs="Arial"/>
                <w:color w:val="000000"/>
                <w:lang w:val="en-GB"/>
              </w:rPr>
            </w:pPr>
          </w:p>
        </w:tc>
        <w:tc>
          <w:tcPr>
            <w:tcW w:w="1381" w:type="dxa"/>
            <w:vAlign w:val="center"/>
            <w:hideMark/>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rPr>
          <w:cantSplit/>
          <w:jc w:val="center"/>
        </w:trPr>
        <w:tc>
          <w:tcPr>
            <w:tcW w:w="1876" w:type="dxa"/>
            <w:shd w:val="clear" w:color="auto" w:fill="auto"/>
            <w:vAlign w:val="bottom"/>
            <w:hideMark/>
          </w:tcPr>
          <w:p w:rsidR="006C56CC" w:rsidRPr="00AA6F3E" w:rsidRDefault="00224EEE" w:rsidP="006C56CC">
            <w:pPr>
              <w:jc w:val="center"/>
              <w:rPr>
                <w:rFonts w:eastAsia="Calibri" w:cs="Arial"/>
                <w:color w:val="000000"/>
                <w:lang w:val="en-GB"/>
              </w:rPr>
            </w:pPr>
            <w:r>
              <w:rPr>
                <w:rFonts w:cs="Arial"/>
                <w:color w:val="000000"/>
              </w:rPr>
              <w:t>Stream ID 62</w:t>
            </w:r>
          </w:p>
        </w:tc>
        <w:tc>
          <w:tcPr>
            <w:tcW w:w="3973" w:type="dxa"/>
            <w:tcBorders>
              <w:top w:val="nil"/>
              <w:left w:val="single" w:sz="4" w:space="0" w:color="auto"/>
              <w:bottom w:val="single" w:sz="4" w:space="0" w:color="auto"/>
              <w:right w:val="single" w:sz="4" w:space="0" w:color="auto"/>
            </w:tcBorders>
            <w:shd w:val="clear" w:color="auto" w:fill="auto"/>
          </w:tcPr>
          <w:p w:rsidR="006C56CC" w:rsidRPr="00AA6F3E" w:rsidRDefault="00224EEE" w:rsidP="006C56CC">
            <w:pPr>
              <w:jc w:val="center"/>
              <w:rPr>
                <w:rFonts w:eastAsia="Calibri" w:cs="Arial"/>
                <w:color w:val="000000"/>
                <w:lang w:val="en-GB"/>
              </w:rPr>
            </w:pPr>
            <w:r>
              <w:rPr>
                <w:rFonts w:cs="Arial"/>
                <w:color w:val="000000"/>
              </w:rPr>
              <w:t>ANC+RNC (+ESE +EVSE)</w:t>
            </w:r>
          </w:p>
        </w:tc>
        <w:tc>
          <w:tcPr>
            <w:tcW w:w="840" w:type="dxa"/>
            <w:vAlign w:val="center"/>
          </w:tcPr>
          <w:p w:rsidR="006C56CC" w:rsidRPr="00AA6F3E" w:rsidRDefault="00224EEE" w:rsidP="006C56CC">
            <w:pPr>
              <w:jc w:val="center"/>
              <w:rPr>
                <w:rFonts w:eastAsia="Calibri" w:cs="Arial"/>
                <w:color w:val="000000"/>
                <w:lang w:val="en-GB"/>
              </w:rPr>
            </w:pPr>
          </w:p>
        </w:tc>
        <w:tc>
          <w:tcPr>
            <w:tcW w:w="840" w:type="dxa"/>
            <w:vAlign w:val="center"/>
          </w:tcPr>
          <w:p w:rsidR="006C56CC" w:rsidRPr="00AA6F3E" w:rsidRDefault="00224EEE" w:rsidP="006C56CC">
            <w:pPr>
              <w:jc w:val="center"/>
              <w:rPr>
                <w:rFonts w:eastAsia="Calibri" w:cs="Arial"/>
                <w:color w:val="000000"/>
                <w:lang w:val="en-GB"/>
              </w:rPr>
            </w:pPr>
          </w:p>
        </w:tc>
        <w:tc>
          <w:tcPr>
            <w:tcW w:w="720" w:type="dxa"/>
            <w:vAlign w:val="center"/>
          </w:tcPr>
          <w:p w:rsidR="006C56CC" w:rsidRPr="00AA6F3E" w:rsidRDefault="00224EEE" w:rsidP="006C56CC">
            <w:pPr>
              <w:jc w:val="center"/>
              <w:rPr>
                <w:rFonts w:eastAsia="Calibri" w:cs="Arial"/>
                <w:color w:val="000000"/>
                <w:lang w:val="en-GB"/>
              </w:rPr>
            </w:pPr>
          </w:p>
        </w:tc>
        <w:tc>
          <w:tcPr>
            <w:tcW w:w="1381" w:type="dxa"/>
            <w:vAlign w:val="center"/>
            <w:hideMark/>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rPr>
          <w:cantSplit/>
          <w:jc w:val="center"/>
        </w:trPr>
        <w:tc>
          <w:tcPr>
            <w:tcW w:w="1876" w:type="dxa"/>
            <w:shd w:val="clear" w:color="auto" w:fill="auto"/>
            <w:vAlign w:val="bottom"/>
            <w:hideMark/>
          </w:tcPr>
          <w:p w:rsidR="006C56CC" w:rsidRPr="00AA6F3E" w:rsidRDefault="00224EEE" w:rsidP="006C56CC">
            <w:pPr>
              <w:jc w:val="center"/>
              <w:rPr>
                <w:rFonts w:eastAsia="Calibri" w:cs="Arial"/>
                <w:color w:val="000000"/>
                <w:lang w:val="en-GB"/>
              </w:rPr>
            </w:pPr>
            <w:r>
              <w:rPr>
                <w:rFonts w:cs="Arial"/>
                <w:color w:val="000000"/>
              </w:rPr>
              <w:t>Stream ID 63</w:t>
            </w:r>
          </w:p>
        </w:tc>
        <w:tc>
          <w:tcPr>
            <w:tcW w:w="3973" w:type="dxa"/>
            <w:tcBorders>
              <w:top w:val="nil"/>
              <w:left w:val="single" w:sz="4" w:space="0" w:color="auto"/>
              <w:bottom w:val="single" w:sz="4" w:space="0" w:color="auto"/>
              <w:right w:val="single" w:sz="4" w:space="0" w:color="auto"/>
            </w:tcBorders>
            <w:shd w:val="clear" w:color="auto" w:fill="auto"/>
          </w:tcPr>
          <w:p w:rsidR="006C56CC" w:rsidRPr="00AA6F3E" w:rsidRDefault="00224EEE" w:rsidP="006C56CC">
            <w:pPr>
              <w:jc w:val="center"/>
              <w:rPr>
                <w:rFonts w:eastAsia="Calibri" w:cs="Arial"/>
                <w:color w:val="000000"/>
                <w:lang w:val="en-GB"/>
              </w:rPr>
            </w:pPr>
            <w:r>
              <w:rPr>
                <w:rFonts w:cs="Arial"/>
                <w:color w:val="000000"/>
              </w:rPr>
              <w:t>ANC+RNC (+ESE +EVSE)</w:t>
            </w:r>
          </w:p>
        </w:tc>
        <w:tc>
          <w:tcPr>
            <w:tcW w:w="840" w:type="dxa"/>
            <w:vAlign w:val="center"/>
          </w:tcPr>
          <w:p w:rsidR="006C56CC" w:rsidRPr="00AA6F3E" w:rsidRDefault="00224EEE" w:rsidP="006C56CC">
            <w:pPr>
              <w:jc w:val="center"/>
              <w:rPr>
                <w:rFonts w:eastAsia="Calibri" w:cs="Arial"/>
                <w:color w:val="000000"/>
                <w:lang w:val="en-GB"/>
              </w:rPr>
            </w:pPr>
          </w:p>
        </w:tc>
        <w:tc>
          <w:tcPr>
            <w:tcW w:w="840" w:type="dxa"/>
            <w:vAlign w:val="center"/>
          </w:tcPr>
          <w:p w:rsidR="006C56CC" w:rsidRPr="00AA6F3E" w:rsidRDefault="00224EEE" w:rsidP="006C56CC">
            <w:pPr>
              <w:jc w:val="center"/>
              <w:rPr>
                <w:rFonts w:eastAsia="Calibri" w:cs="Arial"/>
                <w:color w:val="000000"/>
                <w:lang w:val="en-GB"/>
              </w:rPr>
            </w:pPr>
          </w:p>
        </w:tc>
        <w:tc>
          <w:tcPr>
            <w:tcW w:w="720" w:type="dxa"/>
            <w:vAlign w:val="center"/>
          </w:tcPr>
          <w:p w:rsidR="006C56CC" w:rsidRPr="00AA6F3E" w:rsidRDefault="00224EEE" w:rsidP="006C56CC">
            <w:pPr>
              <w:jc w:val="center"/>
              <w:rPr>
                <w:rFonts w:eastAsia="Calibri" w:cs="Arial"/>
                <w:color w:val="000000"/>
                <w:lang w:val="en-GB"/>
              </w:rPr>
            </w:pPr>
          </w:p>
        </w:tc>
        <w:tc>
          <w:tcPr>
            <w:tcW w:w="1381" w:type="dxa"/>
            <w:vAlign w:val="center"/>
            <w:hideMark/>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rPr>
          <w:cantSplit/>
          <w:jc w:val="center"/>
        </w:trPr>
        <w:tc>
          <w:tcPr>
            <w:tcW w:w="1876" w:type="dxa"/>
            <w:shd w:val="clear" w:color="auto" w:fill="auto"/>
            <w:vAlign w:val="bottom"/>
            <w:hideMark/>
          </w:tcPr>
          <w:p w:rsidR="006C56CC" w:rsidRPr="00AA6F3E" w:rsidRDefault="00224EEE" w:rsidP="006C56CC">
            <w:pPr>
              <w:jc w:val="center"/>
              <w:rPr>
                <w:rFonts w:eastAsia="Calibri" w:cs="Arial"/>
                <w:color w:val="000000"/>
                <w:lang w:val="en-GB"/>
              </w:rPr>
            </w:pPr>
            <w:r>
              <w:rPr>
                <w:rFonts w:cs="Arial"/>
                <w:color w:val="000000"/>
              </w:rPr>
              <w:t>Stream ID 64</w:t>
            </w:r>
          </w:p>
        </w:tc>
        <w:tc>
          <w:tcPr>
            <w:tcW w:w="3973" w:type="dxa"/>
            <w:tcBorders>
              <w:top w:val="nil"/>
              <w:left w:val="single" w:sz="4" w:space="0" w:color="auto"/>
              <w:bottom w:val="single" w:sz="4" w:space="0" w:color="auto"/>
              <w:right w:val="single" w:sz="4" w:space="0" w:color="auto"/>
            </w:tcBorders>
            <w:shd w:val="clear" w:color="auto" w:fill="auto"/>
          </w:tcPr>
          <w:p w:rsidR="006C56CC" w:rsidRPr="00AA6F3E" w:rsidRDefault="00224EEE" w:rsidP="006C56CC">
            <w:pPr>
              <w:jc w:val="center"/>
              <w:rPr>
                <w:rFonts w:eastAsia="Calibri" w:cs="Arial"/>
                <w:color w:val="000000"/>
                <w:lang w:val="en-GB"/>
              </w:rPr>
            </w:pPr>
            <w:r>
              <w:rPr>
                <w:rFonts w:cs="Arial"/>
                <w:color w:val="000000"/>
              </w:rPr>
              <w:t>ANC+RNC (+ESE +EVSE)</w:t>
            </w:r>
          </w:p>
        </w:tc>
        <w:tc>
          <w:tcPr>
            <w:tcW w:w="840" w:type="dxa"/>
            <w:vAlign w:val="center"/>
          </w:tcPr>
          <w:p w:rsidR="006C56CC" w:rsidRPr="00AA6F3E" w:rsidRDefault="00224EEE" w:rsidP="006C56CC">
            <w:pPr>
              <w:jc w:val="center"/>
              <w:rPr>
                <w:rFonts w:eastAsia="Calibri" w:cs="Arial"/>
                <w:color w:val="000000"/>
                <w:lang w:val="en-GB"/>
              </w:rPr>
            </w:pPr>
          </w:p>
        </w:tc>
        <w:tc>
          <w:tcPr>
            <w:tcW w:w="840" w:type="dxa"/>
            <w:vAlign w:val="center"/>
          </w:tcPr>
          <w:p w:rsidR="006C56CC" w:rsidRPr="00AA6F3E" w:rsidRDefault="00224EEE" w:rsidP="006C56CC">
            <w:pPr>
              <w:jc w:val="center"/>
              <w:rPr>
                <w:rFonts w:eastAsia="Calibri" w:cs="Arial"/>
                <w:color w:val="000000"/>
                <w:lang w:val="en-GB"/>
              </w:rPr>
            </w:pPr>
          </w:p>
        </w:tc>
        <w:tc>
          <w:tcPr>
            <w:tcW w:w="720" w:type="dxa"/>
            <w:vAlign w:val="center"/>
          </w:tcPr>
          <w:p w:rsidR="006C56CC" w:rsidRPr="00AA6F3E" w:rsidRDefault="00224EEE" w:rsidP="006C56CC">
            <w:pPr>
              <w:jc w:val="center"/>
              <w:rPr>
                <w:rFonts w:eastAsia="Calibri" w:cs="Arial"/>
                <w:color w:val="000000"/>
                <w:lang w:val="en-GB"/>
              </w:rPr>
            </w:pPr>
          </w:p>
        </w:tc>
        <w:tc>
          <w:tcPr>
            <w:tcW w:w="1381" w:type="dxa"/>
            <w:vAlign w:val="center"/>
            <w:hideMark/>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rPr>
          <w:cantSplit/>
          <w:jc w:val="center"/>
        </w:trPr>
        <w:tc>
          <w:tcPr>
            <w:tcW w:w="1876" w:type="dxa"/>
            <w:shd w:val="clear" w:color="auto" w:fill="auto"/>
            <w:vAlign w:val="bottom"/>
            <w:hideMark/>
          </w:tcPr>
          <w:p w:rsidR="006C56CC" w:rsidRPr="00AA6F3E" w:rsidRDefault="00224EEE" w:rsidP="006C56CC">
            <w:pPr>
              <w:jc w:val="center"/>
              <w:rPr>
                <w:rFonts w:eastAsia="Calibri" w:cs="Arial"/>
                <w:color w:val="000000"/>
                <w:lang w:val="en-GB"/>
              </w:rPr>
            </w:pPr>
            <w:r>
              <w:rPr>
                <w:rFonts w:cs="Arial"/>
                <w:color w:val="000000"/>
              </w:rPr>
              <w:t>Stream ID 65</w:t>
            </w:r>
          </w:p>
        </w:tc>
        <w:tc>
          <w:tcPr>
            <w:tcW w:w="3973" w:type="dxa"/>
            <w:tcBorders>
              <w:top w:val="nil"/>
              <w:left w:val="single" w:sz="4" w:space="0" w:color="auto"/>
              <w:bottom w:val="single" w:sz="4" w:space="0" w:color="auto"/>
              <w:right w:val="single" w:sz="4" w:space="0" w:color="auto"/>
            </w:tcBorders>
            <w:shd w:val="clear" w:color="auto" w:fill="auto"/>
          </w:tcPr>
          <w:p w:rsidR="006C56CC" w:rsidRPr="00AA6F3E" w:rsidRDefault="00224EEE" w:rsidP="006C56CC">
            <w:pPr>
              <w:jc w:val="center"/>
              <w:rPr>
                <w:rFonts w:eastAsia="Calibri" w:cs="Arial"/>
                <w:color w:val="000000"/>
                <w:lang w:val="en-GB"/>
              </w:rPr>
            </w:pPr>
            <w:r>
              <w:rPr>
                <w:rFonts w:cs="Arial"/>
                <w:color w:val="000000"/>
              </w:rPr>
              <w:t>ANC+RNC (+ESE +EVSE)</w:t>
            </w:r>
          </w:p>
        </w:tc>
        <w:tc>
          <w:tcPr>
            <w:tcW w:w="840" w:type="dxa"/>
            <w:vAlign w:val="center"/>
          </w:tcPr>
          <w:p w:rsidR="006C56CC" w:rsidRPr="00AA6F3E" w:rsidRDefault="00224EEE" w:rsidP="006C56CC">
            <w:pPr>
              <w:jc w:val="center"/>
              <w:rPr>
                <w:rFonts w:eastAsia="Calibri" w:cs="Arial"/>
                <w:color w:val="000000"/>
                <w:lang w:val="en-GB"/>
              </w:rPr>
            </w:pPr>
          </w:p>
        </w:tc>
        <w:tc>
          <w:tcPr>
            <w:tcW w:w="840" w:type="dxa"/>
            <w:vAlign w:val="center"/>
          </w:tcPr>
          <w:p w:rsidR="006C56CC" w:rsidRPr="00AA6F3E" w:rsidRDefault="00224EEE" w:rsidP="006C56CC">
            <w:pPr>
              <w:jc w:val="center"/>
              <w:rPr>
                <w:rFonts w:eastAsia="Calibri" w:cs="Arial"/>
                <w:color w:val="000000"/>
                <w:lang w:val="en-GB"/>
              </w:rPr>
            </w:pPr>
          </w:p>
        </w:tc>
        <w:tc>
          <w:tcPr>
            <w:tcW w:w="720" w:type="dxa"/>
            <w:vAlign w:val="center"/>
          </w:tcPr>
          <w:p w:rsidR="006C56CC" w:rsidRPr="00AA6F3E" w:rsidRDefault="00224EEE" w:rsidP="006C56CC">
            <w:pPr>
              <w:jc w:val="center"/>
              <w:rPr>
                <w:rFonts w:eastAsia="Calibri" w:cs="Arial"/>
                <w:color w:val="000000"/>
                <w:lang w:val="en-GB"/>
              </w:rPr>
            </w:pPr>
          </w:p>
        </w:tc>
        <w:tc>
          <w:tcPr>
            <w:tcW w:w="1381" w:type="dxa"/>
            <w:vAlign w:val="center"/>
            <w:hideMark/>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rPr>
          <w:cantSplit/>
          <w:jc w:val="center"/>
        </w:trPr>
        <w:tc>
          <w:tcPr>
            <w:tcW w:w="1876" w:type="dxa"/>
            <w:shd w:val="clear" w:color="auto" w:fill="auto"/>
            <w:vAlign w:val="bottom"/>
            <w:hideMark/>
          </w:tcPr>
          <w:p w:rsidR="006C56CC" w:rsidRPr="00AA6F3E" w:rsidRDefault="00224EEE" w:rsidP="006C56CC">
            <w:pPr>
              <w:jc w:val="center"/>
              <w:rPr>
                <w:rFonts w:eastAsia="Calibri" w:cs="Arial"/>
                <w:color w:val="000000"/>
                <w:lang w:val="en-GB"/>
              </w:rPr>
            </w:pPr>
            <w:r>
              <w:rPr>
                <w:rFonts w:cs="Arial"/>
                <w:color w:val="000000"/>
              </w:rPr>
              <w:t>Stream ID 66</w:t>
            </w:r>
          </w:p>
        </w:tc>
        <w:tc>
          <w:tcPr>
            <w:tcW w:w="3973" w:type="dxa"/>
            <w:tcBorders>
              <w:top w:val="nil"/>
              <w:left w:val="single" w:sz="4" w:space="0" w:color="auto"/>
              <w:bottom w:val="single" w:sz="4" w:space="0" w:color="auto"/>
              <w:right w:val="single" w:sz="4" w:space="0" w:color="auto"/>
            </w:tcBorders>
            <w:shd w:val="clear" w:color="auto" w:fill="auto"/>
          </w:tcPr>
          <w:p w:rsidR="006C56CC" w:rsidRPr="00AA6F3E" w:rsidRDefault="00224EEE" w:rsidP="006C56CC">
            <w:pPr>
              <w:jc w:val="center"/>
              <w:rPr>
                <w:rFonts w:eastAsia="Calibri" w:cs="Arial"/>
                <w:color w:val="000000"/>
                <w:lang w:val="en-GB"/>
              </w:rPr>
            </w:pPr>
            <w:r>
              <w:rPr>
                <w:rFonts w:cs="Arial"/>
                <w:color w:val="000000"/>
              </w:rPr>
              <w:t>ANC+RNC (+ESE +EVSE)</w:t>
            </w:r>
          </w:p>
        </w:tc>
        <w:tc>
          <w:tcPr>
            <w:tcW w:w="840" w:type="dxa"/>
            <w:vAlign w:val="center"/>
          </w:tcPr>
          <w:p w:rsidR="006C56CC" w:rsidRPr="00AA6F3E" w:rsidRDefault="00224EEE" w:rsidP="006C56CC">
            <w:pPr>
              <w:jc w:val="center"/>
              <w:rPr>
                <w:rFonts w:eastAsia="Calibri" w:cs="Arial"/>
                <w:color w:val="000000"/>
                <w:lang w:val="en-GB"/>
              </w:rPr>
            </w:pPr>
          </w:p>
        </w:tc>
        <w:tc>
          <w:tcPr>
            <w:tcW w:w="840" w:type="dxa"/>
            <w:vAlign w:val="center"/>
          </w:tcPr>
          <w:p w:rsidR="006C56CC" w:rsidRPr="00AA6F3E" w:rsidRDefault="00224EEE" w:rsidP="006C56CC">
            <w:pPr>
              <w:jc w:val="center"/>
              <w:rPr>
                <w:rFonts w:eastAsia="Calibri" w:cs="Arial"/>
                <w:color w:val="000000"/>
                <w:lang w:val="en-GB"/>
              </w:rPr>
            </w:pPr>
          </w:p>
        </w:tc>
        <w:tc>
          <w:tcPr>
            <w:tcW w:w="720" w:type="dxa"/>
            <w:vAlign w:val="center"/>
          </w:tcPr>
          <w:p w:rsidR="006C56CC" w:rsidRPr="00AA6F3E" w:rsidRDefault="00224EEE" w:rsidP="006C56CC">
            <w:pPr>
              <w:jc w:val="center"/>
              <w:rPr>
                <w:rFonts w:eastAsia="Calibri" w:cs="Arial"/>
                <w:color w:val="000000"/>
                <w:lang w:val="en-GB"/>
              </w:rPr>
            </w:pPr>
          </w:p>
        </w:tc>
        <w:tc>
          <w:tcPr>
            <w:tcW w:w="1381" w:type="dxa"/>
            <w:vAlign w:val="center"/>
            <w:hideMark/>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bookmarkEnd w:id="400"/>
      <w:tr w:rsidR="006C56CC" w:rsidRPr="00AA6F3E" w:rsidTr="005814C6">
        <w:trPr>
          <w:cantSplit/>
          <w:jc w:val="center"/>
        </w:trPr>
        <w:tc>
          <w:tcPr>
            <w:tcW w:w="1876" w:type="dxa"/>
            <w:shd w:val="clear" w:color="auto" w:fill="auto"/>
            <w:vAlign w:val="bottom"/>
            <w:hideMark/>
          </w:tcPr>
          <w:p w:rsidR="006C56CC" w:rsidRPr="00AA6F3E" w:rsidRDefault="00224EEE" w:rsidP="006C56CC">
            <w:pPr>
              <w:jc w:val="center"/>
              <w:rPr>
                <w:rFonts w:eastAsia="Calibri" w:cs="Arial"/>
                <w:color w:val="000000"/>
                <w:lang w:val="en-GB"/>
              </w:rPr>
            </w:pPr>
            <w:r>
              <w:rPr>
                <w:rFonts w:cs="Arial"/>
                <w:color w:val="000000"/>
              </w:rPr>
              <w:t>Stream ID 67</w:t>
            </w:r>
          </w:p>
        </w:tc>
        <w:tc>
          <w:tcPr>
            <w:tcW w:w="3973" w:type="dxa"/>
            <w:tcBorders>
              <w:top w:val="nil"/>
              <w:left w:val="single" w:sz="4" w:space="0" w:color="auto"/>
              <w:bottom w:val="single" w:sz="4" w:space="0" w:color="auto"/>
              <w:right w:val="single" w:sz="4" w:space="0" w:color="auto"/>
            </w:tcBorders>
            <w:shd w:val="clear" w:color="auto" w:fill="auto"/>
          </w:tcPr>
          <w:p w:rsidR="006C56CC" w:rsidRPr="00AA6F3E" w:rsidRDefault="00224EEE" w:rsidP="006C56CC">
            <w:pPr>
              <w:jc w:val="center"/>
              <w:rPr>
                <w:rFonts w:eastAsia="Calibri" w:cs="Arial"/>
                <w:color w:val="000000"/>
                <w:lang w:val="en-GB"/>
              </w:rPr>
            </w:pPr>
            <w:r>
              <w:rPr>
                <w:rFonts w:cs="Arial"/>
                <w:color w:val="000000"/>
              </w:rPr>
              <w:t>PDC Aux Source MSS Zone 2</w:t>
            </w:r>
          </w:p>
        </w:tc>
        <w:tc>
          <w:tcPr>
            <w:tcW w:w="840" w:type="dxa"/>
            <w:vAlign w:val="center"/>
          </w:tcPr>
          <w:p w:rsidR="006C56CC" w:rsidRPr="00AA6F3E" w:rsidRDefault="00224EEE" w:rsidP="006C56CC">
            <w:pPr>
              <w:jc w:val="center"/>
              <w:rPr>
                <w:rFonts w:eastAsia="Calibri" w:cs="Arial"/>
                <w:color w:val="000000"/>
                <w:lang w:val="en-GB"/>
              </w:rPr>
            </w:pPr>
          </w:p>
        </w:tc>
        <w:tc>
          <w:tcPr>
            <w:tcW w:w="840" w:type="dxa"/>
            <w:vAlign w:val="center"/>
          </w:tcPr>
          <w:p w:rsidR="006C56CC" w:rsidRPr="00AA6F3E" w:rsidRDefault="00224EEE" w:rsidP="006C56CC">
            <w:pPr>
              <w:jc w:val="center"/>
              <w:rPr>
                <w:rFonts w:eastAsia="Calibri" w:cs="Arial"/>
                <w:color w:val="000000"/>
                <w:lang w:val="en-GB"/>
              </w:rPr>
            </w:pPr>
          </w:p>
        </w:tc>
        <w:tc>
          <w:tcPr>
            <w:tcW w:w="720" w:type="dxa"/>
            <w:vAlign w:val="center"/>
          </w:tcPr>
          <w:p w:rsidR="006C56CC" w:rsidRPr="00AA6F3E" w:rsidRDefault="00224EEE" w:rsidP="006C56CC">
            <w:pPr>
              <w:jc w:val="center"/>
              <w:rPr>
                <w:rFonts w:eastAsia="Calibri" w:cs="Arial"/>
                <w:color w:val="000000"/>
                <w:lang w:val="en-GB"/>
              </w:rPr>
            </w:pPr>
          </w:p>
        </w:tc>
        <w:tc>
          <w:tcPr>
            <w:tcW w:w="1381" w:type="dxa"/>
            <w:vAlign w:val="center"/>
            <w:hideMark/>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rPr>
          <w:cantSplit/>
          <w:jc w:val="center"/>
        </w:trPr>
        <w:tc>
          <w:tcPr>
            <w:tcW w:w="1876" w:type="dxa"/>
            <w:shd w:val="clear" w:color="auto" w:fill="auto"/>
            <w:vAlign w:val="bottom"/>
            <w:hideMark/>
          </w:tcPr>
          <w:p w:rsidR="006C56CC" w:rsidRPr="00AA6F3E" w:rsidRDefault="00224EEE" w:rsidP="006C56CC">
            <w:pPr>
              <w:jc w:val="center"/>
              <w:rPr>
                <w:rFonts w:eastAsia="Calibri" w:cs="Arial"/>
                <w:color w:val="000000"/>
                <w:lang w:val="en-GB"/>
              </w:rPr>
            </w:pPr>
            <w:r>
              <w:rPr>
                <w:rFonts w:cs="Arial"/>
                <w:color w:val="000000"/>
              </w:rPr>
              <w:t>Stream ID 68</w:t>
            </w:r>
          </w:p>
        </w:tc>
        <w:tc>
          <w:tcPr>
            <w:tcW w:w="3973" w:type="dxa"/>
            <w:tcBorders>
              <w:top w:val="nil"/>
              <w:left w:val="single" w:sz="4" w:space="0" w:color="auto"/>
              <w:bottom w:val="single" w:sz="4" w:space="0" w:color="auto"/>
              <w:right w:val="single" w:sz="4" w:space="0" w:color="auto"/>
            </w:tcBorders>
            <w:shd w:val="clear" w:color="auto" w:fill="auto"/>
          </w:tcPr>
          <w:p w:rsidR="006C56CC" w:rsidRPr="00AA6F3E" w:rsidRDefault="00224EEE" w:rsidP="006C56CC">
            <w:pPr>
              <w:jc w:val="center"/>
              <w:rPr>
                <w:rFonts w:eastAsia="Calibri" w:cs="Arial"/>
                <w:color w:val="000000"/>
                <w:lang w:val="en-GB"/>
              </w:rPr>
            </w:pPr>
            <w:r>
              <w:rPr>
                <w:rFonts w:cs="Arial"/>
                <w:color w:val="000000"/>
              </w:rPr>
              <w:t>PDC Aux Source MSS Zone 3-6</w:t>
            </w:r>
          </w:p>
        </w:tc>
        <w:tc>
          <w:tcPr>
            <w:tcW w:w="840" w:type="dxa"/>
            <w:vAlign w:val="center"/>
          </w:tcPr>
          <w:p w:rsidR="006C56CC" w:rsidRPr="00AA6F3E" w:rsidRDefault="00224EEE" w:rsidP="006C56CC">
            <w:pPr>
              <w:jc w:val="center"/>
              <w:rPr>
                <w:rFonts w:eastAsia="Calibri" w:cs="Arial"/>
                <w:color w:val="000000"/>
                <w:lang w:val="en-GB"/>
              </w:rPr>
            </w:pPr>
          </w:p>
        </w:tc>
        <w:tc>
          <w:tcPr>
            <w:tcW w:w="840" w:type="dxa"/>
            <w:vAlign w:val="center"/>
          </w:tcPr>
          <w:p w:rsidR="006C56CC" w:rsidRPr="00AA6F3E" w:rsidRDefault="00224EEE" w:rsidP="006C56CC">
            <w:pPr>
              <w:jc w:val="center"/>
              <w:rPr>
                <w:rFonts w:eastAsia="Calibri" w:cs="Arial"/>
                <w:color w:val="000000"/>
                <w:lang w:val="en-GB"/>
              </w:rPr>
            </w:pPr>
          </w:p>
        </w:tc>
        <w:tc>
          <w:tcPr>
            <w:tcW w:w="720" w:type="dxa"/>
            <w:vAlign w:val="center"/>
          </w:tcPr>
          <w:p w:rsidR="006C56CC" w:rsidRPr="00AA6F3E" w:rsidRDefault="00224EEE" w:rsidP="006C56CC">
            <w:pPr>
              <w:jc w:val="center"/>
              <w:rPr>
                <w:rFonts w:eastAsia="Calibri" w:cs="Arial"/>
                <w:color w:val="000000"/>
                <w:lang w:val="en-GB"/>
              </w:rPr>
            </w:pPr>
          </w:p>
        </w:tc>
        <w:tc>
          <w:tcPr>
            <w:tcW w:w="1381" w:type="dxa"/>
            <w:vAlign w:val="center"/>
            <w:hideMark/>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rPr>
          <w:cantSplit/>
          <w:jc w:val="center"/>
        </w:trPr>
        <w:tc>
          <w:tcPr>
            <w:tcW w:w="1876" w:type="dxa"/>
            <w:shd w:val="clear" w:color="auto" w:fill="auto"/>
            <w:vAlign w:val="bottom"/>
            <w:hideMark/>
          </w:tcPr>
          <w:p w:rsidR="006C56CC" w:rsidRPr="00AA6F3E" w:rsidRDefault="00224EEE" w:rsidP="006C56CC">
            <w:pPr>
              <w:jc w:val="center"/>
              <w:rPr>
                <w:rFonts w:eastAsia="Calibri" w:cs="Arial"/>
                <w:color w:val="000000"/>
                <w:lang w:val="en-GB"/>
              </w:rPr>
            </w:pPr>
            <w:r>
              <w:rPr>
                <w:rFonts w:cs="Arial"/>
                <w:color w:val="000000"/>
              </w:rPr>
              <w:t>Stream ID 69</w:t>
            </w:r>
          </w:p>
        </w:tc>
        <w:tc>
          <w:tcPr>
            <w:tcW w:w="3973" w:type="dxa"/>
            <w:tcBorders>
              <w:top w:val="nil"/>
              <w:left w:val="single" w:sz="4" w:space="0" w:color="auto"/>
              <w:bottom w:val="single" w:sz="4" w:space="0" w:color="auto"/>
              <w:right w:val="single" w:sz="4" w:space="0" w:color="auto"/>
            </w:tcBorders>
            <w:shd w:val="clear" w:color="auto" w:fill="auto"/>
          </w:tcPr>
          <w:p w:rsidR="006C56CC" w:rsidRPr="00AA6F3E" w:rsidRDefault="00224EEE" w:rsidP="006C56CC">
            <w:pPr>
              <w:jc w:val="center"/>
              <w:rPr>
                <w:rFonts w:eastAsia="Calibri" w:cs="Arial"/>
                <w:color w:val="000000"/>
                <w:lang w:val="en-GB"/>
              </w:rPr>
            </w:pPr>
            <w:r>
              <w:rPr>
                <w:rFonts w:cs="Arial"/>
                <w:color w:val="000000"/>
              </w:rPr>
              <w:t>PDC Target Prompt Driver</w:t>
            </w:r>
          </w:p>
        </w:tc>
        <w:tc>
          <w:tcPr>
            <w:tcW w:w="840" w:type="dxa"/>
            <w:vAlign w:val="center"/>
          </w:tcPr>
          <w:p w:rsidR="006C56CC" w:rsidRPr="00AA6F3E" w:rsidRDefault="00224EEE" w:rsidP="006C56CC">
            <w:pPr>
              <w:jc w:val="center"/>
              <w:rPr>
                <w:rFonts w:eastAsia="Calibri" w:cs="Arial"/>
                <w:color w:val="000000"/>
                <w:lang w:val="en-GB"/>
              </w:rPr>
            </w:pPr>
          </w:p>
        </w:tc>
        <w:tc>
          <w:tcPr>
            <w:tcW w:w="840" w:type="dxa"/>
            <w:vAlign w:val="center"/>
          </w:tcPr>
          <w:p w:rsidR="006C56CC" w:rsidRPr="00AA6F3E" w:rsidRDefault="00224EEE" w:rsidP="006C56CC">
            <w:pPr>
              <w:jc w:val="center"/>
              <w:rPr>
                <w:rFonts w:eastAsia="Calibri" w:cs="Arial"/>
                <w:color w:val="000000"/>
                <w:lang w:val="en-GB"/>
              </w:rPr>
            </w:pPr>
          </w:p>
        </w:tc>
        <w:tc>
          <w:tcPr>
            <w:tcW w:w="720" w:type="dxa"/>
            <w:vAlign w:val="center"/>
          </w:tcPr>
          <w:p w:rsidR="006C56CC" w:rsidRPr="00AA6F3E" w:rsidRDefault="00224EEE" w:rsidP="006C56CC">
            <w:pPr>
              <w:jc w:val="center"/>
              <w:rPr>
                <w:rFonts w:eastAsia="Calibri" w:cs="Arial"/>
                <w:color w:val="000000"/>
                <w:lang w:val="en-GB"/>
              </w:rPr>
            </w:pPr>
          </w:p>
        </w:tc>
        <w:tc>
          <w:tcPr>
            <w:tcW w:w="1381" w:type="dxa"/>
            <w:vAlign w:val="center"/>
            <w:hideMark/>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rPr>
          <w:cantSplit/>
          <w:jc w:val="center"/>
        </w:trPr>
        <w:tc>
          <w:tcPr>
            <w:tcW w:w="1876" w:type="dxa"/>
            <w:shd w:val="clear" w:color="auto" w:fill="auto"/>
            <w:vAlign w:val="bottom"/>
            <w:hideMark/>
          </w:tcPr>
          <w:p w:rsidR="006C56CC" w:rsidRPr="00AA6F3E" w:rsidRDefault="00224EEE" w:rsidP="006C56CC">
            <w:pPr>
              <w:jc w:val="center"/>
              <w:rPr>
                <w:rFonts w:eastAsia="Calibri" w:cs="Arial"/>
                <w:color w:val="000000"/>
                <w:lang w:val="en-GB"/>
              </w:rPr>
            </w:pPr>
            <w:r>
              <w:rPr>
                <w:rFonts w:cs="Arial"/>
                <w:color w:val="000000"/>
              </w:rPr>
              <w:t>Stream ID 70</w:t>
            </w:r>
          </w:p>
        </w:tc>
        <w:tc>
          <w:tcPr>
            <w:tcW w:w="3973" w:type="dxa"/>
            <w:tcBorders>
              <w:top w:val="nil"/>
              <w:left w:val="single" w:sz="4" w:space="0" w:color="auto"/>
              <w:bottom w:val="single" w:sz="4" w:space="0" w:color="auto"/>
              <w:right w:val="single" w:sz="4" w:space="0" w:color="auto"/>
            </w:tcBorders>
            <w:shd w:val="clear" w:color="auto" w:fill="auto"/>
          </w:tcPr>
          <w:p w:rsidR="006C56CC" w:rsidRPr="00AA6F3E" w:rsidRDefault="00224EEE" w:rsidP="006C56CC">
            <w:pPr>
              <w:jc w:val="center"/>
              <w:rPr>
                <w:rFonts w:eastAsia="Calibri" w:cs="Arial"/>
                <w:color w:val="000000"/>
                <w:lang w:val="en-GB"/>
              </w:rPr>
            </w:pPr>
            <w:r>
              <w:rPr>
                <w:rFonts w:cs="Arial"/>
                <w:color w:val="000000"/>
              </w:rPr>
              <w:t>PDC Target Prompt MSS Zone 2-6</w:t>
            </w:r>
          </w:p>
        </w:tc>
        <w:tc>
          <w:tcPr>
            <w:tcW w:w="840" w:type="dxa"/>
            <w:vAlign w:val="center"/>
          </w:tcPr>
          <w:p w:rsidR="006C56CC" w:rsidRPr="00AA6F3E" w:rsidRDefault="00224EEE" w:rsidP="006C56CC">
            <w:pPr>
              <w:jc w:val="center"/>
              <w:rPr>
                <w:rFonts w:eastAsia="Calibri" w:cs="Arial"/>
                <w:color w:val="000000"/>
                <w:lang w:val="en-GB"/>
              </w:rPr>
            </w:pPr>
          </w:p>
        </w:tc>
        <w:tc>
          <w:tcPr>
            <w:tcW w:w="840" w:type="dxa"/>
            <w:vAlign w:val="center"/>
          </w:tcPr>
          <w:p w:rsidR="006C56CC" w:rsidRPr="00AA6F3E" w:rsidRDefault="00224EEE" w:rsidP="006C56CC">
            <w:pPr>
              <w:jc w:val="center"/>
              <w:rPr>
                <w:rFonts w:eastAsia="Calibri" w:cs="Arial"/>
                <w:color w:val="000000"/>
                <w:lang w:val="en-GB"/>
              </w:rPr>
            </w:pPr>
          </w:p>
        </w:tc>
        <w:tc>
          <w:tcPr>
            <w:tcW w:w="720" w:type="dxa"/>
            <w:vAlign w:val="center"/>
          </w:tcPr>
          <w:p w:rsidR="006C56CC" w:rsidRPr="00AA6F3E" w:rsidRDefault="00224EEE" w:rsidP="006C56CC">
            <w:pPr>
              <w:jc w:val="center"/>
              <w:rPr>
                <w:rFonts w:eastAsia="Calibri" w:cs="Arial"/>
                <w:color w:val="000000"/>
                <w:lang w:val="en-GB"/>
              </w:rPr>
            </w:pPr>
          </w:p>
        </w:tc>
        <w:tc>
          <w:tcPr>
            <w:tcW w:w="1381" w:type="dxa"/>
            <w:vAlign w:val="center"/>
            <w:hideMark/>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rPr>
          <w:cantSplit/>
          <w:jc w:val="center"/>
        </w:trPr>
        <w:tc>
          <w:tcPr>
            <w:tcW w:w="1876" w:type="dxa"/>
            <w:shd w:val="clear" w:color="auto" w:fill="auto"/>
            <w:vAlign w:val="bottom"/>
            <w:hideMark/>
          </w:tcPr>
          <w:p w:rsidR="006C56CC" w:rsidRPr="00AA6F3E" w:rsidRDefault="00224EEE" w:rsidP="006C56CC">
            <w:pPr>
              <w:jc w:val="center"/>
              <w:rPr>
                <w:rFonts w:eastAsia="Calibri" w:cs="Arial"/>
                <w:color w:val="000000"/>
                <w:lang w:val="en-GB"/>
              </w:rPr>
            </w:pPr>
            <w:r>
              <w:rPr>
                <w:rFonts w:cs="Arial"/>
                <w:color w:val="000000"/>
              </w:rPr>
              <w:t>Stream ID 71</w:t>
            </w:r>
          </w:p>
        </w:tc>
        <w:tc>
          <w:tcPr>
            <w:tcW w:w="3973" w:type="dxa"/>
            <w:tcBorders>
              <w:top w:val="nil"/>
              <w:left w:val="single" w:sz="4" w:space="0" w:color="auto"/>
              <w:bottom w:val="single" w:sz="4" w:space="0" w:color="auto"/>
              <w:right w:val="single" w:sz="4" w:space="0" w:color="auto"/>
            </w:tcBorders>
            <w:shd w:val="clear" w:color="auto" w:fill="auto"/>
            <w:vAlign w:val="bottom"/>
          </w:tcPr>
          <w:p w:rsidR="006C56CC" w:rsidRPr="00AA6F3E" w:rsidRDefault="00224EEE" w:rsidP="006C56CC">
            <w:pPr>
              <w:jc w:val="center"/>
              <w:rPr>
                <w:rFonts w:eastAsia="Calibri" w:cs="Arial"/>
                <w:color w:val="000000"/>
                <w:lang w:val="en-GB"/>
              </w:rPr>
            </w:pPr>
            <w:r>
              <w:rPr>
                <w:rFonts w:cs="Arial"/>
                <w:color w:val="000000"/>
              </w:rPr>
              <w:t>PAC Speaker Channels</w:t>
            </w:r>
          </w:p>
        </w:tc>
        <w:tc>
          <w:tcPr>
            <w:tcW w:w="840" w:type="dxa"/>
            <w:vAlign w:val="center"/>
          </w:tcPr>
          <w:p w:rsidR="006C56CC" w:rsidRPr="00AA6F3E" w:rsidRDefault="00224EEE" w:rsidP="006C56CC">
            <w:pPr>
              <w:jc w:val="center"/>
              <w:rPr>
                <w:rFonts w:eastAsia="Calibri" w:cs="Arial"/>
                <w:color w:val="000000"/>
                <w:lang w:val="en-GB"/>
              </w:rPr>
            </w:pPr>
          </w:p>
        </w:tc>
        <w:tc>
          <w:tcPr>
            <w:tcW w:w="840" w:type="dxa"/>
            <w:vAlign w:val="center"/>
          </w:tcPr>
          <w:p w:rsidR="006C56CC" w:rsidRPr="00AA6F3E" w:rsidRDefault="00224EEE" w:rsidP="006C56CC">
            <w:pPr>
              <w:jc w:val="center"/>
              <w:rPr>
                <w:rFonts w:eastAsia="Calibri" w:cs="Arial"/>
                <w:color w:val="000000"/>
                <w:lang w:val="en-GB"/>
              </w:rPr>
            </w:pPr>
          </w:p>
        </w:tc>
        <w:tc>
          <w:tcPr>
            <w:tcW w:w="720" w:type="dxa"/>
            <w:vAlign w:val="center"/>
          </w:tcPr>
          <w:p w:rsidR="006C56CC" w:rsidRPr="00AA6F3E" w:rsidRDefault="00224EEE" w:rsidP="006C56CC">
            <w:pPr>
              <w:jc w:val="center"/>
              <w:rPr>
                <w:rFonts w:eastAsia="Calibri" w:cs="Arial"/>
                <w:color w:val="000000"/>
                <w:lang w:val="en-GB"/>
              </w:rPr>
            </w:pPr>
          </w:p>
        </w:tc>
        <w:tc>
          <w:tcPr>
            <w:tcW w:w="1381" w:type="dxa"/>
            <w:vAlign w:val="center"/>
            <w:hideMark/>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blPrEx>
          <w:tblLook w:val="04A0" w:firstRow="1" w:lastRow="0" w:firstColumn="1" w:lastColumn="0" w:noHBand="0" w:noVBand="1"/>
        </w:tblPrEx>
        <w:trPr>
          <w:jc w:val="center"/>
        </w:trPr>
        <w:tc>
          <w:tcPr>
            <w:tcW w:w="1876" w:type="dxa"/>
            <w:shd w:val="clear" w:color="auto" w:fill="auto"/>
            <w:vAlign w:val="bottom"/>
          </w:tcPr>
          <w:p w:rsidR="006C56CC" w:rsidRPr="00AA6F3E" w:rsidRDefault="00224EEE" w:rsidP="006C56CC">
            <w:pPr>
              <w:jc w:val="center"/>
              <w:rPr>
                <w:rFonts w:eastAsia="Calibri" w:cs="Arial"/>
                <w:color w:val="000000"/>
                <w:lang w:val="en-GB"/>
              </w:rPr>
            </w:pPr>
            <w:r>
              <w:rPr>
                <w:rFonts w:cs="Arial"/>
                <w:color w:val="000000"/>
              </w:rPr>
              <w:t>Stream ID 72</w:t>
            </w:r>
          </w:p>
        </w:tc>
        <w:tc>
          <w:tcPr>
            <w:tcW w:w="3973" w:type="dxa"/>
            <w:tcBorders>
              <w:top w:val="nil"/>
              <w:left w:val="single" w:sz="4" w:space="0" w:color="auto"/>
              <w:bottom w:val="single" w:sz="4" w:space="0" w:color="auto"/>
              <w:right w:val="single" w:sz="4" w:space="0" w:color="auto"/>
            </w:tcBorders>
            <w:shd w:val="clear" w:color="auto" w:fill="auto"/>
            <w:vAlign w:val="bottom"/>
          </w:tcPr>
          <w:p w:rsidR="006C56CC" w:rsidRPr="00AA6F3E" w:rsidRDefault="00224EEE" w:rsidP="006C56CC">
            <w:pPr>
              <w:jc w:val="center"/>
              <w:rPr>
                <w:rFonts w:eastAsia="Calibri" w:cs="Arial"/>
                <w:color w:val="000000"/>
                <w:lang w:val="en-GB"/>
              </w:rPr>
            </w:pPr>
            <w:r>
              <w:rPr>
                <w:rFonts w:cs="Arial"/>
                <w:color w:val="000000"/>
              </w:rPr>
              <w:t>PAC Speaker Channels</w:t>
            </w:r>
          </w:p>
        </w:tc>
        <w:tc>
          <w:tcPr>
            <w:tcW w:w="840" w:type="dxa"/>
          </w:tcPr>
          <w:p w:rsidR="006C56CC" w:rsidRPr="00AA6F3E" w:rsidRDefault="00224EEE" w:rsidP="006C56CC">
            <w:pPr>
              <w:jc w:val="center"/>
              <w:rPr>
                <w:rFonts w:eastAsia="Calibri" w:cs="Arial"/>
                <w:color w:val="000000"/>
                <w:lang w:val="en-GB"/>
              </w:rPr>
            </w:pPr>
          </w:p>
        </w:tc>
        <w:tc>
          <w:tcPr>
            <w:tcW w:w="840" w:type="dxa"/>
          </w:tcPr>
          <w:p w:rsidR="006C56CC" w:rsidRPr="00AA6F3E" w:rsidRDefault="00224EEE" w:rsidP="006C56CC">
            <w:pPr>
              <w:jc w:val="center"/>
              <w:rPr>
                <w:rFonts w:eastAsia="Calibri" w:cs="Arial"/>
                <w:color w:val="000000"/>
                <w:lang w:val="en-GB"/>
              </w:rPr>
            </w:pPr>
          </w:p>
        </w:tc>
        <w:tc>
          <w:tcPr>
            <w:tcW w:w="720" w:type="dxa"/>
          </w:tcPr>
          <w:p w:rsidR="006C56CC" w:rsidRPr="00AA6F3E" w:rsidRDefault="00224EEE" w:rsidP="006C56CC">
            <w:pPr>
              <w:jc w:val="center"/>
              <w:rPr>
                <w:rFonts w:eastAsia="Calibri" w:cs="Arial"/>
                <w:color w:val="000000"/>
                <w:lang w:val="en-GB"/>
              </w:rPr>
            </w:pPr>
          </w:p>
        </w:tc>
        <w:tc>
          <w:tcPr>
            <w:tcW w:w="1381" w:type="dxa"/>
            <w:vAlign w:val="center"/>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blPrEx>
          <w:tblLook w:val="04A0" w:firstRow="1" w:lastRow="0" w:firstColumn="1" w:lastColumn="0" w:noHBand="0" w:noVBand="1"/>
        </w:tblPrEx>
        <w:trPr>
          <w:jc w:val="center"/>
        </w:trPr>
        <w:tc>
          <w:tcPr>
            <w:tcW w:w="1876" w:type="dxa"/>
            <w:shd w:val="clear" w:color="auto" w:fill="auto"/>
            <w:vAlign w:val="bottom"/>
          </w:tcPr>
          <w:p w:rsidR="006C56CC" w:rsidRPr="00AA6F3E" w:rsidRDefault="00224EEE" w:rsidP="006C56CC">
            <w:pPr>
              <w:jc w:val="center"/>
              <w:rPr>
                <w:rFonts w:eastAsia="Calibri" w:cs="Arial"/>
                <w:color w:val="000000"/>
                <w:lang w:val="en-GB"/>
              </w:rPr>
            </w:pPr>
            <w:r>
              <w:rPr>
                <w:rFonts w:cs="Arial"/>
                <w:color w:val="000000"/>
              </w:rPr>
              <w:t>Stream ID 73</w:t>
            </w:r>
          </w:p>
        </w:tc>
        <w:tc>
          <w:tcPr>
            <w:tcW w:w="3973" w:type="dxa"/>
            <w:tcBorders>
              <w:top w:val="nil"/>
              <w:left w:val="single" w:sz="4" w:space="0" w:color="auto"/>
              <w:bottom w:val="single" w:sz="4" w:space="0" w:color="auto"/>
              <w:right w:val="single" w:sz="4" w:space="0" w:color="auto"/>
            </w:tcBorders>
            <w:shd w:val="clear" w:color="auto" w:fill="auto"/>
            <w:vAlign w:val="bottom"/>
          </w:tcPr>
          <w:p w:rsidR="006C56CC" w:rsidRPr="00AA6F3E" w:rsidRDefault="00224EEE" w:rsidP="006C56CC">
            <w:pPr>
              <w:jc w:val="center"/>
              <w:rPr>
                <w:rFonts w:eastAsia="Calibri" w:cs="Arial"/>
                <w:color w:val="000000"/>
                <w:lang w:val="en-GB"/>
              </w:rPr>
            </w:pPr>
            <w:r>
              <w:rPr>
                <w:rFonts w:cs="Arial"/>
                <w:color w:val="000000"/>
              </w:rPr>
              <w:t>PAC Speaker Channels</w:t>
            </w:r>
          </w:p>
        </w:tc>
        <w:tc>
          <w:tcPr>
            <w:tcW w:w="840" w:type="dxa"/>
          </w:tcPr>
          <w:p w:rsidR="006C56CC" w:rsidRPr="00AA6F3E" w:rsidRDefault="00224EEE" w:rsidP="006C56CC">
            <w:pPr>
              <w:jc w:val="center"/>
              <w:rPr>
                <w:rFonts w:eastAsia="Calibri" w:cs="Arial"/>
                <w:color w:val="000000"/>
                <w:lang w:val="en-GB"/>
              </w:rPr>
            </w:pPr>
          </w:p>
        </w:tc>
        <w:tc>
          <w:tcPr>
            <w:tcW w:w="840" w:type="dxa"/>
          </w:tcPr>
          <w:p w:rsidR="006C56CC" w:rsidRPr="00AA6F3E" w:rsidRDefault="00224EEE" w:rsidP="006C56CC">
            <w:pPr>
              <w:jc w:val="center"/>
              <w:rPr>
                <w:rFonts w:eastAsia="Calibri" w:cs="Arial"/>
                <w:color w:val="000000"/>
                <w:lang w:val="en-GB"/>
              </w:rPr>
            </w:pPr>
          </w:p>
        </w:tc>
        <w:tc>
          <w:tcPr>
            <w:tcW w:w="720" w:type="dxa"/>
          </w:tcPr>
          <w:p w:rsidR="006C56CC" w:rsidRPr="00AA6F3E" w:rsidRDefault="00224EEE" w:rsidP="006C56CC">
            <w:pPr>
              <w:jc w:val="center"/>
              <w:rPr>
                <w:rFonts w:eastAsia="Calibri" w:cs="Arial"/>
                <w:color w:val="000000"/>
                <w:lang w:val="en-GB"/>
              </w:rPr>
            </w:pPr>
          </w:p>
        </w:tc>
        <w:tc>
          <w:tcPr>
            <w:tcW w:w="1381" w:type="dxa"/>
            <w:vAlign w:val="center"/>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blPrEx>
          <w:tblLook w:val="04A0" w:firstRow="1" w:lastRow="0" w:firstColumn="1" w:lastColumn="0" w:noHBand="0" w:noVBand="1"/>
        </w:tblPrEx>
        <w:trPr>
          <w:jc w:val="center"/>
        </w:trPr>
        <w:tc>
          <w:tcPr>
            <w:tcW w:w="1876" w:type="dxa"/>
            <w:shd w:val="clear" w:color="auto" w:fill="auto"/>
            <w:vAlign w:val="bottom"/>
          </w:tcPr>
          <w:p w:rsidR="006C56CC" w:rsidRPr="00AA6F3E" w:rsidRDefault="00224EEE" w:rsidP="006C56CC">
            <w:pPr>
              <w:jc w:val="center"/>
              <w:rPr>
                <w:rFonts w:eastAsia="Calibri" w:cs="Arial"/>
                <w:color w:val="000000"/>
                <w:lang w:val="en-GB"/>
              </w:rPr>
            </w:pPr>
            <w:r>
              <w:rPr>
                <w:rFonts w:cs="Arial"/>
                <w:color w:val="000000"/>
              </w:rPr>
              <w:t>Stream ID 74</w:t>
            </w:r>
          </w:p>
        </w:tc>
        <w:tc>
          <w:tcPr>
            <w:tcW w:w="3973" w:type="dxa"/>
            <w:tcBorders>
              <w:top w:val="nil"/>
              <w:left w:val="single" w:sz="4" w:space="0" w:color="auto"/>
              <w:bottom w:val="single" w:sz="4" w:space="0" w:color="auto"/>
              <w:right w:val="single" w:sz="4" w:space="0" w:color="auto"/>
            </w:tcBorders>
            <w:shd w:val="clear" w:color="auto" w:fill="auto"/>
            <w:vAlign w:val="bottom"/>
          </w:tcPr>
          <w:p w:rsidR="006C56CC" w:rsidRPr="00AA6F3E" w:rsidRDefault="00224EEE" w:rsidP="006C56CC">
            <w:pPr>
              <w:jc w:val="center"/>
              <w:rPr>
                <w:rFonts w:eastAsia="Calibri" w:cs="Arial"/>
                <w:color w:val="000000"/>
                <w:lang w:val="en-GB"/>
              </w:rPr>
            </w:pPr>
            <w:r>
              <w:rPr>
                <w:rFonts w:cs="Arial"/>
                <w:color w:val="000000"/>
              </w:rPr>
              <w:t>PAC Speaker Channels</w:t>
            </w:r>
          </w:p>
        </w:tc>
        <w:tc>
          <w:tcPr>
            <w:tcW w:w="840" w:type="dxa"/>
          </w:tcPr>
          <w:p w:rsidR="006C56CC" w:rsidRPr="00AA6F3E" w:rsidRDefault="00224EEE" w:rsidP="006C56CC">
            <w:pPr>
              <w:jc w:val="center"/>
              <w:rPr>
                <w:rFonts w:eastAsia="Calibri" w:cs="Arial"/>
                <w:color w:val="000000"/>
                <w:lang w:val="en-GB"/>
              </w:rPr>
            </w:pPr>
          </w:p>
        </w:tc>
        <w:tc>
          <w:tcPr>
            <w:tcW w:w="840" w:type="dxa"/>
          </w:tcPr>
          <w:p w:rsidR="006C56CC" w:rsidRPr="00AA6F3E" w:rsidRDefault="00224EEE" w:rsidP="006C56CC">
            <w:pPr>
              <w:jc w:val="center"/>
              <w:rPr>
                <w:rFonts w:eastAsia="Calibri" w:cs="Arial"/>
                <w:color w:val="000000"/>
                <w:lang w:val="en-GB"/>
              </w:rPr>
            </w:pPr>
          </w:p>
        </w:tc>
        <w:tc>
          <w:tcPr>
            <w:tcW w:w="720" w:type="dxa"/>
          </w:tcPr>
          <w:p w:rsidR="006C56CC" w:rsidRPr="00AA6F3E" w:rsidRDefault="00224EEE" w:rsidP="006C56CC">
            <w:pPr>
              <w:jc w:val="center"/>
              <w:rPr>
                <w:rFonts w:eastAsia="Calibri" w:cs="Arial"/>
                <w:color w:val="000000"/>
                <w:lang w:val="en-GB"/>
              </w:rPr>
            </w:pPr>
          </w:p>
        </w:tc>
        <w:tc>
          <w:tcPr>
            <w:tcW w:w="1381" w:type="dxa"/>
            <w:vAlign w:val="center"/>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blPrEx>
          <w:tblLook w:val="04A0" w:firstRow="1" w:lastRow="0" w:firstColumn="1" w:lastColumn="0" w:noHBand="0" w:noVBand="1"/>
        </w:tblPrEx>
        <w:trPr>
          <w:jc w:val="center"/>
        </w:trPr>
        <w:tc>
          <w:tcPr>
            <w:tcW w:w="1876" w:type="dxa"/>
            <w:shd w:val="clear" w:color="auto" w:fill="auto"/>
            <w:vAlign w:val="bottom"/>
          </w:tcPr>
          <w:p w:rsidR="006C56CC" w:rsidRPr="00AA6F3E" w:rsidRDefault="00224EEE" w:rsidP="006C56CC">
            <w:pPr>
              <w:jc w:val="center"/>
              <w:rPr>
                <w:rFonts w:eastAsia="Calibri" w:cs="Arial"/>
                <w:color w:val="000000"/>
                <w:lang w:val="en-GB"/>
              </w:rPr>
            </w:pPr>
            <w:r>
              <w:rPr>
                <w:rFonts w:cs="Arial"/>
                <w:color w:val="000000"/>
              </w:rPr>
              <w:t>Stream ID 75</w:t>
            </w:r>
          </w:p>
        </w:tc>
        <w:tc>
          <w:tcPr>
            <w:tcW w:w="3973" w:type="dxa"/>
            <w:tcBorders>
              <w:top w:val="nil"/>
              <w:left w:val="single" w:sz="4" w:space="0" w:color="auto"/>
              <w:bottom w:val="single" w:sz="4" w:space="0" w:color="auto"/>
              <w:right w:val="single" w:sz="4" w:space="0" w:color="auto"/>
            </w:tcBorders>
            <w:shd w:val="clear" w:color="auto" w:fill="auto"/>
            <w:vAlign w:val="bottom"/>
          </w:tcPr>
          <w:p w:rsidR="006C56CC" w:rsidRPr="00AA6F3E" w:rsidRDefault="00224EEE" w:rsidP="006C56CC">
            <w:pPr>
              <w:jc w:val="center"/>
              <w:rPr>
                <w:rFonts w:eastAsia="Calibri" w:cs="Arial"/>
                <w:color w:val="000000"/>
                <w:lang w:val="en-GB"/>
              </w:rPr>
            </w:pPr>
            <w:r>
              <w:rPr>
                <w:rFonts w:cs="Arial"/>
                <w:color w:val="000000"/>
              </w:rPr>
              <w:t>PAC Speaker Channels</w:t>
            </w:r>
          </w:p>
        </w:tc>
        <w:tc>
          <w:tcPr>
            <w:tcW w:w="840" w:type="dxa"/>
          </w:tcPr>
          <w:p w:rsidR="006C56CC" w:rsidRPr="00AA6F3E" w:rsidRDefault="00224EEE" w:rsidP="006C56CC">
            <w:pPr>
              <w:jc w:val="center"/>
              <w:rPr>
                <w:rFonts w:eastAsia="Calibri" w:cs="Arial"/>
                <w:color w:val="000000"/>
                <w:lang w:val="en-GB"/>
              </w:rPr>
            </w:pPr>
          </w:p>
        </w:tc>
        <w:tc>
          <w:tcPr>
            <w:tcW w:w="840" w:type="dxa"/>
          </w:tcPr>
          <w:p w:rsidR="006C56CC" w:rsidRPr="00AA6F3E" w:rsidRDefault="00224EEE" w:rsidP="006C56CC">
            <w:pPr>
              <w:jc w:val="center"/>
              <w:rPr>
                <w:rFonts w:eastAsia="Calibri" w:cs="Arial"/>
                <w:color w:val="000000"/>
                <w:lang w:val="en-GB"/>
              </w:rPr>
            </w:pPr>
          </w:p>
        </w:tc>
        <w:tc>
          <w:tcPr>
            <w:tcW w:w="720" w:type="dxa"/>
          </w:tcPr>
          <w:p w:rsidR="006C56CC" w:rsidRPr="00AA6F3E" w:rsidRDefault="00224EEE" w:rsidP="006C56CC">
            <w:pPr>
              <w:jc w:val="center"/>
              <w:rPr>
                <w:rFonts w:eastAsia="Calibri" w:cs="Arial"/>
                <w:color w:val="000000"/>
                <w:lang w:val="en-GB"/>
              </w:rPr>
            </w:pPr>
          </w:p>
        </w:tc>
        <w:tc>
          <w:tcPr>
            <w:tcW w:w="1381" w:type="dxa"/>
            <w:vAlign w:val="center"/>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blPrEx>
          <w:tblLook w:val="04A0" w:firstRow="1" w:lastRow="0" w:firstColumn="1" w:lastColumn="0" w:noHBand="0" w:noVBand="1"/>
        </w:tblPrEx>
        <w:trPr>
          <w:jc w:val="center"/>
        </w:trPr>
        <w:tc>
          <w:tcPr>
            <w:tcW w:w="1876" w:type="dxa"/>
            <w:shd w:val="clear" w:color="auto" w:fill="auto"/>
            <w:vAlign w:val="bottom"/>
          </w:tcPr>
          <w:p w:rsidR="006C56CC" w:rsidRPr="00AA6F3E" w:rsidRDefault="00224EEE" w:rsidP="006C56CC">
            <w:pPr>
              <w:jc w:val="center"/>
              <w:rPr>
                <w:rFonts w:eastAsia="Calibri" w:cs="Arial"/>
                <w:color w:val="000000"/>
                <w:lang w:val="en-GB"/>
              </w:rPr>
            </w:pPr>
            <w:r>
              <w:rPr>
                <w:rFonts w:cs="Arial"/>
                <w:color w:val="000000"/>
              </w:rPr>
              <w:t>Stream ID 76</w:t>
            </w:r>
          </w:p>
        </w:tc>
        <w:tc>
          <w:tcPr>
            <w:tcW w:w="3973" w:type="dxa"/>
            <w:tcBorders>
              <w:top w:val="nil"/>
              <w:left w:val="single" w:sz="4" w:space="0" w:color="auto"/>
              <w:bottom w:val="single" w:sz="4" w:space="0" w:color="auto"/>
              <w:right w:val="single" w:sz="4" w:space="0" w:color="auto"/>
            </w:tcBorders>
            <w:shd w:val="clear" w:color="auto" w:fill="auto"/>
            <w:vAlign w:val="bottom"/>
          </w:tcPr>
          <w:p w:rsidR="006C56CC" w:rsidRPr="00AA6F3E" w:rsidRDefault="00224EEE" w:rsidP="006C56CC">
            <w:pPr>
              <w:jc w:val="center"/>
              <w:rPr>
                <w:rFonts w:eastAsia="Calibri" w:cs="Arial"/>
                <w:color w:val="000000"/>
                <w:lang w:val="en-GB"/>
              </w:rPr>
            </w:pPr>
            <w:r>
              <w:rPr>
                <w:rFonts w:cs="Arial"/>
                <w:color w:val="000000"/>
              </w:rPr>
              <w:t>PAC Speaker Channels</w:t>
            </w:r>
          </w:p>
        </w:tc>
        <w:tc>
          <w:tcPr>
            <w:tcW w:w="840" w:type="dxa"/>
          </w:tcPr>
          <w:p w:rsidR="006C56CC" w:rsidRPr="00AA6F3E" w:rsidRDefault="00224EEE" w:rsidP="006C56CC">
            <w:pPr>
              <w:jc w:val="center"/>
              <w:rPr>
                <w:rFonts w:eastAsia="Calibri" w:cs="Arial"/>
                <w:color w:val="000000"/>
                <w:lang w:val="en-GB"/>
              </w:rPr>
            </w:pPr>
          </w:p>
        </w:tc>
        <w:tc>
          <w:tcPr>
            <w:tcW w:w="840" w:type="dxa"/>
          </w:tcPr>
          <w:p w:rsidR="006C56CC" w:rsidRPr="00AA6F3E" w:rsidRDefault="00224EEE" w:rsidP="006C56CC">
            <w:pPr>
              <w:jc w:val="center"/>
              <w:rPr>
                <w:rFonts w:eastAsia="Calibri" w:cs="Arial"/>
                <w:color w:val="000000"/>
                <w:lang w:val="en-GB"/>
              </w:rPr>
            </w:pPr>
          </w:p>
        </w:tc>
        <w:tc>
          <w:tcPr>
            <w:tcW w:w="720" w:type="dxa"/>
          </w:tcPr>
          <w:p w:rsidR="006C56CC" w:rsidRPr="00AA6F3E" w:rsidRDefault="00224EEE" w:rsidP="006C56CC">
            <w:pPr>
              <w:jc w:val="center"/>
              <w:rPr>
                <w:rFonts w:eastAsia="Calibri" w:cs="Arial"/>
                <w:color w:val="000000"/>
                <w:lang w:val="en-GB"/>
              </w:rPr>
            </w:pPr>
          </w:p>
        </w:tc>
        <w:tc>
          <w:tcPr>
            <w:tcW w:w="1381" w:type="dxa"/>
            <w:vAlign w:val="center"/>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blPrEx>
          <w:tblLook w:val="04A0" w:firstRow="1" w:lastRow="0" w:firstColumn="1" w:lastColumn="0" w:noHBand="0" w:noVBand="1"/>
        </w:tblPrEx>
        <w:trPr>
          <w:jc w:val="center"/>
        </w:trPr>
        <w:tc>
          <w:tcPr>
            <w:tcW w:w="1876" w:type="dxa"/>
            <w:shd w:val="clear" w:color="auto" w:fill="auto"/>
            <w:vAlign w:val="bottom"/>
          </w:tcPr>
          <w:p w:rsidR="006C56CC" w:rsidRPr="00AA6F3E" w:rsidRDefault="00224EEE" w:rsidP="006C56CC">
            <w:pPr>
              <w:jc w:val="center"/>
              <w:rPr>
                <w:rFonts w:eastAsia="Calibri" w:cs="Arial"/>
                <w:color w:val="000000"/>
                <w:lang w:val="en-GB"/>
              </w:rPr>
            </w:pPr>
            <w:r>
              <w:rPr>
                <w:rFonts w:cs="Arial"/>
                <w:color w:val="000000"/>
              </w:rPr>
              <w:t>Stream ID 77</w:t>
            </w:r>
          </w:p>
        </w:tc>
        <w:tc>
          <w:tcPr>
            <w:tcW w:w="3973" w:type="dxa"/>
            <w:tcBorders>
              <w:top w:val="nil"/>
              <w:left w:val="single" w:sz="4" w:space="0" w:color="auto"/>
              <w:bottom w:val="single" w:sz="4" w:space="0" w:color="auto"/>
              <w:right w:val="single" w:sz="4" w:space="0" w:color="auto"/>
            </w:tcBorders>
            <w:shd w:val="clear" w:color="auto" w:fill="auto"/>
            <w:vAlign w:val="bottom"/>
          </w:tcPr>
          <w:p w:rsidR="006C56CC" w:rsidRPr="00AA6F3E" w:rsidRDefault="00224EEE" w:rsidP="006C56CC">
            <w:pPr>
              <w:jc w:val="center"/>
              <w:rPr>
                <w:rFonts w:eastAsia="Calibri" w:cs="Arial"/>
                <w:color w:val="000000"/>
                <w:lang w:val="en-GB"/>
              </w:rPr>
            </w:pPr>
            <w:r>
              <w:rPr>
                <w:rFonts w:cs="Arial"/>
                <w:color w:val="000000"/>
              </w:rPr>
              <w:t>ICC Reference Channels</w:t>
            </w:r>
          </w:p>
        </w:tc>
        <w:tc>
          <w:tcPr>
            <w:tcW w:w="840" w:type="dxa"/>
          </w:tcPr>
          <w:p w:rsidR="006C56CC" w:rsidRPr="00AA6F3E" w:rsidRDefault="00224EEE" w:rsidP="006C56CC">
            <w:pPr>
              <w:jc w:val="center"/>
              <w:rPr>
                <w:rFonts w:eastAsia="Calibri" w:cs="Arial"/>
                <w:color w:val="000000"/>
                <w:lang w:val="en-GB"/>
              </w:rPr>
            </w:pPr>
          </w:p>
        </w:tc>
        <w:tc>
          <w:tcPr>
            <w:tcW w:w="840" w:type="dxa"/>
          </w:tcPr>
          <w:p w:rsidR="006C56CC" w:rsidRPr="00AA6F3E" w:rsidRDefault="00224EEE" w:rsidP="006C56CC">
            <w:pPr>
              <w:jc w:val="center"/>
              <w:rPr>
                <w:rFonts w:eastAsia="Calibri" w:cs="Arial"/>
                <w:color w:val="000000"/>
                <w:lang w:val="en-GB"/>
              </w:rPr>
            </w:pPr>
          </w:p>
        </w:tc>
        <w:tc>
          <w:tcPr>
            <w:tcW w:w="720" w:type="dxa"/>
          </w:tcPr>
          <w:p w:rsidR="006C56CC" w:rsidRPr="00AA6F3E" w:rsidRDefault="00224EEE" w:rsidP="006C56CC">
            <w:pPr>
              <w:jc w:val="center"/>
              <w:rPr>
                <w:rFonts w:eastAsia="Calibri" w:cs="Arial"/>
                <w:color w:val="000000"/>
                <w:lang w:val="en-GB"/>
              </w:rPr>
            </w:pPr>
          </w:p>
        </w:tc>
        <w:tc>
          <w:tcPr>
            <w:tcW w:w="1381" w:type="dxa"/>
            <w:vAlign w:val="center"/>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blPrEx>
          <w:tblLook w:val="04A0" w:firstRow="1" w:lastRow="0" w:firstColumn="1" w:lastColumn="0" w:noHBand="0" w:noVBand="1"/>
        </w:tblPrEx>
        <w:trPr>
          <w:jc w:val="center"/>
        </w:trPr>
        <w:tc>
          <w:tcPr>
            <w:tcW w:w="1876" w:type="dxa"/>
            <w:shd w:val="clear" w:color="auto" w:fill="auto"/>
            <w:vAlign w:val="bottom"/>
          </w:tcPr>
          <w:p w:rsidR="006C56CC" w:rsidRPr="00AA6F3E" w:rsidRDefault="00224EEE" w:rsidP="006C56CC">
            <w:pPr>
              <w:jc w:val="center"/>
              <w:rPr>
                <w:rFonts w:eastAsia="Calibri" w:cs="Arial"/>
                <w:color w:val="000000"/>
                <w:lang w:val="en-GB"/>
              </w:rPr>
            </w:pPr>
            <w:r>
              <w:rPr>
                <w:rFonts w:cs="Arial"/>
                <w:color w:val="000000"/>
              </w:rPr>
              <w:t>Stream ID 78</w:t>
            </w:r>
          </w:p>
        </w:tc>
        <w:tc>
          <w:tcPr>
            <w:tcW w:w="3973" w:type="dxa"/>
            <w:tcBorders>
              <w:top w:val="nil"/>
              <w:left w:val="single" w:sz="4" w:space="0" w:color="auto"/>
              <w:bottom w:val="single" w:sz="4" w:space="0" w:color="auto"/>
              <w:right w:val="single" w:sz="4" w:space="0" w:color="auto"/>
            </w:tcBorders>
            <w:shd w:val="clear" w:color="auto" w:fill="auto"/>
            <w:vAlign w:val="bottom"/>
          </w:tcPr>
          <w:p w:rsidR="006C56CC" w:rsidRPr="00AA6F3E" w:rsidRDefault="00224EEE" w:rsidP="006C56CC">
            <w:pPr>
              <w:jc w:val="center"/>
              <w:rPr>
                <w:rFonts w:eastAsia="Calibri" w:cs="Arial"/>
                <w:color w:val="000000"/>
                <w:lang w:val="en-GB"/>
              </w:rPr>
            </w:pPr>
            <w:r>
              <w:rPr>
                <w:rFonts w:cs="Arial"/>
                <w:color w:val="000000"/>
              </w:rPr>
              <w:t>ICC Reference Channels</w:t>
            </w:r>
          </w:p>
        </w:tc>
        <w:tc>
          <w:tcPr>
            <w:tcW w:w="840" w:type="dxa"/>
          </w:tcPr>
          <w:p w:rsidR="006C56CC" w:rsidRPr="00AA6F3E" w:rsidRDefault="00224EEE" w:rsidP="006C56CC">
            <w:pPr>
              <w:jc w:val="center"/>
              <w:rPr>
                <w:rFonts w:eastAsia="Calibri" w:cs="Arial"/>
                <w:color w:val="000000"/>
                <w:lang w:val="en-GB"/>
              </w:rPr>
            </w:pPr>
          </w:p>
        </w:tc>
        <w:tc>
          <w:tcPr>
            <w:tcW w:w="840" w:type="dxa"/>
          </w:tcPr>
          <w:p w:rsidR="006C56CC" w:rsidRPr="00AA6F3E" w:rsidRDefault="00224EEE" w:rsidP="006C56CC">
            <w:pPr>
              <w:jc w:val="center"/>
              <w:rPr>
                <w:rFonts w:eastAsia="Calibri" w:cs="Arial"/>
                <w:color w:val="000000"/>
                <w:lang w:val="en-GB"/>
              </w:rPr>
            </w:pPr>
          </w:p>
        </w:tc>
        <w:tc>
          <w:tcPr>
            <w:tcW w:w="720" w:type="dxa"/>
          </w:tcPr>
          <w:p w:rsidR="006C56CC" w:rsidRPr="00AA6F3E" w:rsidRDefault="00224EEE" w:rsidP="006C56CC">
            <w:pPr>
              <w:jc w:val="center"/>
              <w:rPr>
                <w:rFonts w:eastAsia="Calibri" w:cs="Arial"/>
                <w:color w:val="000000"/>
                <w:lang w:val="en-GB"/>
              </w:rPr>
            </w:pPr>
          </w:p>
        </w:tc>
        <w:tc>
          <w:tcPr>
            <w:tcW w:w="1381" w:type="dxa"/>
            <w:vAlign w:val="center"/>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blPrEx>
          <w:tblLook w:val="04A0" w:firstRow="1" w:lastRow="0" w:firstColumn="1" w:lastColumn="0" w:noHBand="0" w:noVBand="1"/>
        </w:tblPrEx>
        <w:trPr>
          <w:jc w:val="center"/>
        </w:trPr>
        <w:tc>
          <w:tcPr>
            <w:tcW w:w="1876" w:type="dxa"/>
            <w:shd w:val="clear" w:color="auto" w:fill="auto"/>
            <w:vAlign w:val="bottom"/>
          </w:tcPr>
          <w:p w:rsidR="006C56CC" w:rsidRPr="00AA6F3E" w:rsidRDefault="00224EEE" w:rsidP="006C56CC">
            <w:pPr>
              <w:jc w:val="center"/>
              <w:rPr>
                <w:rFonts w:eastAsia="Calibri" w:cs="Arial"/>
                <w:color w:val="000000"/>
                <w:lang w:val="en-GB"/>
              </w:rPr>
            </w:pPr>
            <w:r>
              <w:rPr>
                <w:rFonts w:cs="Arial"/>
                <w:color w:val="000000"/>
              </w:rPr>
              <w:t>Stream ID 79</w:t>
            </w:r>
          </w:p>
        </w:tc>
        <w:tc>
          <w:tcPr>
            <w:tcW w:w="3973" w:type="dxa"/>
            <w:tcBorders>
              <w:top w:val="nil"/>
              <w:left w:val="single" w:sz="4" w:space="0" w:color="auto"/>
              <w:bottom w:val="single" w:sz="4" w:space="0" w:color="auto"/>
              <w:right w:val="single" w:sz="4" w:space="0" w:color="auto"/>
            </w:tcBorders>
            <w:shd w:val="clear" w:color="auto" w:fill="auto"/>
            <w:vAlign w:val="bottom"/>
          </w:tcPr>
          <w:p w:rsidR="006C56CC" w:rsidRPr="00AA6F3E" w:rsidRDefault="00224EEE" w:rsidP="006C56CC">
            <w:pPr>
              <w:jc w:val="center"/>
              <w:rPr>
                <w:rFonts w:eastAsia="Calibri" w:cs="Arial"/>
                <w:color w:val="000000"/>
                <w:lang w:val="en-GB"/>
              </w:rPr>
            </w:pPr>
            <w:r>
              <w:rPr>
                <w:rFonts w:cs="Arial"/>
                <w:color w:val="000000"/>
              </w:rPr>
              <w:t>SSE Reference Channels</w:t>
            </w:r>
          </w:p>
        </w:tc>
        <w:tc>
          <w:tcPr>
            <w:tcW w:w="840" w:type="dxa"/>
          </w:tcPr>
          <w:p w:rsidR="006C56CC" w:rsidRPr="00AA6F3E" w:rsidRDefault="00224EEE" w:rsidP="006C56CC">
            <w:pPr>
              <w:jc w:val="center"/>
              <w:rPr>
                <w:rFonts w:eastAsia="Calibri" w:cs="Arial"/>
                <w:color w:val="000000"/>
                <w:lang w:val="en-GB"/>
              </w:rPr>
            </w:pPr>
          </w:p>
        </w:tc>
        <w:tc>
          <w:tcPr>
            <w:tcW w:w="840" w:type="dxa"/>
          </w:tcPr>
          <w:p w:rsidR="006C56CC" w:rsidRPr="00AA6F3E" w:rsidRDefault="00224EEE" w:rsidP="006C56CC">
            <w:pPr>
              <w:jc w:val="center"/>
              <w:rPr>
                <w:rFonts w:eastAsia="Calibri" w:cs="Arial"/>
                <w:color w:val="000000"/>
                <w:lang w:val="en-GB"/>
              </w:rPr>
            </w:pPr>
          </w:p>
        </w:tc>
        <w:tc>
          <w:tcPr>
            <w:tcW w:w="720" w:type="dxa"/>
          </w:tcPr>
          <w:p w:rsidR="006C56CC" w:rsidRPr="00AA6F3E" w:rsidRDefault="00224EEE" w:rsidP="006C56CC">
            <w:pPr>
              <w:jc w:val="center"/>
              <w:rPr>
                <w:rFonts w:eastAsia="Calibri" w:cs="Arial"/>
                <w:color w:val="000000"/>
                <w:lang w:val="en-GB"/>
              </w:rPr>
            </w:pPr>
          </w:p>
        </w:tc>
        <w:tc>
          <w:tcPr>
            <w:tcW w:w="1381" w:type="dxa"/>
            <w:vAlign w:val="center"/>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blPrEx>
          <w:tblLook w:val="04A0" w:firstRow="1" w:lastRow="0" w:firstColumn="1" w:lastColumn="0" w:noHBand="0" w:noVBand="1"/>
        </w:tblPrEx>
        <w:trPr>
          <w:jc w:val="center"/>
        </w:trPr>
        <w:tc>
          <w:tcPr>
            <w:tcW w:w="1876" w:type="dxa"/>
            <w:shd w:val="clear" w:color="auto" w:fill="auto"/>
            <w:vAlign w:val="bottom"/>
          </w:tcPr>
          <w:p w:rsidR="006C56CC" w:rsidRPr="00AA6F3E" w:rsidRDefault="00224EEE" w:rsidP="006C56CC">
            <w:pPr>
              <w:jc w:val="center"/>
              <w:rPr>
                <w:rFonts w:eastAsia="Calibri" w:cs="Arial"/>
                <w:color w:val="000000"/>
                <w:lang w:val="en-GB"/>
              </w:rPr>
            </w:pPr>
            <w:r>
              <w:rPr>
                <w:rFonts w:cs="Arial"/>
                <w:color w:val="000000"/>
              </w:rPr>
              <w:t>Stream ID 80</w:t>
            </w:r>
          </w:p>
        </w:tc>
        <w:tc>
          <w:tcPr>
            <w:tcW w:w="3973" w:type="dxa"/>
            <w:tcBorders>
              <w:top w:val="nil"/>
              <w:left w:val="single" w:sz="4" w:space="0" w:color="auto"/>
              <w:bottom w:val="single" w:sz="4" w:space="0" w:color="auto"/>
              <w:right w:val="single" w:sz="4" w:space="0" w:color="auto"/>
            </w:tcBorders>
            <w:shd w:val="clear" w:color="auto" w:fill="auto"/>
            <w:vAlign w:val="bottom"/>
          </w:tcPr>
          <w:p w:rsidR="006C56CC" w:rsidRPr="00AA6F3E" w:rsidRDefault="00224EEE" w:rsidP="006C56CC">
            <w:pPr>
              <w:jc w:val="center"/>
              <w:rPr>
                <w:rFonts w:eastAsia="Calibri" w:cs="Arial"/>
                <w:color w:val="000000"/>
                <w:lang w:val="en-GB"/>
              </w:rPr>
            </w:pPr>
            <w:r>
              <w:rPr>
                <w:rFonts w:cs="Arial"/>
                <w:color w:val="000000"/>
              </w:rPr>
              <w:t>SSE Reference Channels</w:t>
            </w:r>
          </w:p>
        </w:tc>
        <w:tc>
          <w:tcPr>
            <w:tcW w:w="840" w:type="dxa"/>
          </w:tcPr>
          <w:p w:rsidR="006C56CC" w:rsidRPr="00AA6F3E" w:rsidRDefault="00224EEE" w:rsidP="006C56CC">
            <w:pPr>
              <w:jc w:val="center"/>
              <w:rPr>
                <w:rFonts w:eastAsia="Calibri" w:cs="Arial"/>
                <w:color w:val="000000"/>
                <w:lang w:val="en-GB"/>
              </w:rPr>
            </w:pPr>
          </w:p>
        </w:tc>
        <w:tc>
          <w:tcPr>
            <w:tcW w:w="840" w:type="dxa"/>
          </w:tcPr>
          <w:p w:rsidR="006C56CC" w:rsidRPr="00AA6F3E" w:rsidRDefault="00224EEE" w:rsidP="006C56CC">
            <w:pPr>
              <w:jc w:val="center"/>
              <w:rPr>
                <w:rFonts w:eastAsia="Calibri" w:cs="Arial"/>
                <w:color w:val="000000"/>
                <w:lang w:val="en-GB"/>
              </w:rPr>
            </w:pPr>
          </w:p>
        </w:tc>
        <w:tc>
          <w:tcPr>
            <w:tcW w:w="720" w:type="dxa"/>
          </w:tcPr>
          <w:p w:rsidR="006C56CC" w:rsidRPr="00AA6F3E" w:rsidRDefault="00224EEE" w:rsidP="006C56CC">
            <w:pPr>
              <w:jc w:val="center"/>
              <w:rPr>
                <w:rFonts w:eastAsia="Calibri" w:cs="Arial"/>
                <w:color w:val="000000"/>
                <w:lang w:val="en-GB"/>
              </w:rPr>
            </w:pPr>
          </w:p>
        </w:tc>
        <w:tc>
          <w:tcPr>
            <w:tcW w:w="1381" w:type="dxa"/>
            <w:vAlign w:val="center"/>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blPrEx>
          <w:tblLook w:val="04A0" w:firstRow="1" w:lastRow="0" w:firstColumn="1" w:lastColumn="0" w:noHBand="0" w:noVBand="1"/>
        </w:tblPrEx>
        <w:trPr>
          <w:jc w:val="center"/>
        </w:trPr>
        <w:tc>
          <w:tcPr>
            <w:tcW w:w="1876" w:type="dxa"/>
            <w:shd w:val="clear" w:color="auto" w:fill="auto"/>
            <w:vAlign w:val="bottom"/>
          </w:tcPr>
          <w:p w:rsidR="006C56CC" w:rsidRPr="00AA6F3E" w:rsidRDefault="00224EEE" w:rsidP="006C56CC">
            <w:pPr>
              <w:jc w:val="center"/>
              <w:rPr>
                <w:rFonts w:eastAsia="Calibri" w:cs="Arial"/>
                <w:color w:val="000000"/>
                <w:lang w:val="en-GB"/>
              </w:rPr>
            </w:pPr>
            <w:r>
              <w:rPr>
                <w:rFonts w:cs="Arial"/>
                <w:color w:val="000000"/>
              </w:rPr>
              <w:t>Stream ID 81</w:t>
            </w:r>
          </w:p>
        </w:tc>
        <w:tc>
          <w:tcPr>
            <w:tcW w:w="3973" w:type="dxa"/>
            <w:tcBorders>
              <w:top w:val="nil"/>
              <w:left w:val="single" w:sz="4" w:space="0" w:color="auto"/>
              <w:bottom w:val="single" w:sz="4" w:space="0" w:color="auto"/>
              <w:right w:val="single" w:sz="4" w:space="0" w:color="auto"/>
            </w:tcBorders>
            <w:shd w:val="clear" w:color="auto" w:fill="auto"/>
            <w:vAlign w:val="bottom"/>
          </w:tcPr>
          <w:p w:rsidR="006C56CC" w:rsidRPr="00AA6F3E" w:rsidRDefault="00224EEE" w:rsidP="006C56CC">
            <w:pPr>
              <w:jc w:val="center"/>
              <w:rPr>
                <w:rFonts w:eastAsia="Calibri" w:cs="Arial"/>
                <w:color w:val="000000"/>
                <w:lang w:val="en-GB"/>
              </w:rPr>
            </w:pPr>
            <w:r>
              <w:rPr>
                <w:rFonts w:cs="Arial"/>
                <w:color w:val="000000"/>
              </w:rPr>
              <w:t>SSE Reference Channels</w:t>
            </w:r>
          </w:p>
        </w:tc>
        <w:tc>
          <w:tcPr>
            <w:tcW w:w="840" w:type="dxa"/>
          </w:tcPr>
          <w:p w:rsidR="006C56CC" w:rsidRPr="00AA6F3E" w:rsidRDefault="00224EEE" w:rsidP="006C56CC">
            <w:pPr>
              <w:jc w:val="center"/>
              <w:rPr>
                <w:rFonts w:eastAsia="Calibri" w:cs="Arial"/>
                <w:color w:val="000000"/>
                <w:lang w:val="en-GB"/>
              </w:rPr>
            </w:pPr>
          </w:p>
        </w:tc>
        <w:tc>
          <w:tcPr>
            <w:tcW w:w="840" w:type="dxa"/>
          </w:tcPr>
          <w:p w:rsidR="006C56CC" w:rsidRPr="00AA6F3E" w:rsidRDefault="00224EEE" w:rsidP="006C56CC">
            <w:pPr>
              <w:jc w:val="center"/>
              <w:rPr>
                <w:rFonts w:eastAsia="Calibri" w:cs="Arial"/>
                <w:color w:val="000000"/>
                <w:lang w:val="en-GB"/>
              </w:rPr>
            </w:pPr>
          </w:p>
        </w:tc>
        <w:tc>
          <w:tcPr>
            <w:tcW w:w="720" w:type="dxa"/>
          </w:tcPr>
          <w:p w:rsidR="006C56CC" w:rsidRPr="00AA6F3E" w:rsidRDefault="00224EEE" w:rsidP="006C56CC">
            <w:pPr>
              <w:jc w:val="center"/>
              <w:rPr>
                <w:rFonts w:eastAsia="Calibri" w:cs="Arial"/>
                <w:color w:val="000000"/>
                <w:lang w:val="en-GB"/>
              </w:rPr>
            </w:pPr>
          </w:p>
        </w:tc>
        <w:tc>
          <w:tcPr>
            <w:tcW w:w="1381" w:type="dxa"/>
            <w:vAlign w:val="center"/>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blPrEx>
          <w:tblLook w:val="04A0" w:firstRow="1" w:lastRow="0" w:firstColumn="1" w:lastColumn="0" w:noHBand="0" w:noVBand="1"/>
        </w:tblPrEx>
        <w:trPr>
          <w:jc w:val="center"/>
        </w:trPr>
        <w:tc>
          <w:tcPr>
            <w:tcW w:w="1876" w:type="dxa"/>
            <w:shd w:val="clear" w:color="auto" w:fill="auto"/>
            <w:vAlign w:val="bottom"/>
          </w:tcPr>
          <w:p w:rsidR="006C56CC" w:rsidRPr="00AA6F3E" w:rsidRDefault="00224EEE" w:rsidP="006C56CC">
            <w:pPr>
              <w:jc w:val="center"/>
              <w:rPr>
                <w:rFonts w:eastAsia="Calibri" w:cs="Arial"/>
                <w:color w:val="000000"/>
                <w:lang w:val="en-GB"/>
              </w:rPr>
            </w:pPr>
            <w:r>
              <w:rPr>
                <w:rFonts w:cs="Arial"/>
                <w:color w:val="000000"/>
              </w:rPr>
              <w:t>Stream ID 82</w:t>
            </w:r>
          </w:p>
        </w:tc>
        <w:tc>
          <w:tcPr>
            <w:tcW w:w="3973" w:type="dxa"/>
            <w:tcBorders>
              <w:top w:val="nil"/>
              <w:left w:val="single" w:sz="4" w:space="0" w:color="auto"/>
              <w:bottom w:val="single" w:sz="4" w:space="0" w:color="auto"/>
              <w:right w:val="single" w:sz="4" w:space="0" w:color="auto"/>
            </w:tcBorders>
            <w:shd w:val="clear" w:color="auto" w:fill="auto"/>
            <w:vAlign w:val="bottom"/>
          </w:tcPr>
          <w:p w:rsidR="006C56CC" w:rsidRPr="00AA6F3E" w:rsidRDefault="00224EEE" w:rsidP="006C56CC">
            <w:pPr>
              <w:jc w:val="center"/>
              <w:rPr>
                <w:rFonts w:eastAsia="Calibri" w:cs="Arial"/>
                <w:color w:val="000000"/>
                <w:lang w:val="en-GB"/>
              </w:rPr>
            </w:pPr>
            <w:r>
              <w:rPr>
                <w:rFonts w:cs="Arial"/>
                <w:color w:val="000000"/>
              </w:rPr>
              <w:t xml:space="preserve">SSE </w:t>
            </w:r>
            <w:r>
              <w:rPr>
                <w:rFonts w:cs="Arial"/>
                <w:color w:val="000000"/>
              </w:rPr>
              <w:t>Reference Channels</w:t>
            </w:r>
          </w:p>
        </w:tc>
        <w:tc>
          <w:tcPr>
            <w:tcW w:w="840" w:type="dxa"/>
          </w:tcPr>
          <w:p w:rsidR="006C56CC" w:rsidRPr="00AA6F3E" w:rsidRDefault="00224EEE" w:rsidP="006C56CC">
            <w:pPr>
              <w:jc w:val="center"/>
              <w:rPr>
                <w:rFonts w:eastAsia="Calibri" w:cs="Arial"/>
                <w:color w:val="000000"/>
                <w:lang w:val="en-GB"/>
              </w:rPr>
            </w:pPr>
          </w:p>
        </w:tc>
        <w:tc>
          <w:tcPr>
            <w:tcW w:w="840" w:type="dxa"/>
          </w:tcPr>
          <w:p w:rsidR="006C56CC" w:rsidRPr="00AA6F3E" w:rsidRDefault="00224EEE" w:rsidP="006C56CC">
            <w:pPr>
              <w:jc w:val="center"/>
              <w:rPr>
                <w:rFonts w:eastAsia="Calibri" w:cs="Arial"/>
                <w:color w:val="000000"/>
                <w:lang w:val="en-GB"/>
              </w:rPr>
            </w:pPr>
          </w:p>
        </w:tc>
        <w:tc>
          <w:tcPr>
            <w:tcW w:w="720" w:type="dxa"/>
          </w:tcPr>
          <w:p w:rsidR="006C56CC" w:rsidRPr="00AA6F3E" w:rsidRDefault="00224EEE" w:rsidP="006C56CC">
            <w:pPr>
              <w:jc w:val="center"/>
              <w:rPr>
                <w:rFonts w:eastAsia="Calibri" w:cs="Arial"/>
                <w:color w:val="000000"/>
                <w:lang w:val="en-GB"/>
              </w:rPr>
            </w:pPr>
          </w:p>
        </w:tc>
        <w:tc>
          <w:tcPr>
            <w:tcW w:w="1381" w:type="dxa"/>
            <w:vAlign w:val="center"/>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blPrEx>
          <w:tblLook w:val="04A0" w:firstRow="1" w:lastRow="0" w:firstColumn="1" w:lastColumn="0" w:noHBand="0" w:noVBand="1"/>
        </w:tblPrEx>
        <w:trPr>
          <w:jc w:val="center"/>
        </w:trPr>
        <w:tc>
          <w:tcPr>
            <w:tcW w:w="1876" w:type="dxa"/>
            <w:shd w:val="clear" w:color="auto" w:fill="auto"/>
            <w:vAlign w:val="bottom"/>
          </w:tcPr>
          <w:p w:rsidR="006C56CC" w:rsidRPr="00AA6F3E" w:rsidRDefault="00224EEE" w:rsidP="006C56CC">
            <w:pPr>
              <w:jc w:val="center"/>
              <w:rPr>
                <w:rFonts w:eastAsia="Calibri" w:cs="Arial"/>
                <w:color w:val="000000"/>
                <w:lang w:val="en-GB"/>
              </w:rPr>
            </w:pPr>
            <w:r>
              <w:rPr>
                <w:rFonts w:cs="Arial"/>
                <w:color w:val="000000"/>
              </w:rPr>
              <w:t>Stream ID 83</w:t>
            </w:r>
          </w:p>
        </w:tc>
        <w:tc>
          <w:tcPr>
            <w:tcW w:w="3973" w:type="dxa"/>
            <w:tcBorders>
              <w:top w:val="nil"/>
              <w:left w:val="single" w:sz="4" w:space="0" w:color="auto"/>
              <w:bottom w:val="single" w:sz="4" w:space="0" w:color="auto"/>
              <w:right w:val="single" w:sz="4" w:space="0" w:color="auto"/>
            </w:tcBorders>
            <w:shd w:val="clear" w:color="auto" w:fill="auto"/>
          </w:tcPr>
          <w:p w:rsidR="006C56CC" w:rsidRPr="00AA6F3E" w:rsidRDefault="00224EEE" w:rsidP="006C56CC">
            <w:pPr>
              <w:jc w:val="center"/>
              <w:rPr>
                <w:rFonts w:eastAsia="Calibri" w:cs="Arial"/>
                <w:color w:val="000000"/>
                <w:lang w:val="en-GB"/>
              </w:rPr>
            </w:pPr>
            <w:r>
              <w:rPr>
                <w:rFonts w:cs="Arial"/>
                <w:color w:val="000000"/>
              </w:rPr>
              <w:t>A2B Microphone Output</w:t>
            </w:r>
          </w:p>
        </w:tc>
        <w:tc>
          <w:tcPr>
            <w:tcW w:w="840" w:type="dxa"/>
          </w:tcPr>
          <w:p w:rsidR="006C56CC" w:rsidRPr="00AA6F3E" w:rsidRDefault="00224EEE" w:rsidP="006C56CC">
            <w:pPr>
              <w:jc w:val="center"/>
              <w:rPr>
                <w:rFonts w:eastAsia="Calibri" w:cs="Arial"/>
                <w:color w:val="000000"/>
                <w:lang w:val="en-GB"/>
              </w:rPr>
            </w:pPr>
          </w:p>
        </w:tc>
        <w:tc>
          <w:tcPr>
            <w:tcW w:w="840" w:type="dxa"/>
          </w:tcPr>
          <w:p w:rsidR="006C56CC" w:rsidRPr="00AA6F3E" w:rsidRDefault="00224EEE" w:rsidP="006C56CC">
            <w:pPr>
              <w:jc w:val="center"/>
              <w:rPr>
                <w:rFonts w:eastAsia="Calibri" w:cs="Arial"/>
                <w:color w:val="000000"/>
                <w:lang w:val="en-GB"/>
              </w:rPr>
            </w:pPr>
          </w:p>
        </w:tc>
        <w:tc>
          <w:tcPr>
            <w:tcW w:w="720" w:type="dxa"/>
          </w:tcPr>
          <w:p w:rsidR="006C56CC" w:rsidRPr="00AA6F3E" w:rsidRDefault="00224EEE" w:rsidP="006C56CC">
            <w:pPr>
              <w:jc w:val="center"/>
              <w:rPr>
                <w:rFonts w:eastAsia="Calibri" w:cs="Arial"/>
                <w:color w:val="000000"/>
                <w:lang w:val="en-GB"/>
              </w:rPr>
            </w:pPr>
          </w:p>
        </w:tc>
        <w:tc>
          <w:tcPr>
            <w:tcW w:w="1381" w:type="dxa"/>
            <w:vAlign w:val="center"/>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blPrEx>
          <w:tblLook w:val="04A0" w:firstRow="1" w:lastRow="0" w:firstColumn="1" w:lastColumn="0" w:noHBand="0" w:noVBand="1"/>
        </w:tblPrEx>
        <w:trPr>
          <w:jc w:val="center"/>
        </w:trPr>
        <w:tc>
          <w:tcPr>
            <w:tcW w:w="1876" w:type="dxa"/>
            <w:shd w:val="clear" w:color="auto" w:fill="auto"/>
            <w:vAlign w:val="bottom"/>
          </w:tcPr>
          <w:p w:rsidR="006C56CC" w:rsidRPr="00AA6F3E" w:rsidRDefault="00224EEE" w:rsidP="006C56CC">
            <w:pPr>
              <w:jc w:val="center"/>
              <w:rPr>
                <w:rFonts w:eastAsia="Calibri" w:cs="Arial"/>
                <w:color w:val="000000"/>
                <w:lang w:val="en-GB"/>
              </w:rPr>
            </w:pPr>
            <w:r>
              <w:rPr>
                <w:rFonts w:cs="Arial"/>
                <w:color w:val="000000"/>
              </w:rPr>
              <w:t>Stream ID 84</w:t>
            </w:r>
          </w:p>
        </w:tc>
        <w:tc>
          <w:tcPr>
            <w:tcW w:w="3973" w:type="dxa"/>
            <w:tcBorders>
              <w:top w:val="nil"/>
              <w:left w:val="single" w:sz="4" w:space="0" w:color="auto"/>
              <w:bottom w:val="single" w:sz="4" w:space="0" w:color="auto"/>
              <w:right w:val="single" w:sz="4" w:space="0" w:color="auto"/>
            </w:tcBorders>
            <w:shd w:val="clear" w:color="auto" w:fill="auto"/>
          </w:tcPr>
          <w:p w:rsidR="006C56CC" w:rsidRPr="00AA6F3E" w:rsidRDefault="00224EEE" w:rsidP="006C56CC">
            <w:pPr>
              <w:jc w:val="center"/>
              <w:rPr>
                <w:rFonts w:eastAsia="Calibri" w:cs="Arial"/>
                <w:color w:val="000000"/>
                <w:lang w:val="en-GB"/>
              </w:rPr>
            </w:pPr>
            <w:r>
              <w:rPr>
                <w:rFonts w:cs="Arial"/>
                <w:color w:val="000000"/>
              </w:rPr>
              <w:t>A2B Microphone Output</w:t>
            </w:r>
          </w:p>
        </w:tc>
        <w:tc>
          <w:tcPr>
            <w:tcW w:w="840" w:type="dxa"/>
          </w:tcPr>
          <w:p w:rsidR="006C56CC" w:rsidRPr="00AA6F3E" w:rsidRDefault="00224EEE" w:rsidP="006C56CC">
            <w:pPr>
              <w:jc w:val="center"/>
              <w:rPr>
                <w:rFonts w:eastAsia="Calibri" w:cs="Arial"/>
                <w:color w:val="000000"/>
                <w:lang w:val="en-GB"/>
              </w:rPr>
            </w:pPr>
          </w:p>
        </w:tc>
        <w:tc>
          <w:tcPr>
            <w:tcW w:w="840" w:type="dxa"/>
          </w:tcPr>
          <w:p w:rsidR="006C56CC" w:rsidRPr="00AA6F3E" w:rsidRDefault="00224EEE" w:rsidP="006C56CC">
            <w:pPr>
              <w:jc w:val="center"/>
              <w:rPr>
                <w:rFonts w:eastAsia="Calibri" w:cs="Arial"/>
                <w:color w:val="000000"/>
                <w:lang w:val="en-GB"/>
              </w:rPr>
            </w:pPr>
          </w:p>
        </w:tc>
        <w:tc>
          <w:tcPr>
            <w:tcW w:w="720" w:type="dxa"/>
          </w:tcPr>
          <w:p w:rsidR="006C56CC" w:rsidRPr="00AA6F3E" w:rsidRDefault="00224EEE" w:rsidP="006C56CC">
            <w:pPr>
              <w:jc w:val="center"/>
              <w:rPr>
                <w:rFonts w:eastAsia="Calibri" w:cs="Arial"/>
                <w:color w:val="000000"/>
                <w:lang w:val="en-GB"/>
              </w:rPr>
            </w:pPr>
          </w:p>
        </w:tc>
        <w:tc>
          <w:tcPr>
            <w:tcW w:w="1381" w:type="dxa"/>
            <w:vAlign w:val="center"/>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blPrEx>
          <w:tblLook w:val="04A0" w:firstRow="1" w:lastRow="0" w:firstColumn="1" w:lastColumn="0" w:noHBand="0" w:noVBand="1"/>
        </w:tblPrEx>
        <w:trPr>
          <w:jc w:val="center"/>
        </w:trPr>
        <w:tc>
          <w:tcPr>
            <w:tcW w:w="1876" w:type="dxa"/>
            <w:shd w:val="clear" w:color="auto" w:fill="auto"/>
            <w:vAlign w:val="bottom"/>
          </w:tcPr>
          <w:p w:rsidR="006C56CC" w:rsidRDefault="00224EEE" w:rsidP="006C56CC">
            <w:pPr>
              <w:jc w:val="center"/>
              <w:rPr>
                <w:rFonts w:cs="Arial"/>
                <w:color w:val="000000"/>
              </w:rPr>
            </w:pPr>
            <w:r>
              <w:rPr>
                <w:rFonts w:cs="Arial"/>
                <w:color w:val="000000"/>
              </w:rPr>
              <w:t>Stream ID 85</w:t>
            </w:r>
          </w:p>
        </w:tc>
        <w:tc>
          <w:tcPr>
            <w:tcW w:w="3973" w:type="dxa"/>
            <w:tcBorders>
              <w:top w:val="nil"/>
              <w:left w:val="single" w:sz="4" w:space="0" w:color="auto"/>
              <w:bottom w:val="single" w:sz="4" w:space="0" w:color="auto"/>
              <w:right w:val="single" w:sz="4" w:space="0" w:color="auto"/>
            </w:tcBorders>
            <w:shd w:val="clear" w:color="auto" w:fill="auto"/>
          </w:tcPr>
          <w:p w:rsidR="006C56CC" w:rsidRPr="00AA6F3E" w:rsidRDefault="00224EEE" w:rsidP="006C56CC">
            <w:pPr>
              <w:jc w:val="center"/>
              <w:rPr>
                <w:rFonts w:eastAsia="Calibri" w:cs="Arial"/>
                <w:color w:val="000000"/>
                <w:lang w:val="en-GB"/>
              </w:rPr>
            </w:pPr>
            <w:r>
              <w:rPr>
                <w:rFonts w:cs="Arial"/>
                <w:color w:val="000000"/>
              </w:rPr>
              <w:t>A2B Microphone Output</w:t>
            </w:r>
          </w:p>
        </w:tc>
        <w:tc>
          <w:tcPr>
            <w:tcW w:w="840" w:type="dxa"/>
          </w:tcPr>
          <w:p w:rsidR="006C56CC" w:rsidRPr="00AA6F3E" w:rsidRDefault="00224EEE" w:rsidP="006C56CC">
            <w:pPr>
              <w:jc w:val="center"/>
              <w:rPr>
                <w:rFonts w:eastAsia="Calibri" w:cs="Arial"/>
                <w:color w:val="000000"/>
                <w:lang w:val="en-GB"/>
              </w:rPr>
            </w:pPr>
          </w:p>
        </w:tc>
        <w:tc>
          <w:tcPr>
            <w:tcW w:w="840" w:type="dxa"/>
          </w:tcPr>
          <w:p w:rsidR="006C56CC" w:rsidRPr="00AA6F3E" w:rsidRDefault="00224EEE" w:rsidP="006C56CC">
            <w:pPr>
              <w:jc w:val="center"/>
              <w:rPr>
                <w:rFonts w:eastAsia="Calibri" w:cs="Arial"/>
                <w:color w:val="000000"/>
                <w:lang w:val="en-GB"/>
              </w:rPr>
            </w:pPr>
          </w:p>
        </w:tc>
        <w:tc>
          <w:tcPr>
            <w:tcW w:w="720" w:type="dxa"/>
          </w:tcPr>
          <w:p w:rsidR="006C56CC" w:rsidRPr="00AA6F3E" w:rsidRDefault="00224EEE" w:rsidP="006C56CC">
            <w:pPr>
              <w:jc w:val="center"/>
              <w:rPr>
                <w:rFonts w:eastAsia="Calibri" w:cs="Arial"/>
                <w:color w:val="000000"/>
                <w:lang w:val="en-GB"/>
              </w:rPr>
            </w:pPr>
          </w:p>
        </w:tc>
        <w:tc>
          <w:tcPr>
            <w:tcW w:w="1381" w:type="dxa"/>
            <w:vAlign w:val="center"/>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r w:rsidR="006C56CC" w:rsidRPr="00AA6F3E" w:rsidTr="005814C6">
        <w:tblPrEx>
          <w:tblLook w:val="04A0" w:firstRow="1" w:lastRow="0" w:firstColumn="1" w:lastColumn="0" w:noHBand="0" w:noVBand="1"/>
        </w:tblPrEx>
        <w:trPr>
          <w:jc w:val="center"/>
        </w:trPr>
        <w:tc>
          <w:tcPr>
            <w:tcW w:w="1876" w:type="dxa"/>
            <w:shd w:val="clear" w:color="auto" w:fill="auto"/>
            <w:vAlign w:val="bottom"/>
          </w:tcPr>
          <w:p w:rsidR="006C56CC" w:rsidRPr="00AA6F3E" w:rsidRDefault="00224EEE" w:rsidP="006C56CC">
            <w:pPr>
              <w:jc w:val="center"/>
              <w:rPr>
                <w:rFonts w:eastAsia="Calibri" w:cs="Arial"/>
                <w:color w:val="000000"/>
                <w:lang w:val="en-GB"/>
              </w:rPr>
            </w:pPr>
            <w:r>
              <w:rPr>
                <w:rFonts w:cs="Arial"/>
                <w:color w:val="000000"/>
              </w:rPr>
              <w:t>Stream ID 86</w:t>
            </w:r>
          </w:p>
        </w:tc>
        <w:tc>
          <w:tcPr>
            <w:tcW w:w="3973" w:type="dxa"/>
            <w:tcBorders>
              <w:top w:val="single" w:sz="4" w:space="0" w:color="auto"/>
              <w:left w:val="single" w:sz="4" w:space="0" w:color="auto"/>
              <w:bottom w:val="single" w:sz="12" w:space="0" w:color="auto"/>
              <w:right w:val="single" w:sz="4" w:space="0" w:color="auto"/>
            </w:tcBorders>
            <w:shd w:val="clear" w:color="auto" w:fill="auto"/>
          </w:tcPr>
          <w:p w:rsidR="006C56CC" w:rsidRPr="00AA6F3E" w:rsidRDefault="00224EEE" w:rsidP="006C56CC">
            <w:pPr>
              <w:jc w:val="center"/>
              <w:rPr>
                <w:rFonts w:eastAsia="Calibri" w:cs="Arial"/>
                <w:color w:val="000000"/>
                <w:lang w:val="en-GB"/>
              </w:rPr>
            </w:pPr>
            <w:r>
              <w:rPr>
                <w:rFonts w:cs="Arial"/>
                <w:color w:val="000000"/>
              </w:rPr>
              <w:t>A2B Microphone Output</w:t>
            </w:r>
          </w:p>
        </w:tc>
        <w:tc>
          <w:tcPr>
            <w:tcW w:w="840" w:type="dxa"/>
          </w:tcPr>
          <w:p w:rsidR="006C56CC" w:rsidRPr="00AA6F3E" w:rsidRDefault="00224EEE" w:rsidP="006C56CC">
            <w:pPr>
              <w:jc w:val="center"/>
              <w:rPr>
                <w:rFonts w:eastAsia="Calibri" w:cs="Arial"/>
                <w:color w:val="000000"/>
                <w:lang w:val="en-GB"/>
              </w:rPr>
            </w:pPr>
          </w:p>
        </w:tc>
        <w:tc>
          <w:tcPr>
            <w:tcW w:w="840" w:type="dxa"/>
          </w:tcPr>
          <w:p w:rsidR="006C56CC" w:rsidRPr="00AA6F3E" w:rsidRDefault="00224EEE" w:rsidP="006C56CC">
            <w:pPr>
              <w:jc w:val="center"/>
              <w:rPr>
                <w:rFonts w:eastAsia="Calibri" w:cs="Arial"/>
                <w:color w:val="000000"/>
                <w:lang w:val="en-GB"/>
              </w:rPr>
            </w:pPr>
          </w:p>
        </w:tc>
        <w:tc>
          <w:tcPr>
            <w:tcW w:w="720" w:type="dxa"/>
          </w:tcPr>
          <w:p w:rsidR="006C56CC" w:rsidRPr="00AA6F3E" w:rsidRDefault="00224EEE" w:rsidP="006C56CC">
            <w:pPr>
              <w:jc w:val="center"/>
              <w:rPr>
                <w:rFonts w:eastAsia="Calibri" w:cs="Arial"/>
                <w:color w:val="000000"/>
                <w:lang w:val="en-GB"/>
              </w:rPr>
            </w:pPr>
          </w:p>
        </w:tc>
        <w:tc>
          <w:tcPr>
            <w:tcW w:w="1381" w:type="dxa"/>
            <w:vAlign w:val="center"/>
          </w:tcPr>
          <w:p w:rsidR="006C56CC" w:rsidRPr="00AA6F3E" w:rsidRDefault="00224EEE" w:rsidP="006C56CC">
            <w:pPr>
              <w:jc w:val="center"/>
              <w:rPr>
                <w:rFonts w:eastAsia="Calibri" w:cs="Arial"/>
                <w:color w:val="000000"/>
                <w:lang w:val="en-GB"/>
              </w:rPr>
            </w:pPr>
            <w:r w:rsidRPr="00AA6F3E">
              <w:rPr>
                <w:rFonts w:eastAsia="Calibri" w:cs="Arial"/>
                <w:color w:val="000000"/>
                <w:lang w:val="en-GB"/>
              </w:rPr>
              <w:t>dBfs</w:t>
            </w:r>
          </w:p>
        </w:tc>
      </w:tr>
    </w:tbl>
    <w:p w:rsidR="003603F1" w:rsidRPr="003603F1" w:rsidRDefault="00224EEE" w:rsidP="00500605">
      <w:pPr>
        <w:rPr>
          <w:rFonts w:cs="Arial"/>
        </w:rPr>
      </w:pPr>
    </w:p>
    <w:p w:rsidR="00406F39" w:rsidRDefault="00224EEE" w:rsidP="00B9479B">
      <w:pPr>
        <w:pStyle w:val="Heading2"/>
      </w:pPr>
      <w:r>
        <w:t>Software Update File Structure</w:t>
      </w:r>
    </w:p>
    <w:p w:rsidR="00406F39" w:rsidRDefault="00224EEE" w:rsidP="00B9479B">
      <w:pPr>
        <w:pStyle w:val="Heading3"/>
      </w:pPr>
      <w:r w:rsidRPr="00B9479B">
        <w:t>SWR-REQ-407184/A-Sub Node Sof</w:t>
      </w:r>
      <w:r w:rsidRPr="00B9479B">
        <w:t>tware Update File Structure</w:t>
      </w:r>
    </w:p>
    <w:p w:rsidR="00974971" w:rsidRDefault="00224EEE" w:rsidP="00500605"/>
    <w:p w:rsidR="00500605" w:rsidRDefault="00224EEE" w:rsidP="00500605">
      <w:r>
        <w:t>The format of the file used to update each Sub</w:t>
      </w:r>
      <w:r>
        <w:t xml:space="preserve"> Node is defined </w:t>
      </w:r>
      <w:r w:rsidRPr="00974971">
        <w:t xml:space="preserve">per </w:t>
      </w:r>
      <w:r>
        <w:rPr>
          <w:b/>
          <w:u w:val="single"/>
        </w:rPr>
        <w:t>Phoenix Audio</w:t>
      </w:r>
      <w:r w:rsidRPr="00974971">
        <w:rPr>
          <w:b/>
          <w:u w:val="single"/>
        </w:rPr>
        <w:t xml:space="preserve"> Peripheral Command and Control API Specification</w:t>
      </w:r>
      <w:r>
        <w:t>.</w:t>
      </w:r>
    </w:p>
    <w:p w:rsidR="00974971" w:rsidRDefault="00224EEE" w:rsidP="00500605"/>
    <w:p w:rsidR="00406F39" w:rsidRDefault="00224EEE" w:rsidP="00B9479B">
      <w:pPr>
        <w:pStyle w:val="Heading1"/>
      </w:pPr>
      <w:r w:rsidRPr="00B9479B">
        <w:lastRenderedPageBreak/>
        <w:t>FRD-REQ-407185/A-Appendix A</w:t>
      </w:r>
    </w:p>
    <w:p w:rsidR="00406F39" w:rsidRDefault="00224EEE" w:rsidP="00B9479B">
      <w:pPr>
        <w:pStyle w:val="Heading2"/>
      </w:pPr>
      <w:r w:rsidRPr="00B9479B">
        <w:t>SWR-REQ-40</w:t>
      </w:r>
      <w:r w:rsidRPr="00B9479B">
        <w:t>7186/A-Reference Documents</w:t>
      </w:r>
    </w:p>
    <w:p w:rsidR="00500605" w:rsidRPr="00BF2F27" w:rsidRDefault="00224EEE" w:rsidP="00500605">
      <w:pPr>
        <w:rPr>
          <w:rFonts w:cs="Arial"/>
        </w:rPr>
      </w:pPr>
    </w:p>
    <w:p w:rsidR="00BF2F27" w:rsidRDefault="00224EEE" w:rsidP="00BF2F27">
      <w:pPr>
        <w:rPr>
          <w:rFonts w:cs="Arial"/>
          <w:color w:val="000000"/>
        </w:rPr>
      </w:pPr>
      <w:r>
        <w:rPr>
          <w:rFonts w:cs="Arial"/>
          <w:color w:val="000000"/>
        </w:rPr>
        <w:t xml:space="preserve">The requirements of the documents listed in the reference tables below, of the </w:t>
      </w:r>
      <w:r>
        <w:rPr>
          <w:rFonts w:cs="Arial"/>
          <w:color w:val="000000"/>
        </w:rPr>
        <w:t>latest revision level, form a part of this Engineering Specification.</w:t>
      </w:r>
    </w:p>
    <w:p w:rsidR="00BF2F27" w:rsidRDefault="00224EEE" w:rsidP="00BF2F27">
      <w:pPr>
        <w:rPr>
          <w:rFonts w:cs="Arial"/>
          <w:color w:val="000000"/>
        </w:rPr>
      </w:pPr>
    </w:p>
    <w:p w:rsidR="00BF2F27" w:rsidRDefault="00224EEE" w:rsidP="00BF2F27">
      <w:pPr>
        <w:rPr>
          <w:rFonts w:eastAsia="MS Mincho" w:cs="Arial"/>
          <w:b/>
        </w:rPr>
      </w:pPr>
      <w:r>
        <w:rPr>
          <w:rFonts w:eastAsia="MS Mincho" w:cs="Arial"/>
          <w:b/>
        </w:rPr>
        <w:t>All referenced requirements below shall be met.</w:t>
      </w:r>
    </w:p>
    <w:p w:rsidR="00BF2F27" w:rsidRDefault="00224EEE" w:rsidP="00A65BF7">
      <w:pPr>
        <w:ind w:left="-720" w:right="-720"/>
        <w:rPr>
          <w:rFonts w:eastAsiaTheme="minorHAnsi" w:cs="Arial"/>
        </w:rPr>
      </w:pPr>
    </w:p>
    <w:tbl>
      <w:tblPr>
        <w:tblW w:w="10237"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3750"/>
        <w:gridCol w:w="4823"/>
        <w:gridCol w:w="849"/>
        <w:gridCol w:w="815"/>
      </w:tblGrid>
      <w:tr w:rsidR="007D7075" w:rsidTr="00A65BF7">
        <w:trPr>
          <w:trHeight w:val="270"/>
          <w:jc w:val="center"/>
        </w:trPr>
        <w:tc>
          <w:tcPr>
            <w:tcW w:w="3750" w:type="dxa"/>
            <w:tcBorders>
              <w:top w:val="single" w:sz="18" w:space="0" w:color="auto"/>
              <w:left w:val="single" w:sz="18" w:space="0" w:color="auto"/>
              <w:bottom w:val="double" w:sz="4" w:space="0" w:color="auto"/>
              <w:right w:val="single" w:sz="4" w:space="0" w:color="auto"/>
            </w:tcBorders>
            <w:vAlign w:val="center"/>
            <w:hideMark/>
          </w:tcPr>
          <w:p w:rsidR="007D7075" w:rsidRDefault="00224EEE">
            <w:pPr>
              <w:spacing w:line="276" w:lineRule="auto"/>
              <w:rPr>
                <w:rFonts w:cs="Arial"/>
                <w:b/>
                <w:bCs/>
                <w:color w:val="000000"/>
              </w:rPr>
            </w:pPr>
            <w:r>
              <w:rPr>
                <w:rFonts w:cs="Arial"/>
                <w:b/>
                <w:bCs/>
                <w:color w:val="000000"/>
              </w:rPr>
              <w:t>Document Title</w:t>
            </w:r>
          </w:p>
        </w:tc>
        <w:tc>
          <w:tcPr>
            <w:tcW w:w="4823" w:type="dxa"/>
            <w:tcBorders>
              <w:top w:val="single" w:sz="18" w:space="0" w:color="auto"/>
              <w:left w:val="single" w:sz="4" w:space="0" w:color="auto"/>
              <w:bottom w:val="double" w:sz="4" w:space="0" w:color="auto"/>
              <w:right w:val="single" w:sz="4" w:space="0" w:color="auto"/>
            </w:tcBorders>
            <w:vAlign w:val="center"/>
            <w:hideMark/>
          </w:tcPr>
          <w:p w:rsidR="007D7075" w:rsidRDefault="00224EEE">
            <w:pPr>
              <w:spacing w:line="276" w:lineRule="auto"/>
              <w:rPr>
                <w:rFonts w:cs="Arial"/>
                <w:b/>
                <w:bCs/>
                <w:color w:val="000000"/>
              </w:rPr>
            </w:pPr>
            <w:r>
              <w:rPr>
                <w:rFonts w:cs="Arial"/>
                <w:b/>
                <w:bCs/>
                <w:color w:val="000000"/>
              </w:rPr>
              <w:t>Document</w:t>
            </w:r>
          </w:p>
        </w:tc>
        <w:tc>
          <w:tcPr>
            <w:tcW w:w="849" w:type="dxa"/>
            <w:tcBorders>
              <w:top w:val="single" w:sz="18" w:space="0" w:color="auto"/>
              <w:left w:val="single" w:sz="4" w:space="0" w:color="auto"/>
              <w:bottom w:val="double" w:sz="4" w:space="0" w:color="auto"/>
              <w:right w:val="single" w:sz="4" w:space="0" w:color="auto"/>
            </w:tcBorders>
            <w:vAlign w:val="center"/>
            <w:hideMark/>
          </w:tcPr>
          <w:p w:rsidR="007D7075" w:rsidRDefault="00224EEE">
            <w:pPr>
              <w:spacing w:line="276" w:lineRule="auto"/>
              <w:jc w:val="center"/>
              <w:rPr>
                <w:rFonts w:cs="Arial"/>
                <w:b/>
                <w:bCs/>
                <w:color w:val="000000"/>
              </w:rPr>
            </w:pPr>
            <w:r>
              <w:rPr>
                <w:rFonts w:cs="Arial"/>
                <w:b/>
                <w:bCs/>
                <w:color w:val="000000"/>
              </w:rPr>
              <w:t>Date</w:t>
            </w:r>
          </w:p>
        </w:tc>
        <w:tc>
          <w:tcPr>
            <w:tcW w:w="815" w:type="dxa"/>
            <w:tcBorders>
              <w:top w:val="single" w:sz="18" w:space="0" w:color="auto"/>
              <w:left w:val="single" w:sz="4" w:space="0" w:color="auto"/>
              <w:bottom w:val="double" w:sz="4" w:space="0" w:color="auto"/>
              <w:right w:val="single" w:sz="18" w:space="0" w:color="auto"/>
            </w:tcBorders>
            <w:vAlign w:val="center"/>
            <w:hideMark/>
          </w:tcPr>
          <w:p w:rsidR="007D7075" w:rsidRDefault="00224EEE">
            <w:pPr>
              <w:spacing w:line="276" w:lineRule="auto"/>
              <w:jc w:val="center"/>
              <w:rPr>
                <w:rFonts w:cs="Arial"/>
                <w:b/>
                <w:bCs/>
                <w:color w:val="000000"/>
              </w:rPr>
            </w:pPr>
            <w:r>
              <w:rPr>
                <w:rFonts w:cs="Arial"/>
                <w:b/>
                <w:bCs/>
                <w:color w:val="000000"/>
              </w:rPr>
              <w:t>Ver.</w:t>
            </w:r>
          </w:p>
        </w:tc>
      </w:tr>
      <w:tr w:rsidR="007D7075" w:rsidTr="00A65BF7">
        <w:trPr>
          <w:trHeight w:val="270"/>
          <w:jc w:val="center"/>
        </w:trPr>
        <w:tc>
          <w:tcPr>
            <w:tcW w:w="10237" w:type="dxa"/>
            <w:gridSpan w:val="4"/>
            <w:tcBorders>
              <w:top w:val="double" w:sz="4" w:space="0" w:color="auto"/>
              <w:left w:val="single" w:sz="18" w:space="0" w:color="auto"/>
              <w:bottom w:val="single" w:sz="4" w:space="0" w:color="auto"/>
              <w:right w:val="single" w:sz="18" w:space="0" w:color="auto"/>
            </w:tcBorders>
            <w:shd w:val="clear" w:color="auto" w:fill="C0C0C0"/>
            <w:vAlign w:val="center"/>
            <w:hideMark/>
          </w:tcPr>
          <w:p w:rsidR="007D7075" w:rsidRDefault="00224EEE">
            <w:pPr>
              <w:spacing w:line="276" w:lineRule="auto"/>
              <w:jc w:val="center"/>
              <w:rPr>
                <w:rFonts w:cs="Arial"/>
                <w:b/>
                <w:bCs/>
                <w:color w:val="000000"/>
                <w:szCs w:val="22"/>
              </w:rPr>
            </w:pPr>
            <w:r>
              <w:rPr>
                <w:rFonts w:cs="Arial"/>
                <w:b/>
                <w:bCs/>
                <w:color w:val="000000"/>
              </w:rPr>
              <w:t>A2B SYSTEMS REQUIREMENTS</w:t>
            </w:r>
          </w:p>
        </w:tc>
      </w:tr>
      <w:tr w:rsidR="007D7075" w:rsidTr="00A65BF7">
        <w:trPr>
          <w:trHeight w:val="270"/>
          <w:jc w:val="center"/>
        </w:trPr>
        <w:tc>
          <w:tcPr>
            <w:tcW w:w="3750" w:type="dxa"/>
            <w:tcBorders>
              <w:top w:val="single" w:sz="4" w:space="0" w:color="auto"/>
              <w:left w:val="single" w:sz="18" w:space="0" w:color="auto"/>
              <w:bottom w:val="single" w:sz="4" w:space="0" w:color="auto"/>
              <w:right w:val="single" w:sz="4" w:space="0" w:color="auto"/>
            </w:tcBorders>
            <w:vAlign w:val="center"/>
          </w:tcPr>
          <w:p w:rsidR="007D7075" w:rsidRDefault="00224EEE">
            <w:pPr>
              <w:spacing w:line="276" w:lineRule="auto"/>
              <w:rPr>
                <w:rFonts w:cs="Arial"/>
                <w:color w:val="000000"/>
              </w:rPr>
            </w:pPr>
            <w:r w:rsidRPr="007D7075">
              <w:rPr>
                <w:rFonts w:cs="Arial"/>
                <w:color w:val="000000"/>
              </w:rPr>
              <w:t>AD243x A2B Transceiver Programming Reference</w:t>
            </w:r>
          </w:p>
        </w:tc>
        <w:tc>
          <w:tcPr>
            <w:tcW w:w="4823" w:type="dxa"/>
            <w:tcBorders>
              <w:top w:val="single" w:sz="4" w:space="0" w:color="auto"/>
              <w:left w:val="single" w:sz="4" w:space="0" w:color="auto"/>
              <w:bottom w:val="single" w:sz="4" w:space="0" w:color="auto"/>
              <w:right w:val="single" w:sz="4" w:space="0" w:color="auto"/>
            </w:tcBorders>
            <w:vAlign w:val="center"/>
          </w:tcPr>
          <w:p w:rsidR="007D7075" w:rsidRDefault="00224EEE">
            <w:pPr>
              <w:spacing w:line="276" w:lineRule="auto"/>
              <w:rPr>
                <w:rFonts w:cs="Arial"/>
                <w:color w:val="000000"/>
              </w:rPr>
            </w:pPr>
            <w:r w:rsidRPr="007D7075">
              <w:rPr>
                <w:rFonts w:cs="Arial"/>
                <w:color w:val="000000"/>
              </w:rPr>
              <w:t xml:space="preserve">AD243x A2B </w:t>
            </w:r>
            <w:r w:rsidRPr="007D7075">
              <w:rPr>
                <w:rFonts w:cs="Arial"/>
                <w:color w:val="000000"/>
              </w:rPr>
              <w:t>Transceiver Programming Reference, Rev 0p1 March 2019</w:t>
            </w:r>
            <w:r>
              <w:rPr>
                <w:rFonts w:cs="Arial"/>
                <w:color w:val="000000"/>
              </w:rPr>
              <w:t>.pdf</w:t>
            </w:r>
          </w:p>
        </w:tc>
        <w:tc>
          <w:tcPr>
            <w:tcW w:w="849" w:type="dxa"/>
            <w:tcBorders>
              <w:top w:val="single" w:sz="4" w:space="0" w:color="auto"/>
              <w:left w:val="single" w:sz="4" w:space="0" w:color="auto"/>
              <w:bottom w:val="single" w:sz="4" w:space="0" w:color="auto"/>
              <w:right w:val="single" w:sz="4" w:space="0" w:color="auto"/>
            </w:tcBorders>
            <w:vAlign w:val="center"/>
          </w:tcPr>
          <w:p w:rsidR="007D7075" w:rsidRDefault="00224EEE">
            <w:pPr>
              <w:spacing w:line="276" w:lineRule="auto"/>
              <w:jc w:val="center"/>
              <w:rPr>
                <w:rFonts w:cs="Arial"/>
                <w:color w:val="000000"/>
              </w:rPr>
            </w:pPr>
            <w:r>
              <w:rPr>
                <w:rFonts w:cs="Arial"/>
                <w:color w:val="000000"/>
              </w:rPr>
              <w:t>March 2019</w:t>
            </w:r>
          </w:p>
        </w:tc>
        <w:tc>
          <w:tcPr>
            <w:tcW w:w="815" w:type="dxa"/>
            <w:tcBorders>
              <w:top w:val="single" w:sz="4" w:space="0" w:color="auto"/>
              <w:left w:val="single" w:sz="4" w:space="0" w:color="auto"/>
              <w:bottom w:val="single" w:sz="4" w:space="0" w:color="auto"/>
              <w:right w:val="single" w:sz="18" w:space="0" w:color="auto"/>
            </w:tcBorders>
            <w:vAlign w:val="center"/>
          </w:tcPr>
          <w:p w:rsidR="007D7075" w:rsidRDefault="00224EEE">
            <w:pPr>
              <w:spacing w:line="276" w:lineRule="auto"/>
              <w:jc w:val="center"/>
              <w:rPr>
                <w:rFonts w:cs="Arial"/>
                <w:color w:val="000000"/>
              </w:rPr>
            </w:pPr>
            <w:r>
              <w:rPr>
                <w:rFonts w:cs="Arial"/>
                <w:color w:val="000000"/>
              </w:rPr>
              <w:t>Op1</w:t>
            </w:r>
          </w:p>
        </w:tc>
      </w:tr>
      <w:tr w:rsidR="00A65BF7" w:rsidTr="00A65BF7">
        <w:trPr>
          <w:trHeight w:val="270"/>
          <w:jc w:val="center"/>
        </w:trPr>
        <w:tc>
          <w:tcPr>
            <w:tcW w:w="3750" w:type="dxa"/>
            <w:tcBorders>
              <w:top w:val="single" w:sz="4" w:space="0" w:color="auto"/>
              <w:left w:val="single" w:sz="18" w:space="0" w:color="auto"/>
              <w:bottom w:val="single" w:sz="4" w:space="0" w:color="auto"/>
              <w:right w:val="single" w:sz="4" w:space="0" w:color="auto"/>
            </w:tcBorders>
            <w:vAlign w:val="center"/>
          </w:tcPr>
          <w:p w:rsidR="00A65BF7" w:rsidRPr="007D7075" w:rsidRDefault="00224EEE">
            <w:pPr>
              <w:spacing w:line="276" w:lineRule="auto"/>
              <w:rPr>
                <w:rFonts w:cs="Arial"/>
                <w:color w:val="000000"/>
              </w:rPr>
            </w:pPr>
            <w:r w:rsidRPr="00A65BF7">
              <w:rPr>
                <w:rFonts w:cs="Arial"/>
                <w:color w:val="000000"/>
              </w:rPr>
              <w:t>AD243x Sp0 Datasheet</w:t>
            </w:r>
          </w:p>
        </w:tc>
        <w:tc>
          <w:tcPr>
            <w:tcW w:w="4823" w:type="dxa"/>
            <w:tcBorders>
              <w:top w:val="single" w:sz="4" w:space="0" w:color="auto"/>
              <w:left w:val="single" w:sz="4" w:space="0" w:color="auto"/>
              <w:bottom w:val="single" w:sz="4" w:space="0" w:color="auto"/>
              <w:right w:val="single" w:sz="4" w:space="0" w:color="auto"/>
            </w:tcBorders>
            <w:vAlign w:val="center"/>
          </w:tcPr>
          <w:p w:rsidR="00A65BF7" w:rsidRPr="007D7075" w:rsidRDefault="00224EEE">
            <w:pPr>
              <w:spacing w:line="276" w:lineRule="auto"/>
              <w:rPr>
                <w:rFonts w:cs="Arial"/>
                <w:color w:val="000000"/>
              </w:rPr>
            </w:pPr>
            <w:r w:rsidRPr="00A65BF7">
              <w:rPr>
                <w:rFonts w:cs="Arial"/>
                <w:color w:val="000000"/>
              </w:rPr>
              <w:t>AD243x Sp0 Datasheet.pdf</w:t>
            </w:r>
          </w:p>
        </w:tc>
        <w:tc>
          <w:tcPr>
            <w:tcW w:w="849" w:type="dxa"/>
            <w:tcBorders>
              <w:top w:val="single" w:sz="4" w:space="0" w:color="auto"/>
              <w:left w:val="single" w:sz="4" w:space="0" w:color="auto"/>
              <w:bottom w:val="single" w:sz="4" w:space="0" w:color="auto"/>
              <w:right w:val="single" w:sz="4" w:space="0" w:color="auto"/>
            </w:tcBorders>
            <w:vAlign w:val="center"/>
          </w:tcPr>
          <w:p w:rsidR="00A65BF7" w:rsidRDefault="00224EEE">
            <w:pPr>
              <w:spacing w:line="276" w:lineRule="auto"/>
              <w:jc w:val="center"/>
              <w:rPr>
                <w:rFonts w:cs="Arial"/>
                <w:color w:val="000000"/>
              </w:rPr>
            </w:pPr>
            <w:r>
              <w:rPr>
                <w:rFonts w:cs="Arial"/>
                <w:color w:val="000000"/>
              </w:rPr>
              <w:t>April 2021</w:t>
            </w:r>
          </w:p>
        </w:tc>
        <w:tc>
          <w:tcPr>
            <w:tcW w:w="815" w:type="dxa"/>
            <w:tcBorders>
              <w:top w:val="single" w:sz="4" w:space="0" w:color="auto"/>
              <w:left w:val="single" w:sz="4" w:space="0" w:color="auto"/>
              <w:bottom w:val="single" w:sz="4" w:space="0" w:color="auto"/>
              <w:right w:val="single" w:sz="18" w:space="0" w:color="auto"/>
            </w:tcBorders>
            <w:vAlign w:val="center"/>
          </w:tcPr>
          <w:p w:rsidR="00A65BF7" w:rsidRDefault="00224EEE">
            <w:pPr>
              <w:spacing w:line="276" w:lineRule="auto"/>
              <w:jc w:val="center"/>
              <w:rPr>
                <w:rFonts w:cs="Arial"/>
                <w:color w:val="000000"/>
              </w:rPr>
            </w:pPr>
            <w:r>
              <w:rPr>
                <w:rFonts w:cs="Arial"/>
                <w:color w:val="000000"/>
              </w:rPr>
              <w:t>Sp0</w:t>
            </w:r>
          </w:p>
        </w:tc>
      </w:tr>
      <w:tr w:rsidR="00A65BF7" w:rsidTr="00A65BF7">
        <w:trPr>
          <w:trHeight w:val="270"/>
          <w:jc w:val="center"/>
        </w:trPr>
        <w:tc>
          <w:tcPr>
            <w:tcW w:w="3750" w:type="dxa"/>
            <w:tcBorders>
              <w:top w:val="single" w:sz="4" w:space="0" w:color="auto"/>
              <w:left w:val="single" w:sz="18" w:space="0" w:color="auto"/>
              <w:bottom w:val="single" w:sz="4" w:space="0" w:color="auto"/>
              <w:right w:val="single" w:sz="4" w:space="0" w:color="auto"/>
            </w:tcBorders>
            <w:vAlign w:val="center"/>
          </w:tcPr>
          <w:p w:rsidR="00A65BF7" w:rsidRPr="007D7075" w:rsidRDefault="00224EEE">
            <w:pPr>
              <w:spacing w:line="276" w:lineRule="auto"/>
              <w:rPr>
                <w:rFonts w:cs="Arial"/>
                <w:color w:val="000000"/>
              </w:rPr>
            </w:pPr>
            <w:r w:rsidRPr="00A65BF7">
              <w:rPr>
                <w:rFonts w:cs="Arial"/>
                <w:color w:val="000000"/>
              </w:rPr>
              <w:t>AD243x</w:t>
            </w:r>
            <w:r>
              <w:rPr>
                <w:rFonts w:cs="Arial"/>
                <w:color w:val="000000"/>
              </w:rPr>
              <w:t xml:space="preserve"> </w:t>
            </w:r>
            <w:r w:rsidRPr="00A65BF7">
              <w:rPr>
                <w:rFonts w:cs="Arial"/>
                <w:color w:val="000000"/>
              </w:rPr>
              <w:t>A2B</w:t>
            </w:r>
            <w:r>
              <w:rPr>
                <w:rFonts w:cs="Arial"/>
                <w:color w:val="000000"/>
              </w:rPr>
              <w:t xml:space="preserve"> </w:t>
            </w:r>
            <w:r w:rsidRPr="00A65BF7">
              <w:rPr>
                <w:rFonts w:cs="Arial"/>
                <w:color w:val="000000"/>
              </w:rPr>
              <w:t>Transceiver</w:t>
            </w:r>
            <w:r>
              <w:rPr>
                <w:rFonts w:cs="Arial"/>
                <w:color w:val="000000"/>
              </w:rPr>
              <w:t xml:space="preserve"> </w:t>
            </w:r>
            <w:r w:rsidRPr="00A65BF7">
              <w:rPr>
                <w:rFonts w:cs="Arial"/>
                <w:color w:val="000000"/>
              </w:rPr>
              <w:t>Programming</w:t>
            </w:r>
            <w:r>
              <w:rPr>
                <w:rFonts w:cs="Arial"/>
                <w:color w:val="000000"/>
              </w:rPr>
              <w:t xml:space="preserve"> </w:t>
            </w:r>
            <w:r w:rsidRPr="00A65BF7">
              <w:rPr>
                <w:rFonts w:cs="Arial"/>
                <w:color w:val="000000"/>
              </w:rPr>
              <w:t>Reference</w:t>
            </w:r>
          </w:p>
        </w:tc>
        <w:tc>
          <w:tcPr>
            <w:tcW w:w="4823" w:type="dxa"/>
            <w:tcBorders>
              <w:top w:val="single" w:sz="4" w:space="0" w:color="auto"/>
              <w:left w:val="single" w:sz="4" w:space="0" w:color="auto"/>
              <w:bottom w:val="single" w:sz="4" w:space="0" w:color="auto"/>
              <w:right w:val="single" w:sz="4" w:space="0" w:color="auto"/>
            </w:tcBorders>
            <w:vAlign w:val="center"/>
          </w:tcPr>
          <w:p w:rsidR="00A65BF7" w:rsidRPr="00A65BF7" w:rsidRDefault="00224EEE">
            <w:pPr>
              <w:spacing w:line="276" w:lineRule="auto"/>
              <w:rPr>
                <w:rFonts w:cs="Arial"/>
                <w:color w:val="000000"/>
              </w:rPr>
            </w:pPr>
            <w:r w:rsidRPr="00A65BF7">
              <w:rPr>
                <w:rFonts w:cs="Arial"/>
                <w:color w:val="000000"/>
              </w:rPr>
              <w:t>AD243x_A2B_Transceiver_Programming_Reference_ Rev1.0 _March_2021.pdf</w:t>
            </w:r>
          </w:p>
        </w:tc>
        <w:tc>
          <w:tcPr>
            <w:tcW w:w="849" w:type="dxa"/>
            <w:tcBorders>
              <w:top w:val="single" w:sz="4" w:space="0" w:color="auto"/>
              <w:left w:val="single" w:sz="4" w:space="0" w:color="auto"/>
              <w:bottom w:val="single" w:sz="4" w:space="0" w:color="auto"/>
              <w:right w:val="single" w:sz="4" w:space="0" w:color="auto"/>
            </w:tcBorders>
            <w:vAlign w:val="center"/>
          </w:tcPr>
          <w:p w:rsidR="00A65BF7" w:rsidRDefault="00224EEE">
            <w:pPr>
              <w:spacing w:line="276" w:lineRule="auto"/>
              <w:jc w:val="center"/>
              <w:rPr>
                <w:rFonts w:cs="Arial"/>
                <w:color w:val="000000"/>
              </w:rPr>
            </w:pPr>
            <w:r>
              <w:rPr>
                <w:rFonts w:cs="Arial"/>
                <w:color w:val="000000"/>
              </w:rPr>
              <w:t>March2021</w:t>
            </w:r>
          </w:p>
        </w:tc>
        <w:tc>
          <w:tcPr>
            <w:tcW w:w="815" w:type="dxa"/>
            <w:tcBorders>
              <w:top w:val="single" w:sz="4" w:space="0" w:color="auto"/>
              <w:left w:val="single" w:sz="4" w:space="0" w:color="auto"/>
              <w:bottom w:val="single" w:sz="4" w:space="0" w:color="auto"/>
              <w:right w:val="single" w:sz="18" w:space="0" w:color="auto"/>
            </w:tcBorders>
            <w:vAlign w:val="center"/>
          </w:tcPr>
          <w:p w:rsidR="00A65BF7" w:rsidRDefault="00224EEE">
            <w:pPr>
              <w:spacing w:line="276" w:lineRule="auto"/>
              <w:jc w:val="center"/>
              <w:rPr>
                <w:rFonts w:cs="Arial"/>
                <w:color w:val="000000"/>
              </w:rPr>
            </w:pPr>
            <w:r>
              <w:rPr>
                <w:rFonts w:cs="Arial"/>
                <w:color w:val="000000"/>
              </w:rPr>
              <w:t>1.0</w:t>
            </w:r>
          </w:p>
        </w:tc>
      </w:tr>
      <w:tr w:rsidR="00A65BF7" w:rsidTr="00A65BF7">
        <w:trPr>
          <w:trHeight w:val="270"/>
          <w:jc w:val="center"/>
        </w:trPr>
        <w:tc>
          <w:tcPr>
            <w:tcW w:w="3750" w:type="dxa"/>
            <w:tcBorders>
              <w:top w:val="single" w:sz="4" w:space="0" w:color="auto"/>
              <w:left w:val="single" w:sz="18" w:space="0" w:color="auto"/>
              <w:bottom w:val="single" w:sz="4" w:space="0" w:color="auto"/>
              <w:right w:val="single" w:sz="4" w:space="0" w:color="auto"/>
            </w:tcBorders>
            <w:vAlign w:val="center"/>
          </w:tcPr>
          <w:p w:rsidR="00A65BF7" w:rsidRPr="007D7075" w:rsidRDefault="00224EEE">
            <w:pPr>
              <w:spacing w:line="276" w:lineRule="auto"/>
              <w:rPr>
                <w:rFonts w:cs="Arial"/>
                <w:color w:val="000000"/>
              </w:rPr>
            </w:pPr>
            <w:r w:rsidRPr="00A65BF7">
              <w:rPr>
                <w:rFonts w:cs="Arial"/>
                <w:color w:val="000000"/>
              </w:rPr>
              <w:t>AD243x</w:t>
            </w:r>
            <w:r>
              <w:rPr>
                <w:rFonts w:cs="Arial"/>
                <w:color w:val="000000"/>
              </w:rPr>
              <w:t xml:space="preserve"> </w:t>
            </w:r>
            <w:r w:rsidRPr="00A65BF7">
              <w:rPr>
                <w:rFonts w:cs="Arial"/>
                <w:color w:val="000000"/>
              </w:rPr>
              <w:t>High</w:t>
            </w:r>
            <w:r>
              <w:rPr>
                <w:rFonts w:cs="Arial"/>
                <w:color w:val="000000"/>
              </w:rPr>
              <w:t xml:space="preserve"> </w:t>
            </w:r>
            <w:r w:rsidRPr="00A65BF7">
              <w:rPr>
                <w:rFonts w:cs="Arial"/>
                <w:color w:val="000000"/>
              </w:rPr>
              <w:t>Power</w:t>
            </w:r>
            <w:r>
              <w:rPr>
                <w:rFonts w:cs="Arial"/>
                <w:color w:val="000000"/>
              </w:rPr>
              <w:t xml:space="preserve"> </w:t>
            </w:r>
            <w:r w:rsidRPr="00A65BF7">
              <w:rPr>
                <w:rFonts w:cs="Arial"/>
                <w:color w:val="000000"/>
              </w:rPr>
              <w:t>Reference</w:t>
            </w:r>
            <w:r>
              <w:rPr>
                <w:rFonts w:cs="Arial"/>
                <w:color w:val="000000"/>
              </w:rPr>
              <w:t xml:space="preserve"> </w:t>
            </w:r>
            <w:r w:rsidRPr="00A65BF7">
              <w:rPr>
                <w:rFonts w:cs="Arial"/>
                <w:color w:val="000000"/>
              </w:rPr>
              <w:t>Schematics</w:t>
            </w:r>
          </w:p>
        </w:tc>
        <w:tc>
          <w:tcPr>
            <w:tcW w:w="4823" w:type="dxa"/>
            <w:tcBorders>
              <w:top w:val="single" w:sz="4" w:space="0" w:color="auto"/>
              <w:left w:val="single" w:sz="4" w:space="0" w:color="auto"/>
              <w:bottom w:val="single" w:sz="4" w:space="0" w:color="auto"/>
              <w:right w:val="single" w:sz="4" w:space="0" w:color="auto"/>
            </w:tcBorders>
            <w:vAlign w:val="center"/>
          </w:tcPr>
          <w:p w:rsidR="00A65BF7" w:rsidRPr="00A65BF7" w:rsidRDefault="00224EEE">
            <w:pPr>
              <w:spacing w:line="276" w:lineRule="auto"/>
              <w:rPr>
                <w:rFonts w:cs="Arial"/>
                <w:color w:val="000000"/>
              </w:rPr>
            </w:pPr>
            <w:r w:rsidRPr="00A65BF7">
              <w:rPr>
                <w:rFonts w:cs="Arial"/>
                <w:color w:val="000000"/>
              </w:rPr>
              <w:t>AD243x_High_Power_Reference_Schematics_CFG-4_NFET-NFET_Rev1.1_27November2020.pdf</w:t>
            </w:r>
          </w:p>
        </w:tc>
        <w:tc>
          <w:tcPr>
            <w:tcW w:w="849" w:type="dxa"/>
            <w:tcBorders>
              <w:top w:val="single" w:sz="4" w:space="0" w:color="auto"/>
              <w:left w:val="single" w:sz="4" w:space="0" w:color="auto"/>
              <w:bottom w:val="single" w:sz="4" w:space="0" w:color="auto"/>
              <w:right w:val="single" w:sz="4" w:space="0" w:color="auto"/>
            </w:tcBorders>
            <w:vAlign w:val="center"/>
          </w:tcPr>
          <w:p w:rsidR="00A65BF7" w:rsidRDefault="00224EEE">
            <w:pPr>
              <w:spacing w:line="276" w:lineRule="auto"/>
              <w:jc w:val="center"/>
              <w:rPr>
                <w:rFonts w:cs="Arial"/>
                <w:color w:val="000000"/>
              </w:rPr>
            </w:pPr>
            <w:r>
              <w:rPr>
                <w:rFonts w:cs="Arial"/>
                <w:color w:val="000000"/>
              </w:rPr>
              <w:t>11/27/2020</w:t>
            </w:r>
          </w:p>
        </w:tc>
        <w:tc>
          <w:tcPr>
            <w:tcW w:w="815" w:type="dxa"/>
            <w:tcBorders>
              <w:top w:val="single" w:sz="4" w:space="0" w:color="auto"/>
              <w:left w:val="single" w:sz="4" w:space="0" w:color="auto"/>
              <w:bottom w:val="single" w:sz="4" w:space="0" w:color="auto"/>
              <w:right w:val="single" w:sz="18" w:space="0" w:color="auto"/>
            </w:tcBorders>
            <w:vAlign w:val="center"/>
          </w:tcPr>
          <w:p w:rsidR="00A65BF7" w:rsidRDefault="00224EEE">
            <w:pPr>
              <w:spacing w:line="276" w:lineRule="auto"/>
              <w:jc w:val="center"/>
              <w:rPr>
                <w:rFonts w:cs="Arial"/>
                <w:color w:val="000000"/>
              </w:rPr>
            </w:pPr>
            <w:r>
              <w:rPr>
                <w:rFonts w:cs="Arial"/>
                <w:color w:val="000000"/>
              </w:rPr>
              <w:t>1.1</w:t>
            </w:r>
          </w:p>
        </w:tc>
      </w:tr>
      <w:tr w:rsidR="00A65BF7" w:rsidTr="00A65BF7">
        <w:trPr>
          <w:trHeight w:val="270"/>
          <w:jc w:val="center"/>
        </w:trPr>
        <w:tc>
          <w:tcPr>
            <w:tcW w:w="3750" w:type="dxa"/>
            <w:tcBorders>
              <w:top w:val="single" w:sz="4" w:space="0" w:color="auto"/>
              <w:left w:val="single" w:sz="18" w:space="0" w:color="auto"/>
              <w:bottom w:val="single" w:sz="4" w:space="0" w:color="auto"/>
              <w:right w:val="single" w:sz="4" w:space="0" w:color="auto"/>
            </w:tcBorders>
            <w:vAlign w:val="center"/>
          </w:tcPr>
          <w:p w:rsidR="00A65BF7" w:rsidRPr="007D7075" w:rsidRDefault="00224EEE">
            <w:pPr>
              <w:spacing w:line="276" w:lineRule="auto"/>
              <w:rPr>
                <w:rFonts w:cs="Arial"/>
                <w:color w:val="000000"/>
              </w:rPr>
            </w:pPr>
            <w:r w:rsidRPr="00A65BF7">
              <w:rPr>
                <w:rFonts w:cs="Arial"/>
                <w:color w:val="000000"/>
              </w:rPr>
              <w:t>AD243x</w:t>
            </w:r>
            <w:r>
              <w:rPr>
                <w:rFonts w:cs="Arial"/>
                <w:color w:val="000000"/>
              </w:rPr>
              <w:t xml:space="preserve"> </w:t>
            </w:r>
            <w:r w:rsidRPr="00A65BF7">
              <w:rPr>
                <w:rFonts w:cs="Arial"/>
                <w:color w:val="000000"/>
              </w:rPr>
              <w:t>Medium</w:t>
            </w:r>
            <w:r>
              <w:rPr>
                <w:rFonts w:cs="Arial"/>
                <w:color w:val="000000"/>
              </w:rPr>
              <w:t xml:space="preserve"> </w:t>
            </w:r>
            <w:r w:rsidRPr="00A65BF7">
              <w:rPr>
                <w:rFonts w:cs="Arial"/>
                <w:color w:val="000000"/>
              </w:rPr>
              <w:t>Power</w:t>
            </w:r>
            <w:r>
              <w:rPr>
                <w:rFonts w:cs="Arial"/>
                <w:color w:val="000000"/>
              </w:rPr>
              <w:t xml:space="preserve"> </w:t>
            </w:r>
            <w:r w:rsidRPr="00A65BF7">
              <w:rPr>
                <w:rFonts w:cs="Arial"/>
                <w:color w:val="000000"/>
              </w:rPr>
              <w:t>Reference</w:t>
            </w:r>
            <w:r>
              <w:rPr>
                <w:rFonts w:cs="Arial"/>
                <w:color w:val="000000"/>
              </w:rPr>
              <w:t xml:space="preserve"> </w:t>
            </w:r>
            <w:r w:rsidRPr="00A65BF7">
              <w:rPr>
                <w:rFonts w:cs="Arial"/>
                <w:color w:val="000000"/>
              </w:rPr>
              <w:t>Schematics</w:t>
            </w:r>
          </w:p>
        </w:tc>
        <w:tc>
          <w:tcPr>
            <w:tcW w:w="4823" w:type="dxa"/>
            <w:tcBorders>
              <w:top w:val="single" w:sz="4" w:space="0" w:color="auto"/>
              <w:left w:val="single" w:sz="4" w:space="0" w:color="auto"/>
              <w:bottom w:val="single" w:sz="4" w:space="0" w:color="auto"/>
              <w:right w:val="single" w:sz="4" w:space="0" w:color="auto"/>
            </w:tcBorders>
            <w:vAlign w:val="center"/>
          </w:tcPr>
          <w:p w:rsidR="00A65BF7" w:rsidRPr="00A65BF7" w:rsidRDefault="00224EEE">
            <w:pPr>
              <w:spacing w:line="276" w:lineRule="auto"/>
              <w:rPr>
                <w:rFonts w:cs="Arial"/>
                <w:color w:val="000000"/>
              </w:rPr>
            </w:pPr>
            <w:r w:rsidRPr="00A65BF7">
              <w:rPr>
                <w:rFonts w:cs="Arial"/>
                <w:color w:val="000000"/>
              </w:rPr>
              <w:t>AD243x_Medium_Power_Reference_Schematics_CFG-4_NFET-NFET_Rev1.2_30November2020.pdf</w:t>
            </w:r>
          </w:p>
        </w:tc>
        <w:tc>
          <w:tcPr>
            <w:tcW w:w="849" w:type="dxa"/>
            <w:tcBorders>
              <w:top w:val="single" w:sz="4" w:space="0" w:color="auto"/>
              <w:left w:val="single" w:sz="4" w:space="0" w:color="auto"/>
              <w:bottom w:val="single" w:sz="4" w:space="0" w:color="auto"/>
              <w:right w:val="single" w:sz="4" w:space="0" w:color="auto"/>
            </w:tcBorders>
            <w:vAlign w:val="center"/>
          </w:tcPr>
          <w:p w:rsidR="00A65BF7" w:rsidRDefault="00224EEE">
            <w:pPr>
              <w:spacing w:line="276" w:lineRule="auto"/>
              <w:jc w:val="center"/>
              <w:rPr>
                <w:rFonts w:cs="Arial"/>
                <w:color w:val="000000"/>
              </w:rPr>
            </w:pPr>
            <w:r>
              <w:rPr>
                <w:rFonts w:cs="Arial"/>
                <w:color w:val="000000"/>
              </w:rPr>
              <w:t>11/30/2020</w:t>
            </w:r>
          </w:p>
        </w:tc>
        <w:tc>
          <w:tcPr>
            <w:tcW w:w="815" w:type="dxa"/>
            <w:tcBorders>
              <w:top w:val="single" w:sz="4" w:space="0" w:color="auto"/>
              <w:left w:val="single" w:sz="4" w:space="0" w:color="auto"/>
              <w:bottom w:val="single" w:sz="4" w:space="0" w:color="auto"/>
              <w:right w:val="single" w:sz="18" w:space="0" w:color="auto"/>
            </w:tcBorders>
            <w:vAlign w:val="center"/>
          </w:tcPr>
          <w:p w:rsidR="00A65BF7" w:rsidRDefault="00224EEE">
            <w:pPr>
              <w:spacing w:line="276" w:lineRule="auto"/>
              <w:jc w:val="center"/>
              <w:rPr>
                <w:rFonts w:cs="Arial"/>
                <w:color w:val="000000"/>
              </w:rPr>
            </w:pPr>
            <w:r>
              <w:rPr>
                <w:rFonts w:cs="Arial"/>
                <w:color w:val="000000"/>
              </w:rPr>
              <w:t>1.2</w:t>
            </w:r>
          </w:p>
        </w:tc>
      </w:tr>
      <w:tr w:rsidR="00A65BF7" w:rsidTr="00A65BF7">
        <w:trPr>
          <w:trHeight w:val="270"/>
          <w:jc w:val="center"/>
        </w:trPr>
        <w:tc>
          <w:tcPr>
            <w:tcW w:w="3750" w:type="dxa"/>
            <w:tcBorders>
              <w:top w:val="single" w:sz="4" w:space="0" w:color="auto"/>
              <w:left w:val="single" w:sz="18" w:space="0" w:color="auto"/>
              <w:bottom w:val="single" w:sz="4" w:space="0" w:color="auto"/>
              <w:right w:val="single" w:sz="4" w:space="0" w:color="auto"/>
            </w:tcBorders>
            <w:vAlign w:val="center"/>
          </w:tcPr>
          <w:p w:rsidR="00A65BF7" w:rsidRPr="007D7075" w:rsidRDefault="00224EEE">
            <w:pPr>
              <w:spacing w:line="276" w:lineRule="auto"/>
              <w:rPr>
                <w:rFonts w:cs="Arial"/>
                <w:color w:val="000000"/>
              </w:rPr>
            </w:pPr>
            <w:r w:rsidRPr="00A65BF7">
              <w:rPr>
                <w:rFonts w:cs="Arial"/>
                <w:color w:val="000000"/>
              </w:rPr>
              <w:t>AD243x</w:t>
            </w:r>
            <w:r>
              <w:rPr>
                <w:rFonts w:cs="Arial"/>
                <w:color w:val="000000"/>
              </w:rPr>
              <w:t xml:space="preserve"> </w:t>
            </w:r>
            <w:r w:rsidRPr="00A65BF7">
              <w:rPr>
                <w:rFonts w:cs="Arial"/>
                <w:color w:val="000000"/>
              </w:rPr>
              <w:t>Tuner</w:t>
            </w:r>
            <w:r>
              <w:rPr>
                <w:rFonts w:cs="Arial"/>
                <w:color w:val="000000"/>
              </w:rPr>
              <w:t xml:space="preserve"> </w:t>
            </w:r>
            <w:r w:rsidRPr="00A65BF7">
              <w:rPr>
                <w:rFonts w:cs="Arial"/>
                <w:color w:val="000000"/>
              </w:rPr>
              <w:t>Reference</w:t>
            </w:r>
            <w:r>
              <w:rPr>
                <w:rFonts w:cs="Arial"/>
                <w:color w:val="000000"/>
              </w:rPr>
              <w:t xml:space="preserve"> </w:t>
            </w:r>
            <w:r w:rsidRPr="00A65BF7">
              <w:rPr>
                <w:rFonts w:cs="Arial"/>
                <w:color w:val="000000"/>
              </w:rPr>
              <w:t>Schematics</w:t>
            </w:r>
          </w:p>
        </w:tc>
        <w:tc>
          <w:tcPr>
            <w:tcW w:w="4823" w:type="dxa"/>
            <w:tcBorders>
              <w:top w:val="single" w:sz="4" w:space="0" w:color="auto"/>
              <w:left w:val="single" w:sz="4" w:space="0" w:color="auto"/>
              <w:bottom w:val="single" w:sz="4" w:space="0" w:color="auto"/>
              <w:right w:val="single" w:sz="4" w:space="0" w:color="auto"/>
            </w:tcBorders>
            <w:vAlign w:val="center"/>
          </w:tcPr>
          <w:p w:rsidR="00A65BF7" w:rsidRPr="00A65BF7" w:rsidRDefault="00224EEE">
            <w:pPr>
              <w:spacing w:line="276" w:lineRule="auto"/>
              <w:rPr>
                <w:rFonts w:cs="Arial"/>
                <w:color w:val="000000"/>
              </w:rPr>
            </w:pPr>
            <w:r w:rsidRPr="00A65BF7">
              <w:rPr>
                <w:rFonts w:cs="Arial"/>
                <w:color w:val="000000"/>
              </w:rPr>
              <w:t>AD243x_Tuner_Reference_Schematics__Rev1.1_27November2020.pdf</w:t>
            </w:r>
          </w:p>
        </w:tc>
        <w:tc>
          <w:tcPr>
            <w:tcW w:w="849" w:type="dxa"/>
            <w:tcBorders>
              <w:top w:val="single" w:sz="4" w:space="0" w:color="auto"/>
              <w:left w:val="single" w:sz="4" w:space="0" w:color="auto"/>
              <w:bottom w:val="single" w:sz="4" w:space="0" w:color="auto"/>
              <w:right w:val="single" w:sz="4" w:space="0" w:color="auto"/>
            </w:tcBorders>
            <w:vAlign w:val="center"/>
          </w:tcPr>
          <w:p w:rsidR="00A65BF7" w:rsidRDefault="00224EEE">
            <w:pPr>
              <w:spacing w:line="276" w:lineRule="auto"/>
              <w:jc w:val="center"/>
              <w:rPr>
                <w:rFonts w:cs="Arial"/>
                <w:color w:val="000000"/>
              </w:rPr>
            </w:pPr>
            <w:r>
              <w:rPr>
                <w:rFonts w:cs="Arial"/>
                <w:color w:val="000000"/>
              </w:rPr>
              <w:t>11/27/2020</w:t>
            </w:r>
          </w:p>
        </w:tc>
        <w:tc>
          <w:tcPr>
            <w:tcW w:w="815" w:type="dxa"/>
            <w:tcBorders>
              <w:top w:val="single" w:sz="4" w:space="0" w:color="auto"/>
              <w:left w:val="single" w:sz="4" w:space="0" w:color="auto"/>
              <w:bottom w:val="single" w:sz="4" w:space="0" w:color="auto"/>
              <w:right w:val="single" w:sz="18" w:space="0" w:color="auto"/>
            </w:tcBorders>
            <w:vAlign w:val="center"/>
          </w:tcPr>
          <w:p w:rsidR="00A65BF7" w:rsidRDefault="00224EEE">
            <w:pPr>
              <w:spacing w:line="276" w:lineRule="auto"/>
              <w:jc w:val="center"/>
              <w:rPr>
                <w:rFonts w:cs="Arial"/>
                <w:color w:val="000000"/>
              </w:rPr>
            </w:pPr>
            <w:r>
              <w:rPr>
                <w:rFonts w:cs="Arial"/>
                <w:color w:val="000000"/>
              </w:rPr>
              <w:t>1.1</w:t>
            </w:r>
          </w:p>
        </w:tc>
      </w:tr>
      <w:tr w:rsidR="00A65BF7" w:rsidTr="00A65BF7">
        <w:trPr>
          <w:trHeight w:val="270"/>
          <w:jc w:val="center"/>
        </w:trPr>
        <w:tc>
          <w:tcPr>
            <w:tcW w:w="3750" w:type="dxa"/>
            <w:tcBorders>
              <w:top w:val="single" w:sz="4" w:space="0" w:color="auto"/>
              <w:left w:val="single" w:sz="18" w:space="0" w:color="auto"/>
              <w:bottom w:val="single" w:sz="4" w:space="0" w:color="auto"/>
              <w:right w:val="single" w:sz="4" w:space="0" w:color="auto"/>
            </w:tcBorders>
            <w:vAlign w:val="center"/>
          </w:tcPr>
          <w:p w:rsidR="00A65BF7" w:rsidRPr="007D7075" w:rsidRDefault="00224EEE">
            <w:pPr>
              <w:spacing w:line="276" w:lineRule="auto"/>
              <w:rPr>
                <w:rFonts w:cs="Arial"/>
                <w:color w:val="000000"/>
              </w:rPr>
            </w:pPr>
            <w:r w:rsidRPr="00A65BF7">
              <w:rPr>
                <w:rFonts w:cs="Arial"/>
                <w:color w:val="000000"/>
              </w:rPr>
              <w:t>AD2426W</w:t>
            </w:r>
            <w:r>
              <w:rPr>
                <w:rFonts w:cs="Arial"/>
                <w:color w:val="000000"/>
              </w:rPr>
              <w:t>/</w:t>
            </w:r>
            <w:r w:rsidRPr="00A65BF7">
              <w:rPr>
                <w:rFonts w:cs="Arial"/>
                <w:color w:val="000000"/>
              </w:rPr>
              <w:t>AD2427W</w:t>
            </w:r>
            <w:r>
              <w:rPr>
                <w:rFonts w:cs="Arial"/>
                <w:color w:val="000000"/>
              </w:rPr>
              <w:t>/</w:t>
            </w:r>
            <w:r w:rsidRPr="00A65BF7">
              <w:rPr>
                <w:rFonts w:cs="Arial"/>
                <w:color w:val="000000"/>
              </w:rPr>
              <w:t>AD2428W-TRM</w:t>
            </w:r>
          </w:p>
        </w:tc>
        <w:tc>
          <w:tcPr>
            <w:tcW w:w="4823" w:type="dxa"/>
            <w:tcBorders>
              <w:top w:val="single" w:sz="4" w:space="0" w:color="auto"/>
              <w:left w:val="single" w:sz="4" w:space="0" w:color="auto"/>
              <w:bottom w:val="single" w:sz="4" w:space="0" w:color="auto"/>
              <w:right w:val="single" w:sz="4" w:space="0" w:color="auto"/>
            </w:tcBorders>
            <w:vAlign w:val="center"/>
          </w:tcPr>
          <w:p w:rsidR="00A65BF7" w:rsidRPr="00A65BF7" w:rsidRDefault="00224EEE">
            <w:pPr>
              <w:spacing w:line="276" w:lineRule="auto"/>
              <w:rPr>
                <w:rFonts w:cs="Arial"/>
                <w:color w:val="000000"/>
              </w:rPr>
            </w:pPr>
            <w:r w:rsidRPr="00A65BF7">
              <w:rPr>
                <w:rFonts w:cs="Arial"/>
                <w:color w:val="000000"/>
              </w:rPr>
              <w:t>AD2426W-AD2427W-AD2428W-TRM-Rev-1.0.pdf</w:t>
            </w:r>
          </w:p>
        </w:tc>
        <w:tc>
          <w:tcPr>
            <w:tcW w:w="849" w:type="dxa"/>
            <w:tcBorders>
              <w:top w:val="single" w:sz="4" w:space="0" w:color="auto"/>
              <w:left w:val="single" w:sz="4" w:space="0" w:color="auto"/>
              <w:bottom w:val="single" w:sz="4" w:space="0" w:color="auto"/>
              <w:right w:val="single" w:sz="4" w:space="0" w:color="auto"/>
            </w:tcBorders>
            <w:vAlign w:val="center"/>
          </w:tcPr>
          <w:p w:rsidR="00A65BF7" w:rsidRDefault="00224EEE">
            <w:pPr>
              <w:spacing w:line="276" w:lineRule="auto"/>
              <w:jc w:val="center"/>
              <w:rPr>
                <w:rFonts w:cs="Arial"/>
                <w:color w:val="000000"/>
              </w:rPr>
            </w:pPr>
            <w:r>
              <w:rPr>
                <w:rFonts w:cs="Arial"/>
                <w:color w:val="000000"/>
              </w:rPr>
              <w:t>Nov 2018</w:t>
            </w:r>
          </w:p>
        </w:tc>
        <w:tc>
          <w:tcPr>
            <w:tcW w:w="815" w:type="dxa"/>
            <w:tcBorders>
              <w:top w:val="single" w:sz="4" w:space="0" w:color="auto"/>
              <w:left w:val="single" w:sz="4" w:space="0" w:color="auto"/>
              <w:bottom w:val="single" w:sz="4" w:space="0" w:color="auto"/>
              <w:right w:val="single" w:sz="18" w:space="0" w:color="auto"/>
            </w:tcBorders>
            <w:vAlign w:val="center"/>
          </w:tcPr>
          <w:p w:rsidR="00A65BF7" w:rsidRDefault="00224EEE">
            <w:pPr>
              <w:spacing w:line="276" w:lineRule="auto"/>
              <w:jc w:val="center"/>
              <w:rPr>
                <w:rFonts w:cs="Arial"/>
                <w:color w:val="000000"/>
              </w:rPr>
            </w:pPr>
            <w:r>
              <w:rPr>
                <w:rFonts w:cs="Arial"/>
                <w:color w:val="000000"/>
              </w:rPr>
              <w:t>1.0</w:t>
            </w:r>
          </w:p>
        </w:tc>
      </w:tr>
      <w:tr w:rsidR="00A65BF7" w:rsidTr="00A65BF7">
        <w:trPr>
          <w:trHeight w:val="270"/>
          <w:jc w:val="center"/>
        </w:trPr>
        <w:tc>
          <w:tcPr>
            <w:tcW w:w="3750" w:type="dxa"/>
            <w:tcBorders>
              <w:top w:val="single" w:sz="4" w:space="0" w:color="auto"/>
              <w:left w:val="single" w:sz="18" w:space="0" w:color="auto"/>
              <w:bottom w:val="single" w:sz="4" w:space="0" w:color="auto"/>
              <w:right w:val="single" w:sz="4" w:space="0" w:color="auto"/>
            </w:tcBorders>
            <w:vAlign w:val="center"/>
          </w:tcPr>
          <w:p w:rsidR="00A65BF7" w:rsidRDefault="00224EEE" w:rsidP="008932FA">
            <w:pPr>
              <w:spacing w:line="276" w:lineRule="auto"/>
              <w:rPr>
                <w:rFonts w:cs="Arial"/>
                <w:color w:val="000000"/>
              </w:rPr>
            </w:pPr>
            <w:r w:rsidRPr="007D7075">
              <w:rPr>
                <w:rFonts w:cs="Arial"/>
                <w:color w:val="000000"/>
              </w:rPr>
              <w:t>AD2431</w:t>
            </w:r>
            <w:r>
              <w:rPr>
                <w:rFonts w:cs="Arial"/>
                <w:color w:val="000000"/>
              </w:rPr>
              <w:t>/</w:t>
            </w:r>
            <w:r w:rsidRPr="007D7075">
              <w:rPr>
                <w:rFonts w:cs="Arial"/>
                <w:color w:val="000000"/>
              </w:rPr>
              <w:t>2432</w:t>
            </w:r>
            <w:r>
              <w:rPr>
                <w:rFonts w:cs="Arial"/>
                <w:color w:val="000000"/>
              </w:rPr>
              <w:t>/</w:t>
            </w:r>
            <w:r w:rsidRPr="007D7075">
              <w:rPr>
                <w:rFonts w:cs="Arial"/>
                <w:color w:val="000000"/>
              </w:rPr>
              <w:t>2433</w:t>
            </w:r>
            <w:r>
              <w:rPr>
                <w:rFonts w:cs="Arial"/>
                <w:color w:val="000000"/>
              </w:rPr>
              <w:t>/</w:t>
            </w:r>
            <w:r w:rsidRPr="007D7075">
              <w:rPr>
                <w:rFonts w:cs="Arial"/>
                <w:color w:val="000000"/>
              </w:rPr>
              <w:t>2435</w:t>
            </w:r>
            <w:r>
              <w:rPr>
                <w:rFonts w:cs="Arial"/>
                <w:color w:val="000000"/>
              </w:rPr>
              <w:t xml:space="preserve"> Data Sheets</w:t>
            </w:r>
          </w:p>
        </w:tc>
        <w:tc>
          <w:tcPr>
            <w:tcW w:w="4823" w:type="dxa"/>
            <w:tcBorders>
              <w:top w:val="single" w:sz="4" w:space="0" w:color="auto"/>
              <w:left w:val="single" w:sz="4" w:space="0" w:color="auto"/>
              <w:bottom w:val="single" w:sz="4" w:space="0" w:color="auto"/>
              <w:right w:val="single" w:sz="4" w:space="0" w:color="auto"/>
            </w:tcBorders>
            <w:vAlign w:val="center"/>
          </w:tcPr>
          <w:p w:rsidR="00A65BF7" w:rsidRDefault="00224EEE" w:rsidP="008932FA">
            <w:pPr>
              <w:spacing w:line="276" w:lineRule="auto"/>
              <w:rPr>
                <w:rFonts w:cs="Arial"/>
                <w:color w:val="000000"/>
              </w:rPr>
            </w:pPr>
            <w:r w:rsidRPr="007D7075">
              <w:rPr>
                <w:rFonts w:cs="Arial"/>
                <w:color w:val="000000"/>
              </w:rPr>
              <w:t>AD2431_2432_2433_2435_PrD_datasheet</w:t>
            </w:r>
            <w:r>
              <w:rPr>
                <w:rFonts w:cs="Arial"/>
                <w:color w:val="000000"/>
              </w:rPr>
              <w:t>.pdf</w:t>
            </w:r>
          </w:p>
        </w:tc>
        <w:tc>
          <w:tcPr>
            <w:tcW w:w="849" w:type="dxa"/>
            <w:tcBorders>
              <w:top w:val="single" w:sz="4" w:space="0" w:color="auto"/>
              <w:left w:val="single" w:sz="4" w:space="0" w:color="auto"/>
              <w:bottom w:val="single" w:sz="4" w:space="0" w:color="auto"/>
              <w:right w:val="single" w:sz="4" w:space="0" w:color="auto"/>
            </w:tcBorders>
            <w:vAlign w:val="center"/>
          </w:tcPr>
          <w:p w:rsidR="00A65BF7" w:rsidRDefault="00224EEE" w:rsidP="008932FA">
            <w:pPr>
              <w:spacing w:line="276" w:lineRule="auto"/>
              <w:jc w:val="center"/>
              <w:rPr>
                <w:rFonts w:cs="Arial"/>
                <w:color w:val="000000"/>
              </w:rPr>
            </w:pPr>
            <w:r>
              <w:rPr>
                <w:rFonts w:cs="Arial"/>
                <w:color w:val="000000"/>
              </w:rPr>
              <w:t>July 2020</w:t>
            </w:r>
          </w:p>
        </w:tc>
        <w:tc>
          <w:tcPr>
            <w:tcW w:w="815" w:type="dxa"/>
            <w:tcBorders>
              <w:top w:val="single" w:sz="4" w:space="0" w:color="auto"/>
              <w:left w:val="single" w:sz="4" w:space="0" w:color="auto"/>
              <w:bottom w:val="single" w:sz="4" w:space="0" w:color="auto"/>
              <w:right w:val="single" w:sz="18" w:space="0" w:color="auto"/>
            </w:tcBorders>
            <w:vAlign w:val="center"/>
          </w:tcPr>
          <w:p w:rsidR="00A65BF7" w:rsidRDefault="00224EEE" w:rsidP="008932FA">
            <w:pPr>
              <w:spacing w:line="276" w:lineRule="auto"/>
              <w:jc w:val="center"/>
              <w:rPr>
                <w:rFonts w:cs="Arial"/>
                <w:color w:val="000000"/>
              </w:rPr>
            </w:pPr>
            <w:r>
              <w:rPr>
                <w:rFonts w:cs="Arial"/>
                <w:color w:val="000000"/>
              </w:rPr>
              <w:t>PrD</w:t>
            </w:r>
          </w:p>
        </w:tc>
      </w:tr>
      <w:tr w:rsidR="007D7075" w:rsidTr="00A65BF7">
        <w:trPr>
          <w:trHeight w:val="270"/>
          <w:jc w:val="center"/>
        </w:trPr>
        <w:tc>
          <w:tcPr>
            <w:tcW w:w="3750" w:type="dxa"/>
            <w:tcBorders>
              <w:top w:val="single" w:sz="4" w:space="0" w:color="auto"/>
              <w:left w:val="single" w:sz="18" w:space="0" w:color="auto"/>
              <w:bottom w:val="single" w:sz="4" w:space="0" w:color="auto"/>
              <w:right w:val="single" w:sz="4" w:space="0" w:color="auto"/>
            </w:tcBorders>
            <w:vAlign w:val="center"/>
          </w:tcPr>
          <w:p w:rsidR="007D7075" w:rsidRPr="007D7075" w:rsidRDefault="00224EEE">
            <w:pPr>
              <w:spacing w:line="276" w:lineRule="auto"/>
              <w:rPr>
                <w:rFonts w:cs="Arial"/>
                <w:color w:val="000000"/>
              </w:rPr>
            </w:pPr>
            <w:r w:rsidRPr="007D7075">
              <w:rPr>
                <w:rFonts w:cs="Arial"/>
                <w:color w:val="000000"/>
              </w:rPr>
              <w:t>AD2431</w:t>
            </w:r>
            <w:r>
              <w:rPr>
                <w:rFonts w:cs="Arial"/>
                <w:color w:val="000000"/>
              </w:rPr>
              <w:t>/</w:t>
            </w:r>
            <w:r w:rsidRPr="007D7075">
              <w:rPr>
                <w:rFonts w:cs="Arial"/>
                <w:color w:val="000000"/>
              </w:rPr>
              <w:t>AD2432</w:t>
            </w:r>
            <w:r>
              <w:rPr>
                <w:rFonts w:cs="Arial"/>
                <w:color w:val="000000"/>
              </w:rPr>
              <w:t>/</w:t>
            </w:r>
            <w:r w:rsidRPr="007D7075">
              <w:rPr>
                <w:rFonts w:cs="Arial"/>
                <w:color w:val="000000"/>
              </w:rPr>
              <w:t>AD2433</w:t>
            </w:r>
            <w:r>
              <w:rPr>
                <w:rFonts w:cs="Arial"/>
                <w:color w:val="000000"/>
              </w:rPr>
              <w:t>/</w:t>
            </w:r>
            <w:r w:rsidRPr="007D7075">
              <w:rPr>
                <w:rFonts w:cs="Arial"/>
                <w:color w:val="000000"/>
              </w:rPr>
              <w:t>AD2435 Anomaly List</w:t>
            </w:r>
          </w:p>
        </w:tc>
        <w:tc>
          <w:tcPr>
            <w:tcW w:w="4823" w:type="dxa"/>
            <w:tcBorders>
              <w:top w:val="single" w:sz="4" w:space="0" w:color="auto"/>
              <w:left w:val="single" w:sz="4" w:space="0" w:color="auto"/>
              <w:bottom w:val="single" w:sz="4" w:space="0" w:color="auto"/>
              <w:right w:val="single" w:sz="4" w:space="0" w:color="auto"/>
            </w:tcBorders>
            <w:vAlign w:val="center"/>
          </w:tcPr>
          <w:p w:rsidR="007D7075" w:rsidRPr="007D7075" w:rsidRDefault="00224EEE">
            <w:pPr>
              <w:spacing w:line="276" w:lineRule="auto"/>
              <w:rPr>
                <w:rFonts w:cs="Arial"/>
                <w:color w:val="000000"/>
              </w:rPr>
            </w:pPr>
            <w:r w:rsidRPr="007D7075">
              <w:rPr>
                <w:rFonts w:cs="Arial"/>
                <w:color w:val="000000"/>
              </w:rPr>
              <w:t>AD2431_AD2432_AD2433_AD2435 Anomaly List for Revision(s) 1.0, 1.1 (Rev B)</w:t>
            </w:r>
            <w:r>
              <w:rPr>
                <w:rFonts w:cs="Arial"/>
                <w:color w:val="000000"/>
              </w:rPr>
              <w:t>.pdf</w:t>
            </w:r>
          </w:p>
        </w:tc>
        <w:tc>
          <w:tcPr>
            <w:tcW w:w="849" w:type="dxa"/>
            <w:tcBorders>
              <w:top w:val="single" w:sz="4" w:space="0" w:color="auto"/>
              <w:left w:val="single" w:sz="4" w:space="0" w:color="auto"/>
              <w:bottom w:val="single" w:sz="4" w:space="0" w:color="auto"/>
              <w:right w:val="single" w:sz="4" w:space="0" w:color="auto"/>
            </w:tcBorders>
            <w:vAlign w:val="center"/>
          </w:tcPr>
          <w:p w:rsidR="007D7075" w:rsidRDefault="00224EEE">
            <w:pPr>
              <w:spacing w:line="276" w:lineRule="auto"/>
              <w:jc w:val="center"/>
              <w:rPr>
                <w:rFonts w:cs="Arial"/>
                <w:color w:val="000000"/>
              </w:rPr>
            </w:pPr>
            <w:r>
              <w:rPr>
                <w:rFonts w:cs="Arial"/>
                <w:color w:val="000000"/>
              </w:rPr>
              <w:t>2020/09/29</w:t>
            </w:r>
          </w:p>
        </w:tc>
        <w:tc>
          <w:tcPr>
            <w:tcW w:w="815" w:type="dxa"/>
            <w:tcBorders>
              <w:top w:val="single" w:sz="4" w:space="0" w:color="auto"/>
              <w:left w:val="single" w:sz="4" w:space="0" w:color="auto"/>
              <w:bottom w:val="single" w:sz="4" w:space="0" w:color="auto"/>
              <w:right w:val="single" w:sz="18" w:space="0" w:color="auto"/>
            </w:tcBorders>
            <w:vAlign w:val="center"/>
          </w:tcPr>
          <w:p w:rsidR="007D7075" w:rsidRDefault="00224EEE">
            <w:pPr>
              <w:spacing w:line="276" w:lineRule="auto"/>
              <w:jc w:val="center"/>
              <w:rPr>
                <w:rFonts w:cs="Arial"/>
                <w:color w:val="000000"/>
              </w:rPr>
            </w:pPr>
            <w:r>
              <w:rPr>
                <w:rFonts w:cs="Arial"/>
                <w:color w:val="000000"/>
              </w:rPr>
              <w:t>B</w:t>
            </w:r>
          </w:p>
        </w:tc>
      </w:tr>
      <w:tr w:rsidR="00A65BF7" w:rsidTr="00A65BF7">
        <w:trPr>
          <w:trHeight w:val="270"/>
          <w:jc w:val="center"/>
        </w:trPr>
        <w:tc>
          <w:tcPr>
            <w:tcW w:w="3750" w:type="dxa"/>
            <w:tcBorders>
              <w:top w:val="single" w:sz="4" w:space="0" w:color="auto"/>
              <w:left w:val="single" w:sz="18" w:space="0" w:color="auto"/>
              <w:bottom w:val="single" w:sz="4" w:space="0" w:color="auto"/>
              <w:right w:val="single" w:sz="4" w:space="0" w:color="auto"/>
            </w:tcBorders>
            <w:vAlign w:val="center"/>
          </w:tcPr>
          <w:p w:rsidR="00A65BF7" w:rsidRPr="007D7075" w:rsidRDefault="00224EEE">
            <w:pPr>
              <w:spacing w:line="276" w:lineRule="auto"/>
              <w:rPr>
                <w:rFonts w:cs="Arial"/>
                <w:color w:val="000000"/>
              </w:rPr>
            </w:pPr>
            <w:r w:rsidRPr="00A65BF7">
              <w:rPr>
                <w:rFonts w:cs="Arial"/>
                <w:color w:val="000000"/>
              </w:rPr>
              <w:t>AD2433</w:t>
            </w:r>
            <w:r>
              <w:rPr>
                <w:rFonts w:cs="Arial"/>
                <w:color w:val="000000"/>
              </w:rPr>
              <w:t xml:space="preserve"> </w:t>
            </w:r>
            <w:r w:rsidRPr="00A65BF7">
              <w:rPr>
                <w:rFonts w:cs="Arial"/>
                <w:color w:val="000000"/>
              </w:rPr>
              <w:t>Standard</w:t>
            </w:r>
            <w:r>
              <w:rPr>
                <w:rFonts w:cs="Arial"/>
                <w:color w:val="000000"/>
              </w:rPr>
              <w:t xml:space="preserve"> </w:t>
            </w:r>
            <w:r w:rsidRPr="00A65BF7">
              <w:rPr>
                <w:rFonts w:cs="Arial"/>
                <w:color w:val="000000"/>
              </w:rPr>
              <w:t>Power</w:t>
            </w:r>
            <w:r>
              <w:rPr>
                <w:rFonts w:cs="Arial"/>
                <w:color w:val="000000"/>
              </w:rPr>
              <w:t xml:space="preserve"> </w:t>
            </w:r>
            <w:r w:rsidRPr="00A65BF7">
              <w:rPr>
                <w:rFonts w:cs="Arial"/>
                <w:color w:val="000000"/>
              </w:rPr>
              <w:t>(2.5W)</w:t>
            </w:r>
            <w:r>
              <w:rPr>
                <w:rFonts w:cs="Arial"/>
                <w:color w:val="000000"/>
              </w:rPr>
              <w:t xml:space="preserve"> </w:t>
            </w:r>
            <w:r w:rsidRPr="00A65BF7">
              <w:rPr>
                <w:rFonts w:cs="Arial"/>
                <w:color w:val="000000"/>
              </w:rPr>
              <w:t>Reference</w:t>
            </w:r>
            <w:r>
              <w:rPr>
                <w:rFonts w:cs="Arial"/>
                <w:color w:val="000000"/>
              </w:rPr>
              <w:t xml:space="preserve"> </w:t>
            </w:r>
            <w:r w:rsidRPr="00A65BF7">
              <w:rPr>
                <w:rFonts w:cs="Arial"/>
                <w:color w:val="000000"/>
              </w:rPr>
              <w:t>Schematics</w:t>
            </w:r>
          </w:p>
        </w:tc>
        <w:tc>
          <w:tcPr>
            <w:tcW w:w="4823" w:type="dxa"/>
            <w:tcBorders>
              <w:top w:val="single" w:sz="4" w:space="0" w:color="auto"/>
              <w:left w:val="single" w:sz="4" w:space="0" w:color="auto"/>
              <w:bottom w:val="single" w:sz="4" w:space="0" w:color="auto"/>
              <w:right w:val="single" w:sz="4" w:space="0" w:color="auto"/>
            </w:tcBorders>
            <w:vAlign w:val="center"/>
          </w:tcPr>
          <w:p w:rsidR="00A65BF7" w:rsidRPr="007D7075" w:rsidRDefault="00224EEE">
            <w:pPr>
              <w:spacing w:line="276" w:lineRule="auto"/>
              <w:rPr>
                <w:rFonts w:cs="Arial"/>
                <w:color w:val="000000"/>
              </w:rPr>
            </w:pPr>
            <w:r w:rsidRPr="00A65BF7">
              <w:rPr>
                <w:rFonts w:cs="Arial"/>
                <w:color w:val="000000"/>
              </w:rPr>
              <w:t>AD2433_</w:t>
            </w:r>
            <w:proofErr w:type="gramStart"/>
            <w:r w:rsidRPr="00A65BF7">
              <w:rPr>
                <w:rFonts w:cs="Arial"/>
                <w:color w:val="000000"/>
              </w:rPr>
              <w:t>StandardPower(</w:t>
            </w:r>
            <w:proofErr w:type="gramEnd"/>
            <w:r w:rsidRPr="00A65BF7">
              <w:rPr>
                <w:rFonts w:cs="Arial"/>
                <w:color w:val="000000"/>
              </w:rPr>
              <w:t>2.5W)_Reference_Schematics_Rev1.1_2020_11_27.pdf</w:t>
            </w:r>
          </w:p>
        </w:tc>
        <w:tc>
          <w:tcPr>
            <w:tcW w:w="849" w:type="dxa"/>
            <w:tcBorders>
              <w:top w:val="single" w:sz="4" w:space="0" w:color="auto"/>
              <w:left w:val="single" w:sz="4" w:space="0" w:color="auto"/>
              <w:bottom w:val="single" w:sz="4" w:space="0" w:color="auto"/>
              <w:right w:val="single" w:sz="4" w:space="0" w:color="auto"/>
            </w:tcBorders>
            <w:vAlign w:val="center"/>
          </w:tcPr>
          <w:p w:rsidR="00A65BF7" w:rsidRDefault="00224EEE">
            <w:pPr>
              <w:spacing w:line="276" w:lineRule="auto"/>
              <w:jc w:val="center"/>
              <w:rPr>
                <w:rFonts w:cs="Arial"/>
                <w:color w:val="000000"/>
              </w:rPr>
            </w:pPr>
            <w:r>
              <w:rPr>
                <w:rFonts w:cs="Arial"/>
                <w:color w:val="000000"/>
              </w:rPr>
              <w:t>11/27/2020</w:t>
            </w:r>
          </w:p>
        </w:tc>
        <w:tc>
          <w:tcPr>
            <w:tcW w:w="815" w:type="dxa"/>
            <w:tcBorders>
              <w:top w:val="single" w:sz="4" w:space="0" w:color="auto"/>
              <w:left w:val="single" w:sz="4" w:space="0" w:color="auto"/>
              <w:bottom w:val="single" w:sz="4" w:space="0" w:color="auto"/>
              <w:right w:val="single" w:sz="18" w:space="0" w:color="auto"/>
            </w:tcBorders>
            <w:vAlign w:val="center"/>
          </w:tcPr>
          <w:p w:rsidR="00A65BF7" w:rsidRDefault="00224EEE">
            <w:pPr>
              <w:spacing w:line="276" w:lineRule="auto"/>
              <w:jc w:val="center"/>
              <w:rPr>
                <w:rFonts w:cs="Arial"/>
                <w:color w:val="000000"/>
              </w:rPr>
            </w:pPr>
            <w:r>
              <w:rPr>
                <w:rFonts w:cs="Arial"/>
                <w:color w:val="000000"/>
              </w:rPr>
              <w:t>1.1</w:t>
            </w:r>
          </w:p>
        </w:tc>
      </w:tr>
      <w:tr w:rsidR="00A65BF7" w:rsidTr="00A65BF7">
        <w:trPr>
          <w:trHeight w:val="270"/>
          <w:jc w:val="center"/>
        </w:trPr>
        <w:tc>
          <w:tcPr>
            <w:tcW w:w="3750" w:type="dxa"/>
            <w:tcBorders>
              <w:top w:val="single" w:sz="4" w:space="0" w:color="auto"/>
              <w:left w:val="single" w:sz="18" w:space="0" w:color="auto"/>
              <w:bottom w:val="single" w:sz="4" w:space="0" w:color="auto"/>
              <w:right w:val="single" w:sz="4" w:space="0" w:color="auto"/>
            </w:tcBorders>
            <w:vAlign w:val="center"/>
          </w:tcPr>
          <w:p w:rsidR="00A65BF7" w:rsidRPr="007D7075" w:rsidRDefault="00224EEE">
            <w:pPr>
              <w:spacing w:line="276" w:lineRule="auto"/>
              <w:rPr>
                <w:rFonts w:cs="Arial"/>
                <w:color w:val="000000"/>
              </w:rPr>
            </w:pPr>
            <w:r w:rsidRPr="00A65BF7">
              <w:rPr>
                <w:rFonts w:cs="Arial"/>
                <w:color w:val="000000"/>
              </w:rPr>
              <w:t>ADI A2B Stack UserGuide</w:t>
            </w:r>
          </w:p>
        </w:tc>
        <w:tc>
          <w:tcPr>
            <w:tcW w:w="4823" w:type="dxa"/>
            <w:tcBorders>
              <w:top w:val="single" w:sz="4" w:space="0" w:color="auto"/>
              <w:left w:val="single" w:sz="4" w:space="0" w:color="auto"/>
              <w:bottom w:val="single" w:sz="4" w:space="0" w:color="auto"/>
              <w:right w:val="single" w:sz="4" w:space="0" w:color="auto"/>
            </w:tcBorders>
            <w:vAlign w:val="center"/>
          </w:tcPr>
          <w:p w:rsidR="00A65BF7" w:rsidRPr="00A65BF7" w:rsidRDefault="00224EEE">
            <w:pPr>
              <w:spacing w:line="276" w:lineRule="auto"/>
              <w:rPr>
                <w:rFonts w:cs="Arial"/>
                <w:color w:val="000000"/>
              </w:rPr>
            </w:pPr>
            <w:r w:rsidRPr="00A65BF7">
              <w:rPr>
                <w:rFonts w:cs="Arial"/>
                <w:color w:val="000000"/>
              </w:rPr>
              <w:t>ADI A2B Stack UserGuide_V6.0_2018-06-06.pdf</w:t>
            </w:r>
          </w:p>
        </w:tc>
        <w:tc>
          <w:tcPr>
            <w:tcW w:w="849" w:type="dxa"/>
            <w:tcBorders>
              <w:top w:val="single" w:sz="4" w:space="0" w:color="auto"/>
              <w:left w:val="single" w:sz="4" w:space="0" w:color="auto"/>
              <w:bottom w:val="single" w:sz="4" w:space="0" w:color="auto"/>
              <w:right w:val="single" w:sz="4" w:space="0" w:color="auto"/>
            </w:tcBorders>
            <w:vAlign w:val="center"/>
          </w:tcPr>
          <w:p w:rsidR="00A65BF7" w:rsidRDefault="00224EEE">
            <w:pPr>
              <w:spacing w:line="276" w:lineRule="auto"/>
              <w:jc w:val="center"/>
              <w:rPr>
                <w:rFonts w:cs="Arial"/>
                <w:color w:val="000000"/>
              </w:rPr>
            </w:pPr>
            <w:r>
              <w:rPr>
                <w:rFonts w:cs="Arial"/>
                <w:color w:val="000000"/>
              </w:rPr>
              <w:t>06/06/2018</w:t>
            </w:r>
          </w:p>
        </w:tc>
        <w:tc>
          <w:tcPr>
            <w:tcW w:w="815" w:type="dxa"/>
            <w:tcBorders>
              <w:top w:val="single" w:sz="4" w:space="0" w:color="auto"/>
              <w:left w:val="single" w:sz="4" w:space="0" w:color="auto"/>
              <w:bottom w:val="single" w:sz="4" w:space="0" w:color="auto"/>
              <w:right w:val="single" w:sz="18" w:space="0" w:color="auto"/>
            </w:tcBorders>
            <w:vAlign w:val="center"/>
          </w:tcPr>
          <w:p w:rsidR="00A65BF7" w:rsidRDefault="00224EEE">
            <w:pPr>
              <w:spacing w:line="276" w:lineRule="auto"/>
              <w:jc w:val="center"/>
              <w:rPr>
                <w:rFonts w:cs="Arial"/>
                <w:color w:val="000000"/>
              </w:rPr>
            </w:pPr>
            <w:r>
              <w:rPr>
                <w:rFonts w:cs="Arial"/>
                <w:color w:val="000000"/>
              </w:rPr>
              <w:t>6.0</w:t>
            </w:r>
          </w:p>
        </w:tc>
      </w:tr>
      <w:tr w:rsidR="00367534" w:rsidTr="00A65BF7">
        <w:trPr>
          <w:trHeight w:val="270"/>
          <w:jc w:val="center"/>
        </w:trPr>
        <w:tc>
          <w:tcPr>
            <w:tcW w:w="3750" w:type="dxa"/>
            <w:tcBorders>
              <w:top w:val="single" w:sz="4" w:space="0" w:color="auto"/>
              <w:left w:val="single" w:sz="18" w:space="0" w:color="auto"/>
              <w:bottom w:val="single" w:sz="4" w:space="0" w:color="auto"/>
              <w:right w:val="single" w:sz="4" w:space="0" w:color="auto"/>
            </w:tcBorders>
            <w:vAlign w:val="center"/>
            <w:hideMark/>
          </w:tcPr>
          <w:p w:rsidR="00367534" w:rsidRDefault="00224EEE" w:rsidP="00367534">
            <w:pPr>
              <w:spacing w:line="276" w:lineRule="auto"/>
              <w:rPr>
                <w:rFonts w:cs="Arial"/>
                <w:color w:val="000000"/>
              </w:rPr>
            </w:pPr>
            <w:r>
              <w:rPr>
                <w:rFonts w:cs="Arial"/>
                <w:color w:val="000000"/>
              </w:rPr>
              <w:t>Analog Devices A2B Hardware Review</w:t>
            </w:r>
          </w:p>
        </w:tc>
        <w:tc>
          <w:tcPr>
            <w:tcW w:w="4823" w:type="dxa"/>
            <w:tcBorders>
              <w:top w:val="single" w:sz="4" w:space="0" w:color="auto"/>
              <w:left w:val="single" w:sz="4" w:space="0" w:color="auto"/>
              <w:bottom w:val="single" w:sz="4" w:space="0" w:color="auto"/>
              <w:right w:val="single" w:sz="4" w:space="0" w:color="auto"/>
            </w:tcBorders>
            <w:vAlign w:val="center"/>
            <w:hideMark/>
          </w:tcPr>
          <w:p w:rsidR="00367534" w:rsidRDefault="00224EEE" w:rsidP="00367534">
            <w:pPr>
              <w:spacing w:line="276" w:lineRule="auto"/>
              <w:rPr>
                <w:rFonts w:cs="Arial"/>
                <w:color w:val="000000"/>
              </w:rPr>
            </w:pPr>
            <w:r w:rsidRPr="00A65BF7">
              <w:rPr>
                <w:rFonts w:cs="Arial"/>
                <w:color w:val="000000"/>
              </w:rPr>
              <w:t xml:space="preserve">Analog Devices A2B Hardware Review 000603.501 </w:t>
            </w:r>
            <w:r w:rsidRPr="00A65BF7">
              <w:rPr>
                <w:rFonts w:cs="Arial"/>
                <w:color w:val="000000"/>
              </w:rPr>
              <w:t>AG_2021-04-28</w:t>
            </w:r>
            <w:r>
              <w:rPr>
                <w:rFonts w:cs="Arial"/>
                <w:color w:val="000000"/>
              </w:rPr>
              <w:t>.docx</w:t>
            </w:r>
          </w:p>
        </w:tc>
        <w:tc>
          <w:tcPr>
            <w:tcW w:w="849" w:type="dxa"/>
            <w:tcBorders>
              <w:top w:val="single" w:sz="4" w:space="0" w:color="auto"/>
              <w:left w:val="single" w:sz="4" w:space="0" w:color="auto"/>
              <w:bottom w:val="single" w:sz="4" w:space="0" w:color="auto"/>
              <w:right w:val="single" w:sz="4" w:space="0" w:color="auto"/>
            </w:tcBorders>
            <w:vAlign w:val="center"/>
            <w:hideMark/>
          </w:tcPr>
          <w:p w:rsidR="00367534" w:rsidRDefault="00224EEE" w:rsidP="00367534">
            <w:pPr>
              <w:spacing w:line="276" w:lineRule="auto"/>
              <w:jc w:val="center"/>
              <w:rPr>
                <w:rFonts w:cs="Arial"/>
                <w:color w:val="000000"/>
              </w:rPr>
            </w:pPr>
            <w:r>
              <w:rPr>
                <w:rFonts w:cs="Arial"/>
                <w:color w:val="000000"/>
              </w:rPr>
              <w:t>202</w:t>
            </w:r>
            <w:r>
              <w:rPr>
                <w:rFonts w:cs="Arial"/>
                <w:color w:val="000000"/>
              </w:rPr>
              <w:t>1</w:t>
            </w:r>
            <w:r>
              <w:rPr>
                <w:rFonts w:cs="Arial"/>
                <w:color w:val="000000"/>
              </w:rPr>
              <w:t>/0</w:t>
            </w:r>
            <w:r>
              <w:rPr>
                <w:rFonts w:cs="Arial"/>
                <w:color w:val="000000"/>
              </w:rPr>
              <w:t>4</w:t>
            </w:r>
            <w:r>
              <w:rPr>
                <w:rFonts w:cs="Arial"/>
                <w:color w:val="000000"/>
              </w:rPr>
              <w:t>/</w:t>
            </w:r>
            <w:r>
              <w:rPr>
                <w:rFonts w:cs="Arial"/>
                <w:color w:val="000000"/>
              </w:rPr>
              <w:t>28</w:t>
            </w:r>
          </w:p>
        </w:tc>
        <w:tc>
          <w:tcPr>
            <w:tcW w:w="815" w:type="dxa"/>
            <w:tcBorders>
              <w:top w:val="single" w:sz="4" w:space="0" w:color="auto"/>
              <w:left w:val="single" w:sz="4" w:space="0" w:color="auto"/>
              <w:bottom w:val="single" w:sz="4" w:space="0" w:color="auto"/>
              <w:right w:val="single" w:sz="18" w:space="0" w:color="auto"/>
            </w:tcBorders>
            <w:vAlign w:val="center"/>
            <w:hideMark/>
          </w:tcPr>
          <w:p w:rsidR="00367534" w:rsidRDefault="00224EEE" w:rsidP="00367534">
            <w:pPr>
              <w:spacing w:line="276" w:lineRule="auto"/>
              <w:jc w:val="center"/>
              <w:rPr>
                <w:rFonts w:cs="Arial"/>
                <w:color w:val="000000"/>
              </w:rPr>
            </w:pPr>
            <w:r>
              <w:rPr>
                <w:rFonts w:cs="Arial"/>
                <w:color w:val="000000"/>
              </w:rPr>
              <w:t>A</w:t>
            </w:r>
            <w:r>
              <w:rPr>
                <w:rFonts w:cs="Arial"/>
                <w:color w:val="000000"/>
              </w:rPr>
              <w:t>G</w:t>
            </w:r>
          </w:p>
        </w:tc>
      </w:tr>
      <w:tr w:rsidR="00367534" w:rsidTr="00A65BF7">
        <w:trPr>
          <w:trHeight w:val="270"/>
          <w:jc w:val="center"/>
        </w:trPr>
        <w:tc>
          <w:tcPr>
            <w:tcW w:w="3750" w:type="dxa"/>
            <w:tcBorders>
              <w:top w:val="single" w:sz="4" w:space="0" w:color="auto"/>
              <w:left w:val="single" w:sz="18" w:space="0" w:color="auto"/>
              <w:bottom w:val="single" w:sz="4" w:space="0" w:color="auto"/>
              <w:right w:val="single" w:sz="4" w:space="0" w:color="auto"/>
            </w:tcBorders>
            <w:vAlign w:val="center"/>
            <w:hideMark/>
          </w:tcPr>
          <w:p w:rsidR="00367534" w:rsidRDefault="00224EEE" w:rsidP="00367534">
            <w:pPr>
              <w:spacing w:line="276" w:lineRule="auto"/>
              <w:rPr>
                <w:rFonts w:cs="Arial"/>
                <w:color w:val="000000"/>
              </w:rPr>
            </w:pPr>
            <w:r>
              <w:rPr>
                <w:rFonts w:cs="Arial"/>
                <w:color w:val="000000"/>
              </w:rPr>
              <w:t>Analog Devices A2B Data link Implementation Specification</w:t>
            </w:r>
          </w:p>
        </w:tc>
        <w:tc>
          <w:tcPr>
            <w:tcW w:w="4823" w:type="dxa"/>
            <w:tcBorders>
              <w:top w:val="single" w:sz="4" w:space="0" w:color="auto"/>
              <w:left w:val="single" w:sz="4" w:space="0" w:color="auto"/>
              <w:bottom w:val="single" w:sz="4" w:space="0" w:color="auto"/>
              <w:right w:val="single" w:sz="4" w:space="0" w:color="auto"/>
            </w:tcBorders>
            <w:vAlign w:val="center"/>
            <w:hideMark/>
          </w:tcPr>
          <w:p w:rsidR="00367534" w:rsidRDefault="00224EEE" w:rsidP="00367534">
            <w:pPr>
              <w:spacing w:line="276" w:lineRule="auto"/>
              <w:rPr>
                <w:rFonts w:cs="Arial"/>
                <w:color w:val="000000"/>
              </w:rPr>
            </w:pPr>
            <w:r w:rsidRPr="00A65BF7">
              <w:rPr>
                <w:rFonts w:cs="Arial"/>
                <w:color w:val="000000"/>
              </w:rPr>
              <w:t>Analog Devices A2B Link Implementation Specification ver 2.1_2021-04-28</w:t>
            </w:r>
            <w:r>
              <w:rPr>
                <w:rFonts w:cs="Arial"/>
                <w:color w:val="000000"/>
              </w:rPr>
              <w:t>.docx</w:t>
            </w:r>
          </w:p>
        </w:tc>
        <w:tc>
          <w:tcPr>
            <w:tcW w:w="849" w:type="dxa"/>
            <w:tcBorders>
              <w:top w:val="single" w:sz="4" w:space="0" w:color="auto"/>
              <w:left w:val="single" w:sz="4" w:space="0" w:color="auto"/>
              <w:bottom w:val="single" w:sz="4" w:space="0" w:color="auto"/>
              <w:right w:val="single" w:sz="4" w:space="0" w:color="auto"/>
            </w:tcBorders>
            <w:vAlign w:val="center"/>
            <w:hideMark/>
          </w:tcPr>
          <w:p w:rsidR="00367534" w:rsidRDefault="00224EEE" w:rsidP="00367534">
            <w:pPr>
              <w:spacing w:line="276" w:lineRule="auto"/>
              <w:jc w:val="center"/>
              <w:rPr>
                <w:rFonts w:cs="Arial"/>
                <w:color w:val="000000"/>
              </w:rPr>
            </w:pPr>
            <w:r>
              <w:rPr>
                <w:rFonts w:cs="Arial"/>
                <w:color w:val="000000"/>
              </w:rPr>
              <w:t>202</w:t>
            </w:r>
            <w:r>
              <w:rPr>
                <w:rFonts w:cs="Arial"/>
                <w:color w:val="000000"/>
              </w:rPr>
              <w:t>1</w:t>
            </w:r>
            <w:r>
              <w:rPr>
                <w:rFonts w:cs="Arial"/>
                <w:color w:val="000000"/>
              </w:rPr>
              <w:t>/0</w:t>
            </w:r>
            <w:r>
              <w:rPr>
                <w:rFonts w:cs="Arial"/>
                <w:color w:val="000000"/>
              </w:rPr>
              <w:t>4</w:t>
            </w:r>
            <w:r>
              <w:rPr>
                <w:rFonts w:cs="Arial"/>
                <w:color w:val="000000"/>
              </w:rPr>
              <w:t>/2</w:t>
            </w:r>
            <w:r>
              <w:rPr>
                <w:rFonts w:cs="Arial"/>
                <w:color w:val="000000"/>
              </w:rPr>
              <w:t>8</w:t>
            </w:r>
          </w:p>
        </w:tc>
        <w:tc>
          <w:tcPr>
            <w:tcW w:w="815" w:type="dxa"/>
            <w:tcBorders>
              <w:top w:val="single" w:sz="4" w:space="0" w:color="auto"/>
              <w:left w:val="single" w:sz="4" w:space="0" w:color="auto"/>
              <w:bottom w:val="single" w:sz="4" w:space="0" w:color="auto"/>
              <w:right w:val="single" w:sz="18" w:space="0" w:color="auto"/>
            </w:tcBorders>
            <w:vAlign w:val="center"/>
            <w:hideMark/>
          </w:tcPr>
          <w:p w:rsidR="00367534" w:rsidRDefault="00224EEE" w:rsidP="00367534">
            <w:pPr>
              <w:spacing w:line="276" w:lineRule="auto"/>
              <w:jc w:val="center"/>
              <w:rPr>
                <w:rFonts w:cs="Arial"/>
                <w:color w:val="000000"/>
              </w:rPr>
            </w:pPr>
            <w:r>
              <w:rPr>
                <w:rFonts w:cs="Arial"/>
                <w:color w:val="000000"/>
              </w:rPr>
              <w:t>2.</w:t>
            </w:r>
            <w:r>
              <w:rPr>
                <w:rFonts w:cs="Arial"/>
                <w:color w:val="000000"/>
              </w:rPr>
              <w:t>1</w:t>
            </w:r>
          </w:p>
        </w:tc>
      </w:tr>
      <w:tr w:rsidR="00367534" w:rsidTr="00A65BF7">
        <w:trPr>
          <w:trHeight w:val="270"/>
          <w:jc w:val="center"/>
        </w:trPr>
        <w:tc>
          <w:tcPr>
            <w:tcW w:w="3750" w:type="dxa"/>
            <w:tcBorders>
              <w:top w:val="single" w:sz="4" w:space="0" w:color="auto"/>
              <w:left w:val="single" w:sz="18" w:space="0" w:color="auto"/>
              <w:bottom w:val="single" w:sz="4" w:space="0" w:color="auto"/>
              <w:right w:val="single" w:sz="4" w:space="0" w:color="auto"/>
            </w:tcBorders>
            <w:vAlign w:val="center"/>
            <w:hideMark/>
          </w:tcPr>
          <w:p w:rsidR="00367534" w:rsidRDefault="00224EEE" w:rsidP="00367534">
            <w:pPr>
              <w:spacing w:line="276" w:lineRule="auto"/>
              <w:rPr>
                <w:rFonts w:cs="Arial"/>
                <w:color w:val="000000"/>
              </w:rPr>
            </w:pPr>
            <w:r>
              <w:rPr>
                <w:rFonts w:cs="Arial"/>
                <w:color w:val="000000"/>
              </w:rPr>
              <w:t xml:space="preserve">Analog Devices A2B Data Link and Physical Layer </w:t>
            </w:r>
            <w:r>
              <w:rPr>
                <w:rFonts w:cs="Arial"/>
                <w:color w:val="000000"/>
              </w:rPr>
              <w:t>Specification</w:t>
            </w:r>
          </w:p>
        </w:tc>
        <w:tc>
          <w:tcPr>
            <w:tcW w:w="4823" w:type="dxa"/>
            <w:tcBorders>
              <w:top w:val="single" w:sz="4" w:space="0" w:color="auto"/>
              <w:left w:val="single" w:sz="4" w:space="0" w:color="auto"/>
              <w:bottom w:val="single" w:sz="4" w:space="0" w:color="auto"/>
              <w:right w:val="single" w:sz="4" w:space="0" w:color="auto"/>
            </w:tcBorders>
            <w:vAlign w:val="center"/>
            <w:hideMark/>
          </w:tcPr>
          <w:p w:rsidR="00367534" w:rsidRDefault="00224EEE" w:rsidP="00367534">
            <w:pPr>
              <w:spacing w:line="276" w:lineRule="auto"/>
              <w:rPr>
                <w:rFonts w:cs="Arial"/>
                <w:color w:val="000000"/>
              </w:rPr>
            </w:pPr>
            <w:r w:rsidRPr="00A65BF7">
              <w:rPr>
                <w:rFonts w:cs="Arial"/>
                <w:color w:val="000000"/>
              </w:rPr>
              <w:t>Analog Devices A2B Physical Layer Specification 000603.501 AG_2021-04-28</w:t>
            </w:r>
            <w:r>
              <w:rPr>
                <w:rFonts w:cs="Arial"/>
                <w:color w:val="000000"/>
              </w:rPr>
              <w:t>.docx</w:t>
            </w:r>
          </w:p>
        </w:tc>
        <w:tc>
          <w:tcPr>
            <w:tcW w:w="849" w:type="dxa"/>
            <w:tcBorders>
              <w:top w:val="single" w:sz="4" w:space="0" w:color="auto"/>
              <w:left w:val="single" w:sz="4" w:space="0" w:color="auto"/>
              <w:bottom w:val="single" w:sz="4" w:space="0" w:color="auto"/>
              <w:right w:val="single" w:sz="4" w:space="0" w:color="auto"/>
            </w:tcBorders>
            <w:vAlign w:val="center"/>
            <w:hideMark/>
          </w:tcPr>
          <w:p w:rsidR="00367534" w:rsidRDefault="00224EEE" w:rsidP="00367534">
            <w:pPr>
              <w:spacing w:line="276" w:lineRule="auto"/>
              <w:jc w:val="center"/>
              <w:rPr>
                <w:rFonts w:cs="Arial"/>
                <w:color w:val="000000"/>
              </w:rPr>
            </w:pPr>
            <w:r>
              <w:rPr>
                <w:rFonts w:cs="Arial"/>
                <w:color w:val="000000"/>
              </w:rPr>
              <w:t>202</w:t>
            </w:r>
            <w:r>
              <w:rPr>
                <w:rFonts w:cs="Arial"/>
                <w:color w:val="000000"/>
              </w:rPr>
              <w:t>1/</w:t>
            </w:r>
            <w:r>
              <w:rPr>
                <w:rFonts w:cs="Arial"/>
                <w:color w:val="000000"/>
              </w:rPr>
              <w:t>0</w:t>
            </w:r>
            <w:r>
              <w:rPr>
                <w:rFonts w:cs="Arial"/>
                <w:color w:val="000000"/>
              </w:rPr>
              <w:t>4/28</w:t>
            </w:r>
          </w:p>
        </w:tc>
        <w:tc>
          <w:tcPr>
            <w:tcW w:w="815" w:type="dxa"/>
            <w:tcBorders>
              <w:top w:val="single" w:sz="4" w:space="0" w:color="auto"/>
              <w:left w:val="single" w:sz="4" w:space="0" w:color="auto"/>
              <w:bottom w:val="single" w:sz="4" w:space="0" w:color="auto"/>
              <w:right w:val="single" w:sz="18" w:space="0" w:color="auto"/>
            </w:tcBorders>
            <w:vAlign w:val="center"/>
            <w:hideMark/>
          </w:tcPr>
          <w:p w:rsidR="00367534" w:rsidRDefault="00224EEE" w:rsidP="00367534">
            <w:pPr>
              <w:spacing w:line="276" w:lineRule="auto"/>
              <w:jc w:val="center"/>
              <w:rPr>
                <w:rFonts w:cs="Arial"/>
                <w:color w:val="000000"/>
              </w:rPr>
            </w:pPr>
            <w:r>
              <w:rPr>
                <w:rFonts w:cs="Arial"/>
                <w:color w:val="000000"/>
              </w:rPr>
              <w:t>A</w:t>
            </w:r>
            <w:r>
              <w:rPr>
                <w:rFonts w:cs="Arial"/>
                <w:color w:val="000000"/>
              </w:rPr>
              <w:t>G</w:t>
            </w:r>
          </w:p>
        </w:tc>
      </w:tr>
      <w:tr w:rsidR="00DB3C64" w:rsidTr="00A65BF7">
        <w:trPr>
          <w:trHeight w:val="270"/>
          <w:jc w:val="center"/>
        </w:trPr>
        <w:tc>
          <w:tcPr>
            <w:tcW w:w="3750" w:type="dxa"/>
            <w:tcBorders>
              <w:top w:val="single" w:sz="4" w:space="0" w:color="auto"/>
              <w:left w:val="single" w:sz="18" w:space="0" w:color="auto"/>
              <w:bottom w:val="single" w:sz="4" w:space="0" w:color="auto"/>
              <w:right w:val="single" w:sz="4" w:space="0" w:color="auto"/>
            </w:tcBorders>
            <w:vAlign w:val="center"/>
          </w:tcPr>
          <w:p w:rsidR="00DB3C64" w:rsidRDefault="00224EEE" w:rsidP="00367534">
            <w:pPr>
              <w:spacing w:line="276" w:lineRule="auto"/>
              <w:rPr>
                <w:rFonts w:cs="Arial"/>
                <w:color w:val="000000"/>
              </w:rPr>
            </w:pPr>
            <w:r>
              <w:rPr>
                <w:rFonts w:cs="Arial"/>
                <w:color w:val="000000"/>
              </w:rPr>
              <w:t>AD2433 Reference Schematic</w:t>
            </w:r>
          </w:p>
        </w:tc>
        <w:tc>
          <w:tcPr>
            <w:tcW w:w="4823" w:type="dxa"/>
            <w:tcBorders>
              <w:top w:val="single" w:sz="4" w:space="0" w:color="auto"/>
              <w:left w:val="single" w:sz="4" w:space="0" w:color="auto"/>
              <w:bottom w:val="single" w:sz="4" w:space="0" w:color="auto"/>
              <w:right w:val="single" w:sz="4" w:space="0" w:color="auto"/>
            </w:tcBorders>
            <w:vAlign w:val="center"/>
          </w:tcPr>
          <w:p w:rsidR="00DB3C64" w:rsidRPr="00367534" w:rsidRDefault="00224EEE" w:rsidP="00367534">
            <w:pPr>
              <w:spacing w:line="276" w:lineRule="auto"/>
              <w:rPr>
                <w:rFonts w:cs="Arial"/>
                <w:color w:val="000000"/>
              </w:rPr>
            </w:pPr>
            <w:r w:rsidRPr="00DB3C64">
              <w:rPr>
                <w:rFonts w:cs="Arial"/>
                <w:color w:val="000000"/>
              </w:rPr>
              <w:t>AD2433_</w:t>
            </w:r>
            <w:proofErr w:type="gramStart"/>
            <w:r w:rsidRPr="00DB3C64">
              <w:rPr>
                <w:rFonts w:cs="Arial"/>
                <w:color w:val="000000"/>
              </w:rPr>
              <w:t>StandardPower(</w:t>
            </w:r>
            <w:proofErr w:type="gramEnd"/>
            <w:r w:rsidRPr="00DB3C64">
              <w:rPr>
                <w:rFonts w:cs="Arial"/>
                <w:color w:val="000000"/>
              </w:rPr>
              <w:t>2.5W)_Reference_Schematics_Rev1.1_2020_11_27</w:t>
            </w:r>
            <w:r>
              <w:rPr>
                <w:rFonts w:cs="Arial"/>
                <w:color w:val="000000"/>
              </w:rPr>
              <w:t>.pdf</w:t>
            </w:r>
          </w:p>
        </w:tc>
        <w:tc>
          <w:tcPr>
            <w:tcW w:w="849" w:type="dxa"/>
            <w:tcBorders>
              <w:top w:val="single" w:sz="4" w:space="0" w:color="auto"/>
              <w:left w:val="single" w:sz="4" w:space="0" w:color="auto"/>
              <w:bottom w:val="single" w:sz="4" w:space="0" w:color="auto"/>
              <w:right w:val="single" w:sz="4" w:space="0" w:color="auto"/>
            </w:tcBorders>
            <w:vAlign w:val="center"/>
          </w:tcPr>
          <w:p w:rsidR="00DB3C64" w:rsidRDefault="00224EEE" w:rsidP="00367534">
            <w:pPr>
              <w:spacing w:line="276" w:lineRule="auto"/>
              <w:jc w:val="center"/>
              <w:rPr>
                <w:rFonts w:cs="Arial"/>
                <w:color w:val="000000"/>
              </w:rPr>
            </w:pPr>
            <w:r>
              <w:rPr>
                <w:rFonts w:cs="Arial"/>
                <w:color w:val="000000"/>
              </w:rPr>
              <w:t>2020-11-27</w:t>
            </w:r>
          </w:p>
        </w:tc>
        <w:tc>
          <w:tcPr>
            <w:tcW w:w="815" w:type="dxa"/>
            <w:tcBorders>
              <w:top w:val="single" w:sz="4" w:space="0" w:color="auto"/>
              <w:left w:val="single" w:sz="4" w:space="0" w:color="auto"/>
              <w:bottom w:val="single" w:sz="4" w:space="0" w:color="auto"/>
              <w:right w:val="single" w:sz="18" w:space="0" w:color="auto"/>
            </w:tcBorders>
            <w:vAlign w:val="center"/>
          </w:tcPr>
          <w:p w:rsidR="00DB3C64" w:rsidRDefault="00224EEE" w:rsidP="00367534">
            <w:pPr>
              <w:spacing w:line="276" w:lineRule="auto"/>
              <w:jc w:val="center"/>
              <w:rPr>
                <w:rFonts w:cs="Arial"/>
                <w:color w:val="000000"/>
              </w:rPr>
            </w:pPr>
            <w:r>
              <w:rPr>
                <w:rFonts w:cs="Arial"/>
                <w:color w:val="000000"/>
              </w:rPr>
              <w:t>1.1</w:t>
            </w:r>
          </w:p>
        </w:tc>
      </w:tr>
      <w:tr w:rsidR="00367534" w:rsidTr="00A65BF7">
        <w:trPr>
          <w:trHeight w:val="270"/>
          <w:jc w:val="center"/>
        </w:trPr>
        <w:tc>
          <w:tcPr>
            <w:tcW w:w="3750" w:type="dxa"/>
            <w:tcBorders>
              <w:top w:val="single" w:sz="4" w:space="0" w:color="auto"/>
              <w:left w:val="single" w:sz="18" w:space="0" w:color="auto"/>
              <w:bottom w:val="single" w:sz="18" w:space="0" w:color="auto"/>
              <w:right w:val="single" w:sz="4" w:space="0" w:color="auto"/>
            </w:tcBorders>
            <w:vAlign w:val="center"/>
            <w:hideMark/>
          </w:tcPr>
          <w:p w:rsidR="00367534" w:rsidRDefault="00224EEE" w:rsidP="00367534">
            <w:pPr>
              <w:spacing w:line="276" w:lineRule="auto"/>
              <w:rPr>
                <w:rFonts w:cs="Arial"/>
                <w:color w:val="000000"/>
              </w:rPr>
            </w:pPr>
            <w:r>
              <w:rPr>
                <w:rFonts w:cs="Arial"/>
                <w:color w:val="000000"/>
              </w:rPr>
              <w:t>Phoenix Audio Peripheral Command and Control API Specification</w:t>
            </w:r>
          </w:p>
        </w:tc>
        <w:tc>
          <w:tcPr>
            <w:tcW w:w="4823" w:type="dxa"/>
            <w:tcBorders>
              <w:top w:val="single" w:sz="4" w:space="0" w:color="auto"/>
              <w:left w:val="single" w:sz="4" w:space="0" w:color="auto"/>
              <w:bottom w:val="single" w:sz="18" w:space="0" w:color="auto"/>
              <w:right w:val="single" w:sz="4" w:space="0" w:color="auto"/>
            </w:tcBorders>
            <w:vAlign w:val="center"/>
          </w:tcPr>
          <w:p w:rsidR="00367534" w:rsidRDefault="00224EEE" w:rsidP="00367534">
            <w:pPr>
              <w:spacing w:line="276" w:lineRule="auto"/>
              <w:rPr>
                <w:rFonts w:cs="Arial"/>
                <w:color w:val="000000"/>
              </w:rPr>
            </w:pPr>
          </w:p>
        </w:tc>
        <w:tc>
          <w:tcPr>
            <w:tcW w:w="849" w:type="dxa"/>
            <w:tcBorders>
              <w:top w:val="single" w:sz="4" w:space="0" w:color="auto"/>
              <w:left w:val="single" w:sz="4" w:space="0" w:color="auto"/>
              <w:bottom w:val="single" w:sz="18" w:space="0" w:color="auto"/>
              <w:right w:val="single" w:sz="4" w:space="0" w:color="auto"/>
            </w:tcBorders>
            <w:vAlign w:val="center"/>
          </w:tcPr>
          <w:p w:rsidR="00367534" w:rsidRDefault="00224EEE" w:rsidP="00367534">
            <w:pPr>
              <w:spacing w:line="276" w:lineRule="auto"/>
              <w:jc w:val="center"/>
              <w:rPr>
                <w:rFonts w:cs="Arial"/>
                <w:color w:val="000000"/>
              </w:rPr>
            </w:pPr>
          </w:p>
        </w:tc>
        <w:tc>
          <w:tcPr>
            <w:tcW w:w="815" w:type="dxa"/>
            <w:tcBorders>
              <w:top w:val="single" w:sz="4" w:space="0" w:color="auto"/>
              <w:left w:val="single" w:sz="4" w:space="0" w:color="auto"/>
              <w:bottom w:val="single" w:sz="18" w:space="0" w:color="auto"/>
              <w:right w:val="single" w:sz="18" w:space="0" w:color="auto"/>
            </w:tcBorders>
            <w:vAlign w:val="center"/>
          </w:tcPr>
          <w:p w:rsidR="00367534" w:rsidRDefault="00224EEE" w:rsidP="00367534">
            <w:pPr>
              <w:spacing w:line="276" w:lineRule="auto"/>
              <w:jc w:val="center"/>
              <w:rPr>
                <w:rFonts w:cs="Arial"/>
                <w:color w:val="000000"/>
              </w:rPr>
            </w:pPr>
          </w:p>
        </w:tc>
      </w:tr>
    </w:tbl>
    <w:p w:rsidR="00BF2F27" w:rsidRPr="00BF2F27" w:rsidRDefault="00224EEE" w:rsidP="00500605">
      <w:pPr>
        <w:rPr>
          <w:rFonts w:cs="Arial"/>
        </w:rPr>
      </w:pPr>
    </w:p>
    <w:p w:rsidR="00406F39" w:rsidRDefault="00224EEE" w:rsidP="00B9479B">
      <w:pPr>
        <w:pStyle w:val="Heading1"/>
      </w:pPr>
      <w:r w:rsidRPr="00B9479B">
        <w:lastRenderedPageBreak/>
        <w:t>FRD-REQ-407187/A-Revision History</w:t>
      </w:r>
    </w:p>
    <w:p w:rsidR="00406F39" w:rsidRDefault="00224EEE" w:rsidP="00B9479B">
      <w:pPr>
        <w:pStyle w:val="Heading2"/>
      </w:pPr>
      <w:r w:rsidRPr="00B9479B">
        <w:t>SWR-REQ-407188/A-Revision History</w:t>
      </w:r>
    </w:p>
    <w:p w:rsidR="00500605" w:rsidRDefault="00224EEE" w:rsidP="00500605">
      <w:pPr>
        <w:rPr>
          <w:rFonts w:cs="Arial"/>
        </w:rPr>
      </w:pPr>
    </w:p>
    <w:tbl>
      <w:tblPr>
        <w:tblW w:w="10841" w:type="dxa"/>
        <w:jc w:val="center"/>
        <w:tblLayout w:type="fixed"/>
        <w:tblLook w:val="04A0" w:firstRow="1" w:lastRow="0" w:firstColumn="1" w:lastColumn="0" w:noHBand="0" w:noVBand="1"/>
      </w:tblPr>
      <w:tblGrid>
        <w:gridCol w:w="1657"/>
        <w:gridCol w:w="1125"/>
        <w:gridCol w:w="2237"/>
        <w:gridCol w:w="5822"/>
      </w:tblGrid>
      <w:tr w:rsidR="000E0677" w:rsidTr="00273149">
        <w:trPr>
          <w:trHeight w:val="346"/>
          <w:jc w:val="center"/>
        </w:trPr>
        <w:tc>
          <w:tcPr>
            <w:tcW w:w="1657"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0E0677" w:rsidRDefault="00224EEE">
            <w:pPr>
              <w:jc w:val="center"/>
              <w:rPr>
                <w:rFonts w:cs="Arial"/>
                <w:b/>
                <w:bCs/>
                <w:lang w:val="fr-FR"/>
              </w:rPr>
            </w:pPr>
            <w:r>
              <w:rPr>
                <w:rFonts w:cs="Arial"/>
                <w:b/>
                <w:bCs/>
                <w:lang w:val="fr-FR"/>
              </w:rPr>
              <w:t>Date</w:t>
            </w:r>
          </w:p>
        </w:tc>
        <w:tc>
          <w:tcPr>
            <w:tcW w:w="112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0E0677" w:rsidRDefault="00224EEE">
            <w:pPr>
              <w:jc w:val="center"/>
              <w:rPr>
                <w:rFonts w:cs="Arial"/>
                <w:b/>
                <w:bCs/>
                <w:lang w:val="fr-FR"/>
              </w:rPr>
            </w:pPr>
            <w:r>
              <w:rPr>
                <w:rFonts w:cs="Arial"/>
                <w:b/>
                <w:bCs/>
                <w:lang w:val="fr-FR"/>
              </w:rPr>
              <w:t>Version</w:t>
            </w:r>
          </w:p>
        </w:tc>
        <w:tc>
          <w:tcPr>
            <w:tcW w:w="8059"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0E0677" w:rsidRDefault="00224EEE">
            <w:pPr>
              <w:jc w:val="center"/>
              <w:rPr>
                <w:rFonts w:cs="Arial"/>
                <w:b/>
                <w:bCs/>
                <w:lang w:val="fr-FR"/>
              </w:rPr>
            </w:pPr>
            <w:r>
              <w:rPr>
                <w:rFonts w:cs="Arial"/>
                <w:b/>
                <w:bCs/>
                <w:lang w:val="fr-FR"/>
              </w:rPr>
              <w:t>Notes</w:t>
            </w:r>
          </w:p>
        </w:tc>
      </w:tr>
      <w:tr w:rsidR="000E0677" w:rsidRPr="007E56A8" w:rsidTr="007E56A8">
        <w:trPr>
          <w:trHeight w:val="237"/>
          <w:jc w:val="center"/>
        </w:trPr>
        <w:tc>
          <w:tcPr>
            <w:tcW w:w="1657" w:type="dxa"/>
            <w:tcBorders>
              <w:top w:val="single" w:sz="6" w:space="0" w:color="auto"/>
              <w:left w:val="single" w:sz="6" w:space="0" w:color="auto"/>
              <w:bottom w:val="single" w:sz="4" w:space="0" w:color="auto"/>
              <w:right w:val="single" w:sz="6" w:space="0" w:color="auto"/>
            </w:tcBorders>
            <w:hideMark/>
          </w:tcPr>
          <w:p w:rsidR="000E0677" w:rsidRPr="007E56A8" w:rsidRDefault="00224EEE" w:rsidP="00E53DCF">
            <w:pPr>
              <w:rPr>
                <w:rFonts w:cs="Arial"/>
                <w:lang w:val="fr-FR"/>
              </w:rPr>
            </w:pPr>
            <w:r>
              <w:rPr>
                <w:rFonts w:cs="Arial"/>
              </w:rPr>
              <w:t>January</w:t>
            </w:r>
            <w:r w:rsidRPr="007E56A8">
              <w:rPr>
                <w:rFonts w:cs="Arial"/>
              </w:rPr>
              <w:t xml:space="preserve"> </w:t>
            </w:r>
            <w:r>
              <w:rPr>
                <w:rFonts w:cs="Arial"/>
              </w:rPr>
              <w:t>26</w:t>
            </w:r>
            <w:r w:rsidRPr="007E56A8">
              <w:rPr>
                <w:rFonts w:cs="Arial"/>
              </w:rPr>
              <w:t>, 20</w:t>
            </w:r>
            <w:r>
              <w:rPr>
                <w:rFonts w:cs="Arial"/>
              </w:rPr>
              <w:t>21</w:t>
            </w:r>
          </w:p>
        </w:tc>
        <w:tc>
          <w:tcPr>
            <w:tcW w:w="1125" w:type="dxa"/>
            <w:tcBorders>
              <w:top w:val="single" w:sz="6" w:space="0" w:color="auto"/>
              <w:left w:val="single" w:sz="6" w:space="0" w:color="auto"/>
              <w:bottom w:val="single" w:sz="4" w:space="0" w:color="auto"/>
              <w:right w:val="single" w:sz="6" w:space="0" w:color="auto"/>
            </w:tcBorders>
            <w:hideMark/>
          </w:tcPr>
          <w:p w:rsidR="000E0677" w:rsidRPr="007E56A8" w:rsidRDefault="00224EEE" w:rsidP="00E53DCF">
            <w:pPr>
              <w:jc w:val="center"/>
              <w:rPr>
                <w:rFonts w:cs="Arial"/>
                <w:lang w:val="fr-FR"/>
              </w:rPr>
            </w:pPr>
            <w:r>
              <w:rPr>
                <w:rFonts w:cs="Arial"/>
                <w:lang w:val="fr-FR"/>
              </w:rPr>
              <w:t>0.</w:t>
            </w:r>
            <w:r w:rsidRPr="007E56A8">
              <w:rPr>
                <w:rFonts w:cs="Arial"/>
                <w:lang w:val="fr-FR"/>
              </w:rPr>
              <w:t>1</w:t>
            </w:r>
          </w:p>
        </w:tc>
        <w:tc>
          <w:tcPr>
            <w:tcW w:w="2237" w:type="dxa"/>
            <w:tcBorders>
              <w:top w:val="single" w:sz="6" w:space="0" w:color="auto"/>
              <w:left w:val="single" w:sz="6" w:space="0" w:color="auto"/>
              <w:bottom w:val="single" w:sz="4" w:space="0" w:color="auto"/>
              <w:right w:val="single" w:sz="6" w:space="0" w:color="auto"/>
            </w:tcBorders>
            <w:hideMark/>
          </w:tcPr>
          <w:p w:rsidR="000E0677" w:rsidRPr="007E56A8" w:rsidRDefault="00224EEE">
            <w:pPr>
              <w:jc w:val="center"/>
              <w:rPr>
                <w:rFonts w:cs="Arial"/>
              </w:rPr>
            </w:pPr>
            <w:r>
              <w:rPr>
                <w:rFonts w:cs="Arial"/>
              </w:rPr>
              <w:t>DRAFT</w:t>
            </w:r>
            <w:r w:rsidRPr="007E56A8">
              <w:rPr>
                <w:rFonts w:cs="Arial"/>
              </w:rPr>
              <w:t xml:space="preserve"> Release</w:t>
            </w:r>
          </w:p>
        </w:tc>
        <w:tc>
          <w:tcPr>
            <w:tcW w:w="5822" w:type="dxa"/>
            <w:tcBorders>
              <w:top w:val="single" w:sz="6" w:space="0" w:color="auto"/>
              <w:left w:val="single" w:sz="6" w:space="0" w:color="auto"/>
              <w:bottom w:val="single" w:sz="4" w:space="0" w:color="auto"/>
              <w:right w:val="single" w:sz="6" w:space="0" w:color="auto"/>
            </w:tcBorders>
          </w:tcPr>
          <w:p w:rsidR="000E0677" w:rsidRPr="007E56A8" w:rsidRDefault="00224EEE">
            <w:pPr>
              <w:rPr>
                <w:rFonts w:cs="Arial"/>
              </w:rPr>
            </w:pPr>
          </w:p>
        </w:tc>
      </w:tr>
      <w:tr w:rsidR="007E56A8" w:rsidRPr="007E56A8" w:rsidTr="007E56A8">
        <w:trPr>
          <w:trHeight w:val="233"/>
          <w:jc w:val="center"/>
        </w:trPr>
        <w:tc>
          <w:tcPr>
            <w:tcW w:w="1657" w:type="dxa"/>
            <w:tcBorders>
              <w:top w:val="single" w:sz="4" w:space="0" w:color="auto"/>
              <w:left w:val="single" w:sz="4" w:space="0" w:color="auto"/>
              <w:bottom w:val="single" w:sz="4" w:space="0" w:color="auto"/>
              <w:right w:val="single" w:sz="4" w:space="0" w:color="auto"/>
            </w:tcBorders>
            <w:shd w:val="clear" w:color="auto" w:fill="auto"/>
          </w:tcPr>
          <w:p w:rsidR="007E56A8" w:rsidRPr="007E56A8" w:rsidRDefault="00224EEE" w:rsidP="003C46A2">
            <w:pPr>
              <w:rPr>
                <w:rFonts w:cs="Arial"/>
                <w:lang w:val="fr-FR"/>
              </w:rPr>
            </w:pPr>
          </w:p>
        </w:tc>
        <w:tc>
          <w:tcPr>
            <w:tcW w:w="1125" w:type="dxa"/>
            <w:tcBorders>
              <w:top w:val="single" w:sz="4" w:space="0" w:color="auto"/>
              <w:left w:val="single" w:sz="4" w:space="0" w:color="auto"/>
              <w:bottom w:val="single" w:sz="4" w:space="0" w:color="auto"/>
              <w:right w:val="single" w:sz="4" w:space="0" w:color="auto"/>
            </w:tcBorders>
            <w:shd w:val="clear" w:color="auto" w:fill="auto"/>
          </w:tcPr>
          <w:p w:rsidR="007E56A8" w:rsidRPr="007E56A8" w:rsidRDefault="00224EEE" w:rsidP="003C46A2">
            <w:pPr>
              <w:jc w:val="center"/>
              <w:rPr>
                <w:rFonts w:cs="Arial"/>
                <w:lang w:val="fr-FR"/>
              </w:rPr>
            </w:pPr>
          </w:p>
        </w:tc>
        <w:tc>
          <w:tcPr>
            <w:tcW w:w="2237" w:type="dxa"/>
            <w:tcBorders>
              <w:top w:val="single" w:sz="4" w:space="0" w:color="auto"/>
              <w:left w:val="single" w:sz="4" w:space="0" w:color="auto"/>
              <w:bottom w:val="single" w:sz="4" w:space="0" w:color="auto"/>
              <w:right w:val="single" w:sz="4" w:space="0" w:color="auto"/>
            </w:tcBorders>
            <w:shd w:val="clear" w:color="auto" w:fill="auto"/>
          </w:tcPr>
          <w:p w:rsidR="007E56A8" w:rsidRPr="007E56A8" w:rsidRDefault="00224EEE" w:rsidP="003C46A2">
            <w:pPr>
              <w:jc w:val="center"/>
              <w:rPr>
                <w:rFonts w:cs="Arial"/>
                <w:lang w:val="fr-FR"/>
              </w:rPr>
            </w:pPr>
          </w:p>
        </w:tc>
        <w:tc>
          <w:tcPr>
            <w:tcW w:w="5822" w:type="dxa"/>
            <w:tcBorders>
              <w:top w:val="single" w:sz="4" w:space="0" w:color="auto"/>
              <w:left w:val="single" w:sz="4" w:space="0" w:color="auto"/>
              <w:bottom w:val="single" w:sz="4" w:space="0" w:color="auto"/>
              <w:right w:val="single" w:sz="4" w:space="0" w:color="auto"/>
            </w:tcBorders>
            <w:shd w:val="clear" w:color="auto" w:fill="auto"/>
          </w:tcPr>
          <w:p w:rsidR="007E56A8" w:rsidRPr="007E56A8" w:rsidRDefault="00224EEE" w:rsidP="003C46A2">
            <w:pPr>
              <w:rPr>
                <w:rFonts w:cs="Arial"/>
              </w:rPr>
            </w:pPr>
          </w:p>
        </w:tc>
      </w:tr>
      <w:tr w:rsidR="007E56A8" w:rsidRPr="007E56A8" w:rsidTr="007E56A8">
        <w:trPr>
          <w:trHeight w:val="233"/>
          <w:jc w:val="center"/>
        </w:trPr>
        <w:tc>
          <w:tcPr>
            <w:tcW w:w="1657" w:type="dxa"/>
            <w:tcBorders>
              <w:top w:val="single" w:sz="4" w:space="0" w:color="auto"/>
              <w:left w:val="single" w:sz="4" w:space="0" w:color="auto"/>
              <w:bottom w:val="single" w:sz="4" w:space="0" w:color="auto"/>
              <w:right w:val="single" w:sz="4" w:space="0" w:color="auto"/>
            </w:tcBorders>
            <w:shd w:val="clear" w:color="auto" w:fill="auto"/>
          </w:tcPr>
          <w:p w:rsidR="007E56A8" w:rsidRPr="007E56A8" w:rsidRDefault="00224EEE" w:rsidP="003C46A2">
            <w:pPr>
              <w:rPr>
                <w:rFonts w:cs="Arial"/>
                <w:lang w:val="fr-FR"/>
              </w:rPr>
            </w:pPr>
          </w:p>
        </w:tc>
        <w:tc>
          <w:tcPr>
            <w:tcW w:w="1125" w:type="dxa"/>
            <w:tcBorders>
              <w:top w:val="single" w:sz="4" w:space="0" w:color="auto"/>
              <w:left w:val="single" w:sz="4" w:space="0" w:color="auto"/>
              <w:bottom w:val="single" w:sz="4" w:space="0" w:color="auto"/>
              <w:right w:val="single" w:sz="4" w:space="0" w:color="auto"/>
            </w:tcBorders>
            <w:shd w:val="clear" w:color="auto" w:fill="auto"/>
          </w:tcPr>
          <w:p w:rsidR="007E56A8" w:rsidRPr="007E56A8" w:rsidRDefault="00224EEE" w:rsidP="003C46A2">
            <w:pPr>
              <w:jc w:val="center"/>
              <w:rPr>
                <w:rFonts w:cs="Arial"/>
                <w:lang w:val="fr-FR"/>
              </w:rPr>
            </w:pPr>
          </w:p>
        </w:tc>
        <w:tc>
          <w:tcPr>
            <w:tcW w:w="2237" w:type="dxa"/>
            <w:tcBorders>
              <w:top w:val="single" w:sz="4" w:space="0" w:color="auto"/>
              <w:left w:val="single" w:sz="4" w:space="0" w:color="auto"/>
              <w:bottom w:val="single" w:sz="4" w:space="0" w:color="auto"/>
              <w:right w:val="single" w:sz="4" w:space="0" w:color="auto"/>
            </w:tcBorders>
            <w:shd w:val="clear" w:color="auto" w:fill="auto"/>
          </w:tcPr>
          <w:p w:rsidR="007E56A8" w:rsidRPr="007E56A8" w:rsidRDefault="00224EEE" w:rsidP="003C46A2">
            <w:pPr>
              <w:jc w:val="center"/>
              <w:rPr>
                <w:rFonts w:cs="Arial"/>
                <w:lang w:val="fr-FR"/>
              </w:rPr>
            </w:pPr>
          </w:p>
        </w:tc>
        <w:tc>
          <w:tcPr>
            <w:tcW w:w="5822" w:type="dxa"/>
            <w:tcBorders>
              <w:top w:val="single" w:sz="4" w:space="0" w:color="auto"/>
              <w:left w:val="single" w:sz="4" w:space="0" w:color="auto"/>
              <w:bottom w:val="single" w:sz="4" w:space="0" w:color="auto"/>
              <w:right w:val="single" w:sz="4" w:space="0" w:color="auto"/>
            </w:tcBorders>
            <w:shd w:val="clear" w:color="auto" w:fill="auto"/>
          </w:tcPr>
          <w:p w:rsidR="007E56A8" w:rsidRPr="007E56A8" w:rsidRDefault="00224EEE" w:rsidP="003C46A2">
            <w:pPr>
              <w:rPr>
                <w:rFonts w:cs="Arial"/>
              </w:rPr>
            </w:pPr>
          </w:p>
        </w:tc>
      </w:tr>
    </w:tbl>
    <w:p w:rsidR="000E0677" w:rsidRPr="000E0677" w:rsidRDefault="00224EEE" w:rsidP="00500605">
      <w:pPr>
        <w:rPr>
          <w:rFonts w:cs="Arial"/>
        </w:rPr>
      </w:pPr>
    </w:p>
    <w:p w:rsidR="00597FC0" w:rsidRPr="00AE06BC" w:rsidRDefault="00224EEE" w:rsidP="00406F39"/>
    <w:sectPr w:rsidR="00597FC0" w:rsidRPr="00AE06BC" w:rsidSect="005814C6">
      <w:headerReference w:type="default" r:id="rId21"/>
      <w:footerReference w:type="default" r:id="rId22"/>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6C31" w:rsidRDefault="00346C31" w:rsidP="0085312A">
      <w:r>
        <w:separator/>
      </w:r>
    </w:p>
  </w:endnote>
  <w:endnote w:type="continuationSeparator" w:id="0">
    <w:p w:rsidR="00346C31" w:rsidRDefault="00346C31"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224EEE">
            <w:rPr>
              <w:b/>
              <w:smallCaps/>
              <w:noProof/>
              <w:sz w:val="16"/>
            </w:rPr>
            <w:t>Global A2B Phoenix Audio SPSS_rev 0.3_2021-05-06.docx</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DF31DC">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DF31DC">
            <w:rPr>
              <w:noProof/>
              <w:szCs w:val="20"/>
            </w:rPr>
            <w:t>1</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6C31" w:rsidRDefault="00346C31" w:rsidP="0085312A">
      <w:r>
        <w:separator/>
      </w:r>
    </w:p>
  </w:footnote>
  <w:footnote w:type="continuationSeparator" w:id="0">
    <w:p w:rsidR="00346C31" w:rsidRDefault="00346C31"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23" name="Picture 23"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224EEE" w:rsidP="000D1DC3">
    <w:pPr>
      <w:pStyle w:val="Header"/>
      <w:tabs>
        <w:tab w:val="clear" w:pos="4320"/>
        <w:tab w:val="clear" w:pos="8640"/>
        <w:tab w:val="left" w:pos="2520"/>
      </w:tabs>
    </w:pPr>
    <w:sdt>
      <w:sdtPr>
        <w:rPr>
          <w:rFonts w:cs="Arial"/>
        </w:rPr>
        <w:id w:val="549420875"/>
        <w:docPartObj>
          <w:docPartGallery w:val="Watermarks"/>
          <w:docPartUnique/>
        </w:docPartObj>
      </w:sdtPr>
      <w:sdtEndPr/>
      <w:sdtContent>
        <w:r>
          <w:rPr>
            <w:rFonts w:cs="Arial"/>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F56174"/>
    <w:multiLevelType w:val="hybridMultilevel"/>
    <w:tmpl w:val="826E5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76177"/>
    <w:multiLevelType w:val="hybridMultilevel"/>
    <w:tmpl w:val="2102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506133"/>
    <w:multiLevelType w:val="hybridMultilevel"/>
    <w:tmpl w:val="CE7AC568"/>
    <w:lvl w:ilvl="0" w:tplc="828258D8">
      <w:numFmt w:val="bullet"/>
      <w:lvlText w:val="-"/>
      <w:lvlJc w:val="left"/>
      <w:pPr>
        <w:ind w:left="785" w:hanging="360"/>
      </w:pPr>
      <w:rPr>
        <w:rFonts w:ascii="Arial" w:eastAsia="Times New Roman"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15:restartNumberingAfterBreak="0">
    <w:nsid w:val="0AB76284"/>
    <w:multiLevelType w:val="hybridMultilevel"/>
    <w:tmpl w:val="A5821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C6B6262"/>
    <w:multiLevelType w:val="hybridMultilevel"/>
    <w:tmpl w:val="4C4EA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DAB6230"/>
    <w:multiLevelType w:val="hybridMultilevel"/>
    <w:tmpl w:val="FD9296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1CF6304"/>
    <w:multiLevelType w:val="hybridMultilevel"/>
    <w:tmpl w:val="DF64B884"/>
    <w:lvl w:ilvl="0" w:tplc="20944434">
      <w:start w:val="1"/>
      <w:numFmt w:val="decimal"/>
      <w:lvlText w:val="E%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2236132"/>
    <w:multiLevelType w:val="hybridMultilevel"/>
    <w:tmpl w:val="F0941950"/>
    <w:lvl w:ilvl="0" w:tplc="828258D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1D6271"/>
    <w:multiLevelType w:val="hybridMultilevel"/>
    <w:tmpl w:val="8E7CB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4AE6275"/>
    <w:multiLevelType w:val="hybridMultilevel"/>
    <w:tmpl w:val="F27C0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6196266"/>
    <w:multiLevelType w:val="hybridMultilevel"/>
    <w:tmpl w:val="E0187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65A6249"/>
    <w:multiLevelType w:val="hybridMultilevel"/>
    <w:tmpl w:val="8014F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6D56195"/>
    <w:multiLevelType w:val="hybridMultilevel"/>
    <w:tmpl w:val="6C58D9FE"/>
    <w:lvl w:ilvl="0" w:tplc="971C8E0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746251"/>
    <w:multiLevelType w:val="hybridMultilevel"/>
    <w:tmpl w:val="B5CA8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CC76260"/>
    <w:multiLevelType w:val="hybridMultilevel"/>
    <w:tmpl w:val="8A9C1C82"/>
    <w:lvl w:ilvl="0" w:tplc="05F260EC">
      <w:start w:val="1"/>
      <w:numFmt w:val="decimal"/>
      <w:lvlText w:val="E%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2896252"/>
    <w:multiLevelType w:val="hybridMultilevel"/>
    <w:tmpl w:val="42C26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3466287"/>
    <w:multiLevelType w:val="hybridMultilevel"/>
    <w:tmpl w:val="C46E2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6A06306"/>
    <w:multiLevelType w:val="hybridMultilevel"/>
    <w:tmpl w:val="FE2ED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81A6320"/>
    <w:multiLevelType w:val="hybridMultilevel"/>
    <w:tmpl w:val="6D0CD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8AD6218"/>
    <w:multiLevelType w:val="hybridMultilevel"/>
    <w:tmpl w:val="46DE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9DF6296"/>
    <w:multiLevelType w:val="hybridMultilevel"/>
    <w:tmpl w:val="F6BE71B6"/>
    <w:lvl w:ilvl="0" w:tplc="20944434">
      <w:start w:val="1"/>
      <w:numFmt w:val="decimal"/>
      <w:lvlText w:val="E%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ACA6299"/>
    <w:multiLevelType w:val="hybridMultilevel"/>
    <w:tmpl w:val="69265F9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0306257"/>
    <w:multiLevelType w:val="hybridMultilevel"/>
    <w:tmpl w:val="B22CD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2CB6244"/>
    <w:multiLevelType w:val="hybridMultilevel"/>
    <w:tmpl w:val="C25E2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4F46239"/>
    <w:multiLevelType w:val="hybridMultilevel"/>
    <w:tmpl w:val="7A046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6166254"/>
    <w:multiLevelType w:val="hybridMultilevel"/>
    <w:tmpl w:val="626C4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7226316"/>
    <w:multiLevelType w:val="hybridMultilevel"/>
    <w:tmpl w:val="C3262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7C96010"/>
    <w:multiLevelType w:val="hybridMultilevel"/>
    <w:tmpl w:val="BE8443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44226219"/>
    <w:multiLevelType w:val="hybridMultilevel"/>
    <w:tmpl w:val="31D2C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8356018"/>
    <w:multiLevelType w:val="hybridMultilevel"/>
    <w:tmpl w:val="854C4C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476319"/>
    <w:multiLevelType w:val="hybridMultilevel"/>
    <w:tmpl w:val="6EDEDBCE"/>
    <w:lvl w:ilvl="0" w:tplc="20944434">
      <w:start w:val="1"/>
      <w:numFmt w:val="decimal"/>
      <w:lvlText w:val="E%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BBE6269"/>
    <w:multiLevelType w:val="hybridMultilevel"/>
    <w:tmpl w:val="E49CBAF4"/>
    <w:lvl w:ilvl="0" w:tplc="20944434">
      <w:start w:val="1"/>
      <w:numFmt w:val="decimal"/>
      <w:lvlText w:val="E%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F56137"/>
    <w:multiLevelType w:val="hybridMultilevel"/>
    <w:tmpl w:val="6F6637FA"/>
    <w:lvl w:ilvl="0" w:tplc="828258D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356259"/>
    <w:multiLevelType w:val="hybridMultilevel"/>
    <w:tmpl w:val="88967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D3F6282"/>
    <w:multiLevelType w:val="hybridMultilevel"/>
    <w:tmpl w:val="46C08D5E"/>
    <w:lvl w:ilvl="0" w:tplc="20944434">
      <w:start w:val="1"/>
      <w:numFmt w:val="decimal"/>
      <w:lvlText w:val="E%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0816235"/>
    <w:multiLevelType w:val="hybridMultilevel"/>
    <w:tmpl w:val="3962B1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3C16236"/>
    <w:multiLevelType w:val="hybridMultilevel"/>
    <w:tmpl w:val="BEA41922"/>
    <w:lvl w:ilvl="0" w:tplc="20944434">
      <w:start w:val="1"/>
      <w:numFmt w:val="decimal"/>
      <w:lvlText w:val="E%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4386233"/>
    <w:multiLevelType w:val="hybridMultilevel"/>
    <w:tmpl w:val="3F9247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76E6278"/>
    <w:multiLevelType w:val="hybridMultilevel"/>
    <w:tmpl w:val="DB70F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9DB6231"/>
    <w:multiLevelType w:val="hybridMultilevel"/>
    <w:tmpl w:val="EB02512A"/>
    <w:lvl w:ilvl="0" w:tplc="20944434">
      <w:start w:val="1"/>
      <w:numFmt w:val="decimal"/>
      <w:lvlText w:val="E%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B7A6303"/>
    <w:multiLevelType w:val="hybridMultilevel"/>
    <w:tmpl w:val="4C803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0376136"/>
    <w:multiLevelType w:val="hybridMultilevel"/>
    <w:tmpl w:val="E3A012CA"/>
    <w:lvl w:ilvl="0" w:tplc="828258D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60426183"/>
    <w:multiLevelType w:val="hybridMultilevel"/>
    <w:tmpl w:val="2B326AF8"/>
    <w:lvl w:ilvl="0" w:tplc="45D2DAE6">
      <w:start w:val="2"/>
      <w:numFmt w:val="bullet"/>
      <w:lvlText w:val="-"/>
      <w:lvlJc w:val="left"/>
      <w:pPr>
        <w:ind w:left="1080" w:hanging="360"/>
      </w:pPr>
      <w:rPr>
        <w:rFonts w:ascii="Univers" w:eastAsia="Times New Roman" w:hAnsi="Univer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8" w15:restartNumberingAfterBreak="0">
    <w:nsid w:val="61746309"/>
    <w:multiLevelType w:val="hybridMultilevel"/>
    <w:tmpl w:val="B27E0B9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1936170"/>
    <w:multiLevelType w:val="hybridMultilevel"/>
    <w:tmpl w:val="A57869FC"/>
    <w:lvl w:ilvl="0" w:tplc="ED7895AE">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0" w15:restartNumberingAfterBreak="0">
    <w:nsid w:val="62296280"/>
    <w:multiLevelType w:val="hybridMultilevel"/>
    <w:tmpl w:val="9F46EA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1" w15:restartNumberingAfterBreak="0">
    <w:nsid w:val="62296286"/>
    <w:multiLevelType w:val="hybridMultilevel"/>
    <w:tmpl w:val="83AE3A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2" w15:restartNumberingAfterBreak="0">
    <w:nsid w:val="62296293"/>
    <w:multiLevelType w:val="hybridMultilevel"/>
    <w:tmpl w:val="20F4A3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62706143"/>
    <w:multiLevelType w:val="hybridMultilevel"/>
    <w:tmpl w:val="C85E7A08"/>
    <w:lvl w:ilvl="0" w:tplc="0F6E34AA">
      <w:numFmt w:val="bullet"/>
      <w:lvlText w:val=""/>
      <w:lvlJc w:val="left"/>
      <w:pPr>
        <w:ind w:left="720" w:hanging="36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62706148"/>
    <w:multiLevelType w:val="hybridMultilevel"/>
    <w:tmpl w:val="C85E7A08"/>
    <w:lvl w:ilvl="0" w:tplc="0F6E34AA">
      <w:numFmt w:val="bullet"/>
      <w:lvlText w:val=""/>
      <w:lvlJc w:val="left"/>
      <w:pPr>
        <w:ind w:left="720" w:hanging="36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62706154"/>
    <w:multiLevelType w:val="hybridMultilevel"/>
    <w:tmpl w:val="C85E7A08"/>
    <w:lvl w:ilvl="0" w:tplc="0F6E34AA">
      <w:numFmt w:val="bullet"/>
      <w:lvlText w:val=""/>
      <w:lvlJc w:val="left"/>
      <w:pPr>
        <w:ind w:left="720" w:hanging="36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63A16267"/>
    <w:multiLevelType w:val="hybridMultilevel"/>
    <w:tmpl w:val="DF7670F4"/>
    <w:lvl w:ilvl="0" w:tplc="20944434">
      <w:start w:val="1"/>
      <w:numFmt w:val="decimal"/>
      <w:lvlText w:val="E%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3C06300"/>
    <w:multiLevelType w:val="hybridMultilevel"/>
    <w:tmpl w:val="01183724"/>
    <w:lvl w:ilvl="0" w:tplc="20944434">
      <w:start w:val="1"/>
      <w:numFmt w:val="decimal"/>
      <w:lvlText w:val="E%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49A6255"/>
    <w:multiLevelType w:val="hybridMultilevel"/>
    <w:tmpl w:val="72B62478"/>
    <w:lvl w:ilvl="0" w:tplc="20944434">
      <w:start w:val="1"/>
      <w:numFmt w:val="decimal"/>
      <w:lvlText w:val="E%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6116243"/>
    <w:multiLevelType w:val="hybridMultilevel"/>
    <w:tmpl w:val="D6DA2594"/>
    <w:lvl w:ilvl="0" w:tplc="20944434">
      <w:start w:val="1"/>
      <w:numFmt w:val="decimal"/>
      <w:lvlText w:val="E%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67F36311"/>
    <w:multiLevelType w:val="hybridMultilevel"/>
    <w:tmpl w:val="63D66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89A6288"/>
    <w:multiLevelType w:val="hybridMultilevel"/>
    <w:tmpl w:val="3398ACC8"/>
    <w:lvl w:ilvl="0" w:tplc="20944434">
      <w:start w:val="1"/>
      <w:numFmt w:val="decimal"/>
      <w:lvlText w:val="E%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BCC6318"/>
    <w:multiLevelType w:val="hybridMultilevel"/>
    <w:tmpl w:val="9EE40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4B86314"/>
    <w:multiLevelType w:val="hybridMultilevel"/>
    <w:tmpl w:val="EAAA0EBE"/>
    <w:lvl w:ilvl="0" w:tplc="20944434">
      <w:start w:val="1"/>
      <w:numFmt w:val="decimal"/>
      <w:lvlText w:val="E%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65D6276"/>
    <w:multiLevelType w:val="hybridMultilevel"/>
    <w:tmpl w:val="5BC2AFEE"/>
    <w:lvl w:ilvl="0" w:tplc="20944434">
      <w:start w:val="1"/>
      <w:numFmt w:val="decimal"/>
      <w:lvlText w:val="E%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6E16134"/>
    <w:multiLevelType w:val="hybridMultilevel"/>
    <w:tmpl w:val="CB58A53A"/>
    <w:lvl w:ilvl="0" w:tplc="828258D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6E86240"/>
    <w:multiLevelType w:val="hybridMultilevel"/>
    <w:tmpl w:val="DE40DD28"/>
    <w:lvl w:ilvl="0" w:tplc="20944434">
      <w:start w:val="1"/>
      <w:numFmt w:val="decimal"/>
      <w:lvlText w:val="E%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8" w15:restartNumberingAfterBreak="0">
    <w:nsid w:val="7A0F6273"/>
    <w:multiLevelType w:val="hybridMultilevel"/>
    <w:tmpl w:val="B1DAA504"/>
    <w:lvl w:ilvl="0" w:tplc="20944434">
      <w:start w:val="1"/>
      <w:numFmt w:val="decimal"/>
      <w:lvlText w:val="E%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BCD6248"/>
    <w:multiLevelType w:val="hybridMultilevel"/>
    <w:tmpl w:val="99ACFE70"/>
    <w:lvl w:ilvl="0" w:tplc="20944434">
      <w:start w:val="1"/>
      <w:numFmt w:val="decimal"/>
      <w:lvlText w:val="E%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32"/>
  </w:num>
  <w:num w:numId="8">
    <w:abstractNumId w:val="34"/>
  </w:num>
  <w:num w:numId="9">
    <w:abstractNumId w:val="46"/>
  </w:num>
  <w:num w:numId="10">
    <w:abstractNumId w:val="37"/>
  </w:num>
  <w:num w:numId="11">
    <w:abstractNumId w:val="12"/>
  </w:num>
  <w:num w:numId="12">
    <w:abstractNumId w:val="7"/>
  </w:num>
  <w:num w:numId="13">
    <w:abstractNumId w:val="65"/>
  </w:num>
  <w:num w:numId="14">
    <w:abstractNumId w:val="53"/>
  </w:num>
  <w:num w:numId="15">
    <w:abstractNumId w:val="54"/>
  </w:num>
  <w:num w:numId="16">
    <w:abstractNumId w:val="55"/>
  </w:num>
  <w:num w:numId="17">
    <w:abstractNumId w:val="49"/>
  </w:num>
  <w:num w:numId="18">
    <w:abstractNumId w:val="5"/>
  </w:num>
  <w:num w:numId="19">
    <w:abstractNumId w:val="6"/>
  </w:num>
  <w:num w:numId="20">
    <w:abstractNumId w:val="47"/>
  </w:num>
  <w:num w:numId="21">
    <w:abstractNumId w:val="17"/>
  </w:num>
  <w:num w:numId="22">
    <w:abstractNumId w:val="33"/>
  </w:num>
  <w:num w:numId="23">
    <w:abstractNumId w:val="24"/>
  </w:num>
  <w:num w:numId="24">
    <w:abstractNumId w:val="10"/>
  </w:num>
  <w:num w:numId="25">
    <w:abstractNumId w:val="42"/>
  </w:num>
  <w:num w:numId="26">
    <w:abstractNumId w:val="44"/>
  </w:num>
  <w:num w:numId="27">
    <w:abstractNumId w:val="40"/>
  </w:num>
  <w:num w:numId="28">
    <w:abstractNumId w:val="41"/>
  </w:num>
  <w:num w:numId="29">
    <w:abstractNumId w:val="29"/>
  </w:num>
  <w:num w:numId="30">
    <w:abstractNumId w:val="66"/>
  </w:num>
  <w:num w:numId="31">
    <w:abstractNumId w:val="28"/>
  </w:num>
  <w:num w:numId="32">
    <w:abstractNumId w:val="59"/>
  </w:num>
  <w:num w:numId="33">
    <w:abstractNumId w:val="18"/>
  </w:num>
  <w:num w:numId="34">
    <w:abstractNumId w:val="20"/>
  </w:num>
  <w:num w:numId="35">
    <w:abstractNumId w:val="16"/>
  </w:num>
  <w:num w:numId="36">
    <w:abstractNumId w:val="69"/>
  </w:num>
  <w:num w:numId="37">
    <w:abstractNumId w:val="27"/>
  </w:num>
  <w:num w:numId="38">
    <w:abstractNumId w:val="30"/>
  </w:num>
  <w:num w:numId="39">
    <w:abstractNumId w:val="58"/>
  </w:num>
  <w:num w:numId="40">
    <w:abstractNumId w:val="9"/>
  </w:num>
  <w:num w:numId="41">
    <w:abstractNumId w:val="38"/>
  </w:num>
  <w:num w:numId="42">
    <w:abstractNumId w:val="19"/>
  </w:num>
  <w:num w:numId="43">
    <w:abstractNumId w:val="15"/>
  </w:num>
  <w:num w:numId="44">
    <w:abstractNumId w:val="36"/>
  </w:num>
  <w:num w:numId="45">
    <w:abstractNumId w:val="56"/>
  </w:num>
  <w:num w:numId="46">
    <w:abstractNumId w:val="13"/>
  </w:num>
  <w:num w:numId="47">
    <w:abstractNumId w:val="68"/>
  </w:num>
  <w:num w:numId="48">
    <w:abstractNumId w:val="14"/>
  </w:num>
  <w:num w:numId="49">
    <w:abstractNumId w:val="43"/>
  </w:num>
  <w:num w:numId="50">
    <w:abstractNumId w:val="64"/>
  </w:num>
  <w:num w:numId="51">
    <w:abstractNumId w:val="50"/>
  </w:num>
  <w:num w:numId="52">
    <w:abstractNumId w:val="8"/>
  </w:num>
  <w:num w:numId="53">
    <w:abstractNumId w:val="39"/>
  </w:num>
  <w:num w:numId="54">
    <w:abstractNumId w:val="51"/>
  </w:num>
  <w:num w:numId="55">
    <w:abstractNumId w:val="21"/>
  </w:num>
  <w:num w:numId="56">
    <w:abstractNumId w:val="61"/>
  </w:num>
  <w:num w:numId="57">
    <w:abstractNumId w:val="52"/>
  </w:num>
  <w:num w:numId="58">
    <w:abstractNumId w:val="25"/>
  </w:num>
  <w:num w:numId="59">
    <w:abstractNumId w:val="26"/>
  </w:num>
  <w:num w:numId="60">
    <w:abstractNumId w:val="57"/>
  </w:num>
  <w:num w:numId="61">
    <w:abstractNumId w:val="45"/>
  </w:num>
  <w:num w:numId="62">
    <w:abstractNumId w:val="22"/>
  </w:num>
  <w:num w:numId="63">
    <w:abstractNumId w:val="11"/>
  </w:num>
  <w:num w:numId="64">
    <w:abstractNumId w:val="48"/>
  </w:num>
  <w:num w:numId="65">
    <w:abstractNumId w:val="60"/>
  </w:num>
  <w:num w:numId="66">
    <w:abstractNumId w:val="63"/>
  </w:num>
  <w:num w:numId="67">
    <w:abstractNumId w:val="62"/>
  </w:num>
  <w:num w:numId="68">
    <w:abstractNumId w:val="31"/>
  </w:num>
  <w:num w:numId="69">
    <w:abstractNumId w:val="23"/>
  </w:num>
  <w:num w:numId="70">
    <w:abstractNumId w:val="3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C4778"/>
    <w:rsid w:val="000D1DC3"/>
    <w:rsid w:val="000D265E"/>
    <w:rsid w:val="000F6E6C"/>
    <w:rsid w:val="00151537"/>
    <w:rsid w:val="00187ABF"/>
    <w:rsid w:val="00191908"/>
    <w:rsid w:val="00193F35"/>
    <w:rsid w:val="001C09E8"/>
    <w:rsid w:val="001C5DE9"/>
    <w:rsid w:val="001D2426"/>
    <w:rsid w:val="001D5128"/>
    <w:rsid w:val="001F31C1"/>
    <w:rsid w:val="00200BF0"/>
    <w:rsid w:val="002034BF"/>
    <w:rsid w:val="00222D21"/>
    <w:rsid w:val="00224855"/>
    <w:rsid w:val="00224EEE"/>
    <w:rsid w:val="00231519"/>
    <w:rsid w:val="002566C9"/>
    <w:rsid w:val="002724B4"/>
    <w:rsid w:val="00294E3F"/>
    <w:rsid w:val="002A1081"/>
    <w:rsid w:val="002A6CE2"/>
    <w:rsid w:val="002B075A"/>
    <w:rsid w:val="002F5B92"/>
    <w:rsid w:val="003158E1"/>
    <w:rsid w:val="00333D30"/>
    <w:rsid w:val="00334805"/>
    <w:rsid w:val="00346C31"/>
    <w:rsid w:val="003608D2"/>
    <w:rsid w:val="00365F72"/>
    <w:rsid w:val="003874CD"/>
    <w:rsid w:val="003C0C76"/>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77DE3"/>
    <w:rsid w:val="00580D99"/>
    <w:rsid w:val="005814C6"/>
    <w:rsid w:val="00583AF9"/>
    <w:rsid w:val="005846C1"/>
    <w:rsid w:val="00586F13"/>
    <w:rsid w:val="005C5317"/>
    <w:rsid w:val="005F0FF4"/>
    <w:rsid w:val="005F3200"/>
    <w:rsid w:val="00625C03"/>
    <w:rsid w:val="0065745C"/>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97D41"/>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C40DD"/>
    <w:rsid w:val="009C63A8"/>
    <w:rsid w:val="009C78FC"/>
    <w:rsid w:val="009C7FD5"/>
    <w:rsid w:val="009D200D"/>
    <w:rsid w:val="009D4120"/>
    <w:rsid w:val="009E2119"/>
    <w:rsid w:val="009E757D"/>
    <w:rsid w:val="009F1431"/>
    <w:rsid w:val="009F5BC4"/>
    <w:rsid w:val="00A136AA"/>
    <w:rsid w:val="00A43BD7"/>
    <w:rsid w:val="00A43CEA"/>
    <w:rsid w:val="00A7466F"/>
    <w:rsid w:val="00A814BF"/>
    <w:rsid w:val="00A927DD"/>
    <w:rsid w:val="00AA2808"/>
    <w:rsid w:val="00AA7830"/>
    <w:rsid w:val="00AB4863"/>
    <w:rsid w:val="00AD4E38"/>
    <w:rsid w:val="00AD76E8"/>
    <w:rsid w:val="00AE366A"/>
    <w:rsid w:val="00B045F3"/>
    <w:rsid w:val="00B1437A"/>
    <w:rsid w:val="00B36C60"/>
    <w:rsid w:val="00B4775A"/>
    <w:rsid w:val="00B57ABD"/>
    <w:rsid w:val="00B62830"/>
    <w:rsid w:val="00B64AE1"/>
    <w:rsid w:val="00B73A9F"/>
    <w:rsid w:val="00B85813"/>
    <w:rsid w:val="00B96E41"/>
    <w:rsid w:val="00BE6A94"/>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4E82"/>
    <w:rsid w:val="00CB63E9"/>
    <w:rsid w:val="00CB710B"/>
    <w:rsid w:val="00CB7873"/>
    <w:rsid w:val="00CC519C"/>
    <w:rsid w:val="00CE1A20"/>
    <w:rsid w:val="00CE7A30"/>
    <w:rsid w:val="00D21F35"/>
    <w:rsid w:val="00D227C3"/>
    <w:rsid w:val="00D248E1"/>
    <w:rsid w:val="00D27874"/>
    <w:rsid w:val="00D54CD4"/>
    <w:rsid w:val="00D82BB9"/>
    <w:rsid w:val="00D8727D"/>
    <w:rsid w:val="00D920D7"/>
    <w:rsid w:val="00D93F85"/>
    <w:rsid w:val="00DB14CC"/>
    <w:rsid w:val="00DD1F70"/>
    <w:rsid w:val="00DF31DC"/>
    <w:rsid w:val="00E05044"/>
    <w:rsid w:val="00E1021E"/>
    <w:rsid w:val="00E25E3E"/>
    <w:rsid w:val="00E4479E"/>
    <w:rsid w:val="00E77764"/>
    <w:rsid w:val="00E8091D"/>
    <w:rsid w:val="00E93D1E"/>
    <w:rsid w:val="00EB0FC2"/>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3A48C56"/>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uiPriority w:val="9"/>
    <w:semiHidden/>
    <w:unhideWhenUsed/>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uiPriority w:val="9"/>
    <w:semiHidden/>
    <w:unhideWhenUsed/>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SimSun" w:hAnsi="Arial" w:cs="Arial"/>
      <w:b/>
      <w:bCs/>
      <w:iCs/>
      <w:sz w:val="24"/>
      <w:szCs w:val="28"/>
    </w:rPr>
  </w:style>
  <w:style w:type="character" w:customStyle="1" w:styleId="Heading3Char">
    <w:name w:val="Heading 3 Char"/>
    <w:basedOn w:val="DefaultParagraphFont"/>
    <w:link w:val="Heading3"/>
    <w:uiPriority w:val="9"/>
    <w:rsid w:val="002A6CE2"/>
    <w:rPr>
      <w:rFonts w:ascii="Arial" w:eastAsia="SimSun" w:hAnsi="Arial" w:cs="Arial"/>
      <w:b/>
      <w:bCs/>
      <w:sz w:val="20"/>
      <w:szCs w:val="26"/>
    </w:rPr>
  </w:style>
  <w:style w:type="character" w:customStyle="1" w:styleId="Heading4Char">
    <w:name w:val="Heading 4 Char"/>
    <w:basedOn w:val="DefaultParagraphFont"/>
    <w:link w:val="Heading4"/>
    <w:uiPriority w:val="9"/>
    <w:rsid w:val="002A6CE2"/>
    <w:rPr>
      <w:rFonts w:ascii="Arial" w:eastAsia="SimSun" w:hAnsi="Arial" w:cs="Times New Roman"/>
      <w:b/>
      <w:bCs/>
      <w:i/>
      <w:sz w:val="20"/>
      <w:szCs w:val="28"/>
    </w:rPr>
  </w:style>
  <w:style w:type="character" w:customStyle="1" w:styleId="Heading5Char">
    <w:name w:val="Heading 5 Char"/>
    <w:basedOn w:val="DefaultParagraphFont"/>
    <w:link w:val="Heading5"/>
    <w:uiPriority w:val="9"/>
    <w:semiHidden/>
    <w:rsid w:val="00C66C6C"/>
    <w:rPr>
      <w:rFonts w:ascii="Arial" w:eastAsia="SimSun" w:hAnsi="Arial" w:cs="Times New Roman"/>
      <w:b/>
      <w:bCs/>
      <w:iCs/>
      <w:sz w:val="20"/>
      <w:szCs w:val="26"/>
    </w:rPr>
  </w:style>
  <w:style w:type="character" w:customStyle="1" w:styleId="Heading6Char">
    <w:name w:val="Heading 6 Char"/>
    <w:basedOn w:val="DefaultParagraphFont"/>
    <w:link w:val="Heading6"/>
    <w:uiPriority w:val="9"/>
    <w:semiHidden/>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semiHidden/>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9652</Words>
  <Characters>55023</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64546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Walus, David (D.M.)</cp:lastModifiedBy>
  <cp:revision>3</cp:revision>
  <dcterms:created xsi:type="dcterms:W3CDTF">2021-05-06T19:11:00Z</dcterms:created>
  <dcterms:modified xsi:type="dcterms:W3CDTF">2021-05-06T19:11:00Z</dcterms:modified>
</cp:coreProperties>
</file>