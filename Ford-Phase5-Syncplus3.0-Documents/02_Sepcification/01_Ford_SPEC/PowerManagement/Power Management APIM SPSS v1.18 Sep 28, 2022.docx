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23CE" w14:textId="77777777" w:rsidR="001D2426" w:rsidRDefault="001D2426" w:rsidP="00530C8E"/>
    <w:p w14:paraId="25A43F20" w14:textId="77777777" w:rsidR="001061A6" w:rsidRPr="00106C9E" w:rsidRDefault="00FB255D" w:rsidP="00106C9E"/>
    <w:p w14:paraId="29166553" w14:textId="77777777" w:rsidR="00DE6D09" w:rsidRDefault="00FB255D" w:rsidP="008B11E9">
      <w:pPr>
        <w:jc w:val="center"/>
      </w:pPr>
      <w:r>
        <w:rPr>
          <w:noProof/>
        </w:rPr>
        <w:drawing>
          <wp:inline distT="0" distB="0" distL="0" distR="0" wp14:anchorId="0DC02A65" wp14:editId="20272655">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5B39EB8E" w14:textId="77777777" w:rsidR="00DE6D09" w:rsidRDefault="00FB255D">
      <w:pPr>
        <w:jc w:val="center"/>
        <w:rPr>
          <w:rFonts w:cs="Arial"/>
          <w:b/>
          <w:color w:val="000080"/>
          <w:sz w:val="44"/>
          <w:szCs w:val="44"/>
        </w:rPr>
      </w:pPr>
      <w:r>
        <w:rPr>
          <w:rFonts w:cs="Arial"/>
          <w:b/>
          <w:color w:val="000080"/>
          <w:sz w:val="44"/>
          <w:szCs w:val="44"/>
        </w:rPr>
        <w:t>Research &amp; Vehicle Technology</w:t>
      </w:r>
    </w:p>
    <w:p w14:paraId="580E8E96" w14:textId="77777777" w:rsidR="00DE6D09" w:rsidRDefault="00FB255D">
      <w:pPr>
        <w:jc w:val="center"/>
        <w:rPr>
          <w:rFonts w:cs="Arial"/>
          <w:b/>
          <w:color w:val="000080"/>
          <w:sz w:val="40"/>
          <w:szCs w:val="40"/>
        </w:rPr>
      </w:pPr>
      <w:r>
        <w:rPr>
          <w:rFonts w:cs="Arial"/>
          <w:b/>
          <w:color w:val="000080"/>
          <w:sz w:val="40"/>
          <w:szCs w:val="40"/>
        </w:rPr>
        <w:t>“Infotainment Systems Product Development”</w:t>
      </w:r>
    </w:p>
    <w:p w14:paraId="4180EED4" w14:textId="77777777" w:rsidR="00DE6D09" w:rsidRDefault="00FB255D">
      <w:pPr>
        <w:jc w:val="center"/>
      </w:pPr>
    </w:p>
    <w:p w14:paraId="0A5708CB" w14:textId="77777777" w:rsidR="00DE6D09" w:rsidRDefault="00FB255D">
      <w:pPr>
        <w:jc w:val="center"/>
      </w:pPr>
    </w:p>
    <w:p w14:paraId="47F91C0D" w14:textId="77777777" w:rsidR="00DE6D09" w:rsidRDefault="00FB255D">
      <w:pPr>
        <w:jc w:val="center"/>
        <w:rPr>
          <w:rFonts w:cs="Arial"/>
          <w:b/>
          <w:sz w:val="52"/>
          <w:szCs w:val="52"/>
        </w:rPr>
      </w:pPr>
      <w:r>
        <w:rPr>
          <w:rFonts w:cs="Arial"/>
          <w:b/>
          <w:sz w:val="52"/>
          <w:szCs w:val="52"/>
        </w:rPr>
        <w:t>Feature – Power Management</w:t>
      </w:r>
    </w:p>
    <w:p w14:paraId="3AB6036D" w14:textId="77777777" w:rsidR="00DE6D09" w:rsidRDefault="00FB255D">
      <w:pPr>
        <w:jc w:val="center"/>
        <w:rPr>
          <w:rFonts w:cs="Arial"/>
          <w:b/>
          <w:sz w:val="52"/>
          <w:szCs w:val="52"/>
        </w:rPr>
      </w:pPr>
    </w:p>
    <w:p w14:paraId="73AE4B3B" w14:textId="77777777" w:rsidR="00DE6D09" w:rsidRDefault="00FB255D">
      <w:pPr>
        <w:jc w:val="center"/>
        <w:rPr>
          <w:rFonts w:cs="Arial"/>
          <w:b/>
          <w:sz w:val="52"/>
          <w:szCs w:val="52"/>
        </w:rPr>
      </w:pPr>
      <w:r>
        <w:rPr>
          <w:rFonts w:cs="Arial"/>
          <w:b/>
          <w:sz w:val="52"/>
          <w:szCs w:val="52"/>
        </w:rPr>
        <w:t xml:space="preserve">APIM Infotainment Subsystem Part </w:t>
      </w:r>
      <w:r>
        <w:rPr>
          <w:rFonts w:cs="Arial"/>
          <w:b/>
          <w:sz w:val="52"/>
          <w:szCs w:val="52"/>
        </w:rPr>
        <w:t>Specific Specification (SPSS)</w:t>
      </w:r>
    </w:p>
    <w:p w14:paraId="00890016" w14:textId="77777777" w:rsidR="00DE6D09" w:rsidRDefault="00FB255D">
      <w:pPr>
        <w:jc w:val="center"/>
      </w:pPr>
    </w:p>
    <w:p w14:paraId="22D503F7" w14:textId="77777777" w:rsidR="00DE6D09" w:rsidRDefault="00FB255D">
      <w:pPr>
        <w:jc w:val="center"/>
      </w:pPr>
    </w:p>
    <w:p w14:paraId="6105E881" w14:textId="77777777" w:rsidR="00DE6D09" w:rsidRDefault="00FB255D">
      <w:pPr>
        <w:jc w:val="center"/>
      </w:pPr>
    </w:p>
    <w:p w14:paraId="3AB59709" w14:textId="77777777" w:rsidR="00DE6D09" w:rsidRDefault="00FB255D">
      <w:pPr>
        <w:jc w:val="center"/>
      </w:pPr>
    </w:p>
    <w:p w14:paraId="6370014B" w14:textId="77777777" w:rsidR="00DE6D09" w:rsidRDefault="00FB255D">
      <w:pPr>
        <w:jc w:val="center"/>
        <w:rPr>
          <w:rFonts w:cs="Arial"/>
          <w:sz w:val="28"/>
          <w:szCs w:val="28"/>
        </w:rPr>
      </w:pPr>
      <w:r>
        <w:rPr>
          <w:rFonts w:cs="Arial"/>
          <w:sz w:val="28"/>
          <w:szCs w:val="28"/>
        </w:rPr>
        <w:t>Version 1.18</w:t>
      </w:r>
    </w:p>
    <w:p w14:paraId="5AEE8FF5" w14:textId="77777777" w:rsidR="00DE6D09" w:rsidRDefault="00FB255D">
      <w:pPr>
        <w:jc w:val="center"/>
        <w:rPr>
          <w:rFonts w:cs="Arial"/>
          <w:b/>
          <w:sz w:val="28"/>
          <w:szCs w:val="28"/>
        </w:rPr>
      </w:pPr>
      <w:r>
        <w:rPr>
          <w:rFonts w:cs="Arial"/>
          <w:b/>
          <w:sz w:val="28"/>
          <w:szCs w:val="28"/>
        </w:rPr>
        <w:t>UNCONTROLLED COPY IF PRINTED</w:t>
      </w:r>
    </w:p>
    <w:p w14:paraId="0D15918F" w14:textId="77777777" w:rsidR="00DE6D09" w:rsidRDefault="00FB255D">
      <w:pPr>
        <w:jc w:val="center"/>
      </w:pPr>
    </w:p>
    <w:p w14:paraId="0F7DCF7A" w14:textId="77777777" w:rsidR="00DE6D09" w:rsidRDefault="00FB255D">
      <w:pPr>
        <w:jc w:val="center"/>
        <w:rPr>
          <w:rFonts w:cs="Arial"/>
          <w:b/>
          <w:szCs w:val="22"/>
        </w:rPr>
      </w:pPr>
      <w:r>
        <w:rPr>
          <w:rFonts w:cs="Arial"/>
          <w:b/>
          <w:szCs w:val="22"/>
        </w:rPr>
        <w:t>Version Date: September 28, 2022</w:t>
      </w:r>
    </w:p>
    <w:p w14:paraId="688D3B75" w14:textId="77777777" w:rsidR="00DE6D09" w:rsidRDefault="00FB255D">
      <w:pPr>
        <w:jc w:val="center"/>
      </w:pPr>
    </w:p>
    <w:p w14:paraId="0D2EE3EE" w14:textId="77777777" w:rsidR="00DE6D09" w:rsidRDefault="00FB255D">
      <w:pPr>
        <w:jc w:val="center"/>
      </w:pPr>
    </w:p>
    <w:p w14:paraId="5AEACE91" w14:textId="77777777" w:rsidR="00DE6D09" w:rsidRDefault="00FB255D">
      <w:pPr>
        <w:jc w:val="center"/>
      </w:pPr>
    </w:p>
    <w:p w14:paraId="7D0377D9" w14:textId="77777777" w:rsidR="00DE6D09" w:rsidRDefault="00FB255D">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0919C49C" w14:textId="77777777" w:rsidR="00DE6D09" w:rsidRDefault="00FB255D">
      <w:pPr>
        <w:jc w:val="center"/>
        <w:outlineLvl w:val="0"/>
        <w:rPr>
          <w:rFonts w:cs="Arial"/>
          <w:b/>
          <w:bCs/>
          <w:sz w:val="28"/>
          <w:szCs w:val="28"/>
          <w:u w:val="single"/>
        </w:rPr>
      </w:pPr>
      <w:r>
        <w:rPr>
          <w:b/>
          <w:sz w:val="36"/>
          <w:szCs w:val="36"/>
        </w:rPr>
        <w:br w:type="page"/>
      </w:r>
      <w:bookmarkStart w:id="0" w:name="_Toc510778233"/>
      <w:bookmarkStart w:id="1" w:name="_Toc115265541"/>
      <w:r>
        <w:rPr>
          <w:rFonts w:cs="Arial"/>
          <w:b/>
          <w:bCs/>
          <w:sz w:val="28"/>
          <w:szCs w:val="28"/>
          <w:u w:val="single"/>
        </w:rPr>
        <w:lastRenderedPageBreak/>
        <w:t>Revision History</w:t>
      </w:r>
      <w:bookmarkEnd w:id="0"/>
      <w:bookmarkEnd w:id="1"/>
    </w:p>
    <w:p w14:paraId="3C98430E" w14:textId="77777777" w:rsidR="00DE6D09" w:rsidRDefault="00FB255D">
      <w:pPr>
        <w:rPr>
          <w:rFonts w:cs="Arial"/>
        </w:rPr>
      </w:pPr>
    </w:p>
    <w:p w14:paraId="38513445" w14:textId="77777777" w:rsidR="00DE6D09" w:rsidRDefault="00FB255D">
      <w:pPr>
        <w:rPr>
          <w:rFonts w:cs="Arial"/>
        </w:rPr>
      </w:pPr>
    </w:p>
    <w:tbl>
      <w:tblPr>
        <w:tblW w:w="11062" w:type="dxa"/>
        <w:jc w:val="center"/>
        <w:tblLayout w:type="fixed"/>
        <w:tblLook w:val="04A0" w:firstRow="1" w:lastRow="0" w:firstColumn="1" w:lastColumn="0" w:noHBand="0" w:noVBand="1"/>
      </w:tblPr>
      <w:tblGrid>
        <w:gridCol w:w="1718"/>
        <w:gridCol w:w="1066"/>
        <w:gridCol w:w="3696"/>
        <w:gridCol w:w="4582"/>
      </w:tblGrid>
      <w:tr w:rsidR="00844C4C" w14:paraId="3FFCE28C" w14:textId="77777777" w:rsidTr="008B11E9">
        <w:trPr>
          <w:trHeight w:val="345"/>
          <w:jc w:val="center"/>
        </w:trPr>
        <w:tc>
          <w:tcPr>
            <w:tcW w:w="171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E4F2026" w14:textId="77777777" w:rsidR="00844C4C" w:rsidRDefault="00FB255D">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C91068E" w14:textId="77777777" w:rsidR="00844C4C" w:rsidRDefault="00FB255D">
            <w:pPr>
              <w:spacing w:line="276" w:lineRule="auto"/>
              <w:jc w:val="center"/>
              <w:rPr>
                <w:rFonts w:cs="Arial"/>
                <w:b/>
                <w:bCs/>
                <w:lang w:val="fr-FR"/>
              </w:rPr>
            </w:pPr>
            <w:r>
              <w:rPr>
                <w:rFonts w:cs="Arial"/>
                <w:b/>
                <w:bCs/>
                <w:lang w:val="fr-FR"/>
              </w:rPr>
              <w:t>Version</w:t>
            </w:r>
          </w:p>
        </w:tc>
        <w:tc>
          <w:tcPr>
            <w:tcW w:w="827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2B54AA1" w14:textId="77777777" w:rsidR="00844C4C" w:rsidRDefault="00FB255D">
            <w:pPr>
              <w:spacing w:line="276" w:lineRule="auto"/>
              <w:jc w:val="center"/>
              <w:rPr>
                <w:rFonts w:cs="Arial"/>
                <w:b/>
                <w:bCs/>
                <w:lang w:val="fr-FR"/>
              </w:rPr>
            </w:pPr>
            <w:r>
              <w:rPr>
                <w:rFonts w:cs="Arial"/>
                <w:b/>
                <w:bCs/>
                <w:lang w:val="fr-FR"/>
              </w:rPr>
              <w:t>Notes</w:t>
            </w:r>
          </w:p>
        </w:tc>
      </w:tr>
      <w:tr w:rsidR="00844C4C" w14:paraId="5A815001"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638BE974" w14:textId="77777777" w:rsidR="00844C4C" w:rsidRDefault="00FB255D">
            <w:pPr>
              <w:spacing w:line="276" w:lineRule="auto"/>
              <w:rPr>
                <w:rFonts w:cs="Arial"/>
                <w:b/>
                <w:sz w:val="16"/>
                <w:szCs w:val="16"/>
                <w:lang w:val="fr-FR"/>
              </w:rPr>
            </w:pPr>
            <w:r>
              <w:rPr>
                <w:rFonts w:cs="Arial"/>
                <w:b/>
                <w:sz w:val="16"/>
                <w:szCs w:val="16"/>
              </w:rPr>
              <w:t>May 30, 2013</w:t>
            </w:r>
          </w:p>
        </w:tc>
        <w:tc>
          <w:tcPr>
            <w:tcW w:w="1066" w:type="dxa"/>
            <w:tcBorders>
              <w:top w:val="single" w:sz="6" w:space="0" w:color="auto"/>
              <w:left w:val="single" w:sz="6" w:space="0" w:color="auto"/>
              <w:bottom w:val="single" w:sz="6" w:space="0" w:color="auto"/>
              <w:right w:val="single" w:sz="6" w:space="0" w:color="auto"/>
            </w:tcBorders>
            <w:hideMark/>
          </w:tcPr>
          <w:p w14:paraId="0987E3C1" w14:textId="77777777" w:rsidR="00844C4C" w:rsidRDefault="00FB255D">
            <w:pPr>
              <w:spacing w:line="276" w:lineRule="auto"/>
              <w:jc w:val="center"/>
              <w:rPr>
                <w:rFonts w:cs="Arial"/>
                <w:b/>
                <w:sz w:val="16"/>
                <w:lang w:val="fr-FR"/>
              </w:rPr>
            </w:pPr>
            <w:r>
              <w:rPr>
                <w:rFonts w:cs="Arial"/>
                <w:b/>
                <w:sz w:val="16"/>
                <w:lang w:val="fr-FR"/>
              </w:rPr>
              <w:t>1.0</w:t>
            </w:r>
          </w:p>
        </w:tc>
        <w:tc>
          <w:tcPr>
            <w:tcW w:w="3696" w:type="dxa"/>
            <w:tcBorders>
              <w:top w:val="single" w:sz="6" w:space="0" w:color="auto"/>
              <w:left w:val="single" w:sz="6" w:space="0" w:color="auto"/>
              <w:bottom w:val="single" w:sz="6" w:space="0" w:color="auto"/>
              <w:right w:val="single" w:sz="6" w:space="0" w:color="auto"/>
            </w:tcBorders>
            <w:hideMark/>
          </w:tcPr>
          <w:p w14:paraId="3D392A12" w14:textId="77777777" w:rsidR="00844C4C" w:rsidRDefault="00FB255D">
            <w:pPr>
              <w:spacing w:line="276" w:lineRule="auto"/>
              <w:jc w:val="center"/>
              <w:rPr>
                <w:rFonts w:cs="Arial"/>
                <w:b/>
                <w:sz w:val="16"/>
              </w:rPr>
            </w:pPr>
            <w:r>
              <w:rPr>
                <w:rFonts w:cs="Arial"/>
                <w:b/>
                <w:sz w:val="16"/>
              </w:rPr>
              <w:t>Initial Release</w:t>
            </w:r>
          </w:p>
        </w:tc>
        <w:tc>
          <w:tcPr>
            <w:tcW w:w="4582" w:type="dxa"/>
            <w:tcBorders>
              <w:top w:val="single" w:sz="6" w:space="0" w:color="auto"/>
              <w:left w:val="single" w:sz="6" w:space="0" w:color="auto"/>
              <w:bottom w:val="single" w:sz="6" w:space="0" w:color="auto"/>
              <w:right w:val="single" w:sz="6" w:space="0" w:color="auto"/>
            </w:tcBorders>
          </w:tcPr>
          <w:p w14:paraId="550FCEE7" w14:textId="77777777" w:rsidR="00844C4C" w:rsidRDefault="00FB255D">
            <w:pPr>
              <w:spacing w:line="276" w:lineRule="auto"/>
              <w:rPr>
                <w:rFonts w:cs="Arial"/>
                <w:b/>
                <w:sz w:val="16"/>
              </w:rPr>
            </w:pPr>
          </w:p>
        </w:tc>
      </w:tr>
      <w:tr w:rsidR="00844C4C" w14:paraId="340340CD"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2DE71945" w14:textId="77777777" w:rsidR="00844C4C" w:rsidRDefault="00FB255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15C13CEB" w14:textId="77777777" w:rsidR="00844C4C" w:rsidRDefault="00FB255D">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314AB679" w14:textId="77777777" w:rsidR="00844C4C" w:rsidRDefault="00FB255D">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1A471527" w14:textId="77777777" w:rsidR="00844C4C" w:rsidRDefault="00FB255D">
            <w:pPr>
              <w:spacing w:line="276" w:lineRule="auto"/>
              <w:rPr>
                <w:rFonts w:cs="Arial"/>
                <w:b/>
                <w:sz w:val="16"/>
              </w:rPr>
            </w:pPr>
          </w:p>
        </w:tc>
      </w:tr>
      <w:tr w:rsidR="000A35D1" w14:paraId="340A327B"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7BD9C4D2" w14:textId="77777777" w:rsidR="000A35D1" w:rsidRDefault="00FB255D">
            <w:pPr>
              <w:spacing w:line="276" w:lineRule="auto"/>
              <w:rPr>
                <w:rFonts w:cs="Arial"/>
                <w:b/>
                <w:sz w:val="16"/>
                <w:szCs w:val="16"/>
                <w:lang w:val="fr-FR"/>
              </w:rPr>
            </w:pPr>
            <w:r>
              <w:rPr>
                <w:rFonts w:cs="Arial"/>
                <w:b/>
                <w:sz w:val="16"/>
                <w:szCs w:val="16"/>
              </w:rPr>
              <w:t>October 24, 2013</w:t>
            </w:r>
          </w:p>
        </w:tc>
        <w:tc>
          <w:tcPr>
            <w:tcW w:w="1066" w:type="dxa"/>
            <w:tcBorders>
              <w:top w:val="single" w:sz="6" w:space="0" w:color="auto"/>
              <w:left w:val="single" w:sz="6" w:space="0" w:color="auto"/>
              <w:bottom w:val="single" w:sz="6" w:space="0" w:color="auto"/>
              <w:right w:val="single" w:sz="6" w:space="0" w:color="auto"/>
            </w:tcBorders>
            <w:hideMark/>
          </w:tcPr>
          <w:p w14:paraId="6C60B003" w14:textId="77777777" w:rsidR="000A35D1" w:rsidRDefault="00FB255D">
            <w:pPr>
              <w:spacing w:line="276" w:lineRule="auto"/>
              <w:jc w:val="center"/>
              <w:rPr>
                <w:rFonts w:cs="Arial"/>
                <w:b/>
                <w:sz w:val="16"/>
                <w:lang w:val="fr-FR"/>
              </w:rPr>
            </w:pPr>
            <w:r>
              <w:rPr>
                <w:rFonts w:cs="Arial"/>
                <w:b/>
                <w:sz w:val="16"/>
                <w:lang w:val="fr-FR"/>
              </w:rPr>
              <w:t>1.1</w:t>
            </w:r>
          </w:p>
        </w:tc>
        <w:tc>
          <w:tcPr>
            <w:tcW w:w="8278" w:type="dxa"/>
            <w:gridSpan w:val="2"/>
            <w:tcBorders>
              <w:top w:val="single" w:sz="6" w:space="0" w:color="auto"/>
              <w:left w:val="single" w:sz="6" w:space="0" w:color="auto"/>
              <w:bottom w:val="single" w:sz="6" w:space="0" w:color="auto"/>
              <w:right w:val="single" w:sz="6" w:space="0" w:color="auto"/>
            </w:tcBorders>
            <w:hideMark/>
          </w:tcPr>
          <w:p w14:paraId="544D4984" w14:textId="77777777" w:rsidR="000A35D1" w:rsidRDefault="00FB255D">
            <w:pPr>
              <w:spacing w:line="276" w:lineRule="auto"/>
              <w:rPr>
                <w:rFonts w:cs="Arial"/>
                <w:b/>
                <w:sz w:val="16"/>
              </w:rPr>
            </w:pPr>
          </w:p>
        </w:tc>
      </w:tr>
      <w:tr w:rsidR="00844C4C" w14:paraId="031CE4FF"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063F773F"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4BCE6834" w14:textId="77777777" w:rsidR="00844C4C" w:rsidRDefault="00FB255D" w:rsidP="00D86C29">
            <w:pPr>
              <w:rPr>
                <w:rFonts w:cs="Arial"/>
                <w:sz w:val="16"/>
              </w:rPr>
            </w:pPr>
            <w:r>
              <w:rPr>
                <w:rFonts w:cs="Arial"/>
                <w:sz w:val="16"/>
              </w:rPr>
              <w:t>PWRMAN-GREQ-289985-2-MMInactive_Sleep Power Mode Diagram</w:t>
            </w:r>
          </w:p>
        </w:tc>
        <w:tc>
          <w:tcPr>
            <w:tcW w:w="4582" w:type="dxa"/>
            <w:tcBorders>
              <w:top w:val="single" w:sz="6" w:space="0" w:color="auto"/>
              <w:left w:val="single" w:sz="6" w:space="0" w:color="auto"/>
              <w:bottom w:val="single" w:sz="6" w:space="0" w:color="auto"/>
              <w:right w:val="single" w:sz="6" w:space="0" w:color="auto"/>
            </w:tcBorders>
            <w:hideMark/>
          </w:tcPr>
          <w:p w14:paraId="48807532" w14:textId="77777777" w:rsidR="00844C4C" w:rsidRDefault="00FB255D" w:rsidP="00D86C29">
            <w:pPr>
              <w:rPr>
                <w:rFonts w:cs="Arial"/>
                <w:sz w:val="16"/>
              </w:rPr>
            </w:pPr>
            <w:r>
              <w:rPr>
                <w:rFonts w:cs="Arial"/>
                <w:sz w:val="16"/>
              </w:rPr>
              <w:t xml:space="preserve">&lt;jmyslin2&gt; Update to include Extended Play to exit </w:t>
            </w:r>
            <w:proofErr w:type="spellStart"/>
            <w:r>
              <w:rPr>
                <w:rFonts w:cs="Arial"/>
                <w:sz w:val="16"/>
              </w:rPr>
              <w:t>MMInactive</w:t>
            </w:r>
            <w:proofErr w:type="spellEnd"/>
            <w:r>
              <w:rPr>
                <w:rFonts w:cs="Arial"/>
                <w:sz w:val="16"/>
              </w:rPr>
              <w:t xml:space="preserve"> state</w:t>
            </w:r>
          </w:p>
        </w:tc>
      </w:tr>
      <w:tr w:rsidR="00844C4C" w14:paraId="26C996EA" w14:textId="77777777" w:rsidTr="008B11E9">
        <w:trPr>
          <w:trHeight w:val="187"/>
          <w:jc w:val="center"/>
        </w:trPr>
        <w:tc>
          <w:tcPr>
            <w:tcW w:w="1718" w:type="dxa"/>
            <w:tcBorders>
              <w:top w:val="nil"/>
              <w:left w:val="single" w:sz="6" w:space="0" w:color="auto"/>
              <w:bottom w:val="nil"/>
              <w:right w:val="single" w:sz="6" w:space="0" w:color="auto"/>
            </w:tcBorders>
          </w:tcPr>
          <w:p w14:paraId="0689B859"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6C71DA2A" w14:textId="77777777" w:rsidR="00844C4C" w:rsidRDefault="00FB255D" w:rsidP="00D86C29">
            <w:pPr>
              <w:rPr>
                <w:rFonts w:cs="Arial"/>
                <w:sz w:val="16"/>
              </w:rPr>
            </w:pPr>
            <w:r>
              <w:rPr>
                <w:rFonts w:cs="Arial"/>
                <w:sz w:val="16"/>
              </w:rPr>
              <w:t>PWRMAN-GREQ-40686-3-EFP Load Shed</w:t>
            </w:r>
          </w:p>
        </w:tc>
        <w:tc>
          <w:tcPr>
            <w:tcW w:w="4582" w:type="dxa"/>
            <w:tcBorders>
              <w:top w:val="single" w:sz="6" w:space="0" w:color="auto"/>
              <w:left w:val="single" w:sz="6" w:space="0" w:color="auto"/>
              <w:bottom w:val="single" w:sz="6" w:space="0" w:color="auto"/>
              <w:right w:val="single" w:sz="6" w:space="0" w:color="auto"/>
            </w:tcBorders>
            <w:hideMark/>
          </w:tcPr>
          <w:p w14:paraId="66CB780E" w14:textId="77777777" w:rsidR="00844C4C" w:rsidRDefault="00FB255D" w:rsidP="00D86C29">
            <w:pPr>
              <w:rPr>
                <w:rFonts w:cs="Arial"/>
                <w:sz w:val="16"/>
              </w:rPr>
            </w:pPr>
            <w:r>
              <w:rPr>
                <w:rFonts w:cs="Arial"/>
                <w:sz w:val="16"/>
              </w:rPr>
              <w:t>jmyslin2 - Updated requirement so EFP not supporting load shed for infotainment</w:t>
            </w:r>
          </w:p>
        </w:tc>
      </w:tr>
      <w:tr w:rsidR="00844C4C" w14:paraId="126AB03A" w14:textId="77777777" w:rsidTr="008B11E9">
        <w:trPr>
          <w:trHeight w:val="187"/>
          <w:jc w:val="center"/>
        </w:trPr>
        <w:tc>
          <w:tcPr>
            <w:tcW w:w="1718" w:type="dxa"/>
            <w:tcBorders>
              <w:top w:val="nil"/>
              <w:left w:val="single" w:sz="6" w:space="0" w:color="auto"/>
              <w:bottom w:val="nil"/>
              <w:right w:val="single" w:sz="6" w:space="0" w:color="auto"/>
            </w:tcBorders>
          </w:tcPr>
          <w:p w14:paraId="1EAF6314"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4978C876" w14:textId="77777777" w:rsidR="00844C4C" w:rsidRDefault="00FB255D" w:rsidP="00D86C29">
            <w:pPr>
              <w:rPr>
                <w:rFonts w:cs="Arial"/>
                <w:sz w:val="16"/>
              </w:rPr>
            </w:pPr>
            <w:r>
              <w:rPr>
                <w:rFonts w:cs="Arial"/>
                <w:sz w:val="16"/>
              </w:rPr>
              <w:t>PWRMANv2-GREQ-278270-2-EFP Load Shed</w:t>
            </w:r>
          </w:p>
        </w:tc>
        <w:tc>
          <w:tcPr>
            <w:tcW w:w="4582" w:type="dxa"/>
            <w:tcBorders>
              <w:top w:val="single" w:sz="6" w:space="0" w:color="auto"/>
              <w:left w:val="single" w:sz="6" w:space="0" w:color="auto"/>
              <w:bottom w:val="single" w:sz="6" w:space="0" w:color="auto"/>
              <w:right w:val="single" w:sz="6" w:space="0" w:color="auto"/>
            </w:tcBorders>
            <w:hideMark/>
          </w:tcPr>
          <w:p w14:paraId="39AF3AAC" w14:textId="77777777" w:rsidR="00844C4C" w:rsidRDefault="00FB255D" w:rsidP="00D86C29">
            <w:pPr>
              <w:rPr>
                <w:rFonts w:cs="Arial"/>
                <w:sz w:val="16"/>
              </w:rPr>
            </w:pPr>
            <w:r>
              <w:rPr>
                <w:rFonts w:cs="Arial"/>
                <w:sz w:val="16"/>
              </w:rPr>
              <w:t>jmyslin2: updated to state load shed functionality not supported by EFP</w:t>
            </w:r>
          </w:p>
        </w:tc>
      </w:tr>
      <w:tr w:rsidR="00844C4C" w14:paraId="1977BB21" w14:textId="77777777" w:rsidTr="008B11E9">
        <w:trPr>
          <w:trHeight w:val="187"/>
          <w:jc w:val="center"/>
        </w:trPr>
        <w:tc>
          <w:tcPr>
            <w:tcW w:w="1718" w:type="dxa"/>
            <w:tcBorders>
              <w:top w:val="nil"/>
              <w:left w:val="single" w:sz="6" w:space="0" w:color="auto"/>
              <w:bottom w:val="nil"/>
              <w:right w:val="single" w:sz="6" w:space="0" w:color="auto"/>
            </w:tcBorders>
          </w:tcPr>
          <w:p w14:paraId="21F76F73"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2C7B421B" w14:textId="77777777" w:rsidR="00844C4C" w:rsidRDefault="00FB255D" w:rsidP="00D86C29">
            <w:pPr>
              <w:rPr>
                <w:rFonts w:cs="Arial"/>
                <w:sz w:val="16"/>
              </w:rPr>
            </w:pPr>
            <w:r>
              <w:rPr>
                <w:rFonts w:cs="Arial"/>
                <w:sz w:val="16"/>
              </w:rPr>
              <w:t>PWRMAN-GREQ-60372-4-Button Activation in Sleep Power Mode</w:t>
            </w:r>
          </w:p>
        </w:tc>
        <w:tc>
          <w:tcPr>
            <w:tcW w:w="4582" w:type="dxa"/>
            <w:tcBorders>
              <w:top w:val="single" w:sz="6" w:space="0" w:color="auto"/>
              <w:left w:val="single" w:sz="6" w:space="0" w:color="auto"/>
              <w:bottom w:val="single" w:sz="6" w:space="0" w:color="auto"/>
              <w:right w:val="single" w:sz="6" w:space="0" w:color="auto"/>
            </w:tcBorders>
            <w:hideMark/>
          </w:tcPr>
          <w:p w14:paraId="0FA3C98C" w14:textId="77777777" w:rsidR="00844C4C" w:rsidRDefault="00FB255D" w:rsidP="00D86C29">
            <w:pPr>
              <w:rPr>
                <w:rFonts w:cs="Arial"/>
                <w:sz w:val="16"/>
              </w:rPr>
            </w:pPr>
            <w:r>
              <w:rPr>
                <w:rFonts w:cs="Arial"/>
                <w:sz w:val="16"/>
              </w:rPr>
              <w:t>&lt;jmyslin2&gt; specifically called out EFP Power and Eject buttons to wake up the bus</w:t>
            </w:r>
          </w:p>
        </w:tc>
      </w:tr>
      <w:tr w:rsidR="00844C4C" w14:paraId="6B4CD048" w14:textId="77777777" w:rsidTr="008B11E9">
        <w:trPr>
          <w:trHeight w:val="187"/>
          <w:jc w:val="center"/>
        </w:trPr>
        <w:tc>
          <w:tcPr>
            <w:tcW w:w="1718" w:type="dxa"/>
            <w:tcBorders>
              <w:top w:val="nil"/>
              <w:left w:val="single" w:sz="6" w:space="0" w:color="auto"/>
              <w:bottom w:val="nil"/>
              <w:right w:val="single" w:sz="6" w:space="0" w:color="auto"/>
            </w:tcBorders>
          </w:tcPr>
          <w:p w14:paraId="2152AE77"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7BFBDE06" w14:textId="77777777" w:rsidR="00844C4C" w:rsidRDefault="00FB255D" w:rsidP="00D86C29">
            <w:pPr>
              <w:rPr>
                <w:rFonts w:cs="Arial"/>
                <w:sz w:val="16"/>
              </w:rPr>
            </w:pPr>
            <w:r>
              <w:rPr>
                <w:rFonts w:cs="Arial"/>
                <w:sz w:val="16"/>
              </w:rPr>
              <w:t>PWR</w:t>
            </w:r>
            <w:r>
              <w:rPr>
                <w:rFonts w:cs="Arial"/>
                <w:sz w:val="16"/>
              </w:rPr>
              <w:t>MAN-GREQ-293723-2-Legacy vehicles support</w:t>
            </w:r>
          </w:p>
        </w:tc>
        <w:tc>
          <w:tcPr>
            <w:tcW w:w="4582" w:type="dxa"/>
            <w:tcBorders>
              <w:top w:val="single" w:sz="6" w:space="0" w:color="auto"/>
              <w:left w:val="single" w:sz="6" w:space="0" w:color="auto"/>
              <w:bottom w:val="single" w:sz="6" w:space="0" w:color="auto"/>
              <w:right w:val="single" w:sz="6" w:space="0" w:color="auto"/>
            </w:tcBorders>
            <w:hideMark/>
          </w:tcPr>
          <w:p w14:paraId="0881815F" w14:textId="77777777" w:rsidR="00844C4C" w:rsidRDefault="00FB255D" w:rsidP="00D86C29">
            <w:pPr>
              <w:rPr>
                <w:rFonts w:cs="Arial"/>
                <w:sz w:val="16"/>
              </w:rPr>
            </w:pPr>
            <w:r>
              <w:rPr>
                <w:rFonts w:cs="Arial"/>
                <w:sz w:val="16"/>
              </w:rPr>
              <w:t xml:space="preserve">&lt;Richard </w:t>
            </w:r>
            <w:proofErr w:type="spellStart"/>
            <w:r>
              <w:rPr>
                <w:rFonts w:cs="Arial"/>
                <w:sz w:val="16"/>
              </w:rPr>
              <w:t>Englart</w:t>
            </w:r>
            <w:proofErr w:type="spellEnd"/>
            <w:r>
              <w:rPr>
                <w:rFonts w:cs="Arial"/>
                <w:sz w:val="16"/>
              </w:rPr>
              <w:t>&gt; updated requirement</w:t>
            </w:r>
          </w:p>
        </w:tc>
      </w:tr>
      <w:tr w:rsidR="00844C4C" w14:paraId="76D62C22" w14:textId="77777777" w:rsidTr="008B11E9">
        <w:trPr>
          <w:trHeight w:val="187"/>
          <w:jc w:val="center"/>
        </w:trPr>
        <w:tc>
          <w:tcPr>
            <w:tcW w:w="1718" w:type="dxa"/>
            <w:tcBorders>
              <w:top w:val="nil"/>
              <w:left w:val="single" w:sz="6" w:space="0" w:color="auto"/>
              <w:bottom w:val="nil"/>
              <w:right w:val="single" w:sz="6" w:space="0" w:color="auto"/>
            </w:tcBorders>
          </w:tcPr>
          <w:p w14:paraId="7CDF51E3"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1E557BDC" w14:textId="77777777" w:rsidR="00844C4C" w:rsidRDefault="00FB255D" w:rsidP="00D86C29">
            <w:pPr>
              <w:rPr>
                <w:rFonts w:cs="Arial"/>
                <w:sz w:val="16"/>
              </w:rPr>
            </w:pPr>
            <w:r>
              <w:rPr>
                <w:rFonts w:cs="Arial"/>
                <w:sz w:val="16"/>
              </w:rPr>
              <w:t>PWRMAN-GREQ-293730-2-Legacy vehicles support 2</w:t>
            </w:r>
          </w:p>
        </w:tc>
        <w:tc>
          <w:tcPr>
            <w:tcW w:w="4582" w:type="dxa"/>
            <w:tcBorders>
              <w:top w:val="single" w:sz="6" w:space="0" w:color="auto"/>
              <w:left w:val="single" w:sz="6" w:space="0" w:color="auto"/>
              <w:bottom w:val="single" w:sz="6" w:space="0" w:color="auto"/>
              <w:right w:val="single" w:sz="6" w:space="0" w:color="auto"/>
            </w:tcBorders>
            <w:hideMark/>
          </w:tcPr>
          <w:p w14:paraId="507D6D47" w14:textId="77777777" w:rsidR="00844C4C" w:rsidRDefault="00FB255D" w:rsidP="00D86C29">
            <w:pPr>
              <w:rPr>
                <w:rFonts w:cs="Arial"/>
                <w:sz w:val="16"/>
              </w:rPr>
            </w:pPr>
            <w:r>
              <w:rPr>
                <w:rFonts w:cs="Arial"/>
                <w:sz w:val="16"/>
              </w:rPr>
              <w:t>&lt;Richard Englert&gt; Requirement deleted</w:t>
            </w:r>
          </w:p>
        </w:tc>
      </w:tr>
      <w:tr w:rsidR="00844C4C" w14:paraId="7A0FD3BF" w14:textId="77777777" w:rsidTr="008B11E9">
        <w:trPr>
          <w:trHeight w:val="187"/>
          <w:jc w:val="center"/>
        </w:trPr>
        <w:tc>
          <w:tcPr>
            <w:tcW w:w="1718" w:type="dxa"/>
            <w:tcBorders>
              <w:top w:val="nil"/>
              <w:left w:val="single" w:sz="6" w:space="0" w:color="auto"/>
              <w:bottom w:val="nil"/>
              <w:right w:val="single" w:sz="6" w:space="0" w:color="auto"/>
            </w:tcBorders>
          </w:tcPr>
          <w:p w14:paraId="11681169"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6070A2C3" w14:textId="77777777" w:rsidR="00844C4C" w:rsidRDefault="00FB255D" w:rsidP="00D86C29">
            <w:pPr>
              <w:rPr>
                <w:rFonts w:cs="Arial"/>
                <w:sz w:val="16"/>
              </w:rPr>
            </w:pPr>
            <w:r>
              <w:rPr>
                <w:rFonts w:cs="Arial"/>
                <w:sz w:val="16"/>
              </w:rPr>
              <w:t>PWRMAN-GREQ-293731-2-Special clause for F-150 Raptor splash screen</w:t>
            </w:r>
          </w:p>
        </w:tc>
        <w:tc>
          <w:tcPr>
            <w:tcW w:w="4582" w:type="dxa"/>
            <w:tcBorders>
              <w:top w:val="single" w:sz="6" w:space="0" w:color="auto"/>
              <w:left w:val="single" w:sz="6" w:space="0" w:color="auto"/>
              <w:bottom w:val="single" w:sz="6" w:space="0" w:color="auto"/>
              <w:right w:val="single" w:sz="6" w:space="0" w:color="auto"/>
            </w:tcBorders>
            <w:hideMark/>
          </w:tcPr>
          <w:p w14:paraId="5C2106D4" w14:textId="77777777" w:rsidR="00844C4C" w:rsidRDefault="00FB255D" w:rsidP="00D86C29">
            <w:pPr>
              <w:rPr>
                <w:rFonts w:cs="Arial"/>
                <w:sz w:val="16"/>
              </w:rPr>
            </w:pPr>
            <w:r>
              <w:rPr>
                <w:rFonts w:cs="Arial"/>
                <w:sz w:val="16"/>
              </w:rPr>
              <w:t xml:space="preserve">&lt;Richard </w:t>
            </w:r>
            <w:r>
              <w:rPr>
                <w:rFonts w:cs="Arial"/>
                <w:sz w:val="16"/>
              </w:rPr>
              <w:t>Englert&gt; Requirement Deleted</w:t>
            </w:r>
          </w:p>
        </w:tc>
      </w:tr>
      <w:tr w:rsidR="00844C4C" w14:paraId="71E0E438" w14:textId="77777777" w:rsidTr="008B11E9">
        <w:trPr>
          <w:trHeight w:val="187"/>
          <w:jc w:val="center"/>
        </w:trPr>
        <w:tc>
          <w:tcPr>
            <w:tcW w:w="1718" w:type="dxa"/>
            <w:tcBorders>
              <w:top w:val="nil"/>
              <w:left w:val="single" w:sz="6" w:space="0" w:color="auto"/>
              <w:bottom w:val="nil"/>
              <w:right w:val="single" w:sz="6" w:space="0" w:color="auto"/>
            </w:tcBorders>
          </w:tcPr>
          <w:p w14:paraId="4C3B3355"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162D21EB" w14:textId="77777777" w:rsidR="00844C4C" w:rsidRDefault="00FB255D" w:rsidP="00D86C29">
            <w:pPr>
              <w:rPr>
                <w:rFonts w:cs="Arial"/>
                <w:sz w:val="16"/>
              </w:rPr>
            </w:pPr>
            <w:r>
              <w:rPr>
                <w:rFonts w:cs="Arial"/>
                <w:sz w:val="16"/>
              </w:rPr>
              <w:t>PWRMAN-GREQ-293732-2-Purpose of DE01 Byte 3</w:t>
            </w:r>
          </w:p>
        </w:tc>
        <w:tc>
          <w:tcPr>
            <w:tcW w:w="4582" w:type="dxa"/>
            <w:tcBorders>
              <w:top w:val="single" w:sz="6" w:space="0" w:color="auto"/>
              <w:left w:val="single" w:sz="6" w:space="0" w:color="auto"/>
              <w:bottom w:val="single" w:sz="6" w:space="0" w:color="auto"/>
              <w:right w:val="single" w:sz="6" w:space="0" w:color="auto"/>
            </w:tcBorders>
            <w:hideMark/>
          </w:tcPr>
          <w:p w14:paraId="5C7AE646" w14:textId="77777777" w:rsidR="00844C4C" w:rsidRDefault="00FB255D" w:rsidP="00D86C29">
            <w:pPr>
              <w:rPr>
                <w:rFonts w:cs="Arial"/>
                <w:sz w:val="16"/>
              </w:rPr>
            </w:pPr>
            <w:r>
              <w:rPr>
                <w:rFonts w:cs="Arial"/>
                <w:sz w:val="16"/>
              </w:rPr>
              <w:t>&lt;Richard Englert&gt; Updated Requirement</w:t>
            </w:r>
          </w:p>
        </w:tc>
      </w:tr>
      <w:tr w:rsidR="00844C4C" w14:paraId="7B8277DC" w14:textId="77777777" w:rsidTr="008B11E9">
        <w:trPr>
          <w:trHeight w:val="187"/>
          <w:jc w:val="center"/>
        </w:trPr>
        <w:tc>
          <w:tcPr>
            <w:tcW w:w="1718" w:type="dxa"/>
            <w:tcBorders>
              <w:top w:val="nil"/>
              <w:left w:val="single" w:sz="6" w:space="0" w:color="auto"/>
              <w:bottom w:val="nil"/>
              <w:right w:val="single" w:sz="6" w:space="0" w:color="auto"/>
            </w:tcBorders>
          </w:tcPr>
          <w:p w14:paraId="5BA01B8C"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284DB695" w14:textId="77777777" w:rsidR="00844C4C" w:rsidRDefault="00FB255D" w:rsidP="00D86C29">
            <w:pPr>
              <w:rPr>
                <w:rFonts w:cs="Arial"/>
                <w:sz w:val="16"/>
              </w:rPr>
            </w:pPr>
            <w:r>
              <w:rPr>
                <w:rFonts w:cs="Arial"/>
                <w:sz w:val="16"/>
              </w:rPr>
              <w:t>PWRMAN-GREQ-293733-2-Animations Table</w:t>
            </w:r>
          </w:p>
        </w:tc>
        <w:tc>
          <w:tcPr>
            <w:tcW w:w="4582" w:type="dxa"/>
            <w:tcBorders>
              <w:top w:val="single" w:sz="6" w:space="0" w:color="auto"/>
              <w:left w:val="single" w:sz="6" w:space="0" w:color="auto"/>
              <w:bottom w:val="single" w:sz="6" w:space="0" w:color="auto"/>
              <w:right w:val="single" w:sz="6" w:space="0" w:color="auto"/>
            </w:tcBorders>
            <w:hideMark/>
          </w:tcPr>
          <w:p w14:paraId="48623B1C" w14:textId="77777777" w:rsidR="00844C4C" w:rsidRDefault="00FB255D" w:rsidP="00D86C29">
            <w:pPr>
              <w:rPr>
                <w:rFonts w:cs="Arial"/>
                <w:sz w:val="16"/>
              </w:rPr>
            </w:pPr>
            <w:r>
              <w:rPr>
                <w:rFonts w:cs="Arial"/>
                <w:sz w:val="16"/>
              </w:rPr>
              <w:t>&lt;Richard Englert&gt; Updated Requirement</w:t>
            </w:r>
          </w:p>
        </w:tc>
      </w:tr>
      <w:tr w:rsidR="00844C4C" w14:paraId="08D59BA7" w14:textId="77777777" w:rsidTr="008B11E9">
        <w:trPr>
          <w:trHeight w:val="187"/>
          <w:jc w:val="center"/>
        </w:trPr>
        <w:tc>
          <w:tcPr>
            <w:tcW w:w="1718" w:type="dxa"/>
            <w:tcBorders>
              <w:top w:val="nil"/>
              <w:left w:val="single" w:sz="6" w:space="0" w:color="auto"/>
              <w:bottom w:val="nil"/>
              <w:right w:val="single" w:sz="6" w:space="0" w:color="auto"/>
            </w:tcBorders>
          </w:tcPr>
          <w:p w14:paraId="573D3931"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62C7F9D2" w14:textId="77777777" w:rsidR="00844C4C" w:rsidRDefault="00FB255D" w:rsidP="00D86C29">
            <w:pPr>
              <w:rPr>
                <w:rFonts w:cs="Arial"/>
                <w:sz w:val="16"/>
              </w:rPr>
            </w:pPr>
            <w:r>
              <w:rPr>
                <w:rFonts w:cs="Arial"/>
                <w:sz w:val="16"/>
              </w:rPr>
              <w:t>PWRMAN-GREQ-293734-2-Registry requirements</w:t>
            </w:r>
          </w:p>
        </w:tc>
        <w:tc>
          <w:tcPr>
            <w:tcW w:w="4582" w:type="dxa"/>
            <w:tcBorders>
              <w:top w:val="single" w:sz="6" w:space="0" w:color="auto"/>
              <w:left w:val="single" w:sz="6" w:space="0" w:color="auto"/>
              <w:bottom w:val="single" w:sz="6" w:space="0" w:color="auto"/>
              <w:right w:val="single" w:sz="6" w:space="0" w:color="auto"/>
            </w:tcBorders>
            <w:hideMark/>
          </w:tcPr>
          <w:p w14:paraId="2CC7D225" w14:textId="77777777" w:rsidR="00844C4C" w:rsidRDefault="00FB255D" w:rsidP="00D86C29">
            <w:pPr>
              <w:rPr>
                <w:rFonts w:cs="Arial"/>
                <w:sz w:val="16"/>
              </w:rPr>
            </w:pPr>
            <w:r>
              <w:rPr>
                <w:rFonts w:cs="Arial"/>
                <w:sz w:val="16"/>
              </w:rPr>
              <w:t>&lt;Richard Englert&gt; Up</w:t>
            </w:r>
            <w:r>
              <w:rPr>
                <w:rFonts w:cs="Arial"/>
                <w:sz w:val="16"/>
              </w:rPr>
              <w:t>dated Requirement</w:t>
            </w:r>
          </w:p>
        </w:tc>
      </w:tr>
      <w:tr w:rsidR="00844C4C" w14:paraId="54B1F5CD" w14:textId="77777777" w:rsidTr="008B11E9">
        <w:trPr>
          <w:trHeight w:val="187"/>
          <w:jc w:val="center"/>
        </w:trPr>
        <w:tc>
          <w:tcPr>
            <w:tcW w:w="1718" w:type="dxa"/>
            <w:tcBorders>
              <w:top w:val="nil"/>
              <w:left w:val="single" w:sz="6" w:space="0" w:color="auto"/>
              <w:bottom w:val="nil"/>
              <w:right w:val="single" w:sz="6" w:space="0" w:color="auto"/>
            </w:tcBorders>
          </w:tcPr>
          <w:p w14:paraId="05C110B7"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5AAAF50D" w14:textId="77777777" w:rsidR="00844C4C" w:rsidRDefault="00FB255D" w:rsidP="00D86C29">
            <w:pPr>
              <w:rPr>
                <w:rFonts w:cs="Arial"/>
                <w:sz w:val="16"/>
              </w:rPr>
            </w:pPr>
            <w:r>
              <w:rPr>
                <w:rFonts w:cs="Arial"/>
                <w:sz w:val="16"/>
              </w:rPr>
              <w:t>PWRMAN-GREQ-293735-2-Custom splash screens provisioned or included in base image</w:t>
            </w:r>
          </w:p>
        </w:tc>
        <w:tc>
          <w:tcPr>
            <w:tcW w:w="4582" w:type="dxa"/>
            <w:tcBorders>
              <w:top w:val="single" w:sz="6" w:space="0" w:color="auto"/>
              <w:left w:val="single" w:sz="6" w:space="0" w:color="auto"/>
              <w:bottom w:val="single" w:sz="6" w:space="0" w:color="auto"/>
              <w:right w:val="single" w:sz="6" w:space="0" w:color="auto"/>
            </w:tcBorders>
            <w:hideMark/>
          </w:tcPr>
          <w:p w14:paraId="6B87D2E1" w14:textId="77777777" w:rsidR="00844C4C" w:rsidRDefault="00FB255D" w:rsidP="00D86C29">
            <w:pPr>
              <w:rPr>
                <w:rFonts w:cs="Arial"/>
                <w:sz w:val="16"/>
              </w:rPr>
            </w:pPr>
            <w:r>
              <w:rPr>
                <w:rFonts w:cs="Arial"/>
                <w:sz w:val="16"/>
              </w:rPr>
              <w:t>&lt;Richard Englert&gt; Updated Requirement</w:t>
            </w:r>
          </w:p>
        </w:tc>
      </w:tr>
      <w:tr w:rsidR="00844C4C" w14:paraId="0493E1E2" w14:textId="77777777" w:rsidTr="008B11E9">
        <w:trPr>
          <w:trHeight w:val="187"/>
          <w:jc w:val="center"/>
        </w:trPr>
        <w:tc>
          <w:tcPr>
            <w:tcW w:w="1718" w:type="dxa"/>
            <w:tcBorders>
              <w:top w:val="nil"/>
              <w:left w:val="single" w:sz="6" w:space="0" w:color="auto"/>
              <w:bottom w:val="nil"/>
              <w:right w:val="single" w:sz="6" w:space="0" w:color="auto"/>
            </w:tcBorders>
          </w:tcPr>
          <w:p w14:paraId="4A2FA13F"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2049DDAF" w14:textId="77777777" w:rsidR="00844C4C" w:rsidRDefault="00FB255D" w:rsidP="00D86C29">
            <w:pPr>
              <w:rPr>
                <w:rFonts w:cs="Arial"/>
                <w:sz w:val="16"/>
              </w:rPr>
            </w:pPr>
            <w:r>
              <w:rPr>
                <w:rFonts w:cs="Arial"/>
                <w:sz w:val="16"/>
              </w:rPr>
              <w:t>PWRMAN-GREQ-293736-2-Graphics beyond splash screens</w:t>
            </w:r>
          </w:p>
        </w:tc>
        <w:tc>
          <w:tcPr>
            <w:tcW w:w="4582" w:type="dxa"/>
            <w:tcBorders>
              <w:top w:val="single" w:sz="6" w:space="0" w:color="auto"/>
              <w:left w:val="single" w:sz="6" w:space="0" w:color="auto"/>
              <w:bottom w:val="single" w:sz="6" w:space="0" w:color="auto"/>
              <w:right w:val="single" w:sz="6" w:space="0" w:color="auto"/>
            </w:tcBorders>
            <w:hideMark/>
          </w:tcPr>
          <w:p w14:paraId="4CCA3659" w14:textId="77777777" w:rsidR="00844C4C" w:rsidRDefault="00FB255D" w:rsidP="00D86C29">
            <w:pPr>
              <w:rPr>
                <w:rFonts w:cs="Arial"/>
                <w:sz w:val="16"/>
              </w:rPr>
            </w:pPr>
            <w:r>
              <w:rPr>
                <w:rFonts w:cs="Arial"/>
                <w:sz w:val="16"/>
              </w:rPr>
              <w:t xml:space="preserve">&lt;Richard Englert&gt; Updated </w:t>
            </w:r>
            <w:proofErr w:type="spellStart"/>
            <w:r>
              <w:rPr>
                <w:rFonts w:cs="Arial"/>
                <w:sz w:val="16"/>
              </w:rPr>
              <w:t>Relaed</w:t>
            </w:r>
            <w:proofErr w:type="spellEnd"/>
          </w:p>
        </w:tc>
      </w:tr>
      <w:tr w:rsidR="00844C4C" w14:paraId="1FB096AB" w14:textId="77777777" w:rsidTr="008B11E9">
        <w:trPr>
          <w:trHeight w:val="187"/>
          <w:jc w:val="center"/>
        </w:trPr>
        <w:tc>
          <w:tcPr>
            <w:tcW w:w="1718" w:type="dxa"/>
            <w:tcBorders>
              <w:top w:val="nil"/>
              <w:left w:val="single" w:sz="6" w:space="0" w:color="auto"/>
              <w:bottom w:val="nil"/>
              <w:right w:val="single" w:sz="6" w:space="0" w:color="auto"/>
            </w:tcBorders>
          </w:tcPr>
          <w:p w14:paraId="384D3DA5"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0642B2AB" w14:textId="77777777" w:rsidR="00844C4C" w:rsidRDefault="00FB255D" w:rsidP="00D86C29">
            <w:pPr>
              <w:rPr>
                <w:rFonts w:cs="Arial"/>
                <w:sz w:val="16"/>
              </w:rPr>
            </w:pPr>
            <w:r>
              <w:rPr>
                <w:rFonts w:cs="Arial"/>
                <w:sz w:val="16"/>
              </w:rPr>
              <w:t xml:space="preserve">PWRMAN-GREQ-293737-2-Prevent </w:t>
            </w:r>
            <w:proofErr w:type="gramStart"/>
            <w:r>
              <w:rPr>
                <w:rFonts w:cs="Arial"/>
                <w:sz w:val="16"/>
              </w:rPr>
              <w:t>mis-application</w:t>
            </w:r>
            <w:proofErr w:type="gramEnd"/>
          </w:p>
        </w:tc>
        <w:tc>
          <w:tcPr>
            <w:tcW w:w="4582" w:type="dxa"/>
            <w:tcBorders>
              <w:top w:val="single" w:sz="6" w:space="0" w:color="auto"/>
              <w:left w:val="single" w:sz="6" w:space="0" w:color="auto"/>
              <w:bottom w:val="single" w:sz="6" w:space="0" w:color="auto"/>
              <w:right w:val="single" w:sz="6" w:space="0" w:color="auto"/>
            </w:tcBorders>
            <w:hideMark/>
          </w:tcPr>
          <w:p w14:paraId="47CD07C9" w14:textId="77777777" w:rsidR="00844C4C" w:rsidRDefault="00FB255D" w:rsidP="00D86C29">
            <w:pPr>
              <w:rPr>
                <w:rFonts w:cs="Arial"/>
                <w:sz w:val="16"/>
              </w:rPr>
            </w:pPr>
            <w:r>
              <w:rPr>
                <w:rFonts w:cs="Arial"/>
                <w:sz w:val="16"/>
              </w:rPr>
              <w:t>&lt;Richard Englert&gt;</w:t>
            </w:r>
          </w:p>
        </w:tc>
      </w:tr>
      <w:tr w:rsidR="00844C4C" w14:paraId="0DB0A2EE" w14:textId="77777777" w:rsidTr="008B11E9">
        <w:trPr>
          <w:trHeight w:val="187"/>
          <w:jc w:val="center"/>
        </w:trPr>
        <w:tc>
          <w:tcPr>
            <w:tcW w:w="1718" w:type="dxa"/>
            <w:tcBorders>
              <w:top w:val="nil"/>
              <w:left w:val="single" w:sz="6" w:space="0" w:color="auto"/>
              <w:bottom w:val="nil"/>
              <w:right w:val="single" w:sz="6" w:space="0" w:color="auto"/>
            </w:tcBorders>
          </w:tcPr>
          <w:p w14:paraId="5490E022"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54F3532A" w14:textId="77777777" w:rsidR="00844C4C" w:rsidRDefault="00FB255D" w:rsidP="00D86C29">
            <w:pPr>
              <w:rPr>
                <w:rFonts w:cs="Arial"/>
                <w:sz w:val="16"/>
              </w:rPr>
            </w:pPr>
            <w:r>
              <w:rPr>
                <w:rFonts w:cs="Arial"/>
                <w:sz w:val="16"/>
              </w:rPr>
              <w:t>PWRMAN-GREQ-298078-2-Splash Screen Playback</w:t>
            </w:r>
          </w:p>
        </w:tc>
        <w:tc>
          <w:tcPr>
            <w:tcW w:w="4582" w:type="dxa"/>
            <w:tcBorders>
              <w:top w:val="single" w:sz="6" w:space="0" w:color="auto"/>
              <w:left w:val="single" w:sz="6" w:space="0" w:color="auto"/>
              <w:bottom w:val="single" w:sz="6" w:space="0" w:color="auto"/>
              <w:right w:val="single" w:sz="6" w:space="0" w:color="auto"/>
            </w:tcBorders>
            <w:hideMark/>
          </w:tcPr>
          <w:p w14:paraId="15CA51CB" w14:textId="77777777" w:rsidR="00844C4C" w:rsidRDefault="00FB255D" w:rsidP="00D86C29">
            <w:pPr>
              <w:rPr>
                <w:rFonts w:cs="Arial"/>
                <w:sz w:val="16"/>
              </w:rPr>
            </w:pPr>
            <w:r>
              <w:rPr>
                <w:rFonts w:cs="Arial"/>
                <w:sz w:val="16"/>
              </w:rPr>
              <w:t>&lt;Richard Englert&gt; Updated requirement</w:t>
            </w:r>
          </w:p>
        </w:tc>
      </w:tr>
      <w:tr w:rsidR="00844C4C" w14:paraId="29E0A10A" w14:textId="77777777" w:rsidTr="008B11E9">
        <w:trPr>
          <w:trHeight w:val="187"/>
          <w:jc w:val="center"/>
        </w:trPr>
        <w:tc>
          <w:tcPr>
            <w:tcW w:w="1718" w:type="dxa"/>
            <w:tcBorders>
              <w:top w:val="nil"/>
              <w:left w:val="single" w:sz="6" w:space="0" w:color="auto"/>
              <w:bottom w:val="nil"/>
              <w:right w:val="single" w:sz="6" w:space="0" w:color="auto"/>
            </w:tcBorders>
          </w:tcPr>
          <w:p w14:paraId="4C673131"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2DD70F80" w14:textId="77777777" w:rsidR="00844C4C" w:rsidRDefault="00FB255D" w:rsidP="00D86C29">
            <w:pPr>
              <w:rPr>
                <w:rFonts w:cs="Arial"/>
                <w:sz w:val="16"/>
              </w:rPr>
            </w:pPr>
            <w:r>
              <w:rPr>
                <w:rFonts w:cs="Arial"/>
                <w:sz w:val="16"/>
              </w:rPr>
              <w:t>PWRMAN-GREQ-304564-1-Special clause for F-150 Raptor splash screen</w:t>
            </w:r>
          </w:p>
        </w:tc>
        <w:tc>
          <w:tcPr>
            <w:tcW w:w="4582" w:type="dxa"/>
            <w:tcBorders>
              <w:top w:val="single" w:sz="6" w:space="0" w:color="auto"/>
              <w:left w:val="single" w:sz="6" w:space="0" w:color="auto"/>
              <w:bottom w:val="single" w:sz="6" w:space="0" w:color="auto"/>
              <w:right w:val="single" w:sz="6" w:space="0" w:color="auto"/>
            </w:tcBorders>
            <w:hideMark/>
          </w:tcPr>
          <w:p w14:paraId="2E7A6E27" w14:textId="77777777" w:rsidR="00844C4C" w:rsidRDefault="00FB255D" w:rsidP="00D86C29">
            <w:pPr>
              <w:rPr>
                <w:rFonts w:cs="Arial"/>
                <w:sz w:val="16"/>
              </w:rPr>
            </w:pPr>
            <w:r>
              <w:rPr>
                <w:rFonts w:cs="Arial"/>
                <w:sz w:val="16"/>
              </w:rPr>
              <w:t>&lt;Richard Englert&gt; New Requirement</w:t>
            </w:r>
          </w:p>
        </w:tc>
      </w:tr>
      <w:tr w:rsidR="00844C4C" w14:paraId="03EEA890"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298ED26D" w14:textId="77777777" w:rsidR="00844C4C" w:rsidRDefault="00FB255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672B789C" w14:textId="77777777" w:rsidR="00844C4C" w:rsidRDefault="00FB255D">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09BEF0C9" w14:textId="77777777" w:rsidR="00844C4C" w:rsidRDefault="00FB255D">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7D280903" w14:textId="77777777" w:rsidR="00844C4C" w:rsidRDefault="00FB255D">
            <w:pPr>
              <w:spacing w:line="276" w:lineRule="auto"/>
              <w:rPr>
                <w:rFonts w:cs="Arial"/>
                <w:b/>
                <w:sz w:val="16"/>
              </w:rPr>
            </w:pPr>
          </w:p>
        </w:tc>
      </w:tr>
      <w:tr w:rsidR="000A35D1" w14:paraId="2C9A95A5"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75C54226" w14:textId="77777777" w:rsidR="000A35D1" w:rsidRDefault="00FB255D">
            <w:pPr>
              <w:spacing w:line="276" w:lineRule="auto"/>
              <w:rPr>
                <w:rFonts w:cs="Arial"/>
                <w:b/>
                <w:sz w:val="16"/>
                <w:szCs w:val="16"/>
              </w:rPr>
            </w:pPr>
            <w:r>
              <w:rPr>
                <w:rFonts w:cs="Arial"/>
                <w:b/>
                <w:sz w:val="16"/>
                <w:szCs w:val="16"/>
              </w:rPr>
              <w:t>August 14, 2014</w:t>
            </w:r>
          </w:p>
        </w:tc>
        <w:tc>
          <w:tcPr>
            <w:tcW w:w="1066" w:type="dxa"/>
            <w:tcBorders>
              <w:top w:val="single" w:sz="6" w:space="0" w:color="auto"/>
              <w:left w:val="single" w:sz="6" w:space="0" w:color="auto"/>
              <w:bottom w:val="single" w:sz="6" w:space="0" w:color="auto"/>
              <w:right w:val="single" w:sz="6" w:space="0" w:color="auto"/>
            </w:tcBorders>
            <w:hideMark/>
          </w:tcPr>
          <w:p w14:paraId="2B87A198" w14:textId="77777777" w:rsidR="000A35D1" w:rsidRDefault="00FB255D">
            <w:pPr>
              <w:spacing w:line="276" w:lineRule="auto"/>
              <w:jc w:val="center"/>
              <w:rPr>
                <w:rFonts w:cs="Arial"/>
                <w:b/>
                <w:sz w:val="16"/>
                <w:lang w:val="fr-FR"/>
              </w:rPr>
            </w:pPr>
            <w:r>
              <w:rPr>
                <w:rFonts w:cs="Arial"/>
                <w:b/>
                <w:sz w:val="16"/>
                <w:lang w:val="fr-FR"/>
              </w:rPr>
              <w:t>1.2</w:t>
            </w:r>
          </w:p>
        </w:tc>
        <w:tc>
          <w:tcPr>
            <w:tcW w:w="8278" w:type="dxa"/>
            <w:gridSpan w:val="2"/>
            <w:tcBorders>
              <w:top w:val="single" w:sz="6" w:space="0" w:color="auto"/>
              <w:left w:val="single" w:sz="6" w:space="0" w:color="auto"/>
              <w:bottom w:val="single" w:sz="6" w:space="0" w:color="auto"/>
              <w:right w:val="single" w:sz="6" w:space="0" w:color="auto"/>
            </w:tcBorders>
            <w:hideMark/>
          </w:tcPr>
          <w:p w14:paraId="0D4F0C61" w14:textId="77777777" w:rsidR="000A35D1" w:rsidRDefault="00FB255D">
            <w:pPr>
              <w:spacing w:line="276" w:lineRule="auto"/>
              <w:rPr>
                <w:rFonts w:cs="Arial"/>
                <w:b/>
                <w:sz w:val="16"/>
              </w:rPr>
            </w:pPr>
          </w:p>
        </w:tc>
      </w:tr>
      <w:tr w:rsidR="00844C4C" w14:paraId="489A1EF9" w14:textId="77777777" w:rsidTr="008B11E9">
        <w:trPr>
          <w:trHeight w:val="187"/>
          <w:jc w:val="center"/>
        </w:trPr>
        <w:tc>
          <w:tcPr>
            <w:tcW w:w="1718" w:type="dxa"/>
            <w:tcBorders>
              <w:top w:val="nil"/>
              <w:left w:val="single" w:sz="6" w:space="0" w:color="auto"/>
              <w:bottom w:val="nil"/>
              <w:right w:val="single" w:sz="6" w:space="0" w:color="auto"/>
            </w:tcBorders>
          </w:tcPr>
          <w:p w14:paraId="416B9B74" w14:textId="77777777" w:rsidR="00844C4C" w:rsidRDefault="00FB255D" w:rsidP="00F62CD3">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hideMark/>
          </w:tcPr>
          <w:p w14:paraId="58379A0A" w14:textId="77777777" w:rsidR="00844C4C" w:rsidRDefault="00FB255D" w:rsidP="00F62CD3">
            <w:pPr>
              <w:rPr>
                <w:rFonts w:cs="Arial"/>
                <w:sz w:val="16"/>
                <w:szCs w:val="16"/>
              </w:rPr>
            </w:pPr>
            <w:r>
              <w:rPr>
                <w:rFonts w:cs="Arial"/>
                <w:sz w:val="16"/>
                <w:szCs w:val="16"/>
              </w:rPr>
              <w:t>STR-090277/B-Architecture Design (</w:t>
            </w:r>
            <w:proofErr w:type="spellStart"/>
            <w:r>
              <w:rPr>
                <w:rFonts w:cs="Arial"/>
                <w:sz w:val="16"/>
                <w:szCs w:val="16"/>
              </w:rPr>
              <w:t>TcSE</w:t>
            </w:r>
            <w:proofErr w:type="spellEnd"/>
            <w:r>
              <w:rPr>
                <w:rFonts w:cs="Arial"/>
                <w:sz w:val="16"/>
                <w:szCs w:val="16"/>
              </w:rPr>
              <w:t xml:space="preserve"> ROIN-289962)</w:t>
            </w:r>
          </w:p>
        </w:tc>
        <w:tc>
          <w:tcPr>
            <w:tcW w:w="4582" w:type="dxa"/>
            <w:tcBorders>
              <w:top w:val="single" w:sz="6" w:space="0" w:color="auto"/>
              <w:left w:val="single" w:sz="6" w:space="0" w:color="auto"/>
              <w:bottom w:val="single" w:sz="6" w:space="0" w:color="auto"/>
              <w:right w:val="single" w:sz="6" w:space="0" w:color="auto"/>
            </w:tcBorders>
            <w:hideMark/>
          </w:tcPr>
          <w:p w14:paraId="681D56DC" w14:textId="77777777" w:rsidR="00844C4C" w:rsidRDefault="00FB255D" w:rsidP="00F62CD3">
            <w:pPr>
              <w:rPr>
                <w:rFonts w:cs="Calibri"/>
                <w:sz w:val="16"/>
                <w:szCs w:val="16"/>
              </w:rPr>
            </w:pPr>
            <w:r>
              <w:rPr>
                <w:rFonts w:cs="Calibri"/>
                <w:sz w:val="16"/>
                <w:szCs w:val="16"/>
              </w:rPr>
              <w:t>Updated Power Mode States with System State information</w:t>
            </w:r>
          </w:p>
        </w:tc>
      </w:tr>
      <w:tr w:rsidR="00844C4C" w14:paraId="5A30CE8A"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5BA30342" w14:textId="77777777" w:rsidR="00844C4C" w:rsidRDefault="00FB255D" w:rsidP="007E4BE5">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17C0DBC9" w14:textId="77777777" w:rsidR="00844C4C" w:rsidRDefault="00FB255D" w:rsidP="007E4BE5">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5CBC7B92" w14:textId="77777777" w:rsidR="00844C4C" w:rsidRDefault="00FB255D" w:rsidP="007E4BE5">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45DD69CE" w14:textId="77777777" w:rsidR="00844C4C" w:rsidRDefault="00FB255D" w:rsidP="007E4BE5">
            <w:pPr>
              <w:spacing w:line="276" w:lineRule="auto"/>
              <w:rPr>
                <w:rFonts w:cs="Arial"/>
                <w:b/>
                <w:sz w:val="16"/>
              </w:rPr>
            </w:pPr>
          </w:p>
        </w:tc>
      </w:tr>
      <w:tr w:rsidR="000A35D1" w14:paraId="749FF38C"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1D7061A5" w14:textId="77777777" w:rsidR="000A35D1" w:rsidRDefault="00FB255D" w:rsidP="007E4BE5">
            <w:pPr>
              <w:spacing w:line="276" w:lineRule="auto"/>
              <w:rPr>
                <w:rFonts w:cs="Arial"/>
                <w:b/>
                <w:sz w:val="16"/>
                <w:szCs w:val="16"/>
              </w:rPr>
            </w:pPr>
            <w:r>
              <w:rPr>
                <w:rFonts w:cs="Arial"/>
                <w:b/>
                <w:sz w:val="16"/>
                <w:szCs w:val="16"/>
              </w:rPr>
              <w:t>December 9, 2015</w:t>
            </w:r>
          </w:p>
        </w:tc>
        <w:tc>
          <w:tcPr>
            <w:tcW w:w="1066" w:type="dxa"/>
            <w:tcBorders>
              <w:top w:val="single" w:sz="6" w:space="0" w:color="auto"/>
              <w:left w:val="single" w:sz="6" w:space="0" w:color="auto"/>
              <w:bottom w:val="single" w:sz="6" w:space="0" w:color="auto"/>
              <w:right w:val="single" w:sz="6" w:space="0" w:color="auto"/>
            </w:tcBorders>
            <w:hideMark/>
          </w:tcPr>
          <w:p w14:paraId="7B5EC4CA" w14:textId="77777777" w:rsidR="000A35D1" w:rsidRDefault="00FB255D" w:rsidP="007E4BE5">
            <w:pPr>
              <w:spacing w:line="276" w:lineRule="auto"/>
              <w:jc w:val="center"/>
              <w:rPr>
                <w:rFonts w:cs="Arial"/>
                <w:b/>
                <w:sz w:val="16"/>
                <w:lang w:val="fr-FR"/>
              </w:rPr>
            </w:pPr>
            <w:r>
              <w:rPr>
                <w:rFonts w:cs="Arial"/>
                <w:b/>
                <w:sz w:val="16"/>
                <w:lang w:val="fr-FR"/>
              </w:rPr>
              <w:t>1.3</w:t>
            </w:r>
          </w:p>
        </w:tc>
        <w:tc>
          <w:tcPr>
            <w:tcW w:w="8278" w:type="dxa"/>
            <w:gridSpan w:val="2"/>
            <w:tcBorders>
              <w:top w:val="single" w:sz="6" w:space="0" w:color="auto"/>
              <w:left w:val="single" w:sz="6" w:space="0" w:color="auto"/>
              <w:bottom w:val="single" w:sz="6" w:space="0" w:color="auto"/>
              <w:right w:val="single" w:sz="6" w:space="0" w:color="auto"/>
            </w:tcBorders>
            <w:hideMark/>
          </w:tcPr>
          <w:p w14:paraId="7DB06F04" w14:textId="77777777" w:rsidR="000A35D1" w:rsidRDefault="00FB255D" w:rsidP="007E4BE5">
            <w:pPr>
              <w:spacing w:line="276" w:lineRule="auto"/>
              <w:rPr>
                <w:rFonts w:cs="Arial"/>
                <w:b/>
                <w:sz w:val="16"/>
              </w:rPr>
            </w:pPr>
          </w:p>
        </w:tc>
      </w:tr>
      <w:tr w:rsidR="00844C4C" w14:paraId="2B7C3C0C" w14:textId="77777777" w:rsidTr="008B11E9">
        <w:trPr>
          <w:trHeight w:val="187"/>
          <w:jc w:val="center"/>
        </w:trPr>
        <w:tc>
          <w:tcPr>
            <w:tcW w:w="1718" w:type="dxa"/>
            <w:tcBorders>
              <w:top w:val="single" w:sz="6" w:space="0" w:color="auto"/>
              <w:left w:val="single" w:sz="6" w:space="0" w:color="auto"/>
              <w:right w:val="single" w:sz="6" w:space="0" w:color="auto"/>
            </w:tcBorders>
          </w:tcPr>
          <w:p w14:paraId="374F2EE2"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73C652AA" w14:textId="77777777" w:rsidR="00844C4C" w:rsidRDefault="00FB255D" w:rsidP="00D86C29">
            <w:pPr>
              <w:rPr>
                <w:rFonts w:cs="Calibri"/>
                <w:sz w:val="16"/>
                <w:szCs w:val="16"/>
              </w:rPr>
            </w:pPr>
            <w:r>
              <w:rPr>
                <w:rFonts w:cs="Calibri"/>
                <w:sz w:val="16"/>
                <w:szCs w:val="16"/>
              </w:rPr>
              <w:t>PWRMAN-SR-REQ-014466/D-Network Management (</w:t>
            </w:r>
            <w:proofErr w:type="spellStart"/>
            <w:r>
              <w:rPr>
                <w:rFonts w:cs="Calibri"/>
                <w:sz w:val="16"/>
                <w:szCs w:val="16"/>
              </w:rPr>
              <w:t>TcSE</w:t>
            </w:r>
            <w:proofErr w:type="spellEnd"/>
            <w:r>
              <w:rPr>
                <w:rFonts w:cs="Calibri"/>
                <w:sz w:val="16"/>
                <w:szCs w:val="16"/>
              </w:rPr>
              <w:t xml:space="preserve"> ROIN-40615-</w:t>
            </w:r>
            <w:proofErr w:type="gramStart"/>
            <w:r>
              <w:rPr>
                <w:rFonts w:cs="Calibri"/>
                <w:sz w:val="16"/>
                <w:szCs w:val="16"/>
              </w:rPr>
              <w:t>5)+</w:t>
            </w:r>
            <w:proofErr w:type="gramEnd"/>
          </w:p>
        </w:tc>
        <w:tc>
          <w:tcPr>
            <w:tcW w:w="4582" w:type="dxa"/>
            <w:tcBorders>
              <w:top w:val="single" w:sz="6" w:space="0" w:color="auto"/>
              <w:left w:val="single" w:sz="6" w:space="0" w:color="auto"/>
              <w:bottom w:val="single" w:sz="6" w:space="0" w:color="auto"/>
              <w:right w:val="single" w:sz="6" w:space="0" w:color="auto"/>
            </w:tcBorders>
          </w:tcPr>
          <w:p w14:paraId="1A5E374D" w14:textId="77777777" w:rsidR="00844C4C" w:rsidRDefault="00FB255D" w:rsidP="00D86C29">
            <w:pPr>
              <w:rPr>
                <w:rFonts w:cs="Calibri"/>
                <w:sz w:val="16"/>
                <w:szCs w:val="16"/>
              </w:rPr>
            </w:pPr>
            <w:r>
              <w:rPr>
                <w:rFonts w:cs="Calibri"/>
                <w:sz w:val="16"/>
                <w:szCs w:val="16"/>
              </w:rPr>
              <w:t>&lt;JM&gt; Updated for Remote CD</w:t>
            </w:r>
          </w:p>
        </w:tc>
      </w:tr>
      <w:tr w:rsidR="00844C4C" w14:paraId="697D0B4B" w14:textId="77777777" w:rsidTr="008B11E9">
        <w:trPr>
          <w:trHeight w:val="187"/>
          <w:jc w:val="center"/>
        </w:trPr>
        <w:tc>
          <w:tcPr>
            <w:tcW w:w="1718" w:type="dxa"/>
            <w:tcBorders>
              <w:left w:val="single" w:sz="6" w:space="0" w:color="auto"/>
              <w:right w:val="single" w:sz="6" w:space="0" w:color="auto"/>
            </w:tcBorders>
          </w:tcPr>
          <w:p w14:paraId="58185F3E"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3A0AA0EB" w14:textId="77777777" w:rsidR="00844C4C" w:rsidRDefault="00FB255D" w:rsidP="00D86C29">
            <w:pPr>
              <w:rPr>
                <w:rFonts w:cs="Calibri"/>
                <w:sz w:val="16"/>
                <w:szCs w:val="16"/>
              </w:rPr>
            </w:pPr>
            <w:r>
              <w:rPr>
                <w:rFonts w:cs="Calibri"/>
                <w:sz w:val="16"/>
                <w:szCs w:val="16"/>
              </w:rPr>
              <w:t>PWRMANv2-SR-REQ-014519/F-Transport Mode (</w:t>
            </w:r>
            <w:proofErr w:type="spellStart"/>
            <w:r>
              <w:rPr>
                <w:rFonts w:cs="Calibri"/>
                <w:sz w:val="16"/>
                <w:szCs w:val="16"/>
              </w:rPr>
              <w:t>TcSE</w:t>
            </w:r>
            <w:proofErr w:type="spellEnd"/>
            <w:r>
              <w:rPr>
                <w:rFonts w:cs="Calibri"/>
                <w:sz w:val="16"/>
                <w:szCs w:val="16"/>
              </w:rPr>
              <w:t xml:space="preserve"> ROIN-278271-1)</w:t>
            </w:r>
          </w:p>
        </w:tc>
        <w:tc>
          <w:tcPr>
            <w:tcW w:w="4582" w:type="dxa"/>
            <w:tcBorders>
              <w:top w:val="single" w:sz="6" w:space="0" w:color="auto"/>
              <w:left w:val="single" w:sz="6" w:space="0" w:color="auto"/>
              <w:bottom w:val="single" w:sz="6" w:space="0" w:color="auto"/>
              <w:right w:val="single" w:sz="6" w:space="0" w:color="auto"/>
            </w:tcBorders>
          </w:tcPr>
          <w:p w14:paraId="44CC3794" w14:textId="77777777" w:rsidR="00844C4C" w:rsidRDefault="00FB255D" w:rsidP="00D86C29">
            <w:pPr>
              <w:rPr>
                <w:rFonts w:cs="Calibri"/>
                <w:sz w:val="16"/>
                <w:szCs w:val="16"/>
              </w:rPr>
            </w:pPr>
            <w:r>
              <w:rPr>
                <w:rFonts w:cs="Calibri"/>
                <w:sz w:val="16"/>
                <w:szCs w:val="16"/>
              </w:rPr>
              <w:t>&lt;JM&gt; updated Transport Mode requirement so that Transport mode is only exited while Transport Mode is active when the engine is running in CGEA 1.3</w:t>
            </w:r>
          </w:p>
        </w:tc>
      </w:tr>
      <w:tr w:rsidR="00844C4C" w14:paraId="353442EA" w14:textId="77777777" w:rsidTr="008B11E9">
        <w:trPr>
          <w:trHeight w:val="187"/>
          <w:jc w:val="center"/>
        </w:trPr>
        <w:tc>
          <w:tcPr>
            <w:tcW w:w="1718" w:type="dxa"/>
            <w:tcBorders>
              <w:left w:val="single" w:sz="6" w:space="0" w:color="auto"/>
              <w:right w:val="single" w:sz="6" w:space="0" w:color="auto"/>
            </w:tcBorders>
          </w:tcPr>
          <w:p w14:paraId="7D2736FA"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647502E3" w14:textId="77777777" w:rsidR="00844C4C" w:rsidRDefault="00FB255D" w:rsidP="00D86C29">
            <w:pPr>
              <w:rPr>
                <w:rFonts w:cs="Calibri"/>
                <w:sz w:val="16"/>
                <w:szCs w:val="16"/>
              </w:rPr>
            </w:pPr>
            <w:r>
              <w:rPr>
                <w:rFonts w:cs="Calibri"/>
                <w:sz w:val="16"/>
                <w:szCs w:val="16"/>
              </w:rPr>
              <w:t>PWRMAN-SR-REQ-030665/C-Button Activation in Sleep Power Mode (</w:t>
            </w:r>
            <w:proofErr w:type="spellStart"/>
            <w:r>
              <w:rPr>
                <w:rFonts w:cs="Calibri"/>
                <w:sz w:val="16"/>
                <w:szCs w:val="16"/>
              </w:rPr>
              <w:t>TcSE</w:t>
            </w:r>
            <w:proofErr w:type="spellEnd"/>
            <w:r>
              <w:rPr>
                <w:rFonts w:cs="Calibri"/>
                <w:sz w:val="16"/>
                <w:szCs w:val="16"/>
              </w:rPr>
              <w:t xml:space="preserve"> ROIN-60372-</w:t>
            </w:r>
            <w:proofErr w:type="gramStart"/>
            <w:r>
              <w:rPr>
                <w:rFonts w:cs="Calibri"/>
                <w:sz w:val="16"/>
                <w:szCs w:val="16"/>
              </w:rPr>
              <w:t>4)+</w:t>
            </w:r>
            <w:proofErr w:type="gramEnd"/>
          </w:p>
        </w:tc>
        <w:tc>
          <w:tcPr>
            <w:tcW w:w="4582" w:type="dxa"/>
            <w:tcBorders>
              <w:top w:val="single" w:sz="6" w:space="0" w:color="auto"/>
              <w:left w:val="single" w:sz="6" w:space="0" w:color="auto"/>
              <w:bottom w:val="single" w:sz="6" w:space="0" w:color="auto"/>
              <w:right w:val="single" w:sz="6" w:space="0" w:color="auto"/>
            </w:tcBorders>
          </w:tcPr>
          <w:p w14:paraId="77FCB838" w14:textId="77777777" w:rsidR="00844C4C" w:rsidRDefault="00FB255D" w:rsidP="00D86C29">
            <w:pPr>
              <w:rPr>
                <w:rFonts w:cs="Calibri"/>
                <w:sz w:val="16"/>
                <w:szCs w:val="16"/>
              </w:rPr>
            </w:pPr>
            <w:r>
              <w:rPr>
                <w:rFonts w:cs="Calibri"/>
                <w:sz w:val="16"/>
                <w:szCs w:val="16"/>
              </w:rPr>
              <w:t>&lt;jmyslin2&gt; added clarification that the System Master receives Power and Eject buttons within T1 Ready to Receive is 100 msec.</w:t>
            </w:r>
          </w:p>
        </w:tc>
      </w:tr>
      <w:tr w:rsidR="00844C4C" w14:paraId="3F3D935C" w14:textId="77777777" w:rsidTr="008B11E9">
        <w:trPr>
          <w:trHeight w:val="187"/>
          <w:jc w:val="center"/>
        </w:trPr>
        <w:tc>
          <w:tcPr>
            <w:tcW w:w="1718" w:type="dxa"/>
            <w:tcBorders>
              <w:left w:val="single" w:sz="6" w:space="0" w:color="auto"/>
              <w:right w:val="single" w:sz="6" w:space="0" w:color="auto"/>
            </w:tcBorders>
          </w:tcPr>
          <w:p w14:paraId="30F7ED8A" w14:textId="77777777" w:rsidR="00844C4C"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32609B81" w14:textId="77777777" w:rsidR="00844C4C" w:rsidRDefault="00FB255D" w:rsidP="00D86C29">
            <w:pPr>
              <w:rPr>
                <w:rFonts w:cs="Calibri"/>
                <w:sz w:val="16"/>
                <w:szCs w:val="16"/>
              </w:rPr>
            </w:pPr>
            <w:r>
              <w:rPr>
                <w:rFonts w:cs="Calibri"/>
                <w:sz w:val="16"/>
                <w:szCs w:val="16"/>
              </w:rPr>
              <w:t>PWRMAN-SR-REQ-030665/E-Button Activation in S</w:t>
            </w:r>
            <w:r>
              <w:rPr>
                <w:rFonts w:cs="Calibri"/>
                <w:sz w:val="16"/>
                <w:szCs w:val="16"/>
              </w:rPr>
              <w:t>leep Power Mode (</w:t>
            </w:r>
            <w:proofErr w:type="spellStart"/>
            <w:r>
              <w:rPr>
                <w:rFonts w:cs="Calibri"/>
                <w:sz w:val="16"/>
                <w:szCs w:val="16"/>
              </w:rPr>
              <w:t>TcSE</w:t>
            </w:r>
            <w:proofErr w:type="spellEnd"/>
            <w:r>
              <w:rPr>
                <w:rFonts w:cs="Calibri"/>
                <w:sz w:val="16"/>
                <w:szCs w:val="16"/>
              </w:rPr>
              <w:t xml:space="preserve"> ROIN-60372-4)</w:t>
            </w:r>
          </w:p>
        </w:tc>
        <w:tc>
          <w:tcPr>
            <w:tcW w:w="4582" w:type="dxa"/>
            <w:tcBorders>
              <w:top w:val="single" w:sz="6" w:space="0" w:color="auto"/>
              <w:left w:val="single" w:sz="6" w:space="0" w:color="auto"/>
              <w:bottom w:val="single" w:sz="6" w:space="0" w:color="auto"/>
              <w:right w:val="single" w:sz="6" w:space="0" w:color="auto"/>
            </w:tcBorders>
          </w:tcPr>
          <w:p w14:paraId="3F3A6B92" w14:textId="77777777" w:rsidR="00844C4C" w:rsidRDefault="00FB255D" w:rsidP="00D86C29">
            <w:pPr>
              <w:rPr>
                <w:rFonts w:cs="Calibri"/>
                <w:sz w:val="16"/>
                <w:szCs w:val="16"/>
              </w:rPr>
            </w:pPr>
            <w:r>
              <w:rPr>
                <w:rFonts w:cs="Calibri"/>
                <w:sz w:val="16"/>
                <w:szCs w:val="16"/>
              </w:rPr>
              <w:t>&lt;jmyslin2&gt; Updated to include Rear Power Button waking up the info-CAN bus and system master ready to receive within 100 msec of CAN bus wake-up</w:t>
            </w:r>
          </w:p>
        </w:tc>
      </w:tr>
      <w:tr w:rsidR="009542AA" w14:paraId="4391E972"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384B09AA" w14:textId="77777777" w:rsidR="009542AA" w:rsidRDefault="00FB255D" w:rsidP="00466D6E">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31BE7F0C" w14:textId="77777777" w:rsidR="009542AA" w:rsidRDefault="00FB255D" w:rsidP="00466D6E">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741CC35A" w14:textId="77777777" w:rsidR="009542AA" w:rsidRDefault="00FB255D" w:rsidP="00466D6E">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0E7F454A" w14:textId="77777777" w:rsidR="009542AA" w:rsidRDefault="00FB255D" w:rsidP="00466D6E">
            <w:pPr>
              <w:spacing w:line="276" w:lineRule="auto"/>
              <w:rPr>
                <w:rFonts w:cs="Arial"/>
                <w:b/>
                <w:sz w:val="16"/>
              </w:rPr>
            </w:pPr>
          </w:p>
        </w:tc>
      </w:tr>
      <w:tr w:rsidR="000A35D1" w14:paraId="1148922E"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4FB591C8" w14:textId="77777777" w:rsidR="000A35D1" w:rsidRDefault="00FB255D" w:rsidP="00466D6E">
            <w:pPr>
              <w:spacing w:line="276" w:lineRule="auto"/>
              <w:rPr>
                <w:rFonts w:cs="Arial"/>
                <w:b/>
                <w:sz w:val="16"/>
                <w:szCs w:val="16"/>
              </w:rPr>
            </w:pPr>
            <w:r>
              <w:rPr>
                <w:rFonts w:cs="Arial"/>
                <w:b/>
                <w:sz w:val="16"/>
                <w:szCs w:val="16"/>
              </w:rPr>
              <w:t>June 28, 2016</w:t>
            </w:r>
          </w:p>
        </w:tc>
        <w:tc>
          <w:tcPr>
            <w:tcW w:w="1066" w:type="dxa"/>
            <w:tcBorders>
              <w:top w:val="single" w:sz="6" w:space="0" w:color="auto"/>
              <w:left w:val="single" w:sz="6" w:space="0" w:color="auto"/>
              <w:bottom w:val="single" w:sz="6" w:space="0" w:color="auto"/>
              <w:right w:val="single" w:sz="6" w:space="0" w:color="auto"/>
            </w:tcBorders>
            <w:hideMark/>
          </w:tcPr>
          <w:p w14:paraId="03A6778F" w14:textId="77777777" w:rsidR="000A35D1" w:rsidRDefault="00FB255D" w:rsidP="00466D6E">
            <w:pPr>
              <w:spacing w:line="276" w:lineRule="auto"/>
              <w:jc w:val="center"/>
              <w:rPr>
                <w:rFonts w:cs="Arial"/>
                <w:b/>
                <w:sz w:val="16"/>
                <w:lang w:val="fr-FR"/>
              </w:rPr>
            </w:pPr>
            <w:r>
              <w:rPr>
                <w:rFonts w:cs="Arial"/>
                <w:b/>
                <w:sz w:val="16"/>
                <w:lang w:val="fr-FR"/>
              </w:rPr>
              <w:t>1.4</w:t>
            </w:r>
          </w:p>
        </w:tc>
        <w:tc>
          <w:tcPr>
            <w:tcW w:w="8278" w:type="dxa"/>
            <w:gridSpan w:val="2"/>
            <w:tcBorders>
              <w:top w:val="single" w:sz="6" w:space="0" w:color="auto"/>
              <w:left w:val="single" w:sz="6" w:space="0" w:color="auto"/>
              <w:bottom w:val="single" w:sz="6" w:space="0" w:color="auto"/>
              <w:right w:val="single" w:sz="6" w:space="0" w:color="auto"/>
            </w:tcBorders>
            <w:hideMark/>
          </w:tcPr>
          <w:p w14:paraId="24454A85" w14:textId="77777777" w:rsidR="000A35D1" w:rsidRDefault="00FB255D" w:rsidP="00466D6E">
            <w:pPr>
              <w:spacing w:line="276" w:lineRule="auto"/>
              <w:rPr>
                <w:rFonts w:cs="Arial"/>
                <w:b/>
                <w:sz w:val="16"/>
              </w:rPr>
            </w:pPr>
          </w:p>
        </w:tc>
      </w:tr>
      <w:tr w:rsidR="009542AA" w14:paraId="49101B46" w14:textId="77777777" w:rsidTr="008B11E9">
        <w:trPr>
          <w:trHeight w:val="187"/>
          <w:jc w:val="center"/>
        </w:trPr>
        <w:tc>
          <w:tcPr>
            <w:tcW w:w="1718" w:type="dxa"/>
            <w:tcBorders>
              <w:top w:val="single" w:sz="6" w:space="0" w:color="auto"/>
              <w:left w:val="single" w:sz="6" w:space="0" w:color="auto"/>
              <w:right w:val="single" w:sz="6" w:space="0" w:color="auto"/>
            </w:tcBorders>
          </w:tcPr>
          <w:p w14:paraId="281CBB97" w14:textId="77777777" w:rsidR="009542AA" w:rsidRDefault="00FB255D" w:rsidP="009542AA">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71555144" w14:textId="77777777" w:rsidR="009542AA" w:rsidRDefault="00FB255D" w:rsidP="009542AA">
            <w:pPr>
              <w:rPr>
                <w:sz w:val="16"/>
                <w:szCs w:val="16"/>
              </w:rPr>
            </w:pPr>
            <w:r>
              <w:rPr>
                <w:sz w:val="16"/>
                <w:szCs w:val="16"/>
              </w:rPr>
              <w:t xml:space="preserve">PWRMANv3-SR-REQ-033881/C-System Master Power </w:t>
            </w:r>
            <w:proofErr w:type="spellStart"/>
            <w:r>
              <w:rPr>
                <w:sz w:val="16"/>
                <w:szCs w:val="16"/>
              </w:rPr>
              <w:t>Moding</w:t>
            </w:r>
            <w:proofErr w:type="spellEnd"/>
            <w:r>
              <w:rPr>
                <w:sz w:val="16"/>
                <w:szCs w:val="16"/>
              </w:rPr>
              <w:t xml:space="preserve"> (</w:t>
            </w:r>
            <w:proofErr w:type="spellStart"/>
            <w:r>
              <w:rPr>
                <w:sz w:val="16"/>
                <w:szCs w:val="16"/>
              </w:rPr>
              <w:t>TcSE</w:t>
            </w:r>
            <w:proofErr w:type="spellEnd"/>
            <w:r>
              <w:rPr>
                <w:sz w:val="16"/>
                <w:szCs w:val="16"/>
              </w:rPr>
              <w:t xml:space="preserve"> ROIN-289984-</w:t>
            </w:r>
            <w:proofErr w:type="gramStart"/>
            <w:r>
              <w:rPr>
                <w:sz w:val="16"/>
                <w:szCs w:val="16"/>
              </w:rPr>
              <w:t>3)+</w:t>
            </w:r>
            <w:proofErr w:type="gramEnd"/>
          </w:p>
        </w:tc>
        <w:tc>
          <w:tcPr>
            <w:tcW w:w="4582" w:type="dxa"/>
            <w:tcBorders>
              <w:top w:val="single" w:sz="6" w:space="0" w:color="auto"/>
              <w:left w:val="single" w:sz="6" w:space="0" w:color="auto"/>
              <w:bottom w:val="single" w:sz="6" w:space="0" w:color="auto"/>
              <w:right w:val="single" w:sz="6" w:space="0" w:color="auto"/>
            </w:tcBorders>
          </w:tcPr>
          <w:p w14:paraId="711B8D7E" w14:textId="77777777" w:rsidR="009542AA" w:rsidRDefault="00FB255D" w:rsidP="009542AA">
            <w:pPr>
              <w:rPr>
                <w:sz w:val="16"/>
                <w:szCs w:val="16"/>
              </w:rPr>
            </w:pPr>
            <w:r>
              <w:rPr>
                <w:sz w:val="16"/>
                <w:szCs w:val="16"/>
              </w:rPr>
              <w:t xml:space="preserve">&lt;jmyslin2 May 26th, 2016&gt; added in error handling for Crank so </w:t>
            </w:r>
            <w:proofErr w:type="spellStart"/>
            <w:r>
              <w:rPr>
                <w:sz w:val="16"/>
                <w:szCs w:val="16"/>
              </w:rPr>
              <w:t>HMIAudioMode</w:t>
            </w:r>
            <w:proofErr w:type="spellEnd"/>
            <w:r>
              <w:rPr>
                <w:sz w:val="16"/>
                <w:szCs w:val="16"/>
              </w:rPr>
              <w:t xml:space="preserve"> = ON after crank event ended (for example if AHU resets during </w:t>
            </w:r>
            <w:proofErr w:type="gramStart"/>
            <w:r>
              <w:rPr>
                <w:sz w:val="16"/>
                <w:szCs w:val="16"/>
              </w:rPr>
              <w:t>crank</w:t>
            </w:r>
            <w:proofErr w:type="gramEnd"/>
            <w:r>
              <w:rPr>
                <w:sz w:val="16"/>
                <w:szCs w:val="16"/>
              </w:rPr>
              <w:t xml:space="preserve"> it will see </w:t>
            </w:r>
            <w:proofErr w:type="spellStart"/>
            <w:r>
              <w:rPr>
                <w:sz w:val="16"/>
                <w:szCs w:val="16"/>
              </w:rPr>
              <w:t>HMIAudioMode</w:t>
            </w:r>
            <w:proofErr w:type="spellEnd"/>
            <w:r>
              <w:rPr>
                <w:sz w:val="16"/>
                <w:szCs w:val="16"/>
              </w:rPr>
              <w:t xml:space="preserve"> = ON right a</w:t>
            </w:r>
            <w:r>
              <w:rPr>
                <w:sz w:val="16"/>
                <w:szCs w:val="16"/>
              </w:rPr>
              <w:t>fter crank ends)</w:t>
            </w:r>
          </w:p>
        </w:tc>
      </w:tr>
      <w:tr w:rsidR="009542AA" w14:paraId="2B64987B" w14:textId="77777777" w:rsidTr="008B11E9">
        <w:trPr>
          <w:trHeight w:val="187"/>
          <w:jc w:val="center"/>
        </w:trPr>
        <w:tc>
          <w:tcPr>
            <w:tcW w:w="1718" w:type="dxa"/>
            <w:tcBorders>
              <w:left w:val="single" w:sz="6" w:space="0" w:color="auto"/>
              <w:right w:val="single" w:sz="6" w:space="0" w:color="auto"/>
            </w:tcBorders>
          </w:tcPr>
          <w:p w14:paraId="09F33A0E" w14:textId="77777777" w:rsidR="009542AA" w:rsidRDefault="00FB255D" w:rsidP="009542AA">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5306D498" w14:textId="77777777" w:rsidR="009542AA" w:rsidRDefault="00FB255D" w:rsidP="009542AA">
            <w:pPr>
              <w:rPr>
                <w:sz w:val="16"/>
                <w:szCs w:val="16"/>
              </w:rPr>
            </w:pPr>
            <w:r>
              <w:rPr>
                <w:sz w:val="16"/>
                <w:szCs w:val="16"/>
              </w:rPr>
              <w:t>PWRMAN-FUN-REQ-033906/C-Load Shed Strategy (</w:t>
            </w:r>
            <w:proofErr w:type="spellStart"/>
            <w:r>
              <w:rPr>
                <w:sz w:val="16"/>
                <w:szCs w:val="16"/>
              </w:rPr>
              <w:t>TcSE</w:t>
            </w:r>
            <w:proofErr w:type="spellEnd"/>
            <w:r>
              <w:rPr>
                <w:sz w:val="16"/>
                <w:szCs w:val="16"/>
              </w:rPr>
              <w:t xml:space="preserve"> ROIN-289949-1)</w:t>
            </w:r>
          </w:p>
        </w:tc>
        <w:tc>
          <w:tcPr>
            <w:tcW w:w="4582" w:type="dxa"/>
            <w:tcBorders>
              <w:top w:val="single" w:sz="6" w:space="0" w:color="auto"/>
              <w:left w:val="single" w:sz="6" w:space="0" w:color="auto"/>
              <w:bottom w:val="single" w:sz="6" w:space="0" w:color="auto"/>
              <w:right w:val="single" w:sz="6" w:space="0" w:color="auto"/>
            </w:tcBorders>
          </w:tcPr>
          <w:p w14:paraId="4816BD2F" w14:textId="77777777" w:rsidR="009542AA" w:rsidRDefault="00FB255D" w:rsidP="009542AA">
            <w:pPr>
              <w:rPr>
                <w:sz w:val="16"/>
                <w:szCs w:val="16"/>
              </w:rPr>
            </w:pPr>
            <w:r>
              <w:rPr>
                <w:sz w:val="16"/>
                <w:szCs w:val="16"/>
              </w:rPr>
              <w:t xml:space="preserve">&lt;jmyslin2&gt; Someone load shed requirements </w:t>
            </w:r>
            <w:proofErr w:type="gramStart"/>
            <w:r>
              <w:rPr>
                <w:sz w:val="16"/>
                <w:szCs w:val="16"/>
              </w:rPr>
              <w:t>where</w:t>
            </w:r>
            <w:proofErr w:type="gramEnd"/>
            <w:r>
              <w:rPr>
                <w:sz w:val="16"/>
                <w:szCs w:val="16"/>
              </w:rPr>
              <w:t xml:space="preserve"> removed from earlier specs but they are added back in</w:t>
            </w:r>
          </w:p>
        </w:tc>
      </w:tr>
      <w:tr w:rsidR="00DF1402" w14:paraId="210A0873"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4D3A6972" w14:textId="77777777" w:rsidR="00DF1402" w:rsidRDefault="00FB255D" w:rsidP="004A7A94">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54EC0E2F" w14:textId="77777777" w:rsidR="00DF1402" w:rsidRDefault="00FB255D" w:rsidP="004A7A94">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7EE8FDC2" w14:textId="77777777" w:rsidR="00DF1402" w:rsidRDefault="00FB255D" w:rsidP="004A7A94">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4B5BEFC4" w14:textId="77777777" w:rsidR="00DF1402" w:rsidRDefault="00FB255D" w:rsidP="004A7A94">
            <w:pPr>
              <w:spacing w:line="276" w:lineRule="auto"/>
              <w:rPr>
                <w:rFonts w:cs="Arial"/>
                <w:b/>
                <w:sz w:val="16"/>
              </w:rPr>
            </w:pPr>
          </w:p>
        </w:tc>
      </w:tr>
      <w:tr w:rsidR="000A35D1" w14:paraId="75182EF7"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18F2D9E1" w14:textId="77777777" w:rsidR="000A35D1" w:rsidRDefault="00FB255D" w:rsidP="00DF1402">
            <w:pPr>
              <w:spacing w:line="276" w:lineRule="auto"/>
              <w:rPr>
                <w:rFonts w:cs="Arial"/>
                <w:b/>
                <w:sz w:val="16"/>
                <w:szCs w:val="16"/>
              </w:rPr>
            </w:pPr>
            <w:r>
              <w:rPr>
                <w:rFonts w:cs="Arial"/>
                <w:b/>
                <w:sz w:val="16"/>
                <w:szCs w:val="16"/>
              </w:rPr>
              <w:t>September 26, 2016</w:t>
            </w:r>
          </w:p>
        </w:tc>
        <w:tc>
          <w:tcPr>
            <w:tcW w:w="1066" w:type="dxa"/>
            <w:tcBorders>
              <w:top w:val="single" w:sz="6" w:space="0" w:color="auto"/>
              <w:left w:val="single" w:sz="6" w:space="0" w:color="auto"/>
              <w:bottom w:val="single" w:sz="6" w:space="0" w:color="auto"/>
              <w:right w:val="single" w:sz="6" w:space="0" w:color="auto"/>
            </w:tcBorders>
            <w:hideMark/>
          </w:tcPr>
          <w:p w14:paraId="379D45C2" w14:textId="77777777" w:rsidR="000A35D1" w:rsidRDefault="00FB255D" w:rsidP="004A7A94">
            <w:pPr>
              <w:spacing w:line="276" w:lineRule="auto"/>
              <w:jc w:val="center"/>
              <w:rPr>
                <w:rFonts w:cs="Arial"/>
                <w:b/>
                <w:sz w:val="16"/>
                <w:lang w:val="fr-FR"/>
              </w:rPr>
            </w:pPr>
            <w:r>
              <w:rPr>
                <w:rFonts w:cs="Arial"/>
                <w:b/>
                <w:sz w:val="16"/>
                <w:lang w:val="fr-FR"/>
              </w:rPr>
              <w:t>1.5</w:t>
            </w:r>
          </w:p>
        </w:tc>
        <w:tc>
          <w:tcPr>
            <w:tcW w:w="8278" w:type="dxa"/>
            <w:gridSpan w:val="2"/>
            <w:tcBorders>
              <w:top w:val="single" w:sz="6" w:space="0" w:color="auto"/>
              <w:left w:val="single" w:sz="6" w:space="0" w:color="auto"/>
              <w:bottom w:val="single" w:sz="6" w:space="0" w:color="auto"/>
              <w:right w:val="single" w:sz="6" w:space="0" w:color="auto"/>
            </w:tcBorders>
            <w:hideMark/>
          </w:tcPr>
          <w:p w14:paraId="278A0616" w14:textId="77777777" w:rsidR="000A35D1" w:rsidRDefault="00FB255D" w:rsidP="004A7A94">
            <w:pPr>
              <w:spacing w:line="276" w:lineRule="auto"/>
              <w:rPr>
                <w:rFonts w:cs="Arial"/>
                <w:b/>
                <w:sz w:val="16"/>
              </w:rPr>
            </w:pPr>
          </w:p>
        </w:tc>
      </w:tr>
      <w:tr w:rsidR="00DF1402" w14:paraId="7F7A5CD3" w14:textId="77777777" w:rsidTr="008B11E9">
        <w:trPr>
          <w:trHeight w:val="187"/>
          <w:jc w:val="center"/>
        </w:trPr>
        <w:tc>
          <w:tcPr>
            <w:tcW w:w="1718" w:type="dxa"/>
            <w:tcBorders>
              <w:left w:val="single" w:sz="6" w:space="0" w:color="auto"/>
              <w:bottom w:val="single" w:sz="6" w:space="0" w:color="auto"/>
              <w:right w:val="single" w:sz="6" w:space="0" w:color="auto"/>
            </w:tcBorders>
          </w:tcPr>
          <w:p w14:paraId="3BCEA3AE" w14:textId="77777777" w:rsidR="00DF1402" w:rsidRDefault="00FB255D" w:rsidP="00DF1402">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tcPr>
          <w:p w14:paraId="016A1E0F" w14:textId="77777777" w:rsidR="00DF1402" w:rsidRDefault="00FB255D" w:rsidP="00DF1402">
            <w:pPr>
              <w:rPr>
                <w:sz w:val="16"/>
                <w:szCs w:val="16"/>
              </w:rPr>
            </w:pPr>
            <w:r>
              <w:rPr>
                <w:sz w:val="16"/>
                <w:szCs w:val="16"/>
              </w:rPr>
              <w:t xml:space="preserve">PWRMAN-FUN-REQ-233261/B-Phone as a Key - Phone Charging Power </w:t>
            </w:r>
            <w:proofErr w:type="spellStart"/>
            <w:r>
              <w:rPr>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tcPr>
          <w:p w14:paraId="5F0FE2BD" w14:textId="77777777" w:rsidR="00DF1402" w:rsidRDefault="00FB255D" w:rsidP="00DF1402">
            <w:pPr>
              <w:rPr>
                <w:sz w:val="16"/>
                <w:szCs w:val="16"/>
              </w:rPr>
            </w:pPr>
            <w:r>
              <w:rPr>
                <w:sz w:val="16"/>
                <w:szCs w:val="16"/>
              </w:rPr>
              <w:t xml:space="preserve">&lt;jmyslin2&gt; New function for modules that can charge a Phone (ex with USB ports) to support the Phone as a Key power </w:t>
            </w:r>
            <w:proofErr w:type="spellStart"/>
            <w:r>
              <w:rPr>
                <w:sz w:val="16"/>
                <w:szCs w:val="16"/>
              </w:rPr>
              <w:t>moding</w:t>
            </w:r>
            <w:proofErr w:type="spellEnd"/>
            <w:r>
              <w:rPr>
                <w:sz w:val="16"/>
                <w:szCs w:val="16"/>
              </w:rPr>
              <w:t xml:space="preserve"> for phone charging ports.  Needs to be supported if on a vehicle</w:t>
            </w:r>
            <w:r>
              <w:rPr>
                <w:sz w:val="16"/>
                <w:szCs w:val="16"/>
              </w:rPr>
              <w:t xml:space="preserve"> with Phone as a Key</w:t>
            </w:r>
          </w:p>
        </w:tc>
      </w:tr>
      <w:tr w:rsidR="00814DE6" w14:paraId="58CC2348"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1448131A" w14:textId="77777777" w:rsidR="00814DE6" w:rsidRDefault="00FB255D" w:rsidP="00245C68">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2C117715" w14:textId="77777777" w:rsidR="00814DE6" w:rsidRDefault="00FB255D" w:rsidP="00245C68">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351221AB" w14:textId="77777777" w:rsidR="00814DE6" w:rsidRDefault="00FB255D" w:rsidP="00245C68">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13A26A13" w14:textId="77777777" w:rsidR="00814DE6" w:rsidRDefault="00FB255D" w:rsidP="00245C68">
            <w:pPr>
              <w:spacing w:line="276" w:lineRule="auto"/>
              <w:rPr>
                <w:rFonts w:cs="Arial"/>
                <w:b/>
                <w:sz w:val="16"/>
              </w:rPr>
            </w:pPr>
          </w:p>
        </w:tc>
      </w:tr>
      <w:tr w:rsidR="000A35D1" w14:paraId="069FCAD8"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2A726CD4" w14:textId="77777777" w:rsidR="000A35D1" w:rsidRDefault="00FB255D" w:rsidP="00814DE6">
            <w:pPr>
              <w:spacing w:line="276" w:lineRule="auto"/>
              <w:rPr>
                <w:rFonts w:cs="Arial"/>
                <w:b/>
                <w:sz w:val="16"/>
                <w:szCs w:val="16"/>
              </w:rPr>
            </w:pPr>
            <w:r>
              <w:rPr>
                <w:rFonts w:cs="Arial"/>
                <w:b/>
                <w:sz w:val="16"/>
                <w:szCs w:val="16"/>
              </w:rPr>
              <w:t>February 1, 2017</w:t>
            </w:r>
          </w:p>
        </w:tc>
        <w:tc>
          <w:tcPr>
            <w:tcW w:w="1066" w:type="dxa"/>
            <w:tcBorders>
              <w:top w:val="single" w:sz="6" w:space="0" w:color="auto"/>
              <w:left w:val="single" w:sz="6" w:space="0" w:color="auto"/>
              <w:bottom w:val="single" w:sz="6" w:space="0" w:color="auto"/>
              <w:right w:val="single" w:sz="6" w:space="0" w:color="auto"/>
            </w:tcBorders>
            <w:hideMark/>
          </w:tcPr>
          <w:p w14:paraId="02C5DB88" w14:textId="77777777" w:rsidR="000A35D1" w:rsidRDefault="00FB255D" w:rsidP="00245C68">
            <w:pPr>
              <w:spacing w:line="276" w:lineRule="auto"/>
              <w:jc w:val="center"/>
              <w:rPr>
                <w:rFonts w:cs="Arial"/>
                <w:b/>
                <w:sz w:val="16"/>
                <w:lang w:val="fr-FR"/>
              </w:rPr>
            </w:pPr>
            <w:r>
              <w:rPr>
                <w:rFonts w:cs="Arial"/>
                <w:b/>
                <w:sz w:val="16"/>
                <w:lang w:val="fr-FR"/>
              </w:rPr>
              <w:t>1.6</w:t>
            </w:r>
          </w:p>
        </w:tc>
        <w:tc>
          <w:tcPr>
            <w:tcW w:w="8278" w:type="dxa"/>
            <w:gridSpan w:val="2"/>
            <w:tcBorders>
              <w:top w:val="single" w:sz="6" w:space="0" w:color="auto"/>
              <w:left w:val="single" w:sz="6" w:space="0" w:color="auto"/>
              <w:bottom w:val="single" w:sz="6" w:space="0" w:color="auto"/>
              <w:right w:val="single" w:sz="6" w:space="0" w:color="auto"/>
            </w:tcBorders>
            <w:hideMark/>
          </w:tcPr>
          <w:p w14:paraId="7B83B410" w14:textId="77777777" w:rsidR="000A35D1" w:rsidRDefault="00FB255D" w:rsidP="00245C68">
            <w:pPr>
              <w:spacing w:line="276" w:lineRule="auto"/>
              <w:rPr>
                <w:rFonts w:cs="Arial"/>
                <w:b/>
                <w:sz w:val="16"/>
              </w:rPr>
            </w:pPr>
          </w:p>
        </w:tc>
      </w:tr>
      <w:tr w:rsidR="00814DE6" w14:paraId="3649977A" w14:textId="77777777" w:rsidTr="008B11E9">
        <w:trPr>
          <w:trHeight w:val="187"/>
          <w:jc w:val="center"/>
        </w:trPr>
        <w:tc>
          <w:tcPr>
            <w:tcW w:w="1718" w:type="dxa"/>
            <w:tcBorders>
              <w:top w:val="single" w:sz="6" w:space="0" w:color="auto"/>
              <w:left w:val="single" w:sz="6" w:space="0" w:color="auto"/>
              <w:right w:val="single" w:sz="6" w:space="0" w:color="auto"/>
            </w:tcBorders>
          </w:tcPr>
          <w:p w14:paraId="3B3582C8" w14:textId="77777777" w:rsidR="00814DE6" w:rsidRDefault="00FB255D" w:rsidP="00814DE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EE702FC" w14:textId="77777777" w:rsidR="00814DE6" w:rsidRPr="00814DE6" w:rsidRDefault="00FB255D" w:rsidP="00814DE6">
            <w:pPr>
              <w:rPr>
                <w:rFonts w:cs="Arial"/>
                <w:sz w:val="16"/>
                <w:szCs w:val="16"/>
              </w:rPr>
            </w:pPr>
            <w:r w:rsidRPr="00814DE6">
              <w:rPr>
                <w:rFonts w:cs="Arial"/>
                <w:sz w:val="16"/>
                <w:szCs w:val="16"/>
              </w:rPr>
              <w:t>PWRMAN-FUN-REQ-235503/B-Key Off Load Power Management</w:t>
            </w:r>
          </w:p>
        </w:tc>
        <w:tc>
          <w:tcPr>
            <w:tcW w:w="4582" w:type="dxa"/>
            <w:tcBorders>
              <w:top w:val="single" w:sz="6" w:space="0" w:color="auto"/>
              <w:left w:val="single" w:sz="6" w:space="0" w:color="auto"/>
              <w:bottom w:val="single" w:sz="6" w:space="0" w:color="auto"/>
              <w:right w:val="single" w:sz="6" w:space="0" w:color="auto"/>
            </w:tcBorders>
            <w:vAlign w:val="center"/>
          </w:tcPr>
          <w:p w14:paraId="4F6A263B" w14:textId="77777777" w:rsidR="00814DE6" w:rsidRPr="00814DE6" w:rsidRDefault="00FB255D" w:rsidP="00814DE6">
            <w:pPr>
              <w:rPr>
                <w:sz w:val="16"/>
                <w:szCs w:val="16"/>
              </w:rPr>
            </w:pPr>
            <w:r w:rsidRPr="00814DE6">
              <w:rPr>
                <w:sz w:val="16"/>
                <w:szCs w:val="16"/>
              </w:rPr>
              <w:t>&lt;Sibu Varughese / jmyslin2&gt; Updates per Sibu Varughese</w:t>
            </w:r>
            <w:r w:rsidRPr="00814DE6">
              <w:rPr>
                <w:sz w:val="16"/>
                <w:szCs w:val="16"/>
              </w:rPr>
              <w:t xml:space="preserve"> from Power Supply on supporting the KOL Mode power mode signal.</w:t>
            </w:r>
          </w:p>
        </w:tc>
      </w:tr>
      <w:tr w:rsidR="00814DE6" w14:paraId="7D3A1D07" w14:textId="77777777" w:rsidTr="008B11E9">
        <w:trPr>
          <w:trHeight w:val="187"/>
          <w:jc w:val="center"/>
        </w:trPr>
        <w:tc>
          <w:tcPr>
            <w:tcW w:w="1718" w:type="dxa"/>
            <w:tcBorders>
              <w:left w:val="single" w:sz="6" w:space="0" w:color="auto"/>
              <w:bottom w:val="single" w:sz="6" w:space="0" w:color="auto"/>
              <w:right w:val="single" w:sz="6" w:space="0" w:color="auto"/>
            </w:tcBorders>
          </w:tcPr>
          <w:p w14:paraId="4044E854" w14:textId="77777777" w:rsidR="00814DE6" w:rsidRDefault="00FB255D" w:rsidP="00814DE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E91C385" w14:textId="77777777" w:rsidR="00814DE6" w:rsidRPr="00814DE6" w:rsidRDefault="00FB255D" w:rsidP="00814DE6">
            <w:pPr>
              <w:rPr>
                <w:rFonts w:cs="Arial"/>
                <w:sz w:val="16"/>
                <w:szCs w:val="16"/>
              </w:rPr>
            </w:pPr>
            <w:r w:rsidRPr="00814DE6">
              <w:rPr>
                <w:rFonts w:cs="Arial"/>
                <w:sz w:val="16"/>
                <w:szCs w:val="16"/>
              </w:rPr>
              <w:t>PWRMAN-FUN-REQ-235584/A-Factory Mode</w:t>
            </w:r>
          </w:p>
        </w:tc>
        <w:tc>
          <w:tcPr>
            <w:tcW w:w="4582" w:type="dxa"/>
            <w:tcBorders>
              <w:top w:val="single" w:sz="6" w:space="0" w:color="auto"/>
              <w:left w:val="single" w:sz="6" w:space="0" w:color="auto"/>
              <w:bottom w:val="single" w:sz="6" w:space="0" w:color="auto"/>
              <w:right w:val="single" w:sz="6" w:space="0" w:color="auto"/>
            </w:tcBorders>
            <w:vAlign w:val="center"/>
          </w:tcPr>
          <w:p w14:paraId="29069976" w14:textId="77777777" w:rsidR="00814DE6" w:rsidRPr="00814DE6" w:rsidRDefault="00FB255D" w:rsidP="00814DE6">
            <w:pPr>
              <w:rPr>
                <w:sz w:val="16"/>
                <w:szCs w:val="16"/>
              </w:rPr>
            </w:pPr>
            <w:r w:rsidRPr="00814DE6">
              <w:rPr>
                <w:sz w:val="16"/>
                <w:szCs w:val="16"/>
              </w:rPr>
              <w:t>&lt;Sibu Varughese / jmyslin2&gt; Updates per Sibu Varughese for infotainment Factory mode</w:t>
            </w:r>
          </w:p>
        </w:tc>
      </w:tr>
      <w:tr w:rsidR="007F6024" w14:paraId="17B4579E"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39789B97" w14:textId="77777777" w:rsidR="007F6024" w:rsidRDefault="00FB255D" w:rsidP="00434DA6">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62F5C80B" w14:textId="77777777" w:rsidR="007F6024" w:rsidRDefault="00FB255D" w:rsidP="00434DA6">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0A08462F" w14:textId="77777777" w:rsidR="007F6024" w:rsidRDefault="00FB255D" w:rsidP="00434DA6">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7A793A09" w14:textId="77777777" w:rsidR="007F6024" w:rsidRDefault="00FB255D" w:rsidP="00434DA6">
            <w:pPr>
              <w:spacing w:line="276" w:lineRule="auto"/>
              <w:rPr>
                <w:rFonts w:cs="Arial"/>
                <w:b/>
                <w:sz w:val="16"/>
              </w:rPr>
            </w:pPr>
          </w:p>
        </w:tc>
      </w:tr>
      <w:tr w:rsidR="000A35D1" w14:paraId="3F9D2AD9"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7C92150C" w14:textId="77777777" w:rsidR="000A35D1" w:rsidRDefault="00FB255D" w:rsidP="007F6024">
            <w:pPr>
              <w:spacing w:line="276" w:lineRule="auto"/>
              <w:rPr>
                <w:rFonts w:cs="Arial"/>
                <w:b/>
                <w:sz w:val="16"/>
                <w:szCs w:val="16"/>
                <w:lang w:val="fr-FR"/>
              </w:rPr>
            </w:pPr>
            <w:r>
              <w:rPr>
                <w:rFonts w:cs="Arial"/>
                <w:b/>
                <w:sz w:val="16"/>
                <w:szCs w:val="16"/>
              </w:rPr>
              <w:t>November 13, 2017</w:t>
            </w:r>
          </w:p>
        </w:tc>
        <w:tc>
          <w:tcPr>
            <w:tcW w:w="1066" w:type="dxa"/>
            <w:tcBorders>
              <w:top w:val="single" w:sz="6" w:space="0" w:color="auto"/>
              <w:left w:val="single" w:sz="6" w:space="0" w:color="auto"/>
              <w:bottom w:val="single" w:sz="6" w:space="0" w:color="auto"/>
              <w:right w:val="single" w:sz="6" w:space="0" w:color="auto"/>
            </w:tcBorders>
            <w:hideMark/>
          </w:tcPr>
          <w:p w14:paraId="0B3E6699" w14:textId="77777777" w:rsidR="000A35D1" w:rsidRDefault="00FB255D" w:rsidP="00434DA6">
            <w:pPr>
              <w:spacing w:line="276" w:lineRule="auto"/>
              <w:jc w:val="center"/>
              <w:rPr>
                <w:rFonts w:cs="Arial"/>
                <w:b/>
                <w:sz w:val="16"/>
                <w:lang w:val="fr-FR"/>
              </w:rPr>
            </w:pPr>
            <w:r>
              <w:rPr>
                <w:rFonts w:cs="Arial"/>
                <w:b/>
                <w:sz w:val="16"/>
                <w:lang w:val="fr-FR"/>
              </w:rPr>
              <w:t>1.7</w:t>
            </w:r>
          </w:p>
        </w:tc>
        <w:tc>
          <w:tcPr>
            <w:tcW w:w="8278" w:type="dxa"/>
            <w:gridSpan w:val="2"/>
            <w:tcBorders>
              <w:top w:val="single" w:sz="6" w:space="0" w:color="auto"/>
              <w:left w:val="single" w:sz="6" w:space="0" w:color="auto"/>
              <w:bottom w:val="single" w:sz="6" w:space="0" w:color="auto"/>
              <w:right w:val="single" w:sz="6" w:space="0" w:color="auto"/>
            </w:tcBorders>
            <w:hideMark/>
          </w:tcPr>
          <w:p w14:paraId="73F2AB29" w14:textId="77777777" w:rsidR="000A35D1" w:rsidRDefault="00FB255D" w:rsidP="00434DA6">
            <w:pPr>
              <w:spacing w:line="276" w:lineRule="auto"/>
              <w:rPr>
                <w:rFonts w:cs="Arial"/>
                <w:b/>
                <w:sz w:val="16"/>
              </w:rPr>
            </w:pPr>
          </w:p>
        </w:tc>
      </w:tr>
      <w:tr w:rsidR="007F6024" w14:paraId="0A9C132A"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0B81907D"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490D418" w14:textId="77777777" w:rsidR="007F6024" w:rsidRPr="007F6024" w:rsidRDefault="00FB255D" w:rsidP="007F6024">
            <w:pPr>
              <w:rPr>
                <w:rFonts w:cs="Arial"/>
                <w:sz w:val="16"/>
                <w:szCs w:val="16"/>
              </w:rPr>
            </w:pPr>
            <w:r w:rsidRPr="007F6024">
              <w:rPr>
                <w:rFonts w:cs="Arial"/>
                <w:sz w:val="16"/>
                <w:szCs w:val="16"/>
              </w:rPr>
              <w:t>PWRMAN-IIR-REQ-212171/D-Power Management Interface Requirements - APIM Gen 3</w:t>
            </w:r>
          </w:p>
        </w:tc>
        <w:tc>
          <w:tcPr>
            <w:tcW w:w="4582" w:type="dxa"/>
            <w:tcBorders>
              <w:top w:val="single" w:sz="6" w:space="0" w:color="auto"/>
              <w:left w:val="single" w:sz="6" w:space="0" w:color="auto"/>
              <w:bottom w:val="single" w:sz="6" w:space="0" w:color="auto"/>
              <w:right w:val="single" w:sz="6" w:space="0" w:color="auto"/>
            </w:tcBorders>
            <w:vAlign w:val="center"/>
          </w:tcPr>
          <w:p w14:paraId="4325578A" w14:textId="77777777" w:rsidR="007F6024" w:rsidRPr="007F6024" w:rsidRDefault="00FB255D" w:rsidP="007F6024">
            <w:pPr>
              <w:rPr>
                <w:sz w:val="16"/>
                <w:szCs w:val="16"/>
              </w:rPr>
            </w:pPr>
            <w:r w:rsidRPr="007F6024">
              <w:rPr>
                <w:sz w:val="16"/>
                <w:szCs w:val="16"/>
              </w:rPr>
              <w:t xml:space="preserve">&lt;jmyslin2&gt; added Factory mode to the encoding for </w:t>
            </w:r>
            <w:proofErr w:type="spellStart"/>
            <w:r w:rsidRPr="007F6024">
              <w:rPr>
                <w:sz w:val="16"/>
                <w:szCs w:val="16"/>
              </w:rPr>
              <w:t>lifecyclemode_D_Actl</w:t>
            </w:r>
            <w:proofErr w:type="spellEnd"/>
          </w:p>
        </w:tc>
      </w:tr>
      <w:tr w:rsidR="007F6024" w14:paraId="58ED8820" w14:textId="77777777" w:rsidTr="008B11E9">
        <w:trPr>
          <w:trHeight w:val="187"/>
          <w:jc w:val="center"/>
        </w:trPr>
        <w:tc>
          <w:tcPr>
            <w:tcW w:w="1718" w:type="dxa"/>
            <w:tcBorders>
              <w:left w:val="single" w:sz="6" w:space="0" w:color="auto"/>
              <w:bottom w:val="nil"/>
              <w:right w:val="single" w:sz="6" w:space="0" w:color="auto"/>
            </w:tcBorders>
          </w:tcPr>
          <w:p w14:paraId="2097F76B"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0FB9074" w14:textId="77777777" w:rsidR="007F6024" w:rsidRPr="007F6024" w:rsidRDefault="00FB255D" w:rsidP="007F6024">
            <w:pPr>
              <w:rPr>
                <w:rFonts w:cs="Arial"/>
                <w:sz w:val="16"/>
                <w:szCs w:val="16"/>
              </w:rPr>
            </w:pPr>
            <w:r w:rsidRPr="007F6024">
              <w:rPr>
                <w:rFonts w:cs="Arial"/>
                <w:sz w:val="16"/>
                <w:szCs w:val="16"/>
              </w:rPr>
              <w:t>MD-REQ-273358/A-</w:t>
            </w:r>
            <w:proofErr w:type="spellStart"/>
            <w:r w:rsidRPr="007F6024">
              <w:rPr>
                <w:rFonts w:cs="Arial"/>
                <w:sz w:val="16"/>
                <w:szCs w:val="16"/>
              </w:rPr>
              <w:t>HMIAudioMode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4DE157AE" w14:textId="77777777" w:rsidR="007F6024" w:rsidRPr="007F6024" w:rsidRDefault="00FB255D" w:rsidP="007F6024">
            <w:pPr>
              <w:rPr>
                <w:sz w:val="16"/>
                <w:szCs w:val="16"/>
              </w:rPr>
            </w:pPr>
            <w:r w:rsidRPr="007F6024">
              <w:rPr>
                <w:sz w:val="16"/>
                <w:szCs w:val="16"/>
              </w:rPr>
              <w:t xml:space="preserve">&lt;jmyslin2&gt; Put interface table description in MD form.  Not </w:t>
            </w:r>
            <w:r w:rsidRPr="007F6024">
              <w:rPr>
                <w:sz w:val="16"/>
                <w:szCs w:val="16"/>
              </w:rPr>
              <w:t>requirement content change and only a clarification and formatting update</w:t>
            </w:r>
          </w:p>
        </w:tc>
      </w:tr>
      <w:tr w:rsidR="007F6024" w14:paraId="0B5A62B5" w14:textId="77777777" w:rsidTr="008B11E9">
        <w:trPr>
          <w:trHeight w:val="187"/>
          <w:jc w:val="center"/>
        </w:trPr>
        <w:tc>
          <w:tcPr>
            <w:tcW w:w="1718" w:type="dxa"/>
            <w:tcBorders>
              <w:left w:val="single" w:sz="6" w:space="0" w:color="auto"/>
              <w:bottom w:val="nil"/>
              <w:right w:val="single" w:sz="6" w:space="0" w:color="auto"/>
            </w:tcBorders>
          </w:tcPr>
          <w:p w14:paraId="2B8C17BB"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8772E2F" w14:textId="77777777" w:rsidR="007F6024" w:rsidRPr="007F6024" w:rsidRDefault="00FB255D" w:rsidP="007F6024">
            <w:pPr>
              <w:rPr>
                <w:rFonts w:cs="Arial"/>
                <w:sz w:val="16"/>
                <w:szCs w:val="16"/>
              </w:rPr>
            </w:pPr>
            <w:r w:rsidRPr="007F6024">
              <w:rPr>
                <w:rFonts w:cs="Arial"/>
                <w:sz w:val="16"/>
                <w:szCs w:val="16"/>
              </w:rPr>
              <w:t>MD-REQ-273495/A-</w:t>
            </w:r>
            <w:proofErr w:type="spellStart"/>
            <w:r w:rsidRPr="007F6024">
              <w:rPr>
                <w:rFonts w:cs="Arial"/>
                <w:sz w:val="16"/>
                <w:szCs w:val="16"/>
              </w:rPr>
              <w:t>Veh_Lock_Status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4F33A554" w14:textId="77777777" w:rsidR="007F6024" w:rsidRPr="007F6024" w:rsidRDefault="00FB255D" w:rsidP="007F6024">
            <w:pPr>
              <w:rPr>
                <w:sz w:val="16"/>
                <w:szCs w:val="16"/>
              </w:rPr>
            </w:pPr>
            <w:r w:rsidRPr="007F6024">
              <w:rPr>
                <w:sz w:val="16"/>
                <w:szCs w:val="16"/>
              </w:rPr>
              <w:t>&lt;jmyslin2&gt; Put interface table description in MD form.  Not</w:t>
            </w:r>
            <w:r w:rsidRPr="007F6024">
              <w:rPr>
                <w:sz w:val="16"/>
                <w:szCs w:val="16"/>
              </w:rPr>
              <w:t xml:space="preserve"> requirement content change and only a clarification and formatting update</w:t>
            </w:r>
          </w:p>
        </w:tc>
      </w:tr>
      <w:tr w:rsidR="007F6024" w14:paraId="1A788BA3" w14:textId="77777777" w:rsidTr="008B11E9">
        <w:trPr>
          <w:trHeight w:val="187"/>
          <w:jc w:val="center"/>
        </w:trPr>
        <w:tc>
          <w:tcPr>
            <w:tcW w:w="1718" w:type="dxa"/>
            <w:tcBorders>
              <w:left w:val="single" w:sz="6" w:space="0" w:color="auto"/>
              <w:bottom w:val="nil"/>
              <w:right w:val="single" w:sz="6" w:space="0" w:color="auto"/>
            </w:tcBorders>
          </w:tcPr>
          <w:p w14:paraId="25896F68"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4839E5B" w14:textId="77777777" w:rsidR="007F6024" w:rsidRPr="007F6024" w:rsidRDefault="00FB255D" w:rsidP="007F6024">
            <w:pPr>
              <w:rPr>
                <w:rFonts w:cs="Arial"/>
                <w:sz w:val="16"/>
                <w:szCs w:val="16"/>
              </w:rPr>
            </w:pPr>
            <w:r w:rsidRPr="007F6024">
              <w:rPr>
                <w:rFonts w:cs="Arial"/>
                <w:sz w:val="16"/>
                <w:szCs w:val="16"/>
              </w:rPr>
              <w:t>MD-REQ-273497/A-</w:t>
            </w:r>
            <w:proofErr w:type="spellStart"/>
            <w:r w:rsidRPr="007F6024">
              <w:rPr>
                <w:rFonts w:cs="Arial"/>
                <w:sz w:val="16"/>
                <w:szCs w:val="16"/>
              </w:rPr>
              <w:t>DriverDoorStatus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685EDE06"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formatting update</w:t>
            </w:r>
          </w:p>
        </w:tc>
      </w:tr>
      <w:tr w:rsidR="007F6024" w14:paraId="6831EF2A" w14:textId="77777777" w:rsidTr="008B11E9">
        <w:trPr>
          <w:trHeight w:val="187"/>
          <w:jc w:val="center"/>
        </w:trPr>
        <w:tc>
          <w:tcPr>
            <w:tcW w:w="1718" w:type="dxa"/>
            <w:tcBorders>
              <w:left w:val="single" w:sz="6" w:space="0" w:color="auto"/>
              <w:bottom w:val="nil"/>
              <w:right w:val="single" w:sz="6" w:space="0" w:color="auto"/>
            </w:tcBorders>
          </w:tcPr>
          <w:p w14:paraId="1D919E92"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67CFCE9" w14:textId="77777777" w:rsidR="007F6024" w:rsidRPr="007F6024" w:rsidRDefault="00FB255D" w:rsidP="007F6024">
            <w:pPr>
              <w:rPr>
                <w:rFonts w:cs="Arial"/>
                <w:sz w:val="16"/>
                <w:szCs w:val="16"/>
              </w:rPr>
            </w:pPr>
            <w:r w:rsidRPr="007F6024">
              <w:rPr>
                <w:rFonts w:cs="Arial"/>
                <w:sz w:val="16"/>
                <w:szCs w:val="16"/>
              </w:rPr>
              <w:t>MD-REQ-273</w:t>
            </w:r>
            <w:r w:rsidRPr="007F6024">
              <w:rPr>
                <w:rFonts w:cs="Arial"/>
                <w:sz w:val="16"/>
                <w:szCs w:val="16"/>
              </w:rPr>
              <w:t>720/A-</w:t>
            </w:r>
            <w:proofErr w:type="spellStart"/>
            <w:r w:rsidRPr="007F6024">
              <w:rPr>
                <w:rFonts w:cs="Arial"/>
                <w:sz w:val="16"/>
                <w:szCs w:val="16"/>
              </w:rPr>
              <w:t>PassengerDoorStatus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3FF677D"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formatting update</w:t>
            </w:r>
          </w:p>
        </w:tc>
      </w:tr>
      <w:tr w:rsidR="007F6024" w14:paraId="100072D2" w14:textId="77777777" w:rsidTr="008B11E9">
        <w:trPr>
          <w:trHeight w:val="187"/>
          <w:jc w:val="center"/>
        </w:trPr>
        <w:tc>
          <w:tcPr>
            <w:tcW w:w="1718" w:type="dxa"/>
            <w:tcBorders>
              <w:left w:val="single" w:sz="6" w:space="0" w:color="auto"/>
              <w:bottom w:val="nil"/>
              <w:right w:val="single" w:sz="6" w:space="0" w:color="auto"/>
            </w:tcBorders>
          </w:tcPr>
          <w:p w14:paraId="5EB10668"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84FB00D" w14:textId="77777777" w:rsidR="007F6024" w:rsidRPr="007F6024" w:rsidRDefault="00FB255D" w:rsidP="007F6024">
            <w:pPr>
              <w:rPr>
                <w:rFonts w:cs="Arial"/>
                <w:sz w:val="16"/>
                <w:szCs w:val="16"/>
              </w:rPr>
            </w:pPr>
            <w:r w:rsidRPr="007F6024">
              <w:rPr>
                <w:rFonts w:cs="Arial"/>
                <w:sz w:val="16"/>
                <w:szCs w:val="16"/>
              </w:rPr>
              <w:t>MD-REQ-273721/A-</w:t>
            </w:r>
            <w:proofErr w:type="spellStart"/>
            <w:r w:rsidRPr="007F6024">
              <w:rPr>
                <w:rFonts w:cs="Arial"/>
                <w:sz w:val="16"/>
                <w:szCs w:val="16"/>
              </w:rPr>
              <w:t>CarMode</w:t>
            </w:r>
            <w:proofErr w:type="spellEnd"/>
            <w:r w:rsidRPr="007F6024">
              <w:rPr>
                <w:rFonts w:cs="Arial"/>
                <w:sz w:val="16"/>
                <w:szCs w:val="16"/>
              </w:rPr>
              <w:t>+</w:t>
            </w:r>
          </w:p>
        </w:tc>
        <w:tc>
          <w:tcPr>
            <w:tcW w:w="4582" w:type="dxa"/>
            <w:tcBorders>
              <w:top w:val="single" w:sz="6" w:space="0" w:color="auto"/>
              <w:left w:val="single" w:sz="6" w:space="0" w:color="auto"/>
              <w:bottom w:val="single" w:sz="6" w:space="0" w:color="auto"/>
              <w:right w:val="single" w:sz="6" w:space="0" w:color="auto"/>
            </w:tcBorders>
            <w:vAlign w:val="center"/>
          </w:tcPr>
          <w:p w14:paraId="3421CE9F" w14:textId="77777777" w:rsidR="007F6024" w:rsidRPr="007F6024" w:rsidRDefault="00FB255D" w:rsidP="007F6024">
            <w:pPr>
              <w:rPr>
                <w:sz w:val="16"/>
                <w:szCs w:val="16"/>
              </w:rPr>
            </w:pPr>
            <w:r w:rsidRPr="007F6024">
              <w:rPr>
                <w:sz w:val="16"/>
                <w:szCs w:val="16"/>
              </w:rPr>
              <w:t>&lt;jmyslin2&gt; Put interface table description in MD form.  Not requireme</w:t>
            </w:r>
            <w:r w:rsidRPr="007F6024">
              <w:rPr>
                <w:sz w:val="16"/>
                <w:szCs w:val="16"/>
              </w:rPr>
              <w:t>nt content change and only a clarification and formatting update</w:t>
            </w:r>
          </w:p>
        </w:tc>
      </w:tr>
      <w:tr w:rsidR="007F6024" w14:paraId="493922B7" w14:textId="77777777" w:rsidTr="008B11E9">
        <w:trPr>
          <w:trHeight w:val="187"/>
          <w:jc w:val="center"/>
        </w:trPr>
        <w:tc>
          <w:tcPr>
            <w:tcW w:w="1718" w:type="dxa"/>
            <w:tcBorders>
              <w:left w:val="single" w:sz="6" w:space="0" w:color="auto"/>
              <w:bottom w:val="nil"/>
              <w:right w:val="single" w:sz="6" w:space="0" w:color="auto"/>
            </w:tcBorders>
          </w:tcPr>
          <w:p w14:paraId="7C419995"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BADEB47" w14:textId="77777777" w:rsidR="007F6024" w:rsidRPr="007F6024" w:rsidRDefault="00FB255D" w:rsidP="007F6024">
            <w:pPr>
              <w:rPr>
                <w:rFonts w:cs="Arial"/>
                <w:sz w:val="16"/>
                <w:szCs w:val="16"/>
              </w:rPr>
            </w:pPr>
            <w:r w:rsidRPr="007F6024">
              <w:rPr>
                <w:rFonts w:cs="Arial"/>
                <w:sz w:val="16"/>
                <w:szCs w:val="16"/>
              </w:rPr>
              <w:t>MD-REQ-273721/B-</w:t>
            </w:r>
            <w:proofErr w:type="spellStart"/>
            <w:r w:rsidRPr="007F6024">
              <w:rPr>
                <w:rFonts w:cs="Arial"/>
                <w:sz w:val="16"/>
                <w:szCs w:val="16"/>
              </w:rPr>
              <w:t>CarMode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5A27F043" w14:textId="77777777" w:rsidR="007F6024" w:rsidRPr="007F6024" w:rsidRDefault="00FB255D" w:rsidP="007F6024">
            <w:pPr>
              <w:rPr>
                <w:sz w:val="16"/>
                <w:szCs w:val="16"/>
              </w:rPr>
            </w:pPr>
            <w:r w:rsidRPr="007F6024">
              <w:rPr>
                <w:sz w:val="16"/>
                <w:szCs w:val="16"/>
              </w:rPr>
              <w:t xml:space="preserve">&lt;jmyslin2&gt; clarification added for CGEA 1.2, C1MCA and CGEA 1.3 for </w:t>
            </w:r>
            <w:proofErr w:type="spellStart"/>
            <w:r w:rsidRPr="007F6024">
              <w:rPr>
                <w:sz w:val="16"/>
                <w:szCs w:val="16"/>
              </w:rPr>
              <w:t>CarMode</w:t>
            </w:r>
            <w:proofErr w:type="spellEnd"/>
          </w:p>
        </w:tc>
      </w:tr>
      <w:tr w:rsidR="007F6024" w14:paraId="51AF7FFD" w14:textId="77777777" w:rsidTr="008B11E9">
        <w:trPr>
          <w:trHeight w:val="187"/>
          <w:jc w:val="center"/>
        </w:trPr>
        <w:tc>
          <w:tcPr>
            <w:tcW w:w="1718" w:type="dxa"/>
            <w:tcBorders>
              <w:left w:val="single" w:sz="6" w:space="0" w:color="auto"/>
              <w:bottom w:val="nil"/>
              <w:right w:val="single" w:sz="6" w:space="0" w:color="auto"/>
            </w:tcBorders>
          </w:tcPr>
          <w:p w14:paraId="2FF5A14B"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D3999C7" w14:textId="77777777" w:rsidR="007F6024" w:rsidRPr="007F6024" w:rsidRDefault="00FB255D" w:rsidP="007F6024">
            <w:pPr>
              <w:rPr>
                <w:rFonts w:cs="Arial"/>
                <w:sz w:val="16"/>
                <w:szCs w:val="16"/>
              </w:rPr>
            </w:pPr>
            <w:r w:rsidRPr="007F6024">
              <w:rPr>
                <w:rFonts w:cs="Arial"/>
                <w:sz w:val="16"/>
                <w:szCs w:val="16"/>
              </w:rPr>
              <w:t>MD-REQ-273722/A-_Battery_Mgmt_2</w:t>
            </w:r>
          </w:p>
        </w:tc>
        <w:tc>
          <w:tcPr>
            <w:tcW w:w="4582" w:type="dxa"/>
            <w:tcBorders>
              <w:top w:val="single" w:sz="6" w:space="0" w:color="auto"/>
              <w:left w:val="single" w:sz="6" w:space="0" w:color="auto"/>
              <w:bottom w:val="single" w:sz="6" w:space="0" w:color="auto"/>
              <w:right w:val="single" w:sz="6" w:space="0" w:color="auto"/>
            </w:tcBorders>
            <w:vAlign w:val="center"/>
          </w:tcPr>
          <w:p w14:paraId="25CD57D6"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formatting update</w:t>
            </w:r>
          </w:p>
        </w:tc>
      </w:tr>
      <w:tr w:rsidR="007F6024" w14:paraId="3D9D18DF" w14:textId="77777777" w:rsidTr="008B11E9">
        <w:trPr>
          <w:trHeight w:val="187"/>
          <w:jc w:val="center"/>
        </w:trPr>
        <w:tc>
          <w:tcPr>
            <w:tcW w:w="1718" w:type="dxa"/>
            <w:tcBorders>
              <w:left w:val="single" w:sz="6" w:space="0" w:color="auto"/>
              <w:bottom w:val="nil"/>
              <w:right w:val="single" w:sz="6" w:space="0" w:color="auto"/>
            </w:tcBorders>
          </w:tcPr>
          <w:p w14:paraId="54CDDF2E"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8F7D27B" w14:textId="77777777" w:rsidR="007F6024" w:rsidRPr="007F6024" w:rsidRDefault="00FB255D" w:rsidP="007F6024">
            <w:pPr>
              <w:rPr>
                <w:rFonts w:cs="Arial"/>
                <w:sz w:val="16"/>
                <w:szCs w:val="16"/>
              </w:rPr>
            </w:pPr>
            <w:r w:rsidRPr="007F6024">
              <w:rPr>
                <w:rFonts w:cs="Arial"/>
                <w:sz w:val="16"/>
                <w:szCs w:val="16"/>
              </w:rPr>
              <w:t>MD-REQ-273727/A-</w:t>
            </w:r>
            <w:proofErr w:type="spellStart"/>
            <w:r w:rsidRPr="007F6024">
              <w:rPr>
                <w:rFonts w:cs="Arial"/>
                <w:sz w:val="16"/>
                <w:szCs w:val="16"/>
              </w:rPr>
              <w:t>ActvNse_B_Actv</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5652B2AA" w14:textId="77777777" w:rsidR="007F6024" w:rsidRPr="007F6024" w:rsidRDefault="00FB255D" w:rsidP="007F6024">
            <w:pPr>
              <w:rPr>
                <w:sz w:val="16"/>
                <w:szCs w:val="16"/>
              </w:rPr>
            </w:pPr>
            <w:r w:rsidRPr="007F6024">
              <w:rPr>
                <w:sz w:val="16"/>
                <w:szCs w:val="16"/>
              </w:rPr>
              <w:t>&lt;jmyslin2&gt; Put interface table description in MD form.  Not requirement content change an</w:t>
            </w:r>
            <w:r w:rsidRPr="007F6024">
              <w:rPr>
                <w:sz w:val="16"/>
                <w:szCs w:val="16"/>
              </w:rPr>
              <w:t>d only a clarification and formatting update</w:t>
            </w:r>
          </w:p>
        </w:tc>
      </w:tr>
      <w:tr w:rsidR="007F6024" w14:paraId="5BDA21EC" w14:textId="77777777" w:rsidTr="008B11E9">
        <w:trPr>
          <w:trHeight w:val="187"/>
          <w:jc w:val="center"/>
        </w:trPr>
        <w:tc>
          <w:tcPr>
            <w:tcW w:w="1718" w:type="dxa"/>
            <w:tcBorders>
              <w:left w:val="single" w:sz="6" w:space="0" w:color="auto"/>
              <w:bottom w:val="nil"/>
              <w:right w:val="single" w:sz="6" w:space="0" w:color="auto"/>
            </w:tcBorders>
          </w:tcPr>
          <w:p w14:paraId="4ECFF92E"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B972F35" w14:textId="77777777" w:rsidR="007F6024" w:rsidRPr="007F6024" w:rsidRDefault="00FB255D" w:rsidP="007F6024">
            <w:pPr>
              <w:rPr>
                <w:rFonts w:cs="Arial"/>
                <w:sz w:val="16"/>
                <w:szCs w:val="16"/>
              </w:rPr>
            </w:pPr>
            <w:r w:rsidRPr="007F6024">
              <w:rPr>
                <w:rFonts w:cs="Arial"/>
                <w:sz w:val="16"/>
                <w:szCs w:val="16"/>
              </w:rPr>
              <w:t>MD-REQ-273747/A-</w:t>
            </w:r>
            <w:proofErr w:type="spellStart"/>
            <w:r w:rsidRPr="007F6024">
              <w:rPr>
                <w:rFonts w:cs="Arial"/>
                <w:sz w:val="16"/>
                <w:szCs w:val="16"/>
              </w:rPr>
              <w:t>PwPckTq_D_Stat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11FAC166"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formatting update</w:t>
            </w:r>
          </w:p>
        </w:tc>
      </w:tr>
      <w:tr w:rsidR="007F6024" w14:paraId="7907180E" w14:textId="77777777" w:rsidTr="008B11E9">
        <w:trPr>
          <w:trHeight w:val="187"/>
          <w:jc w:val="center"/>
        </w:trPr>
        <w:tc>
          <w:tcPr>
            <w:tcW w:w="1718" w:type="dxa"/>
            <w:tcBorders>
              <w:left w:val="single" w:sz="6" w:space="0" w:color="auto"/>
              <w:bottom w:val="nil"/>
              <w:right w:val="single" w:sz="6" w:space="0" w:color="auto"/>
            </w:tcBorders>
          </w:tcPr>
          <w:p w14:paraId="5A543998"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C325468" w14:textId="77777777" w:rsidR="007F6024" w:rsidRPr="007F6024" w:rsidRDefault="00FB255D" w:rsidP="007F6024">
            <w:pPr>
              <w:rPr>
                <w:rFonts w:cs="Arial"/>
                <w:sz w:val="16"/>
                <w:szCs w:val="16"/>
              </w:rPr>
            </w:pPr>
            <w:r w:rsidRPr="007F6024">
              <w:rPr>
                <w:rFonts w:cs="Arial"/>
                <w:sz w:val="16"/>
                <w:szCs w:val="16"/>
              </w:rPr>
              <w:t>MD-REQ-273748/A-</w:t>
            </w:r>
            <w:proofErr w:type="spellStart"/>
            <w:r w:rsidRPr="007F6024">
              <w:rPr>
                <w:rFonts w:cs="Arial"/>
                <w:sz w:val="16"/>
                <w:szCs w:val="16"/>
              </w:rPr>
              <w:t>Eng_D_Stat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61DD11F7" w14:textId="77777777" w:rsidR="007F6024" w:rsidRPr="007F6024" w:rsidRDefault="00FB255D" w:rsidP="007F6024">
            <w:pPr>
              <w:rPr>
                <w:sz w:val="16"/>
                <w:szCs w:val="16"/>
              </w:rPr>
            </w:pPr>
            <w:r w:rsidRPr="007F6024">
              <w:rPr>
                <w:sz w:val="16"/>
                <w:szCs w:val="16"/>
              </w:rPr>
              <w:t xml:space="preserve">&lt;jmyslin2&gt; Put </w:t>
            </w:r>
            <w:r w:rsidRPr="007F6024">
              <w:rPr>
                <w:sz w:val="16"/>
                <w:szCs w:val="16"/>
              </w:rPr>
              <w:t>interface table description in MD form.  Not requirement content change and only a clarification and formatting update</w:t>
            </w:r>
          </w:p>
        </w:tc>
      </w:tr>
      <w:tr w:rsidR="007F6024" w14:paraId="1538F019" w14:textId="77777777" w:rsidTr="008B11E9">
        <w:trPr>
          <w:trHeight w:val="187"/>
          <w:jc w:val="center"/>
        </w:trPr>
        <w:tc>
          <w:tcPr>
            <w:tcW w:w="1718" w:type="dxa"/>
            <w:tcBorders>
              <w:top w:val="nil"/>
              <w:left w:val="single" w:sz="6" w:space="0" w:color="auto"/>
              <w:bottom w:val="nil"/>
              <w:right w:val="single" w:sz="6" w:space="0" w:color="auto"/>
            </w:tcBorders>
          </w:tcPr>
          <w:p w14:paraId="2032BD6F"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59A17FA" w14:textId="77777777" w:rsidR="007F6024" w:rsidRPr="007F6024" w:rsidRDefault="00FB255D" w:rsidP="007F6024">
            <w:pPr>
              <w:rPr>
                <w:rFonts w:cs="Arial"/>
                <w:sz w:val="16"/>
                <w:szCs w:val="16"/>
              </w:rPr>
            </w:pPr>
            <w:r w:rsidRPr="007F6024">
              <w:rPr>
                <w:rFonts w:cs="Arial"/>
                <w:sz w:val="16"/>
                <w:szCs w:val="16"/>
              </w:rPr>
              <w:t>MD-REQ-273749/A-</w:t>
            </w:r>
            <w:proofErr w:type="spellStart"/>
            <w:r w:rsidRPr="007F6024">
              <w:rPr>
                <w:rFonts w:cs="Arial"/>
                <w:sz w:val="16"/>
                <w:szCs w:val="16"/>
              </w:rPr>
              <w:t>Audio_AMP.St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1396A4B2"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formatting update</w:t>
            </w:r>
          </w:p>
        </w:tc>
      </w:tr>
      <w:tr w:rsidR="007F6024" w14:paraId="6EA0AE29" w14:textId="77777777" w:rsidTr="008B11E9">
        <w:trPr>
          <w:trHeight w:val="187"/>
          <w:jc w:val="center"/>
        </w:trPr>
        <w:tc>
          <w:tcPr>
            <w:tcW w:w="1718" w:type="dxa"/>
            <w:tcBorders>
              <w:top w:val="nil"/>
              <w:left w:val="single" w:sz="6" w:space="0" w:color="auto"/>
              <w:bottom w:val="nil"/>
              <w:right w:val="single" w:sz="6" w:space="0" w:color="auto"/>
            </w:tcBorders>
          </w:tcPr>
          <w:p w14:paraId="445FA1BC"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3CC7B0C" w14:textId="77777777" w:rsidR="007F6024" w:rsidRPr="007F6024" w:rsidRDefault="00FB255D" w:rsidP="007F6024">
            <w:pPr>
              <w:rPr>
                <w:rFonts w:cs="Arial"/>
                <w:sz w:val="16"/>
                <w:szCs w:val="16"/>
              </w:rPr>
            </w:pPr>
            <w:r w:rsidRPr="007F6024">
              <w:rPr>
                <w:rFonts w:cs="Arial"/>
                <w:sz w:val="16"/>
                <w:szCs w:val="16"/>
              </w:rPr>
              <w:t>MD-REQ-273750/A-</w:t>
            </w:r>
            <w:proofErr w:type="spellStart"/>
            <w:r w:rsidRPr="007F6024">
              <w:rPr>
                <w:rFonts w:cs="Arial"/>
                <w:sz w:val="16"/>
                <w:szCs w:val="16"/>
              </w:rPr>
              <w:t>Ignition_Status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7699355A" w14:textId="77777777" w:rsidR="007F6024" w:rsidRPr="007F6024" w:rsidRDefault="00FB255D" w:rsidP="007F6024">
            <w:pPr>
              <w:rPr>
                <w:sz w:val="16"/>
                <w:szCs w:val="16"/>
              </w:rPr>
            </w:pPr>
            <w:r w:rsidRPr="007F6024">
              <w:rPr>
                <w:sz w:val="16"/>
                <w:szCs w:val="16"/>
              </w:rPr>
              <w:t>&lt;jmyslin2&gt; Put interface table description in MD form.  Not requirement content change a</w:t>
            </w:r>
            <w:r w:rsidRPr="007F6024">
              <w:rPr>
                <w:sz w:val="16"/>
                <w:szCs w:val="16"/>
              </w:rPr>
              <w:t>nd only a clarification and formatting update</w:t>
            </w:r>
          </w:p>
        </w:tc>
      </w:tr>
      <w:tr w:rsidR="007F6024" w14:paraId="5F58F013" w14:textId="77777777" w:rsidTr="008B11E9">
        <w:trPr>
          <w:trHeight w:val="187"/>
          <w:jc w:val="center"/>
        </w:trPr>
        <w:tc>
          <w:tcPr>
            <w:tcW w:w="1718" w:type="dxa"/>
            <w:tcBorders>
              <w:top w:val="nil"/>
              <w:left w:val="single" w:sz="6" w:space="0" w:color="auto"/>
              <w:bottom w:val="nil"/>
              <w:right w:val="single" w:sz="6" w:space="0" w:color="auto"/>
            </w:tcBorders>
          </w:tcPr>
          <w:p w14:paraId="25464D76"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516775E" w14:textId="77777777" w:rsidR="007F6024" w:rsidRPr="007F6024" w:rsidRDefault="00FB255D" w:rsidP="007F6024">
            <w:pPr>
              <w:rPr>
                <w:rFonts w:cs="Arial"/>
                <w:sz w:val="16"/>
                <w:szCs w:val="16"/>
              </w:rPr>
            </w:pPr>
            <w:r w:rsidRPr="007F6024">
              <w:rPr>
                <w:rFonts w:cs="Arial"/>
                <w:sz w:val="16"/>
                <w:szCs w:val="16"/>
              </w:rPr>
              <w:t>MD-REQ-273762/A-</w:t>
            </w:r>
            <w:proofErr w:type="spellStart"/>
            <w:r w:rsidRPr="007F6024">
              <w:rPr>
                <w:rFonts w:cs="Arial"/>
                <w:sz w:val="16"/>
                <w:szCs w:val="16"/>
              </w:rPr>
              <w:t>Delay_Acc</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19EE2046" w14:textId="77777777" w:rsidR="007F6024" w:rsidRPr="007F6024" w:rsidRDefault="00FB255D" w:rsidP="007F6024">
            <w:pPr>
              <w:rPr>
                <w:sz w:val="16"/>
                <w:szCs w:val="16"/>
              </w:rPr>
            </w:pPr>
            <w:r w:rsidRPr="007F6024">
              <w:rPr>
                <w:sz w:val="16"/>
                <w:szCs w:val="16"/>
              </w:rPr>
              <w:t>&lt;jmyslin2&gt; Put interface table description</w:t>
            </w:r>
            <w:r w:rsidRPr="007F6024">
              <w:rPr>
                <w:sz w:val="16"/>
                <w:szCs w:val="16"/>
              </w:rPr>
              <w:t xml:space="preserve"> in MD form.  Not requirement content change and only a clarification and formatting update</w:t>
            </w:r>
          </w:p>
        </w:tc>
      </w:tr>
      <w:tr w:rsidR="007F6024" w14:paraId="4A450D7A" w14:textId="77777777" w:rsidTr="008B11E9">
        <w:trPr>
          <w:trHeight w:val="187"/>
          <w:jc w:val="center"/>
        </w:trPr>
        <w:tc>
          <w:tcPr>
            <w:tcW w:w="1718" w:type="dxa"/>
            <w:tcBorders>
              <w:top w:val="nil"/>
              <w:left w:val="single" w:sz="6" w:space="0" w:color="auto"/>
              <w:bottom w:val="nil"/>
              <w:right w:val="single" w:sz="6" w:space="0" w:color="auto"/>
            </w:tcBorders>
          </w:tcPr>
          <w:p w14:paraId="71FEF027"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C4FED8B" w14:textId="77777777" w:rsidR="007F6024" w:rsidRPr="007F6024" w:rsidRDefault="00FB255D" w:rsidP="007F6024">
            <w:pPr>
              <w:rPr>
                <w:rFonts w:cs="Arial"/>
                <w:sz w:val="16"/>
                <w:szCs w:val="16"/>
              </w:rPr>
            </w:pPr>
            <w:r w:rsidRPr="007F6024">
              <w:rPr>
                <w:rFonts w:cs="Arial"/>
                <w:sz w:val="16"/>
                <w:szCs w:val="16"/>
              </w:rPr>
              <w:t>MD-REQ-273763/A-</w:t>
            </w:r>
            <w:proofErr w:type="spellStart"/>
            <w:r w:rsidRPr="007F6024">
              <w:rPr>
                <w:rFonts w:cs="Arial"/>
                <w:sz w:val="16"/>
                <w:szCs w:val="16"/>
              </w:rPr>
              <w:t>PrsnIDevChrgEnbl_B_Rq</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158E490"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w:t>
            </w:r>
            <w:r w:rsidRPr="007F6024">
              <w:rPr>
                <w:sz w:val="16"/>
                <w:szCs w:val="16"/>
              </w:rPr>
              <w:t>ng update</w:t>
            </w:r>
          </w:p>
        </w:tc>
      </w:tr>
      <w:tr w:rsidR="007F6024" w14:paraId="5542DE67" w14:textId="77777777" w:rsidTr="008B11E9">
        <w:trPr>
          <w:trHeight w:val="187"/>
          <w:jc w:val="center"/>
        </w:trPr>
        <w:tc>
          <w:tcPr>
            <w:tcW w:w="1718" w:type="dxa"/>
            <w:tcBorders>
              <w:top w:val="nil"/>
              <w:left w:val="single" w:sz="6" w:space="0" w:color="auto"/>
              <w:bottom w:val="nil"/>
              <w:right w:val="single" w:sz="6" w:space="0" w:color="auto"/>
            </w:tcBorders>
          </w:tcPr>
          <w:p w14:paraId="5622DEC2"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2C88AD3" w14:textId="77777777" w:rsidR="007F6024" w:rsidRPr="007F6024" w:rsidRDefault="00FB255D" w:rsidP="007F6024">
            <w:pPr>
              <w:rPr>
                <w:rFonts w:cs="Arial"/>
                <w:sz w:val="16"/>
                <w:szCs w:val="16"/>
              </w:rPr>
            </w:pPr>
            <w:r w:rsidRPr="007F6024">
              <w:rPr>
                <w:rFonts w:cs="Arial"/>
                <w:sz w:val="16"/>
                <w:szCs w:val="16"/>
              </w:rPr>
              <w:t>MD-REQ-273764/A-</w:t>
            </w:r>
            <w:proofErr w:type="spellStart"/>
            <w:r w:rsidRPr="007F6024">
              <w:rPr>
                <w:rFonts w:cs="Arial"/>
                <w:sz w:val="16"/>
                <w:szCs w:val="16"/>
              </w:rPr>
              <w:t>KeyOffMde_D_Actl.St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2828C08" w14:textId="77777777" w:rsidR="007F6024" w:rsidRPr="007F6024" w:rsidRDefault="00FB255D" w:rsidP="007F6024">
            <w:pPr>
              <w:rPr>
                <w:sz w:val="16"/>
                <w:szCs w:val="16"/>
              </w:rPr>
            </w:pPr>
            <w:r w:rsidRPr="007F6024">
              <w:rPr>
                <w:sz w:val="16"/>
                <w:szCs w:val="16"/>
              </w:rPr>
              <w:t>&lt;jmyslin2&gt; Put interface table description in MD form.  Not requirement content change and only a clarification and formatting update</w:t>
            </w:r>
          </w:p>
        </w:tc>
      </w:tr>
      <w:tr w:rsidR="007F6024" w14:paraId="74451E35" w14:textId="77777777" w:rsidTr="008B11E9">
        <w:trPr>
          <w:trHeight w:val="187"/>
          <w:jc w:val="center"/>
        </w:trPr>
        <w:tc>
          <w:tcPr>
            <w:tcW w:w="1718" w:type="dxa"/>
            <w:tcBorders>
              <w:top w:val="nil"/>
              <w:left w:val="single" w:sz="6" w:space="0" w:color="auto"/>
              <w:bottom w:val="nil"/>
              <w:right w:val="single" w:sz="6" w:space="0" w:color="auto"/>
            </w:tcBorders>
          </w:tcPr>
          <w:p w14:paraId="015B0AE9"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CBE38EE" w14:textId="77777777" w:rsidR="007F6024" w:rsidRPr="007F6024" w:rsidRDefault="00FB255D" w:rsidP="007F6024">
            <w:pPr>
              <w:rPr>
                <w:rFonts w:cs="Arial"/>
                <w:sz w:val="16"/>
                <w:szCs w:val="16"/>
              </w:rPr>
            </w:pPr>
            <w:r w:rsidRPr="007F6024">
              <w:rPr>
                <w:rFonts w:cs="Arial"/>
                <w:sz w:val="16"/>
                <w:szCs w:val="16"/>
              </w:rPr>
              <w:t>PWRMAN-SR-REQ-014466/H-Network Management (</w:t>
            </w:r>
            <w:proofErr w:type="spellStart"/>
            <w:r w:rsidRPr="007F6024">
              <w:rPr>
                <w:rFonts w:cs="Arial"/>
                <w:sz w:val="16"/>
                <w:szCs w:val="16"/>
              </w:rPr>
              <w:t>TcSE</w:t>
            </w:r>
            <w:proofErr w:type="spellEnd"/>
            <w:r w:rsidRPr="007F6024">
              <w:rPr>
                <w:rFonts w:cs="Arial"/>
                <w:sz w:val="16"/>
                <w:szCs w:val="16"/>
              </w:rPr>
              <w:t xml:space="preserve"> ROIN-40615-5)</w:t>
            </w:r>
          </w:p>
        </w:tc>
        <w:tc>
          <w:tcPr>
            <w:tcW w:w="4582" w:type="dxa"/>
            <w:tcBorders>
              <w:top w:val="single" w:sz="6" w:space="0" w:color="auto"/>
              <w:left w:val="single" w:sz="6" w:space="0" w:color="auto"/>
              <w:bottom w:val="single" w:sz="6" w:space="0" w:color="auto"/>
              <w:right w:val="single" w:sz="6" w:space="0" w:color="auto"/>
            </w:tcBorders>
            <w:vAlign w:val="center"/>
          </w:tcPr>
          <w:p w14:paraId="489AC35A" w14:textId="77777777" w:rsidR="007F6024" w:rsidRPr="007F6024" w:rsidRDefault="00FB255D" w:rsidP="007F6024">
            <w:pPr>
              <w:rPr>
                <w:sz w:val="16"/>
                <w:szCs w:val="16"/>
              </w:rPr>
            </w:pPr>
            <w:r w:rsidRPr="007F6024">
              <w:rPr>
                <w:sz w:val="16"/>
                <w:szCs w:val="16"/>
              </w:rPr>
              <w:t>&lt;jmyslin2&gt;</w:t>
            </w:r>
            <w:r w:rsidRPr="007F6024">
              <w:rPr>
                <w:sz w:val="16"/>
                <w:szCs w:val="16"/>
              </w:rPr>
              <w:t xml:space="preserve"> added clarification for EFP on info-CAN</w:t>
            </w:r>
          </w:p>
        </w:tc>
      </w:tr>
      <w:tr w:rsidR="007F6024" w14:paraId="25EAB7B0" w14:textId="77777777" w:rsidTr="008B11E9">
        <w:trPr>
          <w:trHeight w:val="187"/>
          <w:jc w:val="center"/>
        </w:trPr>
        <w:tc>
          <w:tcPr>
            <w:tcW w:w="1718" w:type="dxa"/>
            <w:tcBorders>
              <w:top w:val="nil"/>
              <w:left w:val="single" w:sz="6" w:space="0" w:color="auto"/>
              <w:bottom w:val="nil"/>
              <w:right w:val="single" w:sz="6" w:space="0" w:color="auto"/>
            </w:tcBorders>
          </w:tcPr>
          <w:p w14:paraId="1AA4DCEE"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1BC4BBC" w14:textId="77777777" w:rsidR="007F6024" w:rsidRPr="007F6024" w:rsidRDefault="00FB255D" w:rsidP="007F6024">
            <w:pPr>
              <w:rPr>
                <w:rFonts w:cs="Arial"/>
                <w:sz w:val="16"/>
                <w:szCs w:val="16"/>
              </w:rPr>
            </w:pPr>
            <w:r w:rsidRPr="007F6024">
              <w:rPr>
                <w:rFonts w:cs="Arial"/>
                <w:sz w:val="16"/>
                <w:szCs w:val="16"/>
              </w:rPr>
              <w:t>PWRMAN-SR-REQ-014509/E-Infotainment Components Load Shed State requirements (</w:t>
            </w:r>
            <w:proofErr w:type="spellStart"/>
            <w:r w:rsidRPr="007F6024">
              <w:rPr>
                <w:rFonts w:cs="Arial"/>
                <w:sz w:val="16"/>
                <w:szCs w:val="16"/>
              </w:rPr>
              <w:t>TcSE</w:t>
            </w:r>
            <w:proofErr w:type="spellEnd"/>
            <w:r w:rsidRPr="007F6024">
              <w:rPr>
                <w:rFonts w:cs="Arial"/>
                <w:sz w:val="16"/>
                <w:szCs w:val="16"/>
              </w:rPr>
              <w:t xml:space="preserve"> ROIN-66172-3)</w:t>
            </w:r>
          </w:p>
        </w:tc>
        <w:tc>
          <w:tcPr>
            <w:tcW w:w="4582" w:type="dxa"/>
            <w:tcBorders>
              <w:top w:val="single" w:sz="6" w:space="0" w:color="auto"/>
              <w:left w:val="single" w:sz="6" w:space="0" w:color="auto"/>
              <w:bottom w:val="single" w:sz="6" w:space="0" w:color="auto"/>
              <w:right w:val="single" w:sz="6" w:space="0" w:color="auto"/>
            </w:tcBorders>
            <w:vAlign w:val="center"/>
          </w:tcPr>
          <w:p w14:paraId="6FB24AC1" w14:textId="77777777" w:rsidR="007F6024" w:rsidRPr="007F6024" w:rsidRDefault="00FB255D" w:rsidP="007F6024">
            <w:pPr>
              <w:rPr>
                <w:sz w:val="16"/>
                <w:szCs w:val="16"/>
              </w:rPr>
            </w:pPr>
            <w:r w:rsidRPr="007F6024">
              <w:rPr>
                <w:sz w:val="16"/>
                <w:szCs w:val="16"/>
              </w:rPr>
              <w:t>&lt;jmyslin2&gt; added clarifications to requirement</w:t>
            </w:r>
          </w:p>
        </w:tc>
      </w:tr>
      <w:tr w:rsidR="007F6024" w14:paraId="4A379498" w14:textId="77777777" w:rsidTr="008B11E9">
        <w:trPr>
          <w:trHeight w:val="187"/>
          <w:jc w:val="center"/>
        </w:trPr>
        <w:tc>
          <w:tcPr>
            <w:tcW w:w="1718" w:type="dxa"/>
            <w:tcBorders>
              <w:top w:val="nil"/>
              <w:left w:val="single" w:sz="6" w:space="0" w:color="auto"/>
              <w:bottom w:val="nil"/>
              <w:right w:val="single" w:sz="6" w:space="0" w:color="auto"/>
            </w:tcBorders>
          </w:tcPr>
          <w:p w14:paraId="3895B23B"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1E34C5C" w14:textId="77777777" w:rsidR="007F6024" w:rsidRPr="007F6024" w:rsidRDefault="00FB255D" w:rsidP="007F6024">
            <w:pPr>
              <w:rPr>
                <w:rFonts w:cs="Arial"/>
                <w:sz w:val="16"/>
                <w:szCs w:val="16"/>
              </w:rPr>
            </w:pPr>
            <w:r w:rsidRPr="007F6024">
              <w:rPr>
                <w:rFonts w:cs="Arial"/>
                <w:sz w:val="16"/>
                <w:szCs w:val="16"/>
              </w:rPr>
              <w:t xml:space="preserve">PWRMAN-SR-REQ-014512/C-Load Shed and High Criticality </w:t>
            </w:r>
            <w:r w:rsidRPr="007F6024">
              <w:rPr>
                <w:rFonts w:cs="Arial"/>
                <w:sz w:val="16"/>
                <w:szCs w:val="16"/>
              </w:rPr>
              <w:t>features (</w:t>
            </w:r>
            <w:proofErr w:type="spellStart"/>
            <w:r w:rsidRPr="007F6024">
              <w:rPr>
                <w:rFonts w:cs="Arial"/>
                <w:sz w:val="16"/>
                <w:szCs w:val="16"/>
              </w:rPr>
              <w:t>TcSE</w:t>
            </w:r>
            <w:proofErr w:type="spellEnd"/>
            <w:r w:rsidRPr="007F6024">
              <w:rPr>
                <w:rFonts w:cs="Arial"/>
                <w:sz w:val="16"/>
                <w:szCs w:val="16"/>
              </w:rPr>
              <w:t xml:space="preserve"> ROIN-40683-3)</w:t>
            </w:r>
          </w:p>
        </w:tc>
        <w:tc>
          <w:tcPr>
            <w:tcW w:w="4582" w:type="dxa"/>
            <w:tcBorders>
              <w:top w:val="single" w:sz="6" w:space="0" w:color="auto"/>
              <w:left w:val="single" w:sz="6" w:space="0" w:color="auto"/>
              <w:bottom w:val="single" w:sz="6" w:space="0" w:color="auto"/>
              <w:right w:val="single" w:sz="6" w:space="0" w:color="auto"/>
            </w:tcBorders>
            <w:vAlign w:val="center"/>
          </w:tcPr>
          <w:p w14:paraId="67F557D6" w14:textId="77777777" w:rsidR="007F6024" w:rsidRPr="007F6024" w:rsidRDefault="00FB255D" w:rsidP="007F6024">
            <w:pPr>
              <w:rPr>
                <w:sz w:val="16"/>
                <w:szCs w:val="16"/>
              </w:rPr>
            </w:pPr>
            <w:r w:rsidRPr="007F6024">
              <w:rPr>
                <w:sz w:val="16"/>
                <w:szCs w:val="16"/>
              </w:rPr>
              <w:t>&lt;jmyslin2&gt; updated load shed requirement for phone as a key phone charging</w:t>
            </w:r>
          </w:p>
        </w:tc>
      </w:tr>
      <w:tr w:rsidR="007F6024" w14:paraId="7B6C736B" w14:textId="77777777" w:rsidTr="008B11E9">
        <w:trPr>
          <w:trHeight w:val="187"/>
          <w:jc w:val="center"/>
        </w:trPr>
        <w:tc>
          <w:tcPr>
            <w:tcW w:w="1718" w:type="dxa"/>
            <w:tcBorders>
              <w:top w:val="nil"/>
              <w:left w:val="single" w:sz="6" w:space="0" w:color="auto"/>
              <w:bottom w:val="single" w:sz="6" w:space="0" w:color="auto"/>
              <w:right w:val="single" w:sz="6" w:space="0" w:color="auto"/>
            </w:tcBorders>
          </w:tcPr>
          <w:p w14:paraId="514C5B9E" w14:textId="77777777" w:rsidR="007F6024" w:rsidRDefault="00FB255D" w:rsidP="007F6024">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963926A" w14:textId="77777777" w:rsidR="007F6024" w:rsidRPr="007F6024" w:rsidRDefault="00FB255D" w:rsidP="007F6024">
            <w:pPr>
              <w:rPr>
                <w:rFonts w:cs="Arial"/>
                <w:sz w:val="16"/>
                <w:szCs w:val="16"/>
              </w:rPr>
            </w:pPr>
            <w:r w:rsidRPr="007F6024">
              <w:rPr>
                <w:rFonts w:cs="Arial"/>
                <w:sz w:val="16"/>
                <w:szCs w:val="16"/>
              </w:rPr>
              <w:t>PWRMAN-SR-REQ-235509/I-KOL Mode Signal power management usage</w:t>
            </w:r>
          </w:p>
        </w:tc>
        <w:tc>
          <w:tcPr>
            <w:tcW w:w="4582" w:type="dxa"/>
            <w:tcBorders>
              <w:top w:val="single" w:sz="6" w:space="0" w:color="auto"/>
              <w:left w:val="single" w:sz="6" w:space="0" w:color="auto"/>
              <w:bottom w:val="single" w:sz="6" w:space="0" w:color="auto"/>
              <w:right w:val="single" w:sz="6" w:space="0" w:color="auto"/>
            </w:tcBorders>
            <w:vAlign w:val="center"/>
          </w:tcPr>
          <w:p w14:paraId="7BF4DA6D" w14:textId="77777777" w:rsidR="007F6024" w:rsidRPr="007F6024" w:rsidRDefault="00FB255D" w:rsidP="007F6024">
            <w:pPr>
              <w:rPr>
                <w:sz w:val="16"/>
                <w:szCs w:val="16"/>
              </w:rPr>
            </w:pPr>
            <w:r w:rsidRPr="007F6024">
              <w:rPr>
                <w:sz w:val="16"/>
                <w:szCs w:val="16"/>
              </w:rPr>
              <w:t>&lt;jmyslin2&gt; updated additional definitions for critical battery usages for the Infotainme</w:t>
            </w:r>
            <w:r w:rsidRPr="007F6024">
              <w:rPr>
                <w:sz w:val="16"/>
                <w:szCs w:val="16"/>
              </w:rPr>
              <w:t>nt System Master</w:t>
            </w:r>
          </w:p>
        </w:tc>
      </w:tr>
      <w:tr w:rsidR="00315795" w14:paraId="4C2C4ACF"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0A94B866" w14:textId="77777777" w:rsidR="00315795" w:rsidRDefault="00FB255D" w:rsidP="006E0F6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0672E385" w14:textId="77777777" w:rsidR="00315795" w:rsidRDefault="00FB255D" w:rsidP="006E0F6D">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008F1D38" w14:textId="77777777" w:rsidR="00315795" w:rsidRDefault="00FB255D" w:rsidP="006E0F6D">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0D608DCB" w14:textId="77777777" w:rsidR="00315795" w:rsidRDefault="00FB255D" w:rsidP="006E0F6D">
            <w:pPr>
              <w:spacing w:line="276" w:lineRule="auto"/>
              <w:rPr>
                <w:rFonts w:cs="Arial"/>
                <w:b/>
                <w:sz w:val="16"/>
              </w:rPr>
            </w:pPr>
          </w:p>
        </w:tc>
      </w:tr>
      <w:tr w:rsidR="000A35D1" w14:paraId="7295F940"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5A3ED707" w14:textId="77777777" w:rsidR="000A35D1" w:rsidRDefault="00FB255D" w:rsidP="00315795">
            <w:pPr>
              <w:spacing w:line="276" w:lineRule="auto"/>
              <w:rPr>
                <w:rFonts w:cs="Arial"/>
                <w:b/>
                <w:sz w:val="16"/>
                <w:szCs w:val="16"/>
                <w:lang w:val="fr-FR"/>
              </w:rPr>
            </w:pPr>
            <w:r>
              <w:rPr>
                <w:rFonts w:cs="Arial"/>
                <w:b/>
                <w:sz w:val="16"/>
                <w:szCs w:val="16"/>
              </w:rPr>
              <w:t>April 6, 2018</w:t>
            </w:r>
          </w:p>
        </w:tc>
        <w:tc>
          <w:tcPr>
            <w:tcW w:w="1066" w:type="dxa"/>
            <w:tcBorders>
              <w:top w:val="single" w:sz="6" w:space="0" w:color="auto"/>
              <w:left w:val="single" w:sz="6" w:space="0" w:color="auto"/>
              <w:bottom w:val="single" w:sz="6" w:space="0" w:color="auto"/>
              <w:right w:val="single" w:sz="6" w:space="0" w:color="auto"/>
            </w:tcBorders>
            <w:hideMark/>
          </w:tcPr>
          <w:p w14:paraId="37CC1863" w14:textId="77777777" w:rsidR="000A35D1" w:rsidRDefault="00FB255D" w:rsidP="006E0F6D">
            <w:pPr>
              <w:spacing w:line="276" w:lineRule="auto"/>
              <w:jc w:val="center"/>
              <w:rPr>
                <w:rFonts w:cs="Arial"/>
                <w:b/>
                <w:sz w:val="16"/>
                <w:lang w:val="fr-FR"/>
              </w:rPr>
            </w:pPr>
            <w:r>
              <w:rPr>
                <w:rFonts w:cs="Arial"/>
                <w:b/>
                <w:sz w:val="16"/>
                <w:lang w:val="fr-FR"/>
              </w:rPr>
              <w:t>1.8</w:t>
            </w:r>
          </w:p>
        </w:tc>
        <w:tc>
          <w:tcPr>
            <w:tcW w:w="8278" w:type="dxa"/>
            <w:gridSpan w:val="2"/>
            <w:tcBorders>
              <w:top w:val="single" w:sz="6" w:space="0" w:color="auto"/>
              <w:left w:val="single" w:sz="6" w:space="0" w:color="auto"/>
              <w:bottom w:val="single" w:sz="6" w:space="0" w:color="auto"/>
              <w:right w:val="single" w:sz="6" w:space="0" w:color="auto"/>
            </w:tcBorders>
            <w:hideMark/>
          </w:tcPr>
          <w:p w14:paraId="2BD05692" w14:textId="77777777" w:rsidR="000A35D1" w:rsidRDefault="00FB255D" w:rsidP="006E0F6D">
            <w:pPr>
              <w:spacing w:line="276" w:lineRule="auto"/>
              <w:rPr>
                <w:rFonts w:cs="Arial"/>
                <w:b/>
                <w:sz w:val="16"/>
              </w:rPr>
            </w:pPr>
          </w:p>
        </w:tc>
      </w:tr>
      <w:tr w:rsidR="00315795" w:rsidRPr="007F6024" w14:paraId="37F483FF"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7E8800C3"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2922410" w14:textId="77777777" w:rsidR="00315795" w:rsidRPr="00315795" w:rsidRDefault="00FB255D" w:rsidP="00D86C29">
            <w:pPr>
              <w:rPr>
                <w:rFonts w:cs="Arial"/>
                <w:sz w:val="16"/>
                <w:szCs w:val="16"/>
              </w:rPr>
            </w:pPr>
            <w:r w:rsidRPr="00315795">
              <w:rPr>
                <w:rFonts w:cs="Arial"/>
                <w:sz w:val="16"/>
                <w:szCs w:val="16"/>
              </w:rPr>
              <w:t>MD-REQ-273358/B-</w:t>
            </w:r>
            <w:proofErr w:type="spellStart"/>
            <w:r w:rsidRPr="00315795">
              <w:rPr>
                <w:rFonts w:cs="Arial"/>
                <w:sz w:val="16"/>
                <w:szCs w:val="16"/>
              </w:rPr>
              <w:t>HMIAudioMode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7B7E50F3" w14:textId="77777777" w:rsidR="00315795" w:rsidRPr="00315795" w:rsidRDefault="00FB255D" w:rsidP="00D86C29">
            <w:pPr>
              <w:rPr>
                <w:sz w:val="16"/>
                <w:szCs w:val="16"/>
              </w:rPr>
            </w:pPr>
            <w:r w:rsidRPr="00315795">
              <w:rPr>
                <w:sz w:val="16"/>
                <w:szCs w:val="16"/>
              </w:rPr>
              <w:t>&lt;jmyslin2&gt; Formatting Update.  No content change</w:t>
            </w:r>
          </w:p>
        </w:tc>
      </w:tr>
      <w:tr w:rsidR="00315795" w:rsidRPr="007F6024" w14:paraId="11774263" w14:textId="77777777" w:rsidTr="008B11E9">
        <w:trPr>
          <w:trHeight w:val="187"/>
          <w:jc w:val="center"/>
        </w:trPr>
        <w:tc>
          <w:tcPr>
            <w:tcW w:w="1718" w:type="dxa"/>
            <w:tcBorders>
              <w:left w:val="single" w:sz="6" w:space="0" w:color="auto"/>
              <w:bottom w:val="nil"/>
              <w:right w:val="single" w:sz="6" w:space="0" w:color="auto"/>
            </w:tcBorders>
          </w:tcPr>
          <w:p w14:paraId="3A78A215"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0EECE4E" w14:textId="77777777" w:rsidR="00315795" w:rsidRPr="00315795" w:rsidRDefault="00FB255D" w:rsidP="00D86C29">
            <w:pPr>
              <w:rPr>
                <w:rFonts w:cs="Arial"/>
                <w:sz w:val="16"/>
                <w:szCs w:val="16"/>
              </w:rPr>
            </w:pPr>
            <w:r w:rsidRPr="00315795">
              <w:rPr>
                <w:rFonts w:cs="Arial"/>
                <w:sz w:val="16"/>
                <w:szCs w:val="16"/>
              </w:rPr>
              <w:t>MD-REQ-295565/A-</w:t>
            </w:r>
            <w:proofErr w:type="spellStart"/>
            <w:r w:rsidRPr="00315795">
              <w:rPr>
                <w:rFonts w:cs="Arial"/>
                <w:sz w:val="16"/>
                <w:szCs w:val="16"/>
              </w:rPr>
              <w:t>VehOnSrc_D_Stat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246D558A" w14:textId="77777777" w:rsidR="00315795" w:rsidRPr="00315795" w:rsidRDefault="00FB255D" w:rsidP="00D86C29">
            <w:pPr>
              <w:rPr>
                <w:sz w:val="16"/>
                <w:szCs w:val="16"/>
              </w:rPr>
            </w:pPr>
            <w:r w:rsidRPr="00315795">
              <w:rPr>
                <w:sz w:val="16"/>
                <w:szCs w:val="16"/>
              </w:rPr>
              <w:t>&lt;jmyslin2&gt; New power mode signal</w:t>
            </w:r>
          </w:p>
        </w:tc>
      </w:tr>
      <w:tr w:rsidR="00315795" w:rsidRPr="007F6024" w14:paraId="0C1BEDF4" w14:textId="77777777" w:rsidTr="008B11E9">
        <w:trPr>
          <w:trHeight w:val="187"/>
          <w:jc w:val="center"/>
        </w:trPr>
        <w:tc>
          <w:tcPr>
            <w:tcW w:w="1718" w:type="dxa"/>
            <w:tcBorders>
              <w:left w:val="single" w:sz="6" w:space="0" w:color="auto"/>
              <w:bottom w:val="nil"/>
              <w:right w:val="single" w:sz="6" w:space="0" w:color="auto"/>
            </w:tcBorders>
          </w:tcPr>
          <w:p w14:paraId="273A8CBC"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C35C7B1" w14:textId="77777777" w:rsidR="00315795" w:rsidRPr="00315795" w:rsidRDefault="00FB255D" w:rsidP="00D86C29">
            <w:pPr>
              <w:rPr>
                <w:rFonts w:cs="Arial"/>
                <w:sz w:val="16"/>
                <w:szCs w:val="16"/>
              </w:rPr>
            </w:pPr>
            <w:r w:rsidRPr="00315795">
              <w:rPr>
                <w:rFonts w:cs="Arial"/>
                <w:sz w:val="16"/>
                <w:szCs w:val="16"/>
              </w:rPr>
              <w:t>MD-REQ-295417/A-</w:t>
            </w:r>
            <w:proofErr w:type="spellStart"/>
            <w:r w:rsidRPr="00315795">
              <w:rPr>
                <w:rFonts w:cs="Arial"/>
                <w:sz w:val="16"/>
                <w:szCs w:val="16"/>
              </w:rPr>
              <w:t>KeyOffPwMde_D_Stat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63A780B" w14:textId="77777777" w:rsidR="00315795" w:rsidRPr="00315795" w:rsidRDefault="00FB255D" w:rsidP="00D86C29">
            <w:pPr>
              <w:rPr>
                <w:sz w:val="16"/>
                <w:szCs w:val="16"/>
              </w:rPr>
            </w:pPr>
            <w:r w:rsidRPr="00315795">
              <w:rPr>
                <w:sz w:val="16"/>
                <w:szCs w:val="16"/>
              </w:rPr>
              <w:t xml:space="preserve">&lt;jmyslin2&gt; New MD </w:t>
            </w:r>
            <w:r w:rsidRPr="00315795">
              <w:rPr>
                <w:sz w:val="16"/>
                <w:szCs w:val="16"/>
              </w:rPr>
              <w:t>interface requirement</w:t>
            </w:r>
          </w:p>
        </w:tc>
      </w:tr>
      <w:tr w:rsidR="00315795" w:rsidRPr="007F6024" w14:paraId="4D649724" w14:textId="77777777" w:rsidTr="008B11E9">
        <w:trPr>
          <w:trHeight w:val="187"/>
          <w:jc w:val="center"/>
        </w:trPr>
        <w:tc>
          <w:tcPr>
            <w:tcW w:w="1718" w:type="dxa"/>
            <w:tcBorders>
              <w:left w:val="single" w:sz="6" w:space="0" w:color="auto"/>
              <w:bottom w:val="nil"/>
              <w:right w:val="single" w:sz="6" w:space="0" w:color="auto"/>
            </w:tcBorders>
          </w:tcPr>
          <w:p w14:paraId="268466B6"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0650904" w14:textId="77777777" w:rsidR="00315795" w:rsidRPr="00315795" w:rsidRDefault="00FB255D" w:rsidP="00D86C29">
            <w:pPr>
              <w:rPr>
                <w:rFonts w:cs="Arial"/>
                <w:sz w:val="16"/>
                <w:szCs w:val="16"/>
              </w:rPr>
            </w:pPr>
            <w:r w:rsidRPr="00315795">
              <w:rPr>
                <w:rFonts w:cs="Arial"/>
                <w:sz w:val="16"/>
                <w:szCs w:val="16"/>
              </w:rPr>
              <w:t>MD-REQ-295418/A-</w:t>
            </w:r>
            <w:proofErr w:type="spellStart"/>
            <w:r w:rsidRPr="00315795">
              <w:rPr>
                <w:rFonts w:cs="Arial"/>
                <w:sz w:val="16"/>
                <w:szCs w:val="16"/>
              </w:rPr>
              <w:t>InfoSysMasterPw_D_Stat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7F17C16E" w14:textId="77777777" w:rsidR="00315795" w:rsidRPr="00315795" w:rsidRDefault="00FB255D" w:rsidP="00D86C29">
            <w:pPr>
              <w:rPr>
                <w:sz w:val="16"/>
                <w:szCs w:val="16"/>
              </w:rPr>
            </w:pPr>
            <w:r w:rsidRPr="00315795">
              <w:rPr>
                <w:sz w:val="16"/>
                <w:szCs w:val="16"/>
              </w:rPr>
              <w:t>&lt;Jmyslin2&gt; New MD interface requirement</w:t>
            </w:r>
          </w:p>
        </w:tc>
      </w:tr>
      <w:tr w:rsidR="00315795" w:rsidRPr="007F6024" w14:paraId="405E8906" w14:textId="77777777" w:rsidTr="008B11E9">
        <w:trPr>
          <w:trHeight w:val="187"/>
          <w:jc w:val="center"/>
        </w:trPr>
        <w:tc>
          <w:tcPr>
            <w:tcW w:w="1718" w:type="dxa"/>
            <w:tcBorders>
              <w:left w:val="single" w:sz="6" w:space="0" w:color="auto"/>
              <w:bottom w:val="nil"/>
              <w:right w:val="single" w:sz="6" w:space="0" w:color="auto"/>
            </w:tcBorders>
          </w:tcPr>
          <w:p w14:paraId="2707156C"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5CDA5CD" w14:textId="77777777" w:rsidR="00315795" w:rsidRPr="00315795" w:rsidRDefault="00FB255D" w:rsidP="00D86C29">
            <w:pPr>
              <w:rPr>
                <w:rFonts w:cs="Arial"/>
                <w:sz w:val="16"/>
                <w:szCs w:val="16"/>
              </w:rPr>
            </w:pPr>
            <w:r w:rsidRPr="00315795">
              <w:rPr>
                <w:rFonts w:cs="Arial"/>
                <w:sz w:val="16"/>
                <w:szCs w:val="16"/>
              </w:rPr>
              <w:t xml:space="preserve">PWRMAN-FUN-REQ-235503/C-Key Off Load Mode </w:t>
            </w:r>
            <w:proofErr w:type="gramStart"/>
            <w:r w:rsidRPr="00315795">
              <w:rPr>
                <w:rFonts w:cs="Arial"/>
                <w:sz w:val="16"/>
                <w:szCs w:val="16"/>
              </w:rPr>
              <w:t>signal</w:t>
            </w:r>
            <w:proofErr w:type="gramEnd"/>
            <w:r w:rsidRPr="00315795">
              <w:rPr>
                <w:rFonts w:cs="Arial"/>
                <w:sz w:val="16"/>
                <w:szCs w:val="16"/>
              </w:rPr>
              <w:t xml:space="preserve"> Power Management</w:t>
            </w:r>
          </w:p>
        </w:tc>
        <w:tc>
          <w:tcPr>
            <w:tcW w:w="4582" w:type="dxa"/>
            <w:tcBorders>
              <w:top w:val="single" w:sz="6" w:space="0" w:color="auto"/>
              <w:left w:val="single" w:sz="6" w:space="0" w:color="auto"/>
              <w:bottom w:val="single" w:sz="6" w:space="0" w:color="auto"/>
              <w:right w:val="single" w:sz="6" w:space="0" w:color="auto"/>
            </w:tcBorders>
            <w:vAlign w:val="center"/>
          </w:tcPr>
          <w:p w14:paraId="4D5E93F2" w14:textId="77777777" w:rsidR="00315795" w:rsidRPr="00315795" w:rsidRDefault="00FB255D" w:rsidP="00D86C29">
            <w:pPr>
              <w:rPr>
                <w:sz w:val="16"/>
                <w:szCs w:val="16"/>
              </w:rPr>
            </w:pPr>
            <w:r w:rsidRPr="00315795">
              <w:rPr>
                <w:sz w:val="16"/>
                <w:szCs w:val="16"/>
              </w:rPr>
              <w:t>&lt;jmyslin2&gt; Updated name of function</w:t>
            </w:r>
          </w:p>
        </w:tc>
      </w:tr>
      <w:tr w:rsidR="00315795" w:rsidRPr="007F6024" w14:paraId="3F584B4C" w14:textId="77777777" w:rsidTr="008B11E9">
        <w:trPr>
          <w:trHeight w:val="187"/>
          <w:jc w:val="center"/>
        </w:trPr>
        <w:tc>
          <w:tcPr>
            <w:tcW w:w="1718" w:type="dxa"/>
            <w:tcBorders>
              <w:left w:val="single" w:sz="6" w:space="0" w:color="auto"/>
              <w:bottom w:val="nil"/>
              <w:right w:val="single" w:sz="6" w:space="0" w:color="auto"/>
            </w:tcBorders>
          </w:tcPr>
          <w:p w14:paraId="05BB8A6B"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6B9D92E" w14:textId="77777777" w:rsidR="00315795" w:rsidRPr="00315795" w:rsidRDefault="00FB255D" w:rsidP="00D86C29">
            <w:pPr>
              <w:rPr>
                <w:rFonts w:cs="Arial"/>
                <w:sz w:val="16"/>
                <w:szCs w:val="16"/>
              </w:rPr>
            </w:pPr>
            <w:r w:rsidRPr="00315795">
              <w:rPr>
                <w:rFonts w:cs="Arial"/>
                <w:sz w:val="16"/>
                <w:szCs w:val="16"/>
              </w:rPr>
              <w:t>PWRMAN-SR-REQ-235509/J-KOL Mode Signal power ma</w:t>
            </w:r>
            <w:r w:rsidRPr="00315795">
              <w:rPr>
                <w:rFonts w:cs="Arial"/>
                <w:sz w:val="16"/>
                <w:szCs w:val="16"/>
              </w:rPr>
              <w:t>nagement usage</w:t>
            </w:r>
          </w:p>
        </w:tc>
        <w:tc>
          <w:tcPr>
            <w:tcW w:w="4582" w:type="dxa"/>
            <w:tcBorders>
              <w:top w:val="single" w:sz="6" w:space="0" w:color="auto"/>
              <w:left w:val="single" w:sz="6" w:space="0" w:color="auto"/>
              <w:bottom w:val="single" w:sz="6" w:space="0" w:color="auto"/>
              <w:right w:val="single" w:sz="6" w:space="0" w:color="auto"/>
            </w:tcBorders>
            <w:vAlign w:val="center"/>
          </w:tcPr>
          <w:p w14:paraId="22CD76EE" w14:textId="77777777" w:rsidR="00315795" w:rsidRPr="00315795" w:rsidRDefault="00FB255D" w:rsidP="00D86C29">
            <w:pPr>
              <w:rPr>
                <w:sz w:val="16"/>
                <w:szCs w:val="16"/>
              </w:rPr>
            </w:pPr>
            <w:r w:rsidRPr="00315795">
              <w:rPr>
                <w:sz w:val="16"/>
                <w:szCs w:val="16"/>
              </w:rPr>
              <w:t xml:space="preserve">&lt;jmyslin2&gt; Nothing changed.  Power supply added requirements then removed </w:t>
            </w:r>
            <w:proofErr w:type="gramStart"/>
            <w:r w:rsidRPr="00315795">
              <w:rPr>
                <w:sz w:val="16"/>
                <w:szCs w:val="16"/>
              </w:rPr>
              <w:t>them</w:t>
            </w:r>
            <w:proofErr w:type="gramEnd"/>
            <w:r w:rsidRPr="00315795">
              <w:rPr>
                <w:sz w:val="16"/>
                <w:szCs w:val="16"/>
              </w:rPr>
              <w:t xml:space="preserve"> so this rev level is the same as the previous.</w:t>
            </w:r>
          </w:p>
        </w:tc>
      </w:tr>
      <w:tr w:rsidR="00315795" w:rsidRPr="007F6024" w14:paraId="1C47445B" w14:textId="77777777" w:rsidTr="008B11E9">
        <w:trPr>
          <w:trHeight w:val="187"/>
          <w:jc w:val="center"/>
        </w:trPr>
        <w:tc>
          <w:tcPr>
            <w:tcW w:w="1718" w:type="dxa"/>
            <w:tcBorders>
              <w:left w:val="single" w:sz="6" w:space="0" w:color="auto"/>
              <w:bottom w:val="nil"/>
              <w:right w:val="single" w:sz="6" w:space="0" w:color="auto"/>
            </w:tcBorders>
          </w:tcPr>
          <w:p w14:paraId="394D7D59"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CCE97E5" w14:textId="77777777" w:rsidR="00315795" w:rsidRPr="00315795" w:rsidRDefault="00FB255D" w:rsidP="00D86C29">
            <w:pPr>
              <w:rPr>
                <w:rFonts w:cs="Arial"/>
                <w:sz w:val="16"/>
                <w:szCs w:val="16"/>
              </w:rPr>
            </w:pPr>
            <w:r w:rsidRPr="00315795">
              <w:rPr>
                <w:rFonts w:cs="Arial"/>
                <w:sz w:val="16"/>
                <w:szCs w:val="16"/>
              </w:rPr>
              <w:t xml:space="preserve">PWRMAN-FUN-REQ-295539/A-OTA </w:t>
            </w:r>
            <w:proofErr w:type="spellStart"/>
            <w:r w:rsidRPr="00315795">
              <w:rPr>
                <w:rFonts w:cs="Arial"/>
                <w:sz w:val="16"/>
                <w:szCs w:val="16"/>
              </w:rPr>
              <w:t>VehOnSrc_D_Stat</w:t>
            </w:r>
            <w:proofErr w:type="spellEnd"/>
            <w:r w:rsidRPr="00315795">
              <w:rPr>
                <w:rFonts w:cs="Arial"/>
                <w:sz w:val="16"/>
                <w:szCs w:val="16"/>
              </w:rPr>
              <w:t xml:space="preserve"> Power </w:t>
            </w:r>
            <w:proofErr w:type="spellStart"/>
            <w:r w:rsidRPr="00315795">
              <w:rPr>
                <w:rFonts w:cs="Arial"/>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4CA620DB" w14:textId="77777777" w:rsidR="00315795" w:rsidRPr="00315795" w:rsidRDefault="00FB255D" w:rsidP="00D86C29">
            <w:pPr>
              <w:rPr>
                <w:sz w:val="16"/>
                <w:szCs w:val="16"/>
              </w:rPr>
            </w:pPr>
            <w:r w:rsidRPr="00315795">
              <w:rPr>
                <w:sz w:val="16"/>
                <w:szCs w:val="16"/>
              </w:rPr>
              <w:t xml:space="preserve">&lt;jmyslin2&gt; New Function for OTA </w:t>
            </w:r>
            <w:proofErr w:type="spellStart"/>
            <w:r w:rsidRPr="00315795">
              <w:rPr>
                <w:sz w:val="16"/>
                <w:szCs w:val="16"/>
              </w:rPr>
              <w:t>VehOnSrc_D_Stat</w:t>
            </w:r>
            <w:proofErr w:type="spellEnd"/>
            <w:r w:rsidRPr="00315795">
              <w:rPr>
                <w:sz w:val="16"/>
                <w:szCs w:val="16"/>
              </w:rPr>
              <w:t xml:space="preserve"> power </w:t>
            </w:r>
            <w:proofErr w:type="spellStart"/>
            <w:r w:rsidRPr="00315795">
              <w:rPr>
                <w:sz w:val="16"/>
                <w:szCs w:val="16"/>
              </w:rPr>
              <w:t>moding</w:t>
            </w:r>
            <w:proofErr w:type="spellEnd"/>
          </w:p>
        </w:tc>
      </w:tr>
      <w:tr w:rsidR="00315795" w:rsidRPr="007F6024" w14:paraId="2692B23C" w14:textId="77777777" w:rsidTr="008B11E9">
        <w:trPr>
          <w:trHeight w:val="187"/>
          <w:jc w:val="center"/>
        </w:trPr>
        <w:tc>
          <w:tcPr>
            <w:tcW w:w="1718" w:type="dxa"/>
            <w:tcBorders>
              <w:left w:val="single" w:sz="6" w:space="0" w:color="auto"/>
              <w:bottom w:val="nil"/>
              <w:right w:val="single" w:sz="6" w:space="0" w:color="auto"/>
            </w:tcBorders>
          </w:tcPr>
          <w:p w14:paraId="751625E1"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DB82C3C" w14:textId="77777777" w:rsidR="00315795" w:rsidRPr="00315795" w:rsidRDefault="00FB255D" w:rsidP="00D86C29">
            <w:pPr>
              <w:rPr>
                <w:rFonts w:cs="Arial"/>
                <w:sz w:val="16"/>
                <w:szCs w:val="16"/>
              </w:rPr>
            </w:pPr>
            <w:r w:rsidRPr="00315795">
              <w:rPr>
                <w:rFonts w:cs="Arial"/>
                <w:sz w:val="16"/>
                <w:szCs w:val="16"/>
              </w:rPr>
              <w:t xml:space="preserve">PWRMAN-FUN-REQ-295414/A-Key OFF Power </w:t>
            </w:r>
            <w:proofErr w:type="spellStart"/>
            <w:r w:rsidRPr="00315795">
              <w:rPr>
                <w:rFonts w:cs="Arial"/>
                <w:sz w:val="16"/>
                <w:szCs w:val="16"/>
              </w:rPr>
              <w:t>Moding</w:t>
            </w:r>
            <w:proofErr w:type="spellEnd"/>
            <w:r w:rsidRPr="00315795">
              <w:rPr>
                <w:rFonts w:cs="Arial"/>
                <w:sz w:val="16"/>
                <w:szCs w:val="16"/>
              </w:rPr>
              <w:t xml:space="preserve"> - ECG and Infotainment System Master</w:t>
            </w:r>
          </w:p>
        </w:tc>
        <w:tc>
          <w:tcPr>
            <w:tcW w:w="4582" w:type="dxa"/>
            <w:tcBorders>
              <w:top w:val="single" w:sz="6" w:space="0" w:color="auto"/>
              <w:left w:val="single" w:sz="6" w:space="0" w:color="auto"/>
              <w:bottom w:val="single" w:sz="6" w:space="0" w:color="auto"/>
              <w:right w:val="single" w:sz="6" w:space="0" w:color="auto"/>
            </w:tcBorders>
            <w:vAlign w:val="center"/>
          </w:tcPr>
          <w:p w14:paraId="4D85F19B" w14:textId="77777777" w:rsidR="00315795" w:rsidRPr="00315795" w:rsidRDefault="00FB255D" w:rsidP="00D86C29">
            <w:pPr>
              <w:rPr>
                <w:sz w:val="16"/>
                <w:szCs w:val="16"/>
              </w:rPr>
            </w:pPr>
            <w:r w:rsidRPr="00315795">
              <w:rPr>
                <w:sz w:val="16"/>
                <w:szCs w:val="16"/>
              </w:rPr>
              <w:t xml:space="preserve">&lt;jmyslin2&gt; New function to support Key OFF power </w:t>
            </w:r>
            <w:proofErr w:type="spellStart"/>
            <w:r w:rsidRPr="00315795">
              <w:rPr>
                <w:sz w:val="16"/>
                <w:szCs w:val="16"/>
              </w:rPr>
              <w:t>moding</w:t>
            </w:r>
            <w:proofErr w:type="spellEnd"/>
            <w:r w:rsidRPr="00315795">
              <w:rPr>
                <w:sz w:val="16"/>
                <w:szCs w:val="16"/>
              </w:rPr>
              <w:t xml:space="preserve"> for features such as over the air updates for FNV2</w:t>
            </w:r>
          </w:p>
        </w:tc>
      </w:tr>
      <w:tr w:rsidR="00315795" w:rsidRPr="007F6024" w14:paraId="4BDFF8DA" w14:textId="77777777" w:rsidTr="008B11E9">
        <w:trPr>
          <w:trHeight w:val="187"/>
          <w:jc w:val="center"/>
        </w:trPr>
        <w:tc>
          <w:tcPr>
            <w:tcW w:w="1718" w:type="dxa"/>
            <w:tcBorders>
              <w:left w:val="single" w:sz="6" w:space="0" w:color="auto"/>
              <w:bottom w:val="nil"/>
              <w:right w:val="single" w:sz="6" w:space="0" w:color="auto"/>
            </w:tcBorders>
          </w:tcPr>
          <w:p w14:paraId="64CC62FD"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FFE70C9" w14:textId="77777777" w:rsidR="00315795" w:rsidRPr="00315795" w:rsidRDefault="00FB255D" w:rsidP="00D86C29">
            <w:pPr>
              <w:rPr>
                <w:rFonts w:cs="Arial"/>
                <w:sz w:val="16"/>
                <w:szCs w:val="16"/>
              </w:rPr>
            </w:pPr>
            <w:r w:rsidRPr="00315795">
              <w:rPr>
                <w:rFonts w:cs="Arial"/>
                <w:sz w:val="16"/>
                <w:szCs w:val="16"/>
              </w:rPr>
              <w:t>PW</w:t>
            </w:r>
            <w:r w:rsidRPr="00315795">
              <w:rPr>
                <w:rFonts w:cs="Arial"/>
                <w:sz w:val="16"/>
                <w:szCs w:val="16"/>
              </w:rPr>
              <w:t xml:space="preserve">RMAN-CLD-REQ-295454/A-ISM </w:t>
            </w:r>
            <w:proofErr w:type="spellStart"/>
            <w:r w:rsidRPr="00315795">
              <w:rPr>
                <w:rFonts w:cs="Arial"/>
                <w:sz w:val="16"/>
                <w:szCs w:val="16"/>
              </w:rPr>
              <w:t>KeyOff</w:t>
            </w:r>
            <w:proofErr w:type="spellEnd"/>
            <w:r w:rsidRPr="00315795">
              <w:rPr>
                <w:rFonts w:cs="Arial"/>
                <w:sz w:val="16"/>
                <w:szCs w:val="16"/>
              </w:rPr>
              <w:t xml:space="preserve"> Power Mode Server</w:t>
            </w:r>
          </w:p>
        </w:tc>
        <w:tc>
          <w:tcPr>
            <w:tcW w:w="4582" w:type="dxa"/>
            <w:tcBorders>
              <w:top w:val="single" w:sz="6" w:space="0" w:color="auto"/>
              <w:left w:val="single" w:sz="6" w:space="0" w:color="auto"/>
              <w:bottom w:val="single" w:sz="6" w:space="0" w:color="auto"/>
              <w:right w:val="single" w:sz="6" w:space="0" w:color="auto"/>
            </w:tcBorders>
            <w:vAlign w:val="center"/>
          </w:tcPr>
          <w:p w14:paraId="2F397F93" w14:textId="77777777" w:rsidR="00315795" w:rsidRPr="00315795" w:rsidRDefault="00FB255D" w:rsidP="00D86C29">
            <w:pPr>
              <w:rPr>
                <w:sz w:val="16"/>
                <w:szCs w:val="16"/>
              </w:rPr>
            </w:pPr>
            <w:r w:rsidRPr="00315795">
              <w:rPr>
                <w:sz w:val="16"/>
                <w:szCs w:val="16"/>
              </w:rPr>
              <w:t>&lt;Jmyslin2&gt; New Class Description</w:t>
            </w:r>
          </w:p>
        </w:tc>
      </w:tr>
      <w:tr w:rsidR="00315795" w:rsidRPr="007F6024" w14:paraId="3B2CD73A" w14:textId="77777777" w:rsidTr="008B11E9">
        <w:trPr>
          <w:trHeight w:val="187"/>
          <w:jc w:val="center"/>
        </w:trPr>
        <w:tc>
          <w:tcPr>
            <w:tcW w:w="1718" w:type="dxa"/>
            <w:tcBorders>
              <w:left w:val="single" w:sz="6" w:space="0" w:color="auto"/>
              <w:bottom w:val="nil"/>
              <w:right w:val="single" w:sz="6" w:space="0" w:color="auto"/>
            </w:tcBorders>
          </w:tcPr>
          <w:p w14:paraId="6A5AA3DA"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24CC82D" w14:textId="77777777" w:rsidR="00315795" w:rsidRPr="00315795" w:rsidRDefault="00FB255D" w:rsidP="00D86C29">
            <w:pPr>
              <w:rPr>
                <w:rFonts w:cs="Arial"/>
                <w:sz w:val="16"/>
                <w:szCs w:val="16"/>
              </w:rPr>
            </w:pPr>
            <w:r w:rsidRPr="00315795">
              <w:rPr>
                <w:rFonts w:cs="Arial"/>
                <w:sz w:val="16"/>
                <w:szCs w:val="16"/>
              </w:rPr>
              <w:t xml:space="preserve">PWRMAN-CLD-REQ-295455/A-ECG </w:t>
            </w:r>
            <w:proofErr w:type="spellStart"/>
            <w:r w:rsidRPr="00315795">
              <w:rPr>
                <w:rFonts w:cs="Arial"/>
                <w:sz w:val="16"/>
                <w:szCs w:val="16"/>
              </w:rPr>
              <w:t>KeyOff</w:t>
            </w:r>
            <w:proofErr w:type="spellEnd"/>
            <w:r w:rsidRPr="00315795">
              <w:rPr>
                <w:rFonts w:cs="Arial"/>
                <w:sz w:val="16"/>
                <w:szCs w:val="16"/>
              </w:rPr>
              <w:t xml:space="preserve"> Power Mode Client/Master</w:t>
            </w:r>
          </w:p>
        </w:tc>
        <w:tc>
          <w:tcPr>
            <w:tcW w:w="4582" w:type="dxa"/>
            <w:tcBorders>
              <w:top w:val="single" w:sz="6" w:space="0" w:color="auto"/>
              <w:left w:val="single" w:sz="6" w:space="0" w:color="auto"/>
              <w:bottom w:val="single" w:sz="6" w:space="0" w:color="auto"/>
              <w:right w:val="single" w:sz="6" w:space="0" w:color="auto"/>
            </w:tcBorders>
            <w:vAlign w:val="center"/>
          </w:tcPr>
          <w:p w14:paraId="46A821FE" w14:textId="77777777" w:rsidR="00315795" w:rsidRPr="00315795" w:rsidRDefault="00FB255D" w:rsidP="00D86C29">
            <w:pPr>
              <w:rPr>
                <w:sz w:val="16"/>
                <w:szCs w:val="16"/>
              </w:rPr>
            </w:pPr>
            <w:r w:rsidRPr="00315795">
              <w:rPr>
                <w:sz w:val="16"/>
                <w:szCs w:val="16"/>
              </w:rPr>
              <w:t>&lt;jmyslin2&gt; New Class Description</w:t>
            </w:r>
          </w:p>
        </w:tc>
      </w:tr>
      <w:tr w:rsidR="00315795" w:rsidRPr="007F6024" w14:paraId="2DE74E26" w14:textId="77777777" w:rsidTr="008B11E9">
        <w:trPr>
          <w:trHeight w:val="187"/>
          <w:jc w:val="center"/>
        </w:trPr>
        <w:tc>
          <w:tcPr>
            <w:tcW w:w="1718" w:type="dxa"/>
            <w:tcBorders>
              <w:left w:val="single" w:sz="6" w:space="0" w:color="auto"/>
              <w:bottom w:val="nil"/>
              <w:right w:val="single" w:sz="6" w:space="0" w:color="auto"/>
            </w:tcBorders>
          </w:tcPr>
          <w:p w14:paraId="4249B0A0"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009BAD3" w14:textId="77777777" w:rsidR="00315795" w:rsidRPr="00315795" w:rsidRDefault="00FB255D" w:rsidP="00D86C29">
            <w:pPr>
              <w:rPr>
                <w:rFonts w:cs="Arial"/>
                <w:sz w:val="16"/>
                <w:szCs w:val="16"/>
              </w:rPr>
            </w:pPr>
            <w:r w:rsidRPr="00315795">
              <w:rPr>
                <w:rFonts w:cs="Arial"/>
                <w:sz w:val="16"/>
                <w:szCs w:val="16"/>
              </w:rPr>
              <w:t>PWRMAN-SR-REQ-298572/A-CAN bus while Ethernet Network is awake</w:t>
            </w:r>
          </w:p>
        </w:tc>
        <w:tc>
          <w:tcPr>
            <w:tcW w:w="4582" w:type="dxa"/>
            <w:tcBorders>
              <w:top w:val="single" w:sz="6" w:space="0" w:color="auto"/>
              <w:left w:val="single" w:sz="6" w:space="0" w:color="auto"/>
              <w:bottom w:val="single" w:sz="6" w:space="0" w:color="auto"/>
              <w:right w:val="single" w:sz="6" w:space="0" w:color="auto"/>
            </w:tcBorders>
            <w:vAlign w:val="center"/>
          </w:tcPr>
          <w:p w14:paraId="3050FC2E" w14:textId="77777777" w:rsidR="00315795" w:rsidRPr="00315795" w:rsidRDefault="00FB255D" w:rsidP="00D86C29">
            <w:pPr>
              <w:rPr>
                <w:sz w:val="16"/>
                <w:szCs w:val="16"/>
              </w:rPr>
            </w:pPr>
            <w:r w:rsidRPr="00315795">
              <w:rPr>
                <w:sz w:val="16"/>
                <w:szCs w:val="16"/>
              </w:rPr>
              <w:t>&lt;jmys</w:t>
            </w:r>
            <w:r w:rsidRPr="00315795">
              <w:rPr>
                <w:sz w:val="16"/>
                <w:szCs w:val="16"/>
              </w:rPr>
              <w:t>lin2&gt; New Requirement</w:t>
            </w:r>
          </w:p>
        </w:tc>
      </w:tr>
      <w:tr w:rsidR="00315795" w:rsidRPr="007F6024" w14:paraId="376F4886" w14:textId="77777777" w:rsidTr="008B11E9">
        <w:trPr>
          <w:trHeight w:val="187"/>
          <w:jc w:val="center"/>
        </w:trPr>
        <w:tc>
          <w:tcPr>
            <w:tcW w:w="1718" w:type="dxa"/>
            <w:tcBorders>
              <w:left w:val="single" w:sz="6" w:space="0" w:color="auto"/>
              <w:bottom w:val="nil"/>
              <w:right w:val="single" w:sz="6" w:space="0" w:color="auto"/>
            </w:tcBorders>
          </w:tcPr>
          <w:p w14:paraId="1DADCEB0"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FDF0956" w14:textId="77777777" w:rsidR="00315795" w:rsidRPr="00315795" w:rsidRDefault="00FB255D" w:rsidP="00D86C29">
            <w:pPr>
              <w:rPr>
                <w:rFonts w:cs="Arial"/>
                <w:sz w:val="16"/>
                <w:szCs w:val="16"/>
              </w:rPr>
            </w:pPr>
            <w:r w:rsidRPr="00315795">
              <w:rPr>
                <w:rFonts w:cs="Arial"/>
                <w:sz w:val="16"/>
                <w:szCs w:val="16"/>
              </w:rPr>
              <w:t xml:space="preserve">PWRMAN-STM-REQ-298575/A-ISM Power </w:t>
            </w:r>
            <w:proofErr w:type="spellStart"/>
            <w:r w:rsidRPr="00315795">
              <w:rPr>
                <w:rFonts w:cs="Arial"/>
                <w:sz w:val="16"/>
                <w:szCs w:val="16"/>
              </w:rPr>
              <w:t>Moding</w:t>
            </w:r>
            <w:proofErr w:type="spellEnd"/>
            <w:r w:rsidRPr="00315795">
              <w:rPr>
                <w:rFonts w:cs="Arial"/>
                <w:sz w:val="16"/>
                <w:szCs w:val="16"/>
              </w:rPr>
              <w:t xml:space="preserve"> State Diagram</w:t>
            </w:r>
          </w:p>
        </w:tc>
        <w:tc>
          <w:tcPr>
            <w:tcW w:w="4582" w:type="dxa"/>
            <w:tcBorders>
              <w:top w:val="single" w:sz="6" w:space="0" w:color="auto"/>
              <w:left w:val="single" w:sz="6" w:space="0" w:color="auto"/>
              <w:bottom w:val="single" w:sz="6" w:space="0" w:color="auto"/>
              <w:right w:val="single" w:sz="6" w:space="0" w:color="auto"/>
            </w:tcBorders>
            <w:vAlign w:val="center"/>
          </w:tcPr>
          <w:p w14:paraId="1A75E217" w14:textId="77777777" w:rsidR="00315795" w:rsidRPr="00315795" w:rsidRDefault="00FB255D" w:rsidP="00D86C29">
            <w:pPr>
              <w:rPr>
                <w:sz w:val="16"/>
                <w:szCs w:val="16"/>
              </w:rPr>
            </w:pPr>
            <w:r w:rsidRPr="00315795">
              <w:rPr>
                <w:sz w:val="16"/>
                <w:szCs w:val="16"/>
              </w:rPr>
              <w:t>&lt;jmyslin2&gt; New requirement</w:t>
            </w:r>
          </w:p>
        </w:tc>
      </w:tr>
      <w:tr w:rsidR="00315795" w:rsidRPr="007F6024" w14:paraId="02D7B566" w14:textId="77777777" w:rsidTr="008B11E9">
        <w:trPr>
          <w:trHeight w:val="187"/>
          <w:jc w:val="center"/>
        </w:trPr>
        <w:tc>
          <w:tcPr>
            <w:tcW w:w="1718" w:type="dxa"/>
            <w:tcBorders>
              <w:top w:val="nil"/>
              <w:left w:val="single" w:sz="6" w:space="0" w:color="auto"/>
              <w:bottom w:val="nil"/>
              <w:right w:val="single" w:sz="6" w:space="0" w:color="auto"/>
            </w:tcBorders>
          </w:tcPr>
          <w:p w14:paraId="433E110D"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F20E76E" w14:textId="77777777" w:rsidR="00315795" w:rsidRPr="00315795" w:rsidRDefault="00FB255D" w:rsidP="00D86C29">
            <w:pPr>
              <w:rPr>
                <w:rFonts w:cs="Arial"/>
                <w:sz w:val="16"/>
                <w:szCs w:val="16"/>
              </w:rPr>
            </w:pPr>
            <w:r w:rsidRPr="00315795">
              <w:rPr>
                <w:rFonts w:cs="Arial"/>
                <w:sz w:val="16"/>
                <w:szCs w:val="16"/>
              </w:rPr>
              <w:t xml:space="preserve">PWRMAN-SR-REQ-298568/A-ECG usage of </w:t>
            </w:r>
            <w:proofErr w:type="spellStart"/>
            <w:r w:rsidRPr="00315795">
              <w:rPr>
                <w:rFonts w:cs="Arial"/>
                <w:sz w:val="16"/>
                <w:szCs w:val="16"/>
              </w:rPr>
              <w:t>KeyOffPwMde_D_Stat</w:t>
            </w:r>
            <w:proofErr w:type="spellEnd"/>
            <w:r w:rsidRPr="00315795">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6C5B3A47" w14:textId="77777777" w:rsidR="00315795" w:rsidRPr="00315795" w:rsidRDefault="00FB255D" w:rsidP="00D86C29">
            <w:pPr>
              <w:rPr>
                <w:sz w:val="16"/>
                <w:szCs w:val="16"/>
              </w:rPr>
            </w:pPr>
            <w:r w:rsidRPr="00315795">
              <w:rPr>
                <w:sz w:val="16"/>
                <w:szCs w:val="16"/>
              </w:rPr>
              <w:t>&lt;jmyslin2&gt; new requirement</w:t>
            </w:r>
          </w:p>
        </w:tc>
      </w:tr>
      <w:tr w:rsidR="00315795" w:rsidRPr="007F6024" w14:paraId="35C18A6E" w14:textId="77777777" w:rsidTr="008B11E9">
        <w:trPr>
          <w:trHeight w:val="187"/>
          <w:jc w:val="center"/>
        </w:trPr>
        <w:tc>
          <w:tcPr>
            <w:tcW w:w="1718" w:type="dxa"/>
            <w:tcBorders>
              <w:top w:val="nil"/>
              <w:left w:val="single" w:sz="6" w:space="0" w:color="auto"/>
              <w:bottom w:val="nil"/>
              <w:right w:val="single" w:sz="6" w:space="0" w:color="auto"/>
            </w:tcBorders>
          </w:tcPr>
          <w:p w14:paraId="2856CA6B"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4A045D7" w14:textId="77777777" w:rsidR="00315795" w:rsidRPr="00315795" w:rsidRDefault="00FB255D" w:rsidP="00D86C29">
            <w:pPr>
              <w:rPr>
                <w:rFonts w:cs="Arial"/>
                <w:sz w:val="16"/>
                <w:szCs w:val="16"/>
              </w:rPr>
            </w:pPr>
            <w:r w:rsidRPr="00315795">
              <w:rPr>
                <w:rFonts w:cs="Arial"/>
                <w:sz w:val="16"/>
                <w:szCs w:val="16"/>
              </w:rPr>
              <w:t xml:space="preserve">PWRMAN-SR-REQ-298258/A-ISM usage of </w:t>
            </w:r>
            <w:proofErr w:type="spellStart"/>
            <w:r w:rsidRPr="00315795">
              <w:rPr>
                <w:rFonts w:cs="Arial"/>
                <w:sz w:val="16"/>
                <w:szCs w:val="16"/>
              </w:rPr>
              <w:t>KeyOffPwMde_D_Stat</w:t>
            </w:r>
            <w:proofErr w:type="spellEnd"/>
            <w:r w:rsidRPr="00315795">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33A400DA" w14:textId="77777777" w:rsidR="00315795" w:rsidRPr="00315795" w:rsidRDefault="00FB255D" w:rsidP="00D86C29">
            <w:pPr>
              <w:rPr>
                <w:sz w:val="16"/>
                <w:szCs w:val="16"/>
              </w:rPr>
            </w:pPr>
            <w:r w:rsidRPr="00315795">
              <w:rPr>
                <w:sz w:val="16"/>
                <w:szCs w:val="16"/>
              </w:rPr>
              <w:t>&lt;jmyslin2&gt; New requirement</w:t>
            </w:r>
          </w:p>
        </w:tc>
      </w:tr>
      <w:tr w:rsidR="00315795" w:rsidRPr="007F6024" w14:paraId="3AB51C9D" w14:textId="77777777" w:rsidTr="008B11E9">
        <w:trPr>
          <w:trHeight w:val="187"/>
          <w:jc w:val="center"/>
        </w:trPr>
        <w:tc>
          <w:tcPr>
            <w:tcW w:w="1718" w:type="dxa"/>
            <w:tcBorders>
              <w:top w:val="nil"/>
              <w:left w:val="single" w:sz="6" w:space="0" w:color="auto"/>
              <w:bottom w:val="nil"/>
              <w:right w:val="single" w:sz="6" w:space="0" w:color="auto"/>
            </w:tcBorders>
          </w:tcPr>
          <w:p w14:paraId="5CE872A1"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C826E11" w14:textId="77777777" w:rsidR="00315795" w:rsidRPr="00315795" w:rsidRDefault="00FB255D" w:rsidP="00D86C29">
            <w:pPr>
              <w:rPr>
                <w:rFonts w:cs="Arial"/>
                <w:sz w:val="16"/>
                <w:szCs w:val="16"/>
              </w:rPr>
            </w:pPr>
            <w:r w:rsidRPr="00315795">
              <w:rPr>
                <w:rFonts w:cs="Arial"/>
                <w:sz w:val="16"/>
                <w:szCs w:val="16"/>
              </w:rPr>
              <w:t xml:space="preserve">PWRMAN-SR-REQ-295421/A-ISM usage of the </w:t>
            </w:r>
            <w:proofErr w:type="spellStart"/>
            <w:r w:rsidRPr="00315795">
              <w:rPr>
                <w:rFonts w:cs="Arial"/>
                <w:sz w:val="16"/>
                <w:szCs w:val="16"/>
              </w:rPr>
              <w:t>InfoSysMasterPw_D_Stat</w:t>
            </w:r>
            <w:proofErr w:type="spellEnd"/>
            <w:r w:rsidRPr="00315795">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12C56B61" w14:textId="77777777" w:rsidR="00315795" w:rsidRPr="00315795" w:rsidRDefault="00FB255D" w:rsidP="00D86C29">
            <w:pPr>
              <w:rPr>
                <w:sz w:val="16"/>
                <w:szCs w:val="16"/>
              </w:rPr>
            </w:pPr>
            <w:r w:rsidRPr="00315795">
              <w:rPr>
                <w:sz w:val="16"/>
                <w:szCs w:val="16"/>
              </w:rPr>
              <w:t>&lt;jmyslin2&gt; New requirement</w:t>
            </w:r>
          </w:p>
        </w:tc>
      </w:tr>
      <w:tr w:rsidR="00315795" w:rsidRPr="007F6024" w14:paraId="3640A887" w14:textId="77777777" w:rsidTr="008B11E9">
        <w:trPr>
          <w:trHeight w:val="187"/>
          <w:jc w:val="center"/>
        </w:trPr>
        <w:tc>
          <w:tcPr>
            <w:tcW w:w="1718" w:type="dxa"/>
            <w:tcBorders>
              <w:top w:val="nil"/>
              <w:left w:val="single" w:sz="6" w:space="0" w:color="auto"/>
              <w:bottom w:val="nil"/>
              <w:right w:val="single" w:sz="6" w:space="0" w:color="auto"/>
            </w:tcBorders>
          </w:tcPr>
          <w:p w14:paraId="51178B9A"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F536140" w14:textId="77777777" w:rsidR="00315795" w:rsidRPr="00315795" w:rsidRDefault="00FB255D" w:rsidP="00D86C29">
            <w:pPr>
              <w:rPr>
                <w:rFonts w:cs="Arial"/>
                <w:sz w:val="16"/>
                <w:szCs w:val="16"/>
              </w:rPr>
            </w:pPr>
            <w:r w:rsidRPr="00315795">
              <w:rPr>
                <w:rFonts w:cs="Arial"/>
                <w:sz w:val="16"/>
                <w:szCs w:val="16"/>
              </w:rPr>
              <w:t xml:space="preserve">PWRMAN-SR-REQ-298569/A-ECG usage of the </w:t>
            </w:r>
            <w:proofErr w:type="spellStart"/>
            <w:r w:rsidRPr="00315795">
              <w:rPr>
                <w:rFonts w:cs="Arial"/>
                <w:sz w:val="16"/>
                <w:szCs w:val="16"/>
              </w:rPr>
              <w:t>InfoSysMasterPw_D_Stat</w:t>
            </w:r>
            <w:proofErr w:type="spellEnd"/>
            <w:r w:rsidRPr="00315795">
              <w:rPr>
                <w:rFonts w:cs="Arial"/>
                <w:sz w:val="16"/>
                <w:szCs w:val="16"/>
              </w:rPr>
              <w:t xml:space="preserve"> sig</w:t>
            </w:r>
            <w:r w:rsidRPr="00315795">
              <w:rPr>
                <w:rFonts w:cs="Arial"/>
                <w:sz w:val="16"/>
                <w:szCs w:val="16"/>
              </w:rPr>
              <w:t>nal</w:t>
            </w:r>
          </w:p>
        </w:tc>
        <w:tc>
          <w:tcPr>
            <w:tcW w:w="4582" w:type="dxa"/>
            <w:tcBorders>
              <w:top w:val="single" w:sz="6" w:space="0" w:color="auto"/>
              <w:left w:val="single" w:sz="6" w:space="0" w:color="auto"/>
              <w:bottom w:val="single" w:sz="6" w:space="0" w:color="auto"/>
              <w:right w:val="single" w:sz="6" w:space="0" w:color="auto"/>
            </w:tcBorders>
            <w:vAlign w:val="center"/>
          </w:tcPr>
          <w:p w14:paraId="0CC6809C" w14:textId="77777777" w:rsidR="00315795" w:rsidRPr="00315795" w:rsidRDefault="00FB255D" w:rsidP="00D86C29">
            <w:pPr>
              <w:rPr>
                <w:sz w:val="16"/>
                <w:szCs w:val="16"/>
              </w:rPr>
            </w:pPr>
            <w:r w:rsidRPr="00315795">
              <w:rPr>
                <w:sz w:val="16"/>
                <w:szCs w:val="16"/>
              </w:rPr>
              <w:t>&lt;jmyslin2&gt; New Requirement</w:t>
            </w:r>
          </w:p>
        </w:tc>
      </w:tr>
      <w:tr w:rsidR="00315795" w:rsidRPr="007F6024" w14:paraId="194D6017" w14:textId="77777777" w:rsidTr="008B11E9">
        <w:trPr>
          <w:trHeight w:val="187"/>
          <w:jc w:val="center"/>
        </w:trPr>
        <w:tc>
          <w:tcPr>
            <w:tcW w:w="1718" w:type="dxa"/>
            <w:tcBorders>
              <w:top w:val="nil"/>
              <w:left w:val="single" w:sz="6" w:space="0" w:color="auto"/>
              <w:bottom w:val="nil"/>
              <w:right w:val="single" w:sz="6" w:space="0" w:color="auto"/>
            </w:tcBorders>
          </w:tcPr>
          <w:p w14:paraId="698E244C"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D136EF9" w14:textId="77777777" w:rsidR="00315795" w:rsidRPr="00315795" w:rsidRDefault="00FB255D" w:rsidP="00D86C29">
            <w:pPr>
              <w:rPr>
                <w:rFonts w:cs="Arial"/>
                <w:sz w:val="16"/>
                <w:szCs w:val="16"/>
              </w:rPr>
            </w:pPr>
            <w:r w:rsidRPr="00315795">
              <w:rPr>
                <w:rFonts w:cs="Arial"/>
                <w:sz w:val="16"/>
                <w:szCs w:val="16"/>
              </w:rPr>
              <w:t>PWRMAN-SR-REQ-295462/A-ISM Powered up locally to support an ECG controlled Key-Off feature</w:t>
            </w:r>
          </w:p>
        </w:tc>
        <w:tc>
          <w:tcPr>
            <w:tcW w:w="4582" w:type="dxa"/>
            <w:tcBorders>
              <w:top w:val="single" w:sz="6" w:space="0" w:color="auto"/>
              <w:left w:val="single" w:sz="6" w:space="0" w:color="auto"/>
              <w:bottom w:val="single" w:sz="6" w:space="0" w:color="auto"/>
              <w:right w:val="single" w:sz="6" w:space="0" w:color="auto"/>
            </w:tcBorders>
            <w:vAlign w:val="center"/>
          </w:tcPr>
          <w:p w14:paraId="3D95077F" w14:textId="77777777" w:rsidR="00315795" w:rsidRPr="00315795" w:rsidRDefault="00FB255D" w:rsidP="00D86C29">
            <w:pPr>
              <w:rPr>
                <w:sz w:val="16"/>
                <w:szCs w:val="16"/>
              </w:rPr>
            </w:pPr>
            <w:r w:rsidRPr="00315795">
              <w:rPr>
                <w:sz w:val="16"/>
                <w:szCs w:val="16"/>
              </w:rPr>
              <w:t>&lt;jmyslin2&gt; New requirement</w:t>
            </w:r>
          </w:p>
        </w:tc>
      </w:tr>
      <w:tr w:rsidR="00315795" w:rsidRPr="007F6024" w14:paraId="07922956" w14:textId="77777777" w:rsidTr="008B11E9">
        <w:trPr>
          <w:trHeight w:val="187"/>
          <w:jc w:val="center"/>
        </w:trPr>
        <w:tc>
          <w:tcPr>
            <w:tcW w:w="1718" w:type="dxa"/>
            <w:tcBorders>
              <w:top w:val="nil"/>
              <w:left w:val="single" w:sz="6" w:space="0" w:color="auto"/>
              <w:bottom w:val="nil"/>
              <w:right w:val="single" w:sz="6" w:space="0" w:color="auto"/>
            </w:tcBorders>
          </w:tcPr>
          <w:p w14:paraId="486C1ABC"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64A89F7" w14:textId="77777777" w:rsidR="00315795" w:rsidRPr="00315795" w:rsidRDefault="00FB255D" w:rsidP="00D86C29">
            <w:pPr>
              <w:rPr>
                <w:rFonts w:cs="Arial"/>
                <w:sz w:val="16"/>
                <w:szCs w:val="16"/>
              </w:rPr>
            </w:pPr>
            <w:r w:rsidRPr="00315795">
              <w:rPr>
                <w:rFonts w:cs="Arial"/>
                <w:sz w:val="16"/>
                <w:szCs w:val="16"/>
              </w:rPr>
              <w:t>PWRMAN-SR-REQ-295464/A-ISM internal hardware shutdown for hardware not needed for Key Off feature</w:t>
            </w:r>
          </w:p>
        </w:tc>
        <w:tc>
          <w:tcPr>
            <w:tcW w:w="4582" w:type="dxa"/>
            <w:tcBorders>
              <w:top w:val="single" w:sz="6" w:space="0" w:color="auto"/>
              <w:left w:val="single" w:sz="6" w:space="0" w:color="auto"/>
              <w:bottom w:val="single" w:sz="6" w:space="0" w:color="auto"/>
              <w:right w:val="single" w:sz="6" w:space="0" w:color="auto"/>
            </w:tcBorders>
            <w:vAlign w:val="center"/>
          </w:tcPr>
          <w:p w14:paraId="249BC99C" w14:textId="77777777" w:rsidR="00315795" w:rsidRPr="00315795" w:rsidRDefault="00FB255D" w:rsidP="00D86C29">
            <w:pPr>
              <w:rPr>
                <w:sz w:val="16"/>
                <w:szCs w:val="16"/>
              </w:rPr>
            </w:pPr>
            <w:r w:rsidRPr="00315795">
              <w:rPr>
                <w:sz w:val="16"/>
                <w:szCs w:val="16"/>
              </w:rPr>
              <w:t>&lt;jmyslin2&gt; New Requirement</w:t>
            </w:r>
          </w:p>
        </w:tc>
      </w:tr>
      <w:tr w:rsidR="00315795" w:rsidRPr="007F6024" w14:paraId="762ED86C" w14:textId="77777777" w:rsidTr="008B11E9">
        <w:trPr>
          <w:trHeight w:val="187"/>
          <w:jc w:val="center"/>
        </w:trPr>
        <w:tc>
          <w:tcPr>
            <w:tcW w:w="1718" w:type="dxa"/>
            <w:tcBorders>
              <w:top w:val="nil"/>
              <w:left w:val="single" w:sz="6" w:space="0" w:color="auto"/>
              <w:bottom w:val="nil"/>
              <w:right w:val="single" w:sz="6" w:space="0" w:color="auto"/>
            </w:tcBorders>
          </w:tcPr>
          <w:p w14:paraId="0D487C8C"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0DEB218" w14:textId="77777777" w:rsidR="00315795" w:rsidRPr="00315795" w:rsidRDefault="00FB255D" w:rsidP="00D86C29">
            <w:pPr>
              <w:rPr>
                <w:rFonts w:cs="Arial"/>
                <w:sz w:val="16"/>
                <w:szCs w:val="16"/>
              </w:rPr>
            </w:pPr>
            <w:r w:rsidRPr="00315795">
              <w:rPr>
                <w:rFonts w:cs="Arial"/>
                <w:sz w:val="16"/>
                <w:szCs w:val="16"/>
              </w:rPr>
              <w:t xml:space="preserve">PWRMAN-SR-REQ-295465/A-Vehicle Low Power states and impact on ISM when </w:t>
            </w:r>
            <w:proofErr w:type="spellStart"/>
            <w:r w:rsidRPr="00315795">
              <w:rPr>
                <w:rFonts w:cs="Arial"/>
                <w:sz w:val="16"/>
                <w:szCs w:val="16"/>
              </w:rPr>
              <w:t>KeyOffPwMde_D_Stat</w:t>
            </w:r>
            <w:proofErr w:type="spellEnd"/>
            <w:r w:rsidRPr="00315795">
              <w:rPr>
                <w:rFonts w:cs="Arial"/>
                <w:sz w:val="16"/>
                <w:szCs w:val="16"/>
              </w:rPr>
              <w:t xml:space="preserve"> = ON</w:t>
            </w:r>
          </w:p>
        </w:tc>
        <w:tc>
          <w:tcPr>
            <w:tcW w:w="4582" w:type="dxa"/>
            <w:tcBorders>
              <w:top w:val="single" w:sz="6" w:space="0" w:color="auto"/>
              <w:left w:val="single" w:sz="6" w:space="0" w:color="auto"/>
              <w:bottom w:val="single" w:sz="6" w:space="0" w:color="auto"/>
              <w:right w:val="single" w:sz="6" w:space="0" w:color="auto"/>
            </w:tcBorders>
            <w:vAlign w:val="center"/>
          </w:tcPr>
          <w:p w14:paraId="6A631523" w14:textId="77777777" w:rsidR="00315795" w:rsidRPr="00315795" w:rsidRDefault="00FB255D" w:rsidP="00D86C29">
            <w:pPr>
              <w:rPr>
                <w:sz w:val="16"/>
                <w:szCs w:val="16"/>
              </w:rPr>
            </w:pPr>
            <w:r w:rsidRPr="00315795">
              <w:rPr>
                <w:sz w:val="16"/>
                <w:szCs w:val="16"/>
              </w:rPr>
              <w:t>&lt;jmyslin2&gt; new requirement</w:t>
            </w:r>
          </w:p>
        </w:tc>
      </w:tr>
      <w:tr w:rsidR="00315795" w:rsidRPr="007F6024" w14:paraId="394C3D4E" w14:textId="77777777" w:rsidTr="008B11E9">
        <w:trPr>
          <w:trHeight w:val="187"/>
          <w:jc w:val="center"/>
        </w:trPr>
        <w:tc>
          <w:tcPr>
            <w:tcW w:w="1718" w:type="dxa"/>
            <w:tcBorders>
              <w:top w:val="nil"/>
              <w:left w:val="single" w:sz="6" w:space="0" w:color="auto"/>
              <w:bottom w:val="nil"/>
              <w:right w:val="single" w:sz="6" w:space="0" w:color="auto"/>
            </w:tcBorders>
          </w:tcPr>
          <w:p w14:paraId="7E3198F9"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FC67E78" w14:textId="77777777" w:rsidR="00315795" w:rsidRPr="00315795" w:rsidRDefault="00FB255D" w:rsidP="00D86C29">
            <w:pPr>
              <w:rPr>
                <w:rFonts w:cs="Arial"/>
                <w:sz w:val="16"/>
                <w:szCs w:val="16"/>
              </w:rPr>
            </w:pPr>
            <w:r w:rsidRPr="00315795">
              <w:rPr>
                <w:rFonts w:cs="Arial"/>
                <w:sz w:val="16"/>
                <w:szCs w:val="16"/>
              </w:rPr>
              <w:t>PWRMAN-SR-REQ-295419/A-OTA Network Management</w:t>
            </w:r>
          </w:p>
        </w:tc>
        <w:tc>
          <w:tcPr>
            <w:tcW w:w="4582" w:type="dxa"/>
            <w:tcBorders>
              <w:top w:val="single" w:sz="6" w:space="0" w:color="auto"/>
              <w:left w:val="single" w:sz="6" w:space="0" w:color="auto"/>
              <w:bottom w:val="single" w:sz="6" w:space="0" w:color="auto"/>
              <w:right w:val="single" w:sz="6" w:space="0" w:color="auto"/>
            </w:tcBorders>
            <w:vAlign w:val="center"/>
          </w:tcPr>
          <w:p w14:paraId="0CEE9EBC" w14:textId="77777777" w:rsidR="00315795" w:rsidRPr="00315795" w:rsidRDefault="00FB255D" w:rsidP="00D86C29">
            <w:pPr>
              <w:rPr>
                <w:sz w:val="16"/>
                <w:szCs w:val="16"/>
              </w:rPr>
            </w:pPr>
            <w:r w:rsidRPr="00315795">
              <w:rPr>
                <w:sz w:val="16"/>
                <w:szCs w:val="16"/>
              </w:rPr>
              <w:t>&lt;jmyslin2&gt; New requirement</w:t>
            </w:r>
          </w:p>
        </w:tc>
      </w:tr>
      <w:tr w:rsidR="00315795" w:rsidRPr="007F6024" w14:paraId="566CDEA6" w14:textId="77777777" w:rsidTr="008B11E9">
        <w:trPr>
          <w:trHeight w:val="187"/>
          <w:jc w:val="center"/>
        </w:trPr>
        <w:tc>
          <w:tcPr>
            <w:tcW w:w="1718" w:type="dxa"/>
            <w:tcBorders>
              <w:top w:val="nil"/>
              <w:left w:val="single" w:sz="6" w:space="0" w:color="auto"/>
              <w:bottom w:val="single" w:sz="6" w:space="0" w:color="auto"/>
              <w:right w:val="single" w:sz="6" w:space="0" w:color="auto"/>
            </w:tcBorders>
          </w:tcPr>
          <w:p w14:paraId="3CD8BD37" w14:textId="77777777" w:rsidR="00315795" w:rsidRDefault="00FB255D" w:rsidP="00D86C29">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1DFC5B0" w14:textId="77777777" w:rsidR="00315795" w:rsidRPr="00315795" w:rsidRDefault="00FB255D" w:rsidP="00D86C29">
            <w:pPr>
              <w:rPr>
                <w:rFonts w:cs="Arial"/>
                <w:sz w:val="16"/>
                <w:szCs w:val="16"/>
              </w:rPr>
            </w:pPr>
            <w:r w:rsidRPr="00315795">
              <w:rPr>
                <w:rFonts w:cs="Arial"/>
                <w:sz w:val="16"/>
                <w:szCs w:val="16"/>
              </w:rPr>
              <w:t>PWRMAN-SD-REQ-298341/A-Syste</w:t>
            </w:r>
            <w:r w:rsidRPr="00315795">
              <w:rPr>
                <w:rFonts w:cs="Arial"/>
                <w:sz w:val="16"/>
                <w:szCs w:val="16"/>
              </w:rPr>
              <w:t>m Start up for ECG initiated Key Off feature</w:t>
            </w:r>
          </w:p>
        </w:tc>
        <w:tc>
          <w:tcPr>
            <w:tcW w:w="4582" w:type="dxa"/>
            <w:tcBorders>
              <w:top w:val="single" w:sz="6" w:space="0" w:color="auto"/>
              <w:left w:val="single" w:sz="6" w:space="0" w:color="auto"/>
              <w:bottom w:val="single" w:sz="6" w:space="0" w:color="auto"/>
              <w:right w:val="single" w:sz="6" w:space="0" w:color="auto"/>
            </w:tcBorders>
            <w:vAlign w:val="center"/>
          </w:tcPr>
          <w:p w14:paraId="60AFE18E" w14:textId="77777777" w:rsidR="00315795" w:rsidRPr="00315795" w:rsidRDefault="00FB255D" w:rsidP="00D86C29">
            <w:pPr>
              <w:rPr>
                <w:sz w:val="16"/>
                <w:szCs w:val="16"/>
              </w:rPr>
            </w:pPr>
            <w:r w:rsidRPr="00315795">
              <w:rPr>
                <w:sz w:val="16"/>
                <w:szCs w:val="16"/>
              </w:rPr>
              <w:t>&lt;jmyslin2&gt; new requirement</w:t>
            </w:r>
          </w:p>
        </w:tc>
      </w:tr>
      <w:tr w:rsidR="000A35D1" w14:paraId="07C99482"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29A66CE2" w14:textId="77777777" w:rsidR="000A35D1" w:rsidRDefault="00FB255D" w:rsidP="008A2A5E">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70ABE720" w14:textId="77777777" w:rsidR="000A35D1" w:rsidRDefault="00FB255D" w:rsidP="008A2A5E">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0DCEAC57" w14:textId="77777777" w:rsidR="000A35D1" w:rsidRDefault="00FB255D" w:rsidP="008A2A5E">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4CB646DE" w14:textId="77777777" w:rsidR="000A35D1" w:rsidRDefault="00FB255D" w:rsidP="008A2A5E">
            <w:pPr>
              <w:spacing w:line="276" w:lineRule="auto"/>
              <w:rPr>
                <w:rFonts w:cs="Arial"/>
                <w:b/>
                <w:sz w:val="16"/>
              </w:rPr>
            </w:pPr>
          </w:p>
        </w:tc>
      </w:tr>
      <w:tr w:rsidR="000A35D1" w14:paraId="5EC0503B"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5B52FB3E" w14:textId="77777777" w:rsidR="000A35D1" w:rsidRDefault="00FB255D" w:rsidP="008A2A5E">
            <w:pPr>
              <w:spacing w:line="276" w:lineRule="auto"/>
              <w:rPr>
                <w:rFonts w:cs="Arial"/>
                <w:b/>
                <w:sz w:val="16"/>
                <w:szCs w:val="16"/>
                <w:lang w:val="fr-FR"/>
              </w:rPr>
            </w:pPr>
            <w:r>
              <w:rPr>
                <w:rFonts w:cs="Arial"/>
                <w:b/>
                <w:sz w:val="16"/>
                <w:szCs w:val="16"/>
              </w:rPr>
              <w:t>May 8, 2019</w:t>
            </w:r>
          </w:p>
        </w:tc>
        <w:tc>
          <w:tcPr>
            <w:tcW w:w="1066" w:type="dxa"/>
            <w:tcBorders>
              <w:top w:val="single" w:sz="6" w:space="0" w:color="auto"/>
              <w:left w:val="single" w:sz="6" w:space="0" w:color="auto"/>
              <w:bottom w:val="single" w:sz="6" w:space="0" w:color="auto"/>
              <w:right w:val="single" w:sz="6" w:space="0" w:color="auto"/>
            </w:tcBorders>
            <w:hideMark/>
          </w:tcPr>
          <w:p w14:paraId="197D6652" w14:textId="77777777" w:rsidR="000A35D1" w:rsidRDefault="00FB255D" w:rsidP="008A2A5E">
            <w:pPr>
              <w:spacing w:line="276" w:lineRule="auto"/>
              <w:jc w:val="center"/>
              <w:rPr>
                <w:rFonts w:cs="Arial"/>
                <w:b/>
                <w:sz w:val="16"/>
                <w:lang w:val="fr-FR"/>
              </w:rPr>
            </w:pPr>
            <w:r>
              <w:rPr>
                <w:rFonts w:cs="Arial"/>
                <w:b/>
                <w:sz w:val="16"/>
                <w:lang w:val="fr-FR"/>
              </w:rPr>
              <w:t>1.9</w:t>
            </w:r>
          </w:p>
        </w:tc>
        <w:tc>
          <w:tcPr>
            <w:tcW w:w="8278" w:type="dxa"/>
            <w:gridSpan w:val="2"/>
            <w:tcBorders>
              <w:top w:val="single" w:sz="6" w:space="0" w:color="auto"/>
              <w:left w:val="single" w:sz="6" w:space="0" w:color="auto"/>
              <w:bottom w:val="single" w:sz="6" w:space="0" w:color="auto"/>
              <w:right w:val="single" w:sz="6" w:space="0" w:color="auto"/>
            </w:tcBorders>
            <w:hideMark/>
          </w:tcPr>
          <w:p w14:paraId="7ACB27BC" w14:textId="77777777" w:rsidR="000A35D1" w:rsidRDefault="00FB255D" w:rsidP="008A2A5E">
            <w:pPr>
              <w:spacing w:line="276" w:lineRule="auto"/>
              <w:rPr>
                <w:rFonts w:cs="Arial"/>
                <w:b/>
                <w:sz w:val="16"/>
              </w:rPr>
            </w:pPr>
          </w:p>
        </w:tc>
      </w:tr>
      <w:tr w:rsidR="000A35D1" w:rsidRPr="00315795" w14:paraId="123743D0"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12D2C7DF"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B4A60B9" w14:textId="77777777" w:rsidR="000A35D1" w:rsidRPr="000A35D1" w:rsidRDefault="00FB255D" w:rsidP="000A35D1">
            <w:pPr>
              <w:rPr>
                <w:rFonts w:cs="Arial"/>
                <w:sz w:val="16"/>
                <w:szCs w:val="16"/>
              </w:rPr>
            </w:pPr>
            <w:r w:rsidRPr="000A35D1">
              <w:rPr>
                <w:rFonts w:cs="Arial"/>
                <w:sz w:val="16"/>
                <w:szCs w:val="16"/>
              </w:rPr>
              <w:t>MD-REQ-273495/B-</w:t>
            </w:r>
            <w:proofErr w:type="spellStart"/>
            <w:r w:rsidRPr="000A35D1">
              <w:rPr>
                <w:rFonts w:cs="Arial"/>
                <w:sz w:val="16"/>
                <w:szCs w:val="16"/>
              </w:rPr>
              <w:t>Veh_Lock_Status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2F6D6137" w14:textId="77777777" w:rsidR="000A35D1" w:rsidRPr="000A35D1" w:rsidRDefault="00FB255D" w:rsidP="000A35D1">
            <w:pPr>
              <w:rPr>
                <w:rFonts w:cs="Calibri"/>
                <w:sz w:val="16"/>
                <w:szCs w:val="16"/>
              </w:rPr>
            </w:pPr>
            <w:r w:rsidRPr="000A35D1">
              <w:rPr>
                <w:rFonts w:cs="Calibri"/>
                <w:sz w:val="16"/>
                <w:szCs w:val="16"/>
              </w:rPr>
              <w:t>MBORREL4: Corrected encodings</w:t>
            </w:r>
          </w:p>
        </w:tc>
      </w:tr>
      <w:tr w:rsidR="000A35D1" w:rsidRPr="00315795" w14:paraId="1547D320" w14:textId="77777777" w:rsidTr="008B11E9">
        <w:trPr>
          <w:trHeight w:val="187"/>
          <w:jc w:val="center"/>
        </w:trPr>
        <w:tc>
          <w:tcPr>
            <w:tcW w:w="1718" w:type="dxa"/>
            <w:tcBorders>
              <w:left w:val="single" w:sz="6" w:space="0" w:color="auto"/>
              <w:bottom w:val="nil"/>
              <w:right w:val="single" w:sz="6" w:space="0" w:color="auto"/>
            </w:tcBorders>
          </w:tcPr>
          <w:p w14:paraId="6D314B51"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7234A94" w14:textId="77777777" w:rsidR="000A35D1" w:rsidRPr="000A35D1" w:rsidRDefault="00FB255D" w:rsidP="000A35D1">
            <w:pPr>
              <w:rPr>
                <w:rFonts w:cs="Arial"/>
                <w:sz w:val="16"/>
                <w:szCs w:val="16"/>
              </w:rPr>
            </w:pPr>
            <w:r w:rsidRPr="000A35D1">
              <w:rPr>
                <w:rFonts w:cs="Arial"/>
                <w:sz w:val="16"/>
                <w:szCs w:val="16"/>
              </w:rPr>
              <w:t>MD-REQ-273721/C-</w:t>
            </w:r>
            <w:proofErr w:type="spellStart"/>
            <w:r w:rsidRPr="000A35D1">
              <w:rPr>
                <w:rFonts w:cs="Arial"/>
                <w:sz w:val="16"/>
                <w:szCs w:val="16"/>
              </w:rPr>
              <w:t>LifeCycMde_D_Actl</w:t>
            </w:r>
            <w:proofErr w:type="spellEnd"/>
            <w:r w:rsidRPr="000A35D1">
              <w:rPr>
                <w:rFonts w:cs="Arial"/>
                <w:sz w:val="16"/>
                <w:szCs w:val="16"/>
              </w:rPr>
              <w:t xml:space="preserve"> / </w:t>
            </w:r>
            <w:proofErr w:type="spellStart"/>
            <w:r w:rsidRPr="000A35D1">
              <w:rPr>
                <w:rFonts w:cs="Arial"/>
                <w:sz w:val="16"/>
                <w:szCs w:val="16"/>
              </w:rPr>
              <w:t>CarMode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FF0D5D3" w14:textId="77777777" w:rsidR="000A35D1" w:rsidRPr="000A35D1" w:rsidRDefault="00FB255D" w:rsidP="000A35D1">
            <w:pPr>
              <w:rPr>
                <w:rFonts w:cs="Calibri"/>
                <w:sz w:val="16"/>
                <w:szCs w:val="16"/>
              </w:rPr>
            </w:pPr>
            <w:r w:rsidRPr="000A35D1">
              <w:rPr>
                <w:rFonts w:cs="Calibri"/>
                <w:sz w:val="16"/>
                <w:szCs w:val="16"/>
              </w:rPr>
              <w:t>&lt;jmyslin2&gt; added additional detail with Life Cycle mode signal.  No content change, clarification only</w:t>
            </w:r>
          </w:p>
        </w:tc>
      </w:tr>
      <w:tr w:rsidR="000A35D1" w:rsidRPr="00315795" w14:paraId="73D70E33" w14:textId="77777777" w:rsidTr="008B11E9">
        <w:trPr>
          <w:trHeight w:val="187"/>
          <w:jc w:val="center"/>
        </w:trPr>
        <w:tc>
          <w:tcPr>
            <w:tcW w:w="1718" w:type="dxa"/>
            <w:tcBorders>
              <w:left w:val="single" w:sz="6" w:space="0" w:color="auto"/>
              <w:bottom w:val="nil"/>
              <w:right w:val="single" w:sz="6" w:space="0" w:color="auto"/>
            </w:tcBorders>
          </w:tcPr>
          <w:p w14:paraId="7F7B336F"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4712E19" w14:textId="77777777" w:rsidR="000A35D1" w:rsidRPr="000A35D1" w:rsidRDefault="00FB255D" w:rsidP="000A35D1">
            <w:pPr>
              <w:rPr>
                <w:rFonts w:cs="Arial"/>
                <w:sz w:val="16"/>
                <w:szCs w:val="16"/>
              </w:rPr>
            </w:pPr>
            <w:r w:rsidRPr="000A35D1">
              <w:rPr>
                <w:rFonts w:cs="Arial"/>
                <w:sz w:val="16"/>
                <w:szCs w:val="16"/>
              </w:rPr>
              <w:t>PWRMAN-SR-REQ-014468/D-Bus wake-up transition times from Sleep Power Mode (</w:t>
            </w:r>
            <w:proofErr w:type="spellStart"/>
            <w:r w:rsidRPr="000A35D1">
              <w:rPr>
                <w:rFonts w:cs="Arial"/>
                <w:sz w:val="16"/>
                <w:szCs w:val="16"/>
              </w:rPr>
              <w:t>TcSE</w:t>
            </w:r>
            <w:proofErr w:type="spellEnd"/>
            <w:r w:rsidRPr="000A35D1">
              <w:rPr>
                <w:rFonts w:cs="Arial"/>
                <w:sz w:val="16"/>
                <w:szCs w:val="16"/>
              </w:rPr>
              <w:t xml:space="preserve"> ROIN-40700-3)</w:t>
            </w:r>
          </w:p>
        </w:tc>
        <w:tc>
          <w:tcPr>
            <w:tcW w:w="4582" w:type="dxa"/>
            <w:tcBorders>
              <w:top w:val="single" w:sz="6" w:space="0" w:color="auto"/>
              <w:left w:val="single" w:sz="6" w:space="0" w:color="auto"/>
              <w:bottom w:val="single" w:sz="6" w:space="0" w:color="auto"/>
              <w:right w:val="single" w:sz="6" w:space="0" w:color="auto"/>
            </w:tcBorders>
            <w:vAlign w:val="center"/>
          </w:tcPr>
          <w:p w14:paraId="750249D3" w14:textId="77777777" w:rsidR="000A35D1" w:rsidRPr="000A35D1" w:rsidRDefault="00FB255D" w:rsidP="000A35D1">
            <w:pPr>
              <w:rPr>
                <w:rFonts w:cs="Calibri"/>
                <w:sz w:val="16"/>
                <w:szCs w:val="16"/>
              </w:rPr>
            </w:pPr>
            <w:r w:rsidRPr="000A35D1">
              <w:rPr>
                <w:rFonts w:cs="Calibri"/>
                <w:sz w:val="16"/>
                <w:szCs w:val="16"/>
              </w:rPr>
              <w:t xml:space="preserve">&lt;jmyslin2&gt; added a comment for ready to receive.  No </w:t>
            </w:r>
            <w:r w:rsidRPr="000A35D1">
              <w:rPr>
                <w:rFonts w:cs="Calibri"/>
                <w:sz w:val="16"/>
                <w:szCs w:val="16"/>
              </w:rPr>
              <w:t>content change</w:t>
            </w:r>
          </w:p>
        </w:tc>
      </w:tr>
      <w:tr w:rsidR="000A35D1" w:rsidRPr="00315795" w14:paraId="2C919A26" w14:textId="77777777" w:rsidTr="008B11E9">
        <w:trPr>
          <w:trHeight w:val="187"/>
          <w:jc w:val="center"/>
        </w:trPr>
        <w:tc>
          <w:tcPr>
            <w:tcW w:w="1718" w:type="dxa"/>
            <w:tcBorders>
              <w:left w:val="single" w:sz="6" w:space="0" w:color="auto"/>
              <w:bottom w:val="nil"/>
              <w:right w:val="single" w:sz="6" w:space="0" w:color="auto"/>
            </w:tcBorders>
          </w:tcPr>
          <w:p w14:paraId="1C489FC2"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925983D" w14:textId="77777777" w:rsidR="000A35D1" w:rsidRPr="000A35D1" w:rsidRDefault="00FB255D" w:rsidP="000A35D1">
            <w:pPr>
              <w:rPr>
                <w:rFonts w:cs="Arial"/>
                <w:sz w:val="16"/>
                <w:szCs w:val="16"/>
              </w:rPr>
            </w:pPr>
            <w:r w:rsidRPr="000A35D1">
              <w:rPr>
                <w:rFonts w:cs="Arial"/>
                <w:sz w:val="16"/>
                <w:szCs w:val="16"/>
              </w:rPr>
              <w:t xml:space="preserve">PWRMAN-SR-REQ-014473/C-System Master timing to send </w:t>
            </w:r>
            <w:proofErr w:type="spellStart"/>
            <w:r w:rsidRPr="000A35D1">
              <w:rPr>
                <w:rFonts w:cs="Arial"/>
                <w:sz w:val="16"/>
                <w:szCs w:val="16"/>
              </w:rPr>
              <w:t>HMIAudioMode</w:t>
            </w:r>
            <w:proofErr w:type="spellEnd"/>
            <w:r w:rsidRPr="000A35D1">
              <w:rPr>
                <w:rFonts w:cs="Arial"/>
                <w:sz w:val="16"/>
                <w:szCs w:val="16"/>
              </w:rPr>
              <w:t xml:space="preserve"> (</w:t>
            </w:r>
            <w:proofErr w:type="spellStart"/>
            <w:r w:rsidRPr="000A35D1">
              <w:rPr>
                <w:rFonts w:cs="Arial"/>
                <w:sz w:val="16"/>
                <w:szCs w:val="16"/>
              </w:rPr>
              <w:t>TcSE</w:t>
            </w:r>
            <w:proofErr w:type="spellEnd"/>
            <w:r w:rsidRPr="000A35D1">
              <w:rPr>
                <w:rFonts w:cs="Arial"/>
                <w:sz w:val="16"/>
                <w:szCs w:val="16"/>
              </w:rPr>
              <w:t xml:space="preserve"> ROIN-40705-</w:t>
            </w:r>
            <w:proofErr w:type="gramStart"/>
            <w:r w:rsidRPr="000A35D1">
              <w:rPr>
                <w:rFonts w:cs="Arial"/>
                <w:sz w:val="16"/>
                <w:szCs w:val="16"/>
              </w:rPr>
              <w:t>2)+</w:t>
            </w:r>
            <w:proofErr w:type="gramEnd"/>
          </w:p>
        </w:tc>
        <w:tc>
          <w:tcPr>
            <w:tcW w:w="4582" w:type="dxa"/>
            <w:tcBorders>
              <w:top w:val="single" w:sz="6" w:space="0" w:color="auto"/>
              <w:left w:val="single" w:sz="6" w:space="0" w:color="auto"/>
              <w:bottom w:val="single" w:sz="6" w:space="0" w:color="auto"/>
              <w:right w:val="single" w:sz="6" w:space="0" w:color="auto"/>
            </w:tcBorders>
            <w:vAlign w:val="center"/>
          </w:tcPr>
          <w:p w14:paraId="224E2FEF" w14:textId="77777777" w:rsidR="000A35D1" w:rsidRPr="000A35D1" w:rsidRDefault="00FB255D" w:rsidP="000A35D1">
            <w:pPr>
              <w:rPr>
                <w:rFonts w:cs="Calibri"/>
                <w:sz w:val="16"/>
                <w:szCs w:val="16"/>
              </w:rPr>
            </w:pPr>
            <w:r w:rsidRPr="000A35D1">
              <w:rPr>
                <w:rFonts w:cs="Calibri"/>
                <w:sz w:val="16"/>
                <w:szCs w:val="16"/>
              </w:rPr>
              <w:t>&lt;jmyslin2&gt; Added a note about predictive triggers when the Infotainment System Master boot-up time is longer than the timing in the requirement</w:t>
            </w:r>
          </w:p>
        </w:tc>
      </w:tr>
      <w:tr w:rsidR="000A35D1" w:rsidRPr="00315795" w14:paraId="5B10C795" w14:textId="77777777" w:rsidTr="008B11E9">
        <w:trPr>
          <w:trHeight w:val="187"/>
          <w:jc w:val="center"/>
        </w:trPr>
        <w:tc>
          <w:tcPr>
            <w:tcW w:w="1718" w:type="dxa"/>
            <w:tcBorders>
              <w:left w:val="single" w:sz="6" w:space="0" w:color="auto"/>
              <w:bottom w:val="nil"/>
              <w:right w:val="single" w:sz="6" w:space="0" w:color="auto"/>
            </w:tcBorders>
          </w:tcPr>
          <w:p w14:paraId="68D371BA"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2BEE92E" w14:textId="77777777" w:rsidR="000A35D1" w:rsidRPr="000A35D1" w:rsidRDefault="00FB255D" w:rsidP="000A35D1">
            <w:pPr>
              <w:rPr>
                <w:rFonts w:cs="Arial"/>
                <w:sz w:val="16"/>
                <w:szCs w:val="16"/>
              </w:rPr>
            </w:pPr>
            <w:r w:rsidRPr="000A35D1">
              <w:rPr>
                <w:rFonts w:cs="Arial"/>
                <w:sz w:val="16"/>
                <w:szCs w:val="16"/>
              </w:rPr>
              <w:t>PWRMAN-</w:t>
            </w:r>
            <w:r w:rsidRPr="000A35D1">
              <w:rPr>
                <w:rFonts w:cs="Arial"/>
                <w:sz w:val="16"/>
                <w:szCs w:val="16"/>
              </w:rPr>
              <w:t xml:space="preserve">SR-REQ-014473/D-System Master timing to send </w:t>
            </w:r>
            <w:proofErr w:type="spellStart"/>
            <w:r w:rsidRPr="000A35D1">
              <w:rPr>
                <w:rFonts w:cs="Arial"/>
                <w:sz w:val="16"/>
                <w:szCs w:val="16"/>
              </w:rPr>
              <w:t>HMIAudioMode</w:t>
            </w:r>
            <w:proofErr w:type="spellEnd"/>
            <w:r w:rsidRPr="000A35D1">
              <w:rPr>
                <w:rFonts w:cs="Arial"/>
                <w:sz w:val="16"/>
                <w:szCs w:val="16"/>
              </w:rPr>
              <w:t xml:space="preserve"> (</w:t>
            </w:r>
            <w:proofErr w:type="spellStart"/>
            <w:r w:rsidRPr="000A35D1">
              <w:rPr>
                <w:rFonts w:cs="Arial"/>
                <w:sz w:val="16"/>
                <w:szCs w:val="16"/>
              </w:rPr>
              <w:t>TcSE</w:t>
            </w:r>
            <w:proofErr w:type="spellEnd"/>
            <w:r w:rsidRPr="000A35D1">
              <w:rPr>
                <w:rFonts w:cs="Arial"/>
                <w:sz w:val="16"/>
                <w:szCs w:val="16"/>
              </w:rPr>
              <w:t xml:space="preserve"> ROIN-40705-</w:t>
            </w:r>
            <w:proofErr w:type="gramStart"/>
            <w:r w:rsidRPr="000A35D1">
              <w:rPr>
                <w:rFonts w:cs="Arial"/>
                <w:sz w:val="16"/>
                <w:szCs w:val="16"/>
              </w:rPr>
              <w:t>2)+</w:t>
            </w:r>
            <w:proofErr w:type="gramEnd"/>
          </w:p>
        </w:tc>
        <w:tc>
          <w:tcPr>
            <w:tcW w:w="4582" w:type="dxa"/>
            <w:tcBorders>
              <w:top w:val="single" w:sz="6" w:space="0" w:color="auto"/>
              <w:left w:val="single" w:sz="6" w:space="0" w:color="auto"/>
              <w:bottom w:val="single" w:sz="6" w:space="0" w:color="auto"/>
              <w:right w:val="single" w:sz="6" w:space="0" w:color="auto"/>
            </w:tcBorders>
            <w:vAlign w:val="center"/>
          </w:tcPr>
          <w:p w14:paraId="41043FCF" w14:textId="77777777" w:rsidR="000A35D1" w:rsidRPr="000A35D1" w:rsidRDefault="00FB255D" w:rsidP="000A35D1">
            <w:pPr>
              <w:rPr>
                <w:rFonts w:cs="Calibri"/>
                <w:sz w:val="16"/>
                <w:szCs w:val="16"/>
              </w:rPr>
            </w:pPr>
            <w:r w:rsidRPr="000A35D1">
              <w:rPr>
                <w:rFonts w:cs="Calibri"/>
                <w:sz w:val="16"/>
                <w:szCs w:val="16"/>
              </w:rPr>
              <w:t>jmyslin2 - added note about approach detection predictive trigger signals</w:t>
            </w:r>
          </w:p>
        </w:tc>
      </w:tr>
      <w:tr w:rsidR="000A35D1" w:rsidRPr="00315795" w14:paraId="57D3002B" w14:textId="77777777" w:rsidTr="008B11E9">
        <w:trPr>
          <w:trHeight w:val="187"/>
          <w:jc w:val="center"/>
        </w:trPr>
        <w:tc>
          <w:tcPr>
            <w:tcW w:w="1718" w:type="dxa"/>
            <w:tcBorders>
              <w:left w:val="single" w:sz="6" w:space="0" w:color="auto"/>
              <w:bottom w:val="nil"/>
              <w:right w:val="single" w:sz="6" w:space="0" w:color="auto"/>
            </w:tcBorders>
          </w:tcPr>
          <w:p w14:paraId="2DC581BC"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D0EE4A3" w14:textId="77777777" w:rsidR="000A35D1" w:rsidRPr="000A35D1" w:rsidRDefault="00FB255D" w:rsidP="000A35D1">
            <w:pPr>
              <w:rPr>
                <w:rFonts w:cs="Arial"/>
                <w:sz w:val="16"/>
                <w:szCs w:val="16"/>
              </w:rPr>
            </w:pPr>
            <w:r w:rsidRPr="000A35D1">
              <w:rPr>
                <w:rFonts w:cs="Arial"/>
                <w:sz w:val="16"/>
                <w:szCs w:val="16"/>
              </w:rPr>
              <w:t xml:space="preserve">PWRMAN-SR-REQ-014473/E-System Master timing to send </w:t>
            </w:r>
            <w:proofErr w:type="spellStart"/>
            <w:r w:rsidRPr="000A35D1">
              <w:rPr>
                <w:rFonts w:cs="Arial"/>
                <w:sz w:val="16"/>
                <w:szCs w:val="16"/>
              </w:rPr>
              <w:t>HMIAudioMode</w:t>
            </w:r>
            <w:proofErr w:type="spellEnd"/>
            <w:r w:rsidRPr="000A35D1">
              <w:rPr>
                <w:rFonts w:cs="Arial"/>
                <w:sz w:val="16"/>
                <w:szCs w:val="16"/>
              </w:rPr>
              <w:t xml:space="preserve"> (</w:t>
            </w:r>
            <w:proofErr w:type="spellStart"/>
            <w:r w:rsidRPr="000A35D1">
              <w:rPr>
                <w:rFonts w:cs="Arial"/>
                <w:sz w:val="16"/>
                <w:szCs w:val="16"/>
              </w:rPr>
              <w:t>TcSE</w:t>
            </w:r>
            <w:proofErr w:type="spellEnd"/>
            <w:r w:rsidRPr="000A35D1">
              <w:rPr>
                <w:rFonts w:cs="Arial"/>
                <w:sz w:val="16"/>
                <w:szCs w:val="16"/>
              </w:rPr>
              <w:t xml:space="preserve"> ROIN-40705-2)</w:t>
            </w:r>
          </w:p>
        </w:tc>
        <w:tc>
          <w:tcPr>
            <w:tcW w:w="4582" w:type="dxa"/>
            <w:tcBorders>
              <w:top w:val="single" w:sz="6" w:space="0" w:color="auto"/>
              <w:left w:val="single" w:sz="6" w:space="0" w:color="auto"/>
              <w:bottom w:val="single" w:sz="6" w:space="0" w:color="auto"/>
              <w:right w:val="single" w:sz="6" w:space="0" w:color="auto"/>
            </w:tcBorders>
            <w:vAlign w:val="center"/>
          </w:tcPr>
          <w:p w14:paraId="0F6604CE" w14:textId="77777777" w:rsidR="000A35D1" w:rsidRPr="000A35D1" w:rsidRDefault="00FB255D" w:rsidP="000A35D1">
            <w:pPr>
              <w:rPr>
                <w:rFonts w:cs="Calibri"/>
                <w:sz w:val="16"/>
                <w:szCs w:val="16"/>
              </w:rPr>
            </w:pPr>
            <w:r w:rsidRPr="000A35D1">
              <w:rPr>
                <w:rFonts w:cs="Calibri"/>
                <w:sz w:val="16"/>
                <w:szCs w:val="16"/>
              </w:rPr>
              <w:t>&lt;jmyslin2&gt; remov</w:t>
            </w:r>
            <w:r w:rsidRPr="000A35D1">
              <w:rPr>
                <w:rFonts w:cs="Calibri"/>
                <w:sz w:val="16"/>
                <w:szCs w:val="16"/>
              </w:rPr>
              <w:t xml:space="preserve">ed comment to set </w:t>
            </w:r>
            <w:proofErr w:type="spellStart"/>
            <w:r w:rsidRPr="000A35D1">
              <w:rPr>
                <w:rFonts w:cs="Calibri"/>
                <w:sz w:val="16"/>
                <w:szCs w:val="16"/>
              </w:rPr>
              <w:t>HMIAudioMode</w:t>
            </w:r>
            <w:proofErr w:type="spellEnd"/>
            <w:r w:rsidRPr="000A35D1">
              <w:rPr>
                <w:rFonts w:cs="Calibri"/>
                <w:sz w:val="16"/>
                <w:szCs w:val="16"/>
              </w:rPr>
              <w:t xml:space="preserve"> = ON when ready to support command and controls since SYNC is not doing it this way currently</w:t>
            </w:r>
          </w:p>
        </w:tc>
      </w:tr>
      <w:tr w:rsidR="000A35D1" w:rsidRPr="00315795" w14:paraId="0DA1A9C2" w14:textId="77777777" w:rsidTr="008B11E9">
        <w:trPr>
          <w:trHeight w:val="187"/>
          <w:jc w:val="center"/>
        </w:trPr>
        <w:tc>
          <w:tcPr>
            <w:tcW w:w="1718" w:type="dxa"/>
            <w:tcBorders>
              <w:left w:val="single" w:sz="6" w:space="0" w:color="auto"/>
              <w:bottom w:val="nil"/>
              <w:right w:val="single" w:sz="6" w:space="0" w:color="auto"/>
            </w:tcBorders>
          </w:tcPr>
          <w:p w14:paraId="54BA4757"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94FA6A8" w14:textId="77777777" w:rsidR="000A35D1" w:rsidRPr="000A35D1" w:rsidRDefault="00FB255D" w:rsidP="000A35D1">
            <w:pPr>
              <w:rPr>
                <w:rFonts w:cs="Arial"/>
                <w:sz w:val="16"/>
                <w:szCs w:val="16"/>
              </w:rPr>
            </w:pPr>
            <w:r w:rsidRPr="000A35D1">
              <w:rPr>
                <w:rFonts w:cs="Arial"/>
                <w:sz w:val="16"/>
                <w:szCs w:val="16"/>
              </w:rPr>
              <w:t>PWRMAN-SR-REQ-014477/D-Infotainment System States (</w:t>
            </w:r>
            <w:proofErr w:type="spellStart"/>
            <w:r w:rsidRPr="000A35D1">
              <w:rPr>
                <w:rFonts w:cs="Arial"/>
                <w:sz w:val="16"/>
                <w:szCs w:val="16"/>
              </w:rPr>
              <w:t>TcSE</w:t>
            </w:r>
            <w:proofErr w:type="spellEnd"/>
            <w:r w:rsidRPr="000A35D1">
              <w:rPr>
                <w:rFonts w:cs="Arial"/>
                <w:sz w:val="16"/>
                <w:szCs w:val="16"/>
              </w:rPr>
              <w:t xml:space="preserve"> ROIN-40610-3)</w:t>
            </w:r>
          </w:p>
        </w:tc>
        <w:tc>
          <w:tcPr>
            <w:tcW w:w="4582" w:type="dxa"/>
            <w:tcBorders>
              <w:top w:val="single" w:sz="6" w:space="0" w:color="auto"/>
              <w:left w:val="single" w:sz="6" w:space="0" w:color="auto"/>
              <w:bottom w:val="single" w:sz="6" w:space="0" w:color="auto"/>
              <w:right w:val="single" w:sz="6" w:space="0" w:color="auto"/>
            </w:tcBorders>
            <w:vAlign w:val="center"/>
          </w:tcPr>
          <w:p w14:paraId="4FB92A89" w14:textId="77777777" w:rsidR="000A35D1" w:rsidRPr="000A35D1" w:rsidRDefault="00FB255D" w:rsidP="000A35D1">
            <w:pPr>
              <w:rPr>
                <w:rFonts w:cs="Calibri"/>
                <w:sz w:val="16"/>
                <w:szCs w:val="16"/>
              </w:rPr>
            </w:pPr>
            <w:r w:rsidRPr="000A35D1">
              <w:rPr>
                <w:rFonts w:cs="Calibri"/>
                <w:sz w:val="16"/>
                <w:szCs w:val="16"/>
              </w:rPr>
              <w:t xml:space="preserve">&lt;jmyslin2&gt; Updated chimes through the audio system, phone as a key, ECG key off power </w:t>
            </w:r>
            <w:proofErr w:type="spellStart"/>
            <w:r w:rsidRPr="000A35D1">
              <w:rPr>
                <w:rFonts w:cs="Calibri"/>
                <w:sz w:val="16"/>
                <w:szCs w:val="16"/>
              </w:rPr>
              <w:t>moding</w:t>
            </w:r>
            <w:proofErr w:type="spellEnd"/>
          </w:p>
        </w:tc>
      </w:tr>
      <w:tr w:rsidR="000A35D1" w:rsidRPr="00315795" w14:paraId="4B23A151" w14:textId="77777777" w:rsidTr="008B11E9">
        <w:trPr>
          <w:trHeight w:val="187"/>
          <w:jc w:val="center"/>
        </w:trPr>
        <w:tc>
          <w:tcPr>
            <w:tcW w:w="1718" w:type="dxa"/>
            <w:tcBorders>
              <w:left w:val="single" w:sz="6" w:space="0" w:color="auto"/>
              <w:bottom w:val="nil"/>
              <w:right w:val="single" w:sz="6" w:space="0" w:color="auto"/>
            </w:tcBorders>
          </w:tcPr>
          <w:p w14:paraId="0DFA1EBE"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F7A1964" w14:textId="77777777" w:rsidR="000A35D1" w:rsidRPr="000A35D1" w:rsidRDefault="00FB255D" w:rsidP="000A35D1">
            <w:pPr>
              <w:rPr>
                <w:rFonts w:cs="Arial"/>
                <w:sz w:val="16"/>
                <w:szCs w:val="16"/>
              </w:rPr>
            </w:pPr>
            <w:r w:rsidRPr="000A35D1">
              <w:rPr>
                <w:rFonts w:cs="Arial"/>
                <w:sz w:val="16"/>
                <w:szCs w:val="16"/>
              </w:rPr>
              <w:t>PWRMANv2-SR-REQ-014519/I-Transport Mode (</w:t>
            </w:r>
            <w:proofErr w:type="spellStart"/>
            <w:r w:rsidRPr="000A35D1">
              <w:rPr>
                <w:rFonts w:cs="Arial"/>
                <w:sz w:val="16"/>
                <w:szCs w:val="16"/>
              </w:rPr>
              <w:t>TcSE</w:t>
            </w:r>
            <w:proofErr w:type="spellEnd"/>
            <w:r w:rsidRPr="000A35D1">
              <w:rPr>
                <w:rFonts w:cs="Arial"/>
                <w:sz w:val="16"/>
                <w:szCs w:val="16"/>
              </w:rPr>
              <w:t xml:space="preserve"> ROIN-278271-1)</w:t>
            </w:r>
          </w:p>
        </w:tc>
        <w:tc>
          <w:tcPr>
            <w:tcW w:w="4582" w:type="dxa"/>
            <w:tcBorders>
              <w:top w:val="single" w:sz="6" w:space="0" w:color="auto"/>
              <w:left w:val="single" w:sz="6" w:space="0" w:color="auto"/>
              <w:bottom w:val="single" w:sz="6" w:space="0" w:color="auto"/>
              <w:right w:val="single" w:sz="6" w:space="0" w:color="auto"/>
            </w:tcBorders>
            <w:vAlign w:val="center"/>
          </w:tcPr>
          <w:p w14:paraId="1A2CFE47" w14:textId="77777777" w:rsidR="000A35D1" w:rsidRPr="000A35D1" w:rsidRDefault="00FB255D" w:rsidP="000A35D1">
            <w:pPr>
              <w:rPr>
                <w:rFonts w:cs="Calibri"/>
                <w:sz w:val="16"/>
                <w:szCs w:val="16"/>
              </w:rPr>
            </w:pPr>
            <w:r w:rsidRPr="000A35D1">
              <w:rPr>
                <w:rFonts w:cs="Calibri"/>
                <w:sz w:val="16"/>
                <w:szCs w:val="16"/>
              </w:rPr>
              <w:t xml:space="preserve">&lt;jmyslin2&gt; No content change.  Only added </w:t>
            </w:r>
            <w:proofErr w:type="spellStart"/>
            <w:r w:rsidRPr="000A35D1">
              <w:rPr>
                <w:rFonts w:cs="Calibri"/>
                <w:sz w:val="16"/>
                <w:szCs w:val="16"/>
              </w:rPr>
              <w:t>LifeCycMde_D_Actl</w:t>
            </w:r>
            <w:proofErr w:type="spellEnd"/>
            <w:r w:rsidRPr="000A35D1">
              <w:rPr>
                <w:rFonts w:cs="Calibri"/>
                <w:sz w:val="16"/>
                <w:szCs w:val="16"/>
              </w:rPr>
              <w:t xml:space="preserve"> signal name update</w:t>
            </w:r>
          </w:p>
        </w:tc>
      </w:tr>
      <w:tr w:rsidR="000A35D1" w:rsidRPr="00315795" w14:paraId="75BBE4F4" w14:textId="77777777" w:rsidTr="008B11E9">
        <w:trPr>
          <w:trHeight w:val="187"/>
          <w:jc w:val="center"/>
        </w:trPr>
        <w:tc>
          <w:tcPr>
            <w:tcW w:w="1718" w:type="dxa"/>
            <w:tcBorders>
              <w:left w:val="single" w:sz="6" w:space="0" w:color="auto"/>
              <w:bottom w:val="nil"/>
              <w:right w:val="single" w:sz="6" w:space="0" w:color="auto"/>
            </w:tcBorders>
          </w:tcPr>
          <w:p w14:paraId="30F06AC2"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23C4F26" w14:textId="77777777" w:rsidR="000A35D1" w:rsidRPr="000A35D1" w:rsidRDefault="00FB255D" w:rsidP="000A35D1">
            <w:pPr>
              <w:rPr>
                <w:rFonts w:cs="Arial"/>
                <w:sz w:val="16"/>
                <w:szCs w:val="16"/>
              </w:rPr>
            </w:pPr>
            <w:r w:rsidRPr="000A35D1">
              <w:rPr>
                <w:rFonts w:cs="Arial"/>
                <w:sz w:val="16"/>
                <w:szCs w:val="16"/>
              </w:rPr>
              <w:t>PWRMAN-SR-REQ-01452</w:t>
            </w:r>
            <w:r w:rsidRPr="000A35D1">
              <w:rPr>
                <w:rFonts w:cs="Arial"/>
                <w:sz w:val="16"/>
                <w:szCs w:val="16"/>
              </w:rPr>
              <w:t>0/G-Transport Mode and CGEA Chimes (</w:t>
            </w:r>
            <w:proofErr w:type="spellStart"/>
            <w:r w:rsidRPr="000A35D1">
              <w:rPr>
                <w:rFonts w:cs="Arial"/>
                <w:sz w:val="16"/>
                <w:szCs w:val="16"/>
              </w:rPr>
              <w:t>TcSE</w:t>
            </w:r>
            <w:proofErr w:type="spellEnd"/>
            <w:r w:rsidRPr="000A35D1">
              <w:rPr>
                <w:rFonts w:cs="Arial"/>
                <w:sz w:val="16"/>
                <w:szCs w:val="16"/>
              </w:rPr>
              <w:t xml:space="preserve"> ROIN-40663-3)</w:t>
            </w:r>
          </w:p>
        </w:tc>
        <w:tc>
          <w:tcPr>
            <w:tcW w:w="4582" w:type="dxa"/>
            <w:tcBorders>
              <w:top w:val="single" w:sz="6" w:space="0" w:color="auto"/>
              <w:left w:val="single" w:sz="6" w:space="0" w:color="auto"/>
              <w:bottom w:val="single" w:sz="6" w:space="0" w:color="auto"/>
              <w:right w:val="single" w:sz="6" w:space="0" w:color="auto"/>
            </w:tcBorders>
            <w:vAlign w:val="center"/>
          </w:tcPr>
          <w:p w14:paraId="2EB520E6" w14:textId="77777777" w:rsidR="000A35D1" w:rsidRPr="000A35D1" w:rsidRDefault="00FB255D" w:rsidP="000A35D1">
            <w:pPr>
              <w:rPr>
                <w:rFonts w:cs="Calibri"/>
                <w:sz w:val="16"/>
                <w:szCs w:val="16"/>
              </w:rPr>
            </w:pPr>
            <w:r w:rsidRPr="000A35D1">
              <w:rPr>
                <w:rFonts w:cs="Calibri"/>
                <w:sz w:val="16"/>
                <w:szCs w:val="16"/>
              </w:rPr>
              <w:t xml:space="preserve">&lt;jmyslin2&gt; No content change.  Updated requirement to add </w:t>
            </w:r>
            <w:proofErr w:type="spellStart"/>
            <w:r w:rsidRPr="000A35D1">
              <w:rPr>
                <w:rFonts w:cs="Calibri"/>
                <w:sz w:val="16"/>
                <w:szCs w:val="16"/>
              </w:rPr>
              <w:t>LifeCycMde_D_Actl</w:t>
            </w:r>
            <w:proofErr w:type="spellEnd"/>
            <w:r w:rsidRPr="000A35D1">
              <w:rPr>
                <w:rFonts w:cs="Calibri"/>
                <w:sz w:val="16"/>
                <w:szCs w:val="16"/>
              </w:rPr>
              <w:t xml:space="preserve"> for naming only</w:t>
            </w:r>
          </w:p>
        </w:tc>
      </w:tr>
      <w:tr w:rsidR="000A35D1" w:rsidRPr="00315795" w14:paraId="67B85DE6" w14:textId="77777777" w:rsidTr="008B11E9">
        <w:trPr>
          <w:trHeight w:val="187"/>
          <w:jc w:val="center"/>
        </w:trPr>
        <w:tc>
          <w:tcPr>
            <w:tcW w:w="1718" w:type="dxa"/>
            <w:tcBorders>
              <w:left w:val="single" w:sz="6" w:space="0" w:color="auto"/>
              <w:bottom w:val="nil"/>
              <w:right w:val="single" w:sz="6" w:space="0" w:color="auto"/>
            </w:tcBorders>
          </w:tcPr>
          <w:p w14:paraId="444B56D5"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94EFC54" w14:textId="77777777" w:rsidR="000A35D1" w:rsidRPr="000A35D1" w:rsidRDefault="00FB255D" w:rsidP="000A35D1">
            <w:pPr>
              <w:rPr>
                <w:rFonts w:cs="Arial"/>
                <w:sz w:val="16"/>
                <w:szCs w:val="16"/>
              </w:rPr>
            </w:pPr>
            <w:r w:rsidRPr="000A35D1">
              <w:rPr>
                <w:rFonts w:cs="Arial"/>
                <w:sz w:val="16"/>
                <w:szCs w:val="16"/>
              </w:rPr>
              <w:t>PWRMAN-FUN-REQ-350922/A-Existing Transport Mode to Normal Mode and restoring factory defaults</w:t>
            </w:r>
          </w:p>
        </w:tc>
        <w:tc>
          <w:tcPr>
            <w:tcW w:w="4582" w:type="dxa"/>
            <w:tcBorders>
              <w:top w:val="single" w:sz="6" w:space="0" w:color="auto"/>
              <w:left w:val="single" w:sz="6" w:space="0" w:color="auto"/>
              <w:bottom w:val="single" w:sz="6" w:space="0" w:color="auto"/>
              <w:right w:val="single" w:sz="6" w:space="0" w:color="auto"/>
            </w:tcBorders>
            <w:vAlign w:val="center"/>
          </w:tcPr>
          <w:p w14:paraId="0632D8EB" w14:textId="77777777" w:rsidR="000A35D1" w:rsidRPr="000A35D1" w:rsidRDefault="00FB255D" w:rsidP="000A35D1">
            <w:pPr>
              <w:rPr>
                <w:rFonts w:cs="Calibri"/>
                <w:sz w:val="16"/>
                <w:szCs w:val="16"/>
              </w:rPr>
            </w:pPr>
            <w:r w:rsidRPr="000A35D1">
              <w:rPr>
                <w:rFonts w:cs="Calibri"/>
                <w:sz w:val="16"/>
                <w:szCs w:val="16"/>
              </w:rPr>
              <w:t>&lt;jmyslin2&gt; Ne</w:t>
            </w:r>
            <w:r w:rsidRPr="000A35D1">
              <w:rPr>
                <w:rFonts w:cs="Calibri"/>
                <w:sz w:val="16"/>
                <w:szCs w:val="16"/>
              </w:rPr>
              <w:t>w function for exiting transport mode</w:t>
            </w:r>
          </w:p>
        </w:tc>
      </w:tr>
      <w:tr w:rsidR="000A35D1" w:rsidRPr="00315795" w14:paraId="67CACAA7" w14:textId="77777777" w:rsidTr="008B11E9">
        <w:trPr>
          <w:trHeight w:val="187"/>
          <w:jc w:val="center"/>
        </w:trPr>
        <w:tc>
          <w:tcPr>
            <w:tcW w:w="1718" w:type="dxa"/>
            <w:tcBorders>
              <w:left w:val="single" w:sz="6" w:space="0" w:color="auto"/>
              <w:bottom w:val="single" w:sz="4" w:space="0" w:color="auto"/>
              <w:right w:val="single" w:sz="6" w:space="0" w:color="auto"/>
            </w:tcBorders>
          </w:tcPr>
          <w:p w14:paraId="26F7390B" w14:textId="77777777" w:rsidR="000A35D1" w:rsidRDefault="00FB255D" w:rsidP="000A35D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5541177" w14:textId="77777777" w:rsidR="000A35D1" w:rsidRPr="000A35D1" w:rsidRDefault="00FB255D" w:rsidP="000A35D1">
            <w:pPr>
              <w:rPr>
                <w:rFonts w:cs="Arial"/>
                <w:sz w:val="16"/>
                <w:szCs w:val="16"/>
              </w:rPr>
            </w:pPr>
            <w:r w:rsidRPr="000A35D1">
              <w:rPr>
                <w:rFonts w:cs="Arial"/>
                <w:sz w:val="16"/>
                <w:szCs w:val="16"/>
              </w:rPr>
              <w:t>PWRMAN-SR-REQ-346790/A-Exiting Transport Mode to Normal Mode and restoring Factory Defaults</w:t>
            </w:r>
          </w:p>
        </w:tc>
        <w:tc>
          <w:tcPr>
            <w:tcW w:w="4582" w:type="dxa"/>
            <w:tcBorders>
              <w:top w:val="single" w:sz="6" w:space="0" w:color="auto"/>
              <w:left w:val="single" w:sz="6" w:space="0" w:color="auto"/>
              <w:bottom w:val="single" w:sz="6" w:space="0" w:color="auto"/>
              <w:right w:val="single" w:sz="6" w:space="0" w:color="auto"/>
            </w:tcBorders>
            <w:vAlign w:val="center"/>
          </w:tcPr>
          <w:p w14:paraId="352F0475" w14:textId="77777777" w:rsidR="000A35D1" w:rsidRPr="000A35D1" w:rsidRDefault="00FB255D" w:rsidP="000A35D1">
            <w:pPr>
              <w:rPr>
                <w:rFonts w:cs="Calibri"/>
                <w:sz w:val="16"/>
                <w:szCs w:val="16"/>
              </w:rPr>
            </w:pPr>
            <w:r w:rsidRPr="000A35D1">
              <w:rPr>
                <w:rFonts w:cs="Calibri"/>
                <w:sz w:val="16"/>
                <w:szCs w:val="16"/>
              </w:rPr>
              <w:t>jmyslin2 - New requirement for APIM restoring factory defaults when exit transport mode to normal mode</w:t>
            </w:r>
          </w:p>
        </w:tc>
      </w:tr>
      <w:tr w:rsidR="005E6E68" w14:paraId="530C3F11"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69CD53D0" w14:textId="77777777" w:rsidR="005E6E68" w:rsidRDefault="00FB255D" w:rsidP="00F45E62">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05154907" w14:textId="77777777" w:rsidR="005E6E68" w:rsidRDefault="00FB255D" w:rsidP="00F45E62">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1C9F4BB1" w14:textId="77777777" w:rsidR="005E6E68" w:rsidRDefault="00FB255D" w:rsidP="00F45E62">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262776FB" w14:textId="77777777" w:rsidR="005E6E68" w:rsidRDefault="00FB255D" w:rsidP="00F45E62">
            <w:pPr>
              <w:spacing w:line="276" w:lineRule="auto"/>
              <w:rPr>
                <w:rFonts w:cs="Arial"/>
                <w:b/>
                <w:sz w:val="16"/>
              </w:rPr>
            </w:pPr>
          </w:p>
        </w:tc>
      </w:tr>
      <w:tr w:rsidR="005E6E68" w14:paraId="0144A38F"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17DC5EBF" w14:textId="77777777" w:rsidR="005E6E68" w:rsidRDefault="00FB255D" w:rsidP="00F45E62">
            <w:pPr>
              <w:spacing w:line="276" w:lineRule="auto"/>
              <w:rPr>
                <w:rFonts w:cs="Arial"/>
                <w:b/>
                <w:sz w:val="16"/>
                <w:szCs w:val="16"/>
                <w:lang w:val="fr-FR"/>
              </w:rPr>
            </w:pPr>
            <w:r>
              <w:rPr>
                <w:rFonts w:cs="Arial"/>
                <w:b/>
                <w:sz w:val="16"/>
                <w:szCs w:val="16"/>
              </w:rPr>
              <w:t xml:space="preserve">January 21, </w:t>
            </w:r>
            <w:r>
              <w:rPr>
                <w:rFonts w:cs="Arial"/>
                <w:b/>
                <w:sz w:val="16"/>
                <w:szCs w:val="16"/>
              </w:rPr>
              <w:t>2020</w:t>
            </w:r>
          </w:p>
        </w:tc>
        <w:tc>
          <w:tcPr>
            <w:tcW w:w="1066" w:type="dxa"/>
            <w:tcBorders>
              <w:top w:val="single" w:sz="6" w:space="0" w:color="auto"/>
              <w:left w:val="single" w:sz="6" w:space="0" w:color="auto"/>
              <w:bottom w:val="single" w:sz="6" w:space="0" w:color="auto"/>
              <w:right w:val="single" w:sz="6" w:space="0" w:color="auto"/>
            </w:tcBorders>
            <w:hideMark/>
          </w:tcPr>
          <w:p w14:paraId="7C2B8A9E" w14:textId="77777777" w:rsidR="005E6E68" w:rsidRDefault="00FB255D" w:rsidP="00F45E62">
            <w:pPr>
              <w:spacing w:line="276" w:lineRule="auto"/>
              <w:jc w:val="center"/>
              <w:rPr>
                <w:rFonts w:cs="Arial"/>
                <w:b/>
                <w:sz w:val="16"/>
                <w:lang w:val="fr-FR"/>
              </w:rPr>
            </w:pPr>
            <w:r>
              <w:rPr>
                <w:rFonts w:cs="Arial"/>
                <w:b/>
                <w:sz w:val="16"/>
                <w:lang w:val="fr-FR"/>
              </w:rPr>
              <w:t>1.10</w:t>
            </w:r>
          </w:p>
        </w:tc>
        <w:tc>
          <w:tcPr>
            <w:tcW w:w="8278" w:type="dxa"/>
            <w:gridSpan w:val="2"/>
            <w:tcBorders>
              <w:top w:val="single" w:sz="6" w:space="0" w:color="auto"/>
              <w:left w:val="single" w:sz="6" w:space="0" w:color="auto"/>
              <w:bottom w:val="single" w:sz="6" w:space="0" w:color="auto"/>
              <w:right w:val="single" w:sz="6" w:space="0" w:color="auto"/>
            </w:tcBorders>
            <w:hideMark/>
          </w:tcPr>
          <w:p w14:paraId="2D71C94F" w14:textId="77777777" w:rsidR="005E6E68" w:rsidRDefault="00FB255D" w:rsidP="00F45E62">
            <w:pPr>
              <w:spacing w:line="276" w:lineRule="auto"/>
              <w:rPr>
                <w:rFonts w:cs="Arial"/>
                <w:b/>
                <w:sz w:val="16"/>
              </w:rPr>
            </w:pPr>
          </w:p>
        </w:tc>
      </w:tr>
      <w:tr w:rsidR="005E6E68" w:rsidRPr="000A35D1" w14:paraId="7FA4EE03"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41435FD8"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0C0B277" w14:textId="77777777" w:rsidR="005E6E68" w:rsidRPr="005E6E68" w:rsidRDefault="00FB255D" w:rsidP="005E6E68">
            <w:pPr>
              <w:rPr>
                <w:rFonts w:cs="Arial"/>
                <w:sz w:val="16"/>
                <w:szCs w:val="16"/>
              </w:rPr>
            </w:pPr>
            <w:r w:rsidRPr="005E6E68">
              <w:rPr>
                <w:rFonts w:cs="Arial"/>
                <w:sz w:val="16"/>
                <w:szCs w:val="16"/>
              </w:rPr>
              <w:t>STR-345588/C-Interface Requirements - APIM</w:t>
            </w:r>
          </w:p>
        </w:tc>
        <w:tc>
          <w:tcPr>
            <w:tcW w:w="4582" w:type="dxa"/>
            <w:tcBorders>
              <w:top w:val="single" w:sz="6" w:space="0" w:color="auto"/>
              <w:left w:val="single" w:sz="6" w:space="0" w:color="auto"/>
              <w:bottom w:val="single" w:sz="6" w:space="0" w:color="auto"/>
              <w:right w:val="single" w:sz="6" w:space="0" w:color="auto"/>
            </w:tcBorders>
            <w:vAlign w:val="center"/>
          </w:tcPr>
          <w:p w14:paraId="0B8B7219" w14:textId="77777777" w:rsidR="005E6E68" w:rsidRPr="005E6E68" w:rsidRDefault="00FB255D" w:rsidP="005E6E68">
            <w:pPr>
              <w:rPr>
                <w:rFonts w:cs="Calibri"/>
                <w:sz w:val="16"/>
                <w:szCs w:val="16"/>
              </w:rPr>
            </w:pPr>
            <w:r w:rsidRPr="005E6E68">
              <w:rPr>
                <w:rFonts w:cs="Calibri"/>
                <w:sz w:val="16"/>
                <w:szCs w:val="16"/>
              </w:rPr>
              <w:t>jmyslin2:  updated name</w:t>
            </w:r>
          </w:p>
        </w:tc>
      </w:tr>
      <w:tr w:rsidR="005E6E68" w:rsidRPr="000A35D1" w14:paraId="62B73741" w14:textId="77777777" w:rsidTr="008B11E9">
        <w:trPr>
          <w:trHeight w:val="187"/>
          <w:jc w:val="center"/>
        </w:trPr>
        <w:tc>
          <w:tcPr>
            <w:tcW w:w="1718" w:type="dxa"/>
            <w:tcBorders>
              <w:left w:val="single" w:sz="6" w:space="0" w:color="auto"/>
              <w:bottom w:val="nil"/>
              <w:right w:val="single" w:sz="6" w:space="0" w:color="auto"/>
            </w:tcBorders>
          </w:tcPr>
          <w:p w14:paraId="754BED7C"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CE2ACBF" w14:textId="77777777" w:rsidR="005E6E68" w:rsidRPr="005E6E68" w:rsidRDefault="00FB255D" w:rsidP="005E6E68">
            <w:pPr>
              <w:rPr>
                <w:rFonts w:cs="Arial"/>
                <w:sz w:val="16"/>
                <w:szCs w:val="16"/>
              </w:rPr>
            </w:pPr>
            <w:r w:rsidRPr="005E6E68">
              <w:rPr>
                <w:rFonts w:cs="Arial"/>
                <w:sz w:val="16"/>
                <w:szCs w:val="16"/>
              </w:rPr>
              <w:t>PWRMAN-IIR-REQ-212171/F-Power Management Interface Requirements - APIM</w:t>
            </w:r>
          </w:p>
        </w:tc>
        <w:tc>
          <w:tcPr>
            <w:tcW w:w="4582" w:type="dxa"/>
            <w:tcBorders>
              <w:top w:val="single" w:sz="6" w:space="0" w:color="auto"/>
              <w:left w:val="single" w:sz="6" w:space="0" w:color="auto"/>
              <w:bottom w:val="single" w:sz="6" w:space="0" w:color="auto"/>
              <w:right w:val="single" w:sz="6" w:space="0" w:color="auto"/>
            </w:tcBorders>
            <w:vAlign w:val="center"/>
          </w:tcPr>
          <w:p w14:paraId="1F0A2196" w14:textId="77777777" w:rsidR="005E6E68" w:rsidRPr="005E6E68" w:rsidRDefault="00FB255D" w:rsidP="005E6E68">
            <w:pPr>
              <w:rPr>
                <w:rFonts w:cs="Calibri"/>
                <w:sz w:val="16"/>
                <w:szCs w:val="16"/>
              </w:rPr>
            </w:pPr>
            <w:r w:rsidRPr="005E6E68">
              <w:rPr>
                <w:rFonts w:cs="Calibri"/>
                <w:sz w:val="16"/>
                <w:szCs w:val="16"/>
              </w:rPr>
              <w:t>jmyslin2:  added MD's</w:t>
            </w:r>
          </w:p>
        </w:tc>
      </w:tr>
      <w:tr w:rsidR="005E6E68" w:rsidRPr="000A35D1" w14:paraId="443223AF" w14:textId="77777777" w:rsidTr="008B11E9">
        <w:trPr>
          <w:trHeight w:val="187"/>
          <w:jc w:val="center"/>
        </w:trPr>
        <w:tc>
          <w:tcPr>
            <w:tcW w:w="1718" w:type="dxa"/>
            <w:tcBorders>
              <w:left w:val="single" w:sz="6" w:space="0" w:color="auto"/>
              <w:bottom w:val="nil"/>
              <w:right w:val="single" w:sz="6" w:space="0" w:color="auto"/>
            </w:tcBorders>
          </w:tcPr>
          <w:p w14:paraId="29CFA88F"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E8237AA" w14:textId="77777777" w:rsidR="005E6E68" w:rsidRPr="005E6E68" w:rsidRDefault="00FB255D" w:rsidP="005E6E68">
            <w:pPr>
              <w:rPr>
                <w:rFonts w:cs="Arial"/>
                <w:sz w:val="16"/>
                <w:szCs w:val="16"/>
              </w:rPr>
            </w:pPr>
            <w:r w:rsidRPr="005E6E68">
              <w:rPr>
                <w:rFonts w:cs="Arial"/>
                <w:sz w:val="16"/>
                <w:szCs w:val="16"/>
              </w:rPr>
              <w:t>MD-REQ-273358/C-</w:t>
            </w:r>
            <w:proofErr w:type="spellStart"/>
            <w:r w:rsidRPr="005E6E68">
              <w:rPr>
                <w:rFonts w:cs="Arial"/>
                <w:sz w:val="16"/>
                <w:szCs w:val="16"/>
              </w:rPr>
              <w:t>HMIAudioMode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49E33B4" w14:textId="77777777" w:rsidR="005E6E68" w:rsidRPr="005E6E68" w:rsidRDefault="00FB255D" w:rsidP="005E6E68">
            <w:pPr>
              <w:rPr>
                <w:rFonts w:cs="Calibri"/>
                <w:sz w:val="16"/>
                <w:szCs w:val="16"/>
              </w:rPr>
            </w:pPr>
            <w:r w:rsidRPr="005E6E68">
              <w:rPr>
                <w:rFonts w:cs="Calibri"/>
                <w:sz w:val="16"/>
                <w:szCs w:val="16"/>
              </w:rPr>
              <w:t>&lt;jmyslin2&gt; added clarification on signal name</w:t>
            </w:r>
          </w:p>
        </w:tc>
      </w:tr>
      <w:tr w:rsidR="005E6E68" w:rsidRPr="000A35D1" w14:paraId="2339413D" w14:textId="77777777" w:rsidTr="008B11E9">
        <w:trPr>
          <w:trHeight w:val="187"/>
          <w:jc w:val="center"/>
        </w:trPr>
        <w:tc>
          <w:tcPr>
            <w:tcW w:w="1718" w:type="dxa"/>
            <w:tcBorders>
              <w:left w:val="single" w:sz="6" w:space="0" w:color="auto"/>
              <w:bottom w:val="nil"/>
              <w:right w:val="single" w:sz="6" w:space="0" w:color="auto"/>
            </w:tcBorders>
          </w:tcPr>
          <w:p w14:paraId="528FB941"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EC2D3CB" w14:textId="77777777" w:rsidR="005E6E68" w:rsidRPr="005E6E68" w:rsidRDefault="00FB255D" w:rsidP="005E6E68">
            <w:pPr>
              <w:rPr>
                <w:rFonts w:cs="Arial"/>
                <w:sz w:val="16"/>
                <w:szCs w:val="16"/>
              </w:rPr>
            </w:pPr>
            <w:r w:rsidRPr="005E6E68">
              <w:rPr>
                <w:rFonts w:cs="Arial"/>
                <w:sz w:val="16"/>
                <w:szCs w:val="16"/>
              </w:rPr>
              <w:t>MD-REQ-372099/A-</w:t>
            </w:r>
            <w:proofErr w:type="spellStart"/>
            <w:r w:rsidRPr="005E6E68">
              <w:rPr>
                <w:rFonts w:cs="Arial"/>
                <w:sz w:val="16"/>
                <w:szCs w:val="16"/>
              </w:rPr>
              <w:t>Remote_Start_Status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43440323" w14:textId="77777777" w:rsidR="005E6E68" w:rsidRPr="005E6E68" w:rsidRDefault="00FB255D" w:rsidP="005E6E68">
            <w:pPr>
              <w:rPr>
                <w:rFonts w:cs="Calibri"/>
                <w:sz w:val="16"/>
                <w:szCs w:val="16"/>
              </w:rPr>
            </w:pPr>
            <w:r w:rsidRPr="005E6E68">
              <w:rPr>
                <w:rFonts w:cs="Calibri"/>
                <w:sz w:val="16"/>
                <w:szCs w:val="16"/>
              </w:rPr>
              <w:t>&lt;jmyslin2&gt; New MD for remote start status</w:t>
            </w:r>
          </w:p>
        </w:tc>
      </w:tr>
      <w:tr w:rsidR="005E6E68" w:rsidRPr="000A35D1" w14:paraId="092CCEB7" w14:textId="77777777" w:rsidTr="008B11E9">
        <w:trPr>
          <w:trHeight w:val="187"/>
          <w:jc w:val="center"/>
        </w:trPr>
        <w:tc>
          <w:tcPr>
            <w:tcW w:w="1718" w:type="dxa"/>
            <w:tcBorders>
              <w:left w:val="single" w:sz="6" w:space="0" w:color="auto"/>
              <w:bottom w:val="nil"/>
              <w:right w:val="single" w:sz="6" w:space="0" w:color="auto"/>
            </w:tcBorders>
          </w:tcPr>
          <w:p w14:paraId="66888DBC"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FB25791" w14:textId="77777777" w:rsidR="005E6E68" w:rsidRPr="005E6E68" w:rsidRDefault="00FB255D" w:rsidP="005E6E68">
            <w:pPr>
              <w:rPr>
                <w:rFonts w:cs="Arial"/>
                <w:sz w:val="16"/>
                <w:szCs w:val="16"/>
              </w:rPr>
            </w:pPr>
            <w:r w:rsidRPr="005E6E68">
              <w:rPr>
                <w:rFonts w:cs="Arial"/>
                <w:sz w:val="16"/>
                <w:szCs w:val="16"/>
              </w:rPr>
              <w:t>MD-REQ-372100/A-</w:t>
            </w:r>
            <w:proofErr w:type="spellStart"/>
            <w:r w:rsidRPr="005E6E68">
              <w:rPr>
                <w:rFonts w:cs="Arial"/>
                <w:sz w:val="16"/>
                <w:szCs w:val="16"/>
              </w:rPr>
              <w:t>PlgActvArb_B_Dsply</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17D6093B" w14:textId="77777777" w:rsidR="005E6E68" w:rsidRPr="005E6E68" w:rsidRDefault="00FB255D" w:rsidP="005E6E68">
            <w:pPr>
              <w:rPr>
                <w:rFonts w:cs="Calibri"/>
                <w:sz w:val="16"/>
                <w:szCs w:val="16"/>
              </w:rPr>
            </w:pPr>
            <w:r w:rsidRPr="005E6E68">
              <w:rPr>
                <w:rFonts w:cs="Calibri"/>
                <w:sz w:val="16"/>
                <w:szCs w:val="16"/>
              </w:rPr>
              <w:t>&lt;jmyslin2&gt; New MD for whether charge cord is plug in or not</w:t>
            </w:r>
          </w:p>
        </w:tc>
      </w:tr>
      <w:tr w:rsidR="005E6E68" w:rsidRPr="000A35D1" w14:paraId="05235505" w14:textId="77777777" w:rsidTr="008B11E9">
        <w:trPr>
          <w:trHeight w:val="187"/>
          <w:jc w:val="center"/>
        </w:trPr>
        <w:tc>
          <w:tcPr>
            <w:tcW w:w="1718" w:type="dxa"/>
            <w:tcBorders>
              <w:left w:val="single" w:sz="6" w:space="0" w:color="auto"/>
              <w:bottom w:val="nil"/>
              <w:right w:val="single" w:sz="6" w:space="0" w:color="auto"/>
            </w:tcBorders>
          </w:tcPr>
          <w:p w14:paraId="1702F163"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6F33190" w14:textId="77777777" w:rsidR="005E6E68" w:rsidRPr="005E6E68" w:rsidRDefault="00FB255D" w:rsidP="005E6E68">
            <w:pPr>
              <w:rPr>
                <w:rFonts w:cs="Arial"/>
                <w:sz w:val="16"/>
                <w:szCs w:val="16"/>
              </w:rPr>
            </w:pPr>
            <w:r w:rsidRPr="005E6E68">
              <w:rPr>
                <w:rFonts w:cs="Arial"/>
                <w:sz w:val="16"/>
                <w:szCs w:val="16"/>
              </w:rPr>
              <w:t>MD-REQ-372987/A-</w:t>
            </w:r>
            <w:proofErr w:type="spellStart"/>
            <w:r w:rsidRPr="005E6E68">
              <w:rPr>
                <w:rFonts w:cs="Arial"/>
                <w:sz w:val="16"/>
                <w:szCs w:val="16"/>
              </w:rPr>
              <w:t>RearLeftDoorStatus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1AC14FE9" w14:textId="77777777" w:rsidR="005E6E68" w:rsidRPr="005E6E68" w:rsidRDefault="00FB255D" w:rsidP="005E6E68">
            <w:pPr>
              <w:rPr>
                <w:rFonts w:cs="Calibri"/>
                <w:sz w:val="16"/>
                <w:szCs w:val="16"/>
              </w:rPr>
            </w:pPr>
            <w:r w:rsidRPr="005E6E68">
              <w:rPr>
                <w:rFonts w:cs="Calibri"/>
                <w:sz w:val="16"/>
                <w:szCs w:val="16"/>
              </w:rPr>
              <w:t>&lt;jmyslin2&gt; New MD for rear left door status</w:t>
            </w:r>
          </w:p>
        </w:tc>
      </w:tr>
      <w:tr w:rsidR="005E6E68" w:rsidRPr="000A35D1" w14:paraId="7BD8C131" w14:textId="77777777" w:rsidTr="008B11E9">
        <w:trPr>
          <w:trHeight w:val="187"/>
          <w:jc w:val="center"/>
        </w:trPr>
        <w:tc>
          <w:tcPr>
            <w:tcW w:w="1718" w:type="dxa"/>
            <w:tcBorders>
              <w:left w:val="single" w:sz="6" w:space="0" w:color="auto"/>
              <w:bottom w:val="nil"/>
              <w:right w:val="single" w:sz="6" w:space="0" w:color="auto"/>
            </w:tcBorders>
          </w:tcPr>
          <w:p w14:paraId="37815D36"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8E1A386" w14:textId="77777777" w:rsidR="005E6E68" w:rsidRPr="005E6E68" w:rsidRDefault="00FB255D" w:rsidP="005E6E68">
            <w:pPr>
              <w:rPr>
                <w:rFonts w:cs="Arial"/>
                <w:sz w:val="16"/>
                <w:szCs w:val="16"/>
              </w:rPr>
            </w:pPr>
            <w:r w:rsidRPr="005E6E68">
              <w:rPr>
                <w:rFonts w:cs="Arial"/>
                <w:sz w:val="16"/>
                <w:szCs w:val="16"/>
              </w:rPr>
              <w:t>MD-REQ-372988/A-</w:t>
            </w:r>
            <w:proofErr w:type="spellStart"/>
            <w:r w:rsidRPr="005E6E68">
              <w:rPr>
                <w:rFonts w:cs="Arial"/>
                <w:sz w:val="16"/>
                <w:szCs w:val="16"/>
              </w:rPr>
              <w:t>RearRightDoorStatus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34B53C1" w14:textId="77777777" w:rsidR="005E6E68" w:rsidRPr="005E6E68" w:rsidRDefault="00FB255D" w:rsidP="005E6E68">
            <w:pPr>
              <w:rPr>
                <w:rFonts w:cs="Calibri"/>
                <w:sz w:val="16"/>
                <w:szCs w:val="16"/>
              </w:rPr>
            </w:pPr>
            <w:r w:rsidRPr="005E6E68">
              <w:rPr>
                <w:rFonts w:cs="Calibri"/>
                <w:sz w:val="16"/>
                <w:szCs w:val="16"/>
              </w:rPr>
              <w:t>&lt;jmyslin2&gt; New MD for the rear right door status</w:t>
            </w:r>
          </w:p>
        </w:tc>
      </w:tr>
      <w:tr w:rsidR="005E6E68" w:rsidRPr="000A35D1" w14:paraId="0A1004BC" w14:textId="77777777" w:rsidTr="008B11E9">
        <w:trPr>
          <w:trHeight w:val="187"/>
          <w:jc w:val="center"/>
        </w:trPr>
        <w:tc>
          <w:tcPr>
            <w:tcW w:w="1718" w:type="dxa"/>
            <w:tcBorders>
              <w:left w:val="single" w:sz="6" w:space="0" w:color="auto"/>
              <w:bottom w:val="nil"/>
              <w:right w:val="single" w:sz="6" w:space="0" w:color="auto"/>
            </w:tcBorders>
          </w:tcPr>
          <w:p w14:paraId="457869D7"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7814362" w14:textId="77777777" w:rsidR="005E6E68" w:rsidRPr="005E6E68" w:rsidRDefault="00FB255D" w:rsidP="005E6E68">
            <w:pPr>
              <w:rPr>
                <w:rFonts w:cs="Arial"/>
                <w:sz w:val="16"/>
                <w:szCs w:val="16"/>
              </w:rPr>
            </w:pPr>
            <w:r w:rsidRPr="005E6E68">
              <w:rPr>
                <w:rFonts w:cs="Arial"/>
                <w:sz w:val="16"/>
                <w:szCs w:val="16"/>
              </w:rPr>
              <w:t>MD-REQ-372989/A-</w:t>
            </w:r>
            <w:proofErr w:type="spellStart"/>
            <w:r w:rsidRPr="005E6E68">
              <w:rPr>
                <w:rFonts w:cs="Arial"/>
                <w:sz w:val="16"/>
                <w:szCs w:val="16"/>
              </w:rPr>
              <w:t>TailgateDecklidStatus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7502DE1D" w14:textId="77777777" w:rsidR="005E6E68" w:rsidRPr="005E6E68" w:rsidRDefault="00FB255D" w:rsidP="005E6E68">
            <w:pPr>
              <w:rPr>
                <w:rFonts w:cs="Calibri"/>
                <w:sz w:val="16"/>
                <w:szCs w:val="16"/>
              </w:rPr>
            </w:pPr>
            <w:r w:rsidRPr="005E6E68">
              <w:rPr>
                <w:rFonts w:cs="Calibri"/>
                <w:sz w:val="16"/>
                <w:szCs w:val="16"/>
              </w:rPr>
              <w:t>&lt;jmyslin2&gt; New MD for the tailgate/decklid status</w:t>
            </w:r>
          </w:p>
        </w:tc>
      </w:tr>
      <w:tr w:rsidR="005E6E68" w:rsidRPr="000A35D1" w14:paraId="4A90EFB8" w14:textId="77777777" w:rsidTr="008B11E9">
        <w:trPr>
          <w:trHeight w:val="187"/>
          <w:jc w:val="center"/>
        </w:trPr>
        <w:tc>
          <w:tcPr>
            <w:tcW w:w="1718" w:type="dxa"/>
            <w:tcBorders>
              <w:left w:val="single" w:sz="6" w:space="0" w:color="auto"/>
              <w:bottom w:val="nil"/>
              <w:right w:val="single" w:sz="6" w:space="0" w:color="auto"/>
            </w:tcBorders>
          </w:tcPr>
          <w:p w14:paraId="23926010"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17C0F64" w14:textId="77777777" w:rsidR="005E6E68" w:rsidRPr="005E6E68" w:rsidRDefault="00FB255D" w:rsidP="005E6E68">
            <w:pPr>
              <w:rPr>
                <w:rFonts w:cs="Arial"/>
                <w:sz w:val="16"/>
                <w:szCs w:val="16"/>
              </w:rPr>
            </w:pPr>
            <w:r w:rsidRPr="005E6E68">
              <w:rPr>
                <w:rFonts w:cs="Arial"/>
                <w:sz w:val="16"/>
                <w:szCs w:val="16"/>
              </w:rPr>
              <w:t>MD-REQ-372990/A-</w:t>
            </w:r>
            <w:proofErr w:type="spellStart"/>
            <w:r w:rsidRPr="005E6E68">
              <w:rPr>
                <w:rFonts w:cs="Arial"/>
                <w:sz w:val="16"/>
                <w:szCs w:val="16"/>
              </w:rPr>
              <w:t>LiftgateStatus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4F675767" w14:textId="77777777" w:rsidR="005E6E68" w:rsidRPr="005E6E68" w:rsidRDefault="00FB255D" w:rsidP="005E6E68">
            <w:pPr>
              <w:rPr>
                <w:rFonts w:cs="Calibri"/>
                <w:sz w:val="16"/>
                <w:szCs w:val="16"/>
              </w:rPr>
            </w:pPr>
            <w:r w:rsidRPr="005E6E68">
              <w:rPr>
                <w:rFonts w:cs="Calibri"/>
                <w:sz w:val="16"/>
                <w:szCs w:val="16"/>
              </w:rPr>
              <w:t xml:space="preserve">&lt;jmyslin2&gt; New MD for the liftgate </w:t>
            </w:r>
            <w:r w:rsidRPr="005E6E68">
              <w:rPr>
                <w:rFonts w:cs="Calibri"/>
                <w:sz w:val="16"/>
                <w:szCs w:val="16"/>
              </w:rPr>
              <w:t>status</w:t>
            </w:r>
          </w:p>
        </w:tc>
      </w:tr>
      <w:tr w:rsidR="005E6E68" w:rsidRPr="000A35D1" w14:paraId="1BD5EE0A" w14:textId="77777777" w:rsidTr="008B11E9">
        <w:trPr>
          <w:trHeight w:val="187"/>
          <w:jc w:val="center"/>
        </w:trPr>
        <w:tc>
          <w:tcPr>
            <w:tcW w:w="1718" w:type="dxa"/>
            <w:tcBorders>
              <w:left w:val="single" w:sz="6" w:space="0" w:color="auto"/>
              <w:bottom w:val="nil"/>
              <w:right w:val="single" w:sz="6" w:space="0" w:color="auto"/>
            </w:tcBorders>
          </w:tcPr>
          <w:p w14:paraId="354955DD"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96FC7F7" w14:textId="77777777" w:rsidR="005E6E68" w:rsidRPr="005E6E68" w:rsidRDefault="00FB255D" w:rsidP="005E6E68">
            <w:pPr>
              <w:rPr>
                <w:rFonts w:cs="Arial"/>
                <w:sz w:val="16"/>
                <w:szCs w:val="16"/>
              </w:rPr>
            </w:pPr>
            <w:r w:rsidRPr="005E6E68">
              <w:rPr>
                <w:rFonts w:cs="Arial"/>
                <w:sz w:val="16"/>
                <w:szCs w:val="16"/>
              </w:rPr>
              <w:t>PWRMAN-CLD-REQ-031234/B-System Power Mode Master - APIM (</w:t>
            </w:r>
            <w:proofErr w:type="spellStart"/>
            <w:r w:rsidRPr="005E6E68">
              <w:rPr>
                <w:rFonts w:cs="Arial"/>
                <w:sz w:val="16"/>
                <w:szCs w:val="16"/>
              </w:rPr>
              <w:t>TcSE</w:t>
            </w:r>
            <w:proofErr w:type="spellEnd"/>
            <w:r w:rsidRPr="005E6E68">
              <w:rPr>
                <w:rFonts w:cs="Arial"/>
                <w:sz w:val="16"/>
                <w:szCs w:val="16"/>
              </w:rPr>
              <w:t xml:space="preserve"> ROIN-282928-1)</w:t>
            </w:r>
          </w:p>
        </w:tc>
        <w:tc>
          <w:tcPr>
            <w:tcW w:w="4582" w:type="dxa"/>
            <w:tcBorders>
              <w:top w:val="single" w:sz="6" w:space="0" w:color="auto"/>
              <w:left w:val="single" w:sz="6" w:space="0" w:color="auto"/>
              <w:bottom w:val="single" w:sz="6" w:space="0" w:color="auto"/>
              <w:right w:val="single" w:sz="6" w:space="0" w:color="auto"/>
            </w:tcBorders>
            <w:vAlign w:val="center"/>
          </w:tcPr>
          <w:p w14:paraId="30572FEA" w14:textId="77777777" w:rsidR="005E6E68" w:rsidRPr="005E6E68" w:rsidRDefault="00FB255D" w:rsidP="005E6E68">
            <w:pPr>
              <w:rPr>
                <w:rFonts w:cs="Calibri"/>
                <w:sz w:val="16"/>
                <w:szCs w:val="16"/>
              </w:rPr>
            </w:pPr>
            <w:r w:rsidRPr="005E6E68">
              <w:rPr>
                <w:rFonts w:cs="Calibri"/>
                <w:sz w:val="16"/>
                <w:szCs w:val="16"/>
              </w:rPr>
              <w:t>jmyslin2: added predictive trigger requirement</w:t>
            </w:r>
          </w:p>
        </w:tc>
      </w:tr>
      <w:tr w:rsidR="005E6E68" w:rsidRPr="000A35D1" w14:paraId="7C3F18D0" w14:textId="77777777" w:rsidTr="008B11E9">
        <w:trPr>
          <w:trHeight w:val="187"/>
          <w:jc w:val="center"/>
        </w:trPr>
        <w:tc>
          <w:tcPr>
            <w:tcW w:w="1718" w:type="dxa"/>
            <w:tcBorders>
              <w:left w:val="single" w:sz="6" w:space="0" w:color="auto"/>
              <w:bottom w:val="nil"/>
              <w:right w:val="single" w:sz="6" w:space="0" w:color="auto"/>
            </w:tcBorders>
          </w:tcPr>
          <w:p w14:paraId="7919BACA"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B1FCA52" w14:textId="77777777" w:rsidR="005E6E68" w:rsidRPr="005E6E68" w:rsidRDefault="00FB255D" w:rsidP="005E6E68">
            <w:pPr>
              <w:rPr>
                <w:rFonts w:cs="Arial"/>
                <w:sz w:val="16"/>
                <w:szCs w:val="16"/>
              </w:rPr>
            </w:pPr>
            <w:r w:rsidRPr="005E6E68">
              <w:rPr>
                <w:rFonts w:cs="Arial"/>
                <w:sz w:val="16"/>
                <w:szCs w:val="16"/>
              </w:rPr>
              <w:t>PWRMAN-SR-REQ-324997/B-Predictive Triggers - APIM</w:t>
            </w:r>
          </w:p>
        </w:tc>
        <w:tc>
          <w:tcPr>
            <w:tcW w:w="4582" w:type="dxa"/>
            <w:tcBorders>
              <w:top w:val="single" w:sz="6" w:space="0" w:color="auto"/>
              <w:left w:val="single" w:sz="6" w:space="0" w:color="auto"/>
              <w:bottom w:val="single" w:sz="6" w:space="0" w:color="auto"/>
              <w:right w:val="single" w:sz="6" w:space="0" w:color="auto"/>
            </w:tcBorders>
            <w:vAlign w:val="center"/>
          </w:tcPr>
          <w:p w14:paraId="3DA19E34" w14:textId="77777777" w:rsidR="005E6E68" w:rsidRPr="005E6E68" w:rsidRDefault="00FB255D" w:rsidP="005E6E68">
            <w:pPr>
              <w:rPr>
                <w:rFonts w:cs="Calibri"/>
                <w:sz w:val="16"/>
                <w:szCs w:val="16"/>
              </w:rPr>
            </w:pPr>
            <w:r w:rsidRPr="005E6E68">
              <w:rPr>
                <w:rFonts w:cs="Calibri"/>
                <w:sz w:val="16"/>
                <w:szCs w:val="16"/>
              </w:rPr>
              <w:t>&lt;jmyslin2&gt; added additional predictive triggers</w:t>
            </w:r>
          </w:p>
        </w:tc>
      </w:tr>
      <w:tr w:rsidR="005E6E68" w:rsidRPr="000A35D1" w14:paraId="64A84B84" w14:textId="77777777" w:rsidTr="008B11E9">
        <w:trPr>
          <w:trHeight w:val="187"/>
          <w:jc w:val="center"/>
        </w:trPr>
        <w:tc>
          <w:tcPr>
            <w:tcW w:w="1718" w:type="dxa"/>
            <w:tcBorders>
              <w:left w:val="single" w:sz="6" w:space="0" w:color="auto"/>
              <w:bottom w:val="single" w:sz="4" w:space="0" w:color="auto"/>
              <w:right w:val="single" w:sz="6" w:space="0" w:color="auto"/>
            </w:tcBorders>
          </w:tcPr>
          <w:p w14:paraId="1BA7E14B" w14:textId="77777777" w:rsidR="005E6E68" w:rsidRDefault="00FB255D" w:rsidP="005E6E6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27ACC4C" w14:textId="77777777" w:rsidR="005E6E68" w:rsidRPr="005E6E68" w:rsidRDefault="00FB255D" w:rsidP="005E6E68">
            <w:pPr>
              <w:rPr>
                <w:rFonts w:cs="Arial"/>
                <w:sz w:val="16"/>
                <w:szCs w:val="16"/>
              </w:rPr>
            </w:pPr>
            <w:r w:rsidRPr="005E6E68">
              <w:rPr>
                <w:rFonts w:cs="Arial"/>
                <w:sz w:val="16"/>
                <w:szCs w:val="16"/>
              </w:rPr>
              <w:t xml:space="preserve">PWRMAN-SR-REQ-233262/E-Phone as a Key - Phone Charging power </w:t>
            </w:r>
            <w:proofErr w:type="spellStart"/>
            <w:r w:rsidRPr="005E6E68">
              <w:rPr>
                <w:rFonts w:cs="Arial"/>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BFC2F1E" w14:textId="77777777" w:rsidR="005E6E68" w:rsidRPr="005E6E68" w:rsidRDefault="00FB255D" w:rsidP="005E6E68">
            <w:pPr>
              <w:rPr>
                <w:rFonts w:cs="Calibri"/>
                <w:sz w:val="16"/>
                <w:szCs w:val="16"/>
              </w:rPr>
            </w:pPr>
            <w:r w:rsidRPr="005E6E68">
              <w:rPr>
                <w:rFonts w:cs="Calibri"/>
                <w:sz w:val="16"/>
                <w:szCs w:val="16"/>
              </w:rPr>
              <w:t>&lt;jmyslin2&gt; added clarification.  No content change</w:t>
            </w:r>
          </w:p>
        </w:tc>
      </w:tr>
      <w:tr w:rsidR="0037290D" w14:paraId="58181D35"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2765FAF2" w14:textId="77777777" w:rsidR="0037290D" w:rsidRDefault="00FB255D" w:rsidP="00B25160">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0E58D049" w14:textId="77777777" w:rsidR="0037290D" w:rsidRDefault="00FB255D" w:rsidP="00B25160">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003B471B" w14:textId="77777777" w:rsidR="0037290D" w:rsidRDefault="00FB255D" w:rsidP="00B25160">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7D238E54" w14:textId="77777777" w:rsidR="0037290D" w:rsidRDefault="00FB255D" w:rsidP="00B25160">
            <w:pPr>
              <w:spacing w:line="276" w:lineRule="auto"/>
              <w:rPr>
                <w:rFonts w:cs="Arial"/>
                <w:b/>
                <w:sz w:val="16"/>
              </w:rPr>
            </w:pPr>
          </w:p>
        </w:tc>
      </w:tr>
      <w:tr w:rsidR="0037290D" w14:paraId="163CDA78"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302569AC" w14:textId="77777777" w:rsidR="0037290D" w:rsidRDefault="00FB255D" w:rsidP="00B25160">
            <w:pPr>
              <w:spacing w:line="276" w:lineRule="auto"/>
              <w:rPr>
                <w:rFonts w:cs="Arial"/>
                <w:b/>
                <w:sz w:val="16"/>
                <w:szCs w:val="16"/>
                <w:lang w:val="fr-FR"/>
              </w:rPr>
            </w:pPr>
            <w:r>
              <w:rPr>
                <w:rFonts w:cs="Arial"/>
                <w:b/>
                <w:sz w:val="16"/>
                <w:szCs w:val="16"/>
              </w:rPr>
              <w:t>February 25, 2020</w:t>
            </w:r>
          </w:p>
        </w:tc>
        <w:tc>
          <w:tcPr>
            <w:tcW w:w="1066" w:type="dxa"/>
            <w:tcBorders>
              <w:top w:val="single" w:sz="6" w:space="0" w:color="auto"/>
              <w:left w:val="single" w:sz="6" w:space="0" w:color="auto"/>
              <w:bottom w:val="single" w:sz="6" w:space="0" w:color="auto"/>
              <w:right w:val="single" w:sz="6" w:space="0" w:color="auto"/>
            </w:tcBorders>
            <w:hideMark/>
          </w:tcPr>
          <w:p w14:paraId="2653C926" w14:textId="77777777" w:rsidR="0037290D" w:rsidRDefault="00FB255D" w:rsidP="00B25160">
            <w:pPr>
              <w:spacing w:line="276" w:lineRule="auto"/>
              <w:jc w:val="center"/>
              <w:rPr>
                <w:rFonts w:cs="Arial"/>
                <w:b/>
                <w:sz w:val="16"/>
                <w:lang w:val="fr-FR"/>
              </w:rPr>
            </w:pPr>
            <w:r>
              <w:rPr>
                <w:rFonts w:cs="Arial"/>
                <w:b/>
                <w:sz w:val="16"/>
                <w:lang w:val="fr-FR"/>
              </w:rPr>
              <w:t>1.11</w:t>
            </w:r>
          </w:p>
        </w:tc>
        <w:tc>
          <w:tcPr>
            <w:tcW w:w="8278" w:type="dxa"/>
            <w:gridSpan w:val="2"/>
            <w:tcBorders>
              <w:top w:val="single" w:sz="6" w:space="0" w:color="auto"/>
              <w:left w:val="single" w:sz="6" w:space="0" w:color="auto"/>
              <w:bottom w:val="single" w:sz="6" w:space="0" w:color="auto"/>
              <w:right w:val="single" w:sz="6" w:space="0" w:color="auto"/>
            </w:tcBorders>
            <w:hideMark/>
          </w:tcPr>
          <w:p w14:paraId="77586C3A" w14:textId="77777777" w:rsidR="0037290D" w:rsidRDefault="00FB255D" w:rsidP="00B25160">
            <w:pPr>
              <w:spacing w:line="276" w:lineRule="auto"/>
              <w:rPr>
                <w:rFonts w:cs="Arial"/>
                <w:b/>
                <w:sz w:val="16"/>
              </w:rPr>
            </w:pPr>
          </w:p>
        </w:tc>
      </w:tr>
      <w:tr w:rsidR="0037290D" w:rsidRPr="005E6E68" w14:paraId="2796053B"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3795E890"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D07B448" w14:textId="77777777" w:rsidR="0037290D" w:rsidRPr="0037290D" w:rsidRDefault="00FB255D" w:rsidP="0037290D">
            <w:pPr>
              <w:rPr>
                <w:rFonts w:cs="Arial"/>
                <w:sz w:val="16"/>
                <w:szCs w:val="16"/>
              </w:rPr>
            </w:pPr>
            <w:r w:rsidRPr="0037290D">
              <w:rPr>
                <w:rFonts w:cs="Arial"/>
                <w:sz w:val="16"/>
                <w:szCs w:val="16"/>
              </w:rPr>
              <w:t>PWRMAN-IIR-REQ-212171/G-Power Management Interface Requirements - APIM</w:t>
            </w:r>
          </w:p>
        </w:tc>
        <w:tc>
          <w:tcPr>
            <w:tcW w:w="4582" w:type="dxa"/>
            <w:tcBorders>
              <w:top w:val="single" w:sz="6" w:space="0" w:color="auto"/>
              <w:left w:val="single" w:sz="6" w:space="0" w:color="auto"/>
              <w:bottom w:val="single" w:sz="6" w:space="0" w:color="auto"/>
              <w:right w:val="single" w:sz="6" w:space="0" w:color="auto"/>
            </w:tcBorders>
            <w:vAlign w:val="center"/>
          </w:tcPr>
          <w:p w14:paraId="7B9BEB12" w14:textId="77777777" w:rsidR="0037290D" w:rsidRPr="0037290D" w:rsidRDefault="00FB255D" w:rsidP="0037290D">
            <w:pPr>
              <w:rPr>
                <w:rFonts w:cs="Calibri"/>
                <w:sz w:val="16"/>
                <w:szCs w:val="16"/>
              </w:rPr>
            </w:pPr>
            <w:r w:rsidRPr="0037290D">
              <w:rPr>
                <w:rFonts w:cs="Calibri"/>
                <w:sz w:val="16"/>
                <w:szCs w:val="16"/>
              </w:rPr>
              <w:t xml:space="preserve">jmyslin2:  added new </w:t>
            </w:r>
            <w:r w:rsidRPr="0037290D">
              <w:rPr>
                <w:rFonts w:cs="Calibri"/>
                <w:sz w:val="16"/>
                <w:szCs w:val="16"/>
              </w:rPr>
              <w:t>signals for Stop Mode and Clear Exit Assist</w:t>
            </w:r>
          </w:p>
        </w:tc>
      </w:tr>
      <w:tr w:rsidR="0037290D" w:rsidRPr="005E6E68" w14:paraId="66CFBE31" w14:textId="77777777" w:rsidTr="008B11E9">
        <w:trPr>
          <w:trHeight w:val="187"/>
          <w:jc w:val="center"/>
        </w:trPr>
        <w:tc>
          <w:tcPr>
            <w:tcW w:w="1718" w:type="dxa"/>
            <w:tcBorders>
              <w:left w:val="single" w:sz="6" w:space="0" w:color="auto"/>
              <w:bottom w:val="nil"/>
              <w:right w:val="single" w:sz="6" w:space="0" w:color="auto"/>
            </w:tcBorders>
          </w:tcPr>
          <w:p w14:paraId="41536D4B"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894AD50" w14:textId="77777777" w:rsidR="0037290D" w:rsidRPr="0037290D" w:rsidRDefault="00FB255D" w:rsidP="0037290D">
            <w:pPr>
              <w:rPr>
                <w:rFonts w:cs="Arial"/>
                <w:sz w:val="16"/>
                <w:szCs w:val="16"/>
              </w:rPr>
            </w:pPr>
            <w:r w:rsidRPr="0037290D">
              <w:rPr>
                <w:rFonts w:cs="Arial"/>
                <w:sz w:val="16"/>
                <w:szCs w:val="16"/>
              </w:rPr>
              <w:t>MD-REQ-273764/B-</w:t>
            </w:r>
            <w:proofErr w:type="spellStart"/>
            <w:r w:rsidRPr="0037290D">
              <w:rPr>
                <w:rFonts w:cs="Arial"/>
                <w:sz w:val="16"/>
                <w:szCs w:val="16"/>
              </w:rPr>
              <w:t>KeyOffMde_D_Actl.St</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AC9B273" w14:textId="77777777" w:rsidR="0037290D" w:rsidRPr="0037290D" w:rsidRDefault="00FB255D" w:rsidP="0037290D">
            <w:pPr>
              <w:rPr>
                <w:rFonts w:cs="Calibri"/>
                <w:sz w:val="16"/>
                <w:szCs w:val="16"/>
              </w:rPr>
            </w:pPr>
            <w:r w:rsidRPr="0037290D">
              <w:rPr>
                <w:rFonts w:cs="Calibri"/>
                <w:sz w:val="16"/>
                <w:szCs w:val="16"/>
              </w:rPr>
              <w:t>jmyslin2:  no change, ignore revision</w:t>
            </w:r>
          </w:p>
        </w:tc>
      </w:tr>
      <w:tr w:rsidR="0037290D" w:rsidRPr="005E6E68" w14:paraId="3AD854AE" w14:textId="77777777" w:rsidTr="008B11E9">
        <w:trPr>
          <w:trHeight w:val="187"/>
          <w:jc w:val="center"/>
        </w:trPr>
        <w:tc>
          <w:tcPr>
            <w:tcW w:w="1718" w:type="dxa"/>
            <w:tcBorders>
              <w:left w:val="single" w:sz="6" w:space="0" w:color="auto"/>
              <w:bottom w:val="nil"/>
              <w:right w:val="single" w:sz="6" w:space="0" w:color="auto"/>
            </w:tcBorders>
          </w:tcPr>
          <w:p w14:paraId="4AC04487"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D11CA01" w14:textId="77777777" w:rsidR="0037290D" w:rsidRPr="0037290D" w:rsidRDefault="00FB255D" w:rsidP="0037290D">
            <w:pPr>
              <w:rPr>
                <w:rFonts w:cs="Arial"/>
                <w:sz w:val="16"/>
                <w:szCs w:val="16"/>
              </w:rPr>
            </w:pPr>
            <w:r w:rsidRPr="0037290D">
              <w:rPr>
                <w:rFonts w:cs="Arial"/>
                <w:sz w:val="16"/>
                <w:szCs w:val="16"/>
              </w:rPr>
              <w:t>MD-REQ-378492/A-</w:t>
            </w:r>
            <w:proofErr w:type="spellStart"/>
            <w:r w:rsidRPr="0037290D">
              <w:rPr>
                <w:rFonts w:cs="Arial"/>
                <w:sz w:val="16"/>
                <w:szCs w:val="16"/>
              </w:rPr>
              <w:t>PwLoApim_T_Actl</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E7F75D5" w14:textId="77777777" w:rsidR="0037290D" w:rsidRPr="0037290D" w:rsidRDefault="00FB255D" w:rsidP="0037290D">
            <w:pPr>
              <w:rPr>
                <w:rFonts w:cs="Calibri"/>
                <w:sz w:val="16"/>
                <w:szCs w:val="16"/>
              </w:rPr>
            </w:pPr>
            <w:r w:rsidRPr="0037290D">
              <w:rPr>
                <w:rFonts w:cs="Calibri"/>
                <w:sz w:val="16"/>
                <w:szCs w:val="16"/>
              </w:rPr>
              <w:t>jmyslin2: New MD requirement</w:t>
            </w:r>
          </w:p>
        </w:tc>
      </w:tr>
      <w:tr w:rsidR="0037290D" w:rsidRPr="005E6E68" w14:paraId="516888A2" w14:textId="77777777" w:rsidTr="008B11E9">
        <w:trPr>
          <w:trHeight w:val="187"/>
          <w:jc w:val="center"/>
        </w:trPr>
        <w:tc>
          <w:tcPr>
            <w:tcW w:w="1718" w:type="dxa"/>
            <w:tcBorders>
              <w:left w:val="single" w:sz="6" w:space="0" w:color="auto"/>
              <w:bottom w:val="nil"/>
              <w:right w:val="single" w:sz="6" w:space="0" w:color="auto"/>
            </w:tcBorders>
          </w:tcPr>
          <w:p w14:paraId="18356B0F"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458DBBD" w14:textId="77777777" w:rsidR="0037290D" w:rsidRPr="0037290D" w:rsidRDefault="00FB255D" w:rsidP="0037290D">
            <w:pPr>
              <w:rPr>
                <w:rFonts w:cs="Arial"/>
                <w:sz w:val="16"/>
                <w:szCs w:val="16"/>
              </w:rPr>
            </w:pPr>
            <w:r w:rsidRPr="0037290D">
              <w:rPr>
                <w:rFonts w:cs="Arial"/>
                <w:sz w:val="16"/>
                <w:szCs w:val="16"/>
              </w:rPr>
              <w:t>MD-REQ-359588/A-</w:t>
            </w:r>
            <w:proofErr w:type="spellStart"/>
            <w:r w:rsidRPr="0037290D">
              <w:rPr>
                <w:rFonts w:cs="Arial"/>
                <w:sz w:val="16"/>
                <w:szCs w:val="16"/>
              </w:rPr>
              <w:t>ClrExitAsstActv_B_Rq</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6FF2D1D3" w14:textId="77777777" w:rsidR="0037290D" w:rsidRPr="0037290D" w:rsidRDefault="00FB255D" w:rsidP="0037290D">
            <w:pPr>
              <w:rPr>
                <w:rFonts w:cs="Calibri"/>
                <w:sz w:val="16"/>
                <w:szCs w:val="16"/>
              </w:rPr>
            </w:pPr>
            <w:r w:rsidRPr="0037290D">
              <w:rPr>
                <w:rFonts w:cs="Calibri"/>
                <w:sz w:val="16"/>
                <w:szCs w:val="16"/>
              </w:rPr>
              <w:t xml:space="preserve">jmyslin2:  New MD for Clear </w:t>
            </w:r>
            <w:r w:rsidRPr="0037290D">
              <w:rPr>
                <w:rFonts w:cs="Calibri"/>
                <w:sz w:val="16"/>
                <w:szCs w:val="16"/>
              </w:rPr>
              <w:t>Exit Assist</w:t>
            </w:r>
          </w:p>
        </w:tc>
      </w:tr>
      <w:tr w:rsidR="0037290D" w:rsidRPr="005E6E68" w14:paraId="7ACF6C9F" w14:textId="77777777" w:rsidTr="008B11E9">
        <w:trPr>
          <w:trHeight w:val="187"/>
          <w:jc w:val="center"/>
        </w:trPr>
        <w:tc>
          <w:tcPr>
            <w:tcW w:w="1718" w:type="dxa"/>
            <w:tcBorders>
              <w:left w:val="single" w:sz="6" w:space="0" w:color="auto"/>
              <w:bottom w:val="nil"/>
              <w:right w:val="single" w:sz="6" w:space="0" w:color="auto"/>
            </w:tcBorders>
          </w:tcPr>
          <w:p w14:paraId="324E87CB"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9BC4187" w14:textId="77777777" w:rsidR="0037290D" w:rsidRPr="0037290D" w:rsidRDefault="00FB255D" w:rsidP="0037290D">
            <w:pPr>
              <w:rPr>
                <w:rFonts w:cs="Arial"/>
                <w:sz w:val="16"/>
                <w:szCs w:val="16"/>
              </w:rPr>
            </w:pPr>
            <w:r w:rsidRPr="0037290D">
              <w:rPr>
                <w:rFonts w:cs="Arial"/>
                <w:sz w:val="16"/>
                <w:szCs w:val="16"/>
              </w:rPr>
              <w:t>PWRMAN-SR-REQ-324997/C-Predictive Triggers - APIM</w:t>
            </w:r>
          </w:p>
        </w:tc>
        <w:tc>
          <w:tcPr>
            <w:tcW w:w="4582" w:type="dxa"/>
            <w:tcBorders>
              <w:top w:val="single" w:sz="6" w:space="0" w:color="auto"/>
              <w:left w:val="single" w:sz="6" w:space="0" w:color="auto"/>
              <w:bottom w:val="single" w:sz="6" w:space="0" w:color="auto"/>
              <w:right w:val="single" w:sz="6" w:space="0" w:color="auto"/>
            </w:tcBorders>
            <w:vAlign w:val="center"/>
          </w:tcPr>
          <w:p w14:paraId="162A9629" w14:textId="77777777" w:rsidR="0037290D" w:rsidRPr="0037290D" w:rsidRDefault="00FB255D" w:rsidP="0037290D">
            <w:pPr>
              <w:rPr>
                <w:rFonts w:cs="Calibri"/>
                <w:sz w:val="16"/>
                <w:szCs w:val="16"/>
              </w:rPr>
            </w:pPr>
            <w:r w:rsidRPr="0037290D">
              <w:rPr>
                <w:rFonts w:cs="Calibri"/>
                <w:sz w:val="16"/>
                <w:szCs w:val="16"/>
              </w:rPr>
              <w:t>jmyslin2: added note about remembering the last signal state</w:t>
            </w:r>
          </w:p>
        </w:tc>
      </w:tr>
      <w:tr w:rsidR="0037290D" w:rsidRPr="005E6E68" w14:paraId="519A68BE" w14:textId="77777777" w:rsidTr="008B11E9">
        <w:trPr>
          <w:trHeight w:val="187"/>
          <w:jc w:val="center"/>
        </w:trPr>
        <w:tc>
          <w:tcPr>
            <w:tcW w:w="1718" w:type="dxa"/>
            <w:tcBorders>
              <w:left w:val="single" w:sz="6" w:space="0" w:color="auto"/>
              <w:bottom w:val="nil"/>
              <w:right w:val="single" w:sz="6" w:space="0" w:color="auto"/>
            </w:tcBorders>
          </w:tcPr>
          <w:p w14:paraId="028705C7"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0F55A12" w14:textId="77777777" w:rsidR="0037290D" w:rsidRPr="0037290D" w:rsidRDefault="00FB255D" w:rsidP="0037290D">
            <w:pPr>
              <w:rPr>
                <w:rFonts w:cs="Arial"/>
                <w:sz w:val="16"/>
                <w:szCs w:val="16"/>
              </w:rPr>
            </w:pPr>
            <w:r w:rsidRPr="0037290D">
              <w:rPr>
                <w:rFonts w:cs="Arial"/>
                <w:sz w:val="16"/>
                <w:szCs w:val="16"/>
              </w:rPr>
              <w:t>PWRMAN-SR-REQ-014477/E-Infotainment System States (</w:t>
            </w:r>
            <w:proofErr w:type="spellStart"/>
            <w:r w:rsidRPr="0037290D">
              <w:rPr>
                <w:rFonts w:cs="Arial"/>
                <w:sz w:val="16"/>
                <w:szCs w:val="16"/>
              </w:rPr>
              <w:t>TcSE</w:t>
            </w:r>
            <w:proofErr w:type="spellEnd"/>
            <w:r w:rsidRPr="0037290D">
              <w:rPr>
                <w:rFonts w:cs="Arial"/>
                <w:sz w:val="16"/>
                <w:szCs w:val="16"/>
              </w:rPr>
              <w:t xml:space="preserve"> ROIN-40610-3)</w:t>
            </w:r>
          </w:p>
        </w:tc>
        <w:tc>
          <w:tcPr>
            <w:tcW w:w="4582" w:type="dxa"/>
            <w:tcBorders>
              <w:top w:val="single" w:sz="6" w:space="0" w:color="auto"/>
              <w:left w:val="single" w:sz="6" w:space="0" w:color="auto"/>
              <w:bottom w:val="single" w:sz="6" w:space="0" w:color="auto"/>
              <w:right w:val="single" w:sz="6" w:space="0" w:color="auto"/>
            </w:tcBorders>
            <w:vAlign w:val="center"/>
          </w:tcPr>
          <w:p w14:paraId="2F8D0F8D" w14:textId="77777777" w:rsidR="0037290D" w:rsidRPr="0037290D" w:rsidRDefault="00FB255D" w:rsidP="0037290D">
            <w:pPr>
              <w:rPr>
                <w:rFonts w:cs="Calibri"/>
                <w:sz w:val="16"/>
                <w:szCs w:val="16"/>
              </w:rPr>
            </w:pPr>
            <w:r w:rsidRPr="0037290D">
              <w:rPr>
                <w:rFonts w:cs="Calibri"/>
                <w:sz w:val="16"/>
                <w:szCs w:val="16"/>
              </w:rPr>
              <w:t>jmyslin2: updated requirement with Stop Mode</w:t>
            </w:r>
          </w:p>
        </w:tc>
      </w:tr>
      <w:tr w:rsidR="0037290D" w:rsidRPr="005E6E68" w14:paraId="5514DE90" w14:textId="77777777" w:rsidTr="008B11E9">
        <w:trPr>
          <w:trHeight w:val="187"/>
          <w:jc w:val="center"/>
        </w:trPr>
        <w:tc>
          <w:tcPr>
            <w:tcW w:w="1718" w:type="dxa"/>
            <w:tcBorders>
              <w:left w:val="single" w:sz="6" w:space="0" w:color="auto"/>
              <w:bottom w:val="nil"/>
              <w:right w:val="single" w:sz="6" w:space="0" w:color="auto"/>
            </w:tcBorders>
          </w:tcPr>
          <w:p w14:paraId="2BB116AB"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3BF6933" w14:textId="77777777" w:rsidR="0037290D" w:rsidRPr="0037290D" w:rsidRDefault="00FB255D" w:rsidP="0037290D">
            <w:pPr>
              <w:rPr>
                <w:rFonts w:cs="Arial"/>
                <w:sz w:val="16"/>
                <w:szCs w:val="16"/>
              </w:rPr>
            </w:pPr>
            <w:r w:rsidRPr="0037290D">
              <w:rPr>
                <w:rFonts w:cs="Arial"/>
                <w:sz w:val="16"/>
                <w:szCs w:val="16"/>
              </w:rPr>
              <w:t>STR-090280/H-Functional Definition (</w:t>
            </w:r>
            <w:proofErr w:type="spellStart"/>
            <w:r w:rsidRPr="0037290D">
              <w:rPr>
                <w:rFonts w:cs="Arial"/>
                <w:sz w:val="16"/>
                <w:szCs w:val="16"/>
              </w:rPr>
              <w:t>TcSE</w:t>
            </w:r>
            <w:proofErr w:type="spellEnd"/>
            <w:r w:rsidRPr="0037290D">
              <w:rPr>
                <w:rFonts w:cs="Arial"/>
                <w:sz w:val="16"/>
                <w:szCs w:val="16"/>
              </w:rPr>
              <w:t xml:space="preserve"> ROIN-289966)</w:t>
            </w:r>
          </w:p>
        </w:tc>
        <w:tc>
          <w:tcPr>
            <w:tcW w:w="4582" w:type="dxa"/>
            <w:tcBorders>
              <w:top w:val="single" w:sz="6" w:space="0" w:color="auto"/>
              <w:left w:val="single" w:sz="6" w:space="0" w:color="auto"/>
              <w:bottom w:val="single" w:sz="6" w:space="0" w:color="auto"/>
              <w:right w:val="single" w:sz="6" w:space="0" w:color="auto"/>
            </w:tcBorders>
            <w:vAlign w:val="center"/>
          </w:tcPr>
          <w:p w14:paraId="2133A385" w14:textId="77777777" w:rsidR="0037290D" w:rsidRPr="0037290D" w:rsidRDefault="00FB255D" w:rsidP="0037290D">
            <w:pPr>
              <w:rPr>
                <w:rFonts w:cs="Calibri"/>
                <w:sz w:val="16"/>
                <w:szCs w:val="16"/>
              </w:rPr>
            </w:pPr>
            <w:r w:rsidRPr="0037290D">
              <w:rPr>
                <w:rFonts w:cs="Calibri"/>
                <w:sz w:val="16"/>
                <w:szCs w:val="16"/>
              </w:rPr>
              <w:t>jmyslin2: added Stop Power Mode function, added Clear Exit Assist power mode function</w:t>
            </w:r>
          </w:p>
        </w:tc>
      </w:tr>
      <w:tr w:rsidR="0037290D" w:rsidRPr="005E6E68" w14:paraId="7ED3C0D6" w14:textId="77777777" w:rsidTr="008B11E9">
        <w:trPr>
          <w:trHeight w:val="187"/>
          <w:jc w:val="center"/>
        </w:trPr>
        <w:tc>
          <w:tcPr>
            <w:tcW w:w="1718" w:type="dxa"/>
            <w:tcBorders>
              <w:left w:val="single" w:sz="6" w:space="0" w:color="auto"/>
              <w:bottom w:val="nil"/>
              <w:right w:val="single" w:sz="6" w:space="0" w:color="auto"/>
            </w:tcBorders>
          </w:tcPr>
          <w:p w14:paraId="1CAB0B76"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8E37CD7" w14:textId="77777777" w:rsidR="0037290D" w:rsidRPr="0037290D" w:rsidRDefault="00FB255D" w:rsidP="0037290D">
            <w:pPr>
              <w:rPr>
                <w:rFonts w:cs="Arial"/>
                <w:sz w:val="16"/>
                <w:szCs w:val="16"/>
              </w:rPr>
            </w:pPr>
            <w:r w:rsidRPr="0037290D">
              <w:rPr>
                <w:rFonts w:cs="Arial"/>
                <w:sz w:val="16"/>
                <w:szCs w:val="16"/>
              </w:rPr>
              <w:t>PWRMAN-SR-REQ-014509/F-Infotainment Components Load Shed State requirements (</w:t>
            </w:r>
            <w:proofErr w:type="spellStart"/>
            <w:r w:rsidRPr="0037290D">
              <w:rPr>
                <w:rFonts w:cs="Arial"/>
                <w:sz w:val="16"/>
                <w:szCs w:val="16"/>
              </w:rPr>
              <w:t>TcSE</w:t>
            </w:r>
            <w:proofErr w:type="spellEnd"/>
            <w:r w:rsidRPr="0037290D">
              <w:rPr>
                <w:rFonts w:cs="Arial"/>
                <w:sz w:val="16"/>
                <w:szCs w:val="16"/>
              </w:rPr>
              <w:t xml:space="preserve"> ROIN-66172-3)</w:t>
            </w:r>
          </w:p>
        </w:tc>
        <w:tc>
          <w:tcPr>
            <w:tcW w:w="4582" w:type="dxa"/>
            <w:tcBorders>
              <w:top w:val="single" w:sz="6" w:space="0" w:color="auto"/>
              <w:left w:val="single" w:sz="6" w:space="0" w:color="auto"/>
              <w:bottom w:val="single" w:sz="6" w:space="0" w:color="auto"/>
              <w:right w:val="single" w:sz="6" w:space="0" w:color="auto"/>
            </w:tcBorders>
            <w:vAlign w:val="center"/>
          </w:tcPr>
          <w:p w14:paraId="7A392F2D" w14:textId="77777777" w:rsidR="0037290D" w:rsidRPr="0037290D" w:rsidRDefault="00FB255D" w:rsidP="0037290D">
            <w:pPr>
              <w:rPr>
                <w:rFonts w:cs="Calibri"/>
                <w:sz w:val="16"/>
                <w:szCs w:val="16"/>
              </w:rPr>
            </w:pPr>
            <w:r w:rsidRPr="0037290D">
              <w:rPr>
                <w:rFonts w:cs="Calibri"/>
                <w:sz w:val="16"/>
                <w:szCs w:val="16"/>
              </w:rPr>
              <w:t>jmyslin2: added cl</w:t>
            </w:r>
            <w:r w:rsidRPr="0037290D">
              <w:rPr>
                <w:rFonts w:cs="Calibri"/>
                <w:sz w:val="16"/>
                <w:szCs w:val="16"/>
              </w:rPr>
              <w:t>arification to the requirement for SYNC 4.2</w:t>
            </w:r>
          </w:p>
        </w:tc>
      </w:tr>
      <w:tr w:rsidR="0037290D" w:rsidRPr="005E6E68" w14:paraId="3CDCEC6B" w14:textId="77777777" w:rsidTr="008B11E9">
        <w:trPr>
          <w:trHeight w:val="187"/>
          <w:jc w:val="center"/>
        </w:trPr>
        <w:tc>
          <w:tcPr>
            <w:tcW w:w="1718" w:type="dxa"/>
            <w:tcBorders>
              <w:left w:val="single" w:sz="6" w:space="0" w:color="auto"/>
              <w:bottom w:val="nil"/>
              <w:right w:val="single" w:sz="6" w:space="0" w:color="auto"/>
            </w:tcBorders>
          </w:tcPr>
          <w:p w14:paraId="1C99DCBD"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5B5F009" w14:textId="77777777" w:rsidR="0037290D" w:rsidRPr="0037290D" w:rsidRDefault="00FB255D" w:rsidP="0037290D">
            <w:pPr>
              <w:rPr>
                <w:rFonts w:cs="Arial"/>
                <w:sz w:val="16"/>
                <w:szCs w:val="16"/>
              </w:rPr>
            </w:pPr>
            <w:r w:rsidRPr="0037290D">
              <w:rPr>
                <w:rFonts w:cs="Arial"/>
                <w:sz w:val="16"/>
                <w:szCs w:val="16"/>
              </w:rPr>
              <w:t>PWRMAN-FUN-REQ-377259/A-Stop Mode</w:t>
            </w:r>
          </w:p>
        </w:tc>
        <w:tc>
          <w:tcPr>
            <w:tcW w:w="4582" w:type="dxa"/>
            <w:tcBorders>
              <w:top w:val="single" w:sz="6" w:space="0" w:color="auto"/>
              <w:left w:val="single" w:sz="6" w:space="0" w:color="auto"/>
              <w:bottom w:val="single" w:sz="6" w:space="0" w:color="auto"/>
              <w:right w:val="single" w:sz="6" w:space="0" w:color="auto"/>
            </w:tcBorders>
            <w:vAlign w:val="center"/>
          </w:tcPr>
          <w:p w14:paraId="3FC67E02" w14:textId="77777777" w:rsidR="0037290D" w:rsidRPr="0037290D" w:rsidRDefault="00FB255D" w:rsidP="0037290D">
            <w:pPr>
              <w:rPr>
                <w:rFonts w:cs="Calibri"/>
                <w:sz w:val="16"/>
                <w:szCs w:val="16"/>
              </w:rPr>
            </w:pPr>
            <w:r w:rsidRPr="0037290D">
              <w:rPr>
                <w:rFonts w:cs="Calibri"/>
                <w:sz w:val="16"/>
                <w:szCs w:val="16"/>
              </w:rPr>
              <w:t>&lt;jmyslin2&gt; New function for Stop Mode</w:t>
            </w:r>
          </w:p>
        </w:tc>
      </w:tr>
      <w:tr w:rsidR="0037290D" w:rsidRPr="005E6E68" w14:paraId="193E3058" w14:textId="77777777" w:rsidTr="008B11E9">
        <w:trPr>
          <w:trHeight w:val="187"/>
          <w:jc w:val="center"/>
        </w:trPr>
        <w:tc>
          <w:tcPr>
            <w:tcW w:w="1718" w:type="dxa"/>
            <w:tcBorders>
              <w:left w:val="single" w:sz="6" w:space="0" w:color="auto"/>
              <w:right w:val="single" w:sz="6" w:space="0" w:color="auto"/>
            </w:tcBorders>
          </w:tcPr>
          <w:p w14:paraId="0266889C"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29383F1" w14:textId="77777777" w:rsidR="0037290D" w:rsidRPr="0037290D" w:rsidRDefault="00FB255D" w:rsidP="0037290D">
            <w:pPr>
              <w:rPr>
                <w:rFonts w:cs="Arial"/>
                <w:sz w:val="16"/>
                <w:szCs w:val="16"/>
              </w:rPr>
            </w:pPr>
            <w:r w:rsidRPr="0037290D">
              <w:rPr>
                <w:rFonts w:cs="Arial"/>
                <w:sz w:val="16"/>
                <w:szCs w:val="16"/>
              </w:rPr>
              <w:t>PWRMAN-REQ-377764/A-Stop Mode - Powering down internal power sources</w:t>
            </w:r>
          </w:p>
        </w:tc>
        <w:tc>
          <w:tcPr>
            <w:tcW w:w="4582" w:type="dxa"/>
            <w:tcBorders>
              <w:top w:val="single" w:sz="6" w:space="0" w:color="auto"/>
              <w:left w:val="single" w:sz="6" w:space="0" w:color="auto"/>
              <w:bottom w:val="single" w:sz="6" w:space="0" w:color="auto"/>
              <w:right w:val="single" w:sz="6" w:space="0" w:color="auto"/>
            </w:tcBorders>
            <w:vAlign w:val="center"/>
          </w:tcPr>
          <w:p w14:paraId="60398207" w14:textId="77777777" w:rsidR="0037290D" w:rsidRPr="0037290D" w:rsidRDefault="00FB255D" w:rsidP="0037290D">
            <w:pPr>
              <w:rPr>
                <w:rFonts w:cs="Calibri"/>
                <w:sz w:val="16"/>
                <w:szCs w:val="16"/>
              </w:rPr>
            </w:pPr>
            <w:r w:rsidRPr="0037290D">
              <w:rPr>
                <w:rFonts w:cs="Calibri"/>
                <w:sz w:val="16"/>
                <w:szCs w:val="16"/>
              </w:rPr>
              <w:t>&lt;jmyslin2&gt; New Requirement</w:t>
            </w:r>
          </w:p>
        </w:tc>
      </w:tr>
      <w:tr w:rsidR="0037290D" w:rsidRPr="005E6E68" w14:paraId="2C27754E" w14:textId="77777777" w:rsidTr="008B11E9">
        <w:trPr>
          <w:trHeight w:val="187"/>
          <w:jc w:val="center"/>
        </w:trPr>
        <w:tc>
          <w:tcPr>
            <w:tcW w:w="1718" w:type="dxa"/>
            <w:tcBorders>
              <w:left w:val="single" w:sz="6" w:space="0" w:color="auto"/>
              <w:right w:val="single" w:sz="6" w:space="0" w:color="auto"/>
            </w:tcBorders>
          </w:tcPr>
          <w:p w14:paraId="01D165BB"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9386E87" w14:textId="77777777" w:rsidR="0037290D" w:rsidRPr="0037290D" w:rsidRDefault="00FB255D" w:rsidP="0037290D">
            <w:pPr>
              <w:rPr>
                <w:rFonts w:cs="Arial"/>
                <w:sz w:val="16"/>
                <w:szCs w:val="16"/>
              </w:rPr>
            </w:pPr>
            <w:r w:rsidRPr="0037290D">
              <w:rPr>
                <w:rFonts w:cs="Arial"/>
                <w:sz w:val="16"/>
                <w:szCs w:val="16"/>
              </w:rPr>
              <w:t xml:space="preserve">PWRMAN-SR-REQ-377933/A-Battery State of Charge Server usage of </w:t>
            </w:r>
            <w:proofErr w:type="spellStart"/>
            <w:r w:rsidRPr="0037290D">
              <w:rPr>
                <w:rFonts w:cs="Arial"/>
                <w:sz w:val="16"/>
                <w:szCs w:val="16"/>
              </w:rPr>
              <w:t>PwLoApim_T_Actl</w:t>
            </w:r>
            <w:proofErr w:type="spellEnd"/>
            <w:r w:rsidRPr="0037290D">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64F528B4" w14:textId="77777777" w:rsidR="0037290D" w:rsidRPr="0037290D" w:rsidRDefault="00FB255D" w:rsidP="0037290D">
            <w:pPr>
              <w:rPr>
                <w:rFonts w:cs="Calibri"/>
                <w:sz w:val="16"/>
                <w:szCs w:val="16"/>
              </w:rPr>
            </w:pPr>
            <w:r w:rsidRPr="0037290D">
              <w:rPr>
                <w:rFonts w:cs="Calibri"/>
                <w:sz w:val="16"/>
                <w:szCs w:val="16"/>
              </w:rPr>
              <w:t>jmyslin2:  New Requirement</w:t>
            </w:r>
          </w:p>
        </w:tc>
      </w:tr>
      <w:tr w:rsidR="0037290D" w:rsidRPr="005E6E68" w14:paraId="11AF56C8" w14:textId="77777777" w:rsidTr="008B11E9">
        <w:trPr>
          <w:trHeight w:val="187"/>
          <w:jc w:val="center"/>
        </w:trPr>
        <w:tc>
          <w:tcPr>
            <w:tcW w:w="1718" w:type="dxa"/>
            <w:tcBorders>
              <w:left w:val="single" w:sz="6" w:space="0" w:color="auto"/>
              <w:right w:val="single" w:sz="6" w:space="0" w:color="auto"/>
            </w:tcBorders>
          </w:tcPr>
          <w:p w14:paraId="00CC0B1B"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ED2AF26" w14:textId="77777777" w:rsidR="0037290D" w:rsidRPr="0037290D" w:rsidRDefault="00FB255D" w:rsidP="0037290D">
            <w:pPr>
              <w:rPr>
                <w:rFonts w:cs="Arial"/>
                <w:sz w:val="16"/>
                <w:szCs w:val="16"/>
              </w:rPr>
            </w:pPr>
            <w:r w:rsidRPr="0037290D">
              <w:rPr>
                <w:rFonts w:cs="Arial"/>
                <w:sz w:val="16"/>
                <w:szCs w:val="16"/>
              </w:rPr>
              <w:t xml:space="preserve">PWRMAN-SR-REQ-379474/A-Infotainment System Master internal timer based on the </w:t>
            </w:r>
            <w:proofErr w:type="spellStart"/>
            <w:r w:rsidRPr="0037290D">
              <w:rPr>
                <w:rFonts w:cs="Arial"/>
                <w:sz w:val="16"/>
                <w:szCs w:val="16"/>
              </w:rPr>
              <w:t>PwLoApim_T_Actl</w:t>
            </w:r>
            <w:proofErr w:type="spellEnd"/>
            <w:r w:rsidRPr="0037290D">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63962251" w14:textId="77777777" w:rsidR="0037290D" w:rsidRPr="0037290D" w:rsidRDefault="00FB255D" w:rsidP="0037290D">
            <w:pPr>
              <w:rPr>
                <w:rFonts w:cs="Calibri"/>
                <w:sz w:val="16"/>
                <w:szCs w:val="16"/>
              </w:rPr>
            </w:pPr>
            <w:r w:rsidRPr="0037290D">
              <w:rPr>
                <w:rFonts w:cs="Calibri"/>
                <w:sz w:val="16"/>
                <w:szCs w:val="16"/>
              </w:rPr>
              <w:t>jmyslin2: New requirement</w:t>
            </w:r>
          </w:p>
        </w:tc>
      </w:tr>
      <w:tr w:rsidR="0037290D" w:rsidRPr="005E6E68" w14:paraId="1DA7996B" w14:textId="77777777" w:rsidTr="008B11E9">
        <w:trPr>
          <w:trHeight w:val="187"/>
          <w:jc w:val="center"/>
        </w:trPr>
        <w:tc>
          <w:tcPr>
            <w:tcW w:w="1718" w:type="dxa"/>
            <w:tcBorders>
              <w:left w:val="single" w:sz="6" w:space="0" w:color="auto"/>
              <w:right w:val="single" w:sz="6" w:space="0" w:color="auto"/>
            </w:tcBorders>
          </w:tcPr>
          <w:p w14:paraId="0EA0EE42"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EE104E9" w14:textId="77777777" w:rsidR="0037290D" w:rsidRPr="0037290D" w:rsidRDefault="00FB255D" w:rsidP="0037290D">
            <w:pPr>
              <w:rPr>
                <w:rFonts w:cs="Arial"/>
                <w:sz w:val="16"/>
                <w:szCs w:val="16"/>
              </w:rPr>
            </w:pPr>
            <w:r w:rsidRPr="0037290D">
              <w:rPr>
                <w:rFonts w:cs="Arial"/>
                <w:sz w:val="16"/>
                <w:szCs w:val="16"/>
              </w:rPr>
              <w:t>PWRMAN-SR-RE</w:t>
            </w:r>
            <w:r w:rsidRPr="0037290D">
              <w:rPr>
                <w:rFonts w:cs="Arial"/>
                <w:sz w:val="16"/>
                <w:szCs w:val="16"/>
              </w:rPr>
              <w:t xml:space="preserve">Q-377707/A-Entering Stop Mode via the </w:t>
            </w:r>
            <w:proofErr w:type="spellStart"/>
            <w:r w:rsidRPr="0037290D">
              <w:rPr>
                <w:rFonts w:cs="Arial"/>
                <w:sz w:val="16"/>
                <w:szCs w:val="16"/>
              </w:rPr>
              <w:t>PwLoApim_T_Actl</w:t>
            </w:r>
            <w:proofErr w:type="spellEnd"/>
            <w:r w:rsidRPr="0037290D">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29863B8F" w14:textId="77777777" w:rsidR="0037290D" w:rsidRPr="0037290D" w:rsidRDefault="00FB255D" w:rsidP="0037290D">
            <w:pPr>
              <w:rPr>
                <w:rFonts w:cs="Calibri"/>
                <w:sz w:val="16"/>
                <w:szCs w:val="16"/>
              </w:rPr>
            </w:pPr>
            <w:r w:rsidRPr="0037290D">
              <w:rPr>
                <w:rFonts w:cs="Calibri"/>
                <w:sz w:val="16"/>
                <w:szCs w:val="16"/>
              </w:rPr>
              <w:t>&lt;jmyslin2&gt; New requirement</w:t>
            </w:r>
          </w:p>
        </w:tc>
      </w:tr>
      <w:tr w:rsidR="0037290D" w:rsidRPr="005E6E68" w14:paraId="58C206F7" w14:textId="77777777" w:rsidTr="008B11E9">
        <w:trPr>
          <w:trHeight w:val="187"/>
          <w:jc w:val="center"/>
        </w:trPr>
        <w:tc>
          <w:tcPr>
            <w:tcW w:w="1718" w:type="dxa"/>
            <w:tcBorders>
              <w:left w:val="single" w:sz="6" w:space="0" w:color="auto"/>
              <w:right w:val="single" w:sz="6" w:space="0" w:color="auto"/>
            </w:tcBorders>
          </w:tcPr>
          <w:p w14:paraId="41B567C0"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75A0E55" w14:textId="77777777" w:rsidR="0037290D" w:rsidRPr="0037290D" w:rsidRDefault="00FB255D" w:rsidP="0037290D">
            <w:pPr>
              <w:rPr>
                <w:rFonts w:cs="Arial"/>
                <w:sz w:val="16"/>
                <w:szCs w:val="16"/>
              </w:rPr>
            </w:pPr>
            <w:r w:rsidRPr="0037290D">
              <w:rPr>
                <w:rFonts w:cs="Arial"/>
                <w:sz w:val="16"/>
                <w:szCs w:val="16"/>
              </w:rPr>
              <w:t xml:space="preserve">PWRMAN-SR-REQ-377932/A-Exiting Stop Mode via the </w:t>
            </w:r>
            <w:proofErr w:type="spellStart"/>
            <w:r w:rsidRPr="0037290D">
              <w:rPr>
                <w:rFonts w:cs="Arial"/>
                <w:sz w:val="16"/>
                <w:szCs w:val="16"/>
              </w:rPr>
              <w:t>PwLoApim_T_Actl</w:t>
            </w:r>
            <w:proofErr w:type="spellEnd"/>
            <w:r w:rsidRPr="0037290D">
              <w:rPr>
                <w:rFonts w:cs="Arial"/>
                <w:sz w:val="16"/>
                <w:szCs w:val="16"/>
              </w:rPr>
              <w:t xml:space="preserve"> signal</w:t>
            </w:r>
          </w:p>
        </w:tc>
        <w:tc>
          <w:tcPr>
            <w:tcW w:w="4582" w:type="dxa"/>
            <w:tcBorders>
              <w:top w:val="single" w:sz="6" w:space="0" w:color="auto"/>
              <w:left w:val="single" w:sz="6" w:space="0" w:color="auto"/>
              <w:bottom w:val="single" w:sz="6" w:space="0" w:color="auto"/>
              <w:right w:val="single" w:sz="6" w:space="0" w:color="auto"/>
            </w:tcBorders>
            <w:vAlign w:val="center"/>
          </w:tcPr>
          <w:p w14:paraId="04E4CE11" w14:textId="77777777" w:rsidR="0037290D" w:rsidRPr="0037290D" w:rsidRDefault="00FB255D" w:rsidP="0037290D">
            <w:pPr>
              <w:rPr>
                <w:rFonts w:cs="Calibri"/>
                <w:sz w:val="16"/>
                <w:szCs w:val="16"/>
              </w:rPr>
            </w:pPr>
            <w:r w:rsidRPr="0037290D">
              <w:rPr>
                <w:rFonts w:cs="Calibri"/>
                <w:sz w:val="16"/>
                <w:szCs w:val="16"/>
              </w:rPr>
              <w:t>&lt;jmyslin2&gt; New Requirement</w:t>
            </w:r>
          </w:p>
        </w:tc>
      </w:tr>
      <w:tr w:rsidR="0037290D" w:rsidRPr="005E6E68" w14:paraId="4AB948B7" w14:textId="77777777" w:rsidTr="008B11E9">
        <w:trPr>
          <w:trHeight w:val="187"/>
          <w:jc w:val="center"/>
        </w:trPr>
        <w:tc>
          <w:tcPr>
            <w:tcW w:w="1718" w:type="dxa"/>
            <w:tcBorders>
              <w:left w:val="single" w:sz="6" w:space="0" w:color="auto"/>
              <w:right w:val="single" w:sz="6" w:space="0" w:color="auto"/>
            </w:tcBorders>
          </w:tcPr>
          <w:p w14:paraId="269212B1"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CE3C56D" w14:textId="77777777" w:rsidR="0037290D" w:rsidRPr="0037290D" w:rsidRDefault="00FB255D" w:rsidP="0037290D">
            <w:pPr>
              <w:rPr>
                <w:rFonts w:cs="Arial"/>
                <w:sz w:val="16"/>
                <w:szCs w:val="16"/>
              </w:rPr>
            </w:pPr>
            <w:r w:rsidRPr="0037290D">
              <w:rPr>
                <w:rFonts w:cs="Arial"/>
                <w:sz w:val="16"/>
                <w:szCs w:val="16"/>
              </w:rPr>
              <w:t xml:space="preserve">PWRMAN-SR-REQ-378156/A-Additional usage of </w:t>
            </w:r>
            <w:proofErr w:type="spellStart"/>
            <w:r w:rsidRPr="0037290D">
              <w:rPr>
                <w:rFonts w:cs="Arial"/>
                <w:sz w:val="16"/>
                <w:szCs w:val="16"/>
              </w:rPr>
              <w:t>PwLoApim_T_Actl</w:t>
            </w:r>
            <w:proofErr w:type="spellEnd"/>
            <w:r w:rsidRPr="0037290D">
              <w:rPr>
                <w:rFonts w:cs="Arial"/>
                <w:sz w:val="16"/>
                <w:szCs w:val="16"/>
              </w:rPr>
              <w:t xml:space="preserve"> signal</w:t>
            </w:r>
            <w:r w:rsidRPr="0037290D">
              <w:rPr>
                <w:rFonts w:cs="Arial"/>
                <w:sz w:val="16"/>
                <w:szCs w:val="16"/>
              </w:rPr>
              <w:t xml:space="preserve"> by Infotainment System Master</w:t>
            </w:r>
          </w:p>
        </w:tc>
        <w:tc>
          <w:tcPr>
            <w:tcW w:w="4582" w:type="dxa"/>
            <w:tcBorders>
              <w:top w:val="single" w:sz="6" w:space="0" w:color="auto"/>
              <w:left w:val="single" w:sz="6" w:space="0" w:color="auto"/>
              <w:bottom w:val="single" w:sz="6" w:space="0" w:color="auto"/>
              <w:right w:val="single" w:sz="6" w:space="0" w:color="auto"/>
            </w:tcBorders>
            <w:vAlign w:val="center"/>
          </w:tcPr>
          <w:p w14:paraId="5919B81E" w14:textId="77777777" w:rsidR="0037290D" w:rsidRPr="0037290D" w:rsidRDefault="00FB255D" w:rsidP="0037290D">
            <w:pPr>
              <w:rPr>
                <w:rFonts w:cs="Calibri"/>
                <w:sz w:val="16"/>
                <w:szCs w:val="16"/>
              </w:rPr>
            </w:pPr>
            <w:r w:rsidRPr="0037290D">
              <w:rPr>
                <w:rFonts w:cs="Calibri"/>
                <w:sz w:val="16"/>
                <w:szCs w:val="16"/>
              </w:rPr>
              <w:t>jmyslin2: new requirement</w:t>
            </w:r>
          </w:p>
        </w:tc>
      </w:tr>
      <w:tr w:rsidR="0037290D" w:rsidRPr="005E6E68" w14:paraId="1B4E5A14" w14:textId="77777777" w:rsidTr="008B11E9">
        <w:trPr>
          <w:trHeight w:val="187"/>
          <w:jc w:val="center"/>
        </w:trPr>
        <w:tc>
          <w:tcPr>
            <w:tcW w:w="1718" w:type="dxa"/>
            <w:tcBorders>
              <w:left w:val="single" w:sz="6" w:space="0" w:color="auto"/>
              <w:right w:val="single" w:sz="6" w:space="0" w:color="auto"/>
            </w:tcBorders>
          </w:tcPr>
          <w:p w14:paraId="41276AF3"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03EB748" w14:textId="77777777" w:rsidR="0037290D" w:rsidRPr="0037290D" w:rsidRDefault="00FB255D" w:rsidP="0037290D">
            <w:pPr>
              <w:rPr>
                <w:rFonts w:cs="Arial"/>
                <w:sz w:val="16"/>
                <w:szCs w:val="16"/>
              </w:rPr>
            </w:pPr>
            <w:r w:rsidRPr="0037290D">
              <w:rPr>
                <w:rFonts w:cs="Arial"/>
                <w:sz w:val="16"/>
                <w:szCs w:val="16"/>
              </w:rPr>
              <w:t>PWRMAN-SR-REQ-378158/A-Infotainment System Reset from Stop Mode</w:t>
            </w:r>
          </w:p>
        </w:tc>
        <w:tc>
          <w:tcPr>
            <w:tcW w:w="4582" w:type="dxa"/>
            <w:tcBorders>
              <w:top w:val="single" w:sz="6" w:space="0" w:color="auto"/>
              <w:left w:val="single" w:sz="6" w:space="0" w:color="auto"/>
              <w:bottom w:val="single" w:sz="6" w:space="0" w:color="auto"/>
              <w:right w:val="single" w:sz="6" w:space="0" w:color="auto"/>
            </w:tcBorders>
            <w:vAlign w:val="center"/>
          </w:tcPr>
          <w:p w14:paraId="210A182E" w14:textId="77777777" w:rsidR="0037290D" w:rsidRPr="0037290D" w:rsidRDefault="00FB255D" w:rsidP="0037290D">
            <w:pPr>
              <w:rPr>
                <w:rFonts w:cs="Calibri"/>
                <w:sz w:val="16"/>
                <w:szCs w:val="16"/>
              </w:rPr>
            </w:pPr>
            <w:r w:rsidRPr="0037290D">
              <w:rPr>
                <w:rFonts w:cs="Calibri"/>
                <w:sz w:val="16"/>
                <w:szCs w:val="16"/>
              </w:rPr>
              <w:t>jmyslin2:  New requirement</w:t>
            </w:r>
          </w:p>
        </w:tc>
      </w:tr>
      <w:tr w:rsidR="0037290D" w:rsidRPr="005E6E68" w14:paraId="76762297" w14:textId="77777777" w:rsidTr="008B11E9">
        <w:trPr>
          <w:trHeight w:val="187"/>
          <w:jc w:val="center"/>
        </w:trPr>
        <w:tc>
          <w:tcPr>
            <w:tcW w:w="1718" w:type="dxa"/>
            <w:tcBorders>
              <w:left w:val="single" w:sz="6" w:space="0" w:color="auto"/>
              <w:right w:val="single" w:sz="6" w:space="0" w:color="auto"/>
            </w:tcBorders>
          </w:tcPr>
          <w:p w14:paraId="27E2820A"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7A38C21" w14:textId="77777777" w:rsidR="0037290D" w:rsidRPr="0037290D" w:rsidRDefault="00FB255D" w:rsidP="0037290D">
            <w:pPr>
              <w:rPr>
                <w:rFonts w:cs="Arial"/>
                <w:sz w:val="16"/>
                <w:szCs w:val="16"/>
              </w:rPr>
            </w:pPr>
            <w:r w:rsidRPr="0037290D">
              <w:rPr>
                <w:rFonts w:cs="Arial"/>
                <w:sz w:val="16"/>
                <w:szCs w:val="16"/>
              </w:rPr>
              <w:t>PWRMAN-SR-REQ-378157/A-Transport and Factory Mode - Stop Mode</w:t>
            </w:r>
          </w:p>
        </w:tc>
        <w:tc>
          <w:tcPr>
            <w:tcW w:w="4582" w:type="dxa"/>
            <w:tcBorders>
              <w:top w:val="single" w:sz="6" w:space="0" w:color="auto"/>
              <w:left w:val="single" w:sz="6" w:space="0" w:color="auto"/>
              <w:bottom w:val="single" w:sz="6" w:space="0" w:color="auto"/>
              <w:right w:val="single" w:sz="6" w:space="0" w:color="auto"/>
            </w:tcBorders>
            <w:vAlign w:val="center"/>
          </w:tcPr>
          <w:p w14:paraId="1843A74E" w14:textId="77777777" w:rsidR="0037290D" w:rsidRPr="0037290D" w:rsidRDefault="00FB255D" w:rsidP="0037290D">
            <w:pPr>
              <w:rPr>
                <w:rFonts w:cs="Calibri"/>
                <w:sz w:val="16"/>
                <w:szCs w:val="16"/>
              </w:rPr>
            </w:pPr>
            <w:r w:rsidRPr="0037290D">
              <w:rPr>
                <w:rFonts w:cs="Calibri"/>
                <w:sz w:val="16"/>
                <w:szCs w:val="16"/>
              </w:rPr>
              <w:t>jmyslin2:  new requirement</w:t>
            </w:r>
          </w:p>
        </w:tc>
      </w:tr>
      <w:tr w:rsidR="0037290D" w:rsidRPr="005E6E68" w14:paraId="4B1703B5" w14:textId="77777777" w:rsidTr="008B11E9">
        <w:trPr>
          <w:trHeight w:val="187"/>
          <w:jc w:val="center"/>
        </w:trPr>
        <w:tc>
          <w:tcPr>
            <w:tcW w:w="1718" w:type="dxa"/>
            <w:tcBorders>
              <w:left w:val="single" w:sz="6" w:space="0" w:color="auto"/>
              <w:right w:val="single" w:sz="6" w:space="0" w:color="auto"/>
            </w:tcBorders>
          </w:tcPr>
          <w:p w14:paraId="2D19F118"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742F178" w14:textId="77777777" w:rsidR="0037290D" w:rsidRPr="0037290D" w:rsidRDefault="00FB255D" w:rsidP="0037290D">
            <w:pPr>
              <w:rPr>
                <w:rFonts w:cs="Arial"/>
                <w:sz w:val="16"/>
                <w:szCs w:val="16"/>
              </w:rPr>
            </w:pPr>
            <w:r w:rsidRPr="0037290D">
              <w:rPr>
                <w:rFonts w:cs="Arial"/>
                <w:sz w:val="16"/>
                <w:szCs w:val="16"/>
              </w:rPr>
              <w:t xml:space="preserve">PWRMAN-FUN-REQ-361257/A-Clear Exit Assist Power </w:t>
            </w:r>
            <w:proofErr w:type="spellStart"/>
            <w:r w:rsidRPr="0037290D">
              <w:rPr>
                <w:rFonts w:cs="Arial"/>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E367AEF" w14:textId="77777777" w:rsidR="0037290D" w:rsidRPr="0037290D" w:rsidRDefault="00FB255D" w:rsidP="0037290D">
            <w:pPr>
              <w:rPr>
                <w:rFonts w:cs="Calibri"/>
                <w:sz w:val="16"/>
                <w:szCs w:val="16"/>
              </w:rPr>
            </w:pPr>
            <w:r w:rsidRPr="0037290D">
              <w:rPr>
                <w:rFonts w:cs="Calibri"/>
                <w:sz w:val="16"/>
                <w:szCs w:val="16"/>
              </w:rPr>
              <w:t xml:space="preserve">&lt;jmyslin2&gt; New function for Clear Exit Assist Power </w:t>
            </w:r>
            <w:proofErr w:type="spellStart"/>
            <w:r w:rsidRPr="0037290D">
              <w:rPr>
                <w:rFonts w:cs="Calibri"/>
                <w:sz w:val="16"/>
                <w:szCs w:val="16"/>
              </w:rPr>
              <w:t>Moding</w:t>
            </w:r>
            <w:proofErr w:type="spellEnd"/>
          </w:p>
        </w:tc>
      </w:tr>
      <w:tr w:rsidR="0037290D" w:rsidRPr="005E6E68" w14:paraId="7710102B" w14:textId="77777777" w:rsidTr="008B11E9">
        <w:trPr>
          <w:trHeight w:val="187"/>
          <w:jc w:val="center"/>
        </w:trPr>
        <w:tc>
          <w:tcPr>
            <w:tcW w:w="1718" w:type="dxa"/>
            <w:tcBorders>
              <w:left w:val="single" w:sz="6" w:space="0" w:color="auto"/>
              <w:right w:val="single" w:sz="6" w:space="0" w:color="auto"/>
            </w:tcBorders>
          </w:tcPr>
          <w:p w14:paraId="4CF60B46"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61B5213" w14:textId="77777777" w:rsidR="0037290D" w:rsidRPr="0037290D" w:rsidRDefault="00FB255D" w:rsidP="0037290D">
            <w:pPr>
              <w:rPr>
                <w:rFonts w:cs="Arial"/>
                <w:sz w:val="16"/>
                <w:szCs w:val="16"/>
              </w:rPr>
            </w:pPr>
            <w:r w:rsidRPr="0037290D">
              <w:rPr>
                <w:rFonts w:cs="Arial"/>
                <w:sz w:val="16"/>
                <w:szCs w:val="16"/>
              </w:rPr>
              <w:t xml:space="preserve">PWRMAN-SR-REQ-359648/A-Clear Exit Assist Power </w:t>
            </w:r>
            <w:proofErr w:type="spellStart"/>
            <w:r w:rsidRPr="0037290D">
              <w:rPr>
                <w:rFonts w:cs="Arial"/>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1286DFB" w14:textId="77777777" w:rsidR="0037290D" w:rsidRPr="0037290D" w:rsidRDefault="00FB255D" w:rsidP="0037290D">
            <w:pPr>
              <w:rPr>
                <w:rFonts w:cs="Calibri"/>
                <w:sz w:val="16"/>
                <w:szCs w:val="16"/>
              </w:rPr>
            </w:pPr>
            <w:r w:rsidRPr="0037290D">
              <w:rPr>
                <w:rFonts w:cs="Calibri"/>
                <w:sz w:val="16"/>
                <w:szCs w:val="16"/>
              </w:rPr>
              <w:t>&lt;jmyslin2&gt; New clear exit assist power mode requirement</w:t>
            </w:r>
          </w:p>
        </w:tc>
      </w:tr>
      <w:tr w:rsidR="0037290D" w:rsidRPr="005E6E68" w14:paraId="6BE57C55" w14:textId="77777777" w:rsidTr="008B11E9">
        <w:trPr>
          <w:trHeight w:val="187"/>
          <w:jc w:val="center"/>
        </w:trPr>
        <w:tc>
          <w:tcPr>
            <w:tcW w:w="1718" w:type="dxa"/>
            <w:tcBorders>
              <w:left w:val="single" w:sz="6" w:space="0" w:color="auto"/>
              <w:bottom w:val="single" w:sz="4" w:space="0" w:color="auto"/>
              <w:right w:val="single" w:sz="6" w:space="0" w:color="auto"/>
            </w:tcBorders>
          </w:tcPr>
          <w:p w14:paraId="3E494798" w14:textId="77777777" w:rsidR="0037290D" w:rsidRDefault="00FB255D" w:rsidP="0037290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C4C635E" w14:textId="77777777" w:rsidR="0037290D" w:rsidRPr="0037290D" w:rsidRDefault="00FB255D" w:rsidP="0037290D">
            <w:pPr>
              <w:rPr>
                <w:rFonts w:cs="Arial"/>
                <w:sz w:val="16"/>
                <w:szCs w:val="16"/>
              </w:rPr>
            </w:pPr>
            <w:r w:rsidRPr="0037290D">
              <w:rPr>
                <w:rFonts w:cs="Arial"/>
                <w:sz w:val="16"/>
                <w:szCs w:val="16"/>
              </w:rPr>
              <w:t>PWRMAN-SR-REQ-359676/A-</w:t>
            </w:r>
            <w:proofErr w:type="spellStart"/>
            <w:r w:rsidRPr="0037290D">
              <w:rPr>
                <w:rFonts w:cs="Arial"/>
                <w:sz w:val="16"/>
                <w:szCs w:val="16"/>
              </w:rPr>
              <w:t>MMInactive</w:t>
            </w:r>
            <w:proofErr w:type="spellEnd"/>
            <w:r w:rsidRPr="0037290D">
              <w:rPr>
                <w:rFonts w:cs="Arial"/>
                <w:sz w:val="16"/>
                <w:szCs w:val="16"/>
              </w:rPr>
              <w:t xml:space="preserve"> </w:t>
            </w:r>
            <w:proofErr w:type="spellStart"/>
            <w:r w:rsidRPr="0037290D">
              <w:rPr>
                <w:rFonts w:cs="Arial"/>
                <w:sz w:val="16"/>
                <w:szCs w:val="16"/>
              </w:rPr>
              <w:t>Sleep_Standby</w:t>
            </w:r>
            <w:proofErr w:type="spellEnd"/>
            <w:r w:rsidRPr="0037290D">
              <w:rPr>
                <w:rFonts w:cs="Arial"/>
                <w:sz w:val="16"/>
                <w:szCs w:val="16"/>
              </w:rPr>
              <w:t xml:space="preserve"> Clear Exit Assist Power Mode Diagram</w:t>
            </w:r>
          </w:p>
        </w:tc>
        <w:tc>
          <w:tcPr>
            <w:tcW w:w="4582" w:type="dxa"/>
            <w:tcBorders>
              <w:top w:val="single" w:sz="6" w:space="0" w:color="auto"/>
              <w:left w:val="single" w:sz="6" w:space="0" w:color="auto"/>
              <w:bottom w:val="single" w:sz="6" w:space="0" w:color="auto"/>
              <w:right w:val="single" w:sz="6" w:space="0" w:color="auto"/>
            </w:tcBorders>
            <w:vAlign w:val="center"/>
          </w:tcPr>
          <w:p w14:paraId="398CDC20" w14:textId="77777777" w:rsidR="0037290D" w:rsidRPr="0037290D" w:rsidRDefault="00FB255D" w:rsidP="0037290D">
            <w:pPr>
              <w:rPr>
                <w:rFonts w:cs="Calibri"/>
                <w:sz w:val="16"/>
                <w:szCs w:val="16"/>
              </w:rPr>
            </w:pPr>
            <w:r w:rsidRPr="0037290D">
              <w:rPr>
                <w:rFonts w:cs="Calibri"/>
                <w:sz w:val="16"/>
                <w:szCs w:val="16"/>
              </w:rPr>
              <w:t>&lt;jmyslin2&gt; New Clear Exit Assist power mode requirement</w:t>
            </w:r>
          </w:p>
        </w:tc>
      </w:tr>
      <w:tr w:rsidR="00744556" w14:paraId="2CF3508F"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5DDFB85F" w14:textId="77777777" w:rsidR="00744556" w:rsidRDefault="00FB255D" w:rsidP="00FB3CDB">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6AB0F923" w14:textId="77777777" w:rsidR="00744556" w:rsidRDefault="00FB255D" w:rsidP="00FB3CDB">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2252B1BF" w14:textId="77777777" w:rsidR="00744556" w:rsidRDefault="00FB255D" w:rsidP="00FB3CDB">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5979B3CB" w14:textId="77777777" w:rsidR="00744556" w:rsidRDefault="00FB255D" w:rsidP="00FB3CDB">
            <w:pPr>
              <w:spacing w:line="276" w:lineRule="auto"/>
              <w:rPr>
                <w:rFonts w:cs="Arial"/>
                <w:b/>
                <w:sz w:val="16"/>
              </w:rPr>
            </w:pPr>
          </w:p>
        </w:tc>
      </w:tr>
      <w:tr w:rsidR="00744556" w14:paraId="03D2C5B8"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0D664150" w14:textId="77777777" w:rsidR="00744556" w:rsidRDefault="00FB255D" w:rsidP="00FB3CDB">
            <w:pPr>
              <w:spacing w:line="276" w:lineRule="auto"/>
              <w:rPr>
                <w:rFonts w:cs="Arial"/>
                <w:b/>
                <w:sz w:val="16"/>
                <w:szCs w:val="16"/>
                <w:lang w:val="fr-FR"/>
              </w:rPr>
            </w:pPr>
            <w:r>
              <w:rPr>
                <w:rFonts w:cs="Arial"/>
                <w:b/>
                <w:sz w:val="16"/>
                <w:szCs w:val="16"/>
              </w:rPr>
              <w:t>March 17, 2020</w:t>
            </w:r>
          </w:p>
        </w:tc>
        <w:tc>
          <w:tcPr>
            <w:tcW w:w="1066" w:type="dxa"/>
            <w:tcBorders>
              <w:top w:val="single" w:sz="6" w:space="0" w:color="auto"/>
              <w:left w:val="single" w:sz="6" w:space="0" w:color="auto"/>
              <w:bottom w:val="single" w:sz="6" w:space="0" w:color="auto"/>
              <w:right w:val="single" w:sz="6" w:space="0" w:color="auto"/>
            </w:tcBorders>
            <w:hideMark/>
          </w:tcPr>
          <w:p w14:paraId="26E458DB" w14:textId="77777777" w:rsidR="00744556" w:rsidRDefault="00FB255D" w:rsidP="00FB3CDB">
            <w:pPr>
              <w:spacing w:line="276" w:lineRule="auto"/>
              <w:jc w:val="center"/>
              <w:rPr>
                <w:rFonts w:cs="Arial"/>
                <w:b/>
                <w:sz w:val="16"/>
                <w:lang w:val="fr-FR"/>
              </w:rPr>
            </w:pPr>
            <w:r>
              <w:rPr>
                <w:rFonts w:cs="Arial"/>
                <w:b/>
                <w:sz w:val="16"/>
                <w:lang w:val="fr-FR"/>
              </w:rPr>
              <w:t>1.12</w:t>
            </w:r>
          </w:p>
        </w:tc>
        <w:tc>
          <w:tcPr>
            <w:tcW w:w="8278" w:type="dxa"/>
            <w:gridSpan w:val="2"/>
            <w:tcBorders>
              <w:top w:val="single" w:sz="6" w:space="0" w:color="auto"/>
              <w:left w:val="single" w:sz="6" w:space="0" w:color="auto"/>
              <w:bottom w:val="single" w:sz="6" w:space="0" w:color="auto"/>
              <w:right w:val="single" w:sz="6" w:space="0" w:color="auto"/>
            </w:tcBorders>
            <w:hideMark/>
          </w:tcPr>
          <w:p w14:paraId="21318547" w14:textId="77777777" w:rsidR="00744556" w:rsidRDefault="00FB255D" w:rsidP="00FB3CDB">
            <w:pPr>
              <w:spacing w:line="276" w:lineRule="auto"/>
              <w:rPr>
                <w:rFonts w:cs="Arial"/>
                <w:b/>
                <w:sz w:val="16"/>
              </w:rPr>
            </w:pPr>
          </w:p>
        </w:tc>
      </w:tr>
      <w:tr w:rsidR="00744556" w:rsidRPr="0037290D" w14:paraId="510E120B"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47F7DDEA"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B092B15" w14:textId="77777777" w:rsidR="00744556" w:rsidRPr="00744556" w:rsidRDefault="00FB255D" w:rsidP="00744556">
            <w:pPr>
              <w:rPr>
                <w:rFonts w:cs="Arial"/>
                <w:sz w:val="16"/>
                <w:szCs w:val="16"/>
              </w:rPr>
            </w:pPr>
            <w:r w:rsidRPr="00744556">
              <w:rPr>
                <w:rFonts w:cs="Arial"/>
                <w:sz w:val="16"/>
                <w:szCs w:val="16"/>
              </w:rPr>
              <w:t>VS-CLD-REQ-359585/A-Clear Exit Assist Warning Client</w:t>
            </w:r>
          </w:p>
        </w:tc>
        <w:tc>
          <w:tcPr>
            <w:tcW w:w="4582" w:type="dxa"/>
            <w:tcBorders>
              <w:top w:val="single" w:sz="6" w:space="0" w:color="auto"/>
              <w:left w:val="single" w:sz="6" w:space="0" w:color="auto"/>
              <w:bottom w:val="single" w:sz="6" w:space="0" w:color="auto"/>
              <w:right w:val="single" w:sz="6" w:space="0" w:color="auto"/>
            </w:tcBorders>
            <w:vAlign w:val="center"/>
          </w:tcPr>
          <w:p w14:paraId="79C68CA2" w14:textId="77777777" w:rsidR="00744556" w:rsidRPr="00744556" w:rsidRDefault="00FB255D" w:rsidP="00744556">
            <w:pPr>
              <w:rPr>
                <w:rFonts w:cs="Calibri"/>
                <w:sz w:val="16"/>
                <w:szCs w:val="16"/>
              </w:rPr>
            </w:pPr>
            <w:r w:rsidRPr="00744556">
              <w:rPr>
                <w:rFonts w:cs="Calibri"/>
                <w:sz w:val="16"/>
                <w:szCs w:val="16"/>
              </w:rPr>
              <w:t xml:space="preserve">&lt;jmyslin2&gt; New class </w:t>
            </w:r>
            <w:r w:rsidRPr="00744556">
              <w:rPr>
                <w:rFonts w:cs="Calibri"/>
                <w:sz w:val="16"/>
                <w:szCs w:val="16"/>
              </w:rPr>
              <w:t>description for Clear Exit Assist</w:t>
            </w:r>
          </w:p>
        </w:tc>
      </w:tr>
      <w:tr w:rsidR="00744556" w:rsidRPr="0037290D" w14:paraId="551A965D" w14:textId="77777777" w:rsidTr="008B11E9">
        <w:trPr>
          <w:trHeight w:val="187"/>
          <w:jc w:val="center"/>
        </w:trPr>
        <w:tc>
          <w:tcPr>
            <w:tcW w:w="1718" w:type="dxa"/>
            <w:tcBorders>
              <w:left w:val="single" w:sz="6" w:space="0" w:color="auto"/>
              <w:bottom w:val="nil"/>
              <w:right w:val="single" w:sz="6" w:space="0" w:color="auto"/>
            </w:tcBorders>
          </w:tcPr>
          <w:p w14:paraId="23D71F1E"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ED183B0" w14:textId="77777777" w:rsidR="00744556" w:rsidRPr="00744556" w:rsidRDefault="00FB255D" w:rsidP="00744556">
            <w:pPr>
              <w:rPr>
                <w:rFonts w:cs="Arial"/>
                <w:sz w:val="16"/>
                <w:szCs w:val="16"/>
              </w:rPr>
            </w:pPr>
            <w:r w:rsidRPr="00744556">
              <w:rPr>
                <w:rFonts w:cs="Arial"/>
                <w:sz w:val="16"/>
                <w:szCs w:val="16"/>
              </w:rPr>
              <w:t>VS-CLD-REQ-359586/A-Clear Exit Assist Warning Server</w:t>
            </w:r>
          </w:p>
        </w:tc>
        <w:tc>
          <w:tcPr>
            <w:tcW w:w="4582" w:type="dxa"/>
            <w:tcBorders>
              <w:top w:val="single" w:sz="6" w:space="0" w:color="auto"/>
              <w:left w:val="single" w:sz="6" w:space="0" w:color="auto"/>
              <w:bottom w:val="single" w:sz="6" w:space="0" w:color="auto"/>
              <w:right w:val="single" w:sz="6" w:space="0" w:color="auto"/>
            </w:tcBorders>
            <w:vAlign w:val="center"/>
          </w:tcPr>
          <w:p w14:paraId="16B5BCD9" w14:textId="77777777" w:rsidR="00744556" w:rsidRPr="00744556" w:rsidRDefault="00FB255D" w:rsidP="00744556">
            <w:pPr>
              <w:rPr>
                <w:rFonts w:cs="Calibri"/>
                <w:sz w:val="16"/>
                <w:szCs w:val="16"/>
              </w:rPr>
            </w:pPr>
            <w:r w:rsidRPr="00744556">
              <w:rPr>
                <w:rFonts w:cs="Calibri"/>
                <w:sz w:val="16"/>
                <w:szCs w:val="16"/>
              </w:rPr>
              <w:t>&lt;jmyslin2&gt; New Class Description for Clear Exit Assist</w:t>
            </w:r>
          </w:p>
        </w:tc>
      </w:tr>
      <w:tr w:rsidR="00744556" w:rsidRPr="0037290D" w14:paraId="1D069BDE" w14:textId="77777777" w:rsidTr="008B11E9">
        <w:trPr>
          <w:trHeight w:val="187"/>
          <w:jc w:val="center"/>
        </w:trPr>
        <w:tc>
          <w:tcPr>
            <w:tcW w:w="1718" w:type="dxa"/>
            <w:tcBorders>
              <w:left w:val="single" w:sz="6" w:space="0" w:color="auto"/>
              <w:bottom w:val="nil"/>
              <w:right w:val="single" w:sz="6" w:space="0" w:color="auto"/>
            </w:tcBorders>
          </w:tcPr>
          <w:p w14:paraId="78075D33"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D8F718D" w14:textId="77777777" w:rsidR="00744556" w:rsidRPr="00744556" w:rsidRDefault="00FB255D" w:rsidP="00744556">
            <w:pPr>
              <w:rPr>
                <w:rFonts w:cs="Arial"/>
                <w:sz w:val="16"/>
                <w:szCs w:val="16"/>
              </w:rPr>
            </w:pPr>
            <w:r w:rsidRPr="00744556">
              <w:rPr>
                <w:rFonts w:cs="Arial"/>
                <w:sz w:val="16"/>
                <w:szCs w:val="16"/>
              </w:rPr>
              <w:t>PWRMAN-CLD-REQ-359656/A-Infotainment System Master</w:t>
            </w:r>
          </w:p>
        </w:tc>
        <w:tc>
          <w:tcPr>
            <w:tcW w:w="4582" w:type="dxa"/>
            <w:tcBorders>
              <w:top w:val="single" w:sz="6" w:space="0" w:color="auto"/>
              <w:left w:val="single" w:sz="6" w:space="0" w:color="auto"/>
              <w:bottom w:val="single" w:sz="6" w:space="0" w:color="auto"/>
              <w:right w:val="single" w:sz="6" w:space="0" w:color="auto"/>
            </w:tcBorders>
            <w:vAlign w:val="center"/>
          </w:tcPr>
          <w:p w14:paraId="13040A2A" w14:textId="77777777" w:rsidR="00744556" w:rsidRPr="00744556" w:rsidRDefault="00FB255D" w:rsidP="00744556">
            <w:pPr>
              <w:rPr>
                <w:rFonts w:cs="Calibri"/>
                <w:sz w:val="16"/>
                <w:szCs w:val="16"/>
              </w:rPr>
            </w:pPr>
            <w:r w:rsidRPr="00744556">
              <w:rPr>
                <w:rFonts w:cs="Calibri"/>
                <w:sz w:val="16"/>
                <w:szCs w:val="16"/>
              </w:rPr>
              <w:t>&lt;jmyslin2&gt; New Class Description</w:t>
            </w:r>
          </w:p>
        </w:tc>
      </w:tr>
      <w:tr w:rsidR="00744556" w:rsidRPr="0037290D" w14:paraId="64127D32" w14:textId="77777777" w:rsidTr="008B11E9">
        <w:trPr>
          <w:trHeight w:val="187"/>
          <w:jc w:val="center"/>
        </w:trPr>
        <w:tc>
          <w:tcPr>
            <w:tcW w:w="1718" w:type="dxa"/>
            <w:tcBorders>
              <w:left w:val="single" w:sz="6" w:space="0" w:color="auto"/>
              <w:bottom w:val="nil"/>
              <w:right w:val="single" w:sz="6" w:space="0" w:color="auto"/>
            </w:tcBorders>
          </w:tcPr>
          <w:p w14:paraId="21964661"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D16A998" w14:textId="77777777" w:rsidR="00744556" w:rsidRPr="00744556" w:rsidRDefault="00FB255D" w:rsidP="00744556">
            <w:pPr>
              <w:rPr>
                <w:rFonts w:cs="Arial"/>
                <w:sz w:val="16"/>
                <w:szCs w:val="16"/>
              </w:rPr>
            </w:pPr>
            <w:r w:rsidRPr="00744556">
              <w:rPr>
                <w:rFonts w:cs="Arial"/>
                <w:sz w:val="16"/>
                <w:szCs w:val="16"/>
              </w:rPr>
              <w:t>STR-090280/I-Functional Definition (</w:t>
            </w:r>
            <w:proofErr w:type="spellStart"/>
            <w:r w:rsidRPr="00744556">
              <w:rPr>
                <w:rFonts w:cs="Arial"/>
                <w:sz w:val="16"/>
                <w:szCs w:val="16"/>
              </w:rPr>
              <w:t>TcSE</w:t>
            </w:r>
            <w:proofErr w:type="spellEnd"/>
            <w:r w:rsidRPr="00744556">
              <w:rPr>
                <w:rFonts w:cs="Arial"/>
                <w:sz w:val="16"/>
                <w:szCs w:val="16"/>
              </w:rPr>
              <w:t xml:space="preserve"> ROIN-289966)</w:t>
            </w:r>
          </w:p>
        </w:tc>
        <w:tc>
          <w:tcPr>
            <w:tcW w:w="4582" w:type="dxa"/>
            <w:tcBorders>
              <w:top w:val="single" w:sz="6" w:space="0" w:color="auto"/>
              <w:left w:val="single" w:sz="6" w:space="0" w:color="auto"/>
              <w:bottom w:val="single" w:sz="6" w:space="0" w:color="auto"/>
              <w:right w:val="single" w:sz="6" w:space="0" w:color="auto"/>
            </w:tcBorders>
            <w:vAlign w:val="center"/>
          </w:tcPr>
          <w:p w14:paraId="0974E219" w14:textId="77777777" w:rsidR="00744556" w:rsidRPr="00744556" w:rsidRDefault="00FB255D" w:rsidP="00744556">
            <w:pPr>
              <w:rPr>
                <w:rFonts w:cs="Calibri"/>
                <w:sz w:val="16"/>
                <w:szCs w:val="16"/>
              </w:rPr>
            </w:pPr>
            <w:r w:rsidRPr="00744556">
              <w:rPr>
                <w:rFonts w:cs="Calibri"/>
                <w:sz w:val="16"/>
                <w:szCs w:val="16"/>
              </w:rPr>
              <w:t>jmyslin2:  added Stop Mode variant 2</w:t>
            </w:r>
          </w:p>
        </w:tc>
      </w:tr>
      <w:tr w:rsidR="00744556" w:rsidRPr="0037290D" w14:paraId="3C9A21E0" w14:textId="77777777" w:rsidTr="008B11E9">
        <w:trPr>
          <w:trHeight w:val="187"/>
          <w:jc w:val="center"/>
        </w:trPr>
        <w:tc>
          <w:tcPr>
            <w:tcW w:w="1718" w:type="dxa"/>
            <w:tcBorders>
              <w:left w:val="single" w:sz="6" w:space="0" w:color="auto"/>
              <w:bottom w:val="nil"/>
              <w:right w:val="single" w:sz="6" w:space="0" w:color="auto"/>
            </w:tcBorders>
          </w:tcPr>
          <w:p w14:paraId="3459D622"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578B090" w14:textId="77777777" w:rsidR="00744556" w:rsidRPr="00744556" w:rsidRDefault="00FB255D" w:rsidP="00744556">
            <w:pPr>
              <w:rPr>
                <w:rFonts w:cs="Arial"/>
                <w:sz w:val="16"/>
                <w:szCs w:val="16"/>
              </w:rPr>
            </w:pPr>
            <w:r w:rsidRPr="00744556">
              <w:rPr>
                <w:rFonts w:cs="Arial"/>
                <w:sz w:val="16"/>
                <w:szCs w:val="16"/>
              </w:rPr>
              <w:t>PWRMAN-FUN-REQ-377259/B-Stop Mode - External module provides timer</w:t>
            </w:r>
          </w:p>
        </w:tc>
        <w:tc>
          <w:tcPr>
            <w:tcW w:w="4582" w:type="dxa"/>
            <w:tcBorders>
              <w:top w:val="single" w:sz="6" w:space="0" w:color="auto"/>
              <w:left w:val="single" w:sz="6" w:space="0" w:color="auto"/>
              <w:bottom w:val="single" w:sz="6" w:space="0" w:color="auto"/>
              <w:right w:val="single" w:sz="6" w:space="0" w:color="auto"/>
            </w:tcBorders>
            <w:vAlign w:val="center"/>
          </w:tcPr>
          <w:p w14:paraId="321A78D4" w14:textId="77777777" w:rsidR="00744556" w:rsidRPr="00744556" w:rsidRDefault="00FB255D" w:rsidP="00744556">
            <w:pPr>
              <w:rPr>
                <w:rFonts w:cs="Calibri"/>
                <w:sz w:val="16"/>
                <w:szCs w:val="16"/>
              </w:rPr>
            </w:pPr>
            <w:r w:rsidRPr="00744556">
              <w:rPr>
                <w:rFonts w:cs="Calibri"/>
                <w:sz w:val="16"/>
                <w:szCs w:val="16"/>
              </w:rPr>
              <w:t>jmyslin2:  No content change, name update only</w:t>
            </w:r>
          </w:p>
        </w:tc>
      </w:tr>
      <w:tr w:rsidR="00744556" w:rsidRPr="0037290D" w14:paraId="3741B2CF" w14:textId="77777777" w:rsidTr="008B11E9">
        <w:trPr>
          <w:trHeight w:val="187"/>
          <w:jc w:val="center"/>
        </w:trPr>
        <w:tc>
          <w:tcPr>
            <w:tcW w:w="1718" w:type="dxa"/>
            <w:tcBorders>
              <w:left w:val="single" w:sz="6" w:space="0" w:color="auto"/>
              <w:bottom w:val="nil"/>
              <w:right w:val="single" w:sz="6" w:space="0" w:color="auto"/>
            </w:tcBorders>
          </w:tcPr>
          <w:p w14:paraId="00126572"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CCA7C70" w14:textId="77777777" w:rsidR="00744556" w:rsidRPr="00744556" w:rsidRDefault="00FB255D" w:rsidP="00744556">
            <w:pPr>
              <w:rPr>
                <w:rFonts w:cs="Arial"/>
                <w:sz w:val="16"/>
                <w:szCs w:val="16"/>
              </w:rPr>
            </w:pPr>
            <w:r w:rsidRPr="00744556">
              <w:rPr>
                <w:rFonts w:cs="Arial"/>
                <w:sz w:val="16"/>
                <w:szCs w:val="16"/>
              </w:rPr>
              <w:t>PWRMANv2-FUN-REQ-383672/A-Stop Mode variant 2 -</w:t>
            </w:r>
            <w:r w:rsidRPr="00744556">
              <w:rPr>
                <w:rFonts w:cs="Arial"/>
                <w:sz w:val="16"/>
                <w:szCs w:val="16"/>
              </w:rPr>
              <w:t xml:space="preserve"> infotainment internal timer</w:t>
            </w:r>
          </w:p>
        </w:tc>
        <w:tc>
          <w:tcPr>
            <w:tcW w:w="4582" w:type="dxa"/>
            <w:tcBorders>
              <w:top w:val="single" w:sz="6" w:space="0" w:color="auto"/>
              <w:left w:val="single" w:sz="6" w:space="0" w:color="auto"/>
              <w:bottom w:val="single" w:sz="6" w:space="0" w:color="auto"/>
              <w:right w:val="single" w:sz="6" w:space="0" w:color="auto"/>
            </w:tcBorders>
            <w:vAlign w:val="center"/>
          </w:tcPr>
          <w:p w14:paraId="5F14AD1A" w14:textId="77777777" w:rsidR="00744556" w:rsidRPr="00744556" w:rsidRDefault="00FB255D" w:rsidP="00744556">
            <w:pPr>
              <w:rPr>
                <w:rFonts w:cs="Calibri"/>
                <w:sz w:val="16"/>
                <w:szCs w:val="16"/>
              </w:rPr>
            </w:pPr>
            <w:r w:rsidRPr="00744556">
              <w:rPr>
                <w:rFonts w:cs="Calibri"/>
                <w:sz w:val="16"/>
                <w:szCs w:val="16"/>
              </w:rPr>
              <w:t>jmyslin2: new infotainment internal Stop Mode variant 2</w:t>
            </w:r>
          </w:p>
        </w:tc>
      </w:tr>
      <w:tr w:rsidR="00744556" w:rsidRPr="0037290D" w14:paraId="5133B1CA" w14:textId="77777777" w:rsidTr="008B11E9">
        <w:trPr>
          <w:trHeight w:val="187"/>
          <w:jc w:val="center"/>
        </w:trPr>
        <w:tc>
          <w:tcPr>
            <w:tcW w:w="1718" w:type="dxa"/>
            <w:tcBorders>
              <w:left w:val="single" w:sz="6" w:space="0" w:color="auto"/>
              <w:bottom w:val="nil"/>
              <w:right w:val="single" w:sz="6" w:space="0" w:color="auto"/>
            </w:tcBorders>
          </w:tcPr>
          <w:p w14:paraId="6E758C68"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E98707D" w14:textId="77777777" w:rsidR="00744556" w:rsidRPr="00744556" w:rsidRDefault="00FB255D" w:rsidP="00744556">
            <w:pPr>
              <w:rPr>
                <w:rFonts w:cs="Arial"/>
                <w:sz w:val="16"/>
                <w:szCs w:val="16"/>
              </w:rPr>
            </w:pPr>
            <w:r w:rsidRPr="00744556">
              <w:rPr>
                <w:rFonts w:cs="Arial"/>
                <w:sz w:val="16"/>
                <w:szCs w:val="16"/>
              </w:rPr>
              <w:t>PWRMAN-SR-REQ-383673/A-Applicable Stop Mode variant</w:t>
            </w:r>
          </w:p>
        </w:tc>
        <w:tc>
          <w:tcPr>
            <w:tcW w:w="4582" w:type="dxa"/>
            <w:tcBorders>
              <w:top w:val="single" w:sz="6" w:space="0" w:color="auto"/>
              <w:left w:val="single" w:sz="6" w:space="0" w:color="auto"/>
              <w:bottom w:val="single" w:sz="6" w:space="0" w:color="auto"/>
              <w:right w:val="single" w:sz="6" w:space="0" w:color="auto"/>
            </w:tcBorders>
            <w:vAlign w:val="center"/>
          </w:tcPr>
          <w:p w14:paraId="292024E2" w14:textId="77777777" w:rsidR="00744556" w:rsidRPr="00744556" w:rsidRDefault="00FB255D" w:rsidP="00744556">
            <w:pPr>
              <w:rPr>
                <w:rFonts w:cs="Calibri"/>
                <w:sz w:val="16"/>
                <w:szCs w:val="16"/>
              </w:rPr>
            </w:pPr>
            <w:r w:rsidRPr="00744556">
              <w:rPr>
                <w:rFonts w:cs="Calibri"/>
                <w:sz w:val="16"/>
                <w:szCs w:val="16"/>
              </w:rPr>
              <w:t>jmyslin2:  new stop mode variant 2 requirement</w:t>
            </w:r>
          </w:p>
        </w:tc>
      </w:tr>
      <w:tr w:rsidR="00744556" w:rsidRPr="0037290D" w14:paraId="480629AC" w14:textId="77777777" w:rsidTr="008B11E9">
        <w:trPr>
          <w:trHeight w:val="187"/>
          <w:jc w:val="center"/>
        </w:trPr>
        <w:tc>
          <w:tcPr>
            <w:tcW w:w="1718" w:type="dxa"/>
            <w:tcBorders>
              <w:left w:val="single" w:sz="6" w:space="0" w:color="auto"/>
              <w:bottom w:val="nil"/>
              <w:right w:val="single" w:sz="6" w:space="0" w:color="auto"/>
            </w:tcBorders>
          </w:tcPr>
          <w:p w14:paraId="47387B5B"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CE13E41" w14:textId="77777777" w:rsidR="00744556" w:rsidRPr="00744556" w:rsidRDefault="00FB255D" w:rsidP="00744556">
            <w:pPr>
              <w:rPr>
                <w:rFonts w:cs="Arial"/>
                <w:sz w:val="16"/>
                <w:szCs w:val="16"/>
              </w:rPr>
            </w:pPr>
            <w:r w:rsidRPr="00744556">
              <w:rPr>
                <w:rFonts w:cs="Arial"/>
                <w:sz w:val="16"/>
                <w:szCs w:val="16"/>
              </w:rPr>
              <w:t>PWRMANv2-SR-REQ-383674/A-Internal Stop Mode timer</w:t>
            </w:r>
          </w:p>
        </w:tc>
        <w:tc>
          <w:tcPr>
            <w:tcW w:w="4582" w:type="dxa"/>
            <w:tcBorders>
              <w:top w:val="single" w:sz="6" w:space="0" w:color="auto"/>
              <w:left w:val="single" w:sz="6" w:space="0" w:color="auto"/>
              <w:bottom w:val="single" w:sz="6" w:space="0" w:color="auto"/>
              <w:right w:val="single" w:sz="6" w:space="0" w:color="auto"/>
            </w:tcBorders>
            <w:vAlign w:val="center"/>
          </w:tcPr>
          <w:p w14:paraId="481E288B" w14:textId="77777777" w:rsidR="00744556" w:rsidRPr="00744556" w:rsidRDefault="00FB255D" w:rsidP="00744556">
            <w:pPr>
              <w:rPr>
                <w:rFonts w:cs="Calibri"/>
                <w:sz w:val="16"/>
                <w:szCs w:val="16"/>
              </w:rPr>
            </w:pPr>
            <w:r w:rsidRPr="00744556">
              <w:rPr>
                <w:rFonts w:cs="Calibri"/>
                <w:sz w:val="16"/>
                <w:szCs w:val="16"/>
              </w:rPr>
              <w:t xml:space="preserve">jmyslin2:  New </w:t>
            </w:r>
            <w:r w:rsidRPr="00744556">
              <w:rPr>
                <w:rFonts w:cs="Calibri"/>
                <w:sz w:val="16"/>
                <w:szCs w:val="16"/>
              </w:rPr>
              <w:t>Stop Mode variant 2 requirement</w:t>
            </w:r>
          </w:p>
        </w:tc>
      </w:tr>
      <w:tr w:rsidR="00744556" w:rsidRPr="0037290D" w14:paraId="12D5178D" w14:textId="77777777" w:rsidTr="008B11E9">
        <w:trPr>
          <w:trHeight w:val="187"/>
          <w:jc w:val="center"/>
        </w:trPr>
        <w:tc>
          <w:tcPr>
            <w:tcW w:w="1718" w:type="dxa"/>
            <w:tcBorders>
              <w:left w:val="single" w:sz="6" w:space="0" w:color="auto"/>
              <w:right w:val="single" w:sz="6" w:space="0" w:color="auto"/>
            </w:tcBorders>
          </w:tcPr>
          <w:p w14:paraId="2F7988C5"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480CCE0" w14:textId="77777777" w:rsidR="00744556" w:rsidRPr="00744556" w:rsidRDefault="00FB255D" w:rsidP="00744556">
            <w:pPr>
              <w:rPr>
                <w:rFonts w:cs="Arial"/>
                <w:sz w:val="16"/>
                <w:szCs w:val="16"/>
              </w:rPr>
            </w:pPr>
            <w:r w:rsidRPr="00744556">
              <w:rPr>
                <w:rFonts w:cs="Arial"/>
                <w:sz w:val="16"/>
                <w:szCs w:val="16"/>
              </w:rPr>
              <w:t>PWRMANv2-SR-REQ-383675/A-Entering Stop mode</w:t>
            </w:r>
          </w:p>
        </w:tc>
        <w:tc>
          <w:tcPr>
            <w:tcW w:w="4582" w:type="dxa"/>
            <w:tcBorders>
              <w:top w:val="single" w:sz="6" w:space="0" w:color="auto"/>
              <w:left w:val="single" w:sz="6" w:space="0" w:color="auto"/>
              <w:bottom w:val="single" w:sz="6" w:space="0" w:color="auto"/>
              <w:right w:val="single" w:sz="6" w:space="0" w:color="auto"/>
            </w:tcBorders>
            <w:vAlign w:val="center"/>
          </w:tcPr>
          <w:p w14:paraId="3C408903" w14:textId="77777777" w:rsidR="00744556" w:rsidRPr="00744556" w:rsidRDefault="00FB255D" w:rsidP="00744556">
            <w:pPr>
              <w:rPr>
                <w:rFonts w:cs="Calibri"/>
                <w:sz w:val="16"/>
                <w:szCs w:val="16"/>
              </w:rPr>
            </w:pPr>
            <w:r w:rsidRPr="00744556">
              <w:rPr>
                <w:rFonts w:cs="Calibri"/>
                <w:sz w:val="16"/>
                <w:szCs w:val="16"/>
              </w:rPr>
              <w:t>jmyslin2:  new Stop Mode variant 2 requirement</w:t>
            </w:r>
          </w:p>
        </w:tc>
      </w:tr>
      <w:tr w:rsidR="00744556" w:rsidRPr="0037290D" w14:paraId="305DCCAE" w14:textId="77777777" w:rsidTr="008B11E9">
        <w:trPr>
          <w:trHeight w:val="187"/>
          <w:jc w:val="center"/>
        </w:trPr>
        <w:tc>
          <w:tcPr>
            <w:tcW w:w="1718" w:type="dxa"/>
            <w:tcBorders>
              <w:left w:val="single" w:sz="6" w:space="0" w:color="auto"/>
              <w:bottom w:val="single" w:sz="4" w:space="0" w:color="auto"/>
              <w:right w:val="single" w:sz="6" w:space="0" w:color="auto"/>
            </w:tcBorders>
          </w:tcPr>
          <w:p w14:paraId="13F53F70" w14:textId="77777777" w:rsidR="00744556" w:rsidRDefault="00FB255D" w:rsidP="00744556">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28F5C8A" w14:textId="77777777" w:rsidR="00744556" w:rsidRPr="00744556" w:rsidRDefault="00FB255D" w:rsidP="00744556">
            <w:pPr>
              <w:rPr>
                <w:rFonts w:cs="Arial"/>
                <w:sz w:val="16"/>
                <w:szCs w:val="16"/>
                <w:u w:val="single"/>
              </w:rPr>
            </w:pPr>
            <w:r w:rsidRPr="00744556">
              <w:rPr>
                <w:rFonts w:cs="Arial"/>
                <w:sz w:val="16"/>
                <w:szCs w:val="16"/>
                <w:u w:val="single"/>
              </w:rPr>
              <w:t>PWRMANv2-SR-REQ-383676/A-Exiting Stop mode</w:t>
            </w:r>
          </w:p>
        </w:tc>
        <w:tc>
          <w:tcPr>
            <w:tcW w:w="4582" w:type="dxa"/>
            <w:tcBorders>
              <w:top w:val="single" w:sz="6" w:space="0" w:color="auto"/>
              <w:left w:val="single" w:sz="6" w:space="0" w:color="auto"/>
              <w:bottom w:val="single" w:sz="6" w:space="0" w:color="auto"/>
              <w:right w:val="single" w:sz="6" w:space="0" w:color="auto"/>
            </w:tcBorders>
            <w:vAlign w:val="center"/>
          </w:tcPr>
          <w:p w14:paraId="10DE0476" w14:textId="77777777" w:rsidR="00744556" w:rsidRPr="00744556" w:rsidRDefault="00FB255D" w:rsidP="00744556">
            <w:pPr>
              <w:rPr>
                <w:rFonts w:cs="Calibri"/>
                <w:sz w:val="16"/>
                <w:szCs w:val="16"/>
                <w:u w:val="single"/>
              </w:rPr>
            </w:pPr>
            <w:r w:rsidRPr="00744556">
              <w:rPr>
                <w:rFonts w:cs="Calibri"/>
                <w:sz w:val="16"/>
                <w:szCs w:val="16"/>
                <w:u w:val="single"/>
              </w:rPr>
              <w:t>jmyslin2: New Stop Mode variant 2 requirement</w:t>
            </w:r>
          </w:p>
        </w:tc>
      </w:tr>
      <w:tr w:rsidR="00B108CD" w14:paraId="19EC4D8C"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1981F054" w14:textId="77777777" w:rsidR="00B108CD" w:rsidRDefault="00FB255D" w:rsidP="0066254C">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28ED7413" w14:textId="77777777" w:rsidR="00B108CD" w:rsidRDefault="00FB255D" w:rsidP="0066254C">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388AC12A" w14:textId="77777777" w:rsidR="00B108CD" w:rsidRDefault="00FB255D" w:rsidP="0066254C">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3E212DF1" w14:textId="77777777" w:rsidR="00B108CD" w:rsidRDefault="00FB255D" w:rsidP="0066254C">
            <w:pPr>
              <w:spacing w:line="276" w:lineRule="auto"/>
              <w:rPr>
                <w:rFonts w:cs="Arial"/>
                <w:b/>
                <w:sz w:val="16"/>
              </w:rPr>
            </w:pPr>
          </w:p>
        </w:tc>
      </w:tr>
      <w:tr w:rsidR="00B108CD" w14:paraId="013A3452"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1967A2EB" w14:textId="77777777" w:rsidR="00B108CD" w:rsidRDefault="00FB255D" w:rsidP="0066254C">
            <w:pPr>
              <w:spacing w:line="276" w:lineRule="auto"/>
              <w:rPr>
                <w:rFonts w:cs="Arial"/>
                <w:b/>
                <w:sz w:val="16"/>
                <w:szCs w:val="16"/>
                <w:lang w:val="fr-FR"/>
              </w:rPr>
            </w:pPr>
            <w:r>
              <w:rPr>
                <w:rFonts w:cs="Arial"/>
                <w:b/>
                <w:sz w:val="16"/>
                <w:szCs w:val="16"/>
              </w:rPr>
              <w:t>September 23, 2020</w:t>
            </w:r>
          </w:p>
        </w:tc>
        <w:tc>
          <w:tcPr>
            <w:tcW w:w="1066" w:type="dxa"/>
            <w:tcBorders>
              <w:top w:val="single" w:sz="6" w:space="0" w:color="auto"/>
              <w:left w:val="single" w:sz="6" w:space="0" w:color="auto"/>
              <w:bottom w:val="single" w:sz="6" w:space="0" w:color="auto"/>
              <w:right w:val="single" w:sz="6" w:space="0" w:color="auto"/>
            </w:tcBorders>
            <w:hideMark/>
          </w:tcPr>
          <w:p w14:paraId="37E1C78C" w14:textId="77777777" w:rsidR="00B108CD" w:rsidRDefault="00FB255D" w:rsidP="0066254C">
            <w:pPr>
              <w:spacing w:line="276" w:lineRule="auto"/>
              <w:jc w:val="center"/>
              <w:rPr>
                <w:rFonts w:cs="Arial"/>
                <w:b/>
                <w:sz w:val="16"/>
                <w:lang w:val="fr-FR"/>
              </w:rPr>
            </w:pPr>
            <w:r>
              <w:rPr>
                <w:rFonts w:cs="Arial"/>
                <w:b/>
                <w:sz w:val="16"/>
                <w:lang w:val="fr-FR"/>
              </w:rPr>
              <w:t>1.13</w:t>
            </w:r>
          </w:p>
        </w:tc>
        <w:tc>
          <w:tcPr>
            <w:tcW w:w="8278" w:type="dxa"/>
            <w:gridSpan w:val="2"/>
            <w:tcBorders>
              <w:top w:val="single" w:sz="6" w:space="0" w:color="auto"/>
              <w:left w:val="single" w:sz="6" w:space="0" w:color="auto"/>
              <w:bottom w:val="single" w:sz="6" w:space="0" w:color="auto"/>
              <w:right w:val="single" w:sz="6" w:space="0" w:color="auto"/>
            </w:tcBorders>
            <w:hideMark/>
          </w:tcPr>
          <w:p w14:paraId="6BB105D9" w14:textId="77777777" w:rsidR="00B108CD" w:rsidRDefault="00FB255D" w:rsidP="0066254C">
            <w:pPr>
              <w:spacing w:line="276" w:lineRule="auto"/>
              <w:rPr>
                <w:rFonts w:cs="Arial"/>
                <w:b/>
                <w:sz w:val="16"/>
              </w:rPr>
            </w:pPr>
          </w:p>
        </w:tc>
      </w:tr>
      <w:tr w:rsidR="00B108CD" w:rsidRPr="00744556" w14:paraId="157D2364"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30F5E337" w14:textId="77777777" w:rsidR="00B108CD" w:rsidRDefault="00FB255D" w:rsidP="00B108C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41A7C03" w14:textId="77777777" w:rsidR="00B108CD" w:rsidRPr="00B108CD" w:rsidRDefault="00FB255D" w:rsidP="00B108CD">
            <w:pPr>
              <w:rPr>
                <w:rFonts w:cs="Arial"/>
                <w:sz w:val="16"/>
                <w:szCs w:val="16"/>
              </w:rPr>
            </w:pPr>
            <w:r w:rsidRPr="00B108CD">
              <w:rPr>
                <w:rFonts w:cs="Arial"/>
                <w:sz w:val="16"/>
                <w:szCs w:val="16"/>
              </w:rPr>
              <w:t>RSOAv2-CLD-REQ-360906/B-RearSeatOccupantAlertV2InterfaceClient</w:t>
            </w:r>
          </w:p>
        </w:tc>
        <w:tc>
          <w:tcPr>
            <w:tcW w:w="4582" w:type="dxa"/>
            <w:tcBorders>
              <w:top w:val="single" w:sz="6" w:space="0" w:color="auto"/>
              <w:left w:val="single" w:sz="6" w:space="0" w:color="auto"/>
              <w:bottom w:val="single" w:sz="6" w:space="0" w:color="auto"/>
              <w:right w:val="single" w:sz="6" w:space="0" w:color="auto"/>
            </w:tcBorders>
            <w:vAlign w:val="center"/>
          </w:tcPr>
          <w:p w14:paraId="67146BEC" w14:textId="77777777" w:rsidR="00B108CD" w:rsidRPr="00B108CD" w:rsidRDefault="00FB255D" w:rsidP="00B108CD">
            <w:pPr>
              <w:rPr>
                <w:rFonts w:cs="Calibri"/>
                <w:sz w:val="16"/>
                <w:szCs w:val="16"/>
              </w:rPr>
            </w:pPr>
            <w:proofErr w:type="spellStart"/>
            <w:r w:rsidRPr="00B108CD">
              <w:rPr>
                <w:rFonts w:cs="Calibri"/>
                <w:sz w:val="16"/>
                <w:szCs w:val="16"/>
              </w:rPr>
              <w:t>ndecia</w:t>
            </w:r>
            <w:proofErr w:type="spellEnd"/>
            <w:r w:rsidRPr="00B108CD">
              <w:rPr>
                <w:rFonts w:cs="Calibri"/>
                <w:sz w:val="16"/>
                <w:szCs w:val="16"/>
              </w:rPr>
              <w:t xml:space="preserve"> - corrected class description name</w:t>
            </w:r>
          </w:p>
        </w:tc>
      </w:tr>
      <w:tr w:rsidR="00B108CD" w:rsidRPr="00744556" w14:paraId="50D8BDE2" w14:textId="77777777" w:rsidTr="008B11E9">
        <w:trPr>
          <w:trHeight w:val="187"/>
          <w:jc w:val="center"/>
        </w:trPr>
        <w:tc>
          <w:tcPr>
            <w:tcW w:w="1718" w:type="dxa"/>
            <w:tcBorders>
              <w:left w:val="single" w:sz="6" w:space="0" w:color="auto"/>
              <w:bottom w:val="nil"/>
              <w:right w:val="single" w:sz="6" w:space="0" w:color="auto"/>
            </w:tcBorders>
          </w:tcPr>
          <w:p w14:paraId="7CC360F5" w14:textId="77777777" w:rsidR="00B108CD" w:rsidRDefault="00FB255D" w:rsidP="00B108C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E6B8898" w14:textId="77777777" w:rsidR="00B108CD" w:rsidRPr="00B108CD" w:rsidRDefault="00FB255D" w:rsidP="00B108CD">
            <w:pPr>
              <w:rPr>
                <w:rFonts w:cs="Arial"/>
                <w:sz w:val="16"/>
                <w:szCs w:val="16"/>
              </w:rPr>
            </w:pPr>
            <w:r w:rsidRPr="00B108CD">
              <w:rPr>
                <w:rFonts w:cs="Arial"/>
                <w:sz w:val="16"/>
                <w:szCs w:val="16"/>
              </w:rPr>
              <w:t>PWRMAN-UC-REQ-033910/C-Entering Transport Mode Low Power State (</w:t>
            </w:r>
            <w:proofErr w:type="spellStart"/>
            <w:r w:rsidRPr="00B108CD">
              <w:rPr>
                <w:rFonts w:cs="Arial"/>
                <w:sz w:val="16"/>
                <w:szCs w:val="16"/>
              </w:rPr>
              <w:t>TcSE</w:t>
            </w:r>
            <w:proofErr w:type="spellEnd"/>
            <w:r w:rsidRPr="00B108CD">
              <w:rPr>
                <w:rFonts w:cs="Arial"/>
                <w:sz w:val="16"/>
                <w:szCs w:val="16"/>
              </w:rPr>
              <w:t xml:space="preserve"> ROIN-289902-1)</w:t>
            </w:r>
          </w:p>
        </w:tc>
        <w:tc>
          <w:tcPr>
            <w:tcW w:w="4582" w:type="dxa"/>
            <w:tcBorders>
              <w:top w:val="single" w:sz="6" w:space="0" w:color="auto"/>
              <w:left w:val="single" w:sz="6" w:space="0" w:color="auto"/>
              <w:bottom w:val="single" w:sz="6" w:space="0" w:color="auto"/>
              <w:right w:val="single" w:sz="6" w:space="0" w:color="auto"/>
            </w:tcBorders>
            <w:vAlign w:val="center"/>
          </w:tcPr>
          <w:p w14:paraId="2E641725" w14:textId="77777777" w:rsidR="00B108CD" w:rsidRPr="00B108CD" w:rsidRDefault="00FB255D" w:rsidP="00B108CD">
            <w:pPr>
              <w:rPr>
                <w:rFonts w:cs="Calibri"/>
                <w:sz w:val="16"/>
                <w:szCs w:val="16"/>
              </w:rPr>
            </w:pPr>
            <w:r w:rsidRPr="00B108CD">
              <w:rPr>
                <w:rFonts w:cs="Calibri"/>
                <w:sz w:val="16"/>
                <w:szCs w:val="16"/>
              </w:rPr>
              <w:t>jmyslin2:  updated use case with a note on the HMI</w:t>
            </w:r>
          </w:p>
        </w:tc>
      </w:tr>
      <w:tr w:rsidR="00B108CD" w:rsidRPr="00744556" w14:paraId="6F8B55AB" w14:textId="77777777" w:rsidTr="008B11E9">
        <w:trPr>
          <w:trHeight w:val="187"/>
          <w:jc w:val="center"/>
        </w:trPr>
        <w:tc>
          <w:tcPr>
            <w:tcW w:w="1718" w:type="dxa"/>
            <w:tcBorders>
              <w:left w:val="single" w:sz="6" w:space="0" w:color="auto"/>
              <w:bottom w:val="nil"/>
              <w:right w:val="single" w:sz="6" w:space="0" w:color="auto"/>
            </w:tcBorders>
          </w:tcPr>
          <w:p w14:paraId="25F95FF8" w14:textId="77777777" w:rsidR="00B108CD" w:rsidRDefault="00FB255D" w:rsidP="00B108C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AE370E7" w14:textId="77777777" w:rsidR="00B108CD" w:rsidRPr="00B108CD" w:rsidRDefault="00FB255D" w:rsidP="00B108CD">
            <w:pPr>
              <w:rPr>
                <w:rFonts w:cs="Arial"/>
                <w:sz w:val="16"/>
                <w:szCs w:val="16"/>
              </w:rPr>
            </w:pPr>
            <w:r w:rsidRPr="00B108CD">
              <w:rPr>
                <w:rFonts w:cs="Arial"/>
                <w:sz w:val="16"/>
                <w:szCs w:val="16"/>
              </w:rPr>
              <w:t>RSOA-FUN-REQ-398359/A-Rear Seat Occupant Alert v2 Interface Client Power Management</w:t>
            </w:r>
          </w:p>
        </w:tc>
        <w:tc>
          <w:tcPr>
            <w:tcW w:w="4582" w:type="dxa"/>
            <w:tcBorders>
              <w:top w:val="single" w:sz="6" w:space="0" w:color="auto"/>
              <w:left w:val="single" w:sz="6" w:space="0" w:color="auto"/>
              <w:bottom w:val="single" w:sz="6" w:space="0" w:color="auto"/>
              <w:right w:val="single" w:sz="6" w:space="0" w:color="auto"/>
            </w:tcBorders>
            <w:vAlign w:val="center"/>
          </w:tcPr>
          <w:p w14:paraId="326F3685" w14:textId="77777777" w:rsidR="00B108CD" w:rsidRPr="00B108CD" w:rsidRDefault="00FB255D" w:rsidP="00B108CD">
            <w:pPr>
              <w:rPr>
                <w:rFonts w:cs="Calibri"/>
                <w:sz w:val="16"/>
                <w:szCs w:val="16"/>
              </w:rPr>
            </w:pPr>
            <w:proofErr w:type="spellStart"/>
            <w:r w:rsidRPr="00B108CD">
              <w:rPr>
                <w:rFonts w:cs="Calibri"/>
                <w:sz w:val="16"/>
                <w:szCs w:val="16"/>
              </w:rPr>
              <w:t>ndecia</w:t>
            </w:r>
            <w:proofErr w:type="spellEnd"/>
            <w:r w:rsidRPr="00B108CD">
              <w:rPr>
                <w:rFonts w:cs="Calibri"/>
                <w:sz w:val="16"/>
                <w:szCs w:val="16"/>
              </w:rPr>
              <w:t>: new function added to define interface client’s internal power management strategy</w:t>
            </w:r>
          </w:p>
        </w:tc>
      </w:tr>
      <w:tr w:rsidR="00B108CD" w:rsidRPr="00744556" w14:paraId="0A908BF6" w14:textId="77777777" w:rsidTr="008B11E9">
        <w:trPr>
          <w:trHeight w:val="187"/>
          <w:jc w:val="center"/>
        </w:trPr>
        <w:tc>
          <w:tcPr>
            <w:tcW w:w="1718" w:type="dxa"/>
            <w:tcBorders>
              <w:left w:val="single" w:sz="6" w:space="0" w:color="auto"/>
              <w:bottom w:val="nil"/>
              <w:right w:val="single" w:sz="6" w:space="0" w:color="auto"/>
            </w:tcBorders>
          </w:tcPr>
          <w:p w14:paraId="4F627AA7" w14:textId="77777777" w:rsidR="00B108CD" w:rsidRDefault="00FB255D" w:rsidP="00B108C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0084A7D" w14:textId="77777777" w:rsidR="00B108CD" w:rsidRPr="00B108CD" w:rsidRDefault="00FB255D" w:rsidP="00B108CD">
            <w:pPr>
              <w:rPr>
                <w:rFonts w:cs="Arial"/>
                <w:sz w:val="16"/>
                <w:szCs w:val="16"/>
              </w:rPr>
            </w:pPr>
            <w:r w:rsidRPr="00B108CD">
              <w:rPr>
                <w:rFonts w:cs="Arial"/>
                <w:sz w:val="16"/>
                <w:szCs w:val="16"/>
              </w:rPr>
              <w:t>STR-803736/A-Requirements</w:t>
            </w:r>
          </w:p>
        </w:tc>
        <w:tc>
          <w:tcPr>
            <w:tcW w:w="4582" w:type="dxa"/>
            <w:tcBorders>
              <w:top w:val="single" w:sz="6" w:space="0" w:color="auto"/>
              <w:left w:val="single" w:sz="6" w:space="0" w:color="auto"/>
              <w:bottom w:val="single" w:sz="6" w:space="0" w:color="auto"/>
              <w:right w:val="single" w:sz="6" w:space="0" w:color="auto"/>
            </w:tcBorders>
            <w:vAlign w:val="center"/>
          </w:tcPr>
          <w:p w14:paraId="291E4D84" w14:textId="77777777" w:rsidR="00B108CD" w:rsidRPr="00B108CD" w:rsidRDefault="00FB255D" w:rsidP="00B108CD">
            <w:pPr>
              <w:rPr>
                <w:rFonts w:cs="Calibri"/>
                <w:sz w:val="16"/>
                <w:szCs w:val="16"/>
              </w:rPr>
            </w:pPr>
            <w:proofErr w:type="spellStart"/>
            <w:r w:rsidRPr="00B108CD">
              <w:rPr>
                <w:rFonts w:cs="Calibri"/>
                <w:sz w:val="16"/>
                <w:szCs w:val="16"/>
              </w:rPr>
              <w:t>ndecia</w:t>
            </w:r>
            <w:proofErr w:type="spellEnd"/>
            <w:r w:rsidRPr="00B108CD">
              <w:rPr>
                <w:rFonts w:cs="Calibri"/>
                <w:sz w:val="16"/>
                <w:szCs w:val="16"/>
              </w:rPr>
              <w:t>: new function added to define interface client</w:t>
            </w:r>
            <w:r w:rsidRPr="00B108CD">
              <w:rPr>
                <w:rFonts w:cs="Calibri"/>
                <w:sz w:val="16"/>
                <w:szCs w:val="16"/>
              </w:rPr>
              <w:t>’s internal power management strategy</w:t>
            </w:r>
          </w:p>
        </w:tc>
      </w:tr>
      <w:tr w:rsidR="00B108CD" w:rsidRPr="00744556" w14:paraId="1523C85F" w14:textId="77777777" w:rsidTr="008B11E9">
        <w:trPr>
          <w:trHeight w:val="187"/>
          <w:jc w:val="center"/>
        </w:trPr>
        <w:tc>
          <w:tcPr>
            <w:tcW w:w="1718" w:type="dxa"/>
            <w:tcBorders>
              <w:left w:val="single" w:sz="6" w:space="0" w:color="auto"/>
              <w:bottom w:val="single" w:sz="4" w:space="0" w:color="auto"/>
              <w:right w:val="single" w:sz="6" w:space="0" w:color="auto"/>
            </w:tcBorders>
          </w:tcPr>
          <w:p w14:paraId="66560906" w14:textId="77777777" w:rsidR="00B108CD" w:rsidRDefault="00FB255D" w:rsidP="00B108CD">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DA50EEA" w14:textId="77777777" w:rsidR="00B108CD" w:rsidRPr="00B108CD" w:rsidRDefault="00FB255D" w:rsidP="00B108CD">
            <w:pPr>
              <w:rPr>
                <w:rFonts w:cs="Arial"/>
                <w:sz w:val="16"/>
                <w:szCs w:val="16"/>
              </w:rPr>
            </w:pPr>
            <w:r w:rsidRPr="00B108CD">
              <w:rPr>
                <w:rFonts w:cs="Arial"/>
                <w:sz w:val="16"/>
                <w:szCs w:val="16"/>
              </w:rPr>
              <w:t>REQ-398360/A-Power Management Signaling of the Rear Seat Occupant Alert v2 Interface Client</w:t>
            </w:r>
          </w:p>
        </w:tc>
        <w:tc>
          <w:tcPr>
            <w:tcW w:w="4582" w:type="dxa"/>
            <w:tcBorders>
              <w:top w:val="single" w:sz="6" w:space="0" w:color="auto"/>
              <w:left w:val="single" w:sz="6" w:space="0" w:color="auto"/>
              <w:bottom w:val="single" w:sz="6" w:space="0" w:color="auto"/>
              <w:right w:val="single" w:sz="6" w:space="0" w:color="auto"/>
            </w:tcBorders>
            <w:vAlign w:val="center"/>
          </w:tcPr>
          <w:p w14:paraId="1039D16C" w14:textId="77777777" w:rsidR="00B108CD" w:rsidRPr="00B108CD" w:rsidRDefault="00FB255D" w:rsidP="00B108CD">
            <w:pPr>
              <w:rPr>
                <w:rFonts w:cs="Calibri"/>
                <w:sz w:val="16"/>
                <w:szCs w:val="16"/>
              </w:rPr>
            </w:pPr>
            <w:proofErr w:type="spellStart"/>
            <w:r w:rsidRPr="00B108CD">
              <w:rPr>
                <w:rFonts w:cs="Calibri"/>
                <w:sz w:val="16"/>
                <w:szCs w:val="16"/>
              </w:rPr>
              <w:t>ndecia</w:t>
            </w:r>
            <w:proofErr w:type="spellEnd"/>
            <w:r w:rsidRPr="00B108CD">
              <w:rPr>
                <w:rFonts w:cs="Calibri"/>
                <w:sz w:val="16"/>
                <w:szCs w:val="16"/>
              </w:rPr>
              <w:t>: new functional requirement added to define interface client’s internal power management strategy</w:t>
            </w:r>
          </w:p>
        </w:tc>
      </w:tr>
      <w:tr w:rsidR="00B81711" w14:paraId="689B4BAA"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18CA9777" w14:textId="77777777" w:rsidR="00B81711" w:rsidRDefault="00FB255D" w:rsidP="00362EC5">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2F21777D" w14:textId="77777777" w:rsidR="00B81711" w:rsidRDefault="00FB255D" w:rsidP="00362EC5">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31F1C649" w14:textId="77777777" w:rsidR="00B81711" w:rsidRDefault="00FB255D" w:rsidP="00362EC5">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2350AA20" w14:textId="77777777" w:rsidR="00B81711" w:rsidRDefault="00FB255D" w:rsidP="00362EC5">
            <w:pPr>
              <w:spacing w:line="276" w:lineRule="auto"/>
              <w:rPr>
                <w:rFonts w:cs="Arial"/>
                <w:b/>
                <w:sz w:val="16"/>
              </w:rPr>
            </w:pPr>
          </w:p>
        </w:tc>
      </w:tr>
      <w:tr w:rsidR="00B81711" w14:paraId="451C89F4"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28B2A1E2" w14:textId="77777777" w:rsidR="00B81711" w:rsidRDefault="00FB255D" w:rsidP="00362EC5">
            <w:pPr>
              <w:spacing w:line="276" w:lineRule="auto"/>
              <w:rPr>
                <w:rFonts w:cs="Arial"/>
                <w:b/>
                <w:sz w:val="16"/>
                <w:szCs w:val="16"/>
                <w:lang w:val="fr-FR"/>
              </w:rPr>
            </w:pPr>
            <w:r>
              <w:rPr>
                <w:rFonts w:cs="Arial"/>
                <w:b/>
                <w:sz w:val="16"/>
                <w:szCs w:val="16"/>
              </w:rPr>
              <w:t xml:space="preserve">March 4, </w:t>
            </w:r>
            <w:r>
              <w:rPr>
                <w:rFonts w:cs="Arial"/>
                <w:b/>
                <w:sz w:val="16"/>
                <w:szCs w:val="16"/>
              </w:rPr>
              <w:t>2021</w:t>
            </w:r>
          </w:p>
        </w:tc>
        <w:tc>
          <w:tcPr>
            <w:tcW w:w="1066" w:type="dxa"/>
            <w:tcBorders>
              <w:top w:val="single" w:sz="6" w:space="0" w:color="auto"/>
              <w:left w:val="single" w:sz="6" w:space="0" w:color="auto"/>
              <w:bottom w:val="single" w:sz="6" w:space="0" w:color="auto"/>
              <w:right w:val="single" w:sz="6" w:space="0" w:color="auto"/>
            </w:tcBorders>
            <w:hideMark/>
          </w:tcPr>
          <w:p w14:paraId="67F92EDF" w14:textId="77777777" w:rsidR="00B81711" w:rsidRDefault="00FB255D" w:rsidP="00362EC5">
            <w:pPr>
              <w:spacing w:line="276" w:lineRule="auto"/>
              <w:jc w:val="center"/>
              <w:rPr>
                <w:rFonts w:cs="Arial"/>
                <w:b/>
                <w:sz w:val="16"/>
                <w:lang w:val="fr-FR"/>
              </w:rPr>
            </w:pPr>
            <w:r>
              <w:rPr>
                <w:rFonts w:cs="Arial"/>
                <w:b/>
                <w:sz w:val="16"/>
                <w:lang w:val="fr-FR"/>
              </w:rPr>
              <w:t>1.14</w:t>
            </w:r>
          </w:p>
        </w:tc>
        <w:tc>
          <w:tcPr>
            <w:tcW w:w="8278" w:type="dxa"/>
            <w:gridSpan w:val="2"/>
            <w:tcBorders>
              <w:top w:val="single" w:sz="6" w:space="0" w:color="auto"/>
              <w:left w:val="single" w:sz="6" w:space="0" w:color="auto"/>
              <w:bottom w:val="single" w:sz="6" w:space="0" w:color="auto"/>
              <w:right w:val="single" w:sz="6" w:space="0" w:color="auto"/>
            </w:tcBorders>
            <w:hideMark/>
          </w:tcPr>
          <w:p w14:paraId="5D87FDB2" w14:textId="77777777" w:rsidR="00B81711" w:rsidRDefault="00FB255D" w:rsidP="00362EC5">
            <w:pPr>
              <w:spacing w:line="276" w:lineRule="auto"/>
              <w:rPr>
                <w:rFonts w:cs="Arial"/>
                <w:b/>
                <w:sz w:val="16"/>
              </w:rPr>
            </w:pPr>
          </w:p>
        </w:tc>
      </w:tr>
      <w:tr w:rsidR="00B81711" w:rsidRPr="00B108CD" w14:paraId="69D6F702"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72E52BE1" w14:textId="77777777" w:rsidR="00B81711" w:rsidRDefault="00FB255D" w:rsidP="00B8171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CD15990" w14:textId="77777777" w:rsidR="00B81711" w:rsidRPr="00B81711" w:rsidRDefault="00FB255D" w:rsidP="00B81711">
            <w:pPr>
              <w:rPr>
                <w:rFonts w:cs="Arial"/>
                <w:sz w:val="16"/>
                <w:szCs w:val="16"/>
              </w:rPr>
            </w:pPr>
            <w:r w:rsidRPr="00B81711">
              <w:rPr>
                <w:rFonts w:cs="Arial"/>
                <w:sz w:val="16"/>
                <w:szCs w:val="16"/>
              </w:rPr>
              <w:t>PWRMAN-SR-REQ-324997/D-Predictive Triggers - APIM</w:t>
            </w:r>
          </w:p>
        </w:tc>
        <w:tc>
          <w:tcPr>
            <w:tcW w:w="4582" w:type="dxa"/>
            <w:tcBorders>
              <w:top w:val="single" w:sz="6" w:space="0" w:color="auto"/>
              <w:left w:val="single" w:sz="6" w:space="0" w:color="auto"/>
              <w:bottom w:val="single" w:sz="6" w:space="0" w:color="auto"/>
              <w:right w:val="single" w:sz="6" w:space="0" w:color="auto"/>
            </w:tcBorders>
            <w:vAlign w:val="center"/>
          </w:tcPr>
          <w:p w14:paraId="6665C8D8" w14:textId="77777777" w:rsidR="00B81711" w:rsidRPr="00B81711" w:rsidRDefault="00FB255D" w:rsidP="00B81711">
            <w:pPr>
              <w:rPr>
                <w:rFonts w:cs="Calibri"/>
                <w:sz w:val="16"/>
                <w:szCs w:val="16"/>
              </w:rPr>
            </w:pPr>
            <w:r w:rsidRPr="00B81711">
              <w:rPr>
                <w:rFonts w:cs="Calibri"/>
                <w:sz w:val="16"/>
                <w:szCs w:val="16"/>
              </w:rPr>
              <w:t>jmyslin2:  added departure timer predictive triggers</w:t>
            </w:r>
          </w:p>
        </w:tc>
      </w:tr>
      <w:tr w:rsidR="00B81711" w:rsidRPr="00B108CD" w14:paraId="6EC02112" w14:textId="77777777" w:rsidTr="008B11E9">
        <w:trPr>
          <w:trHeight w:val="187"/>
          <w:jc w:val="center"/>
        </w:trPr>
        <w:tc>
          <w:tcPr>
            <w:tcW w:w="1718" w:type="dxa"/>
            <w:tcBorders>
              <w:left w:val="single" w:sz="6" w:space="0" w:color="auto"/>
              <w:bottom w:val="nil"/>
              <w:right w:val="single" w:sz="6" w:space="0" w:color="auto"/>
            </w:tcBorders>
          </w:tcPr>
          <w:p w14:paraId="76CF012F" w14:textId="77777777" w:rsidR="00B81711" w:rsidRDefault="00FB255D" w:rsidP="00B8171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E6D52C5" w14:textId="77777777" w:rsidR="00B81711" w:rsidRPr="00B81711" w:rsidRDefault="00FB255D" w:rsidP="00B81711">
            <w:pPr>
              <w:rPr>
                <w:rFonts w:cs="Arial"/>
                <w:sz w:val="16"/>
                <w:szCs w:val="16"/>
              </w:rPr>
            </w:pPr>
            <w:r w:rsidRPr="00B81711">
              <w:rPr>
                <w:rFonts w:cs="Arial"/>
                <w:sz w:val="16"/>
                <w:szCs w:val="16"/>
              </w:rPr>
              <w:t>STR-090280/K-Functional Definition (</w:t>
            </w:r>
            <w:proofErr w:type="spellStart"/>
            <w:r w:rsidRPr="00B81711">
              <w:rPr>
                <w:rFonts w:cs="Arial"/>
                <w:sz w:val="16"/>
                <w:szCs w:val="16"/>
              </w:rPr>
              <w:t>TcSE</w:t>
            </w:r>
            <w:proofErr w:type="spellEnd"/>
            <w:r w:rsidRPr="00B81711">
              <w:rPr>
                <w:rFonts w:cs="Arial"/>
                <w:sz w:val="16"/>
                <w:szCs w:val="16"/>
              </w:rPr>
              <w:t xml:space="preserve"> ROIN-289966)</w:t>
            </w:r>
          </w:p>
        </w:tc>
        <w:tc>
          <w:tcPr>
            <w:tcW w:w="4582" w:type="dxa"/>
            <w:tcBorders>
              <w:top w:val="single" w:sz="6" w:space="0" w:color="auto"/>
              <w:left w:val="single" w:sz="6" w:space="0" w:color="auto"/>
              <w:bottom w:val="single" w:sz="6" w:space="0" w:color="auto"/>
              <w:right w:val="single" w:sz="6" w:space="0" w:color="auto"/>
            </w:tcBorders>
            <w:vAlign w:val="center"/>
          </w:tcPr>
          <w:p w14:paraId="430D4295" w14:textId="77777777" w:rsidR="00B81711" w:rsidRPr="00B81711" w:rsidRDefault="00FB255D" w:rsidP="00B81711">
            <w:pPr>
              <w:rPr>
                <w:rFonts w:cs="Calibri"/>
                <w:sz w:val="16"/>
                <w:szCs w:val="16"/>
              </w:rPr>
            </w:pPr>
            <w:r w:rsidRPr="00B81711">
              <w:rPr>
                <w:rFonts w:cs="Calibri"/>
                <w:sz w:val="16"/>
                <w:szCs w:val="16"/>
              </w:rPr>
              <w:t xml:space="preserve">jmyslin2:  removed Welcome and Farewell Configuration as not sure it applies </w:t>
            </w:r>
            <w:r w:rsidRPr="00B81711">
              <w:rPr>
                <w:rFonts w:cs="Calibri"/>
                <w:sz w:val="16"/>
                <w:szCs w:val="16"/>
              </w:rPr>
              <w:t>(might have been SYNC Gen 2)</w:t>
            </w:r>
          </w:p>
        </w:tc>
      </w:tr>
      <w:tr w:rsidR="00B81711" w:rsidRPr="00B108CD" w14:paraId="11092601" w14:textId="77777777" w:rsidTr="008B11E9">
        <w:trPr>
          <w:trHeight w:val="187"/>
          <w:jc w:val="center"/>
        </w:trPr>
        <w:tc>
          <w:tcPr>
            <w:tcW w:w="1718" w:type="dxa"/>
            <w:tcBorders>
              <w:left w:val="single" w:sz="6" w:space="0" w:color="auto"/>
              <w:bottom w:val="nil"/>
              <w:right w:val="single" w:sz="6" w:space="0" w:color="auto"/>
            </w:tcBorders>
          </w:tcPr>
          <w:p w14:paraId="5BC1B2AA" w14:textId="77777777" w:rsidR="00B81711" w:rsidRDefault="00FB255D" w:rsidP="00B8171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0EFF8CD" w14:textId="77777777" w:rsidR="00B81711" w:rsidRPr="00B81711" w:rsidRDefault="00FB255D" w:rsidP="00B81711">
            <w:pPr>
              <w:rPr>
                <w:rFonts w:cs="Arial"/>
                <w:sz w:val="16"/>
                <w:szCs w:val="16"/>
              </w:rPr>
            </w:pPr>
            <w:r w:rsidRPr="00B81711">
              <w:rPr>
                <w:rFonts w:cs="Arial"/>
                <w:sz w:val="16"/>
                <w:szCs w:val="16"/>
              </w:rPr>
              <w:t>PWRMAN-UC-REQ-033910/D-Entering Transport Mode Low Power State (</w:t>
            </w:r>
            <w:proofErr w:type="spellStart"/>
            <w:r w:rsidRPr="00B81711">
              <w:rPr>
                <w:rFonts w:cs="Arial"/>
                <w:sz w:val="16"/>
                <w:szCs w:val="16"/>
              </w:rPr>
              <w:t>TcSE</w:t>
            </w:r>
            <w:proofErr w:type="spellEnd"/>
            <w:r w:rsidRPr="00B81711">
              <w:rPr>
                <w:rFonts w:cs="Arial"/>
                <w:sz w:val="16"/>
                <w:szCs w:val="16"/>
              </w:rPr>
              <w:t xml:space="preserve"> ROIN-289902-1)</w:t>
            </w:r>
          </w:p>
        </w:tc>
        <w:tc>
          <w:tcPr>
            <w:tcW w:w="4582" w:type="dxa"/>
            <w:tcBorders>
              <w:top w:val="single" w:sz="6" w:space="0" w:color="auto"/>
              <w:left w:val="single" w:sz="6" w:space="0" w:color="auto"/>
              <w:bottom w:val="single" w:sz="6" w:space="0" w:color="auto"/>
              <w:right w:val="single" w:sz="6" w:space="0" w:color="auto"/>
            </w:tcBorders>
            <w:vAlign w:val="center"/>
          </w:tcPr>
          <w:p w14:paraId="0128B089" w14:textId="77777777" w:rsidR="00B81711" w:rsidRPr="00B81711" w:rsidRDefault="00FB255D" w:rsidP="00B81711">
            <w:pPr>
              <w:rPr>
                <w:rFonts w:cs="Calibri"/>
                <w:sz w:val="16"/>
                <w:szCs w:val="16"/>
              </w:rPr>
            </w:pPr>
            <w:r w:rsidRPr="00B81711">
              <w:rPr>
                <w:rFonts w:cs="Calibri"/>
                <w:sz w:val="16"/>
                <w:szCs w:val="16"/>
              </w:rPr>
              <w:t>jmyslin2:  clarification only</w:t>
            </w:r>
          </w:p>
        </w:tc>
      </w:tr>
      <w:tr w:rsidR="00B81711" w:rsidRPr="00B108CD" w14:paraId="77D4907A" w14:textId="77777777" w:rsidTr="008B11E9">
        <w:trPr>
          <w:trHeight w:val="187"/>
          <w:jc w:val="center"/>
        </w:trPr>
        <w:tc>
          <w:tcPr>
            <w:tcW w:w="1718" w:type="dxa"/>
            <w:tcBorders>
              <w:left w:val="single" w:sz="6" w:space="0" w:color="auto"/>
              <w:bottom w:val="nil"/>
              <w:right w:val="single" w:sz="6" w:space="0" w:color="auto"/>
            </w:tcBorders>
          </w:tcPr>
          <w:p w14:paraId="2703AA9D" w14:textId="77777777" w:rsidR="00B81711" w:rsidRDefault="00FB255D" w:rsidP="00B8171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2B51B7E" w14:textId="77777777" w:rsidR="00B81711" w:rsidRPr="00B81711" w:rsidRDefault="00FB255D" w:rsidP="00B81711">
            <w:pPr>
              <w:rPr>
                <w:rFonts w:cs="Arial"/>
                <w:sz w:val="16"/>
                <w:szCs w:val="16"/>
              </w:rPr>
            </w:pPr>
            <w:r w:rsidRPr="00B81711">
              <w:rPr>
                <w:rFonts w:cs="Arial"/>
                <w:sz w:val="16"/>
                <w:szCs w:val="16"/>
              </w:rPr>
              <w:t>PWRMAN-UC-REQ-033911/C-Exiting Transport Mode Low Power State by changing vehicle power mode state (</w:t>
            </w:r>
            <w:proofErr w:type="spellStart"/>
            <w:r w:rsidRPr="00B81711">
              <w:rPr>
                <w:rFonts w:cs="Arial"/>
                <w:sz w:val="16"/>
                <w:szCs w:val="16"/>
              </w:rPr>
              <w:t>TcSE</w:t>
            </w:r>
            <w:proofErr w:type="spellEnd"/>
            <w:r w:rsidRPr="00B81711">
              <w:rPr>
                <w:rFonts w:cs="Arial"/>
                <w:sz w:val="16"/>
                <w:szCs w:val="16"/>
              </w:rPr>
              <w:t xml:space="preserve"> ROIN-289903-1)</w:t>
            </w:r>
          </w:p>
        </w:tc>
        <w:tc>
          <w:tcPr>
            <w:tcW w:w="4582" w:type="dxa"/>
            <w:tcBorders>
              <w:top w:val="single" w:sz="6" w:space="0" w:color="auto"/>
              <w:left w:val="single" w:sz="6" w:space="0" w:color="auto"/>
              <w:bottom w:val="single" w:sz="6" w:space="0" w:color="auto"/>
              <w:right w:val="single" w:sz="6" w:space="0" w:color="auto"/>
            </w:tcBorders>
            <w:vAlign w:val="center"/>
          </w:tcPr>
          <w:p w14:paraId="08EC99CA" w14:textId="77777777" w:rsidR="00B81711" w:rsidRPr="00B81711" w:rsidRDefault="00FB255D" w:rsidP="00B81711">
            <w:pPr>
              <w:rPr>
                <w:rFonts w:cs="Calibri"/>
                <w:sz w:val="16"/>
                <w:szCs w:val="16"/>
              </w:rPr>
            </w:pPr>
            <w:r w:rsidRPr="00B81711">
              <w:rPr>
                <w:rFonts w:cs="Calibri"/>
                <w:sz w:val="16"/>
                <w:szCs w:val="16"/>
              </w:rPr>
              <w:t>jmyslin2:  added clarifications.  No content change</w:t>
            </w:r>
          </w:p>
        </w:tc>
      </w:tr>
      <w:tr w:rsidR="00B81711" w:rsidRPr="00B108CD" w14:paraId="19B37F1E" w14:textId="77777777" w:rsidTr="008B11E9">
        <w:trPr>
          <w:trHeight w:val="187"/>
          <w:jc w:val="center"/>
        </w:trPr>
        <w:tc>
          <w:tcPr>
            <w:tcW w:w="1718" w:type="dxa"/>
            <w:tcBorders>
              <w:left w:val="single" w:sz="6" w:space="0" w:color="auto"/>
              <w:bottom w:val="nil"/>
              <w:right w:val="single" w:sz="6" w:space="0" w:color="auto"/>
            </w:tcBorders>
          </w:tcPr>
          <w:p w14:paraId="30B79E12" w14:textId="77777777" w:rsidR="00B81711" w:rsidRDefault="00FB255D" w:rsidP="00B8171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F37D4DC" w14:textId="77777777" w:rsidR="00B81711" w:rsidRPr="00B81711" w:rsidRDefault="00FB255D" w:rsidP="00B81711">
            <w:pPr>
              <w:rPr>
                <w:rFonts w:cs="Arial"/>
                <w:sz w:val="16"/>
                <w:szCs w:val="16"/>
              </w:rPr>
            </w:pPr>
            <w:r w:rsidRPr="00B81711">
              <w:rPr>
                <w:rFonts w:cs="Arial"/>
                <w:sz w:val="16"/>
                <w:szCs w:val="16"/>
              </w:rPr>
              <w:t>PWRMAN-UC-REQ-033912/C-Exiting Transport Mode Low Power State when vehicle is no longer in Transport Mode (</w:t>
            </w:r>
            <w:proofErr w:type="spellStart"/>
            <w:r w:rsidRPr="00B81711">
              <w:rPr>
                <w:rFonts w:cs="Arial"/>
                <w:sz w:val="16"/>
                <w:szCs w:val="16"/>
              </w:rPr>
              <w:t>TcSE</w:t>
            </w:r>
            <w:proofErr w:type="spellEnd"/>
            <w:r w:rsidRPr="00B81711">
              <w:rPr>
                <w:rFonts w:cs="Arial"/>
                <w:sz w:val="16"/>
                <w:szCs w:val="16"/>
              </w:rPr>
              <w:t xml:space="preserve"> ROIN-289906-1)</w:t>
            </w:r>
          </w:p>
        </w:tc>
        <w:tc>
          <w:tcPr>
            <w:tcW w:w="4582" w:type="dxa"/>
            <w:tcBorders>
              <w:top w:val="single" w:sz="6" w:space="0" w:color="auto"/>
              <w:left w:val="single" w:sz="6" w:space="0" w:color="auto"/>
              <w:bottom w:val="single" w:sz="6" w:space="0" w:color="auto"/>
              <w:right w:val="single" w:sz="6" w:space="0" w:color="auto"/>
            </w:tcBorders>
            <w:vAlign w:val="center"/>
          </w:tcPr>
          <w:p w14:paraId="6BEDB7DD" w14:textId="77777777" w:rsidR="00B81711" w:rsidRPr="00B81711" w:rsidRDefault="00FB255D" w:rsidP="00B81711">
            <w:pPr>
              <w:rPr>
                <w:rFonts w:cs="Calibri"/>
                <w:sz w:val="16"/>
                <w:szCs w:val="16"/>
              </w:rPr>
            </w:pPr>
            <w:r w:rsidRPr="00B81711">
              <w:rPr>
                <w:rFonts w:cs="Calibri"/>
                <w:sz w:val="16"/>
                <w:szCs w:val="16"/>
              </w:rPr>
              <w:t>jmyslin2:  Clarification only</w:t>
            </w:r>
          </w:p>
        </w:tc>
      </w:tr>
      <w:tr w:rsidR="00B81711" w:rsidRPr="00B108CD" w14:paraId="6AFA1723" w14:textId="77777777" w:rsidTr="008B11E9">
        <w:trPr>
          <w:trHeight w:val="187"/>
          <w:jc w:val="center"/>
        </w:trPr>
        <w:tc>
          <w:tcPr>
            <w:tcW w:w="1718" w:type="dxa"/>
            <w:tcBorders>
              <w:left w:val="single" w:sz="6" w:space="0" w:color="auto"/>
              <w:bottom w:val="single" w:sz="4" w:space="0" w:color="auto"/>
              <w:right w:val="single" w:sz="6" w:space="0" w:color="auto"/>
            </w:tcBorders>
          </w:tcPr>
          <w:p w14:paraId="16204FAF" w14:textId="77777777" w:rsidR="00B81711" w:rsidRDefault="00FB255D" w:rsidP="00B81711">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09D9F5F" w14:textId="77777777" w:rsidR="00B81711" w:rsidRPr="00B81711" w:rsidRDefault="00FB255D" w:rsidP="00B81711">
            <w:pPr>
              <w:rPr>
                <w:rFonts w:cs="Arial"/>
                <w:sz w:val="16"/>
                <w:szCs w:val="16"/>
              </w:rPr>
            </w:pPr>
            <w:r w:rsidRPr="00B81711">
              <w:rPr>
                <w:rFonts w:cs="Arial"/>
                <w:sz w:val="16"/>
                <w:szCs w:val="16"/>
              </w:rPr>
              <w:t>PWRMANv2-SR-REQ-014519/J-Tr</w:t>
            </w:r>
            <w:r w:rsidRPr="00B81711">
              <w:rPr>
                <w:rFonts w:cs="Arial"/>
                <w:sz w:val="16"/>
                <w:szCs w:val="16"/>
              </w:rPr>
              <w:t>ansport Mode (</w:t>
            </w:r>
            <w:proofErr w:type="spellStart"/>
            <w:r w:rsidRPr="00B81711">
              <w:rPr>
                <w:rFonts w:cs="Arial"/>
                <w:sz w:val="16"/>
                <w:szCs w:val="16"/>
              </w:rPr>
              <w:t>TcSE</w:t>
            </w:r>
            <w:proofErr w:type="spellEnd"/>
            <w:r w:rsidRPr="00B81711">
              <w:rPr>
                <w:rFonts w:cs="Arial"/>
                <w:sz w:val="16"/>
                <w:szCs w:val="16"/>
              </w:rPr>
              <w:t xml:space="preserve"> ROIN-278271-1)</w:t>
            </w:r>
          </w:p>
        </w:tc>
        <w:tc>
          <w:tcPr>
            <w:tcW w:w="4582" w:type="dxa"/>
            <w:tcBorders>
              <w:top w:val="single" w:sz="6" w:space="0" w:color="auto"/>
              <w:left w:val="single" w:sz="6" w:space="0" w:color="auto"/>
              <w:bottom w:val="single" w:sz="6" w:space="0" w:color="auto"/>
              <w:right w:val="single" w:sz="6" w:space="0" w:color="auto"/>
            </w:tcBorders>
            <w:vAlign w:val="center"/>
          </w:tcPr>
          <w:p w14:paraId="69F8058E" w14:textId="77777777" w:rsidR="00B81711" w:rsidRPr="00B81711" w:rsidRDefault="00FB255D" w:rsidP="00B81711">
            <w:pPr>
              <w:rPr>
                <w:rFonts w:cs="Calibri"/>
                <w:sz w:val="16"/>
                <w:szCs w:val="16"/>
              </w:rPr>
            </w:pPr>
            <w:r w:rsidRPr="00B81711">
              <w:rPr>
                <w:rFonts w:cs="Calibri"/>
                <w:sz w:val="16"/>
                <w:szCs w:val="16"/>
              </w:rPr>
              <w:t>jmyslin2:  clarified requirement, no content change</w:t>
            </w:r>
          </w:p>
        </w:tc>
      </w:tr>
      <w:tr w:rsidR="00B93557" w14:paraId="7BA13FE2"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175691E7" w14:textId="77777777" w:rsidR="00B93557" w:rsidRDefault="00FB255D" w:rsidP="009E1376">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6F280BE1" w14:textId="77777777" w:rsidR="00B93557" w:rsidRDefault="00FB255D" w:rsidP="009E1376">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6E5CA315" w14:textId="77777777" w:rsidR="00B93557" w:rsidRDefault="00FB255D" w:rsidP="009E1376">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72E94FA4" w14:textId="77777777" w:rsidR="00B93557" w:rsidRDefault="00FB255D" w:rsidP="009E1376">
            <w:pPr>
              <w:spacing w:line="276" w:lineRule="auto"/>
              <w:rPr>
                <w:rFonts w:cs="Arial"/>
                <w:b/>
                <w:sz w:val="16"/>
              </w:rPr>
            </w:pPr>
          </w:p>
        </w:tc>
      </w:tr>
      <w:tr w:rsidR="00B93557" w14:paraId="7F41C3FE"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741CC44C" w14:textId="77777777" w:rsidR="00B93557" w:rsidRDefault="00FB255D" w:rsidP="009E1376">
            <w:pPr>
              <w:spacing w:line="276" w:lineRule="auto"/>
              <w:rPr>
                <w:rFonts w:cs="Arial"/>
                <w:b/>
                <w:sz w:val="16"/>
                <w:szCs w:val="16"/>
                <w:lang w:val="fr-FR"/>
              </w:rPr>
            </w:pPr>
            <w:r>
              <w:rPr>
                <w:rFonts w:cs="Arial"/>
                <w:b/>
                <w:sz w:val="16"/>
                <w:szCs w:val="16"/>
              </w:rPr>
              <w:t>July 19, 2021</w:t>
            </w:r>
          </w:p>
        </w:tc>
        <w:tc>
          <w:tcPr>
            <w:tcW w:w="1066" w:type="dxa"/>
            <w:tcBorders>
              <w:top w:val="single" w:sz="6" w:space="0" w:color="auto"/>
              <w:left w:val="single" w:sz="6" w:space="0" w:color="auto"/>
              <w:bottom w:val="single" w:sz="6" w:space="0" w:color="auto"/>
              <w:right w:val="single" w:sz="6" w:space="0" w:color="auto"/>
            </w:tcBorders>
            <w:hideMark/>
          </w:tcPr>
          <w:p w14:paraId="0EA399EA" w14:textId="77777777" w:rsidR="00B93557" w:rsidRDefault="00FB255D" w:rsidP="009E1376">
            <w:pPr>
              <w:spacing w:line="276" w:lineRule="auto"/>
              <w:jc w:val="center"/>
              <w:rPr>
                <w:rFonts w:cs="Arial"/>
                <w:b/>
                <w:sz w:val="16"/>
                <w:lang w:val="fr-FR"/>
              </w:rPr>
            </w:pPr>
            <w:r>
              <w:rPr>
                <w:rFonts w:cs="Arial"/>
                <w:b/>
                <w:sz w:val="16"/>
                <w:lang w:val="fr-FR"/>
              </w:rPr>
              <w:t>1.15</w:t>
            </w:r>
          </w:p>
        </w:tc>
        <w:tc>
          <w:tcPr>
            <w:tcW w:w="8278" w:type="dxa"/>
            <w:gridSpan w:val="2"/>
            <w:tcBorders>
              <w:top w:val="single" w:sz="6" w:space="0" w:color="auto"/>
              <w:left w:val="single" w:sz="6" w:space="0" w:color="auto"/>
              <w:bottom w:val="single" w:sz="6" w:space="0" w:color="auto"/>
              <w:right w:val="single" w:sz="6" w:space="0" w:color="auto"/>
            </w:tcBorders>
            <w:hideMark/>
          </w:tcPr>
          <w:p w14:paraId="355454B0" w14:textId="77777777" w:rsidR="00B93557" w:rsidRDefault="00FB255D" w:rsidP="009E1376">
            <w:pPr>
              <w:spacing w:line="276" w:lineRule="auto"/>
              <w:rPr>
                <w:rFonts w:cs="Arial"/>
                <w:b/>
                <w:sz w:val="16"/>
              </w:rPr>
            </w:pPr>
          </w:p>
        </w:tc>
      </w:tr>
      <w:tr w:rsidR="00B93557" w:rsidRPr="00B81711" w14:paraId="51278CAE"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1908E23C"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4DBCE20" w14:textId="77777777" w:rsidR="00B93557" w:rsidRPr="00B93557" w:rsidRDefault="00FB255D" w:rsidP="00B93557">
            <w:pPr>
              <w:rPr>
                <w:rFonts w:cs="Arial"/>
                <w:sz w:val="16"/>
                <w:szCs w:val="16"/>
              </w:rPr>
            </w:pPr>
            <w:r w:rsidRPr="00B93557">
              <w:rPr>
                <w:rFonts w:cs="Arial"/>
                <w:sz w:val="16"/>
                <w:szCs w:val="16"/>
              </w:rPr>
              <w:t>PWRMAN-IIR-REQ-212171/H-Power Management Interface Requirements - APIM</w:t>
            </w:r>
          </w:p>
        </w:tc>
        <w:tc>
          <w:tcPr>
            <w:tcW w:w="4582" w:type="dxa"/>
            <w:tcBorders>
              <w:top w:val="single" w:sz="6" w:space="0" w:color="auto"/>
              <w:left w:val="single" w:sz="6" w:space="0" w:color="auto"/>
              <w:bottom w:val="single" w:sz="6" w:space="0" w:color="auto"/>
              <w:right w:val="single" w:sz="6" w:space="0" w:color="auto"/>
            </w:tcBorders>
            <w:vAlign w:val="center"/>
          </w:tcPr>
          <w:p w14:paraId="7F7F492F" w14:textId="77777777" w:rsidR="00B93557" w:rsidRPr="00B93557" w:rsidRDefault="00FB255D" w:rsidP="00B93557">
            <w:pPr>
              <w:rPr>
                <w:rFonts w:cs="Calibri"/>
                <w:sz w:val="16"/>
                <w:szCs w:val="16"/>
              </w:rPr>
            </w:pPr>
            <w:r w:rsidRPr="00B93557">
              <w:rPr>
                <w:rFonts w:cs="Calibri"/>
                <w:sz w:val="16"/>
                <w:szCs w:val="16"/>
              </w:rPr>
              <w:t>jmyslin2:  added MD's</w:t>
            </w:r>
          </w:p>
        </w:tc>
      </w:tr>
      <w:tr w:rsidR="00B93557" w:rsidRPr="00B81711" w14:paraId="663757E5" w14:textId="77777777" w:rsidTr="008B11E9">
        <w:trPr>
          <w:trHeight w:val="187"/>
          <w:jc w:val="center"/>
        </w:trPr>
        <w:tc>
          <w:tcPr>
            <w:tcW w:w="1718" w:type="dxa"/>
            <w:tcBorders>
              <w:left w:val="single" w:sz="6" w:space="0" w:color="auto"/>
              <w:bottom w:val="nil"/>
              <w:right w:val="single" w:sz="6" w:space="0" w:color="auto"/>
            </w:tcBorders>
          </w:tcPr>
          <w:p w14:paraId="754CCBBF"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E3144BE" w14:textId="77777777" w:rsidR="00B93557" w:rsidRPr="00B93557" w:rsidRDefault="00FB255D" w:rsidP="00B93557">
            <w:pPr>
              <w:rPr>
                <w:rFonts w:cs="Arial"/>
                <w:sz w:val="16"/>
                <w:szCs w:val="16"/>
              </w:rPr>
            </w:pPr>
            <w:r w:rsidRPr="00B93557">
              <w:rPr>
                <w:rFonts w:cs="Arial"/>
                <w:sz w:val="16"/>
                <w:szCs w:val="16"/>
              </w:rPr>
              <w:t>MD-REQ-273358/D-</w:t>
            </w:r>
            <w:proofErr w:type="spellStart"/>
            <w:r w:rsidRPr="00B93557">
              <w:rPr>
                <w:rFonts w:cs="Arial"/>
                <w:sz w:val="16"/>
                <w:szCs w:val="16"/>
              </w:rPr>
              <w:t>HMIAudioMode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6326E54B" w14:textId="77777777" w:rsidR="00B93557" w:rsidRPr="00B93557" w:rsidRDefault="00FB255D" w:rsidP="00B93557">
            <w:pPr>
              <w:rPr>
                <w:rFonts w:cs="Calibri"/>
                <w:sz w:val="16"/>
                <w:szCs w:val="16"/>
              </w:rPr>
            </w:pPr>
            <w:r w:rsidRPr="00B93557">
              <w:rPr>
                <w:rFonts w:cs="Calibri"/>
                <w:sz w:val="16"/>
                <w:szCs w:val="16"/>
              </w:rPr>
              <w:t xml:space="preserve">jmyslin2:  no </w:t>
            </w:r>
            <w:r w:rsidRPr="00B93557">
              <w:rPr>
                <w:rFonts w:cs="Calibri"/>
                <w:sz w:val="16"/>
                <w:szCs w:val="16"/>
              </w:rPr>
              <w:t>change at all, ignore the revision</w:t>
            </w:r>
          </w:p>
        </w:tc>
      </w:tr>
      <w:tr w:rsidR="00B93557" w:rsidRPr="00B81711" w14:paraId="65C88584" w14:textId="77777777" w:rsidTr="008B11E9">
        <w:trPr>
          <w:trHeight w:val="187"/>
          <w:jc w:val="center"/>
        </w:trPr>
        <w:tc>
          <w:tcPr>
            <w:tcW w:w="1718" w:type="dxa"/>
            <w:tcBorders>
              <w:left w:val="single" w:sz="6" w:space="0" w:color="auto"/>
              <w:bottom w:val="nil"/>
              <w:right w:val="single" w:sz="6" w:space="0" w:color="auto"/>
            </w:tcBorders>
          </w:tcPr>
          <w:p w14:paraId="7433CA60"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1E7AB15" w14:textId="77777777" w:rsidR="00B93557" w:rsidRPr="00B93557" w:rsidRDefault="00FB255D" w:rsidP="00B93557">
            <w:pPr>
              <w:rPr>
                <w:rFonts w:cs="Arial"/>
                <w:sz w:val="16"/>
                <w:szCs w:val="16"/>
              </w:rPr>
            </w:pPr>
            <w:r w:rsidRPr="00B93557">
              <w:rPr>
                <w:rFonts w:cs="Arial"/>
                <w:sz w:val="16"/>
                <w:szCs w:val="16"/>
              </w:rPr>
              <w:t>MD-REQ-414683/A-</w:t>
            </w:r>
            <w:proofErr w:type="spellStart"/>
            <w:r w:rsidRPr="00B93557">
              <w:rPr>
                <w:rFonts w:cs="Arial"/>
                <w:sz w:val="16"/>
                <w:szCs w:val="16"/>
              </w:rPr>
              <w:t>ChrgGoTTouchEnbl_B_Rq</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2F9AEED1" w14:textId="77777777" w:rsidR="00B93557" w:rsidRPr="00B93557" w:rsidRDefault="00FB255D" w:rsidP="00B93557">
            <w:pPr>
              <w:rPr>
                <w:rFonts w:cs="Calibri"/>
                <w:sz w:val="16"/>
                <w:szCs w:val="16"/>
              </w:rPr>
            </w:pPr>
            <w:r w:rsidRPr="00B93557">
              <w:rPr>
                <w:rFonts w:cs="Calibri"/>
                <w:sz w:val="16"/>
                <w:szCs w:val="16"/>
              </w:rPr>
              <w:t>jmyslin2:  new MD</w:t>
            </w:r>
          </w:p>
        </w:tc>
      </w:tr>
      <w:tr w:rsidR="00B93557" w:rsidRPr="00B81711" w14:paraId="1E5D3FDB" w14:textId="77777777" w:rsidTr="008B11E9">
        <w:trPr>
          <w:trHeight w:val="187"/>
          <w:jc w:val="center"/>
        </w:trPr>
        <w:tc>
          <w:tcPr>
            <w:tcW w:w="1718" w:type="dxa"/>
            <w:tcBorders>
              <w:left w:val="single" w:sz="6" w:space="0" w:color="auto"/>
              <w:bottom w:val="nil"/>
              <w:right w:val="single" w:sz="6" w:space="0" w:color="auto"/>
            </w:tcBorders>
          </w:tcPr>
          <w:p w14:paraId="58B715A2"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2C5CB49" w14:textId="77777777" w:rsidR="00B93557" w:rsidRPr="00B93557" w:rsidRDefault="00FB255D" w:rsidP="00B93557">
            <w:pPr>
              <w:rPr>
                <w:rFonts w:cs="Arial"/>
                <w:sz w:val="16"/>
                <w:szCs w:val="16"/>
              </w:rPr>
            </w:pPr>
            <w:r w:rsidRPr="00B93557">
              <w:rPr>
                <w:rFonts w:cs="Arial"/>
                <w:sz w:val="16"/>
                <w:szCs w:val="16"/>
              </w:rPr>
              <w:t>MD-REQ-414685/A-ChrgStat_D2_Dspl</w:t>
            </w:r>
          </w:p>
        </w:tc>
        <w:tc>
          <w:tcPr>
            <w:tcW w:w="4582" w:type="dxa"/>
            <w:tcBorders>
              <w:top w:val="single" w:sz="6" w:space="0" w:color="auto"/>
              <w:left w:val="single" w:sz="6" w:space="0" w:color="auto"/>
              <w:bottom w:val="single" w:sz="6" w:space="0" w:color="auto"/>
              <w:right w:val="single" w:sz="6" w:space="0" w:color="auto"/>
            </w:tcBorders>
            <w:vAlign w:val="center"/>
          </w:tcPr>
          <w:p w14:paraId="7914646A" w14:textId="77777777" w:rsidR="00B93557" w:rsidRPr="00B93557" w:rsidRDefault="00FB255D" w:rsidP="00B93557">
            <w:pPr>
              <w:rPr>
                <w:rFonts w:cs="Calibri"/>
                <w:sz w:val="16"/>
                <w:szCs w:val="16"/>
              </w:rPr>
            </w:pPr>
            <w:r w:rsidRPr="00B93557">
              <w:rPr>
                <w:rFonts w:cs="Calibri"/>
                <w:sz w:val="16"/>
                <w:szCs w:val="16"/>
              </w:rPr>
              <w:t>jmyslin2:  new MD</w:t>
            </w:r>
          </w:p>
        </w:tc>
      </w:tr>
      <w:tr w:rsidR="00B93557" w:rsidRPr="00B81711" w14:paraId="4A61C45E" w14:textId="77777777" w:rsidTr="008B11E9">
        <w:trPr>
          <w:trHeight w:val="187"/>
          <w:jc w:val="center"/>
        </w:trPr>
        <w:tc>
          <w:tcPr>
            <w:tcW w:w="1718" w:type="dxa"/>
            <w:tcBorders>
              <w:left w:val="single" w:sz="6" w:space="0" w:color="auto"/>
              <w:bottom w:val="nil"/>
              <w:right w:val="single" w:sz="6" w:space="0" w:color="auto"/>
            </w:tcBorders>
          </w:tcPr>
          <w:p w14:paraId="7A677D03"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F33CEBA" w14:textId="77777777" w:rsidR="00B93557" w:rsidRPr="00B93557" w:rsidRDefault="00FB255D" w:rsidP="00B93557">
            <w:pPr>
              <w:rPr>
                <w:rFonts w:cs="Arial"/>
                <w:sz w:val="16"/>
                <w:szCs w:val="16"/>
              </w:rPr>
            </w:pPr>
            <w:r w:rsidRPr="00B93557">
              <w:rPr>
                <w:rFonts w:cs="Arial"/>
                <w:sz w:val="16"/>
                <w:szCs w:val="16"/>
              </w:rPr>
              <w:t>MD-REQ-414684/A-ChrgStat_D3_Dspl</w:t>
            </w:r>
          </w:p>
        </w:tc>
        <w:tc>
          <w:tcPr>
            <w:tcW w:w="4582" w:type="dxa"/>
            <w:tcBorders>
              <w:top w:val="single" w:sz="6" w:space="0" w:color="auto"/>
              <w:left w:val="single" w:sz="6" w:space="0" w:color="auto"/>
              <w:bottom w:val="single" w:sz="6" w:space="0" w:color="auto"/>
              <w:right w:val="single" w:sz="6" w:space="0" w:color="auto"/>
            </w:tcBorders>
            <w:vAlign w:val="center"/>
          </w:tcPr>
          <w:p w14:paraId="318EB27A" w14:textId="77777777" w:rsidR="00B93557" w:rsidRPr="00B93557" w:rsidRDefault="00FB255D" w:rsidP="00B93557">
            <w:pPr>
              <w:rPr>
                <w:rFonts w:cs="Calibri"/>
                <w:sz w:val="16"/>
                <w:szCs w:val="16"/>
              </w:rPr>
            </w:pPr>
            <w:r w:rsidRPr="00B93557">
              <w:rPr>
                <w:rFonts w:cs="Calibri"/>
                <w:sz w:val="16"/>
                <w:szCs w:val="16"/>
              </w:rPr>
              <w:t>jmyslin2:  new MD</w:t>
            </w:r>
          </w:p>
        </w:tc>
      </w:tr>
      <w:tr w:rsidR="00B93557" w:rsidRPr="00B81711" w14:paraId="7398FCCB" w14:textId="77777777" w:rsidTr="008B11E9">
        <w:trPr>
          <w:trHeight w:val="187"/>
          <w:jc w:val="center"/>
        </w:trPr>
        <w:tc>
          <w:tcPr>
            <w:tcW w:w="1718" w:type="dxa"/>
            <w:tcBorders>
              <w:left w:val="single" w:sz="6" w:space="0" w:color="auto"/>
              <w:right w:val="single" w:sz="6" w:space="0" w:color="auto"/>
            </w:tcBorders>
          </w:tcPr>
          <w:p w14:paraId="23B72005"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3541970" w14:textId="77777777" w:rsidR="00B93557" w:rsidRPr="00B93557" w:rsidRDefault="00FB255D" w:rsidP="00B93557">
            <w:pPr>
              <w:rPr>
                <w:rFonts w:cs="Arial"/>
                <w:sz w:val="16"/>
                <w:szCs w:val="16"/>
              </w:rPr>
            </w:pPr>
            <w:r w:rsidRPr="00B93557">
              <w:rPr>
                <w:rFonts w:cs="Arial"/>
                <w:sz w:val="16"/>
                <w:szCs w:val="16"/>
              </w:rPr>
              <w:t>PWRMAN-SR-REQ-324997/E-Predictive Triggers - APIM</w:t>
            </w:r>
          </w:p>
        </w:tc>
        <w:tc>
          <w:tcPr>
            <w:tcW w:w="4582" w:type="dxa"/>
            <w:tcBorders>
              <w:top w:val="single" w:sz="6" w:space="0" w:color="auto"/>
              <w:left w:val="single" w:sz="6" w:space="0" w:color="auto"/>
              <w:bottom w:val="single" w:sz="6" w:space="0" w:color="auto"/>
              <w:right w:val="single" w:sz="6" w:space="0" w:color="auto"/>
            </w:tcBorders>
            <w:vAlign w:val="center"/>
          </w:tcPr>
          <w:p w14:paraId="0C60AB51" w14:textId="77777777" w:rsidR="00B93557" w:rsidRPr="00B93557" w:rsidRDefault="00FB255D" w:rsidP="00B93557">
            <w:pPr>
              <w:rPr>
                <w:rFonts w:cs="Calibri"/>
                <w:sz w:val="16"/>
                <w:szCs w:val="16"/>
              </w:rPr>
            </w:pPr>
            <w:r w:rsidRPr="00B93557">
              <w:rPr>
                <w:rFonts w:cs="Calibri"/>
                <w:sz w:val="16"/>
                <w:szCs w:val="16"/>
              </w:rPr>
              <w:t>jmyslin2:  per power supply updated so CAN bus off while Remote Start active will start the predictive trigger countdown</w:t>
            </w:r>
          </w:p>
        </w:tc>
      </w:tr>
      <w:tr w:rsidR="00B93557" w:rsidRPr="00B81711" w14:paraId="21DF3B05" w14:textId="77777777" w:rsidTr="008B11E9">
        <w:trPr>
          <w:trHeight w:val="187"/>
          <w:jc w:val="center"/>
        </w:trPr>
        <w:tc>
          <w:tcPr>
            <w:tcW w:w="1718" w:type="dxa"/>
            <w:tcBorders>
              <w:left w:val="single" w:sz="6" w:space="0" w:color="auto"/>
              <w:right w:val="single" w:sz="6" w:space="0" w:color="auto"/>
            </w:tcBorders>
          </w:tcPr>
          <w:p w14:paraId="4F26E4B1"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2203857" w14:textId="77777777" w:rsidR="00B93557" w:rsidRPr="00B93557" w:rsidRDefault="00FB255D" w:rsidP="00B93557">
            <w:pPr>
              <w:rPr>
                <w:rFonts w:cs="Arial"/>
                <w:sz w:val="16"/>
                <w:szCs w:val="16"/>
              </w:rPr>
            </w:pPr>
            <w:r w:rsidRPr="00B93557">
              <w:rPr>
                <w:rFonts w:cs="Arial"/>
                <w:sz w:val="16"/>
                <w:szCs w:val="16"/>
              </w:rPr>
              <w:t>PWRMAN-SR-REQ-014466/I-Network Management (</w:t>
            </w:r>
            <w:proofErr w:type="spellStart"/>
            <w:r w:rsidRPr="00B93557">
              <w:rPr>
                <w:rFonts w:cs="Arial"/>
                <w:sz w:val="16"/>
                <w:szCs w:val="16"/>
              </w:rPr>
              <w:t>TcSE</w:t>
            </w:r>
            <w:proofErr w:type="spellEnd"/>
            <w:r w:rsidRPr="00B93557">
              <w:rPr>
                <w:rFonts w:cs="Arial"/>
                <w:sz w:val="16"/>
                <w:szCs w:val="16"/>
              </w:rPr>
              <w:t xml:space="preserve"> ROIN-40615-5)</w:t>
            </w:r>
          </w:p>
        </w:tc>
        <w:tc>
          <w:tcPr>
            <w:tcW w:w="4582" w:type="dxa"/>
            <w:tcBorders>
              <w:top w:val="single" w:sz="6" w:space="0" w:color="auto"/>
              <w:left w:val="single" w:sz="6" w:space="0" w:color="auto"/>
              <w:bottom w:val="single" w:sz="6" w:space="0" w:color="auto"/>
              <w:right w:val="single" w:sz="6" w:space="0" w:color="auto"/>
            </w:tcBorders>
            <w:vAlign w:val="center"/>
          </w:tcPr>
          <w:p w14:paraId="491E1382" w14:textId="77777777" w:rsidR="00B93557" w:rsidRPr="00B93557" w:rsidRDefault="00FB255D" w:rsidP="00B93557">
            <w:pPr>
              <w:rPr>
                <w:rFonts w:cs="Calibri"/>
                <w:sz w:val="16"/>
                <w:szCs w:val="16"/>
              </w:rPr>
            </w:pPr>
            <w:r w:rsidRPr="00B93557">
              <w:rPr>
                <w:rFonts w:cs="Calibri"/>
                <w:sz w:val="16"/>
                <w:szCs w:val="16"/>
              </w:rPr>
              <w:t xml:space="preserve">jmyslin2:  </w:t>
            </w:r>
            <w:r w:rsidRPr="00B93557">
              <w:rPr>
                <w:rFonts w:cs="Calibri"/>
                <w:sz w:val="16"/>
                <w:szCs w:val="16"/>
              </w:rPr>
              <w:t>updated requirement with the APIM PDC network management</w:t>
            </w:r>
          </w:p>
        </w:tc>
      </w:tr>
      <w:tr w:rsidR="00B93557" w:rsidRPr="00B81711" w14:paraId="5E936869" w14:textId="77777777" w:rsidTr="008B11E9">
        <w:trPr>
          <w:trHeight w:val="187"/>
          <w:jc w:val="center"/>
        </w:trPr>
        <w:tc>
          <w:tcPr>
            <w:tcW w:w="1718" w:type="dxa"/>
            <w:tcBorders>
              <w:left w:val="single" w:sz="6" w:space="0" w:color="auto"/>
              <w:right w:val="single" w:sz="6" w:space="0" w:color="auto"/>
            </w:tcBorders>
          </w:tcPr>
          <w:p w14:paraId="0BE7EBA9"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B4878C0" w14:textId="77777777" w:rsidR="00B93557" w:rsidRPr="00B93557" w:rsidRDefault="00FB255D" w:rsidP="00B93557">
            <w:pPr>
              <w:rPr>
                <w:rFonts w:cs="Arial"/>
                <w:sz w:val="16"/>
                <w:szCs w:val="16"/>
              </w:rPr>
            </w:pPr>
            <w:r w:rsidRPr="00B93557">
              <w:rPr>
                <w:rFonts w:cs="Arial"/>
                <w:sz w:val="16"/>
                <w:szCs w:val="16"/>
              </w:rPr>
              <w:t>PWRMAN-SR-REQ-014468/E-Bus wake-up transition times from Sleep Power Mode (</w:t>
            </w:r>
            <w:proofErr w:type="spellStart"/>
            <w:r w:rsidRPr="00B93557">
              <w:rPr>
                <w:rFonts w:cs="Arial"/>
                <w:sz w:val="16"/>
                <w:szCs w:val="16"/>
              </w:rPr>
              <w:t>TcSE</w:t>
            </w:r>
            <w:proofErr w:type="spellEnd"/>
            <w:r w:rsidRPr="00B93557">
              <w:rPr>
                <w:rFonts w:cs="Arial"/>
                <w:sz w:val="16"/>
                <w:szCs w:val="16"/>
              </w:rPr>
              <w:t xml:space="preserve"> ROIN-40700-3)</w:t>
            </w:r>
          </w:p>
        </w:tc>
        <w:tc>
          <w:tcPr>
            <w:tcW w:w="4582" w:type="dxa"/>
            <w:tcBorders>
              <w:top w:val="single" w:sz="6" w:space="0" w:color="auto"/>
              <w:left w:val="single" w:sz="6" w:space="0" w:color="auto"/>
              <w:bottom w:val="single" w:sz="6" w:space="0" w:color="auto"/>
              <w:right w:val="single" w:sz="6" w:space="0" w:color="auto"/>
            </w:tcBorders>
            <w:vAlign w:val="center"/>
          </w:tcPr>
          <w:p w14:paraId="064D4D19" w14:textId="77777777" w:rsidR="00B93557" w:rsidRPr="00B93557" w:rsidRDefault="00FB255D" w:rsidP="00B93557">
            <w:pPr>
              <w:rPr>
                <w:rFonts w:cs="Calibri"/>
                <w:sz w:val="16"/>
                <w:szCs w:val="16"/>
              </w:rPr>
            </w:pPr>
            <w:r w:rsidRPr="00B93557">
              <w:rPr>
                <w:rFonts w:cs="Calibri"/>
                <w:sz w:val="16"/>
                <w:szCs w:val="16"/>
              </w:rPr>
              <w:t>jmyslin2:  updated requirement</w:t>
            </w:r>
          </w:p>
        </w:tc>
      </w:tr>
      <w:tr w:rsidR="00B93557" w:rsidRPr="00B81711" w14:paraId="31F251F3" w14:textId="77777777" w:rsidTr="008B11E9">
        <w:trPr>
          <w:trHeight w:val="187"/>
          <w:jc w:val="center"/>
        </w:trPr>
        <w:tc>
          <w:tcPr>
            <w:tcW w:w="1718" w:type="dxa"/>
            <w:tcBorders>
              <w:left w:val="single" w:sz="6" w:space="0" w:color="auto"/>
              <w:right w:val="single" w:sz="6" w:space="0" w:color="auto"/>
            </w:tcBorders>
          </w:tcPr>
          <w:p w14:paraId="5819640D"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12033BE" w14:textId="77777777" w:rsidR="00B93557" w:rsidRPr="00B93557" w:rsidRDefault="00FB255D" w:rsidP="00B93557">
            <w:pPr>
              <w:rPr>
                <w:rFonts w:cs="Arial"/>
                <w:sz w:val="16"/>
                <w:szCs w:val="16"/>
              </w:rPr>
            </w:pPr>
            <w:r w:rsidRPr="00B93557">
              <w:rPr>
                <w:rFonts w:cs="Arial"/>
                <w:sz w:val="16"/>
                <w:szCs w:val="16"/>
              </w:rPr>
              <w:t>PWRMAN-SR-REQ-014469/D-Bus wake-up transition times from Unpowered Mod</w:t>
            </w:r>
            <w:r w:rsidRPr="00B93557">
              <w:rPr>
                <w:rFonts w:cs="Arial"/>
                <w:sz w:val="16"/>
                <w:szCs w:val="16"/>
              </w:rPr>
              <w:t>e (</w:t>
            </w:r>
            <w:proofErr w:type="spellStart"/>
            <w:r w:rsidRPr="00B93557">
              <w:rPr>
                <w:rFonts w:cs="Arial"/>
                <w:sz w:val="16"/>
                <w:szCs w:val="16"/>
              </w:rPr>
              <w:t>TcSE</w:t>
            </w:r>
            <w:proofErr w:type="spellEnd"/>
            <w:r w:rsidRPr="00B93557">
              <w:rPr>
                <w:rFonts w:cs="Arial"/>
                <w:sz w:val="16"/>
                <w:szCs w:val="16"/>
              </w:rPr>
              <w:t xml:space="preserve"> ROIN-40701-3)</w:t>
            </w:r>
          </w:p>
        </w:tc>
        <w:tc>
          <w:tcPr>
            <w:tcW w:w="4582" w:type="dxa"/>
            <w:tcBorders>
              <w:top w:val="single" w:sz="6" w:space="0" w:color="auto"/>
              <w:left w:val="single" w:sz="6" w:space="0" w:color="auto"/>
              <w:bottom w:val="single" w:sz="6" w:space="0" w:color="auto"/>
              <w:right w:val="single" w:sz="6" w:space="0" w:color="auto"/>
            </w:tcBorders>
            <w:vAlign w:val="center"/>
          </w:tcPr>
          <w:p w14:paraId="2B6DE4E1" w14:textId="77777777" w:rsidR="00B93557" w:rsidRPr="00B93557" w:rsidRDefault="00FB255D" w:rsidP="00B93557">
            <w:pPr>
              <w:rPr>
                <w:rFonts w:cs="Calibri"/>
                <w:sz w:val="16"/>
                <w:szCs w:val="16"/>
              </w:rPr>
            </w:pPr>
            <w:r w:rsidRPr="00B93557">
              <w:rPr>
                <w:rFonts w:cs="Calibri"/>
                <w:sz w:val="16"/>
                <w:szCs w:val="16"/>
              </w:rPr>
              <w:t>jmyslin2:  updated requirement</w:t>
            </w:r>
          </w:p>
        </w:tc>
      </w:tr>
      <w:tr w:rsidR="00B93557" w:rsidRPr="00B81711" w14:paraId="01FB5DDA" w14:textId="77777777" w:rsidTr="008B11E9">
        <w:trPr>
          <w:trHeight w:val="187"/>
          <w:jc w:val="center"/>
        </w:trPr>
        <w:tc>
          <w:tcPr>
            <w:tcW w:w="1718" w:type="dxa"/>
            <w:tcBorders>
              <w:left w:val="single" w:sz="6" w:space="0" w:color="auto"/>
              <w:right w:val="single" w:sz="6" w:space="0" w:color="auto"/>
            </w:tcBorders>
          </w:tcPr>
          <w:p w14:paraId="383E9252"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38032B9" w14:textId="77777777" w:rsidR="00B93557" w:rsidRPr="00B93557" w:rsidRDefault="00FB255D" w:rsidP="00B93557">
            <w:pPr>
              <w:rPr>
                <w:rFonts w:cs="Arial"/>
                <w:sz w:val="16"/>
                <w:szCs w:val="16"/>
              </w:rPr>
            </w:pPr>
            <w:r w:rsidRPr="00B93557">
              <w:rPr>
                <w:rFonts w:cs="Arial"/>
                <w:sz w:val="16"/>
                <w:szCs w:val="16"/>
              </w:rPr>
              <w:t>PWRMAN-REQ-033882/C-</w:t>
            </w:r>
            <w:proofErr w:type="spellStart"/>
            <w:r w:rsidRPr="00B93557">
              <w:rPr>
                <w:rFonts w:cs="Arial"/>
                <w:sz w:val="16"/>
                <w:szCs w:val="16"/>
              </w:rPr>
              <w:t>MMInactive_Sleep</w:t>
            </w:r>
            <w:proofErr w:type="spellEnd"/>
            <w:r w:rsidRPr="00B93557">
              <w:rPr>
                <w:rFonts w:cs="Arial"/>
                <w:sz w:val="16"/>
                <w:szCs w:val="16"/>
              </w:rPr>
              <w:t xml:space="preserve"> Power Mode Diagram - </w:t>
            </w:r>
            <w:proofErr w:type="spellStart"/>
            <w:r w:rsidRPr="00B93557">
              <w:rPr>
                <w:rFonts w:cs="Arial"/>
                <w:sz w:val="16"/>
                <w:szCs w:val="16"/>
              </w:rPr>
              <w:t>Welcome_Farewell</w:t>
            </w:r>
            <w:proofErr w:type="spellEnd"/>
            <w:r w:rsidRPr="00B93557">
              <w:rPr>
                <w:rFonts w:cs="Arial"/>
                <w:sz w:val="16"/>
                <w:szCs w:val="16"/>
              </w:rPr>
              <w:t xml:space="preserve"> (</w:t>
            </w:r>
            <w:proofErr w:type="spellStart"/>
            <w:r w:rsidRPr="00B93557">
              <w:rPr>
                <w:rFonts w:cs="Arial"/>
                <w:sz w:val="16"/>
                <w:szCs w:val="16"/>
              </w:rPr>
              <w:t>TcSE</w:t>
            </w:r>
            <w:proofErr w:type="spellEnd"/>
            <w:r w:rsidRPr="00B93557">
              <w:rPr>
                <w:rFonts w:cs="Arial"/>
                <w:sz w:val="16"/>
                <w:szCs w:val="16"/>
              </w:rPr>
              <w:t xml:space="preserve"> ROIN-289985-2)</w:t>
            </w:r>
          </w:p>
        </w:tc>
        <w:tc>
          <w:tcPr>
            <w:tcW w:w="4582" w:type="dxa"/>
            <w:tcBorders>
              <w:top w:val="single" w:sz="6" w:space="0" w:color="auto"/>
              <w:left w:val="single" w:sz="6" w:space="0" w:color="auto"/>
              <w:bottom w:val="single" w:sz="6" w:space="0" w:color="auto"/>
              <w:right w:val="single" w:sz="6" w:space="0" w:color="auto"/>
            </w:tcBorders>
            <w:vAlign w:val="center"/>
          </w:tcPr>
          <w:p w14:paraId="7826C25D" w14:textId="77777777" w:rsidR="00B93557" w:rsidRPr="00B93557" w:rsidRDefault="00FB255D" w:rsidP="00B93557">
            <w:pPr>
              <w:rPr>
                <w:rFonts w:cs="Calibri"/>
                <w:sz w:val="16"/>
                <w:szCs w:val="16"/>
              </w:rPr>
            </w:pPr>
            <w:r w:rsidRPr="00B93557">
              <w:rPr>
                <w:rFonts w:cs="Calibri"/>
                <w:sz w:val="16"/>
                <w:szCs w:val="16"/>
              </w:rPr>
              <w:t>jmyslin2:  added note, no content change</w:t>
            </w:r>
          </w:p>
        </w:tc>
      </w:tr>
      <w:tr w:rsidR="00B93557" w:rsidRPr="00B81711" w14:paraId="31511FF9" w14:textId="77777777" w:rsidTr="008B11E9">
        <w:trPr>
          <w:trHeight w:val="187"/>
          <w:jc w:val="center"/>
        </w:trPr>
        <w:tc>
          <w:tcPr>
            <w:tcW w:w="1718" w:type="dxa"/>
            <w:tcBorders>
              <w:left w:val="single" w:sz="6" w:space="0" w:color="auto"/>
              <w:right w:val="single" w:sz="6" w:space="0" w:color="auto"/>
            </w:tcBorders>
          </w:tcPr>
          <w:p w14:paraId="234C359C"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DB16B1B" w14:textId="77777777" w:rsidR="00B93557" w:rsidRPr="00B93557" w:rsidRDefault="00FB255D" w:rsidP="00B93557">
            <w:pPr>
              <w:rPr>
                <w:rFonts w:cs="Arial"/>
                <w:sz w:val="16"/>
                <w:szCs w:val="16"/>
              </w:rPr>
            </w:pPr>
            <w:r w:rsidRPr="00B93557">
              <w:rPr>
                <w:rFonts w:cs="Arial"/>
                <w:sz w:val="16"/>
                <w:szCs w:val="16"/>
              </w:rPr>
              <w:t>PWRMAN-SR-REQ-014509/G-Infotainment Components Load Shed State</w:t>
            </w:r>
            <w:r w:rsidRPr="00B93557">
              <w:rPr>
                <w:rFonts w:cs="Arial"/>
                <w:sz w:val="16"/>
                <w:szCs w:val="16"/>
              </w:rPr>
              <w:t xml:space="preserve"> requirements (</w:t>
            </w:r>
            <w:proofErr w:type="spellStart"/>
            <w:r w:rsidRPr="00B93557">
              <w:rPr>
                <w:rFonts w:cs="Arial"/>
                <w:sz w:val="16"/>
                <w:szCs w:val="16"/>
              </w:rPr>
              <w:t>TcSE</w:t>
            </w:r>
            <w:proofErr w:type="spellEnd"/>
            <w:r w:rsidRPr="00B93557">
              <w:rPr>
                <w:rFonts w:cs="Arial"/>
                <w:sz w:val="16"/>
                <w:szCs w:val="16"/>
              </w:rPr>
              <w:t xml:space="preserve"> ROIN-66172-</w:t>
            </w:r>
            <w:proofErr w:type="gramStart"/>
            <w:r w:rsidRPr="00B93557">
              <w:rPr>
                <w:rFonts w:cs="Arial"/>
                <w:sz w:val="16"/>
                <w:szCs w:val="16"/>
              </w:rPr>
              <w:t>3)+</w:t>
            </w:r>
            <w:proofErr w:type="gramEnd"/>
          </w:p>
        </w:tc>
        <w:tc>
          <w:tcPr>
            <w:tcW w:w="4582" w:type="dxa"/>
            <w:tcBorders>
              <w:top w:val="single" w:sz="6" w:space="0" w:color="auto"/>
              <w:left w:val="single" w:sz="6" w:space="0" w:color="auto"/>
              <w:bottom w:val="single" w:sz="6" w:space="0" w:color="auto"/>
              <w:right w:val="single" w:sz="6" w:space="0" w:color="auto"/>
            </w:tcBorders>
            <w:vAlign w:val="center"/>
          </w:tcPr>
          <w:p w14:paraId="5A66B596" w14:textId="77777777" w:rsidR="00B93557" w:rsidRPr="00B93557" w:rsidRDefault="00FB255D" w:rsidP="00B93557">
            <w:pPr>
              <w:rPr>
                <w:rFonts w:cs="Calibri"/>
                <w:sz w:val="16"/>
                <w:szCs w:val="16"/>
              </w:rPr>
            </w:pPr>
            <w:r w:rsidRPr="00B93557">
              <w:rPr>
                <w:rFonts w:cs="Calibri"/>
                <w:sz w:val="16"/>
                <w:szCs w:val="16"/>
              </w:rPr>
              <w:t>jmyslin2:  updated requirement for Phoenix architecture</w:t>
            </w:r>
          </w:p>
        </w:tc>
      </w:tr>
      <w:tr w:rsidR="00B93557" w:rsidRPr="00B81711" w14:paraId="7D73627C" w14:textId="77777777" w:rsidTr="008B11E9">
        <w:trPr>
          <w:trHeight w:val="187"/>
          <w:jc w:val="center"/>
        </w:trPr>
        <w:tc>
          <w:tcPr>
            <w:tcW w:w="1718" w:type="dxa"/>
            <w:tcBorders>
              <w:left w:val="single" w:sz="6" w:space="0" w:color="auto"/>
              <w:right w:val="single" w:sz="6" w:space="0" w:color="auto"/>
            </w:tcBorders>
          </w:tcPr>
          <w:p w14:paraId="10445D31"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9B7CA17" w14:textId="77777777" w:rsidR="00B93557" w:rsidRPr="00B93557" w:rsidRDefault="00FB255D" w:rsidP="00B93557">
            <w:pPr>
              <w:rPr>
                <w:rFonts w:cs="Arial"/>
                <w:sz w:val="16"/>
                <w:szCs w:val="16"/>
              </w:rPr>
            </w:pPr>
            <w:r w:rsidRPr="00B93557">
              <w:rPr>
                <w:rFonts w:cs="Arial"/>
                <w:sz w:val="16"/>
                <w:szCs w:val="16"/>
              </w:rPr>
              <w:t>PWRMAN-SR-REQ-014509/H-Infotainment Components Load Shed State requirements (</w:t>
            </w:r>
            <w:proofErr w:type="spellStart"/>
            <w:r w:rsidRPr="00B93557">
              <w:rPr>
                <w:rFonts w:cs="Arial"/>
                <w:sz w:val="16"/>
                <w:szCs w:val="16"/>
              </w:rPr>
              <w:t>TcSE</w:t>
            </w:r>
            <w:proofErr w:type="spellEnd"/>
            <w:r w:rsidRPr="00B93557">
              <w:rPr>
                <w:rFonts w:cs="Arial"/>
                <w:sz w:val="16"/>
                <w:szCs w:val="16"/>
              </w:rPr>
              <w:t xml:space="preserve"> ROIN-66172-3)</w:t>
            </w:r>
          </w:p>
        </w:tc>
        <w:tc>
          <w:tcPr>
            <w:tcW w:w="4582" w:type="dxa"/>
            <w:tcBorders>
              <w:top w:val="single" w:sz="6" w:space="0" w:color="auto"/>
              <w:left w:val="single" w:sz="6" w:space="0" w:color="auto"/>
              <w:bottom w:val="single" w:sz="6" w:space="0" w:color="auto"/>
              <w:right w:val="single" w:sz="6" w:space="0" w:color="auto"/>
            </w:tcBorders>
            <w:vAlign w:val="center"/>
          </w:tcPr>
          <w:p w14:paraId="0AD08B0F" w14:textId="77777777" w:rsidR="00B93557" w:rsidRPr="00B93557" w:rsidRDefault="00FB255D" w:rsidP="00B93557">
            <w:pPr>
              <w:rPr>
                <w:rFonts w:cs="Calibri"/>
                <w:sz w:val="16"/>
                <w:szCs w:val="16"/>
              </w:rPr>
            </w:pPr>
            <w:r w:rsidRPr="00B93557">
              <w:rPr>
                <w:rFonts w:cs="Calibri"/>
                <w:sz w:val="16"/>
                <w:szCs w:val="16"/>
              </w:rPr>
              <w:t xml:space="preserve">jmyslin2:  corrected </w:t>
            </w:r>
            <w:proofErr w:type="spellStart"/>
            <w:r w:rsidRPr="00B93557">
              <w:rPr>
                <w:rFonts w:cs="Calibri"/>
                <w:sz w:val="16"/>
                <w:szCs w:val="16"/>
              </w:rPr>
              <w:t>typ</w:t>
            </w:r>
            <w:proofErr w:type="spellEnd"/>
            <w:r w:rsidRPr="00B93557">
              <w:rPr>
                <w:rFonts w:cs="Calibri"/>
                <w:sz w:val="16"/>
                <w:szCs w:val="16"/>
              </w:rPr>
              <w:t xml:space="preserve"> and for Phoenix architecture comments changed </w:t>
            </w:r>
            <w:proofErr w:type="spellStart"/>
            <w:r w:rsidRPr="00B93557">
              <w:rPr>
                <w:rFonts w:cs="Calibri"/>
                <w:sz w:val="16"/>
                <w:szCs w:val="16"/>
              </w:rPr>
              <w:t>Chime_Source</w:t>
            </w:r>
            <w:proofErr w:type="spellEnd"/>
            <w:r w:rsidRPr="00B93557">
              <w:rPr>
                <w:rFonts w:cs="Calibri"/>
                <w:sz w:val="16"/>
                <w:szCs w:val="16"/>
              </w:rPr>
              <w:t xml:space="preserve"> from Inactive to Cluster</w:t>
            </w:r>
          </w:p>
        </w:tc>
      </w:tr>
      <w:tr w:rsidR="00B93557" w:rsidRPr="00B81711" w14:paraId="151D5E53" w14:textId="77777777" w:rsidTr="008B11E9">
        <w:trPr>
          <w:trHeight w:val="187"/>
          <w:jc w:val="center"/>
        </w:trPr>
        <w:tc>
          <w:tcPr>
            <w:tcW w:w="1718" w:type="dxa"/>
            <w:tcBorders>
              <w:left w:val="single" w:sz="6" w:space="0" w:color="auto"/>
              <w:right w:val="single" w:sz="6" w:space="0" w:color="auto"/>
            </w:tcBorders>
          </w:tcPr>
          <w:p w14:paraId="4E963D69"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4BEC37A" w14:textId="77777777" w:rsidR="00B93557" w:rsidRPr="00B93557" w:rsidRDefault="00FB255D" w:rsidP="00B93557">
            <w:pPr>
              <w:rPr>
                <w:rFonts w:cs="Arial"/>
                <w:sz w:val="16"/>
                <w:szCs w:val="16"/>
              </w:rPr>
            </w:pPr>
            <w:r w:rsidRPr="00B93557">
              <w:rPr>
                <w:rFonts w:cs="Arial"/>
                <w:sz w:val="16"/>
                <w:szCs w:val="16"/>
              </w:rPr>
              <w:t>PWRMAN-SR-REQ-014520/H-Transport Mode and CGEA Chimes (</w:t>
            </w:r>
            <w:proofErr w:type="spellStart"/>
            <w:r w:rsidRPr="00B93557">
              <w:rPr>
                <w:rFonts w:cs="Arial"/>
                <w:sz w:val="16"/>
                <w:szCs w:val="16"/>
              </w:rPr>
              <w:t>TcSE</w:t>
            </w:r>
            <w:proofErr w:type="spellEnd"/>
            <w:r w:rsidRPr="00B93557">
              <w:rPr>
                <w:rFonts w:cs="Arial"/>
                <w:sz w:val="16"/>
                <w:szCs w:val="16"/>
              </w:rPr>
              <w:t xml:space="preserve"> ROIN-40663-3)</w:t>
            </w:r>
          </w:p>
        </w:tc>
        <w:tc>
          <w:tcPr>
            <w:tcW w:w="4582" w:type="dxa"/>
            <w:tcBorders>
              <w:top w:val="single" w:sz="6" w:space="0" w:color="auto"/>
              <w:left w:val="single" w:sz="6" w:space="0" w:color="auto"/>
              <w:bottom w:val="single" w:sz="6" w:space="0" w:color="auto"/>
              <w:right w:val="single" w:sz="6" w:space="0" w:color="auto"/>
            </w:tcBorders>
            <w:vAlign w:val="center"/>
          </w:tcPr>
          <w:p w14:paraId="555E1375" w14:textId="77777777" w:rsidR="00B93557" w:rsidRPr="00B93557" w:rsidRDefault="00FB255D" w:rsidP="00B93557">
            <w:pPr>
              <w:rPr>
                <w:rFonts w:cs="Calibri"/>
                <w:sz w:val="16"/>
                <w:szCs w:val="16"/>
              </w:rPr>
            </w:pPr>
            <w:r w:rsidRPr="00B93557">
              <w:rPr>
                <w:rFonts w:cs="Calibri"/>
                <w:sz w:val="16"/>
                <w:szCs w:val="16"/>
              </w:rPr>
              <w:t>jmyslin2:  updated requirement for Phoenix architecture</w:t>
            </w:r>
          </w:p>
        </w:tc>
      </w:tr>
      <w:tr w:rsidR="00B93557" w:rsidRPr="00B81711" w14:paraId="7CAB26DB" w14:textId="77777777" w:rsidTr="008B11E9">
        <w:trPr>
          <w:trHeight w:val="187"/>
          <w:jc w:val="center"/>
        </w:trPr>
        <w:tc>
          <w:tcPr>
            <w:tcW w:w="1718" w:type="dxa"/>
            <w:tcBorders>
              <w:left w:val="single" w:sz="6" w:space="0" w:color="auto"/>
              <w:right w:val="single" w:sz="6" w:space="0" w:color="auto"/>
            </w:tcBorders>
          </w:tcPr>
          <w:p w14:paraId="22B8626E"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6A4EC5B" w14:textId="77777777" w:rsidR="00B93557" w:rsidRPr="00B93557" w:rsidRDefault="00FB255D" w:rsidP="00B93557">
            <w:pPr>
              <w:rPr>
                <w:rFonts w:cs="Arial"/>
                <w:sz w:val="16"/>
                <w:szCs w:val="16"/>
              </w:rPr>
            </w:pPr>
            <w:r w:rsidRPr="00B93557">
              <w:rPr>
                <w:rFonts w:cs="Arial"/>
                <w:sz w:val="16"/>
                <w:szCs w:val="16"/>
              </w:rPr>
              <w:t>PWRMAN-SR-REQ-346790/B-Exiting Transport Mode to Normal Mode and restoring Factory Defaults</w:t>
            </w:r>
          </w:p>
        </w:tc>
        <w:tc>
          <w:tcPr>
            <w:tcW w:w="4582" w:type="dxa"/>
            <w:tcBorders>
              <w:top w:val="single" w:sz="6" w:space="0" w:color="auto"/>
              <w:left w:val="single" w:sz="6" w:space="0" w:color="auto"/>
              <w:bottom w:val="single" w:sz="6" w:space="0" w:color="auto"/>
              <w:right w:val="single" w:sz="6" w:space="0" w:color="auto"/>
            </w:tcBorders>
            <w:vAlign w:val="center"/>
          </w:tcPr>
          <w:p w14:paraId="500C2318" w14:textId="77777777" w:rsidR="00B93557" w:rsidRPr="00B93557" w:rsidRDefault="00FB255D" w:rsidP="00B93557">
            <w:pPr>
              <w:rPr>
                <w:rFonts w:cs="Calibri"/>
                <w:sz w:val="16"/>
                <w:szCs w:val="16"/>
              </w:rPr>
            </w:pPr>
            <w:r w:rsidRPr="00B93557">
              <w:rPr>
                <w:rFonts w:cs="Calibri"/>
                <w:sz w:val="16"/>
                <w:szCs w:val="16"/>
              </w:rPr>
              <w:t>jmyslin2:  added clarification on language</w:t>
            </w:r>
          </w:p>
        </w:tc>
      </w:tr>
      <w:tr w:rsidR="00B93557" w:rsidRPr="00B81711" w14:paraId="15184FF2" w14:textId="77777777" w:rsidTr="008B11E9">
        <w:trPr>
          <w:trHeight w:val="187"/>
          <w:jc w:val="center"/>
        </w:trPr>
        <w:tc>
          <w:tcPr>
            <w:tcW w:w="1718" w:type="dxa"/>
            <w:tcBorders>
              <w:left w:val="single" w:sz="6" w:space="0" w:color="auto"/>
              <w:right w:val="single" w:sz="6" w:space="0" w:color="auto"/>
            </w:tcBorders>
          </w:tcPr>
          <w:p w14:paraId="4CFEA947"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0B0DD3C" w14:textId="77777777" w:rsidR="00B93557" w:rsidRPr="00B93557" w:rsidRDefault="00FB255D" w:rsidP="00B93557">
            <w:pPr>
              <w:rPr>
                <w:rFonts w:cs="Arial"/>
                <w:sz w:val="16"/>
                <w:szCs w:val="16"/>
              </w:rPr>
            </w:pPr>
            <w:r w:rsidRPr="00B93557">
              <w:rPr>
                <w:rFonts w:cs="Arial"/>
                <w:sz w:val="16"/>
                <w:szCs w:val="16"/>
              </w:rPr>
              <w:t xml:space="preserve">PWRMAN-FUN-REQ-422137/A-Delivery Assist - Power </w:t>
            </w:r>
            <w:proofErr w:type="spellStart"/>
            <w:r w:rsidRPr="00B93557">
              <w:rPr>
                <w:rFonts w:cs="Arial"/>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7C243BD5" w14:textId="77777777" w:rsidR="00B93557" w:rsidRPr="00B93557" w:rsidRDefault="00FB255D" w:rsidP="00B93557">
            <w:pPr>
              <w:rPr>
                <w:rFonts w:cs="Calibri"/>
                <w:sz w:val="16"/>
                <w:szCs w:val="16"/>
              </w:rPr>
            </w:pPr>
            <w:r w:rsidRPr="00B93557">
              <w:rPr>
                <w:rFonts w:cs="Calibri"/>
                <w:sz w:val="16"/>
                <w:szCs w:val="16"/>
              </w:rPr>
              <w:t xml:space="preserve">jmyslin2:  new function for delivery assist power </w:t>
            </w:r>
            <w:proofErr w:type="spellStart"/>
            <w:r w:rsidRPr="00B93557">
              <w:rPr>
                <w:rFonts w:cs="Calibri"/>
                <w:sz w:val="16"/>
                <w:szCs w:val="16"/>
              </w:rPr>
              <w:t>moding</w:t>
            </w:r>
            <w:proofErr w:type="spellEnd"/>
          </w:p>
        </w:tc>
      </w:tr>
      <w:tr w:rsidR="00B93557" w:rsidRPr="00B81711" w14:paraId="10DD0F27" w14:textId="77777777" w:rsidTr="008B11E9">
        <w:trPr>
          <w:trHeight w:val="187"/>
          <w:jc w:val="center"/>
        </w:trPr>
        <w:tc>
          <w:tcPr>
            <w:tcW w:w="1718" w:type="dxa"/>
            <w:tcBorders>
              <w:left w:val="single" w:sz="6" w:space="0" w:color="auto"/>
              <w:right w:val="single" w:sz="6" w:space="0" w:color="auto"/>
            </w:tcBorders>
          </w:tcPr>
          <w:p w14:paraId="60BFAA3D"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33F2D042" w14:textId="77777777" w:rsidR="00B93557" w:rsidRPr="00B93557" w:rsidRDefault="00FB255D" w:rsidP="00B93557">
            <w:pPr>
              <w:rPr>
                <w:rFonts w:cs="Arial"/>
                <w:sz w:val="16"/>
                <w:szCs w:val="16"/>
              </w:rPr>
            </w:pPr>
            <w:r w:rsidRPr="00B93557">
              <w:rPr>
                <w:rFonts w:cs="Arial"/>
                <w:sz w:val="16"/>
                <w:szCs w:val="16"/>
              </w:rPr>
              <w:t>MD-REQ-422174/A-</w:t>
            </w:r>
            <w:proofErr w:type="spellStart"/>
            <w:r w:rsidRPr="00B93557">
              <w:rPr>
                <w:rFonts w:cs="Arial"/>
                <w:sz w:val="16"/>
                <w:szCs w:val="16"/>
              </w:rPr>
              <w:t>DelvrAsstExtndWak_D_Rq</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52C559D" w14:textId="77777777" w:rsidR="00B93557" w:rsidRPr="00B93557" w:rsidRDefault="00FB255D" w:rsidP="00B93557">
            <w:pPr>
              <w:rPr>
                <w:rFonts w:cs="Calibri"/>
                <w:sz w:val="16"/>
                <w:szCs w:val="16"/>
              </w:rPr>
            </w:pPr>
            <w:r w:rsidRPr="00B93557">
              <w:rPr>
                <w:rFonts w:cs="Calibri"/>
                <w:sz w:val="16"/>
                <w:szCs w:val="16"/>
              </w:rPr>
              <w:t>jmyslin2:  new MD for delivery assist</w:t>
            </w:r>
          </w:p>
        </w:tc>
      </w:tr>
      <w:tr w:rsidR="00B93557" w:rsidRPr="00B81711" w14:paraId="0F1EA9C4" w14:textId="77777777" w:rsidTr="008B11E9">
        <w:trPr>
          <w:trHeight w:val="187"/>
          <w:jc w:val="center"/>
        </w:trPr>
        <w:tc>
          <w:tcPr>
            <w:tcW w:w="1718" w:type="dxa"/>
            <w:tcBorders>
              <w:left w:val="single" w:sz="6" w:space="0" w:color="auto"/>
              <w:right w:val="single" w:sz="6" w:space="0" w:color="auto"/>
            </w:tcBorders>
          </w:tcPr>
          <w:p w14:paraId="0B9AF79B"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3199DC5" w14:textId="77777777" w:rsidR="00B93557" w:rsidRPr="00B93557" w:rsidRDefault="00FB255D" w:rsidP="00B93557">
            <w:pPr>
              <w:rPr>
                <w:rFonts w:cs="Arial"/>
                <w:sz w:val="16"/>
                <w:szCs w:val="16"/>
              </w:rPr>
            </w:pPr>
            <w:r w:rsidRPr="00B93557">
              <w:rPr>
                <w:rFonts w:cs="Arial"/>
                <w:sz w:val="16"/>
                <w:szCs w:val="16"/>
              </w:rPr>
              <w:t>PWRMAN-UC-REQ-422231/A-Driver powers up the infotainment system while Delivery Assist Stop Mode is active</w:t>
            </w:r>
          </w:p>
        </w:tc>
        <w:tc>
          <w:tcPr>
            <w:tcW w:w="4582" w:type="dxa"/>
            <w:tcBorders>
              <w:top w:val="single" w:sz="6" w:space="0" w:color="auto"/>
              <w:left w:val="single" w:sz="6" w:space="0" w:color="auto"/>
              <w:bottom w:val="single" w:sz="6" w:space="0" w:color="auto"/>
              <w:right w:val="single" w:sz="6" w:space="0" w:color="auto"/>
            </w:tcBorders>
            <w:vAlign w:val="center"/>
          </w:tcPr>
          <w:p w14:paraId="18C66BB4" w14:textId="77777777" w:rsidR="00B93557" w:rsidRPr="00B93557" w:rsidRDefault="00FB255D" w:rsidP="00B93557">
            <w:pPr>
              <w:rPr>
                <w:rFonts w:cs="Calibri"/>
                <w:sz w:val="16"/>
                <w:szCs w:val="16"/>
              </w:rPr>
            </w:pPr>
            <w:r w:rsidRPr="00B93557">
              <w:rPr>
                <w:rFonts w:cs="Calibri"/>
                <w:sz w:val="16"/>
                <w:szCs w:val="16"/>
              </w:rPr>
              <w:t>jmyslin2:  new delivery assist use case</w:t>
            </w:r>
          </w:p>
        </w:tc>
      </w:tr>
      <w:tr w:rsidR="00B93557" w:rsidRPr="00B81711" w14:paraId="51FA7D2B" w14:textId="77777777" w:rsidTr="008B11E9">
        <w:trPr>
          <w:trHeight w:val="187"/>
          <w:jc w:val="center"/>
        </w:trPr>
        <w:tc>
          <w:tcPr>
            <w:tcW w:w="1718" w:type="dxa"/>
            <w:tcBorders>
              <w:left w:val="single" w:sz="6" w:space="0" w:color="auto"/>
              <w:right w:val="single" w:sz="6" w:space="0" w:color="auto"/>
            </w:tcBorders>
          </w:tcPr>
          <w:p w14:paraId="266381B9"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2744E8D" w14:textId="77777777" w:rsidR="00B93557" w:rsidRPr="00B93557" w:rsidRDefault="00FB255D" w:rsidP="00B93557">
            <w:pPr>
              <w:rPr>
                <w:rFonts w:cs="Arial"/>
                <w:sz w:val="16"/>
                <w:szCs w:val="16"/>
              </w:rPr>
            </w:pPr>
            <w:r w:rsidRPr="00B93557">
              <w:rPr>
                <w:rFonts w:cs="Arial"/>
                <w:sz w:val="16"/>
                <w:szCs w:val="16"/>
              </w:rPr>
              <w:t>PWRMAN-UC-REQ-422232/A-Driver</w:t>
            </w:r>
            <w:r w:rsidRPr="00B93557">
              <w:rPr>
                <w:rFonts w:cs="Arial"/>
                <w:sz w:val="16"/>
                <w:szCs w:val="16"/>
              </w:rPr>
              <w:t xml:space="preserve"> powers up the infotainment system after the Delivery Assist Stop Mode times out</w:t>
            </w:r>
          </w:p>
        </w:tc>
        <w:tc>
          <w:tcPr>
            <w:tcW w:w="4582" w:type="dxa"/>
            <w:tcBorders>
              <w:top w:val="single" w:sz="6" w:space="0" w:color="auto"/>
              <w:left w:val="single" w:sz="6" w:space="0" w:color="auto"/>
              <w:bottom w:val="single" w:sz="6" w:space="0" w:color="auto"/>
              <w:right w:val="single" w:sz="6" w:space="0" w:color="auto"/>
            </w:tcBorders>
            <w:vAlign w:val="center"/>
          </w:tcPr>
          <w:p w14:paraId="52F667D7" w14:textId="77777777" w:rsidR="00B93557" w:rsidRPr="00B93557" w:rsidRDefault="00FB255D" w:rsidP="00B93557">
            <w:pPr>
              <w:rPr>
                <w:rFonts w:cs="Calibri"/>
                <w:sz w:val="16"/>
                <w:szCs w:val="16"/>
              </w:rPr>
            </w:pPr>
            <w:r w:rsidRPr="00B93557">
              <w:rPr>
                <w:rFonts w:cs="Calibri"/>
                <w:sz w:val="16"/>
                <w:szCs w:val="16"/>
              </w:rPr>
              <w:t>jmyslin2:  new delivery assist use case</w:t>
            </w:r>
          </w:p>
        </w:tc>
      </w:tr>
      <w:tr w:rsidR="00B93557" w:rsidRPr="00B81711" w14:paraId="313C3460" w14:textId="77777777" w:rsidTr="008B11E9">
        <w:trPr>
          <w:trHeight w:val="187"/>
          <w:jc w:val="center"/>
        </w:trPr>
        <w:tc>
          <w:tcPr>
            <w:tcW w:w="1718" w:type="dxa"/>
            <w:tcBorders>
              <w:left w:val="single" w:sz="6" w:space="0" w:color="auto"/>
              <w:right w:val="single" w:sz="6" w:space="0" w:color="auto"/>
            </w:tcBorders>
          </w:tcPr>
          <w:p w14:paraId="11A0C133"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F208E8D" w14:textId="77777777" w:rsidR="00B93557" w:rsidRPr="00B93557" w:rsidRDefault="00FB255D" w:rsidP="00B93557">
            <w:pPr>
              <w:rPr>
                <w:rFonts w:cs="Arial"/>
                <w:sz w:val="16"/>
                <w:szCs w:val="16"/>
              </w:rPr>
            </w:pPr>
            <w:r w:rsidRPr="00B93557">
              <w:rPr>
                <w:rFonts w:cs="Arial"/>
                <w:sz w:val="16"/>
                <w:szCs w:val="16"/>
              </w:rPr>
              <w:t>PWRMAN-SR-REQ-422176/A-Entering Delivery Assist Stop Mode</w:t>
            </w:r>
          </w:p>
        </w:tc>
        <w:tc>
          <w:tcPr>
            <w:tcW w:w="4582" w:type="dxa"/>
            <w:tcBorders>
              <w:top w:val="single" w:sz="6" w:space="0" w:color="auto"/>
              <w:left w:val="single" w:sz="6" w:space="0" w:color="auto"/>
              <w:bottom w:val="single" w:sz="6" w:space="0" w:color="auto"/>
              <w:right w:val="single" w:sz="6" w:space="0" w:color="auto"/>
            </w:tcBorders>
            <w:vAlign w:val="center"/>
          </w:tcPr>
          <w:p w14:paraId="7F09ACEE" w14:textId="77777777" w:rsidR="00B93557" w:rsidRPr="00B93557" w:rsidRDefault="00FB255D" w:rsidP="00B93557">
            <w:pPr>
              <w:rPr>
                <w:rFonts w:cs="Calibri"/>
                <w:sz w:val="16"/>
                <w:szCs w:val="16"/>
              </w:rPr>
            </w:pPr>
            <w:r w:rsidRPr="00B93557">
              <w:rPr>
                <w:rFonts w:cs="Calibri"/>
                <w:sz w:val="16"/>
                <w:szCs w:val="16"/>
              </w:rPr>
              <w:t>jmyslin2:  new requirement for delivery assist stop mode</w:t>
            </w:r>
          </w:p>
        </w:tc>
      </w:tr>
      <w:tr w:rsidR="00B93557" w:rsidRPr="00B81711" w14:paraId="63D69A28" w14:textId="77777777" w:rsidTr="008B11E9">
        <w:trPr>
          <w:trHeight w:val="187"/>
          <w:jc w:val="center"/>
        </w:trPr>
        <w:tc>
          <w:tcPr>
            <w:tcW w:w="1718" w:type="dxa"/>
            <w:tcBorders>
              <w:left w:val="single" w:sz="6" w:space="0" w:color="auto"/>
              <w:bottom w:val="single" w:sz="4" w:space="0" w:color="auto"/>
              <w:right w:val="single" w:sz="6" w:space="0" w:color="auto"/>
            </w:tcBorders>
          </w:tcPr>
          <w:p w14:paraId="6DB221E9" w14:textId="77777777" w:rsidR="00B93557" w:rsidRDefault="00FB255D" w:rsidP="00B93557">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5CBDC15" w14:textId="77777777" w:rsidR="00B93557" w:rsidRPr="00B93557" w:rsidRDefault="00FB255D" w:rsidP="00B93557">
            <w:pPr>
              <w:rPr>
                <w:rFonts w:cs="Arial"/>
                <w:sz w:val="16"/>
                <w:szCs w:val="16"/>
              </w:rPr>
            </w:pPr>
            <w:r w:rsidRPr="00B93557">
              <w:rPr>
                <w:rFonts w:cs="Arial"/>
                <w:sz w:val="16"/>
                <w:szCs w:val="16"/>
              </w:rPr>
              <w:t>PWRMAN-SR-REQ-42</w:t>
            </w:r>
            <w:r w:rsidRPr="00B93557">
              <w:rPr>
                <w:rFonts w:cs="Arial"/>
                <w:sz w:val="16"/>
                <w:szCs w:val="16"/>
              </w:rPr>
              <w:t>2175/A-Exiting Delivery Assist Stop Mode</w:t>
            </w:r>
          </w:p>
        </w:tc>
        <w:tc>
          <w:tcPr>
            <w:tcW w:w="4582" w:type="dxa"/>
            <w:tcBorders>
              <w:top w:val="single" w:sz="6" w:space="0" w:color="auto"/>
              <w:left w:val="single" w:sz="6" w:space="0" w:color="auto"/>
              <w:bottom w:val="single" w:sz="6" w:space="0" w:color="auto"/>
              <w:right w:val="single" w:sz="6" w:space="0" w:color="auto"/>
            </w:tcBorders>
            <w:vAlign w:val="center"/>
          </w:tcPr>
          <w:p w14:paraId="58C6F5F5" w14:textId="77777777" w:rsidR="00B93557" w:rsidRPr="00B93557" w:rsidRDefault="00FB255D" w:rsidP="00B93557">
            <w:pPr>
              <w:rPr>
                <w:rFonts w:cs="Calibri"/>
                <w:sz w:val="16"/>
                <w:szCs w:val="16"/>
              </w:rPr>
            </w:pPr>
            <w:r w:rsidRPr="00B93557">
              <w:rPr>
                <w:rFonts w:cs="Calibri"/>
                <w:sz w:val="16"/>
                <w:szCs w:val="16"/>
              </w:rPr>
              <w:t>jmyslin2:  new Delivery Assist requirement</w:t>
            </w:r>
          </w:p>
        </w:tc>
      </w:tr>
      <w:tr w:rsidR="009348EC" w14:paraId="3B457C76"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3AE4EEC9" w14:textId="77777777" w:rsidR="009348EC" w:rsidRDefault="00FB255D" w:rsidP="007C3B24">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7BA97154" w14:textId="77777777" w:rsidR="009348EC" w:rsidRDefault="00FB255D" w:rsidP="007C3B24">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2E6D9B54" w14:textId="77777777" w:rsidR="009348EC" w:rsidRDefault="00FB255D" w:rsidP="007C3B24">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3DECAA13" w14:textId="77777777" w:rsidR="009348EC" w:rsidRDefault="00FB255D" w:rsidP="007C3B24">
            <w:pPr>
              <w:spacing w:line="276" w:lineRule="auto"/>
              <w:rPr>
                <w:rFonts w:cs="Arial"/>
                <w:b/>
                <w:sz w:val="16"/>
              </w:rPr>
            </w:pPr>
          </w:p>
        </w:tc>
      </w:tr>
      <w:tr w:rsidR="009348EC" w14:paraId="6777B6D2"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73C4815F" w14:textId="77777777" w:rsidR="009348EC" w:rsidRDefault="00FB255D" w:rsidP="007C3B24">
            <w:pPr>
              <w:spacing w:line="276" w:lineRule="auto"/>
              <w:rPr>
                <w:rFonts w:cs="Arial"/>
                <w:b/>
                <w:sz w:val="16"/>
                <w:szCs w:val="16"/>
                <w:lang w:val="fr-FR"/>
              </w:rPr>
            </w:pPr>
            <w:r>
              <w:rPr>
                <w:rFonts w:cs="Arial"/>
                <w:b/>
                <w:sz w:val="16"/>
                <w:szCs w:val="16"/>
              </w:rPr>
              <w:t>September 22, 2021</w:t>
            </w:r>
          </w:p>
        </w:tc>
        <w:tc>
          <w:tcPr>
            <w:tcW w:w="1066" w:type="dxa"/>
            <w:tcBorders>
              <w:top w:val="single" w:sz="6" w:space="0" w:color="auto"/>
              <w:left w:val="single" w:sz="6" w:space="0" w:color="auto"/>
              <w:bottom w:val="single" w:sz="6" w:space="0" w:color="auto"/>
              <w:right w:val="single" w:sz="6" w:space="0" w:color="auto"/>
            </w:tcBorders>
            <w:hideMark/>
          </w:tcPr>
          <w:p w14:paraId="54A416CA" w14:textId="77777777" w:rsidR="009348EC" w:rsidRDefault="00FB255D" w:rsidP="007C3B24">
            <w:pPr>
              <w:spacing w:line="276" w:lineRule="auto"/>
              <w:jc w:val="center"/>
              <w:rPr>
                <w:rFonts w:cs="Arial"/>
                <w:b/>
                <w:sz w:val="16"/>
                <w:lang w:val="fr-FR"/>
              </w:rPr>
            </w:pPr>
            <w:r>
              <w:rPr>
                <w:rFonts w:cs="Arial"/>
                <w:b/>
                <w:sz w:val="16"/>
                <w:lang w:val="fr-FR"/>
              </w:rPr>
              <w:t>1.16</w:t>
            </w:r>
          </w:p>
        </w:tc>
        <w:tc>
          <w:tcPr>
            <w:tcW w:w="8278" w:type="dxa"/>
            <w:gridSpan w:val="2"/>
            <w:tcBorders>
              <w:top w:val="single" w:sz="6" w:space="0" w:color="auto"/>
              <w:left w:val="single" w:sz="6" w:space="0" w:color="auto"/>
              <w:bottom w:val="single" w:sz="6" w:space="0" w:color="auto"/>
              <w:right w:val="single" w:sz="6" w:space="0" w:color="auto"/>
            </w:tcBorders>
            <w:hideMark/>
          </w:tcPr>
          <w:p w14:paraId="360B3832" w14:textId="77777777" w:rsidR="009348EC" w:rsidRDefault="00FB255D" w:rsidP="007C3B24">
            <w:pPr>
              <w:spacing w:line="276" w:lineRule="auto"/>
              <w:rPr>
                <w:rFonts w:cs="Arial"/>
                <w:b/>
                <w:sz w:val="16"/>
              </w:rPr>
            </w:pPr>
          </w:p>
        </w:tc>
      </w:tr>
      <w:tr w:rsidR="009348EC" w:rsidRPr="00B93557" w14:paraId="34A7F52B"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76AD7C43" w14:textId="77777777" w:rsidR="009348EC" w:rsidRDefault="00FB255D" w:rsidP="009348EC">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8851EB5" w14:textId="77777777" w:rsidR="009348EC" w:rsidRPr="009348EC" w:rsidRDefault="00FB255D" w:rsidP="009348EC">
            <w:pPr>
              <w:rPr>
                <w:rFonts w:cs="Arial"/>
                <w:sz w:val="16"/>
                <w:szCs w:val="16"/>
              </w:rPr>
            </w:pPr>
            <w:r w:rsidRPr="009348EC">
              <w:rPr>
                <w:rFonts w:cs="Arial"/>
                <w:sz w:val="16"/>
                <w:szCs w:val="16"/>
              </w:rPr>
              <w:t>PWRMAN-SR-REQ-324997/F-Predictive Triggers - APIM</w:t>
            </w:r>
          </w:p>
        </w:tc>
        <w:tc>
          <w:tcPr>
            <w:tcW w:w="4582" w:type="dxa"/>
            <w:tcBorders>
              <w:top w:val="single" w:sz="6" w:space="0" w:color="auto"/>
              <w:left w:val="single" w:sz="6" w:space="0" w:color="auto"/>
              <w:bottom w:val="single" w:sz="6" w:space="0" w:color="auto"/>
              <w:right w:val="single" w:sz="6" w:space="0" w:color="auto"/>
            </w:tcBorders>
            <w:vAlign w:val="center"/>
          </w:tcPr>
          <w:p w14:paraId="25F7F613" w14:textId="77777777" w:rsidR="009348EC" w:rsidRPr="009348EC" w:rsidRDefault="00FB255D" w:rsidP="009348EC">
            <w:pPr>
              <w:rPr>
                <w:rFonts w:cs="Calibri"/>
                <w:sz w:val="16"/>
                <w:szCs w:val="16"/>
              </w:rPr>
            </w:pPr>
            <w:r w:rsidRPr="009348EC">
              <w:rPr>
                <w:rFonts w:cs="Calibri"/>
                <w:sz w:val="16"/>
                <w:szCs w:val="16"/>
              </w:rPr>
              <w:t>jmyslin2:  update requirement for new predictive triggers for welcome CAN signals</w:t>
            </w:r>
          </w:p>
        </w:tc>
      </w:tr>
      <w:tr w:rsidR="009348EC" w:rsidRPr="00B93557" w14:paraId="7BD0D405" w14:textId="77777777" w:rsidTr="008B11E9">
        <w:trPr>
          <w:trHeight w:val="187"/>
          <w:jc w:val="center"/>
        </w:trPr>
        <w:tc>
          <w:tcPr>
            <w:tcW w:w="1718" w:type="dxa"/>
            <w:tcBorders>
              <w:left w:val="single" w:sz="6" w:space="0" w:color="auto"/>
              <w:bottom w:val="nil"/>
              <w:right w:val="single" w:sz="6" w:space="0" w:color="auto"/>
            </w:tcBorders>
          </w:tcPr>
          <w:p w14:paraId="2A754A4A" w14:textId="77777777" w:rsidR="009348EC" w:rsidRDefault="00FB255D" w:rsidP="009348EC">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0AFC049" w14:textId="77777777" w:rsidR="009348EC" w:rsidRPr="009348EC" w:rsidRDefault="00FB255D" w:rsidP="009348EC">
            <w:pPr>
              <w:rPr>
                <w:rFonts w:cs="Arial"/>
                <w:sz w:val="16"/>
                <w:szCs w:val="16"/>
              </w:rPr>
            </w:pPr>
            <w:r w:rsidRPr="009348EC">
              <w:rPr>
                <w:rFonts w:cs="Arial"/>
                <w:sz w:val="16"/>
                <w:szCs w:val="16"/>
              </w:rPr>
              <w:t>PWRMAN-SR-REQ-014509/I-Infotainment Components Load Shed State requirements (</w:t>
            </w:r>
            <w:proofErr w:type="spellStart"/>
            <w:r w:rsidRPr="009348EC">
              <w:rPr>
                <w:rFonts w:cs="Arial"/>
                <w:sz w:val="16"/>
                <w:szCs w:val="16"/>
              </w:rPr>
              <w:t>TcSE</w:t>
            </w:r>
            <w:proofErr w:type="spellEnd"/>
            <w:r w:rsidRPr="009348EC">
              <w:rPr>
                <w:rFonts w:cs="Arial"/>
                <w:sz w:val="16"/>
                <w:szCs w:val="16"/>
              </w:rPr>
              <w:t xml:space="preserve"> ROIN-66172-3)</w:t>
            </w:r>
          </w:p>
        </w:tc>
        <w:tc>
          <w:tcPr>
            <w:tcW w:w="4582" w:type="dxa"/>
            <w:tcBorders>
              <w:top w:val="single" w:sz="6" w:space="0" w:color="auto"/>
              <w:left w:val="single" w:sz="6" w:space="0" w:color="auto"/>
              <w:bottom w:val="single" w:sz="6" w:space="0" w:color="auto"/>
              <w:right w:val="single" w:sz="6" w:space="0" w:color="auto"/>
            </w:tcBorders>
            <w:vAlign w:val="center"/>
          </w:tcPr>
          <w:p w14:paraId="2170B4B2" w14:textId="77777777" w:rsidR="009348EC" w:rsidRPr="009348EC" w:rsidRDefault="00FB255D" w:rsidP="009348EC">
            <w:pPr>
              <w:rPr>
                <w:rFonts w:cs="Calibri"/>
                <w:sz w:val="16"/>
                <w:szCs w:val="16"/>
              </w:rPr>
            </w:pPr>
            <w:r w:rsidRPr="009348EC">
              <w:rPr>
                <w:rFonts w:cs="Calibri"/>
                <w:sz w:val="16"/>
                <w:szCs w:val="16"/>
              </w:rPr>
              <w:t>jmyslin2:  updated for the Phoenix architecture for load shed</w:t>
            </w:r>
          </w:p>
        </w:tc>
      </w:tr>
      <w:tr w:rsidR="009348EC" w:rsidRPr="00B93557" w14:paraId="04EE1A1A" w14:textId="77777777" w:rsidTr="008B11E9">
        <w:trPr>
          <w:trHeight w:val="187"/>
          <w:jc w:val="center"/>
        </w:trPr>
        <w:tc>
          <w:tcPr>
            <w:tcW w:w="1718" w:type="dxa"/>
            <w:tcBorders>
              <w:left w:val="single" w:sz="6" w:space="0" w:color="auto"/>
              <w:bottom w:val="nil"/>
              <w:right w:val="single" w:sz="6" w:space="0" w:color="auto"/>
            </w:tcBorders>
          </w:tcPr>
          <w:p w14:paraId="1562CF56" w14:textId="77777777" w:rsidR="009348EC" w:rsidRDefault="00FB255D" w:rsidP="009348EC">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AB8D21D" w14:textId="77777777" w:rsidR="009348EC" w:rsidRPr="009348EC" w:rsidRDefault="00FB255D" w:rsidP="009348EC">
            <w:pPr>
              <w:rPr>
                <w:rFonts w:cs="Arial"/>
                <w:sz w:val="16"/>
                <w:szCs w:val="16"/>
              </w:rPr>
            </w:pPr>
            <w:r w:rsidRPr="009348EC">
              <w:rPr>
                <w:rFonts w:cs="Arial"/>
                <w:sz w:val="16"/>
                <w:szCs w:val="16"/>
              </w:rPr>
              <w:t>PWRMAN-SR-REQ-235509/K-KOL Mode Signal power management usage</w:t>
            </w:r>
          </w:p>
        </w:tc>
        <w:tc>
          <w:tcPr>
            <w:tcW w:w="4582" w:type="dxa"/>
            <w:tcBorders>
              <w:top w:val="single" w:sz="6" w:space="0" w:color="auto"/>
              <w:left w:val="single" w:sz="6" w:space="0" w:color="auto"/>
              <w:bottom w:val="single" w:sz="6" w:space="0" w:color="auto"/>
              <w:right w:val="single" w:sz="6" w:space="0" w:color="auto"/>
            </w:tcBorders>
            <w:vAlign w:val="center"/>
          </w:tcPr>
          <w:p w14:paraId="6F615B07" w14:textId="77777777" w:rsidR="009348EC" w:rsidRPr="009348EC" w:rsidRDefault="00FB255D" w:rsidP="009348EC">
            <w:pPr>
              <w:rPr>
                <w:rFonts w:cs="Calibri"/>
                <w:sz w:val="16"/>
                <w:szCs w:val="16"/>
              </w:rPr>
            </w:pPr>
            <w:r w:rsidRPr="009348EC">
              <w:rPr>
                <w:rFonts w:cs="Calibri"/>
                <w:sz w:val="16"/>
                <w:szCs w:val="16"/>
              </w:rPr>
              <w:t xml:space="preserve">jmyslin2:  updated requirement for PAC on Phoenix architecture for the </w:t>
            </w:r>
            <w:proofErr w:type="spellStart"/>
            <w:r w:rsidRPr="009348EC">
              <w:rPr>
                <w:rFonts w:cs="Calibri"/>
                <w:sz w:val="16"/>
                <w:szCs w:val="16"/>
              </w:rPr>
              <w:t>AHU_Chime_Supported</w:t>
            </w:r>
            <w:proofErr w:type="spellEnd"/>
            <w:r w:rsidRPr="009348EC">
              <w:rPr>
                <w:rFonts w:cs="Calibri"/>
                <w:sz w:val="16"/>
                <w:szCs w:val="16"/>
              </w:rPr>
              <w:t xml:space="preserve"> signal</w:t>
            </w:r>
          </w:p>
        </w:tc>
      </w:tr>
      <w:tr w:rsidR="009348EC" w:rsidRPr="00B93557" w14:paraId="24BC9CCB" w14:textId="77777777" w:rsidTr="008B11E9">
        <w:trPr>
          <w:trHeight w:val="187"/>
          <w:jc w:val="center"/>
        </w:trPr>
        <w:tc>
          <w:tcPr>
            <w:tcW w:w="1718" w:type="dxa"/>
            <w:tcBorders>
              <w:left w:val="single" w:sz="6" w:space="0" w:color="auto"/>
              <w:bottom w:val="nil"/>
              <w:right w:val="single" w:sz="6" w:space="0" w:color="auto"/>
            </w:tcBorders>
          </w:tcPr>
          <w:p w14:paraId="3D6C02FB" w14:textId="77777777" w:rsidR="009348EC" w:rsidRDefault="00FB255D" w:rsidP="009348EC">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3BB1F1D" w14:textId="77777777" w:rsidR="009348EC" w:rsidRPr="009348EC" w:rsidRDefault="00FB255D" w:rsidP="009348EC">
            <w:pPr>
              <w:rPr>
                <w:rFonts w:cs="Arial"/>
                <w:sz w:val="16"/>
                <w:szCs w:val="16"/>
              </w:rPr>
            </w:pPr>
            <w:r w:rsidRPr="009348EC">
              <w:rPr>
                <w:rFonts w:cs="Arial"/>
                <w:sz w:val="16"/>
                <w:szCs w:val="16"/>
              </w:rPr>
              <w:t>PWRMAN-FUN-REQ-443537/A-Rear Seat Occupant Alert - variant when RSOA Interface Client is not responsible for RSOA chime</w:t>
            </w:r>
          </w:p>
        </w:tc>
        <w:tc>
          <w:tcPr>
            <w:tcW w:w="4582" w:type="dxa"/>
            <w:tcBorders>
              <w:top w:val="single" w:sz="6" w:space="0" w:color="auto"/>
              <w:left w:val="single" w:sz="6" w:space="0" w:color="auto"/>
              <w:bottom w:val="single" w:sz="6" w:space="0" w:color="auto"/>
              <w:right w:val="single" w:sz="6" w:space="0" w:color="auto"/>
            </w:tcBorders>
            <w:vAlign w:val="center"/>
          </w:tcPr>
          <w:p w14:paraId="6CA583C2" w14:textId="77777777" w:rsidR="009348EC" w:rsidRPr="009348EC" w:rsidRDefault="00FB255D" w:rsidP="009348EC">
            <w:pPr>
              <w:rPr>
                <w:rFonts w:cs="Calibri"/>
                <w:sz w:val="16"/>
                <w:szCs w:val="16"/>
              </w:rPr>
            </w:pPr>
            <w:r w:rsidRPr="009348EC">
              <w:rPr>
                <w:rFonts w:cs="Calibri"/>
                <w:sz w:val="16"/>
                <w:szCs w:val="16"/>
              </w:rPr>
              <w:t xml:space="preserve">jmyslin2 / </w:t>
            </w:r>
            <w:proofErr w:type="spellStart"/>
            <w:r w:rsidRPr="009348EC">
              <w:rPr>
                <w:rFonts w:cs="Calibri"/>
                <w:sz w:val="16"/>
                <w:szCs w:val="16"/>
              </w:rPr>
              <w:t>ndecia</w:t>
            </w:r>
            <w:proofErr w:type="spellEnd"/>
            <w:r w:rsidRPr="009348EC">
              <w:rPr>
                <w:rFonts w:cs="Calibri"/>
                <w:sz w:val="16"/>
                <w:szCs w:val="16"/>
              </w:rPr>
              <w:t xml:space="preserve"> - new release for </w:t>
            </w:r>
            <w:r w:rsidRPr="009348EC">
              <w:rPr>
                <w:rFonts w:cs="Calibri"/>
                <w:sz w:val="16"/>
                <w:szCs w:val="16"/>
              </w:rPr>
              <w:t>rear seat occupant alert</w:t>
            </w:r>
          </w:p>
        </w:tc>
      </w:tr>
      <w:tr w:rsidR="009348EC" w:rsidRPr="00B93557" w14:paraId="72A1343A" w14:textId="77777777" w:rsidTr="008B11E9">
        <w:trPr>
          <w:trHeight w:val="187"/>
          <w:jc w:val="center"/>
        </w:trPr>
        <w:tc>
          <w:tcPr>
            <w:tcW w:w="1718" w:type="dxa"/>
            <w:tcBorders>
              <w:left w:val="single" w:sz="6" w:space="0" w:color="auto"/>
              <w:bottom w:val="single" w:sz="4" w:space="0" w:color="auto"/>
              <w:right w:val="single" w:sz="6" w:space="0" w:color="auto"/>
            </w:tcBorders>
          </w:tcPr>
          <w:p w14:paraId="72D7E033" w14:textId="77777777" w:rsidR="009348EC" w:rsidRDefault="00FB255D" w:rsidP="009348EC">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EC0F72B" w14:textId="77777777" w:rsidR="009348EC" w:rsidRPr="009348EC" w:rsidRDefault="00FB255D" w:rsidP="009348EC">
            <w:pPr>
              <w:rPr>
                <w:rFonts w:cs="Arial"/>
                <w:sz w:val="16"/>
                <w:szCs w:val="16"/>
              </w:rPr>
            </w:pPr>
            <w:r w:rsidRPr="009348EC">
              <w:rPr>
                <w:rFonts w:cs="Arial"/>
                <w:sz w:val="16"/>
                <w:szCs w:val="16"/>
              </w:rPr>
              <w:t>RSOA-REQ-443519/A-Display Only Power Mode Extension (for variant when RSOA Interface Client is not responsible for RSOA Chime)</w:t>
            </w:r>
          </w:p>
        </w:tc>
        <w:tc>
          <w:tcPr>
            <w:tcW w:w="4582" w:type="dxa"/>
            <w:tcBorders>
              <w:top w:val="single" w:sz="6" w:space="0" w:color="auto"/>
              <w:left w:val="single" w:sz="6" w:space="0" w:color="auto"/>
              <w:bottom w:val="single" w:sz="6" w:space="0" w:color="auto"/>
              <w:right w:val="single" w:sz="6" w:space="0" w:color="auto"/>
            </w:tcBorders>
            <w:vAlign w:val="center"/>
          </w:tcPr>
          <w:p w14:paraId="2BD7032A" w14:textId="77777777" w:rsidR="009348EC" w:rsidRPr="009348EC" w:rsidRDefault="00FB255D" w:rsidP="009348EC">
            <w:pPr>
              <w:rPr>
                <w:rFonts w:cs="Calibri"/>
                <w:sz w:val="16"/>
                <w:szCs w:val="16"/>
              </w:rPr>
            </w:pPr>
            <w:proofErr w:type="spellStart"/>
            <w:r w:rsidRPr="009348EC">
              <w:rPr>
                <w:rFonts w:cs="Calibri"/>
                <w:sz w:val="16"/>
                <w:szCs w:val="16"/>
              </w:rPr>
              <w:t>ndecia</w:t>
            </w:r>
            <w:proofErr w:type="spellEnd"/>
            <w:r w:rsidRPr="009348EC">
              <w:rPr>
                <w:rFonts w:cs="Calibri"/>
                <w:sz w:val="16"/>
                <w:szCs w:val="16"/>
              </w:rPr>
              <w:t>: updated to add further details of specific events to be tracked and reported</w:t>
            </w:r>
          </w:p>
        </w:tc>
      </w:tr>
      <w:tr w:rsidR="00555930" w14:paraId="681BD32C"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2D5D8A56" w14:textId="77777777" w:rsidR="00555930" w:rsidRDefault="00FB255D" w:rsidP="000234FF">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7890C30E" w14:textId="77777777" w:rsidR="00555930" w:rsidRDefault="00FB255D" w:rsidP="000234FF">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6497EAAB" w14:textId="77777777" w:rsidR="00555930" w:rsidRDefault="00FB255D" w:rsidP="000234FF">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33128241" w14:textId="77777777" w:rsidR="00555930" w:rsidRDefault="00FB255D" w:rsidP="000234FF">
            <w:pPr>
              <w:spacing w:line="276" w:lineRule="auto"/>
              <w:rPr>
                <w:rFonts w:cs="Arial"/>
                <w:b/>
                <w:sz w:val="16"/>
              </w:rPr>
            </w:pPr>
          </w:p>
        </w:tc>
      </w:tr>
      <w:tr w:rsidR="00555930" w14:paraId="314353E4"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0E813DD7" w14:textId="77777777" w:rsidR="00555930" w:rsidRDefault="00FB255D" w:rsidP="000234FF">
            <w:pPr>
              <w:spacing w:line="276" w:lineRule="auto"/>
              <w:rPr>
                <w:rFonts w:cs="Arial"/>
                <w:b/>
                <w:sz w:val="16"/>
                <w:szCs w:val="16"/>
                <w:lang w:val="fr-FR"/>
              </w:rPr>
            </w:pPr>
            <w:r>
              <w:rPr>
                <w:rFonts w:cs="Arial"/>
                <w:b/>
                <w:sz w:val="16"/>
                <w:szCs w:val="16"/>
              </w:rPr>
              <w:t>August 8, 2022</w:t>
            </w:r>
          </w:p>
        </w:tc>
        <w:tc>
          <w:tcPr>
            <w:tcW w:w="1066" w:type="dxa"/>
            <w:tcBorders>
              <w:top w:val="single" w:sz="6" w:space="0" w:color="auto"/>
              <w:left w:val="single" w:sz="6" w:space="0" w:color="auto"/>
              <w:bottom w:val="single" w:sz="6" w:space="0" w:color="auto"/>
              <w:right w:val="single" w:sz="6" w:space="0" w:color="auto"/>
            </w:tcBorders>
            <w:hideMark/>
          </w:tcPr>
          <w:p w14:paraId="0F2E2871" w14:textId="77777777" w:rsidR="00555930" w:rsidRDefault="00FB255D" w:rsidP="000234FF">
            <w:pPr>
              <w:spacing w:line="276" w:lineRule="auto"/>
              <w:jc w:val="center"/>
              <w:rPr>
                <w:rFonts w:cs="Arial"/>
                <w:b/>
                <w:sz w:val="16"/>
                <w:lang w:val="fr-FR"/>
              </w:rPr>
            </w:pPr>
            <w:r>
              <w:rPr>
                <w:rFonts w:cs="Arial"/>
                <w:b/>
                <w:sz w:val="16"/>
                <w:lang w:val="fr-FR"/>
              </w:rPr>
              <w:t>1.17</w:t>
            </w:r>
          </w:p>
        </w:tc>
        <w:tc>
          <w:tcPr>
            <w:tcW w:w="8278" w:type="dxa"/>
            <w:gridSpan w:val="2"/>
            <w:tcBorders>
              <w:top w:val="single" w:sz="6" w:space="0" w:color="auto"/>
              <w:left w:val="single" w:sz="6" w:space="0" w:color="auto"/>
              <w:bottom w:val="single" w:sz="6" w:space="0" w:color="auto"/>
              <w:right w:val="single" w:sz="6" w:space="0" w:color="auto"/>
            </w:tcBorders>
            <w:hideMark/>
          </w:tcPr>
          <w:p w14:paraId="78D22787" w14:textId="77777777" w:rsidR="00555930" w:rsidRDefault="00FB255D" w:rsidP="000234FF">
            <w:pPr>
              <w:spacing w:line="276" w:lineRule="auto"/>
              <w:rPr>
                <w:rFonts w:cs="Arial"/>
                <w:b/>
                <w:sz w:val="16"/>
              </w:rPr>
            </w:pPr>
          </w:p>
        </w:tc>
      </w:tr>
      <w:tr w:rsidR="00555930" w:rsidRPr="009348EC" w14:paraId="748E63DF" w14:textId="77777777" w:rsidTr="008B11E9">
        <w:trPr>
          <w:trHeight w:val="187"/>
          <w:jc w:val="center"/>
        </w:trPr>
        <w:tc>
          <w:tcPr>
            <w:tcW w:w="1718" w:type="dxa"/>
            <w:tcBorders>
              <w:top w:val="single" w:sz="6" w:space="0" w:color="auto"/>
              <w:left w:val="single" w:sz="6" w:space="0" w:color="auto"/>
              <w:bottom w:val="nil"/>
              <w:right w:val="single" w:sz="6" w:space="0" w:color="auto"/>
            </w:tcBorders>
          </w:tcPr>
          <w:p w14:paraId="7EF61064"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0DFBFDE" w14:textId="77777777" w:rsidR="00555930" w:rsidRPr="00555930" w:rsidRDefault="00FB255D" w:rsidP="00555930">
            <w:pPr>
              <w:rPr>
                <w:rFonts w:cs="Arial"/>
                <w:sz w:val="16"/>
                <w:szCs w:val="16"/>
              </w:rPr>
            </w:pPr>
            <w:r w:rsidRPr="00555930">
              <w:rPr>
                <w:rFonts w:cs="Arial"/>
                <w:sz w:val="16"/>
                <w:szCs w:val="16"/>
              </w:rPr>
              <w:t>PWRMAN-IIR-REQ-212171/I-Power Management Interface Requirements - APIM</w:t>
            </w:r>
          </w:p>
        </w:tc>
        <w:tc>
          <w:tcPr>
            <w:tcW w:w="4582" w:type="dxa"/>
            <w:tcBorders>
              <w:top w:val="single" w:sz="6" w:space="0" w:color="auto"/>
              <w:left w:val="single" w:sz="6" w:space="0" w:color="auto"/>
              <w:bottom w:val="single" w:sz="6" w:space="0" w:color="auto"/>
              <w:right w:val="single" w:sz="6" w:space="0" w:color="auto"/>
            </w:tcBorders>
            <w:vAlign w:val="center"/>
          </w:tcPr>
          <w:p w14:paraId="62D08515" w14:textId="77777777" w:rsidR="00555930" w:rsidRPr="00555930" w:rsidRDefault="00FB255D" w:rsidP="00555930">
            <w:pPr>
              <w:rPr>
                <w:rFonts w:cs="Calibri"/>
                <w:sz w:val="16"/>
                <w:szCs w:val="16"/>
              </w:rPr>
            </w:pPr>
            <w:r w:rsidRPr="00555930">
              <w:rPr>
                <w:rFonts w:cs="Calibri"/>
                <w:sz w:val="16"/>
                <w:szCs w:val="16"/>
              </w:rPr>
              <w:t>jmyslin2:  added perimeter alarm signal</w:t>
            </w:r>
          </w:p>
        </w:tc>
      </w:tr>
      <w:tr w:rsidR="00555930" w:rsidRPr="009348EC" w14:paraId="38E49721" w14:textId="77777777" w:rsidTr="008B11E9">
        <w:trPr>
          <w:trHeight w:val="187"/>
          <w:jc w:val="center"/>
        </w:trPr>
        <w:tc>
          <w:tcPr>
            <w:tcW w:w="1718" w:type="dxa"/>
            <w:tcBorders>
              <w:left w:val="single" w:sz="6" w:space="0" w:color="auto"/>
              <w:bottom w:val="nil"/>
              <w:right w:val="single" w:sz="6" w:space="0" w:color="auto"/>
            </w:tcBorders>
          </w:tcPr>
          <w:p w14:paraId="159A5BC6"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DBF74D9" w14:textId="77777777" w:rsidR="00555930" w:rsidRPr="00555930" w:rsidRDefault="00FB255D" w:rsidP="00555930">
            <w:pPr>
              <w:rPr>
                <w:rFonts w:cs="Arial"/>
                <w:sz w:val="16"/>
                <w:szCs w:val="16"/>
              </w:rPr>
            </w:pPr>
            <w:r w:rsidRPr="00555930">
              <w:rPr>
                <w:rFonts w:cs="Arial"/>
                <w:sz w:val="16"/>
                <w:szCs w:val="16"/>
              </w:rPr>
              <w:t>MD-REQ-273763/B-</w:t>
            </w:r>
            <w:proofErr w:type="spellStart"/>
            <w:r w:rsidRPr="00555930">
              <w:rPr>
                <w:rFonts w:cs="Arial"/>
                <w:sz w:val="16"/>
                <w:szCs w:val="16"/>
              </w:rPr>
              <w:t>PrsnIDevChrgEnbl_B_Rq</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14F29256" w14:textId="77777777" w:rsidR="00555930" w:rsidRPr="00555930" w:rsidRDefault="00FB255D" w:rsidP="00555930">
            <w:pPr>
              <w:rPr>
                <w:rFonts w:cs="Calibri"/>
                <w:sz w:val="16"/>
                <w:szCs w:val="16"/>
              </w:rPr>
            </w:pPr>
            <w:r w:rsidRPr="00555930">
              <w:rPr>
                <w:rFonts w:cs="Calibri"/>
                <w:sz w:val="16"/>
                <w:szCs w:val="16"/>
              </w:rPr>
              <w:t>jmyslin2:  no update, ignore revision</w:t>
            </w:r>
          </w:p>
        </w:tc>
      </w:tr>
      <w:tr w:rsidR="00555930" w:rsidRPr="009348EC" w14:paraId="7239DDAF" w14:textId="77777777" w:rsidTr="008B11E9">
        <w:trPr>
          <w:trHeight w:val="187"/>
          <w:jc w:val="center"/>
        </w:trPr>
        <w:tc>
          <w:tcPr>
            <w:tcW w:w="1718" w:type="dxa"/>
            <w:tcBorders>
              <w:left w:val="single" w:sz="6" w:space="0" w:color="auto"/>
              <w:bottom w:val="nil"/>
              <w:right w:val="single" w:sz="6" w:space="0" w:color="auto"/>
            </w:tcBorders>
          </w:tcPr>
          <w:p w14:paraId="34869512"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A11A357" w14:textId="77777777" w:rsidR="00555930" w:rsidRPr="00555930" w:rsidRDefault="00FB255D" w:rsidP="00555930">
            <w:pPr>
              <w:rPr>
                <w:rFonts w:cs="Arial"/>
                <w:sz w:val="16"/>
                <w:szCs w:val="16"/>
              </w:rPr>
            </w:pPr>
            <w:r w:rsidRPr="00555930">
              <w:rPr>
                <w:rFonts w:cs="Arial"/>
                <w:sz w:val="16"/>
                <w:szCs w:val="16"/>
              </w:rPr>
              <w:t>MD-REQ-486457/A-</w:t>
            </w:r>
            <w:proofErr w:type="spellStart"/>
            <w:r w:rsidRPr="00555930">
              <w:rPr>
                <w:rFonts w:cs="Arial"/>
                <w:sz w:val="16"/>
                <w:szCs w:val="16"/>
              </w:rPr>
              <w:t>Perimeter_Alarm_Status</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01B4053E" w14:textId="77777777" w:rsidR="00555930" w:rsidRPr="00555930" w:rsidRDefault="00FB255D" w:rsidP="00555930">
            <w:pPr>
              <w:rPr>
                <w:rFonts w:cs="Calibri"/>
                <w:sz w:val="16"/>
                <w:szCs w:val="16"/>
              </w:rPr>
            </w:pPr>
            <w:r w:rsidRPr="00555930">
              <w:rPr>
                <w:rFonts w:cs="Calibri"/>
                <w:sz w:val="16"/>
                <w:szCs w:val="16"/>
              </w:rPr>
              <w:t>jmyslin2:  new MD</w:t>
            </w:r>
          </w:p>
        </w:tc>
      </w:tr>
      <w:tr w:rsidR="00555930" w:rsidRPr="009348EC" w14:paraId="43AB9858" w14:textId="77777777" w:rsidTr="008B11E9">
        <w:trPr>
          <w:trHeight w:val="187"/>
          <w:jc w:val="center"/>
        </w:trPr>
        <w:tc>
          <w:tcPr>
            <w:tcW w:w="1718" w:type="dxa"/>
            <w:tcBorders>
              <w:left w:val="single" w:sz="6" w:space="0" w:color="auto"/>
              <w:bottom w:val="nil"/>
              <w:right w:val="single" w:sz="6" w:space="0" w:color="auto"/>
            </w:tcBorders>
          </w:tcPr>
          <w:p w14:paraId="30FA6B54"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11F43D86" w14:textId="77777777" w:rsidR="00555930" w:rsidRPr="00555930" w:rsidRDefault="00FB255D" w:rsidP="00555930">
            <w:pPr>
              <w:rPr>
                <w:rFonts w:cs="Arial"/>
                <w:sz w:val="16"/>
                <w:szCs w:val="16"/>
              </w:rPr>
            </w:pPr>
            <w:r w:rsidRPr="00555930">
              <w:rPr>
                <w:rFonts w:cs="Arial"/>
                <w:sz w:val="16"/>
                <w:szCs w:val="16"/>
              </w:rPr>
              <w:t>PWRMAN-SR-REQ-014501/C-Extended Play Configuration Times (</w:t>
            </w:r>
            <w:proofErr w:type="spellStart"/>
            <w:r w:rsidRPr="00555930">
              <w:rPr>
                <w:rFonts w:cs="Arial"/>
                <w:sz w:val="16"/>
                <w:szCs w:val="16"/>
              </w:rPr>
              <w:t>TcSE</w:t>
            </w:r>
            <w:proofErr w:type="spellEnd"/>
            <w:r w:rsidRPr="00555930">
              <w:rPr>
                <w:rFonts w:cs="Arial"/>
                <w:sz w:val="16"/>
                <w:szCs w:val="16"/>
              </w:rPr>
              <w:t xml:space="preserve"> ROIN-40653-1)</w:t>
            </w:r>
          </w:p>
        </w:tc>
        <w:tc>
          <w:tcPr>
            <w:tcW w:w="4582" w:type="dxa"/>
            <w:tcBorders>
              <w:top w:val="single" w:sz="6" w:space="0" w:color="auto"/>
              <w:left w:val="single" w:sz="6" w:space="0" w:color="auto"/>
              <w:bottom w:val="single" w:sz="6" w:space="0" w:color="auto"/>
              <w:right w:val="single" w:sz="6" w:space="0" w:color="auto"/>
            </w:tcBorders>
            <w:vAlign w:val="center"/>
          </w:tcPr>
          <w:p w14:paraId="61E90682" w14:textId="77777777" w:rsidR="00555930" w:rsidRPr="00555930" w:rsidRDefault="00FB255D" w:rsidP="00555930">
            <w:pPr>
              <w:rPr>
                <w:rFonts w:cs="Calibri"/>
                <w:sz w:val="16"/>
                <w:szCs w:val="16"/>
              </w:rPr>
            </w:pPr>
            <w:r w:rsidRPr="00555930">
              <w:rPr>
                <w:rFonts w:cs="Calibri"/>
                <w:sz w:val="16"/>
                <w:szCs w:val="16"/>
              </w:rPr>
              <w:t>jmyslin2:  deleted comment on extended play up to 1 hour.  Times will be defined in the diagnostic spec and configured there</w:t>
            </w:r>
          </w:p>
        </w:tc>
      </w:tr>
      <w:tr w:rsidR="00555930" w:rsidRPr="009348EC" w14:paraId="3E25135F" w14:textId="77777777" w:rsidTr="008B11E9">
        <w:trPr>
          <w:trHeight w:val="187"/>
          <w:jc w:val="center"/>
        </w:trPr>
        <w:tc>
          <w:tcPr>
            <w:tcW w:w="1718" w:type="dxa"/>
            <w:tcBorders>
              <w:left w:val="single" w:sz="6" w:space="0" w:color="auto"/>
              <w:right w:val="single" w:sz="6" w:space="0" w:color="auto"/>
            </w:tcBorders>
          </w:tcPr>
          <w:p w14:paraId="2900501F"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0C0E7B2C" w14:textId="77777777" w:rsidR="00555930" w:rsidRPr="00555930" w:rsidRDefault="00FB255D" w:rsidP="00555930">
            <w:pPr>
              <w:rPr>
                <w:rFonts w:cs="Arial"/>
                <w:sz w:val="16"/>
                <w:szCs w:val="16"/>
              </w:rPr>
            </w:pPr>
            <w:r w:rsidRPr="00555930">
              <w:rPr>
                <w:rFonts w:cs="Arial"/>
                <w:sz w:val="16"/>
                <w:szCs w:val="16"/>
              </w:rPr>
              <w:t>PWRMANv2-</w:t>
            </w:r>
            <w:r w:rsidRPr="00555930">
              <w:rPr>
                <w:rFonts w:cs="Arial"/>
                <w:sz w:val="16"/>
                <w:szCs w:val="16"/>
              </w:rPr>
              <w:t>SR-REQ-383674/B-Internal Stop Mode timer</w:t>
            </w:r>
          </w:p>
        </w:tc>
        <w:tc>
          <w:tcPr>
            <w:tcW w:w="4582" w:type="dxa"/>
            <w:tcBorders>
              <w:top w:val="single" w:sz="6" w:space="0" w:color="auto"/>
              <w:left w:val="single" w:sz="6" w:space="0" w:color="auto"/>
              <w:bottom w:val="single" w:sz="6" w:space="0" w:color="auto"/>
              <w:right w:val="single" w:sz="6" w:space="0" w:color="auto"/>
            </w:tcBorders>
            <w:vAlign w:val="center"/>
          </w:tcPr>
          <w:p w14:paraId="22980C85" w14:textId="77777777" w:rsidR="00555930" w:rsidRPr="00555930" w:rsidRDefault="00FB255D" w:rsidP="00555930">
            <w:pPr>
              <w:rPr>
                <w:rFonts w:cs="Calibri"/>
                <w:sz w:val="16"/>
                <w:szCs w:val="16"/>
              </w:rPr>
            </w:pPr>
            <w:r w:rsidRPr="00555930">
              <w:rPr>
                <w:rFonts w:cs="Calibri"/>
                <w:sz w:val="16"/>
                <w:szCs w:val="16"/>
              </w:rPr>
              <w:t>jmyslin2:  updated typo</w:t>
            </w:r>
          </w:p>
        </w:tc>
      </w:tr>
      <w:tr w:rsidR="00555930" w:rsidRPr="009348EC" w14:paraId="5A7678B3" w14:textId="77777777" w:rsidTr="008B11E9">
        <w:trPr>
          <w:trHeight w:val="187"/>
          <w:jc w:val="center"/>
        </w:trPr>
        <w:tc>
          <w:tcPr>
            <w:tcW w:w="1718" w:type="dxa"/>
            <w:tcBorders>
              <w:left w:val="single" w:sz="6" w:space="0" w:color="auto"/>
              <w:right w:val="single" w:sz="6" w:space="0" w:color="auto"/>
            </w:tcBorders>
          </w:tcPr>
          <w:p w14:paraId="2F65012C"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0EAD0C5" w14:textId="77777777" w:rsidR="00555930" w:rsidRPr="00555930" w:rsidRDefault="00FB255D" w:rsidP="00555930">
            <w:pPr>
              <w:rPr>
                <w:rFonts w:cs="Arial"/>
                <w:sz w:val="16"/>
                <w:szCs w:val="16"/>
              </w:rPr>
            </w:pPr>
            <w:r w:rsidRPr="00555930">
              <w:rPr>
                <w:rFonts w:cs="Arial"/>
                <w:sz w:val="16"/>
                <w:szCs w:val="16"/>
              </w:rPr>
              <w:t>RSOA-REQ-443519/B-Display Only Power Mode Extension (for variant when RSOA Interface Client is not responsible for RSOA Chime)</w:t>
            </w:r>
          </w:p>
        </w:tc>
        <w:tc>
          <w:tcPr>
            <w:tcW w:w="4582" w:type="dxa"/>
            <w:tcBorders>
              <w:top w:val="single" w:sz="6" w:space="0" w:color="auto"/>
              <w:left w:val="single" w:sz="6" w:space="0" w:color="auto"/>
              <w:bottom w:val="single" w:sz="6" w:space="0" w:color="auto"/>
              <w:right w:val="single" w:sz="6" w:space="0" w:color="auto"/>
            </w:tcBorders>
            <w:vAlign w:val="center"/>
          </w:tcPr>
          <w:p w14:paraId="5B5802F6" w14:textId="77777777" w:rsidR="00555930" w:rsidRPr="00555930" w:rsidRDefault="00FB255D" w:rsidP="00555930">
            <w:pPr>
              <w:rPr>
                <w:rFonts w:cs="Calibri"/>
                <w:sz w:val="16"/>
                <w:szCs w:val="16"/>
              </w:rPr>
            </w:pPr>
            <w:proofErr w:type="spellStart"/>
            <w:r w:rsidRPr="00555930">
              <w:rPr>
                <w:rFonts w:cs="Calibri"/>
                <w:sz w:val="16"/>
                <w:szCs w:val="16"/>
              </w:rPr>
              <w:t>ndecia</w:t>
            </w:r>
            <w:proofErr w:type="spellEnd"/>
            <w:r w:rsidRPr="00555930">
              <w:rPr>
                <w:rFonts w:cs="Calibri"/>
                <w:sz w:val="16"/>
                <w:szCs w:val="16"/>
              </w:rPr>
              <w:t>: new requirement to extend display only power mode</w:t>
            </w:r>
          </w:p>
        </w:tc>
      </w:tr>
      <w:tr w:rsidR="00555930" w:rsidRPr="009348EC" w14:paraId="72872EDD" w14:textId="77777777" w:rsidTr="008B11E9">
        <w:trPr>
          <w:trHeight w:val="187"/>
          <w:jc w:val="center"/>
        </w:trPr>
        <w:tc>
          <w:tcPr>
            <w:tcW w:w="1718" w:type="dxa"/>
            <w:tcBorders>
              <w:left w:val="single" w:sz="6" w:space="0" w:color="auto"/>
              <w:right w:val="single" w:sz="6" w:space="0" w:color="auto"/>
            </w:tcBorders>
          </w:tcPr>
          <w:p w14:paraId="0E0142FF"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173ED8D" w14:textId="77777777" w:rsidR="00555930" w:rsidRPr="00555930" w:rsidRDefault="00FB255D" w:rsidP="00555930">
            <w:pPr>
              <w:rPr>
                <w:rFonts w:cs="Arial"/>
                <w:sz w:val="16"/>
                <w:szCs w:val="16"/>
              </w:rPr>
            </w:pPr>
            <w:r w:rsidRPr="00555930">
              <w:rPr>
                <w:rFonts w:cs="Arial"/>
                <w:sz w:val="16"/>
                <w:szCs w:val="16"/>
              </w:rPr>
              <w:t xml:space="preserve">PWRMAN-FUN-REQ-486437/A-Sentinel / Integrated Security Cameras (ISC) Power </w:t>
            </w:r>
            <w:proofErr w:type="spellStart"/>
            <w:r w:rsidRPr="00555930">
              <w:rPr>
                <w:rFonts w:cs="Arial"/>
                <w:sz w:val="16"/>
                <w:szCs w:val="16"/>
              </w:rPr>
              <w:t>Moding</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376D2DEA" w14:textId="77777777" w:rsidR="00555930" w:rsidRPr="00555930" w:rsidRDefault="00FB255D" w:rsidP="00555930">
            <w:pPr>
              <w:rPr>
                <w:rFonts w:cs="Calibri"/>
                <w:sz w:val="16"/>
                <w:szCs w:val="16"/>
              </w:rPr>
            </w:pPr>
            <w:r w:rsidRPr="00555930">
              <w:rPr>
                <w:rFonts w:cs="Calibri"/>
                <w:sz w:val="16"/>
                <w:szCs w:val="16"/>
              </w:rPr>
              <w:t>jmyslin2:  new function for Sentinel</w:t>
            </w:r>
          </w:p>
        </w:tc>
      </w:tr>
      <w:tr w:rsidR="00555930" w:rsidRPr="009348EC" w14:paraId="69504651" w14:textId="77777777" w:rsidTr="008B11E9">
        <w:trPr>
          <w:trHeight w:val="187"/>
          <w:jc w:val="center"/>
        </w:trPr>
        <w:tc>
          <w:tcPr>
            <w:tcW w:w="1718" w:type="dxa"/>
            <w:tcBorders>
              <w:left w:val="single" w:sz="6" w:space="0" w:color="auto"/>
              <w:right w:val="single" w:sz="6" w:space="0" w:color="auto"/>
            </w:tcBorders>
          </w:tcPr>
          <w:p w14:paraId="471DD1B7"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E033604" w14:textId="77777777" w:rsidR="00555930" w:rsidRPr="00555930" w:rsidRDefault="00FB255D" w:rsidP="00555930">
            <w:pPr>
              <w:rPr>
                <w:rFonts w:cs="Arial"/>
                <w:sz w:val="16"/>
                <w:szCs w:val="16"/>
              </w:rPr>
            </w:pPr>
            <w:r w:rsidRPr="00555930">
              <w:rPr>
                <w:rFonts w:cs="Arial"/>
                <w:sz w:val="16"/>
                <w:szCs w:val="16"/>
              </w:rPr>
              <w:t>PWRMAN-UC-REQ-486459/A-Enter Sentinel Power Mode for possible intrusion event</w:t>
            </w:r>
          </w:p>
        </w:tc>
        <w:tc>
          <w:tcPr>
            <w:tcW w:w="4582" w:type="dxa"/>
            <w:tcBorders>
              <w:top w:val="single" w:sz="6" w:space="0" w:color="auto"/>
              <w:left w:val="single" w:sz="6" w:space="0" w:color="auto"/>
              <w:bottom w:val="single" w:sz="6" w:space="0" w:color="auto"/>
              <w:right w:val="single" w:sz="6" w:space="0" w:color="auto"/>
            </w:tcBorders>
            <w:vAlign w:val="center"/>
          </w:tcPr>
          <w:p w14:paraId="3C3C1DCE" w14:textId="77777777" w:rsidR="00555930" w:rsidRPr="00555930" w:rsidRDefault="00FB255D" w:rsidP="00555930">
            <w:pPr>
              <w:rPr>
                <w:rFonts w:cs="Calibri"/>
                <w:sz w:val="16"/>
                <w:szCs w:val="16"/>
              </w:rPr>
            </w:pPr>
            <w:r w:rsidRPr="00555930">
              <w:rPr>
                <w:rFonts w:cs="Calibri"/>
                <w:sz w:val="16"/>
                <w:szCs w:val="16"/>
              </w:rPr>
              <w:t>jmyslin2:  new use case for Sentinel Power Mode</w:t>
            </w:r>
          </w:p>
        </w:tc>
      </w:tr>
      <w:tr w:rsidR="00555930" w:rsidRPr="009348EC" w14:paraId="445AB0D0" w14:textId="77777777" w:rsidTr="008B11E9">
        <w:trPr>
          <w:trHeight w:val="187"/>
          <w:jc w:val="center"/>
        </w:trPr>
        <w:tc>
          <w:tcPr>
            <w:tcW w:w="1718" w:type="dxa"/>
            <w:tcBorders>
              <w:left w:val="single" w:sz="6" w:space="0" w:color="auto"/>
              <w:right w:val="single" w:sz="6" w:space="0" w:color="auto"/>
            </w:tcBorders>
          </w:tcPr>
          <w:p w14:paraId="47A69380"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C757BED" w14:textId="77777777" w:rsidR="00555930" w:rsidRPr="00555930" w:rsidRDefault="00FB255D" w:rsidP="00555930">
            <w:pPr>
              <w:rPr>
                <w:rFonts w:cs="Arial"/>
                <w:sz w:val="16"/>
                <w:szCs w:val="16"/>
              </w:rPr>
            </w:pPr>
            <w:r w:rsidRPr="00555930">
              <w:rPr>
                <w:rFonts w:cs="Arial"/>
                <w:sz w:val="16"/>
                <w:szCs w:val="16"/>
              </w:rPr>
              <w:t>PWRMAN-UC-REQ-486797/A-Exit Sentinel Power Mode - Sentinel Setting Disabled</w:t>
            </w:r>
          </w:p>
        </w:tc>
        <w:tc>
          <w:tcPr>
            <w:tcW w:w="4582" w:type="dxa"/>
            <w:tcBorders>
              <w:top w:val="single" w:sz="6" w:space="0" w:color="auto"/>
              <w:left w:val="single" w:sz="6" w:space="0" w:color="auto"/>
              <w:bottom w:val="single" w:sz="6" w:space="0" w:color="auto"/>
              <w:right w:val="single" w:sz="6" w:space="0" w:color="auto"/>
            </w:tcBorders>
            <w:vAlign w:val="center"/>
          </w:tcPr>
          <w:p w14:paraId="2220188D" w14:textId="77777777" w:rsidR="00555930" w:rsidRPr="00555930" w:rsidRDefault="00FB255D" w:rsidP="00555930">
            <w:pPr>
              <w:rPr>
                <w:rFonts w:cs="Calibri"/>
                <w:sz w:val="16"/>
                <w:szCs w:val="16"/>
              </w:rPr>
            </w:pPr>
            <w:r w:rsidRPr="00555930">
              <w:rPr>
                <w:rFonts w:cs="Calibri"/>
                <w:sz w:val="16"/>
                <w:szCs w:val="16"/>
              </w:rPr>
              <w:t>jmyslin2:  new use case Sentinel Power Mode</w:t>
            </w:r>
          </w:p>
        </w:tc>
      </w:tr>
      <w:tr w:rsidR="00555930" w:rsidRPr="009348EC" w14:paraId="0F92B1D8" w14:textId="77777777" w:rsidTr="008B11E9">
        <w:trPr>
          <w:trHeight w:val="187"/>
          <w:jc w:val="center"/>
        </w:trPr>
        <w:tc>
          <w:tcPr>
            <w:tcW w:w="1718" w:type="dxa"/>
            <w:tcBorders>
              <w:left w:val="single" w:sz="6" w:space="0" w:color="auto"/>
              <w:right w:val="single" w:sz="6" w:space="0" w:color="auto"/>
            </w:tcBorders>
          </w:tcPr>
          <w:p w14:paraId="663E025D"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3ED8BB7" w14:textId="77777777" w:rsidR="00555930" w:rsidRPr="00555930" w:rsidRDefault="00FB255D" w:rsidP="00555930">
            <w:pPr>
              <w:rPr>
                <w:rFonts w:cs="Arial"/>
                <w:sz w:val="16"/>
                <w:szCs w:val="16"/>
              </w:rPr>
            </w:pPr>
            <w:r w:rsidRPr="00555930">
              <w:rPr>
                <w:rFonts w:cs="Arial"/>
                <w:sz w:val="16"/>
                <w:szCs w:val="16"/>
              </w:rPr>
              <w:t>PWRMAN-UC-REQ-486798/A-Exit Sentinel Power Mode - Timer Expires</w:t>
            </w:r>
          </w:p>
        </w:tc>
        <w:tc>
          <w:tcPr>
            <w:tcW w:w="4582" w:type="dxa"/>
            <w:tcBorders>
              <w:top w:val="single" w:sz="6" w:space="0" w:color="auto"/>
              <w:left w:val="single" w:sz="6" w:space="0" w:color="auto"/>
              <w:bottom w:val="single" w:sz="6" w:space="0" w:color="auto"/>
              <w:right w:val="single" w:sz="6" w:space="0" w:color="auto"/>
            </w:tcBorders>
            <w:vAlign w:val="center"/>
          </w:tcPr>
          <w:p w14:paraId="7B15D4D4" w14:textId="77777777" w:rsidR="00555930" w:rsidRPr="00555930" w:rsidRDefault="00FB255D" w:rsidP="00555930">
            <w:pPr>
              <w:rPr>
                <w:rFonts w:cs="Calibri"/>
                <w:sz w:val="16"/>
                <w:szCs w:val="16"/>
              </w:rPr>
            </w:pPr>
            <w:r w:rsidRPr="00555930">
              <w:rPr>
                <w:rFonts w:cs="Calibri"/>
                <w:sz w:val="16"/>
                <w:szCs w:val="16"/>
              </w:rPr>
              <w:t>jmyslin2:  new use case Sentinel Power Mode</w:t>
            </w:r>
          </w:p>
        </w:tc>
      </w:tr>
      <w:tr w:rsidR="00555930" w:rsidRPr="009348EC" w14:paraId="5865F27E" w14:textId="77777777" w:rsidTr="008B11E9">
        <w:trPr>
          <w:trHeight w:val="187"/>
          <w:jc w:val="center"/>
        </w:trPr>
        <w:tc>
          <w:tcPr>
            <w:tcW w:w="1718" w:type="dxa"/>
            <w:tcBorders>
              <w:left w:val="single" w:sz="6" w:space="0" w:color="auto"/>
              <w:right w:val="single" w:sz="6" w:space="0" w:color="auto"/>
            </w:tcBorders>
          </w:tcPr>
          <w:p w14:paraId="09BD6372"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419CB3D4" w14:textId="77777777" w:rsidR="00555930" w:rsidRPr="00555930" w:rsidRDefault="00FB255D" w:rsidP="00555930">
            <w:pPr>
              <w:rPr>
                <w:rFonts w:cs="Arial"/>
                <w:sz w:val="16"/>
                <w:szCs w:val="16"/>
              </w:rPr>
            </w:pPr>
            <w:r w:rsidRPr="00555930">
              <w:rPr>
                <w:rFonts w:cs="Arial"/>
                <w:sz w:val="16"/>
                <w:szCs w:val="16"/>
              </w:rPr>
              <w:t>PWRMAN-UC-REQ-486817/A-Exit Sentinel Power Mode - No Recording Storage Device available</w:t>
            </w:r>
          </w:p>
        </w:tc>
        <w:tc>
          <w:tcPr>
            <w:tcW w:w="4582" w:type="dxa"/>
            <w:tcBorders>
              <w:top w:val="single" w:sz="6" w:space="0" w:color="auto"/>
              <w:left w:val="single" w:sz="6" w:space="0" w:color="auto"/>
              <w:bottom w:val="single" w:sz="6" w:space="0" w:color="auto"/>
              <w:right w:val="single" w:sz="6" w:space="0" w:color="auto"/>
            </w:tcBorders>
            <w:vAlign w:val="center"/>
          </w:tcPr>
          <w:p w14:paraId="33AB9453" w14:textId="77777777" w:rsidR="00555930" w:rsidRPr="00555930" w:rsidRDefault="00FB255D" w:rsidP="00555930">
            <w:pPr>
              <w:rPr>
                <w:rFonts w:cs="Calibri"/>
                <w:sz w:val="16"/>
                <w:szCs w:val="16"/>
              </w:rPr>
            </w:pPr>
            <w:r w:rsidRPr="00555930">
              <w:rPr>
                <w:rFonts w:cs="Calibri"/>
                <w:sz w:val="16"/>
                <w:szCs w:val="16"/>
              </w:rPr>
              <w:t>jmyslin2:   new use case for Sentinel Power Mode</w:t>
            </w:r>
          </w:p>
        </w:tc>
      </w:tr>
      <w:tr w:rsidR="00555930" w:rsidRPr="009348EC" w14:paraId="69722CA4" w14:textId="77777777" w:rsidTr="008B11E9">
        <w:trPr>
          <w:trHeight w:val="187"/>
          <w:jc w:val="center"/>
        </w:trPr>
        <w:tc>
          <w:tcPr>
            <w:tcW w:w="1718" w:type="dxa"/>
            <w:tcBorders>
              <w:left w:val="single" w:sz="6" w:space="0" w:color="auto"/>
              <w:right w:val="single" w:sz="6" w:space="0" w:color="auto"/>
            </w:tcBorders>
          </w:tcPr>
          <w:p w14:paraId="5A14AA68"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5DA416E" w14:textId="77777777" w:rsidR="00555930" w:rsidRPr="00555930" w:rsidRDefault="00FB255D" w:rsidP="00555930">
            <w:pPr>
              <w:rPr>
                <w:rFonts w:cs="Arial"/>
                <w:sz w:val="16"/>
                <w:szCs w:val="16"/>
              </w:rPr>
            </w:pPr>
            <w:r w:rsidRPr="00555930">
              <w:rPr>
                <w:rFonts w:cs="Arial"/>
                <w:sz w:val="16"/>
                <w:szCs w:val="16"/>
              </w:rPr>
              <w:t>PWRMAN-UC-REQ-488157/A-Exit Sentinel Power Mode - Record to Storage Device Setting is Disabled</w:t>
            </w:r>
          </w:p>
        </w:tc>
        <w:tc>
          <w:tcPr>
            <w:tcW w:w="4582" w:type="dxa"/>
            <w:tcBorders>
              <w:top w:val="single" w:sz="6" w:space="0" w:color="auto"/>
              <w:left w:val="single" w:sz="6" w:space="0" w:color="auto"/>
              <w:bottom w:val="single" w:sz="6" w:space="0" w:color="auto"/>
              <w:right w:val="single" w:sz="6" w:space="0" w:color="auto"/>
            </w:tcBorders>
            <w:vAlign w:val="center"/>
          </w:tcPr>
          <w:p w14:paraId="010CF726" w14:textId="77777777" w:rsidR="00555930" w:rsidRPr="00555930" w:rsidRDefault="00FB255D" w:rsidP="00555930">
            <w:pPr>
              <w:rPr>
                <w:rFonts w:cs="Calibri"/>
                <w:sz w:val="16"/>
                <w:szCs w:val="16"/>
              </w:rPr>
            </w:pPr>
            <w:r w:rsidRPr="00555930">
              <w:rPr>
                <w:rFonts w:cs="Calibri"/>
                <w:sz w:val="16"/>
                <w:szCs w:val="16"/>
              </w:rPr>
              <w:t>jmyslin2:  new use cas</w:t>
            </w:r>
            <w:r w:rsidRPr="00555930">
              <w:rPr>
                <w:rFonts w:cs="Calibri"/>
                <w:sz w:val="16"/>
                <w:szCs w:val="16"/>
              </w:rPr>
              <w:t>e for Sentinel Power Mode</w:t>
            </w:r>
          </w:p>
        </w:tc>
      </w:tr>
      <w:tr w:rsidR="00555930" w:rsidRPr="009348EC" w14:paraId="3C3DBAC9" w14:textId="77777777" w:rsidTr="008B11E9">
        <w:trPr>
          <w:trHeight w:val="187"/>
          <w:jc w:val="center"/>
        </w:trPr>
        <w:tc>
          <w:tcPr>
            <w:tcW w:w="1718" w:type="dxa"/>
            <w:tcBorders>
              <w:left w:val="single" w:sz="6" w:space="0" w:color="auto"/>
              <w:right w:val="single" w:sz="6" w:space="0" w:color="auto"/>
            </w:tcBorders>
          </w:tcPr>
          <w:p w14:paraId="5C27867D"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35F58D3" w14:textId="77777777" w:rsidR="00555930" w:rsidRPr="00555930" w:rsidRDefault="00FB255D" w:rsidP="00555930">
            <w:pPr>
              <w:rPr>
                <w:rFonts w:cs="Arial"/>
                <w:sz w:val="16"/>
                <w:szCs w:val="16"/>
              </w:rPr>
            </w:pPr>
            <w:r w:rsidRPr="00555930">
              <w:rPr>
                <w:rFonts w:cs="Arial"/>
                <w:sz w:val="16"/>
                <w:szCs w:val="16"/>
              </w:rPr>
              <w:t>PWRMAN-SR-REQ-486469/A-Power States when Sentinel Power Mode is Not Supported</w:t>
            </w:r>
          </w:p>
        </w:tc>
        <w:tc>
          <w:tcPr>
            <w:tcW w:w="4582" w:type="dxa"/>
            <w:tcBorders>
              <w:top w:val="single" w:sz="6" w:space="0" w:color="auto"/>
              <w:left w:val="single" w:sz="6" w:space="0" w:color="auto"/>
              <w:bottom w:val="single" w:sz="6" w:space="0" w:color="auto"/>
              <w:right w:val="single" w:sz="6" w:space="0" w:color="auto"/>
            </w:tcBorders>
            <w:vAlign w:val="center"/>
          </w:tcPr>
          <w:p w14:paraId="2BDF9AAD" w14:textId="77777777" w:rsidR="00555930" w:rsidRPr="00555930" w:rsidRDefault="00FB255D" w:rsidP="00555930">
            <w:pPr>
              <w:rPr>
                <w:rFonts w:cs="Calibri"/>
                <w:sz w:val="16"/>
                <w:szCs w:val="16"/>
              </w:rPr>
            </w:pPr>
            <w:r w:rsidRPr="00555930">
              <w:rPr>
                <w:rFonts w:cs="Calibri"/>
                <w:sz w:val="16"/>
                <w:szCs w:val="16"/>
              </w:rPr>
              <w:t>jmyslin2:  New Sentinel power mode requirement</w:t>
            </w:r>
          </w:p>
        </w:tc>
      </w:tr>
      <w:tr w:rsidR="00555930" w:rsidRPr="009348EC" w14:paraId="4B9E74B8" w14:textId="77777777" w:rsidTr="008B11E9">
        <w:trPr>
          <w:trHeight w:val="187"/>
          <w:jc w:val="center"/>
        </w:trPr>
        <w:tc>
          <w:tcPr>
            <w:tcW w:w="1718" w:type="dxa"/>
            <w:tcBorders>
              <w:left w:val="single" w:sz="6" w:space="0" w:color="auto"/>
              <w:right w:val="single" w:sz="6" w:space="0" w:color="auto"/>
            </w:tcBorders>
          </w:tcPr>
          <w:p w14:paraId="273385FD"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7EA813FF" w14:textId="77777777" w:rsidR="00555930" w:rsidRPr="00555930" w:rsidRDefault="00FB255D" w:rsidP="00555930">
            <w:pPr>
              <w:rPr>
                <w:rFonts w:cs="Arial"/>
                <w:sz w:val="16"/>
                <w:szCs w:val="16"/>
              </w:rPr>
            </w:pPr>
            <w:r w:rsidRPr="00555930">
              <w:rPr>
                <w:rFonts w:cs="Arial"/>
                <w:sz w:val="16"/>
                <w:szCs w:val="16"/>
              </w:rPr>
              <w:t>PWRMAN-SR-REQ-486497/A-Entering Sentinel Power Mode</w:t>
            </w:r>
          </w:p>
        </w:tc>
        <w:tc>
          <w:tcPr>
            <w:tcW w:w="4582" w:type="dxa"/>
            <w:tcBorders>
              <w:top w:val="single" w:sz="6" w:space="0" w:color="auto"/>
              <w:left w:val="single" w:sz="6" w:space="0" w:color="auto"/>
              <w:bottom w:val="single" w:sz="6" w:space="0" w:color="auto"/>
              <w:right w:val="single" w:sz="6" w:space="0" w:color="auto"/>
            </w:tcBorders>
            <w:vAlign w:val="center"/>
          </w:tcPr>
          <w:p w14:paraId="11141CB8" w14:textId="77777777" w:rsidR="00555930" w:rsidRPr="00555930" w:rsidRDefault="00FB255D" w:rsidP="00555930">
            <w:pPr>
              <w:rPr>
                <w:rFonts w:cs="Calibri"/>
                <w:sz w:val="16"/>
                <w:szCs w:val="16"/>
              </w:rPr>
            </w:pPr>
            <w:r w:rsidRPr="00555930">
              <w:rPr>
                <w:rFonts w:cs="Calibri"/>
                <w:sz w:val="16"/>
                <w:szCs w:val="16"/>
              </w:rPr>
              <w:t>jmyslin2:  new requirement for Sentinel power mod</w:t>
            </w:r>
            <w:r w:rsidRPr="00555930">
              <w:rPr>
                <w:rFonts w:cs="Calibri"/>
                <w:sz w:val="16"/>
                <w:szCs w:val="16"/>
              </w:rPr>
              <w:t>e</w:t>
            </w:r>
          </w:p>
        </w:tc>
      </w:tr>
      <w:tr w:rsidR="00555930" w:rsidRPr="009348EC" w14:paraId="14098D74" w14:textId="77777777" w:rsidTr="008B11E9">
        <w:trPr>
          <w:trHeight w:val="187"/>
          <w:jc w:val="center"/>
        </w:trPr>
        <w:tc>
          <w:tcPr>
            <w:tcW w:w="1718" w:type="dxa"/>
            <w:tcBorders>
              <w:left w:val="single" w:sz="6" w:space="0" w:color="auto"/>
              <w:right w:val="single" w:sz="6" w:space="0" w:color="auto"/>
            </w:tcBorders>
          </w:tcPr>
          <w:p w14:paraId="18F08153"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5D9E15C2" w14:textId="77777777" w:rsidR="00555930" w:rsidRPr="00555930" w:rsidRDefault="00FB255D" w:rsidP="00555930">
            <w:pPr>
              <w:rPr>
                <w:rFonts w:cs="Arial"/>
                <w:sz w:val="16"/>
                <w:szCs w:val="16"/>
              </w:rPr>
            </w:pPr>
            <w:r w:rsidRPr="00555930">
              <w:rPr>
                <w:rFonts w:cs="Arial"/>
                <w:sz w:val="16"/>
                <w:szCs w:val="16"/>
              </w:rPr>
              <w:t>PWRMAN-SR-REQ-486537/A-Exiting Sentinel Power Mode</w:t>
            </w:r>
          </w:p>
        </w:tc>
        <w:tc>
          <w:tcPr>
            <w:tcW w:w="4582" w:type="dxa"/>
            <w:tcBorders>
              <w:top w:val="single" w:sz="6" w:space="0" w:color="auto"/>
              <w:left w:val="single" w:sz="6" w:space="0" w:color="auto"/>
              <w:bottom w:val="single" w:sz="6" w:space="0" w:color="auto"/>
              <w:right w:val="single" w:sz="6" w:space="0" w:color="auto"/>
            </w:tcBorders>
            <w:vAlign w:val="center"/>
          </w:tcPr>
          <w:p w14:paraId="14B58DB1" w14:textId="77777777" w:rsidR="00555930" w:rsidRPr="00555930" w:rsidRDefault="00FB255D" w:rsidP="00555930">
            <w:pPr>
              <w:rPr>
                <w:rFonts w:cs="Calibri"/>
                <w:sz w:val="16"/>
                <w:szCs w:val="16"/>
              </w:rPr>
            </w:pPr>
            <w:r w:rsidRPr="00555930">
              <w:rPr>
                <w:rFonts w:cs="Calibri"/>
                <w:sz w:val="16"/>
                <w:szCs w:val="16"/>
              </w:rPr>
              <w:t>jmyslin2:  new requirement for exiting Sentinel power mode</w:t>
            </w:r>
          </w:p>
        </w:tc>
      </w:tr>
      <w:tr w:rsidR="00555930" w:rsidRPr="009348EC" w14:paraId="65449386" w14:textId="77777777" w:rsidTr="008B11E9">
        <w:trPr>
          <w:trHeight w:val="187"/>
          <w:jc w:val="center"/>
        </w:trPr>
        <w:tc>
          <w:tcPr>
            <w:tcW w:w="1718" w:type="dxa"/>
            <w:tcBorders>
              <w:left w:val="single" w:sz="6" w:space="0" w:color="auto"/>
              <w:right w:val="single" w:sz="6" w:space="0" w:color="auto"/>
            </w:tcBorders>
          </w:tcPr>
          <w:p w14:paraId="4D845FED"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6A60D732" w14:textId="77777777" w:rsidR="00555930" w:rsidRPr="00555930" w:rsidRDefault="00FB255D" w:rsidP="00555930">
            <w:pPr>
              <w:rPr>
                <w:rFonts w:cs="Arial"/>
                <w:sz w:val="16"/>
                <w:szCs w:val="16"/>
              </w:rPr>
            </w:pPr>
            <w:r w:rsidRPr="00555930">
              <w:rPr>
                <w:rFonts w:cs="Arial"/>
                <w:sz w:val="16"/>
                <w:szCs w:val="16"/>
              </w:rPr>
              <w:t>PWRMAN-TMR-REQ-486516/A-</w:t>
            </w:r>
            <w:proofErr w:type="spellStart"/>
            <w:r w:rsidRPr="00555930">
              <w:rPr>
                <w:rFonts w:cs="Arial"/>
                <w:sz w:val="16"/>
                <w:szCs w:val="16"/>
              </w:rPr>
              <w:t>T_SentinelPwrMde</w:t>
            </w:r>
            <w:proofErr w:type="spellEnd"/>
          </w:p>
        </w:tc>
        <w:tc>
          <w:tcPr>
            <w:tcW w:w="4582" w:type="dxa"/>
            <w:tcBorders>
              <w:top w:val="single" w:sz="6" w:space="0" w:color="auto"/>
              <w:left w:val="single" w:sz="6" w:space="0" w:color="auto"/>
              <w:bottom w:val="single" w:sz="6" w:space="0" w:color="auto"/>
              <w:right w:val="single" w:sz="6" w:space="0" w:color="auto"/>
            </w:tcBorders>
            <w:vAlign w:val="center"/>
          </w:tcPr>
          <w:p w14:paraId="202C79AD" w14:textId="77777777" w:rsidR="00555930" w:rsidRPr="00555930" w:rsidRDefault="00FB255D" w:rsidP="00555930">
            <w:pPr>
              <w:rPr>
                <w:rFonts w:cs="Calibri"/>
                <w:sz w:val="16"/>
                <w:szCs w:val="16"/>
              </w:rPr>
            </w:pPr>
            <w:r w:rsidRPr="00555930">
              <w:rPr>
                <w:rFonts w:cs="Calibri"/>
                <w:sz w:val="16"/>
                <w:szCs w:val="16"/>
              </w:rPr>
              <w:t>jmyslin2: new Sentinel power mode timing requirement</w:t>
            </w:r>
          </w:p>
        </w:tc>
      </w:tr>
      <w:tr w:rsidR="00555930" w:rsidRPr="009348EC" w14:paraId="62326B9A" w14:textId="77777777" w:rsidTr="008B11E9">
        <w:trPr>
          <w:trHeight w:val="187"/>
          <w:jc w:val="center"/>
        </w:trPr>
        <w:tc>
          <w:tcPr>
            <w:tcW w:w="1718" w:type="dxa"/>
            <w:tcBorders>
              <w:left w:val="single" w:sz="6" w:space="0" w:color="auto"/>
              <w:bottom w:val="single" w:sz="4" w:space="0" w:color="auto"/>
              <w:right w:val="single" w:sz="6" w:space="0" w:color="auto"/>
            </w:tcBorders>
          </w:tcPr>
          <w:p w14:paraId="12DC65EE" w14:textId="77777777" w:rsidR="00555930" w:rsidRDefault="00FB255D" w:rsidP="00555930">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C3F24AB" w14:textId="77777777" w:rsidR="00555930" w:rsidRPr="00555930" w:rsidRDefault="00FB255D" w:rsidP="00555930">
            <w:pPr>
              <w:rPr>
                <w:rFonts w:cs="Arial"/>
                <w:sz w:val="16"/>
                <w:szCs w:val="16"/>
              </w:rPr>
            </w:pPr>
            <w:r w:rsidRPr="00555930">
              <w:rPr>
                <w:rFonts w:cs="Arial"/>
                <w:sz w:val="16"/>
                <w:szCs w:val="16"/>
              </w:rPr>
              <w:t>PWRMAN-STM-REQ-487717/A-Sentinel Power Mode State Diagram</w:t>
            </w:r>
          </w:p>
        </w:tc>
        <w:tc>
          <w:tcPr>
            <w:tcW w:w="4582" w:type="dxa"/>
            <w:tcBorders>
              <w:top w:val="single" w:sz="6" w:space="0" w:color="auto"/>
              <w:left w:val="single" w:sz="6" w:space="0" w:color="auto"/>
              <w:bottom w:val="single" w:sz="6" w:space="0" w:color="auto"/>
              <w:right w:val="single" w:sz="6" w:space="0" w:color="auto"/>
            </w:tcBorders>
            <w:vAlign w:val="center"/>
          </w:tcPr>
          <w:p w14:paraId="0D6E795C" w14:textId="77777777" w:rsidR="00555930" w:rsidRPr="00555930" w:rsidRDefault="00FB255D" w:rsidP="00555930">
            <w:pPr>
              <w:rPr>
                <w:rFonts w:cs="Calibri"/>
                <w:sz w:val="16"/>
                <w:szCs w:val="16"/>
              </w:rPr>
            </w:pPr>
            <w:r w:rsidRPr="00555930">
              <w:rPr>
                <w:rFonts w:cs="Calibri"/>
                <w:sz w:val="16"/>
                <w:szCs w:val="16"/>
              </w:rPr>
              <w:t>jmyslin2: new Sentinel power mode state diagram</w:t>
            </w:r>
          </w:p>
        </w:tc>
      </w:tr>
      <w:tr w:rsidR="00CD63B8" w14:paraId="607A5ACB" w14:textId="77777777" w:rsidTr="008B11E9">
        <w:trPr>
          <w:trHeight w:val="245"/>
          <w:jc w:val="center"/>
        </w:trPr>
        <w:tc>
          <w:tcPr>
            <w:tcW w:w="1718" w:type="dxa"/>
            <w:tcBorders>
              <w:top w:val="single" w:sz="6" w:space="0" w:color="auto"/>
              <w:left w:val="single" w:sz="6" w:space="0" w:color="auto"/>
              <w:bottom w:val="single" w:sz="6" w:space="0" w:color="auto"/>
              <w:right w:val="nil"/>
            </w:tcBorders>
            <w:shd w:val="thinDiagCross" w:color="auto" w:fill="D9D9D9" w:themeFill="background1" w:themeFillShade="D9"/>
          </w:tcPr>
          <w:p w14:paraId="4356E117" w14:textId="77777777" w:rsidR="00CD63B8" w:rsidRDefault="00FB255D" w:rsidP="002C002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14:paraId="770609A4" w14:textId="77777777" w:rsidR="00CD63B8" w:rsidRDefault="00FB255D" w:rsidP="002C002D">
            <w:pPr>
              <w:spacing w:line="276" w:lineRule="auto"/>
              <w:jc w:val="center"/>
              <w:rPr>
                <w:rFonts w:cs="Arial"/>
                <w:b/>
                <w:sz w:val="16"/>
                <w:lang w:val="fr-FR"/>
              </w:rPr>
            </w:pPr>
          </w:p>
        </w:tc>
        <w:tc>
          <w:tcPr>
            <w:tcW w:w="3696" w:type="dxa"/>
            <w:tcBorders>
              <w:top w:val="single" w:sz="6" w:space="0" w:color="auto"/>
              <w:left w:val="nil"/>
              <w:bottom w:val="single" w:sz="6" w:space="0" w:color="auto"/>
              <w:right w:val="nil"/>
            </w:tcBorders>
            <w:shd w:val="thinDiagCross" w:color="auto" w:fill="D9D9D9" w:themeFill="background1" w:themeFillShade="D9"/>
          </w:tcPr>
          <w:p w14:paraId="3DACD40F" w14:textId="77777777" w:rsidR="00CD63B8" w:rsidRDefault="00FB255D" w:rsidP="002C002D">
            <w:pPr>
              <w:spacing w:line="276" w:lineRule="auto"/>
              <w:rPr>
                <w:rFonts w:cs="Arial"/>
                <w:b/>
                <w:sz w:val="16"/>
              </w:rPr>
            </w:pPr>
          </w:p>
        </w:tc>
        <w:tc>
          <w:tcPr>
            <w:tcW w:w="4582" w:type="dxa"/>
            <w:tcBorders>
              <w:top w:val="single" w:sz="6" w:space="0" w:color="auto"/>
              <w:left w:val="nil"/>
              <w:bottom w:val="single" w:sz="6" w:space="0" w:color="auto"/>
              <w:right w:val="single" w:sz="6" w:space="0" w:color="auto"/>
            </w:tcBorders>
            <w:shd w:val="thinDiagCross" w:color="auto" w:fill="D9D9D9" w:themeFill="background1" w:themeFillShade="D9"/>
          </w:tcPr>
          <w:p w14:paraId="2A502A7A" w14:textId="77777777" w:rsidR="00CD63B8" w:rsidRDefault="00FB255D" w:rsidP="002C002D">
            <w:pPr>
              <w:spacing w:line="276" w:lineRule="auto"/>
              <w:rPr>
                <w:rFonts w:cs="Arial"/>
                <w:b/>
                <w:sz w:val="16"/>
              </w:rPr>
            </w:pPr>
          </w:p>
        </w:tc>
      </w:tr>
      <w:tr w:rsidR="00CD63B8" w14:paraId="57A36A0B" w14:textId="77777777" w:rsidTr="008B11E9">
        <w:trPr>
          <w:trHeight w:val="245"/>
          <w:jc w:val="center"/>
        </w:trPr>
        <w:tc>
          <w:tcPr>
            <w:tcW w:w="1718" w:type="dxa"/>
            <w:tcBorders>
              <w:top w:val="single" w:sz="6" w:space="0" w:color="auto"/>
              <w:left w:val="single" w:sz="6" w:space="0" w:color="auto"/>
              <w:bottom w:val="single" w:sz="6" w:space="0" w:color="auto"/>
              <w:right w:val="single" w:sz="6" w:space="0" w:color="auto"/>
            </w:tcBorders>
            <w:hideMark/>
          </w:tcPr>
          <w:p w14:paraId="50F9FABB" w14:textId="77777777" w:rsidR="00CD63B8" w:rsidRDefault="00FB255D" w:rsidP="002C002D">
            <w:pPr>
              <w:spacing w:line="276" w:lineRule="auto"/>
              <w:rPr>
                <w:rFonts w:cs="Arial"/>
                <w:b/>
                <w:sz w:val="16"/>
                <w:szCs w:val="16"/>
                <w:lang w:val="fr-FR"/>
              </w:rPr>
            </w:pPr>
            <w:r>
              <w:rPr>
                <w:rFonts w:cs="Arial"/>
                <w:b/>
                <w:sz w:val="16"/>
                <w:szCs w:val="16"/>
              </w:rPr>
              <w:t>September 28, 2022</w:t>
            </w:r>
          </w:p>
        </w:tc>
        <w:tc>
          <w:tcPr>
            <w:tcW w:w="1066" w:type="dxa"/>
            <w:tcBorders>
              <w:top w:val="single" w:sz="6" w:space="0" w:color="auto"/>
              <w:left w:val="single" w:sz="6" w:space="0" w:color="auto"/>
              <w:bottom w:val="single" w:sz="6" w:space="0" w:color="auto"/>
              <w:right w:val="single" w:sz="6" w:space="0" w:color="auto"/>
            </w:tcBorders>
            <w:hideMark/>
          </w:tcPr>
          <w:p w14:paraId="2114C1BC" w14:textId="77777777" w:rsidR="00CD63B8" w:rsidRDefault="00FB255D" w:rsidP="002C002D">
            <w:pPr>
              <w:spacing w:line="276" w:lineRule="auto"/>
              <w:jc w:val="center"/>
              <w:rPr>
                <w:rFonts w:cs="Arial"/>
                <w:b/>
                <w:sz w:val="16"/>
                <w:lang w:val="fr-FR"/>
              </w:rPr>
            </w:pPr>
            <w:r>
              <w:rPr>
                <w:rFonts w:cs="Arial"/>
                <w:b/>
                <w:sz w:val="16"/>
                <w:lang w:val="fr-FR"/>
              </w:rPr>
              <w:t>1.18</w:t>
            </w:r>
          </w:p>
        </w:tc>
        <w:tc>
          <w:tcPr>
            <w:tcW w:w="8278" w:type="dxa"/>
            <w:gridSpan w:val="2"/>
            <w:tcBorders>
              <w:top w:val="single" w:sz="6" w:space="0" w:color="auto"/>
              <w:left w:val="single" w:sz="6" w:space="0" w:color="auto"/>
              <w:bottom w:val="single" w:sz="6" w:space="0" w:color="auto"/>
              <w:right w:val="single" w:sz="6" w:space="0" w:color="auto"/>
            </w:tcBorders>
            <w:hideMark/>
          </w:tcPr>
          <w:p w14:paraId="34590F0E" w14:textId="77777777" w:rsidR="00CD63B8" w:rsidRDefault="00FB255D" w:rsidP="002C002D">
            <w:pPr>
              <w:spacing w:line="276" w:lineRule="auto"/>
              <w:rPr>
                <w:rFonts w:cs="Arial"/>
                <w:b/>
                <w:sz w:val="16"/>
              </w:rPr>
            </w:pPr>
          </w:p>
        </w:tc>
      </w:tr>
      <w:tr w:rsidR="00CD63B8" w:rsidRPr="00555930" w14:paraId="436B257B" w14:textId="77777777" w:rsidTr="008B11E9">
        <w:trPr>
          <w:trHeight w:val="187"/>
          <w:jc w:val="center"/>
        </w:trPr>
        <w:tc>
          <w:tcPr>
            <w:tcW w:w="1718" w:type="dxa"/>
            <w:tcBorders>
              <w:top w:val="single" w:sz="6" w:space="0" w:color="auto"/>
              <w:left w:val="single" w:sz="6" w:space="0" w:color="auto"/>
              <w:bottom w:val="single" w:sz="4" w:space="0" w:color="auto"/>
              <w:right w:val="single" w:sz="6" w:space="0" w:color="auto"/>
            </w:tcBorders>
          </w:tcPr>
          <w:p w14:paraId="33281FA8" w14:textId="77777777" w:rsidR="00CD63B8" w:rsidRDefault="00FB255D" w:rsidP="00CD63B8">
            <w:pPr>
              <w:rPr>
                <w:rFonts w:cs="Arial"/>
                <w:sz w:val="16"/>
                <w:szCs w:val="16"/>
              </w:rPr>
            </w:pPr>
          </w:p>
        </w:tc>
        <w:tc>
          <w:tcPr>
            <w:tcW w:w="4762" w:type="dxa"/>
            <w:gridSpan w:val="2"/>
            <w:tcBorders>
              <w:top w:val="single" w:sz="6" w:space="0" w:color="auto"/>
              <w:left w:val="single" w:sz="6" w:space="0" w:color="auto"/>
              <w:bottom w:val="single" w:sz="6" w:space="0" w:color="auto"/>
              <w:right w:val="single" w:sz="6" w:space="0" w:color="auto"/>
            </w:tcBorders>
            <w:vAlign w:val="center"/>
          </w:tcPr>
          <w:p w14:paraId="25534CF2" w14:textId="77777777" w:rsidR="00CD63B8" w:rsidRPr="00CD63B8" w:rsidRDefault="00FB255D" w:rsidP="00CD63B8">
            <w:pPr>
              <w:rPr>
                <w:rFonts w:cs="Arial"/>
                <w:sz w:val="16"/>
                <w:szCs w:val="16"/>
              </w:rPr>
            </w:pPr>
            <w:r w:rsidRPr="00CD63B8">
              <w:rPr>
                <w:rFonts w:cs="Arial"/>
                <w:sz w:val="16"/>
                <w:szCs w:val="16"/>
              </w:rPr>
              <w:t xml:space="preserve">PWRMAN-SR-REQ-295465/B-Vehicle Low Power states and impact on ISM when </w:t>
            </w:r>
            <w:proofErr w:type="spellStart"/>
            <w:r w:rsidRPr="00CD63B8">
              <w:rPr>
                <w:rFonts w:cs="Arial"/>
                <w:sz w:val="16"/>
                <w:szCs w:val="16"/>
              </w:rPr>
              <w:t>KeyOffPwMde_D_Stat</w:t>
            </w:r>
            <w:proofErr w:type="spellEnd"/>
            <w:r w:rsidRPr="00CD63B8">
              <w:rPr>
                <w:rFonts w:cs="Arial"/>
                <w:sz w:val="16"/>
                <w:szCs w:val="16"/>
              </w:rPr>
              <w:t xml:space="preserve"> = ON</w:t>
            </w:r>
          </w:p>
        </w:tc>
        <w:tc>
          <w:tcPr>
            <w:tcW w:w="4582" w:type="dxa"/>
            <w:tcBorders>
              <w:top w:val="single" w:sz="6" w:space="0" w:color="auto"/>
              <w:left w:val="single" w:sz="6" w:space="0" w:color="auto"/>
              <w:bottom w:val="single" w:sz="6" w:space="0" w:color="auto"/>
              <w:right w:val="single" w:sz="6" w:space="0" w:color="auto"/>
            </w:tcBorders>
            <w:vAlign w:val="center"/>
          </w:tcPr>
          <w:p w14:paraId="07BB9C63" w14:textId="77777777" w:rsidR="00CD63B8" w:rsidRPr="00CD63B8" w:rsidRDefault="00FB255D" w:rsidP="00CD63B8">
            <w:pPr>
              <w:rPr>
                <w:rFonts w:cs="Calibri"/>
                <w:sz w:val="16"/>
                <w:szCs w:val="16"/>
              </w:rPr>
            </w:pPr>
            <w:r w:rsidRPr="00CD63B8">
              <w:rPr>
                <w:rFonts w:cs="Calibri"/>
                <w:sz w:val="16"/>
                <w:szCs w:val="16"/>
              </w:rPr>
              <w:t>jmyslin2:  removed transport mode as a condition for this requirement</w:t>
            </w:r>
          </w:p>
        </w:tc>
      </w:tr>
    </w:tbl>
    <w:p w14:paraId="0089BD46" w14:textId="77777777" w:rsidR="00CB582D" w:rsidRDefault="00FB255D" w:rsidP="00CB582D">
      <w:pPr>
        <w:jc w:val="center"/>
        <w:rPr>
          <w:rFonts w:cs="Arial"/>
          <w:b/>
          <w:sz w:val="36"/>
          <w:szCs w:val="36"/>
        </w:rPr>
      </w:pPr>
      <w:r>
        <w:rPr>
          <w:b/>
          <w:sz w:val="36"/>
          <w:szCs w:val="36"/>
        </w:rPr>
        <w:br w:type="page"/>
      </w:r>
      <w:r>
        <w:rPr>
          <w:rFonts w:cs="Arial"/>
          <w:b/>
          <w:sz w:val="36"/>
          <w:szCs w:val="36"/>
        </w:rPr>
        <w:t>Table of Contents</w:t>
      </w:r>
    </w:p>
    <w:p w14:paraId="3F2ED4E3" w14:textId="77777777" w:rsidR="008B11E9" w:rsidRDefault="00FB255D">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15265541" w:history="1">
        <w:r w:rsidR="008B11E9" w:rsidRPr="009D174C">
          <w:rPr>
            <w:rStyle w:val="Hyperlink"/>
            <w:rFonts w:cs="Arial"/>
            <w:bCs/>
            <w:noProof/>
          </w:rPr>
          <w:t>Revision History</w:t>
        </w:r>
        <w:r w:rsidR="008B11E9">
          <w:rPr>
            <w:noProof/>
            <w:webHidden/>
          </w:rPr>
          <w:tab/>
        </w:r>
        <w:r w:rsidR="008B11E9">
          <w:rPr>
            <w:noProof/>
            <w:webHidden/>
          </w:rPr>
          <w:fldChar w:fldCharType="begin"/>
        </w:r>
        <w:r w:rsidR="008B11E9">
          <w:rPr>
            <w:noProof/>
            <w:webHidden/>
          </w:rPr>
          <w:instrText xml:space="preserve"> PAGEREF _Toc115265541 \h </w:instrText>
        </w:r>
        <w:r w:rsidR="008B11E9">
          <w:rPr>
            <w:noProof/>
            <w:webHidden/>
          </w:rPr>
        </w:r>
        <w:r w:rsidR="008B11E9">
          <w:rPr>
            <w:noProof/>
            <w:webHidden/>
          </w:rPr>
          <w:fldChar w:fldCharType="separate"/>
        </w:r>
        <w:r w:rsidR="008B11E9">
          <w:rPr>
            <w:noProof/>
            <w:webHidden/>
          </w:rPr>
          <w:t>2</w:t>
        </w:r>
        <w:r w:rsidR="008B11E9">
          <w:rPr>
            <w:noProof/>
            <w:webHidden/>
          </w:rPr>
          <w:fldChar w:fldCharType="end"/>
        </w:r>
      </w:hyperlink>
    </w:p>
    <w:p w14:paraId="02A9D3A0" w14:textId="77777777" w:rsidR="008B11E9" w:rsidRDefault="008B11E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265542" w:history="1">
        <w:r w:rsidRPr="009D174C">
          <w:rPr>
            <w:rStyle w:val="Hyperlink"/>
            <w:noProof/>
          </w:rPr>
          <w:t>1</w:t>
        </w:r>
        <w:r>
          <w:rPr>
            <w:rFonts w:asciiTheme="minorHAnsi" w:eastAsiaTheme="minorEastAsia" w:hAnsiTheme="minorHAnsi" w:cstheme="minorBidi"/>
            <w:b w:val="0"/>
            <w:smallCaps w:val="0"/>
            <w:noProof/>
            <w:sz w:val="22"/>
            <w:szCs w:val="22"/>
          </w:rPr>
          <w:tab/>
        </w:r>
        <w:r w:rsidRPr="009D174C">
          <w:rPr>
            <w:rStyle w:val="Hyperlink"/>
            <w:noProof/>
          </w:rPr>
          <w:t>Architecture Design</w:t>
        </w:r>
        <w:r>
          <w:rPr>
            <w:noProof/>
            <w:webHidden/>
          </w:rPr>
          <w:tab/>
        </w:r>
        <w:r>
          <w:rPr>
            <w:noProof/>
            <w:webHidden/>
          </w:rPr>
          <w:fldChar w:fldCharType="begin"/>
        </w:r>
        <w:r>
          <w:rPr>
            <w:noProof/>
            <w:webHidden/>
          </w:rPr>
          <w:instrText xml:space="preserve"> PAGEREF _Toc115265542 \h </w:instrText>
        </w:r>
        <w:r>
          <w:rPr>
            <w:noProof/>
            <w:webHidden/>
          </w:rPr>
        </w:r>
        <w:r>
          <w:rPr>
            <w:noProof/>
            <w:webHidden/>
          </w:rPr>
          <w:fldChar w:fldCharType="separate"/>
        </w:r>
        <w:r>
          <w:rPr>
            <w:noProof/>
            <w:webHidden/>
          </w:rPr>
          <w:t>11</w:t>
        </w:r>
        <w:r>
          <w:rPr>
            <w:noProof/>
            <w:webHidden/>
          </w:rPr>
          <w:fldChar w:fldCharType="end"/>
        </w:r>
      </w:hyperlink>
    </w:p>
    <w:p w14:paraId="482840D2"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43" w:history="1">
        <w:r w:rsidRPr="009D174C">
          <w:rPr>
            <w:rStyle w:val="Hyperlink"/>
            <w:noProof/>
          </w:rPr>
          <w:t>1.1</w:t>
        </w:r>
        <w:r>
          <w:rPr>
            <w:rFonts w:asciiTheme="minorHAnsi" w:eastAsiaTheme="minorEastAsia" w:hAnsiTheme="minorHAnsi" w:cstheme="minorBidi"/>
            <w:i w:val="0"/>
            <w:noProof/>
            <w:sz w:val="22"/>
            <w:szCs w:val="22"/>
          </w:rPr>
          <w:tab/>
        </w:r>
        <w:r w:rsidRPr="009D174C">
          <w:rPr>
            <w:rStyle w:val="Hyperlink"/>
            <w:noProof/>
          </w:rPr>
          <w:t>Interface Requirements - APIM</w:t>
        </w:r>
        <w:r>
          <w:rPr>
            <w:noProof/>
            <w:webHidden/>
          </w:rPr>
          <w:tab/>
        </w:r>
        <w:r>
          <w:rPr>
            <w:noProof/>
            <w:webHidden/>
          </w:rPr>
          <w:fldChar w:fldCharType="begin"/>
        </w:r>
        <w:r>
          <w:rPr>
            <w:noProof/>
            <w:webHidden/>
          </w:rPr>
          <w:instrText xml:space="preserve"> PAGEREF _Toc115265543 \h </w:instrText>
        </w:r>
        <w:r>
          <w:rPr>
            <w:noProof/>
            <w:webHidden/>
          </w:rPr>
        </w:r>
        <w:r>
          <w:rPr>
            <w:noProof/>
            <w:webHidden/>
          </w:rPr>
          <w:fldChar w:fldCharType="separate"/>
        </w:r>
        <w:r>
          <w:rPr>
            <w:noProof/>
            <w:webHidden/>
          </w:rPr>
          <w:t>11</w:t>
        </w:r>
        <w:r>
          <w:rPr>
            <w:noProof/>
            <w:webHidden/>
          </w:rPr>
          <w:fldChar w:fldCharType="end"/>
        </w:r>
      </w:hyperlink>
    </w:p>
    <w:p w14:paraId="4B4B8BC3"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44" w:history="1">
        <w:r w:rsidRPr="009D174C">
          <w:rPr>
            <w:rStyle w:val="Hyperlink"/>
            <w:noProof/>
          </w:rPr>
          <w:t>1.1.1</w:t>
        </w:r>
        <w:r>
          <w:rPr>
            <w:rFonts w:asciiTheme="minorHAnsi" w:eastAsiaTheme="minorEastAsia" w:hAnsiTheme="minorHAnsi" w:cstheme="minorBidi"/>
            <w:noProof/>
            <w:sz w:val="22"/>
            <w:szCs w:val="22"/>
          </w:rPr>
          <w:tab/>
        </w:r>
        <w:r w:rsidRPr="009D174C">
          <w:rPr>
            <w:rStyle w:val="Hyperlink"/>
            <w:noProof/>
          </w:rPr>
          <w:t>PWRMAN-IIR-REQ-212171/I-Power Management Interface Requirements - APIM</w:t>
        </w:r>
        <w:r>
          <w:rPr>
            <w:noProof/>
            <w:webHidden/>
          </w:rPr>
          <w:tab/>
        </w:r>
        <w:r>
          <w:rPr>
            <w:noProof/>
            <w:webHidden/>
          </w:rPr>
          <w:fldChar w:fldCharType="begin"/>
        </w:r>
        <w:r>
          <w:rPr>
            <w:noProof/>
            <w:webHidden/>
          </w:rPr>
          <w:instrText xml:space="preserve"> PAGEREF _Toc115265544 \h </w:instrText>
        </w:r>
        <w:r>
          <w:rPr>
            <w:noProof/>
            <w:webHidden/>
          </w:rPr>
        </w:r>
        <w:r>
          <w:rPr>
            <w:noProof/>
            <w:webHidden/>
          </w:rPr>
          <w:fldChar w:fldCharType="separate"/>
        </w:r>
        <w:r>
          <w:rPr>
            <w:noProof/>
            <w:webHidden/>
          </w:rPr>
          <w:t>11</w:t>
        </w:r>
        <w:r>
          <w:rPr>
            <w:noProof/>
            <w:webHidden/>
          </w:rPr>
          <w:fldChar w:fldCharType="end"/>
        </w:r>
      </w:hyperlink>
    </w:p>
    <w:p w14:paraId="2C3D8FA8"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45" w:history="1">
        <w:r w:rsidRPr="009D174C">
          <w:rPr>
            <w:rStyle w:val="Hyperlink"/>
            <w:noProof/>
          </w:rPr>
          <w:t>1.2</w:t>
        </w:r>
        <w:r>
          <w:rPr>
            <w:rFonts w:asciiTheme="minorHAnsi" w:eastAsiaTheme="minorEastAsia" w:hAnsiTheme="minorHAnsi" w:cstheme="minorBidi"/>
            <w:i w:val="0"/>
            <w:noProof/>
            <w:sz w:val="22"/>
            <w:szCs w:val="22"/>
          </w:rPr>
          <w:tab/>
        </w:r>
        <w:r w:rsidRPr="009D174C">
          <w:rPr>
            <w:rStyle w:val="Hyperlink"/>
            <w:noProof/>
          </w:rPr>
          <w:t>Interface Requirements - APIM Gen 3 (CGEA 1.2 / C1MCA only)</w:t>
        </w:r>
        <w:r>
          <w:rPr>
            <w:noProof/>
            <w:webHidden/>
          </w:rPr>
          <w:tab/>
        </w:r>
        <w:r>
          <w:rPr>
            <w:noProof/>
            <w:webHidden/>
          </w:rPr>
          <w:fldChar w:fldCharType="begin"/>
        </w:r>
        <w:r>
          <w:rPr>
            <w:noProof/>
            <w:webHidden/>
          </w:rPr>
          <w:instrText xml:space="preserve"> PAGEREF _Toc115265545 \h </w:instrText>
        </w:r>
        <w:r>
          <w:rPr>
            <w:noProof/>
            <w:webHidden/>
          </w:rPr>
        </w:r>
        <w:r>
          <w:rPr>
            <w:noProof/>
            <w:webHidden/>
          </w:rPr>
          <w:fldChar w:fldCharType="separate"/>
        </w:r>
        <w:r>
          <w:rPr>
            <w:noProof/>
            <w:webHidden/>
          </w:rPr>
          <w:t>18</w:t>
        </w:r>
        <w:r>
          <w:rPr>
            <w:noProof/>
            <w:webHidden/>
          </w:rPr>
          <w:fldChar w:fldCharType="end"/>
        </w:r>
      </w:hyperlink>
    </w:p>
    <w:p w14:paraId="50BCF560" w14:textId="66D4F01D"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46" w:history="1">
        <w:r w:rsidRPr="009D174C">
          <w:rPr>
            <w:rStyle w:val="Hyperlink"/>
            <w:noProof/>
          </w:rPr>
          <w:t>1.2.1</w:t>
        </w:r>
        <w:r>
          <w:rPr>
            <w:rFonts w:asciiTheme="minorHAnsi" w:eastAsiaTheme="minorEastAsia" w:hAnsiTheme="minorHAnsi" w:cstheme="minorBidi"/>
            <w:noProof/>
            <w:sz w:val="22"/>
            <w:szCs w:val="22"/>
          </w:rPr>
          <w:tab/>
        </w:r>
        <w:r w:rsidRPr="009D174C">
          <w:rPr>
            <w:rStyle w:val="Hyperlink"/>
            <w:noProof/>
          </w:rPr>
          <w:t>PWRMAN-IIR-REQ-212172/A-Power Management Interface Requirements - APIM Gen 3 (CGEA 1.2 / C1MCA only)</w:t>
        </w:r>
        <w:r>
          <w:rPr>
            <w:noProof/>
            <w:webHidden/>
          </w:rPr>
          <w:tab/>
        </w:r>
        <w:r>
          <w:rPr>
            <w:noProof/>
            <w:webHidden/>
          </w:rPr>
          <w:tab/>
        </w:r>
        <w:r>
          <w:rPr>
            <w:noProof/>
            <w:webHidden/>
          </w:rPr>
          <w:fldChar w:fldCharType="begin"/>
        </w:r>
        <w:r>
          <w:rPr>
            <w:noProof/>
            <w:webHidden/>
          </w:rPr>
          <w:instrText xml:space="preserve"> PAGEREF _Toc115265546 \h </w:instrText>
        </w:r>
        <w:r>
          <w:rPr>
            <w:noProof/>
            <w:webHidden/>
          </w:rPr>
        </w:r>
        <w:r>
          <w:rPr>
            <w:noProof/>
            <w:webHidden/>
          </w:rPr>
          <w:fldChar w:fldCharType="separate"/>
        </w:r>
        <w:r>
          <w:rPr>
            <w:noProof/>
            <w:webHidden/>
          </w:rPr>
          <w:t>18</w:t>
        </w:r>
        <w:r>
          <w:rPr>
            <w:noProof/>
            <w:webHidden/>
          </w:rPr>
          <w:fldChar w:fldCharType="end"/>
        </w:r>
      </w:hyperlink>
    </w:p>
    <w:p w14:paraId="7C1E3971"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47" w:history="1">
        <w:r w:rsidRPr="009D174C">
          <w:rPr>
            <w:rStyle w:val="Hyperlink"/>
            <w:noProof/>
          </w:rPr>
          <w:t>1.3</w:t>
        </w:r>
        <w:r>
          <w:rPr>
            <w:rFonts w:asciiTheme="minorHAnsi" w:eastAsiaTheme="minorEastAsia" w:hAnsiTheme="minorHAnsi" w:cstheme="minorBidi"/>
            <w:i w:val="0"/>
            <w:noProof/>
            <w:sz w:val="22"/>
            <w:szCs w:val="22"/>
          </w:rPr>
          <w:tab/>
        </w:r>
        <w:r w:rsidRPr="009D174C">
          <w:rPr>
            <w:rStyle w:val="Hyperlink"/>
            <w:noProof/>
          </w:rPr>
          <w:t>PWRMAN-CLD-REQ-030648/A-Non-SDLC Gateway (TcSE ROIN-202508-1)</w:t>
        </w:r>
        <w:r>
          <w:rPr>
            <w:noProof/>
            <w:webHidden/>
          </w:rPr>
          <w:tab/>
        </w:r>
        <w:r>
          <w:rPr>
            <w:noProof/>
            <w:webHidden/>
          </w:rPr>
          <w:fldChar w:fldCharType="begin"/>
        </w:r>
        <w:r>
          <w:rPr>
            <w:noProof/>
            <w:webHidden/>
          </w:rPr>
          <w:instrText xml:space="preserve"> PAGEREF _Toc115265547 \h </w:instrText>
        </w:r>
        <w:r>
          <w:rPr>
            <w:noProof/>
            <w:webHidden/>
          </w:rPr>
        </w:r>
        <w:r>
          <w:rPr>
            <w:noProof/>
            <w:webHidden/>
          </w:rPr>
          <w:fldChar w:fldCharType="separate"/>
        </w:r>
        <w:r>
          <w:rPr>
            <w:noProof/>
            <w:webHidden/>
          </w:rPr>
          <w:t>19</w:t>
        </w:r>
        <w:r>
          <w:rPr>
            <w:noProof/>
            <w:webHidden/>
          </w:rPr>
          <w:fldChar w:fldCharType="end"/>
        </w:r>
      </w:hyperlink>
    </w:p>
    <w:p w14:paraId="2E8E8E86"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48" w:history="1">
        <w:r w:rsidRPr="009D174C">
          <w:rPr>
            <w:rStyle w:val="Hyperlink"/>
            <w:noProof/>
          </w:rPr>
          <w:t>1.4</w:t>
        </w:r>
        <w:r>
          <w:rPr>
            <w:rFonts w:asciiTheme="minorHAnsi" w:eastAsiaTheme="minorEastAsia" w:hAnsiTheme="minorHAnsi" w:cstheme="minorBidi"/>
            <w:i w:val="0"/>
            <w:noProof/>
            <w:sz w:val="22"/>
            <w:szCs w:val="22"/>
          </w:rPr>
          <w:tab/>
        </w:r>
        <w:r w:rsidRPr="009D174C">
          <w:rPr>
            <w:rStyle w:val="Hyperlink"/>
            <w:noProof/>
          </w:rPr>
          <w:t>PWRMAN-CLD-REQ-031234/B-System Power Mode Master - APIM (TcSE ROIN-282928-1)</w:t>
        </w:r>
        <w:r>
          <w:rPr>
            <w:noProof/>
            <w:webHidden/>
          </w:rPr>
          <w:tab/>
        </w:r>
        <w:r>
          <w:rPr>
            <w:noProof/>
            <w:webHidden/>
          </w:rPr>
          <w:fldChar w:fldCharType="begin"/>
        </w:r>
        <w:r>
          <w:rPr>
            <w:noProof/>
            <w:webHidden/>
          </w:rPr>
          <w:instrText xml:space="preserve"> PAGEREF _Toc115265548 \h </w:instrText>
        </w:r>
        <w:r>
          <w:rPr>
            <w:noProof/>
            <w:webHidden/>
          </w:rPr>
        </w:r>
        <w:r>
          <w:rPr>
            <w:noProof/>
            <w:webHidden/>
          </w:rPr>
          <w:fldChar w:fldCharType="separate"/>
        </w:r>
        <w:r>
          <w:rPr>
            <w:noProof/>
            <w:webHidden/>
          </w:rPr>
          <w:t>19</w:t>
        </w:r>
        <w:r>
          <w:rPr>
            <w:noProof/>
            <w:webHidden/>
          </w:rPr>
          <w:fldChar w:fldCharType="end"/>
        </w:r>
      </w:hyperlink>
    </w:p>
    <w:p w14:paraId="2DFE88DE"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49" w:history="1">
        <w:r w:rsidRPr="009D174C">
          <w:rPr>
            <w:rStyle w:val="Hyperlink"/>
            <w:noProof/>
          </w:rPr>
          <w:t>1.4.1</w:t>
        </w:r>
        <w:r>
          <w:rPr>
            <w:rFonts w:asciiTheme="minorHAnsi" w:eastAsiaTheme="minorEastAsia" w:hAnsiTheme="minorHAnsi" w:cstheme="minorBidi"/>
            <w:noProof/>
            <w:sz w:val="22"/>
            <w:szCs w:val="22"/>
          </w:rPr>
          <w:tab/>
        </w:r>
        <w:r w:rsidRPr="009D174C">
          <w:rPr>
            <w:rStyle w:val="Hyperlink"/>
            <w:noProof/>
          </w:rPr>
          <w:t>PWRMAN-REQ-031235/B-APIM Deep Sleep Mode during Transport Mode (TcSE ROIN-282927-2)</w:t>
        </w:r>
        <w:r>
          <w:rPr>
            <w:noProof/>
            <w:webHidden/>
          </w:rPr>
          <w:tab/>
        </w:r>
        <w:r>
          <w:rPr>
            <w:noProof/>
            <w:webHidden/>
          </w:rPr>
          <w:fldChar w:fldCharType="begin"/>
        </w:r>
        <w:r>
          <w:rPr>
            <w:noProof/>
            <w:webHidden/>
          </w:rPr>
          <w:instrText xml:space="preserve"> PAGEREF _Toc115265549 \h </w:instrText>
        </w:r>
        <w:r>
          <w:rPr>
            <w:noProof/>
            <w:webHidden/>
          </w:rPr>
        </w:r>
        <w:r>
          <w:rPr>
            <w:noProof/>
            <w:webHidden/>
          </w:rPr>
          <w:fldChar w:fldCharType="separate"/>
        </w:r>
        <w:r>
          <w:rPr>
            <w:noProof/>
            <w:webHidden/>
          </w:rPr>
          <w:t>19</w:t>
        </w:r>
        <w:r>
          <w:rPr>
            <w:noProof/>
            <w:webHidden/>
          </w:rPr>
          <w:fldChar w:fldCharType="end"/>
        </w:r>
      </w:hyperlink>
    </w:p>
    <w:p w14:paraId="18D56C7D"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50" w:history="1">
        <w:r w:rsidRPr="009D174C">
          <w:rPr>
            <w:rStyle w:val="Hyperlink"/>
            <w:noProof/>
          </w:rPr>
          <w:t>1.4.2</w:t>
        </w:r>
        <w:r>
          <w:rPr>
            <w:rFonts w:asciiTheme="minorHAnsi" w:eastAsiaTheme="minorEastAsia" w:hAnsiTheme="minorHAnsi" w:cstheme="minorBidi"/>
            <w:noProof/>
            <w:sz w:val="22"/>
            <w:szCs w:val="22"/>
          </w:rPr>
          <w:tab/>
        </w:r>
        <w:r w:rsidRPr="009D174C">
          <w:rPr>
            <w:rStyle w:val="Hyperlink"/>
            <w:noProof/>
          </w:rPr>
          <w:t>PWRMAN-SR-REQ-324997/F-Predictive Triggers - APIM</w:t>
        </w:r>
        <w:r>
          <w:rPr>
            <w:noProof/>
            <w:webHidden/>
          </w:rPr>
          <w:tab/>
        </w:r>
        <w:r>
          <w:rPr>
            <w:noProof/>
            <w:webHidden/>
          </w:rPr>
          <w:fldChar w:fldCharType="begin"/>
        </w:r>
        <w:r>
          <w:rPr>
            <w:noProof/>
            <w:webHidden/>
          </w:rPr>
          <w:instrText xml:space="preserve"> PAGEREF _Toc115265550 \h </w:instrText>
        </w:r>
        <w:r>
          <w:rPr>
            <w:noProof/>
            <w:webHidden/>
          </w:rPr>
        </w:r>
        <w:r>
          <w:rPr>
            <w:noProof/>
            <w:webHidden/>
          </w:rPr>
          <w:fldChar w:fldCharType="separate"/>
        </w:r>
        <w:r>
          <w:rPr>
            <w:noProof/>
            <w:webHidden/>
          </w:rPr>
          <w:t>19</w:t>
        </w:r>
        <w:r>
          <w:rPr>
            <w:noProof/>
            <w:webHidden/>
          </w:rPr>
          <w:fldChar w:fldCharType="end"/>
        </w:r>
      </w:hyperlink>
    </w:p>
    <w:p w14:paraId="4EAFC7F5"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51" w:history="1">
        <w:r w:rsidRPr="009D174C">
          <w:rPr>
            <w:rStyle w:val="Hyperlink"/>
            <w:noProof/>
          </w:rPr>
          <w:t>1.5</w:t>
        </w:r>
        <w:r>
          <w:rPr>
            <w:rFonts w:asciiTheme="minorHAnsi" w:eastAsiaTheme="minorEastAsia" w:hAnsiTheme="minorHAnsi" w:cstheme="minorBidi"/>
            <w:i w:val="0"/>
            <w:noProof/>
            <w:sz w:val="22"/>
            <w:szCs w:val="22"/>
          </w:rPr>
          <w:tab/>
        </w:r>
        <w:r w:rsidRPr="009D174C">
          <w:rPr>
            <w:rStyle w:val="Hyperlink"/>
            <w:noProof/>
          </w:rPr>
          <w:t>VS-CLD-REQ-359585/A-Clear Exit Assist Warning Client</w:t>
        </w:r>
        <w:r>
          <w:rPr>
            <w:noProof/>
            <w:webHidden/>
          </w:rPr>
          <w:tab/>
        </w:r>
        <w:r>
          <w:rPr>
            <w:noProof/>
            <w:webHidden/>
          </w:rPr>
          <w:fldChar w:fldCharType="begin"/>
        </w:r>
        <w:r>
          <w:rPr>
            <w:noProof/>
            <w:webHidden/>
          </w:rPr>
          <w:instrText xml:space="preserve"> PAGEREF _Toc115265551 \h </w:instrText>
        </w:r>
        <w:r>
          <w:rPr>
            <w:noProof/>
            <w:webHidden/>
          </w:rPr>
        </w:r>
        <w:r>
          <w:rPr>
            <w:noProof/>
            <w:webHidden/>
          </w:rPr>
          <w:fldChar w:fldCharType="separate"/>
        </w:r>
        <w:r>
          <w:rPr>
            <w:noProof/>
            <w:webHidden/>
          </w:rPr>
          <w:t>21</w:t>
        </w:r>
        <w:r>
          <w:rPr>
            <w:noProof/>
            <w:webHidden/>
          </w:rPr>
          <w:fldChar w:fldCharType="end"/>
        </w:r>
      </w:hyperlink>
    </w:p>
    <w:p w14:paraId="4896E5F5"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52" w:history="1">
        <w:r w:rsidRPr="009D174C">
          <w:rPr>
            <w:rStyle w:val="Hyperlink"/>
            <w:noProof/>
          </w:rPr>
          <w:t>1.6</w:t>
        </w:r>
        <w:r>
          <w:rPr>
            <w:rFonts w:asciiTheme="minorHAnsi" w:eastAsiaTheme="minorEastAsia" w:hAnsiTheme="minorHAnsi" w:cstheme="minorBidi"/>
            <w:i w:val="0"/>
            <w:noProof/>
            <w:sz w:val="22"/>
            <w:szCs w:val="22"/>
          </w:rPr>
          <w:tab/>
        </w:r>
        <w:r w:rsidRPr="009D174C">
          <w:rPr>
            <w:rStyle w:val="Hyperlink"/>
            <w:noProof/>
          </w:rPr>
          <w:t>VS-CLD-REQ-359586/A-Clear Exit Assist Warning Server</w:t>
        </w:r>
        <w:r>
          <w:rPr>
            <w:noProof/>
            <w:webHidden/>
          </w:rPr>
          <w:tab/>
        </w:r>
        <w:r>
          <w:rPr>
            <w:noProof/>
            <w:webHidden/>
          </w:rPr>
          <w:fldChar w:fldCharType="begin"/>
        </w:r>
        <w:r>
          <w:rPr>
            <w:noProof/>
            <w:webHidden/>
          </w:rPr>
          <w:instrText xml:space="preserve"> PAGEREF _Toc115265552 \h </w:instrText>
        </w:r>
        <w:r>
          <w:rPr>
            <w:noProof/>
            <w:webHidden/>
          </w:rPr>
        </w:r>
        <w:r>
          <w:rPr>
            <w:noProof/>
            <w:webHidden/>
          </w:rPr>
          <w:fldChar w:fldCharType="separate"/>
        </w:r>
        <w:r>
          <w:rPr>
            <w:noProof/>
            <w:webHidden/>
          </w:rPr>
          <w:t>21</w:t>
        </w:r>
        <w:r>
          <w:rPr>
            <w:noProof/>
            <w:webHidden/>
          </w:rPr>
          <w:fldChar w:fldCharType="end"/>
        </w:r>
      </w:hyperlink>
    </w:p>
    <w:p w14:paraId="6000CDAE"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53" w:history="1">
        <w:r w:rsidRPr="009D174C">
          <w:rPr>
            <w:rStyle w:val="Hyperlink"/>
            <w:noProof/>
          </w:rPr>
          <w:t>1.7</w:t>
        </w:r>
        <w:r>
          <w:rPr>
            <w:rFonts w:asciiTheme="minorHAnsi" w:eastAsiaTheme="minorEastAsia" w:hAnsiTheme="minorHAnsi" w:cstheme="minorBidi"/>
            <w:i w:val="0"/>
            <w:noProof/>
            <w:sz w:val="22"/>
            <w:szCs w:val="22"/>
          </w:rPr>
          <w:tab/>
        </w:r>
        <w:r w:rsidRPr="009D174C">
          <w:rPr>
            <w:rStyle w:val="Hyperlink"/>
            <w:noProof/>
          </w:rPr>
          <w:t>PWRMAN-CLD-REQ-359656/A-Infotainment System Master</w:t>
        </w:r>
        <w:r>
          <w:rPr>
            <w:noProof/>
            <w:webHidden/>
          </w:rPr>
          <w:tab/>
        </w:r>
        <w:r>
          <w:rPr>
            <w:noProof/>
            <w:webHidden/>
          </w:rPr>
          <w:fldChar w:fldCharType="begin"/>
        </w:r>
        <w:r>
          <w:rPr>
            <w:noProof/>
            <w:webHidden/>
          </w:rPr>
          <w:instrText xml:space="preserve"> PAGEREF _Toc115265553 \h </w:instrText>
        </w:r>
        <w:r>
          <w:rPr>
            <w:noProof/>
            <w:webHidden/>
          </w:rPr>
        </w:r>
        <w:r>
          <w:rPr>
            <w:noProof/>
            <w:webHidden/>
          </w:rPr>
          <w:fldChar w:fldCharType="separate"/>
        </w:r>
        <w:r>
          <w:rPr>
            <w:noProof/>
            <w:webHidden/>
          </w:rPr>
          <w:t>21</w:t>
        </w:r>
        <w:r>
          <w:rPr>
            <w:noProof/>
            <w:webHidden/>
          </w:rPr>
          <w:fldChar w:fldCharType="end"/>
        </w:r>
      </w:hyperlink>
    </w:p>
    <w:p w14:paraId="19DF78B6"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54" w:history="1">
        <w:r w:rsidRPr="009D174C">
          <w:rPr>
            <w:rStyle w:val="Hyperlink"/>
            <w:noProof/>
          </w:rPr>
          <w:t>1.8</w:t>
        </w:r>
        <w:r>
          <w:rPr>
            <w:rFonts w:asciiTheme="minorHAnsi" w:eastAsiaTheme="minorEastAsia" w:hAnsiTheme="minorHAnsi" w:cstheme="minorBidi"/>
            <w:i w:val="0"/>
            <w:noProof/>
            <w:sz w:val="22"/>
            <w:szCs w:val="22"/>
          </w:rPr>
          <w:tab/>
        </w:r>
        <w:r w:rsidRPr="009D174C">
          <w:rPr>
            <w:rStyle w:val="Hyperlink"/>
            <w:noProof/>
          </w:rPr>
          <w:t>RSOAv2-CLD-REQ-360906/B-RearSeatOccupantAlertV2InterfaceClient</w:t>
        </w:r>
        <w:r>
          <w:rPr>
            <w:noProof/>
            <w:webHidden/>
          </w:rPr>
          <w:tab/>
        </w:r>
        <w:r>
          <w:rPr>
            <w:noProof/>
            <w:webHidden/>
          </w:rPr>
          <w:fldChar w:fldCharType="begin"/>
        </w:r>
        <w:r>
          <w:rPr>
            <w:noProof/>
            <w:webHidden/>
          </w:rPr>
          <w:instrText xml:space="preserve"> PAGEREF _Toc115265554 \h </w:instrText>
        </w:r>
        <w:r>
          <w:rPr>
            <w:noProof/>
            <w:webHidden/>
          </w:rPr>
        </w:r>
        <w:r>
          <w:rPr>
            <w:noProof/>
            <w:webHidden/>
          </w:rPr>
          <w:fldChar w:fldCharType="separate"/>
        </w:r>
        <w:r>
          <w:rPr>
            <w:noProof/>
            <w:webHidden/>
          </w:rPr>
          <w:t>21</w:t>
        </w:r>
        <w:r>
          <w:rPr>
            <w:noProof/>
            <w:webHidden/>
          </w:rPr>
          <w:fldChar w:fldCharType="end"/>
        </w:r>
      </w:hyperlink>
    </w:p>
    <w:p w14:paraId="2D269232" w14:textId="77777777" w:rsidR="008B11E9" w:rsidRDefault="008B11E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265555" w:history="1">
        <w:r w:rsidRPr="009D174C">
          <w:rPr>
            <w:rStyle w:val="Hyperlink"/>
            <w:noProof/>
          </w:rPr>
          <w:t>2</w:t>
        </w:r>
        <w:r>
          <w:rPr>
            <w:rFonts w:asciiTheme="minorHAnsi" w:eastAsiaTheme="minorEastAsia" w:hAnsiTheme="minorHAnsi" w:cstheme="minorBidi"/>
            <w:b w:val="0"/>
            <w:smallCaps w:val="0"/>
            <w:noProof/>
            <w:sz w:val="22"/>
            <w:szCs w:val="22"/>
          </w:rPr>
          <w:tab/>
        </w:r>
        <w:r w:rsidRPr="009D174C">
          <w:rPr>
            <w:rStyle w:val="Hyperlink"/>
            <w:noProof/>
          </w:rPr>
          <w:t>General Requirements</w:t>
        </w:r>
        <w:r>
          <w:rPr>
            <w:noProof/>
            <w:webHidden/>
          </w:rPr>
          <w:tab/>
        </w:r>
        <w:r>
          <w:rPr>
            <w:noProof/>
            <w:webHidden/>
          </w:rPr>
          <w:fldChar w:fldCharType="begin"/>
        </w:r>
        <w:r>
          <w:rPr>
            <w:noProof/>
            <w:webHidden/>
          </w:rPr>
          <w:instrText xml:space="preserve"> PAGEREF _Toc115265555 \h </w:instrText>
        </w:r>
        <w:r>
          <w:rPr>
            <w:noProof/>
            <w:webHidden/>
          </w:rPr>
        </w:r>
        <w:r>
          <w:rPr>
            <w:noProof/>
            <w:webHidden/>
          </w:rPr>
          <w:fldChar w:fldCharType="separate"/>
        </w:r>
        <w:r>
          <w:rPr>
            <w:noProof/>
            <w:webHidden/>
          </w:rPr>
          <w:t>22</w:t>
        </w:r>
        <w:r>
          <w:rPr>
            <w:noProof/>
            <w:webHidden/>
          </w:rPr>
          <w:fldChar w:fldCharType="end"/>
        </w:r>
      </w:hyperlink>
    </w:p>
    <w:p w14:paraId="3BC344DB"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56" w:history="1">
        <w:r w:rsidRPr="009D174C">
          <w:rPr>
            <w:rStyle w:val="Hyperlink"/>
            <w:noProof/>
          </w:rPr>
          <w:t>2.1</w:t>
        </w:r>
        <w:r>
          <w:rPr>
            <w:rFonts w:asciiTheme="minorHAnsi" w:eastAsiaTheme="minorEastAsia" w:hAnsiTheme="minorHAnsi" w:cstheme="minorBidi"/>
            <w:i w:val="0"/>
            <w:noProof/>
            <w:sz w:val="22"/>
            <w:szCs w:val="22"/>
          </w:rPr>
          <w:tab/>
        </w:r>
        <w:r w:rsidRPr="009D174C">
          <w:rPr>
            <w:rStyle w:val="Hyperlink"/>
            <w:noProof/>
          </w:rPr>
          <w:t>PWRMAN-FUN-REQ-014457/A-Infotainment System Power Mode Descriptions (TcSE ROIN-267992-1)</w:t>
        </w:r>
        <w:r>
          <w:rPr>
            <w:noProof/>
            <w:webHidden/>
          </w:rPr>
          <w:tab/>
        </w:r>
        <w:r>
          <w:rPr>
            <w:noProof/>
            <w:webHidden/>
          </w:rPr>
          <w:fldChar w:fldCharType="begin"/>
        </w:r>
        <w:r>
          <w:rPr>
            <w:noProof/>
            <w:webHidden/>
          </w:rPr>
          <w:instrText xml:space="preserve"> PAGEREF _Toc115265556 \h </w:instrText>
        </w:r>
        <w:r>
          <w:rPr>
            <w:noProof/>
            <w:webHidden/>
          </w:rPr>
        </w:r>
        <w:r>
          <w:rPr>
            <w:noProof/>
            <w:webHidden/>
          </w:rPr>
          <w:fldChar w:fldCharType="separate"/>
        </w:r>
        <w:r>
          <w:rPr>
            <w:noProof/>
            <w:webHidden/>
          </w:rPr>
          <w:t>22</w:t>
        </w:r>
        <w:r>
          <w:rPr>
            <w:noProof/>
            <w:webHidden/>
          </w:rPr>
          <w:fldChar w:fldCharType="end"/>
        </w:r>
      </w:hyperlink>
    </w:p>
    <w:p w14:paraId="4D356458"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57" w:history="1">
        <w:r w:rsidRPr="009D174C">
          <w:rPr>
            <w:rStyle w:val="Hyperlink"/>
            <w:noProof/>
          </w:rPr>
          <w:t>2.1.1</w:t>
        </w:r>
        <w:r>
          <w:rPr>
            <w:rFonts w:asciiTheme="minorHAnsi" w:eastAsiaTheme="minorEastAsia" w:hAnsiTheme="minorHAnsi" w:cstheme="minorBidi"/>
            <w:noProof/>
            <w:sz w:val="22"/>
            <w:szCs w:val="22"/>
          </w:rPr>
          <w:tab/>
        </w:r>
        <w:r w:rsidRPr="009D174C">
          <w:rPr>
            <w:rStyle w:val="Hyperlink"/>
            <w:noProof/>
          </w:rPr>
          <w:t>Sleep Node</w:t>
        </w:r>
        <w:r>
          <w:rPr>
            <w:noProof/>
            <w:webHidden/>
          </w:rPr>
          <w:tab/>
        </w:r>
        <w:r>
          <w:rPr>
            <w:noProof/>
            <w:webHidden/>
          </w:rPr>
          <w:fldChar w:fldCharType="begin"/>
        </w:r>
        <w:r>
          <w:rPr>
            <w:noProof/>
            <w:webHidden/>
          </w:rPr>
          <w:instrText xml:space="preserve"> PAGEREF _Toc115265557 \h </w:instrText>
        </w:r>
        <w:r>
          <w:rPr>
            <w:noProof/>
            <w:webHidden/>
          </w:rPr>
        </w:r>
        <w:r>
          <w:rPr>
            <w:noProof/>
            <w:webHidden/>
          </w:rPr>
          <w:fldChar w:fldCharType="separate"/>
        </w:r>
        <w:r>
          <w:rPr>
            <w:noProof/>
            <w:webHidden/>
          </w:rPr>
          <w:t>22</w:t>
        </w:r>
        <w:r>
          <w:rPr>
            <w:noProof/>
            <w:webHidden/>
          </w:rPr>
          <w:fldChar w:fldCharType="end"/>
        </w:r>
      </w:hyperlink>
    </w:p>
    <w:p w14:paraId="14575532"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58" w:history="1">
        <w:r w:rsidRPr="009D174C">
          <w:rPr>
            <w:rStyle w:val="Hyperlink"/>
            <w:noProof/>
          </w:rPr>
          <w:t>2.1.2</w:t>
        </w:r>
        <w:r>
          <w:rPr>
            <w:rFonts w:asciiTheme="minorHAnsi" w:eastAsiaTheme="minorEastAsia" w:hAnsiTheme="minorHAnsi" w:cstheme="minorBidi"/>
            <w:noProof/>
            <w:sz w:val="22"/>
            <w:szCs w:val="22"/>
          </w:rPr>
          <w:tab/>
        </w:r>
        <w:r w:rsidRPr="009D174C">
          <w:rPr>
            <w:rStyle w:val="Hyperlink"/>
            <w:noProof/>
          </w:rPr>
          <w:t>Remote Wakeup</w:t>
        </w:r>
        <w:r>
          <w:rPr>
            <w:noProof/>
            <w:webHidden/>
          </w:rPr>
          <w:tab/>
        </w:r>
        <w:r>
          <w:rPr>
            <w:noProof/>
            <w:webHidden/>
          </w:rPr>
          <w:fldChar w:fldCharType="begin"/>
        </w:r>
        <w:r>
          <w:rPr>
            <w:noProof/>
            <w:webHidden/>
          </w:rPr>
          <w:instrText xml:space="preserve"> PAGEREF _Toc115265558 \h </w:instrText>
        </w:r>
        <w:r>
          <w:rPr>
            <w:noProof/>
            <w:webHidden/>
          </w:rPr>
        </w:r>
        <w:r>
          <w:rPr>
            <w:noProof/>
            <w:webHidden/>
          </w:rPr>
          <w:fldChar w:fldCharType="separate"/>
        </w:r>
        <w:r>
          <w:rPr>
            <w:noProof/>
            <w:webHidden/>
          </w:rPr>
          <w:t>22</w:t>
        </w:r>
        <w:r>
          <w:rPr>
            <w:noProof/>
            <w:webHidden/>
          </w:rPr>
          <w:fldChar w:fldCharType="end"/>
        </w:r>
      </w:hyperlink>
    </w:p>
    <w:p w14:paraId="756C0EBE"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59" w:history="1">
        <w:r w:rsidRPr="009D174C">
          <w:rPr>
            <w:rStyle w:val="Hyperlink"/>
            <w:noProof/>
          </w:rPr>
          <w:t>2.1.3</w:t>
        </w:r>
        <w:r>
          <w:rPr>
            <w:rFonts w:asciiTheme="minorHAnsi" w:eastAsiaTheme="minorEastAsia" w:hAnsiTheme="minorHAnsi" w:cstheme="minorBidi"/>
            <w:noProof/>
            <w:sz w:val="22"/>
            <w:szCs w:val="22"/>
          </w:rPr>
          <w:tab/>
        </w:r>
        <w:r w:rsidRPr="009D174C">
          <w:rPr>
            <w:rStyle w:val="Hyperlink"/>
            <w:noProof/>
          </w:rPr>
          <w:t>Local Wakeup Event</w:t>
        </w:r>
        <w:r>
          <w:rPr>
            <w:noProof/>
            <w:webHidden/>
          </w:rPr>
          <w:tab/>
        </w:r>
        <w:r>
          <w:rPr>
            <w:noProof/>
            <w:webHidden/>
          </w:rPr>
          <w:fldChar w:fldCharType="begin"/>
        </w:r>
        <w:r>
          <w:rPr>
            <w:noProof/>
            <w:webHidden/>
          </w:rPr>
          <w:instrText xml:space="preserve"> PAGEREF _Toc115265559 \h </w:instrText>
        </w:r>
        <w:r>
          <w:rPr>
            <w:noProof/>
            <w:webHidden/>
          </w:rPr>
        </w:r>
        <w:r>
          <w:rPr>
            <w:noProof/>
            <w:webHidden/>
          </w:rPr>
          <w:fldChar w:fldCharType="separate"/>
        </w:r>
        <w:r>
          <w:rPr>
            <w:noProof/>
            <w:webHidden/>
          </w:rPr>
          <w:t>22</w:t>
        </w:r>
        <w:r>
          <w:rPr>
            <w:noProof/>
            <w:webHidden/>
          </w:rPr>
          <w:fldChar w:fldCharType="end"/>
        </w:r>
      </w:hyperlink>
    </w:p>
    <w:p w14:paraId="4D7E75F9"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0" w:history="1">
        <w:r w:rsidRPr="009D174C">
          <w:rPr>
            <w:rStyle w:val="Hyperlink"/>
            <w:noProof/>
          </w:rPr>
          <w:t>2.1.4</w:t>
        </w:r>
        <w:r>
          <w:rPr>
            <w:rFonts w:asciiTheme="minorHAnsi" w:eastAsiaTheme="minorEastAsia" w:hAnsiTheme="minorHAnsi" w:cstheme="minorBidi"/>
            <w:noProof/>
            <w:sz w:val="22"/>
            <w:szCs w:val="22"/>
          </w:rPr>
          <w:tab/>
        </w:r>
        <w:r w:rsidRPr="009D174C">
          <w:rPr>
            <w:rStyle w:val="Hyperlink"/>
            <w:noProof/>
          </w:rPr>
          <w:t>Self-Directed Process</w:t>
        </w:r>
        <w:r>
          <w:rPr>
            <w:noProof/>
            <w:webHidden/>
          </w:rPr>
          <w:tab/>
        </w:r>
        <w:r>
          <w:rPr>
            <w:noProof/>
            <w:webHidden/>
          </w:rPr>
          <w:fldChar w:fldCharType="begin"/>
        </w:r>
        <w:r>
          <w:rPr>
            <w:noProof/>
            <w:webHidden/>
          </w:rPr>
          <w:instrText xml:space="preserve"> PAGEREF _Toc115265560 \h </w:instrText>
        </w:r>
        <w:r>
          <w:rPr>
            <w:noProof/>
            <w:webHidden/>
          </w:rPr>
        </w:r>
        <w:r>
          <w:rPr>
            <w:noProof/>
            <w:webHidden/>
          </w:rPr>
          <w:fldChar w:fldCharType="separate"/>
        </w:r>
        <w:r>
          <w:rPr>
            <w:noProof/>
            <w:webHidden/>
          </w:rPr>
          <w:t>22</w:t>
        </w:r>
        <w:r>
          <w:rPr>
            <w:noProof/>
            <w:webHidden/>
          </w:rPr>
          <w:fldChar w:fldCharType="end"/>
        </w:r>
      </w:hyperlink>
    </w:p>
    <w:p w14:paraId="0780C17B"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1" w:history="1">
        <w:r w:rsidRPr="009D174C">
          <w:rPr>
            <w:rStyle w:val="Hyperlink"/>
            <w:noProof/>
          </w:rPr>
          <w:t>2.1.5</w:t>
        </w:r>
        <w:r>
          <w:rPr>
            <w:rFonts w:asciiTheme="minorHAnsi" w:eastAsiaTheme="minorEastAsia" w:hAnsiTheme="minorHAnsi" w:cstheme="minorBidi"/>
            <w:noProof/>
            <w:sz w:val="22"/>
            <w:szCs w:val="22"/>
          </w:rPr>
          <w:tab/>
        </w:r>
        <w:r w:rsidRPr="009D174C">
          <w:rPr>
            <w:rStyle w:val="Hyperlink"/>
            <w:noProof/>
          </w:rPr>
          <w:t>Power Modes</w:t>
        </w:r>
        <w:r>
          <w:rPr>
            <w:noProof/>
            <w:webHidden/>
          </w:rPr>
          <w:tab/>
        </w:r>
        <w:r>
          <w:rPr>
            <w:noProof/>
            <w:webHidden/>
          </w:rPr>
          <w:fldChar w:fldCharType="begin"/>
        </w:r>
        <w:r>
          <w:rPr>
            <w:noProof/>
            <w:webHidden/>
          </w:rPr>
          <w:instrText xml:space="preserve"> PAGEREF _Toc115265561 \h </w:instrText>
        </w:r>
        <w:r>
          <w:rPr>
            <w:noProof/>
            <w:webHidden/>
          </w:rPr>
        </w:r>
        <w:r>
          <w:rPr>
            <w:noProof/>
            <w:webHidden/>
          </w:rPr>
          <w:fldChar w:fldCharType="separate"/>
        </w:r>
        <w:r>
          <w:rPr>
            <w:noProof/>
            <w:webHidden/>
          </w:rPr>
          <w:t>22</w:t>
        </w:r>
        <w:r>
          <w:rPr>
            <w:noProof/>
            <w:webHidden/>
          </w:rPr>
          <w:fldChar w:fldCharType="end"/>
        </w:r>
      </w:hyperlink>
    </w:p>
    <w:p w14:paraId="718B2E00"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62" w:history="1">
        <w:r w:rsidRPr="009D174C">
          <w:rPr>
            <w:rStyle w:val="Hyperlink"/>
            <w:noProof/>
          </w:rPr>
          <w:t>2.2</w:t>
        </w:r>
        <w:r>
          <w:rPr>
            <w:rFonts w:asciiTheme="minorHAnsi" w:eastAsiaTheme="minorEastAsia" w:hAnsiTheme="minorHAnsi" w:cstheme="minorBidi"/>
            <w:i w:val="0"/>
            <w:noProof/>
            <w:sz w:val="22"/>
            <w:szCs w:val="22"/>
          </w:rPr>
          <w:tab/>
        </w:r>
        <w:r w:rsidRPr="009D174C">
          <w:rPr>
            <w:rStyle w:val="Hyperlink"/>
            <w:noProof/>
          </w:rPr>
          <w:t>PWRMAN-FUN-REQ-014465/B-Infotainment Network Management (TcSE ROIN-267993-1)</w:t>
        </w:r>
        <w:r>
          <w:rPr>
            <w:noProof/>
            <w:webHidden/>
          </w:rPr>
          <w:tab/>
        </w:r>
        <w:r>
          <w:rPr>
            <w:noProof/>
            <w:webHidden/>
          </w:rPr>
          <w:fldChar w:fldCharType="begin"/>
        </w:r>
        <w:r>
          <w:rPr>
            <w:noProof/>
            <w:webHidden/>
          </w:rPr>
          <w:instrText xml:space="preserve"> PAGEREF _Toc115265562 \h </w:instrText>
        </w:r>
        <w:r>
          <w:rPr>
            <w:noProof/>
            <w:webHidden/>
          </w:rPr>
        </w:r>
        <w:r>
          <w:rPr>
            <w:noProof/>
            <w:webHidden/>
          </w:rPr>
          <w:fldChar w:fldCharType="separate"/>
        </w:r>
        <w:r>
          <w:rPr>
            <w:noProof/>
            <w:webHidden/>
          </w:rPr>
          <w:t>24</w:t>
        </w:r>
        <w:r>
          <w:rPr>
            <w:noProof/>
            <w:webHidden/>
          </w:rPr>
          <w:fldChar w:fldCharType="end"/>
        </w:r>
      </w:hyperlink>
    </w:p>
    <w:p w14:paraId="03709730"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3" w:history="1">
        <w:r w:rsidRPr="009D174C">
          <w:rPr>
            <w:rStyle w:val="Hyperlink"/>
            <w:noProof/>
          </w:rPr>
          <w:t>2.2.1</w:t>
        </w:r>
        <w:r>
          <w:rPr>
            <w:rFonts w:asciiTheme="minorHAnsi" w:eastAsiaTheme="minorEastAsia" w:hAnsiTheme="minorHAnsi" w:cstheme="minorBidi"/>
            <w:noProof/>
            <w:sz w:val="22"/>
            <w:szCs w:val="22"/>
          </w:rPr>
          <w:tab/>
        </w:r>
        <w:r w:rsidRPr="009D174C">
          <w:rPr>
            <w:rStyle w:val="Hyperlink"/>
            <w:noProof/>
          </w:rPr>
          <w:t>PWRMAN-SR-REQ-014466/I-Network Management (TcSE ROIN-40615-5)</w:t>
        </w:r>
        <w:r>
          <w:rPr>
            <w:noProof/>
            <w:webHidden/>
          </w:rPr>
          <w:tab/>
        </w:r>
        <w:r>
          <w:rPr>
            <w:noProof/>
            <w:webHidden/>
          </w:rPr>
          <w:fldChar w:fldCharType="begin"/>
        </w:r>
        <w:r>
          <w:rPr>
            <w:noProof/>
            <w:webHidden/>
          </w:rPr>
          <w:instrText xml:space="preserve"> PAGEREF _Toc115265563 \h </w:instrText>
        </w:r>
        <w:r>
          <w:rPr>
            <w:noProof/>
            <w:webHidden/>
          </w:rPr>
        </w:r>
        <w:r>
          <w:rPr>
            <w:noProof/>
            <w:webHidden/>
          </w:rPr>
          <w:fldChar w:fldCharType="separate"/>
        </w:r>
        <w:r>
          <w:rPr>
            <w:noProof/>
            <w:webHidden/>
          </w:rPr>
          <w:t>24</w:t>
        </w:r>
        <w:r>
          <w:rPr>
            <w:noProof/>
            <w:webHidden/>
          </w:rPr>
          <w:fldChar w:fldCharType="end"/>
        </w:r>
      </w:hyperlink>
    </w:p>
    <w:p w14:paraId="1164B02E"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64" w:history="1">
        <w:r w:rsidRPr="009D174C">
          <w:rPr>
            <w:rStyle w:val="Hyperlink"/>
            <w:noProof/>
          </w:rPr>
          <w:t>2.3</w:t>
        </w:r>
        <w:r>
          <w:rPr>
            <w:rFonts w:asciiTheme="minorHAnsi" w:eastAsiaTheme="minorEastAsia" w:hAnsiTheme="minorHAnsi" w:cstheme="minorBidi"/>
            <w:i w:val="0"/>
            <w:noProof/>
            <w:sz w:val="22"/>
            <w:szCs w:val="22"/>
          </w:rPr>
          <w:tab/>
        </w:r>
        <w:r w:rsidRPr="009D174C">
          <w:rPr>
            <w:rStyle w:val="Hyperlink"/>
            <w:noProof/>
          </w:rPr>
          <w:t>PWRMAN-FUN-REQ-014467/A-Power Mode Transition Timing (TcSE ROIN-267994-1)</w:t>
        </w:r>
        <w:r>
          <w:rPr>
            <w:noProof/>
            <w:webHidden/>
          </w:rPr>
          <w:tab/>
        </w:r>
        <w:r>
          <w:rPr>
            <w:noProof/>
            <w:webHidden/>
          </w:rPr>
          <w:fldChar w:fldCharType="begin"/>
        </w:r>
        <w:r>
          <w:rPr>
            <w:noProof/>
            <w:webHidden/>
          </w:rPr>
          <w:instrText xml:space="preserve"> PAGEREF _Toc115265564 \h </w:instrText>
        </w:r>
        <w:r>
          <w:rPr>
            <w:noProof/>
            <w:webHidden/>
          </w:rPr>
        </w:r>
        <w:r>
          <w:rPr>
            <w:noProof/>
            <w:webHidden/>
          </w:rPr>
          <w:fldChar w:fldCharType="separate"/>
        </w:r>
        <w:r>
          <w:rPr>
            <w:noProof/>
            <w:webHidden/>
          </w:rPr>
          <w:t>26</w:t>
        </w:r>
        <w:r>
          <w:rPr>
            <w:noProof/>
            <w:webHidden/>
          </w:rPr>
          <w:fldChar w:fldCharType="end"/>
        </w:r>
      </w:hyperlink>
    </w:p>
    <w:p w14:paraId="5EC7A0D6"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5" w:history="1">
        <w:r w:rsidRPr="009D174C">
          <w:rPr>
            <w:rStyle w:val="Hyperlink"/>
            <w:noProof/>
          </w:rPr>
          <w:t>2.3.1</w:t>
        </w:r>
        <w:r>
          <w:rPr>
            <w:rFonts w:asciiTheme="minorHAnsi" w:eastAsiaTheme="minorEastAsia" w:hAnsiTheme="minorHAnsi" w:cstheme="minorBidi"/>
            <w:noProof/>
            <w:sz w:val="22"/>
            <w:szCs w:val="22"/>
          </w:rPr>
          <w:tab/>
        </w:r>
        <w:r w:rsidRPr="009D174C">
          <w:rPr>
            <w:rStyle w:val="Hyperlink"/>
            <w:noProof/>
          </w:rPr>
          <w:t>PWRMAN-SR-REQ-014468/E-Bus wake-up transition times from Sleep Power Mode (TcSE ROIN-40700-3)</w:t>
        </w:r>
        <w:r>
          <w:rPr>
            <w:noProof/>
            <w:webHidden/>
          </w:rPr>
          <w:tab/>
        </w:r>
        <w:r>
          <w:rPr>
            <w:noProof/>
            <w:webHidden/>
          </w:rPr>
          <w:fldChar w:fldCharType="begin"/>
        </w:r>
        <w:r>
          <w:rPr>
            <w:noProof/>
            <w:webHidden/>
          </w:rPr>
          <w:instrText xml:space="preserve"> PAGEREF _Toc115265565 \h </w:instrText>
        </w:r>
        <w:r>
          <w:rPr>
            <w:noProof/>
            <w:webHidden/>
          </w:rPr>
        </w:r>
        <w:r>
          <w:rPr>
            <w:noProof/>
            <w:webHidden/>
          </w:rPr>
          <w:fldChar w:fldCharType="separate"/>
        </w:r>
        <w:r>
          <w:rPr>
            <w:noProof/>
            <w:webHidden/>
          </w:rPr>
          <w:t>26</w:t>
        </w:r>
        <w:r>
          <w:rPr>
            <w:noProof/>
            <w:webHidden/>
          </w:rPr>
          <w:fldChar w:fldCharType="end"/>
        </w:r>
      </w:hyperlink>
    </w:p>
    <w:p w14:paraId="2B722090"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6" w:history="1">
        <w:r w:rsidRPr="009D174C">
          <w:rPr>
            <w:rStyle w:val="Hyperlink"/>
            <w:noProof/>
          </w:rPr>
          <w:t>2.3.2</w:t>
        </w:r>
        <w:r>
          <w:rPr>
            <w:rFonts w:asciiTheme="minorHAnsi" w:eastAsiaTheme="minorEastAsia" w:hAnsiTheme="minorHAnsi" w:cstheme="minorBidi"/>
            <w:noProof/>
            <w:sz w:val="22"/>
            <w:szCs w:val="22"/>
          </w:rPr>
          <w:tab/>
        </w:r>
        <w:r w:rsidRPr="009D174C">
          <w:rPr>
            <w:rStyle w:val="Hyperlink"/>
            <w:noProof/>
          </w:rPr>
          <w:t>PWRMAN-SR-REQ-014469/D-Bus wake-up transition times from Unpowered Mode (TcSE ROIN-40701-3)</w:t>
        </w:r>
        <w:r>
          <w:rPr>
            <w:noProof/>
            <w:webHidden/>
          </w:rPr>
          <w:tab/>
        </w:r>
        <w:r>
          <w:rPr>
            <w:noProof/>
            <w:webHidden/>
          </w:rPr>
          <w:fldChar w:fldCharType="begin"/>
        </w:r>
        <w:r>
          <w:rPr>
            <w:noProof/>
            <w:webHidden/>
          </w:rPr>
          <w:instrText xml:space="preserve"> PAGEREF _Toc115265566 \h </w:instrText>
        </w:r>
        <w:r>
          <w:rPr>
            <w:noProof/>
            <w:webHidden/>
          </w:rPr>
        </w:r>
        <w:r>
          <w:rPr>
            <w:noProof/>
            <w:webHidden/>
          </w:rPr>
          <w:fldChar w:fldCharType="separate"/>
        </w:r>
        <w:r>
          <w:rPr>
            <w:noProof/>
            <w:webHidden/>
          </w:rPr>
          <w:t>26</w:t>
        </w:r>
        <w:r>
          <w:rPr>
            <w:noProof/>
            <w:webHidden/>
          </w:rPr>
          <w:fldChar w:fldCharType="end"/>
        </w:r>
      </w:hyperlink>
    </w:p>
    <w:p w14:paraId="54580097"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7" w:history="1">
        <w:r w:rsidRPr="009D174C">
          <w:rPr>
            <w:rStyle w:val="Hyperlink"/>
            <w:noProof/>
          </w:rPr>
          <w:t>2.3.3</w:t>
        </w:r>
        <w:r>
          <w:rPr>
            <w:rFonts w:asciiTheme="minorHAnsi" w:eastAsiaTheme="minorEastAsia" w:hAnsiTheme="minorHAnsi" w:cstheme="minorBidi"/>
            <w:noProof/>
            <w:sz w:val="22"/>
            <w:szCs w:val="22"/>
          </w:rPr>
          <w:tab/>
        </w:r>
        <w:r w:rsidRPr="009D174C">
          <w:rPr>
            <w:rStyle w:val="Hyperlink"/>
            <w:noProof/>
          </w:rPr>
          <w:t>PWRMAN-SR-REQ-014470/C-EFP and Cluster transition time to Standby (TcSE ROIN-40702-2)</w:t>
        </w:r>
        <w:r>
          <w:rPr>
            <w:noProof/>
            <w:webHidden/>
          </w:rPr>
          <w:tab/>
        </w:r>
        <w:r>
          <w:rPr>
            <w:noProof/>
            <w:webHidden/>
          </w:rPr>
          <w:fldChar w:fldCharType="begin"/>
        </w:r>
        <w:r>
          <w:rPr>
            <w:noProof/>
            <w:webHidden/>
          </w:rPr>
          <w:instrText xml:space="preserve"> PAGEREF _Toc115265567 \h </w:instrText>
        </w:r>
        <w:r>
          <w:rPr>
            <w:noProof/>
            <w:webHidden/>
          </w:rPr>
        </w:r>
        <w:r>
          <w:rPr>
            <w:noProof/>
            <w:webHidden/>
          </w:rPr>
          <w:fldChar w:fldCharType="separate"/>
        </w:r>
        <w:r>
          <w:rPr>
            <w:noProof/>
            <w:webHidden/>
          </w:rPr>
          <w:t>26</w:t>
        </w:r>
        <w:r>
          <w:rPr>
            <w:noProof/>
            <w:webHidden/>
          </w:rPr>
          <w:fldChar w:fldCharType="end"/>
        </w:r>
      </w:hyperlink>
    </w:p>
    <w:p w14:paraId="4F1B773F"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8" w:history="1">
        <w:r w:rsidRPr="009D174C">
          <w:rPr>
            <w:rStyle w:val="Hyperlink"/>
            <w:noProof/>
          </w:rPr>
          <w:t>2.3.4</w:t>
        </w:r>
        <w:r>
          <w:rPr>
            <w:rFonts w:asciiTheme="minorHAnsi" w:eastAsiaTheme="minorEastAsia" w:hAnsiTheme="minorHAnsi" w:cstheme="minorBidi"/>
            <w:noProof/>
            <w:sz w:val="22"/>
            <w:szCs w:val="22"/>
          </w:rPr>
          <w:tab/>
        </w:r>
        <w:r w:rsidRPr="009D174C">
          <w:rPr>
            <w:rStyle w:val="Hyperlink"/>
            <w:noProof/>
          </w:rPr>
          <w:t>PWRMAN-SR-REQ-014471/B-Infotainment Components transition time to Standby (TcSE ROIN-40703-3)</w:t>
        </w:r>
        <w:r>
          <w:rPr>
            <w:noProof/>
            <w:webHidden/>
          </w:rPr>
          <w:tab/>
        </w:r>
        <w:r>
          <w:rPr>
            <w:noProof/>
            <w:webHidden/>
          </w:rPr>
          <w:fldChar w:fldCharType="begin"/>
        </w:r>
        <w:r>
          <w:rPr>
            <w:noProof/>
            <w:webHidden/>
          </w:rPr>
          <w:instrText xml:space="preserve"> PAGEREF _Toc115265568 \h </w:instrText>
        </w:r>
        <w:r>
          <w:rPr>
            <w:noProof/>
            <w:webHidden/>
          </w:rPr>
        </w:r>
        <w:r>
          <w:rPr>
            <w:noProof/>
            <w:webHidden/>
          </w:rPr>
          <w:fldChar w:fldCharType="separate"/>
        </w:r>
        <w:r>
          <w:rPr>
            <w:noProof/>
            <w:webHidden/>
          </w:rPr>
          <w:t>26</w:t>
        </w:r>
        <w:r>
          <w:rPr>
            <w:noProof/>
            <w:webHidden/>
          </w:rPr>
          <w:fldChar w:fldCharType="end"/>
        </w:r>
      </w:hyperlink>
    </w:p>
    <w:p w14:paraId="6BBA9648"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69" w:history="1">
        <w:r w:rsidRPr="009D174C">
          <w:rPr>
            <w:rStyle w:val="Hyperlink"/>
            <w:noProof/>
          </w:rPr>
          <w:t>2.3.5</w:t>
        </w:r>
        <w:r>
          <w:rPr>
            <w:rFonts w:asciiTheme="minorHAnsi" w:eastAsiaTheme="minorEastAsia" w:hAnsiTheme="minorHAnsi" w:cstheme="minorBidi"/>
            <w:noProof/>
            <w:sz w:val="22"/>
            <w:szCs w:val="22"/>
          </w:rPr>
          <w:tab/>
        </w:r>
        <w:r w:rsidRPr="009D174C">
          <w:rPr>
            <w:rStyle w:val="Hyperlink"/>
            <w:noProof/>
          </w:rPr>
          <w:t>PWRMAN-SR-REQ-014472/B-System Master transition time from Standby to Functional Power Mode (TcSE ROIN-40704-2)</w:t>
        </w:r>
        <w:r>
          <w:rPr>
            <w:noProof/>
            <w:webHidden/>
          </w:rPr>
          <w:tab/>
        </w:r>
        <w:r>
          <w:rPr>
            <w:noProof/>
            <w:webHidden/>
          </w:rPr>
          <w:fldChar w:fldCharType="begin"/>
        </w:r>
        <w:r>
          <w:rPr>
            <w:noProof/>
            <w:webHidden/>
          </w:rPr>
          <w:instrText xml:space="preserve"> PAGEREF _Toc115265569 \h </w:instrText>
        </w:r>
        <w:r>
          <w:rPr>
            <w:noProof/>
            <w:webHidden/>
          </w:rPr>
        </w:r>
        <w:r>
          <w:rPr>
            <w:noProof/>
            <w:webHidden/>
          </w:rPr>
          <w:fldChar w:fldCharType="separate"/>
        </w:r>
        <w:r>
          <w:rPr>
            <w:noProof/>
            <w:webHidden/>
          </w:rPr>
          <w:t>26</w:t>
        </w:r>
        <w:r>
          <w:rPr>
            <w:noProof/>
            <w:webHidden/>
          </w:rPr>
          <w:fldChar w:fldCharType="end"/>
        </w:r>
      </w:hyperlink>
    </w:p>
    <w:p w14:paraId="702445A9"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0" w:history="1">
        <w:r w:rsidRPr="009D174C">
          <w:rPr>
            <w:rStyle w:val="Hyperlink"/>
            <w:noProof/>
          </w:rPr>
          <w:t>2.3.6</w:t>
        </w:r>
        <w:r>
          <w:rPr>
            <w:rFonts w:asciiTheme="minorHAnsi" w:eastAsiaTheme="minorEastAsia" w:hAnsiTheme="minorHAnsi" w:cstheme="minorBidi"/>
            <w:noProof/>
            <w:sz w:val="22"/>
            <w:szCs w:val="22"/>
          </w:rPr>
          <w:tab/>
        </w:r>
        <w:r w:rsidRPr="009D174C">
          <w:rPr>
            <w:rStyle w:val="Hyperlink"/>
            <w:noProof/>
          </w:rPr>
          <w:t>PWRMAN-SR-REQ-014473/E-System Master timing to send HMIAudioMode (TcSE ROIN-40705-2)</w:t>
        </w:r>
        <w:r>
          <w:rPr>
            <w:noProof/>
            <w:webHidden/>
          </w:rPr>
          <w:tab/>
        </w:r>
        <w:r>
          <w:rPr>
            <w:noProof/>
            <w:webHidden/>
          </w:rPr>
          <w:fldChar w:fldCharType="begin"/>
        </w:r>
        <w:r>
          <w:rPr>
            <w:noProof/>
            <w:webHidden/>
          </w:rPr>
          <w:instrText xml:space="preserve"> PAGEREF _Toc115265570 \h </w:instrText>
        </w:r>
        <w:r>
          <w:rPr>
            <w:noProof/>
            <w:webHidden/>
          </w:rPr>
        </w:r>
        <w:r>
          <w:rPr>
            <w:noProof/>
            <w:webHidden/>
          </w:rPr>
          <w:fldChar w:fldCharType="separate"/>
        </w:r>
        <w:r>
          <w:rPr>
            <w:noProof/>
            <w:webHidden/>
          </w:rPr>
          <w:t>26</w:t>
        </w:r>
        <w:r>
          <w:rPr>
            <w:noProof/>
            <w:webHidden/>
          </w:rPr>
          <w:fldChar w:fldCharType="end"/>
        </w:r>
      </w:hyperlink>
    </w:p>
    <w:p w14:paraId="3A9147D3"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1" w:history="1">
        <w:r w:rsidRPr="009D174C">
          <w:rPr>
            <w:rStyle w:val="Hyperlink"/>
            <w:noProof/>
          </w:rPr>
          <w:t>2.3.7</w:t>
        </w:r>
        <w:r>
          <w:rPr>
            <w:rFonts w:asciiTheme="minorHAnsi" w:eastAsiaTheme="minorEastAsia" w:hAnsiTheme="minorHAnsi" w:cstheme="minorBidi"/>
            <w:noProof/>
            <w:sz w:val="22"/>
            <w:szCs w:val="22"/>
          </w:rPr>
          <w:tab/>
        </w:r>
        <w:r w:rsidRPr="009D174C">
          <w:rPr>
            <w:rStyle w:val="Hyperlink"/>
            <w:noProof/>
          </w:rPr>
          <w:t>PWRMAN-SR-REQ-014474/B-Infotainment components transition time from Standby to Functional Power Mode (TcSE ROIN-40706-2)</w:t>
        </w:r>
        <w:r>
          <w:rPr>
            <w:noProof/>
            <w:webHidden/>
          </w:rPr>
          <w:tab/>
        </w:r>
        <w:r>
          <w:rPr>
            <w:noProof/>
            <w:webHidden/>
          </w:rPr>
          <w:fldChar w:fldCharType="begin"/>
        </w:r>
        <w:r>
          <w:rPr>
            <w:noProof/>
            <w:webHidden/>
          </w:rPr>
          <w:instrText xml:space="preserve"> PAGEREF _Toc115265571 \h </w:instrText>
        </w:r>
        <w:r>
          <w:rPr>
            <w:noProof/>
            <w:webHidden/>
          </w:rPr>
        </w:r>
        <w:r>
          <w:rPr>
            <w:noProof/>
            <w:webHidden/>
          </w:rPr>
          <w:fldChar w:fldCharType="separate"/>
        </w:r>
        <w:r>
          <w:rPr>
            <w:noProof/>
            <w:webHidden/>
          </w:rPr>
          <w:t>27</w:t>
        </w:r>
        <w:r>
          <w:rPr>
            <w:noProof/>
            <w:webHidden/>
          </w:rPr>
          <w:fldChar w:fldCharType="end"/>
        </w:r>
      </w:hyperlink>
    </w:p>
    <w:p w14:paraId="727D44FD"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2" w:history="1">
        <w:r w:rsidRPr="009D174C">
          <w:rPr>
            <w:rStyle w:val="Hyperlink"/>
            <w:noProof/>
          </w:rPr>
          <w:t>2.3.8</w:t>
        </w:r>
        <w:r>
          <w:rPr>
            <w:rFonts w:asciiTheme="minorHAnsi" w:eastAsiaTheme="minorEastAsia" w:hAnsiTheme="minorHAnsi" w:cstheme="minorBidi"/>
            <w:noProof/>
            <w:sz w:val="22"/>
            <w:szCs w:val="22"/>
          </w:rPr>
          <w:tab/>
        </w:r>
        <w:r w:rsidRPr="009D174C">
          <w:rPr>
            <w:rStyle w:val="Hyperlink"/>
            <w:noProof/>
          </w:rPr>
          <w:t>PWRMAN-SR-REQ-014475/C-Power Mode transitions Timing Table (TcSE ROIN-40707-2)</w:t>
        </w:r>
        <w:r>
          <w:rPr>
            <w:noProof/>
            <w:webHidden/>
          </w:rPr>
          <w:tab/>
        </w:r>
        <w:r>
          <w:rPr>
            <w:noProof/>
            <w:webHidden/>
          </w:rPr>
          <w:fldChar w:fldCharType="begin"/>
        </w:r>
        <w:r>
          <w:rPr>
            <w:noProof/>
            <w:webHidden/>
          </w:rPr>
          <w:instrText xml:space="preserve"> PAGEREF _Toc115265572 \h </w:instrText>
        </w:r>
        <w:r>
          <w:rPr>
            <w:noProof/>
            <w:webHidden/>
          </w:rPr>
        </w:r>
        <w:r>
          <w:rPr>
            <w:noProof/>
            <w:webHidden/>
          </w:rPr>
          <w:fldChar w:fldCharType="separate"/>
        </w:r>
        <w:r>
          <w:rPr>
            <w:noProof/>
            <w:webHidden/>
          </w:rPr>
          <w:t>27</w:t>
        </w:r>
        <w:r>
          <w:rPr>
            <w:noProof/>
            <w:webHidden/>
          </w:rPr>
          <w:fldChar w:fldCharType="end"/>
        </w:r>
      </w:hyperlink>
    </w:p>
    <w:p w14:paraId="4ACC87DC"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73" w:history="1">
        <w:r w:rsidRPr="009D174C">
          <w:rPr>
            <w:rStyle w:val="Hyperlink"/>
            <w:noProof/>
          </w:rPr>
          <w:t>2.4</w:t>
        </w:r>
        <w:r>
          <w:rPr>
            <w:rFonts w:asciiTheme="minorHAnsi" w:eastAsiaTheme="minorEastAsia" w:hAnsiTheme="minorHAnsi" w:cstheme="minorBidi"/>
            <w:i w:val="0"/>
            <w:noProof/>
            <w:sz w:val="22"/>
            <w:szCs w:val="22"/>
          </w:rPr>
          <w:tab/>
        </w:r>
        <w:r w:rsidRPr="009D174C">
          <w:rPr>
            <w:rStyle w:val="Hyperlink"/>
            <w:noProof/>
          </w:rPr>
          <w:t>PWRMAN-FUN-REQ-014476/A-Power Management Infotainment System States (TcSE ROIN-267995-1)</w:t>
        </w:r>
        <w:r>
          <w:rPr>
            <w:noProof/>
            <w:webHidden/>
          </w:rPr>
          <w:tab/>
        </w:r>
        <w:r>
          <w:rPr>
            <w:noProof/>
            <w:webHidden/>
          </w:rPr>
          <w:fldChar w:fldCharType="begin"/>
        </w:r>
        <w:r>
          <w:rPr>
            <w:noProof/>
            <w:webHidden/>
          </w:rPr>
          <w:instrText xml:space="preserve"> PAGEREF _Toc115265573 \h </w:instrText>
        </w:r>
        <w:r>
          <w:rPr>
            <w:noProof/>
            <w:webHidden/>
          </w:rPr>
        </w:r>
        <w:r>
          <w:rPr>
            <w:noProof/>
            <w:webHidden/>
          </w:rPr>
          <w:fldChar w:fldCharType="separate"/>
        </w:r>
        <w:r>
          <w:rPr>
            <w:noProof/>
            <w:webHidden/>
          </w:rPr>
          <w:t>28</w:t>
        </w:r>
        <w:r>
          <w:rPr>
            <w:noProof/>
            <w:webHidden/>
          </w:rPr>
          <w:fldChar w:fldCharType="end"/>
        </w:r>
      </w:hyperlink>
    </w:p>
    <w:p w14:paraId="2384D6C5"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4" w:history="1">
        <w:r w:rsidRPr="009D174C">
          <w:rPr>
            <w:rStyle w:val="Hyperlink"/>
            <w:noProof/>
          </w:rPr>
          <w:t>2.4.1</w:t>
        </w:r>
        <w:r>
          <w:rPr>
            <w:rFonts w:asciiTheme="minorHAnsi" w:eastAsiaTheme="minorEastAsia" w:hAnsiTheme="minorHAnsi" w:cstheme="minorBidi"/>
            <w:noProof/>
            <w:sz w:val="22"/>
            <w:szCs w:val="22"/>
          </w:rPr>
          <w:tab/>
        </w:r>
        <w:r w:rsidRPr="009D174C">
          <w:rPr>
            <w:rStyle w:val="Hyperlink"/>
            <w:noProof/>
          </w:rPr>
          <w:t>PWRMAN-SR-REQ-014477/E-Infotainment System States (TcSE ROIN-40610-3)</w:t>
        </w:r>
        <w:r>
          <w:rPr>
            <w:noProof/>
            <w:webHidden/>
          </w:rPr>
          <w:tab/>
        </w:r>
        <w:r>
          <w:rPr>
            <w:noProof/>
            <w:webHidden/>
          </w:rPr>
          <w:fldChar w:fldCharType="begin"/>
        </w:r>
        <w:r>
          <w:rPr>
            <w:noProof/>
            <w:webHidden/>
          </w:rPr>
          <w:instrText xml:space="preserve"> PAGEREF _Toc115265574 \h </w:instrText>
        </w:r>
        <w:r>
          <w:rPr>
            <w:noProof/>
            <w:webHidden/>
          </w:rPr>
        </w:r>
        <w:r>
          <w:rPr>
            <w:noProof/>
            <w:webHidden/>
          </w:rPr>
          <w:fldChar w:fldCharType="separate"/>
        </w:r>
        <w:r>
          <w:rPr>
            <w:noProof/>
            <w:webHidden/>
          </w:rPr>
          <w:t>28</w:t>
        </w:r>
        <w:r>
          <w:rPr>
            <w:noProof/>
            <w:webHidden/>
          </w:rPr>
          <w:fldChar w:fldCharType="end"/>
        </w:r>
      </w:hyperlink>
    </w:p>
    <w:p w14:paraId="3A3000DC" w14:textId="77777777" w:rsidR="008B11E9" w:rsidRDefault="008B11E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265575" w:history="1">
        <w:r w:rsidRPr="009D174C">
          <w:rPr>
            <w:rStyle w:val="Hyperlink"/>
            <w:noProof/>
          </w:rPr>
          <w:t>3</w:t>
        </w:r>
        <w:r>
          <w:rPr>
            <w:rFonts w:asciiTheme="minorHAnsi" w:eastAsiaTheme="minorEastAsia" w:hAnsiTheme="minorHAnsi" w:cstheme="minorBidi"/>
            <w:b w:val="0"/>
            <w:smallCaps w:val="0"/>
            <w:noProof/>
            <w:sz w:val="22"/>
            <w:szCs w:val="22"/>
          </w:rPr>
          <w:tab/>
        </w:r>
        <w:r w:rsidRPr="009D174C">
          <w:rPr>
            <w:rStyle w:val="Hyperlink"/>
            <w:noProof/>
          </w:rPr>
          <w:t>Functional Definition</w:t>
        </w:r>
        <w:r>
          <w:rPr>
            <w:noProof/>
            <w:webHidden/>
          </w:rPr>
          <w:tab/>
        </w:r>
        <w:r>
          <w:rPr>
            <w:noProof/>
            <w:webHidden/>
          </w:rPr>
          <w:fldChar w:fldCharType="begin"/>
        </w:r>
        <w:r>
          <w:rPr>
            <w:noProof/>
            <w:webHidden/>
          </w:rPr>
          <w:instrText xml:space="preserve"> PAGEREF _Toc115265575 \h </w:instrText>
        </w:r>
        <w:r>
          <w:rPr>
            <w:noProof/>
            <w:webHidden/>
          </w:rPr>
        </w:r>
        <w:r>
          <w:rPr>
            <w:noProof/>
            <w:webHidden/>
          </w:rPr>
          <w:fldChar w:fldCharType="separate"/>
        </w:r>
        <w:r>
          <w:rPr>
            <w:noProof/>
            <w:webHidden/>
          </w:rPr>
          <w:t>30</w:t>
        </w:r>
        <w:r>
          <w:rPr>
            <w:noProof/>
            <w:webHidden/>
          </w:rPr>
          <w:fldChar w:fldCharType="end"/>
        </w:r>
      </w:hyperlink>
    </w:p>
    <w:p w14:paraId="5E9DC1BA"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76" w:history="1">
        <w:r w:rsidRPr="009D174C">
          <w:rPr>
            <w:rStyle w:val="Hyperlink"/>
            <w:noProof/>
          </w:rPr>
          <w:t>3.1</w:t>
        </w:r>
        <w:r>
          <w:rPr>
            <w:rFonts w:asciiTheme="minorHAnsi" w:eastAsiaTheme="minorEastAsia" w:hAnsiTheme="minorHAnsi" w:cstheme="minorBidi"/>
            <w:i w:val="0"/>
            <w:noProof/>
            <w:sz w:val="22"/>
            <w:szCs w:val="22"/>
          </w:rPr>
          <w:tab/>
        </w:r>
        <w:r w:rsidRPr="009D174C">
          <w:rPr>
            <w:rStyle w:val="Hyperlink"/>
            <w:noProof/>
          </w:rPr>
          <w:t>PWRMANv3-FUN-REQ-033880/B-System Master Power Moding (TcSE ROIN-289928-1)</w:t>
        </w:r>
        <w:r>
          <w:rPr>
            <w:noProof/>
            <w:webHidden/>
          </w:rPr>
          <w:tab/>
        </w:r>
        <w:r>
          <w:rPr>
            <w:noProof/>
            <w:webHidden/>
          </w:rPr>
          <w:fldChar w:fldCharType="begin"/>
        </w:r>
        <w:r>
          <w:rPr>
            <w:noProof/>
            <w:webHidden/>
          </w:rPr>
          <w:instrText xml:space="preserve"> PAGEREF _Toc115265576 \h </w:instrText>
        </w:r>
        <w:r>
          <w:rPr>
            <w:noProof/>
            <w:webHidden/>
          </w:rPr>
        </w:r>
        <w:r>
          <w:rPr>
            <w:noProof/>
            <w:webHidden/>
          </w:rPr>
          <w:fldChar w:fldCharType="separate"/>
        </w:r>
        <w:r>
          <w:rPr>
            <w:noProof/>
            <w:webHidden/>
          </w:rPr>
          <w:t>30</w:t>
        </w:r>
        <w:r>
          <w:rPr>
            <w:noProof/>
            <w:webHidden/>
          </w:rPr>
          <w:fldChar w:fldCharType="end"/>
        </w:r>
      </w:hyperlink>
    </w:p>
    <w:p w14:paraId="651DD32F"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7" w:history="1">
        <w:r w:rsidRPr="009D174C">
          <w:rPr>
            <w:rStyle w:val="Hyperlink"/>
            <w:noProof/>
          </w:rPr>
          <w:t>3.1.1</w:t>
        </w:r>
        <w:r>
          <w:rPr>
            <w:rFonts w:asciiTheme="minorHAnsi" w:eastAsiaTheme="minorEastAsia" w:hAnsiTheme="minorHAnsi" w:cstheme="minorBidi"/>
            <w:noProof/>
            <w:sz w:val="22"/>
            <w:szCs w:val="22"/>
          </w:rPr>
          <w:tab/>
        </w:r>
        <w:r w:rsidRPr="009D174C">
          <w:rPr>
            <w:rStyle w:val="Hyperlink"/>
            <w:noProof/>
          </w:rPr>
          <w:t>PWRMANv3-SR-REQ-033881/D-System Master Power Moding (TcSE ROIN-289984-3)</w:t>
        </w:r>
        <w:r>
          <w:rPr>
            <w:noProof/>
            <w:webHidden/>
          </w:rPr>
          <w:tab/>
        </w:r>
        <w:r>
          <w:rPr>
            <w:noProof/>
            <w:webHidden/>
          </w:rPr>
          <w:fldChar w:fldCharType="begin"/>
        </w:r>
        <w:r>
          <w:rPr>
            <w:noProof/>
            <w:webHidden/>
          </w:rPr>
          <w:instrText xml:space="preserve"> PAGEREF _Toc115265577 \h </w:instrText>
        </w:r>
        <w:r>
          <w:rPr>
            <w:noProof/>
            <w:webHidden/>
          </w:rPr>
        </w:r>
        <w:r>
          <w:rPr>
            <w:noProof/>
            <w:webHidden/>
          </w:rPr>
          <w:fldChar w:fldCharType="separate"/>
        </w:r>
        <w:r>
          <w:rPr>
            <w:noProof/>
            <w:webHidden/>
          </w:rPr>
          <w:t>30</w:t>
        </w:r>
        <w:r>
          <w:rPr>
            <w:noProof/>
            <w:webHidden/>
          </w:rPr>
          <w:fldChar w:fldCharType="end"/>
        </w:r>
      </w:hyperlink>
    </w:p>
    <w:p w14:paraId="443BB161"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8" w:history="1">
        <w:r w:rsidRPr="009D174C">
          <w:rPr>
            <w:rStyle w:val="Hyperlink"/>
            <w:noProof/>
          </w:rPr>
          <w:t>3.1.2</w:t>
        </w:r>
        <w:r>
          <w:rPr>
            <w:rFonts w:asciiTheme="minorHAnsi" w:eastAsiaTheme="minorEastAsia" w:hAnsiTheme="minorHAnsi" w:cstheme="minorBidi"/>
            <w:noProof/>
            <w:sz w:val="22"/>
            <w:szCs w:val="22"/>
          </w:rPr>
          <w:tab/>
        </w:r>
        <w:r w:rsidRPr="009D174C">
          <w:rPr>
            <w:rStyle w:val="Hyperlink"/>
            <w:noProof/>
          </w:rPr>
          <w:t>PWRMAN-TMR-REQ-030653/B-T_Hysterisis timer (TcSE ROIN-40635-1)</w:t>
        </w:r>
        <w:r>
          <w:rPr>
            <w:noProof/>
            <w:webHidden/>
          </w:rPr>
          <w:tab/>
        </w:r>
        <w:r>
          <w:rPr>
            <w:noProof/>
            <w:webHidden/>
          </w:rPr>
          <w:fldChar w:fldCharType="begin"/>
        </w:r>
        <w:r>
          <w:rPr>
            <w:noProof/>
            <w:webHidden/>
          </w:rPr>
          <w:instrText xml:space="preserve"> PAGEREF _Toc115265578 \h </w:instrText>
        </w:r>
        <w:r>
          <w:rPr>
            <w:noProof/>
            <w:webHidden/>
          </w:rPr>
        </w:r>
        <w:r>
          <w:rPr>
            <w:noProof/>
            <w:webHidden/>
          </w:rPr>
          <w:fldChar w:fldCharType="separate"/>
        </w:r>
        <w:r>
          <w:rPr>
            <w:noProof/>
            <w:webHidden/>
          </w:rPr>
          <w:t>32</w:t>
        </w:r>
        <w:r>
          <w:rPr>
            <w:noProof/>
            <w:webHidden/>
          </w:rPr>
          <w:fldChar w:fldCharType="end"/>
        </w:r>
      </w:hyperlink>
    </w:p>
    <w:p w14:paraId="4110A104"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79" w:history="1">
        <w:r w:rsidRPr="009D174C">
          <w:rPr>
            <w:rStyle w:val="Hyperlink"/>
            <w:noProof/>
          </w:rPr>
          <w:t>3.1.3</w:t>
        </w:r>
        <w:r>
          <w:rPr>
            <w:rFonts w:asciiTheme="minorHAnsi" w:eastAsiaTheme="minorEastAsia" w:hAnsiTheme="minorHAnsi" w:cstheme="minorBidi"/>
            <w:noProof/>
            <w:sz w:val="22"/>
            <w:szCs w:val="22"/>
          </w:rPr>
          <w:tab/>
        </w:r>
        <w:r w:rsidRPr="009D174C">
          <w:rPr>
            <w:rStyle w:val="Hyperlink"/>
            <w:noProof/>
          </w:rPr>
          <w:t>PWRMANv2-SR-REQ-031239/C-Phone Mode Power Moding (TcSE ROIN-275203-1)</w:t>
        </w:r>
        <w:r>
          <w:rPr>
            <w:noProof/>
            <w:webHidden/>
          </w:rPr>
          <w:tab/>
        </w:r>
        <w:r>
          <w:rPr>
            <w:noProof/>
            <w:webHidden/>
          </w:rPr>
          <w:fldChar w:fldCharType="begin"/>
        </w:r>
        <w:r>
          <w:rPr>
            <w:noProof/>
            <w:webHidden/>
          </w:rPr>
          <w:instrText xml:space="preserve"> PAGEREF _Toc115265579 \h </w:instrText>
        </w:r>
        <w:r>
          <w:rPr>
            <w:noProof/>
            <w:webHidden/>
          </w:rPr>
        </w:r>
        <w:r>
          <w:rPr>
            <w:noProof/>
            <w:webHidden/>
          </w:rPr>
          <w:fldChar w:fldCharType="separate"/>
        </w:r>
        <w:r>
          <w:rPr>
            <w:noProof/>
            <w:webHidden/>
          </w:rPr>
          <w:t>33</w:t>
        </w:r>
        <w:r>
          <w:rPr>
            <w:noProof/>
            <w:webHidden/>
          </w:rPr>
          <w:fldChar w:fldCharType="end"/>
        </w:r>
      </w:hyperlink>
    </w:p>
    <w:p w14:paraId="35FDFAEF" w14:textId="120C83DF"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0" w:history="1">
        <w:r w:rsidRPr="009D174C">
          <w:rPr>
            <w:rStyle w:val="Hyperlink"/>
            <w:noProof/>
          </w:rPr>
          <w:t>3.1.4</w:t>
        </w:r>
        <w:r>
          <w:rPr>
            <w:rFonts w:asciiTheme="minorHAnsi" w:eastAsiaTheme="minorEastAsia" w:hAnsiTheme="minorHAnsi" w:cstheme="minorBidi"/>
            <w:noProof/>
            <w:sz w:val="22"/>
            <w:szCs w:val="22"/>
          </w:rPr>
          <w:tab/>
        </w:r>
        <w:r w:rsidRPr="009D174C">
          <w:rPr>
            <w:rStyle w:val="Hyperlink"/>
            <w:noProof/>
          </w:rPr>
          <w:t>PWRMAN-REQ-033882/C-MMInactive_Sleep Power Mode Diagram - Welcome_Farewell (TcSE ROIN-289985-2)</w:t>
        </w:r>
        <w:r>
          <w:rPr>
            <w:noProof/>
            <w:webHidden/>
          </w:rPr>
          <w:tab/>
        </w:r>
        <w:r>
          <w:rPr>
            <w:noProof/>
            <w:webHidden/>
          </w:rPr>
          <w:tab/>
        </w:r>
        <w:r>
          <w:rPr>
            <w:noProof/>
            <w:webHidden/>
          </w:rPr>
          <w:fldChar w:fldCharType="begin"/>
        </w:r>
        <w:r>
          <w:rPr>
            <w:noProof/>
            <w:webHidden/>
          </w:rPr>
          <w:instrText xml:space="preserve"> PAGEREF _Toc115265580 \h </w:instrText>
        </w:r>
        <w:r>
          <w:rPr>
            <w:noProof/>
            <w:webHidden/>
          </w:rPr>
        </w:r>
        <w:r>
          <w:rPr>
            <w:noProof/>
            <w:webHidden/>
          </w:rPr>
          <w:fldChar w:fldCharType="separate"/>
        </w:r>
        <w:r>
          <w:rPr>
            <w:noProof/>
            <w:webHidden/>
          </w:rPr>
          <w:t>34</w:t>
        </w:r>
        <w:r>
          <w:rPr>
            <w:noProof/>
            <w:webHidden/>
          </w:rPr>
          <w:fldChar w:fldCharType="end"/>
        </w:r>
      </w:hyperlink>
    </w:p>
    <w:p w14:paraId="6B906C8D"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81" w:history="1">
        <w:r w:rsidRPr="009D174C">
          <w:rPr>
            <w:rStyle w:val="Hyperlink"/>
            <w:noProof/>
          </w:rPr>
          <w:t>3.2</w:t>
        </w:r>
        <w:r>
          <w:rPr>
            <w:rFonts w:asciiTheme="minorHAnsi" w:eastAsiaTheme="minorEastAsia" w:hAnsiTheme="minorHAnsi" w:cstheme="minorBidi"/>
            <w:i w:val="0"/>
            <w:noProof/>
            <w:sz w:val="22"/>
            <w:szCs w:val="22"/>
          </w:rPr>
          <w:tab/>
        </w:r>
        <w:r w:rsidRPr="009D174C">
          <w:rPr>
            <w:rStyle w:val="Hyperlink"/>
            <w:noProof/>
          </w:rPr>
          <w:t>PWRMAN-FUN-REQ-031236/B-System Master Power Moding (TcSE ROIN-268082-1)</w:t>
        </w:r>
        <w:r>
          <w:rPr>
            <w:noProof/>
            <w:webHidden/>
          </w:rPr>
          <w:tab/>
        </w:r>
        <w:r>
          <w:rPr>
            <w:noProof/>
            <w:webHidden/>
          </w:rPr>
          <w:fldChar w:fldCharType="begin"/>
        </w:r>
        <w:r>
          <w:rPr>
            <w:noProof/>
            <w:webHidden/>
          </w:rPr>
          <w:instrText xml:space="preserve"> PAGEREF _Toc115265581 \h </w:instrText>
        </w:r>
        <w:r>
          <w:rPr>
            <w:noProof/>
            <w:webHidden/>
          </w:rPr>
        </w:r>
        <w:r>
          <w:rPr>
            <w:noProof/>
            <w:webHidden/>
          </w:rPr>
          <w:fldChar w:fldCharType="separate"/>
        </w:r>
        <w:r>
          <w:rPr>
            <w:noProof/>
            <w:webHidden/>
          </w:rPr>
          <w:t>35</w:t>
        </w:r>
        <w:r>
          <w:rPr>
            <w:noProof/>
            <w:webHidden/>
          </w:rPr>
          <w:fldChar w:fldCharType="end"/>
        </w:r>
      </w:hyperlink>
    </w:p>
    <w:p w14:paraId="1EA1533D"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2" w:history="1">
        <w:r w:rsidRPr="009D174C">
          <w:rPr>
            <w:rStyle w:val="Hyperlink"/>
            <w:noProof/>
          </w:rPr>
          <w:t>3.2.1</w:t>
        </w:r>
        <w:r>
          <w:rPr>
            <w:rFonts w:asciiTheme="minorHAnsi" w:eastAsiaTheme="minorEastAsia" w:hAnsiTheme="minorHAnsi" w:cstheme="minorBidi"/>
            <w:noProof/>
            <w:sz w:val="22"/>
            <w:szCs w:val="22"/>
          </w:rPr>
          <w:tab/>
        </w:r>
        <w:r w:rsidRPr="009D174C">
          <w:rPr>
            <w:rStyle w:val="Hyperlink"/>
            <w:noProof/>
          </w:rPr>
          <w:t>PWRMAN-SR-REQ-030652/B-System Master Power Moding (TcSE ROIN-40633-11)</w:t>
        </w:r>
        <w:r>
          <w:rPr>
            <w:noProof/>
            <w:webHidden/>
          </w:rPr>
          <w:tab/>
        </w:r>
        <w:r>
          <w:rPr>
            <w:noProof/>
            <w:webHidden/>
          </w:rPr>
          <w:fldChar w:fldCharType="begin"/>
        </w:r>
        <w:r>
          <w:rPr>
            <w:noProof/>
            <w:webHidden/>
          </w:rPr>
          <w:instrText xml:space="preserve"> PAGEREF _Toc115265582 \h </w:instrText>
        </w:r>
        <w:r>
          <w:rPr>
            <w:noProof/>
            <w:webHidden/>
          </w:rPr>
        </w:r>
        <w:r>
          <w:rPr>
            <w:noProof/>
            <w:webHidden/>
          </w:rPr>
          <w:fldChar w:fldCharType="separate"/>
        </w:r>
        <w:r>
          <w:rPr>
            <w:noProof/>
            <w:webHidden/>
          </w:rPr>
          <w:t>35</w:t>
        </w:r>
        <w:r>
          <w:rPr>
            <w:noProof/>
            <w:webHidden/>
          </w:rPr>
          <w:fldChar w:fldCharType="end"/>
        </w:r>
      </w:hyperlink>
    </w:p>
    <w:p w14:paraId="2E0301EF"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3" w:history="1">
        <w:r w:rsidRPr="009D174C">
          <w:rPr>
            <w:rStyle w:val="Hyperlink"/>
            <w:noProof/>
          </w:rPr>
          <w:t>3.2.2</w:t>
        </w:r>
        <w:r>
          <w:rPr>
            <w:rFonts w:asciiTheme="minorHAnsi" w:eastAsiaTheme="minorEastAsia" w:hAnsiTheme="minorHAnsi" w:cstheme="minorBidi"/>
            <w:noProof/>
            <w:sz w:val="22"/>
            <w:szCs w:val="22"/>
          </w:rPr>
          <w:tab/>
        </w:r>
        <w:r w:rsidRPr="009D174C">
          <w:rPr>
            <w:rStyle w:val="Hyperlink"/>
            <w:noProof/>
          </w:rPr>
          <w:t>PWRMAN-TMR-REQ-030653/B-T_Hysterisis timer (TcSE ROIN-40635-1)</w:t>
        </w:r>
        <w:r>
          <w:rPr>
            <w:noProof/>
            <w:webHidden/>
          </w:rPr>
          <w:tab/>
        </w:r>
        <w:r>
          <w:rPr>
            <w:noProof/>
            <w:webHidden/>
          </w:rPr>
          <w:fldChar w:fldCharType="begin"/>
        </w:r>
        <w:r>
          <w:rPr>
            <w:noProof/>
            <w:webHidden/>
          </w:rPr>
          <w:instrText xml:space="preserve"> PAGEREF _Toc115265583 \h </w:instrText>
        </w:r>
        <w:r>
          <w:rPr>
            <w:noProof/>
            <w:webHidden/>
          </w:rPr>
        </w:r>
        <w:r>
          <w:rPr>
            <w:noProof/>
            <w:webHidden/>
          </w:rPr>
          <w:fldChar w:fldCharType="separate"/>
        </w:r>
        <w:r>
          <w:rPr>
            <w:noProof/>
            <w:webHidden/>
          </w:rPr>
          <w:t>36</w:t>
        </w:r>
        <w:r>
          <w:rPr>
            <w:noProof/>
            <w:webHidden/>
          </w:rPr>
          <w:fldChar w:fldCharType="end"/>
        </w:r>
      </w:hyperlink>
    </w:p>
    <w:p w14:paraId="446DFF32"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4" w:history="1">
        <w:r w:rsidRPr="009D174C">
          <w:rPr>
            <w:rStyle w:val="Hyperlink"/>
            <w:noProof/>
          </w:rPr>
          <w:t>3.2.3</w:t>
        </w:r>
        <w:r>
          <w:rPr>
            <w:rFonts w:asciiTheme="minorHAnsi" w:eastAsiaTheme="minorEastAsia" w:hAnsiTheme="minorHAnsi" w:cstheme="minorBidi"/>
            <w:noProof/>
            <w:sz w:val="22"/>
            <w:szCs w:val="22"/>
          </w:rPr>
          <w:tab/>
        </w:r>
        <w:r w:rsidRPr="009D174C">
          <w:rPr>
            <w:rStyle w:val="Hyperlink"/>
            <w:noProof/>
          </w:rPr>
          <w:t>PWRMAN-SR-REQ-030654/C-Phone Mode Power Moding (TcSE ROIN-202251-1)</w:t>
        </w:r>
        <w:r>
          <w:rPr>
            <w:noProof/>
            <w:webHidden/>
          </w:rPr>
          <w:tab/>
        </w:r>
        <w:r>
          <w:rPr>
            <w:noProof/>
            <w:webHidden/>
          </w:rPr>
          <w:fldChar w:fldCharType="begin"/>
        </w:r>
        <w:r>
          <w:rPr>
            <w:noProof/>
            <w:webHidden/>
          </w:rPr>
          <w:instrText xml:space="preserve"> PAGEREF _Toc115265584 \h </w:instrText>
        </w:r>
        <w:r>
          <w:rPr>
            <w:noProof/>
            <w:webHidden/>
          </w:rPr>
        </w:r>
        <w:r>
          <w:rPr>
            <w:noProof/>
            <w:webHidden/>
          </w:rPr>
          <w:fldChar w:fldCharType="separate"/>
        </w:r>
        <w:r>
          <w:rPr>
            <w:noProof/>
            <w:webHidden/>
          </w:rPr>
          <w:t>37</w:t>
        </w:r>
        <w:r>
          <w:rPr>
            <w:noProof/>
            <w:webHidden/>
          </w:rPr>
          <w:fldChar w:fldCharType="end"/>
        </w:r>
      </w:hyperlink>
    </w:p>
    <w:p w14:paraId="4AE4050B"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85" w:history="1">
        <w:r w:rsidRPr="009D174C">
          <w:rPr>
            <w:rStyle w:val="Hyperlink"/>
            <w:noProof/>
          </w:rPr>
          <w:t>3.3</w:t>
        </w:r>
        <w:r>
          <w:rPr>
            <w:rFonts w:asciiTheme="minorHAnsi" w:eastAsiaTheme="minorEastAsia" w:hAnsiTheme="minorHAnsi" w:cstheme="minorBidi"/>
            <w:i w:val="0"/>
            <w:noProof/>
            <w:sz w:val="22"/>
            <w:szCs w:val="22"/>
          </w:rPr>
          <w:tab/>
        </w:r>
        <w:r w:rsidRPr="009D174C">
          <w:rPr>
            <w:rStyle w:val="Hyperlink"/>
            <w:noProof/>
          </w:rPr>
          <w:t>PWRMAN-FUN-REQ-033883/B-MMActive (TcSE ROIN-289933-1)</w:t>
        </w:r>
        <w:r>
          <w:rPr>
            <w:noProof/>
            <w:webHidden/>
          </w:rPr>
          <w:tab/>
        </w:r>
        <w:r>
          <w:rPr>
            <w:noProof/>
            <w:webHidden/>
          </w:rPr>
          <w:fldChar w:fldCharType="begin"/>
        </w:r>
        <w:r>
          <w:rPr>
            <w:noProof/>
            <w:webHidden/>
          </w:rPr>
          <w:instrText xml:space="preserve"> PAGEREF _Toc115265585 \h </w:instrText>
        </w:r>
        <w:r>
          <w:rPr>
            <w:noProof/>
            <w:webHidden/>
          </w:rPr>
        </w:r>
        <w:r>
          <w:rPr>
            <w:noProof/>
            <w:webHidden/>
          </w:rPr>
          <w:fldChar w:fldCharType="separate"/>
        </w:r>
        <w:r>
          <w:rPr>
            <w:noProof/>
            <w:webHidden/>
          </w:rPr>
          <w:t>38</w:t>
        </w:r>
        <w:r>
          <w:rPr>
            <w:noProof/>
            <w:webHidden/>
          </w:rPr>
          <w:fldChar w:fldCharType="end"/>
        </w:r>
      </w:hyperlink>
    </w:p>
    <w:p w14:paraId="28A255B5"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6" w:history="1">
        <w:r w:rsidRPr="009D174C">
          <w:rPr>
            <w:rStyle w:val="Hyperlink"/>
            <w:noProof/>
          </w:rPr>
          <w:t>3.3.1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_Toc115265586 \h </w:instrText>
        </w:r>
        <w:r>
          <w:rPr>
            <w:noProof/>
            <w:webHidden/>
          </w:rPr>
        </w:r>
        <w:r>
          <w:rPr>
            <w:noProof/>
            <w:webHidden/>
          </w:rPr>
          <w:fldChar w:fldCharType="separate"/>
        </w:r>
        <w:r>
          <w:rPr>
            <w:noProof/>
            <w:webHidden/>
          </w:rPr>
          <w:t>38</w:t>
        </w:r>
        <w:r>
          <w:rPr>
            <w:noProof/>
            <w:webHidden/>
          </w:rPr>
          <w:fldChar w:fldCharType="end"/>
        </w:r>
      </w:hyperlink>
    </w:p>
    <w:p w14:paraId="76BECB01"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87" w:history="1">
        <w:r w:rsidRPr="009D174C">
          <w:rPr>
            <w:rStyle w:val="Hyperlink"/>
            <w:noProof/>
          </w:rPr>
          <w:t>3.4</w:t>
        </w:r>
        <w:r>
          <w:rPr>
            <w:rFonts w:asciiTheme="minorHAnsi" w:eastAsiaTheme="minorEastAsia" w:hAnsiTheme="minorHAnsi" w:cstheme="minorBidi"/>
            <w:i w:val="0"/>
            <w:noProof/>
            <w:sz w:val="22"/>
            <w:szCs w:val="22"/>
          </w:rPr>
          <w:tab/>
        </w:r>
        <w:r w:rsidRPr="009D174C">
          <w:rPr>
            <w:rStyle w:val="Hyperlink"/>
            <w:noProof/>
          </w:rPr>
          <w:t>PWRMAN-FUN-REQ-033887/B-Extended Play (TcSE ROIN-289937-1)</w:t>
        </w:r>
        <w:r>
          <w:rPr>
            <w:noProof/>
            <w:webHidden/>
          </w:rPr>
          <w:tab/>
        </w:r>
        <w:r>
          <w:rPr>
            <w:noProof/>
            <w:webHidden/>
          </w:rPr>
          <w:fldChar w:fldCharType="begin"/>
        </w:r>
        <w:r>
          <w:rPr>
            <w:noProof/>
            <w:webHidden/>
          </w:rPr>
          <w:instrText xml:space="preserve"> PAGEREF _Toc115265587 \h </w:instrText>
        </w:r>
        <w:r>
          <w:rPr>
            <w:noProof/>
            <w:webHidden/>
          </w:rPr>
        </w:r>
        <w:r>
          <w:rPr>
            <w:noProof/>
            <w:webHidden/>
          </w:rPr>
          <w:fldChar w:fldCharType="separate"/>
        </w:r>
        <w:r>
          <w:rPr>
            <w:noProof/>
            <w:webHidden/>
          </w:rPr>
          <w:t>40</w:t>
        </w:r>
        <w:r>
          <w:rPr>
            <w:noProof/>
            <w:webHidden/>
          </w:rPr>
          <w:fldChar w:fldCharType="end"/>
        </w:r>
      </w:hyperlink>
    </w:p>
    <w:p w14:paraId="107EE5CB"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8" w:history="1">
        <w:r w:rsidRPr="009D174C">
          <w:rPr>
            <w:rStyle w:val="Hyperlink"/>
            <w:noProof/>
          </w:rPr>
          <w:t>3.4.1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_Toc115265588 \h </w:instrText>
        </w:r>
        <w:r>
          <w:rPr>
            <w:noProof/>
            <w:webHidden/>
          </w:rPr>
        </w:r>
        <w:r>
          <w:rPr>
            <w:noProof/>
            <w:webHidden/>
          </w:rPr>
          <w:fldChar w:fldCharType="separate"/>
        </w:r>
        <w:r>
          <w:rPr>
            <w:noProof/>
            <w:webHidden/>
          </w:rPr>
          <w:t>40</w:t>
        </w:r>
        <w:r>
          <w:rPr>
            <w:noProof/>
            <w:webHidden/>
          </w:rPr>
          <w:fldChar w:fldCharType="end"/>
        </w:r>
      </w:hyperlink>
    </w:p>
    <w:p w14:paraId="6F425D1B"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89" w:history="1">
        <w:r w:rsidRPr="009D174C">
          <w:rPr>
            <w:rStyle w:val="Hyperlink"/>
            <w:noProof/>
          </w:rPr>
          <w:t>3.4.2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_Toc115265589 \h </w:instrText>
        </w:r>
        <w:r>
          <w:rPr>
            <w:noProof/>
            <w:webHidden/>
          </w:rPr>
        </w:r>
        <w:r>
          <w:rPr>
            <w:noProof/>
            <w:webHidden/>
          </w:rPr>
          <w:fldChar w:fldCharType="separate"/>
        </w:r>
        <w:r>
          <w:rPr>
            <w:noProof/>
            <w:webHidden/>
          </w:rPr>
          <w:t>41</w:t>
        </w:r>
        <w:r>
          <w:rPr>
            <w:noProof/>
            <w:webHidden/>
          </w:rPr>
          <w:fldChar w:fldCharType="end"/>
        </w:r>
      </w:hyperlink>
    </w:p>
    <w:p w14:paraId="5FFAD622"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90" w:history="1">
        <w:r w:rsidRPr="009D174C">
          <w:rPr>
            <w:rStyle w:val="Hyperlink"/>
            <w:noProof/>
          </w:rPr>
          <w:t>3.5</w:t>
        </w:r>
        <w:r>
          <w:rPr>
            <w:rFonts w:asciiTheme="minorHAnsi" w:eastAsiaTheme="minorEastAsia" w:hAnsiTheme="minorHAnsi" w:cstheme="minorBidi"/>
            <w:i w:val="0"/>
            <w:noProof/>
            <w:sz w:val="22"/>
            <w:szCs w:val="22"/>
          </w:rPr>
          <w:tab/>
        </w:r>
        <w:r w:rsidRPr="009D174C">
          <w:rPr>
            <w:rStyle w:val="Hyperlink"/>
            <w:noProof/>
          </w:rPr>
          <w:t>PWRMAN-FUN-REQ-033893/B-Phone Mode (TcSE ROIN-289941-1)</w:t>
        </w:r>
        <w:r>
          <w:rPr>
            <w:noProof/>
            <w:webHidden/>
          </w:rPr>
          <w:tab/>
        </w:r>
        <w:r>
          <w:rPr>
            <w:noProof/>
            <w:webHidden/>
          </w:rPr>
          <w:fldChar w:fldCharType="begin"/>
        </w:r>
        <w:r>
          <w:rPr>
            <w:noProof/>
            <w:webHidden/>
          </w:rPr>
          <w:instrText xml:space="preserve"> PAGEREF _Toc115265590 \h </w:instrText>
        </w:r>
        <w:r>
          <w:rPr>
            <w:noProof/>
            <w:webHidden/>
          </w:rPr>
        </w:r>
        <w:r>
          <w:rPr>
            <w:noProof/>
            <w:webHidden/>
          </w:rPr>
          <w:fldChar w:fldCharType="separate"/>
        </w:r>
        <w:r>
          <w:rPr>
            <w:noProof/>
            <w:webHidden/>
          </w:rPr>
          <w:t>42</w:t>
        </w:r>
        <w:r>
          <w:rPr>
            <w:noProof/>
            <w:webHidden/>
          </w:rPr>
          <w:fldChar w:fldCharType="end"/>
        </w:r>
      </w:hyperlink>
    </w:p>
    <w:p w14:paraId="34F5C3F9"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91" w:history="1">
        <w:r w:rsidRPr="009D174C">
          <w:rPr>
            <w:rStyle w:val="Hyperlink"/>
            <w:noProof/>
          </w:rPr>
          <w:t>3.5.1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_Toc115265591 \h </w:instrText>
        </w:r>
        <w:r>
          <w:rPr>
            <w:noProof/>
            <w:webHidden/>
          </w:rPr>
        </w:r>
        <w:r>
          <w:rPr>
            <w:noProof/>
            <w:webHidden/>
          </w:rPr>
          <w:fldChar w:fldCharType="separate"/>
        </w:r>
        <w:r>
          <w:rPr>
            <w:noProof/>
            <w:webHidden/>
          </w:rPr>
          <w:t>42</w:t>
        </w:r>
        <w:r>
          <w:rPr>
            <w:noProof/>
            <w:webHidden/>
          </w:rPr>
          <w:fldChar w:fldCharType="end"/>
        </w:r>
      </w:hyperlink>
    </w:p>
    <w:p w14:paraId="536BF754"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92" w:history="1">
        <w:r w:rsidRPr="009D174C">
          <w:rPr>
            <w:rStyle w:val="Hyperlink"/>
            <w:noProof/>
          </w:rPr>
          <w:t>3.6</w:t>
        </w:r>
        <w:r>
          <w:rPr>
            <w:rFonts w:asciiTheme="minorHAnsi" w:eastAsiaTheme="minorEastAsia" w:hAnsiTheme="minorHAnsi" w:cstheme="minorBidi"/>
            <w:i w:val="0"/>
            <w:noProof/>
            <w:sz w:val="22"/>
            <w:szCs w:val="22"/>
          </w:rPr>
          <w:tab/>
        </w:r>
        <w:r w:rsidRPr="009D174C">
          <w:rPr>
            <w:rStyle w:val="Hyperlink"/>
            <w:noProof/>
          </w:rPr>
          <w:t>PWRMAN-FUN-REQ-033898/B-MMInactive_Sleep (welcome, farewell, active clock) (TcSE ROIN-289945-1)</w:t>
        </w:r>
        <w:r>
          <w:rPr>
            <w:noProof/>
            <w:webHidden/>
          </w:rPr>
          <w:tab/>
        </w:r>
        <w:r>
          <w:rPr>
            <w:noProof/>
            <w:webHidden/>
          </w:rPr>
          <w:fldChar w:fldCharType="begin"/>
        </w:r>
        <w:r>
          <w:rPr>
            <w:noProof/>
            <w:webHidden/>
          </w:rPr>
          <w:instrText xml:space="preserve"> PAGEREF _Toc115265592 \h </w:instrText>
        </w:r>
        <w:r>
          <w:rPr>
            <w:noProof/>
            <w:webHidden/>
          </w:rPr>
        </w:r>
        <w:r>
          <w:rPr>
            <w:noProof/>
            <w:webHidden/>
          </w:rPr>
          <w:fldChar w:fldCharType="separate"/>
        </w:r>
        <w:r>
          <w:rPr>
            <w:noProof/>
            <w:webHidden/>
          </w:rPr>
          <w:t>44</w:t>
        </w:r>
        <w:r>
          <w:rPr>
            <w:noProof/>
            <w:webHidden/>
          </w:rPr>
          <w:fldChar w:fldCharType="end"/>
        </w:r>
      </w:hyperlink>
    </w:p>
    <w:p w14:paraId="6FFC437B"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93" w:history="1">
        <w:r w:rsidRPr="009D174C">
          <w:rPr>
            <w:rStyle w:val="Hyperlink"/>
            <w:noProof/>
          </w:rPr>
          <w:t>3.6.1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_Toc115265593 \h </w:instrText>
        </w:r>
        <w:r>
          <w:rPr>
            <w:noProof/>
            <w:webHidden/>
          </w:rPr>
        </w:r>
        <w:r>
          <w:rPr>
            <w:noProof/>
            <w:webHidden/>
          </w:rPr>
          <w:fldChar w:fldCharType="separate"/>
        </w:r>
        <w:r>
          <w:rPr>
            <w:noProof/>
            <w:webHidden/>
          </w:rPr>
          <w:t>44</w:t>
        </w:r>
        <w:r>
          <w:rPr>
            <w:noProof/>
            <w:webHidden/>
          </w:rPr>
          <w:fldChar w:fldCharType="end"/>
        </w:r>
      </w:hyperlink>
    </w:p>
    <w:p w14:paraId="3BB5AA17"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94" w:history="1">
        <w:r w:rsidRPr="009D174C">
          <w:rPr>
            <w:rStyle w:val="Hyperlink"/>
            <w:noProof/>
          </w:rPr>
          <w:t>3.6.2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_Toc115265594 \h </w:instrText>
        </w:r>
        <w:r>
          <w:rPr>
            <w:noProof/>
            <w:webHidden/>
          </w:rPr>
        </w:r>
        <w:r>
          <w:rPr>
            <w:noProof/>
            <w:webHidden/>
          </w:rPr>
          <w:fldChar w:fldCharType="separate"/>
        </w:r>
        <w:r>
          <w:rPr>
            <w:noProof/>
            <w:webHidden/>
          </w:rPr>
          <w:t>46</w:t>
        </w:r>
        <w:r>
          <w:rPr>
            <w:noProof/>
            <w:webHidden/>
          </w:rPr>
          <w:fldChar w:fldCharType="end"/>
        </w:r>
      </w:hyperlink>
    </w:p>
    <w:p w14:paraId="434AF71E"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95" w:history="1">
        <w:r w:rsidRPr="009D174C">
          <w:rPr>
            <w:rStyle w:val="Hyperlink"/>
            <w:noProof/>
          </w:rPr>
          <w:t>3.7</w:t>
        </w:r>
        <w:r>
          <w:rPr>
            <w:rFonts w:asciiTheme="minorHAnsi" w:eastAsiaTheme="minorEastAsia" w:hAnsiTheme="minorHAnsi" w:cstheme="minorBidi"/>
            <w:i w:val="0"/>
            <w:noProof/>
            <w:sz w:val="22"/>
            <w:szCs w:val="22"/>
          </w:rPr>
          <w:tab/>
        </w:r>
        <w:r w:rsidRPr="009D174C">
          <w:rPr>
            <w:rStyle w:val="Hyperlink"/>
            <w:noProof/>
          </w:rPr>
          <w:t>PWRMAN-FUN-REQ-033906/C-Load Shed Strategy (TcSE ROIN-289949-1)</w:t>
        </w:r>
        <w:r>
          <w:rPr>
            <w:noProof/>
            <w:webHidden/>
          </w:rPr>
          <w:tab/>
        </w:r>
        <w:r>
          <w:rPr>
            <w:noProof/>
            <w:webHidden/>
          </w:rPr>
          <w:fldChar w:fldCharType="begin"/>
        </w:r>
        <w:r>
          <w:rPr>
            <w:noProof/>
            <w:webHidden/>
          </w:rPr>
          <w:instrText xml:space="preserve"> PAGEREF _Toc115265595 \h </w:instrText>
        </w:r>
        <w:r>
          <w:rPr>
            <w:noProof/>
            <w:webHidden/>
          </w:rPr>
        </w:r>
        <w:r>
          <w:rPr>
            <w:noProof/>
            <w:webHidden/>
          </w:rPr>
          <w:fldChar w:fldCharType="separate"/>
        </w:r>
        <w:r>
          <w:rPr>
            <w:noProof/>
            <w:webHidden/>
          </w:rPr>
          <w:t>47</w:t>
        </w:r>
        <w:r>
          <w:rPr>
            <w:noProof/>
            <w:webHidden/>
          </w:rPr>
          <w:fldChar w:fldCharType="end"/>
        </w:r>
      </w:hyperlink>
    </w:p>
    <w:p w14:paraId="2DF70DAB"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96" w:history="1">
        <w:r w:rsidRPr="009D174C">
          <w:rPr>
            <w:rStyle w:val="Hyperlink"/>
            <w:noProof/>
          </w:rPr>
          <w:t>3.7.1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_Toc115265596 \h </w:instrText>
        </w:r>
        <w:r>
          <w:rPr>
            <w:noProof/>
            <w:webHidden/>
          </w:rPr>
        </w:r>
        <w:r>
          <w:rPr>
            <w:noProof/>
            <w:webHidden/>
          </w:rPr>
          <w:fldChar w:fldCharType="separate"/>
        </w:r>
        <w:r>
          <w:rPr>
            <w:noProof/>
            <w:webHidden/>
          </w:rPr>
          <w:t>47</w:t>
        </w:r>
        <w:r>
          <w:rPr>
            <w:noProof/>
            <w:webHidden/>
          </w:rPr>
          <w:fldChar w:fldCharType="end"/>
        </w:r>
      </w:hyperlink>
    </w:p>
    <w:p w14:paraId="79D435CE"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97" w:history="1">
        <w:r w:rsidRPr="009D174C">
          <w:rPr>
            <w:rStyle w:val="Hyperlink"/>
            <w:noProof/>
          </w:rPr>
          <w:t>3.7.2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_Toc115265597 \h </w:instrText>
        </w:r>
        <w:r>
          <w:rPr>
            <w:noProof/>
            <w:webHidden/>
          </w:rPr>
        </w:r>
        <w:r>
          <w:rPr>
            <w:noProof/>
            <w:webHidden/>
          </w:rPr>
          <w:fldChar w:fldCharType="separate"/>
        </w:r>
        <w:r>
          <w:rPr>
            <w:noProof/>
            <w:webHidden/>
          </w:rPr>
          <w:t>47</w:t>
        </w:r>
        <w:r>
          <w:rPr>
            <w:noProof/>
            <w:webHidden/>
          </w:rPr>
          <w:fldChar w:fldCharType="end"/>
        </w:r>
      </w:hyperlink>
    </w:p>
    <w:p w14:paraId="5D211420"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598" w:history="1">
        <w:r w:rsidRPr="009D174C">
          <w:rPr>
            <w:rStyle w:val="Hyperlink"/>
            <w:noProof/>
          </w:rPr>
          <w:t>3.8</w:t>
        </w:r>
        <w:r>
          <w:rPr>
            <w:rFonts w:asciiTheme="minorHAnsi" w:eastAsiaTheme="minorEastAsia" w:hAnsiTheme="minorHAnsi" w:cstheme="minorBidi"/>
            <w:i w:val="0"/>
            <w:noProof/>
            <w:sz w:val="22"/>
            <w:szCs w:val="22"/>
          </w:rPr>
          <w:tab/>
        </w:r>
        <w:r w:rsidRPr="009D174C">
          <w:rPr>
            <w:rStyle w:val="Hyperlink"/>
            <w:noProof/>
          </w:rPr>
          <w:t>PWRMAN-FUN-REQ-033909/A-Transport Mode (TcSE ROIN-289955-1)</w:t>
        </w:r>
        <w:r>
          <w:rPr>
            <w:noProof/>
            <w:webHidden/>
          </w:rPr>
          <w:tab/>
        </w:r>
        <w:r>
          <w:rPr>
            <w:noProof/>
            <w:webHidden/>
          </w:rPr>
          <w:fldChar w:fldCharType="begin"/>
        </w:r>
        <w:r>
          <w:rPr>
            <w:noProof/>
            <w:webHidden/>
          </w:rPr>
          <w:instrText xml:space="preserve"> PAGEREF _Toc115265598 \h </w:instrText>
        </w:r>
        <w:r>
          <w:rPr>
            <w:noProof/>
            <w:webHidden/>
          </w:rPr>
        </w:r>
        <w:r>
          <w:rPr>
            <w:noProof/>
            <w:webHidden/>
          </w:rPr>
          <w:fldChar w:fldCharType="separate"/>
        </w:r>
        <w:r>
          <w:rPr>
            <w:noProof/>
            <w:webHidden/>
          </w:rPr>
          <w:t>51</w:t>
        </w:r>
        <w:r>
          <w:rPr>
            <w:noProof/>
            <w:webHidden/>
          </w:rPr>
          <w:fldChar w:fldCharType="end"/>
        </w:r>
      </w:hyperlink>
    </w:p>
    <w:p w14:paraId="590DE5DE"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599" w:history="1">
        <w:r w:rsidRPr="009D174C">
          <w:rPr>
            <w:rStyle w:val="Hyperlink"/>
            <w:noProof/>
          </w:rPr>
          <w:t>3.8.1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_Toc115265599 \h </w:instrText>
        </w:r>
        <w:r>
          <w:rPr>
            <w:noProof/>
            <w:webHidden/>
          </w:rPr>
        </w:r>
        <w:r>
          <w:rPr>
            <w:noProof/>
            <w:webHidden/>
          </w:rPr>
          <w:fldChar w:fldCharType="separate"/>
        </w:r>
        <w:r>
          <w:rPr>
            <w:noProof/>
            <w:webHidden/>
          </w:rPr>
          <w:t>51</w:t>
        </w:r>
        <w:r>
          <w:rPr>
            <w:noProof/>
            <w:webHidden/>
          </w:rPr>
          <w:fldChar w:fldCharType="end"/>
        </w:r>
      </w:hyperlink>
    </w:p>
    <w:p w14:paraId="0538521D"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600" w:history="1">
        <w:r w:rsidRPr="009D174C">
          <w:rPr>
            <w:rStyle w:val="Hyperlink"/>
            <w:noProof/>
          </w:rPr>
          <w:t>3.8.2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_Toc115265600 \h </w:instrText>
        </w:r>
        <w:r>
          <w:rPr>
            <w:noProof/>
            <w:webHidden/>
          </w:rPr>
        </w:r>
        <w:r>
          <w:rPr>
            <w:noProof/>
            <w:webHidden/>
          </w:rPr>
          <w:fldChar w:fldCharType="separate"/>
        </w:r>
        <w:r>
          <w:rPr>
            <w:noProof/>
            <w:webHidden/>
          </w:rPr>
          <w:t>52</w:t>
        </w:r>
        <w:r>
          <w:rPr>
            <w:noProof/>
            <w:webHidden/>
          </w:rPr>
          <w:fldChar w:fldCharType="end"/>
        </w:r>
      </w:hyperlink>
    </w:p>
    <w:p w14:paraId="5CB2DB8E"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01" w:history="1">
        <w:r w:rsidRPr="009D174C">
          <w:rPr>
            <w:rStyle w:val="Hyperlink"/>
            <w:noProof/>
          </w:rPr>
          <w:t>3.9</w:t>
        </w:r>
        <w:r>
          <w:rPr>
            <w:rFonts w:asciiTheme="minorHAnsi" w:eastAsiaTheme="minorEastAsia" w:hAnsiTheme="minorHAnsi" w:cstheme="minorBidi"/>
            <w:i w:val="0"/>
            <w:noProof/>
            <w:sz w:val="22"/>
            <w:szCs w:val="22"/>
          </w:rPr>
          <w:tab/>
        </w:r>
        <w:r w:rsidRPr="009D174C">
          <w:rPr>
            <w:rStyle w:val="Hyperlink"/>
            <w:noProof/>
          </w:rPr>
          <w:t>PWRMAN-FUN-REQ-031040/A-Button Activation in Sleep Power Mode (TcSE ROIN-268143-1)</w:t>
        </w:r>
        <w:r>
          <w:rPr>
            <w:noProof/>
            <w:webHidden/>
          </w:rPr>
          <w:tab/>
        </w:r>
        <w:r>
          <w:rPr>
            <w:noProof/>
            <w:webHidden/>
          </w:rPr>
          <w:fldChar w:fldCharType="begin"/>
        </w:r>
        <w:r>
          <w:rPr>
            <w:noProof/>
            <w:webHidden/>
          </w:rPr>
          <w:instrText xml:space="preserve"> PAGEREF _Toc115265601 \h </w:instrText>
        </w:r>
        <w:r>
          <w:rPr>
            <w:noProof/>
            <w:webHidden/>
          </w:rPr>
        </w:r>
        <w:r>
          <w:rPr>
            <w:noProof/>
            <w:webHidden/>
          </w:rPr>
          <w:fldChar w:fldCharType="separate"/>
        </w:r>
        <w:r>
          <w:rPr>
            <w:noProof/>
            <w:webHidden/>
          </w:rPr>
          <w:t>54</w:t>
        </w:r>
        <w:r>
          <w:rPr>
            <w:noProof/>
            <w:webHidden/>
          </w:rPr>
          <w:fldChar w:fldCharType="end"/>
        </w:r>
      </w:hyperlink>
    </w:p>
    <w:p w14:paraId="549DB931" w14:textId="77777777" w:rsidR="008B11E9" w:rsidRDefault="008B11E9">
      <w:pPr>
        <w:pStyle w:val="TOC3"/>
        <w:tabs>
          <w:tab w:val="left" w:pos="1100"/>
          <w:tab w:val="right" w:leader="dot" w:pos="11107"/>
        </w:tabs>
        <w:rPr>
          <w:rFonts w:asciiTheme="minorHAnsi" w:eastAsiaTheme="minorEastAsia" w:hAnsiTheme="minorHAnsi" w:cstheme="minorBidi"/>
          <w:noProof/>
          <w:sz w:val="22"/>
          <w:szCs w:val="22"/>
        </w:rPr>
      </w:pPr>
      <w:hyperlink w:anchor="_Toc115265602" w:history="1">
        <w:r w:rsidRPr="009D174C">
          <w:rPr>
            <w:rStyle w:val="Hyperlink"/>
            <w:noProof/>
          </w:rPr>
          <w:t>3.9.1</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_Toc115265602 \h </w:instrText>
        </w:r>
        <w:r>
          <w:rPr>
            <w:noProof/>
            <w:webHidden/>
          </w:rPr>
        </w:r>
        <w:r>
          <w:rPr>
            <w:noProof/>
            <w:webHidden/>
          </w:rPr>
          <w:fldChar w:fldCharType="separate"/>
        </w:r>
        <w:r>
          <w:rPr>
            <w:noProof/>
            <w:webHidden/>
          </w:rPr>
          <w:t>54</w:t>
        </w:r>
        <w:r>
          <w:rPr>
            <w:noProof/>
            <w:webHidden/>
          </w:rPr>
          <w:fldChar w:fldCharType="end"/>
        </w:r>
      </w:hyperlink>
    </w:p>
    <w:p w14:paraId="41D66823"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03" w:history="1">
        <w:r w:rsidRPr="009D174C">
          <w:rPr>
            <w:rStyle w:val="Hyperlink"/>
            <w:noProof/>
          </w:rPr>
          <w:t>3.10</w:t>
        </w:r>
        <w:r>
          <w:rPr>
            <w:rFonts w:asciiTheme="minorHAnsi" w:eastAsiaTheme="minorEastAsia" w:hAnsiTheme="minorHAnsi" w:cstheme="minorBidi"/>
            <w:i w:val="0"/>
            <w:noProof/>
            <w:sz w:val="22"/>
            <w:szCs w:val="22"/>
          </w:rPr>
          <w:tab/>
        </w:r>
        <w:r w:rsidRPr="009D174C">
          <w:rPr>
            <w:rStyle w:val="Hyperlink"/>
            <w:noProof/>
          </w:rPr>
          <w:t>PWRMAN-FUN-REQ-031041/A-Disc Load / Eject (TcSE ROIN-268144-1)</w:t>
        </w:r>
        <w:r>
          <w:rPr>
            <w:noProof/>
            <w:webHidden/>
          </w:rPr>
          <w:tab/>
        </w:r>
        <w:r>
          <w:rPr>
            <w:noProof/>
            <w:webHidden/>
          </w:rPr>
          <w:fldChar w:fldCharType="begin"/>
        </w:r>
        <w:r>
          <w:rPr>
            <w:noProof/>
            <w:webHidden/>
          </w:rPr>
          <w:instrText xml:space="preserve"> PAGEREF _Toc115265603 \h </w:instrText>
        </w:r>
        <w:r>
          <w:rPr>
            <w:noProof/>
            <w:webHidden/>
          </w:rPr>
        </w:r>
        <w:r>
          <w:rPr>
            <w:noProof/>
            <w:webHidden/>
          </w:rPr>
          <w:fldChar w:fldCharType="separate"/>
        </w:r>
        <w:r>
          <w:rPr>
            <w:noProof/>
            <w:webHidden/>
          </w:rPr>
          <w:t>54</w:t>
        </w:r>
        <w:r>
          <w:rPr>
            <w:noProof/>
            <w:webHidden/>
          </w:rPr>
          <w:fldChar w:fldCharType="end"/>
        </w:r>
      </w:hyperlink>
    </w:p>
    <w:p w14:paraId="5965F0AA"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04" w:history="1">
        <w:r w:rsidRPr="009D174C">
          <w:rPr>
            <w:rStyle w:val="Hyperlink"/>
            <w:noProof/>
          </w:rPr>
          <w:t>3.10.1</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_Toc115265604 \h </w:instrText>
        </w:r>
        <w:r>
          <w:rPr>
            <w:noProof/>
            <w:webHidden/>
          </w:rPr>
        </w:r>
        <w:r>
          <w:rPr>
            <w:noProof/>
            <w:webHidden/>
          </w:rPr>
          <w:fldChar w:fldCharType="separate"/>
        </w:r>
        <w:r>
          <w:rPr>
            <w:noProof/>
            <w:webHidden/>
          </w:rPr>
          <w:t>54</w:t>
        </w:r>
        <w:r>
          <w:rPr>
            <w:noProof/>
            <w:webHidden/>
          </w:rPr>
          <w:fldChar w:fldCharType="end"/>
        </w:r>
      </w:hyperlink>
    </w:p>
    <w:p w14:paraId="36CE7D74"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05" w:history="1">
        <w:r w:rsidRPr="009D174C">
          <w:rPr>
            <w:rStyle w:val="Hyperlink"/>
            <w:noProof/>
          </w:rPr>
          <w:t>3.11</w:t>
        </w:r>
        <w:r>
          <w:rPr>
            <w:rFonts w:asciiTheme="minorHAnsi" w:eastAsiaTheme="minorEastAsia" w:hAnsiTheme="minorHAnsi" w:cstheme="minorBidi"/>
            <w:i w:val="0"/>
            <w:noProof/>
            <w:sz w:val="22"/>
            <w:szCs w:val="22"/>
          </w:rPr>
          <w:tab/>
        </w:r>
        <w:r w:rsidRPr="009D174C">
          <w:rPr>
            <w:rStyle w:val="Hyperlink"/>
            <w:noProof/>
          </w:rPr>
          <w:t>PWRMAN-FUN-REQ-233261/B-Phone as a Key - Phone Charging Power Moding</w:t>
        </w:r>
        <w:r>
          <w:rPr>
            <w:noProof/>
            <w:webHidden/>
          </w:rPr>
          <w:tab/>
        </w:r>
        <w:r>
          <w:rPr>
            <w:noProof/>
            <w:webHidden/>
          </w:rPr>
          <w:fldChar w:fldCharType="begin"/>
        </w:r>
        <w:r>
          <w:rPr>
            <w:noProof/>
            <w:webHidden/>
          </w:rPr>
          <w:instrText xml:space="preserve"> PAGEREF _Toc115265605 \h </w:instrText>
        </w:r>
        <w:r>
          <w:rPr>
            <w:noProof/>
            <w:webHidden/>
          </w:rPr>
        </w:r>
        <w:r>
          <w:rPr>
            <w:noProof/>
            <w:webHidden/>
          </w:rPr>
          <w:fldChar w:fldCharType="separate"/>
        </w:r>
        <w:r>
          <w:rPr>
            <w:noProof/>
            <w:webHidden/>
          </w:rPr>
          <w:t>55</w:t>
        </w:r>
        <w:r>
          <w:rPr>
            <w:noProof/>
            <w:webHidden/>
          </w:rPr>
          <w:fldChar w:fldCharType="end"/>
        </w:r>
      </w:hyperlink>
    </w:p>
    <w:p w14:paraId="2AAFA0DC"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06" w:history="1">
        <w:r w:rsidRPr="009D174C">
          <w:rPr>
            <w:rStyle w:val="Hyperlink"/>
            <w:noProof/>
          </w:rPr>
          <w:t>3.11.1</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_Toc115265606 \h </w:instrText>
        </w:r>
        <w:r>
          <w:rPr>
            <w:noProof/>
            <w:webHidden/>
          </w:rPr>
        </w:r>
        <w:r>
          <w:rPr>
            <w:noProof/>
            <w:webHidden/>
          </w:rPr>
          <w:fldChar w:fldCharType="separate"/>
        </w:r>
        <w:r>
          <w:rPr>
            <w:noProof/>
            <w:webHidden/>
          </w:rPr>
          <w:t>55</w:t>
        </w:r>
        <w:r>
          <w:rPr>
            <w:noProof/>
            <w:webHidden/>
          </w:rPr>
          <w:fldChar w:fldCharType="end"/>
        </w:r>
      </w:hyperlink>
    </w:p>
    <w:p w14:paraId="2EBAE9F8"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07" w:history="1">
        <w:r w:rsidRPr="009D174C">
          <w:rPr>
            <w:rStyle w:val="Hyperlink"/>
            <w:noProof/>
          </w:rPr>
          <w:t>3.11.2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_Toc115265607 \h </w:instrText>
        </w:r>
        <w:r>
          <w:rPr>
            <w:noProof/>
            <w:webHidden/>
          </w:rPr>
        </w:r>
        <w:r>
          <w:rPr>
            <w:noProof/>
            <w:webHidden/>
          </w:rPr>
          <w:fldChar w:fldCharType="separate"/>
        </w:r>
        <w:r>
          <w:rPr>
            <w:noProof/>
            <w:webHidden/>
          </w:rPr>
          <w:t>56</w:t>
        </w:r>
        <w:r>
          <w:rPr>
            <w:noProof/>
            <w:webHidden/>
          </w:rPr>
          <w:fldChar w:fldCharType="end"/>
        </w:r>
      </w:hyperlink>
    </w:p>
    <w:p w14:paraId="53AEA4F6"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08" w:history="1">
        <w:r w:rsidRPr="009D174C">
          <w:rPr>
            <w:rStyle w:val="Hyperlink"/>
            <w:noProof/>
          </w:rPr>
          <w:t>3.12</w:t>
        </w:r>
        <w:r>
          <w:rPr>
            <w:rFonts w:asciiTheme="minorHAnsi" w:eastAsiaTheme="minorEastAsia" w:hAnsiTheme="minorHAnsi" w:cstheme="minorBidi"/>
            <w:i w:val="0"/>
            <w:noProof/>
            <w:sz w:val="22"/>
            <w:szCs w:val="22"/>
          </w:rPr>
          <w:tab/>
        </w:r>
        <w:r w:rsidRPr="009D174C">
          <w:rPr>
            <w:rStyle w:val="Hyperlink"/>
            <w:noProof/>
          </w:rPr>
          <w:t>PWRMAN-FUN-REQ-235503/C-Key Off Load Mode signal Power Management</w:t>
        </w:r>
        <w:r>
          <w:rPr>
            <w:noProof/>
            <w:webHidden/>
          </w:rPr>
          <w:tab/>
        </w:r>
        <w:r>
          <w:rPr>
            <w:noProof/>
            <w:webHidden/>
          </w:rPr>
          <w:fldChar w:fldCharType="begin"/>
        </w:r>
        <w:r>
          <w:rPr>
            <w:noProof/>
            <w:webHidden/>
          </w:rPr>
          <w:instrText xml:space="preserve"> PAGEREF _Toc115265608 \h </w:instrText>
        </w:r>
        <w:r>
          <w:rPr>
            <w:noProof/>
            <w:webHidden/>
          </w:rPr>
        </w:r>
        <w:r>
          <w:rPr>
            <w:noProof/>
            <w:webHidden/>
          </w:rPr>
          <w:fldChar w:fldCharType="separate"/>
        </w:r>
        <w:r>
          <w:rPr>
            <w:noProof/>
            <w:webHidden/>
          </w:rPr>
          <w:t>57</w:t>
        </w:r>
        <w:r>
          <w:rPr>
            <w:noProof/>
            <w:webHidden/>
          </w:rPr>
          <w:fldChar w:fldCharType="end"/>
        </w:r>
      </w:hyperlink>
    </w:p>
    <w:p w14:paraId="6DFB5159"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09" w:history="1">
        <w:r w:rsidRPr="009D174C">
          <w:rPr>
            <w:rStyle w:val="Hyperlink"/>
            <w:noProof/>
          </w:rPr>
          <w:t>3.12.1</w:t>
        </w:r>
        <w:r>
          <w:rPr>
            <w:rFonts w:asciiTheme="minorHAnsi" w:eastAsiaTheme="minorEastAsia" w:hAnsiTheme="minorHAnsi" w:cstheme="minorBidi"/>
            <w:noProof/>
            <w:sz w:val="22"/>
            <w:szCs w:val="22"/>
          </w:rPr>
          <w:tab/>
        </w:r>
        <w:r w:rsidRPr="009D174C">
          <w:rPr>
            <w:rStyle w:val="Hyperlink"/>
            <w:noProof/>
          </w:rPr>
          <w:t>Use Case</w:t>
        </w:r>
        <w:r>
          <w:rPr>
            <w:noProof/>
            <w:webHidden/>
          </w:rPr>
          <w:tab/>
        </w:r>
        <w:r>
          <w:rPr>
            <w:noProof/>
            <w:webHidden/>
          </w:rPr>
          <w:fldChar w:fldCharType="begin"/>
        </w:r>
        <w:r>
          <w:rPr>
            <w:noProof/>
            <w:webHidden/>
          </w:rPr>
          <w:instrText xml:space="preserve"> PAGEREF _Toc115265609 \h </w:instrText>
        </w:r>
        <w:r>
          <w:rPr>
            <w:noProof/>
            <w:webHidden/>
          </w:rPr>
        </w:r>
        <w:r>
          <w:rPr>
            <w:noProof/>
            <w:webHidden/>
          </w:rPr>
          <w:fldChar w:fldCharType="separate"/>
        </w:r>
        <w:r>
          <w:rPr>
            <w:noProof/>
            <w:webHidden/>
          </w:rPr>
          <w:t>57</w:t>
        </w:r>
        <w:r>
          <w:rPr>
            <w:noProof/>
            <w:webHidden/>
          </w:rPr>
          <w:fldChar w:fldCharType="end"/>
        </w:r>
      </w:hyperlink>
    </w:p>
    <w:p w14:paraId="5D6CB752"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0" w:history="1">
        <w:r w:rsidRPr="009D174C">
          <w:rPr>
            <w:rStyle w:val="Hyperlink"/>
            <w:noProof/>
          </w:rPr>
          <w:t>3.12.2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_Toc115265610 \h </w:instrText>
        </w:r>
        <w:r>
          <w:rPr>
            <w:noProof/>
            <w:webHidden/>
          </w:rPr>
        </w:r>
        <w:r>
          <w:rPr>
            <w:noProof/>
            <w:webHidden/>
          </w:rPr>
          <w:fldChar w:fldCharType="separate"/>
        </w:r>
        <w:r>
          <w:rPr>
            <w:noProof/>
            <w:webHidden/>
          </w:rPr>
          <w:t>58</w:t>
        </w:r>
        <w:r>
          <w:rPr>
            <w:noProof/>
            <w:webHidden/>
          </w:rPr>
          <w:fldChar w:fldCharType="end"/>
        </w:r>
      </w:hyperlink>
    </w:p>
    <w:p w14:paraId="2EC1A586"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11" w:history="1">
        <w:r w:rsidRPr="009D174C">
          <w:rPr>
            <w:rStyle w:val="Hyperlink"/>
            <w:noProof/>
          </w:rPr>
          <w:t>3.13</w:t>
        </w:r>
        <w:r>
          <w:rPr>
            <w:rFonts w:asciiTheme="minorHAnsi" w:eastAsiaTheme="minorEastAsia" w:hAnsiTheme="minorHAnsi" w:cstheme="minorBidi"/>
            <w:i w:val="0"/>
            <w:noProof/>
            <w:sz w:val="22"/>
            <w:szCs w:val="22"/>
          </w:rPr>
          <w:tab/>
        </w:r>
        <w:r w:rsidRPr="009D174C">
          <w:rPr>
            <w:rStyle w:val="Hyperlink"/>
            <w:noProof/>
          </w:rPr>
          <w:t>PWRMAN-FUN-REQ-235584/A-Factory Mode</w:t>
        </w:r>
        <w:r>
          <w:rPr>
            <w:noProof/>
            <w:webHidden/>
          </w:rPr>
          <w:tab/>
        </w:r>
        <w:r>
          <w:rPr>
            <w:noProof/>
            <w:webHidden/>
          </w:rPr>
          <w:fldChar w:fldCharType="begin"/>
        </w:r>
        <w:r>
          <w:rPr>
            <w:noProof/>
            <w:webHidden/>
          </w:rPr>
          <w:instrText xml:space="preserve"> PAGEREF _Toc115265611 \h </w:instrText>
        </w:r>
        <w:r>
          <w:rPr>
            <w:noProof/>
            <w:webHidden/>
          </w:rPr>
        </w:r>
        <w:r>
          <w:rPr>
            <w:noProof/>
            <w:webHidden/>
          </w:rPr>
          <w:fldChar w:fldCharType="separate"/>
        </w:r>
        <w:r>
          <w:rPr>
            <w:noProof/>
            <w:webHidden/>
          </w:rPr>
          <w:t>60</w:t>
        </w:r>
        <w:r>
          <w:rPr>
            <w:noProof/>
            <w:webHidden/>
          </w:rPr>
          <w:fldChar w:fldCharType="end"/>
        </w:r>
      </w:hyperlink>
    </w:p>
    <w:p w14:paraId="55F7CC43"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2" w:history="1">
        <w:r w:rsidRPr="009D174C">
          <w:rPr>
            <w:rStyle w:val="Hyperlink"/>
            <w:noProof/>
          </w:rPr>
          <w:t>3.13.1</w:t>
        </w:r>
        <w:r>
          <w:rPr>
            <w:rFonts w:asciiTheme="minorHAnsi" w:eastAsiaTheme="minorEastAsia" w:hAnsiTheme="minorHAnsi" w:cstheme="minorBidi"/>
            <w:noProof/>
            <w:sz w:val="22"/>
            <w:szCs w:val="22"/>
          </w:rPr>
          <w:tab/>
        </w:r>
        <w:r w:rsidRPr="009D174C">
          <w:rPr>
            <w:rStyle w:val="Hyperlink"/>
            <w:noProof/>
          </w:rPr>
          <w:t>Use Case</w:t>
        </w:r>
        <w:r>
          <w:rPr>
            <w:noProof/>
            <w:webHidden/>
          </w:rPr>
          <w:tab/>
        </w:r>
        <w:r>
          <w:rPr>
            <w:noProof/>
            <w:webHidden/>
          </w:rPr>
          <w:fldChar w:fldCharType="begin"/>
        </w:r>
        <w:r>
          <w:rPr>
            <w:noProof/>
            <w:webHidden/>
          </w:rPr>
          <w:instrText xml:space="preserve"> PAGEREF _Toc115265612 \h </w:instrText>
        </w:r>
        <w:r>
          <w:rPr>
            <w:noProof/>
            <w:webHidden/>
          </w:rPr>
        </w:r>
        <w:r>
          <w:rPr>
            <w:noProof/>
            <w:webHidden/>
          </w:rPr>
          <w:fldChar w:fldCharType="separate"/>
        </w:r>
        <w:r>
          <w:rPr>
            <w:noProof/>
            <w:webHidden/>
          </w:rPr>
          <w:t>60</w:t>
        </w:r>
        <w:r>
          <w:rPr>
            <w:noProof/>
            <w:webHidden/>
          </w:rPr>
          <w:fldChar w:fldCharType="end"/>
        </w:r>
      </w:hyperlink>
    </w:p>
    <w:p w14:paraId="1E64043A"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3" w:history="1">
        <w:r w:rsidRPr="009D174C">
          <w:rPr>
            <w:rStyle w:val="Hyperlink"/>
            <w:noProof/>
          </w:rPr>
          <w:t>3.13.2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_Toc115265613 \h </w:instrText>
        </w:r>
        <w:r>
          <w:rPr>
            <w:noProof/>
            <w:webHidden/>
          </w:rPr>
        </w:r>
        <w:r>
          <w:rPr>
            <w:noProof/>
            <w:webHidden/>
          </w:rPr>
          <w:fldChar w:fldCharType="separate"/>
        </w:r>
        <w:r>
          <w:rPr>
            <w:noProof/>
            <w:webHidden/>
          </w:rPr>
          <w:t>60</w:t>
        </w:r>
        <w:r>
          <w:rPr>
            <w:noProof/>
            <w:webHidden/>
          </w:rPr>
          <w:fldChar w:fldCharType="end"/>
        </w:r>
      </w:hyperlink>
    </w:p>
    <w:p w14:paraId="7E02EF65"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14" w:history="1">
        <w:r w:rsidRPr="009D174C">
          <w:rPr>
            <w:rStyle w:val="Hyperlink"/>
            <w:noProof/>
          </w:rPr>
          <w:t>3.14</w:t>
        </w:r>
        <w:r>
          <w:rPr>
            <w:rFonts w:asciiTheme="minorHAnsi" w:eastAsiaTheme="minorEastAsia" w:hAnsiTheme="minorHAnsi" w:cstheme="minorBidi"/>
            <w:i w:val="0"/>
            <w:noProof/>
            <w:sz w:val="22"/>
            <w:szCs w:val="22"/>
          </w:rPr>
          <w:tab/>
        </w:r>
        <w:r w:rsidRPr="009D174C">
          <w:rPr>
            <w:rStyle w:val="Hyperlink"/>
            <w:noProof/>
          </w:rPr>
          <w:t>PWRMAN-FUN-REQ-295539/A-OTA VehOnSrc_D_Stat Power Moding</w:t>
        </w:r>
        <w:r>
          <w:rPr>
            <w:noProof/>
            <w:webHidden/>
          </w:rPr>
          <w:tab/>
        </w:r>
        <w:r>
          <w:rPr>
            <w:noProof/>
            <w:webHidden/>
          </w:rPr>
          <w:fldChar w:fldCharType="begin"/>
        </w:r>
        <w:r>
          <w:rPr>
            <w:noProof/>
            <w:webHidden/>
          </w:rPr>
          <w:instrText xml:space="preserve"> PAGEREF _Toc115265614 \h </w:instrText>
        </w:r>
        <w:r>
          <w:rPr>
            <w:noProof/>
            <w:webHidden/>
          </w:rPr>
        </w:r>
        <w:r>
          <w:rPr>
            <w:noProof/>
            <w:webHidden/>
          </w:rPr>
          <w:fldChar w:fldCharType="separate"/>
        </w:r>
        <w:r>
          <w:rPr>
            <w:noProof/>
            <w:webHidden/>
          </w:rPr>
          <w:t>62</w:t>
        </w:r>
        <w:r>
          <w:rPr>
            <w:noProof/>
            <w:webHidden/>
          </w:rPr>
          <w:fldChar w:fldCharType="end"/>
        </w:r>
      </w:hyperlink>
    </w:p>
    <w:p w14:paraId="51A6FD16"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5" w:history="1">
        <w:r w:rsidRPr="009D174C">
          <w:rPr>
            <w:rStyle w:val="Hyperlink"/>
            <w:noProof/>
          </w:rPr>
          <w:t>3.14.1</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_Toc115265615 \h </w:instrText>
        </w:r>
        <w:r>
          <w:rPr>
            <w:noProof/>
            <w:webHidden/>
          </w:rPr>
        </w:r>
        <w:r>
          <w:rPr>
            <w:noProof/>
            <w:webHidden/>
          </w:rPr>
          <w:fldChar w:fldCharType="separate"/>
        </w:r>
        <w:r>
          <w:rPr>
            <w:noProof/>
            <w:webHidden/>
          </w:rPr>
          <w:t>62</w:t>
        </w:r>
        <w:r>
          <w:rPr>
            <w:noProof/>
            <w:webHidden/>
          </w:rPr>
          <w:fldChar w:fldCharType="end"/>
        </w:r>
      </w:hyperlink>
    </w:p>
    <w:p w14:paraId="0E481787"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16" w:history="1">
        <w:r w:rsidRPr="009D174C">
          <w:rPr>
            <w:rStyle w:val="Hyperlink"/>
            <w:noProof/>
          </w:rPr>
          <w:t>3.15</w:t>
        </w:r>
        <w:r>
          <w:rPr>
            <w:rFonts w:asciiTheme="minorHAnsi" w:eastAsiaTheme="minorEastAsia" w:hAnsiTheme="minorHAnsi" w:cstheme="minorBidi"/>
            <w:i w:val="0"/>
            <w:noProof/>
            <w:sz w:val="22"/>
            <w:szCs w:val="22"/>
          </w:rPr>
          <w:tab/>
        </w:r>
        <w:r w:rsidRPr="009D174C">
          <w:rPr>
            <w:rStyle w:val="Hyperlink"/>
            <w:noProof/>
          </w:rPr>
          <w:t>PWRMAN-FUN-REQ-295414/A-Key OFF Power Moding - ECG and Infotainment System Master</w:t>
        </w:r>
        <w:r>
          <w:rPr>
            <w:noProof/>
            <w:webHidden/>
          </w:rPr>
          <w:tab/>
        </w:r>
        <w:r>
          <w:rPr>
            <w:noProof/>
            <w:webHidden/>
          </w:rPr>
          <w:fldChar w:fldCharType="begin"/>
        </w:r>
        <w:r>
          <w:rPr>
            <w:noProof/>
            <w:webHidden/>
          </w:rPr>
          <w:instrText xml:space="preserve"> PAGEREF _Toc115265616 \h </w:instrText>
        </w:r>
        <w:r>
          <w:rPr>
            <w:noProof/>
            <w:webHidden/>
          </w:rPr>
        </w:r>
        <w:r>
          <w:rPr>
            <w:noProof/>
            <w:webHidden/>
          </w:rPr>
          <w:fldChar w:fldCharType="separate"/>
        </w:r>
        <w:r>
          <w:rPr>
            <w:noProof/>
            <w:webHidden/>
          </w:rPr>
          <w:t>63</w:t>
        </w:r>
        <w:r>
          <w:rPr>
            <w:noProof/>
            <w:webHidden/>
          </w:rPr>
          <w:fldChar w:fldCharType="end"/>
        </w:r>
      </w:hyperlink>
    </w:p>
    <w:p w14:paraId="7EBB440C"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7" w:history="1">
        <w:r w:rsidRPr="009D174C">
          <w:rPr>
            <w:rStyle w:val="Hyperlink"/>
            <w:noProof/>
          </w:rPr>
          <w:t>3.15.1</w:t>
        </w:r>
        <w:r>
          <w:rPr>
            <w:rFonts w:asciiTheme="minorHAnsi" w:eastAsiaTheme="minorEastAsia" w:hAnsiTheme="minorHAnsi" w:cstheme="minorBidi"/>
            <w:noProof/>
            <w:sz w:val="22"/>
            <w:szCs w:val="22"/>
          </w:rPr>
          <w:tab/>
        </w:r>
        <w:r w:rsidRPr="009D174C">
          <w:rPr>
            <w:rStyle w:val="Hyperlink"/>
            <w:noProof/>
          </w:rPr>
          <w:t>PWRMAN-CLD-REQ-295454/A-ISM KeyOff Power Mode Server</w:t>
        </w:r>
        <w:r>
          <w:rPr>
            <w:noProof/>
            <w:webHidden/>
          </w:rPr>
          <w:tab/>
        </w:r>
        <w:r>
          <w:rPr>
            <w:noProof/>
            <w:webHidden/>
          </w:rPr>
          <w:fldChar w:fldCharType="begin"/>
        </w:r>
        <w:r>
          <w:rPr>
            <w:noProof/>
            <w:webHidden/>
          </w:rPr>
          <w:instrText xml:space="preserve"> PAGEREF _Toc115265617 \h </w:instrText>
        </w:r>
        <w:r>
          <w:rPr>
            <w:noProof/>
            <w:webHidden/>
          </w:rPr>
        </w:r>
        <w:r>
          <w:rPr>
            <w:noProof/>
            <w:webHidden/>
          </w:rPr>
          <w:fldChar w:fldCharType="separate"/>
        </w:r>
        <w:r>
          <w:rPr>
            <w:noProof/>
            <w:webHidden/>
          </w:rPr>
          <w:t>63</w:t>
        </w:r>
        <w:r>
          <w:rPr>
            <w:noProof/>
            <w:webHidden/>
          </w:rPr>
          <w:fldChar w:fldCharType="end"/>
        </w:r>
      </w:hyperlink>
    </w:p>
    <w:p w14:paraId="712E6E6D"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8" w:history="1">
        <w:r w:rsidRPr="009D174C">
          <w:rPr>
            <w:rStyle w:val="Hyperlink"/>
            <w:noProof/>
          </w:rPr>
          <w:t>3.15.2</w:t>
        </w:r>
        <w:r>
          <w:rPr>
            <w:rFonts w:asciiTheme="minorHAnsi" w:eastAsiaTheme="minorEastAsia" w:hAnsiTheme="minorHAnsi" w:cstheme="minorBidi"/>
            <w:noProof/>
            <w:sz w:val="22"/>
            <w:szCs w:val="22"/>
          </w:rPr>
          <w:tab/>
        </w:r>
        <w:r w:rsidRPr="009D174C">
          <w:rPr>
            <w:rStyle w:val="Hyperlink"/>
            <w:noProof/>
          </w:rPr>
          <w:t>PWRMAN-CLD-REQ-295455/A-ECG KeyOff Power Mode Client/Master</w:t>
        </w:r>
        <w:r>
          <w:rPr>
            <w:noProof/>
            <w:webHidden/>
          </w:rPr>
          <w:tab/>
        </w:r>
        <w:r>
          <w:rPr>
            <w:noProof/>
            <w:webHidden/>
          </w:rPr>
          <w:fldChar w:fldCharType="begin"/>
        </w:r>
        <w:r>
          <w:rPr>
            <w:noProof/>
            <w:webHidden/>
          </w:rPr>
          <w:instrText xml:space="preserve"> PAGEREF _Toc115265618 \h </w:instrText>
        </w:r>
        <w:r>
          <w:rPr>
            <w:noProof/>
            <w:webHidden/>
          </w:rPr>
        </w:r>
        <w:r>
          <w:rPr>
            <w:noProof/>
            <w:webHidden/>
          </w:rPr>
          <w:fldChar w:fldCharType="separate"/>
        </w:r>
        <w:r>
          <w:rPr>
            <w:noProof/>
            <w:webHidden/>
          </w:rPr>
          <w:t>63</w:t>
        </w:r>
        <w:r>
          <w:rPr>
            <w:noProof/>
            <w:webHidden/>
          </w:rPr>
          <w:fldChar w:fldCharType="end"/>
        </w:r>
      </w:hyperlink>
    </w:p>
    <w:p w14:paraId="1D4F455C"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19" w:history="1">
        <w:r w:rsidRPr="009D174C">
          <w:rPr>
            <w:rStyle w:val="Hyperlink"/>
            <w:noProof/>
          </w:rPr>
          <w:t>3.15.3</w:t>
        </w:r>
        <w:r>
          <w:rPr>
            <w:rFonts w:asciiTheme="minorHAnsi" w:eastAsiaTheme="minorEastAsia" w:hAnsiTheme="minorHAnsi" w:cstheme="minorBidi"/>
            <w:noProof/>
            <w:sz w:val="22"/>
            <w:szCs w:val="22"/>
          </w:rPr>
          <w:tab/>
        </w:r>
        <w:r w:rsidRPr="009D174C">
          <w:rPr>
            <w:rStyle w:val="Hyperlink"/>
            <w:noProof/>
          </w:rPr>
          <w:t>Interface Requirements</w:t>
        </w:r>
        <w:r>
          <w:rPr>
            <w:noProof/>
            <w:webHidden/>
          </w:rPr>
          <w:tab/>
        </w:r>
        <w:r>
          <w:rPr>
            <w:noProof/>
            <w:webHidden/>
          </w:rPr>
          <w:fldChar w:fldCharType="begin"/>
        </w:r>
        <w:r>
          <w:rPr>
            <w:noProof/>
            <w:webHidden/>
          </w:rPr>
          <w:instrText xml:space="preserve"> PAGEREF _Toc115265619 \h </w:instrText>
        </w:r>
        <w:r>
          <w:rPr>
            <w:noProof/>
            <w:webHidden/>
          </w:rPr>
        </w:r>
        <w:r>
          <w:rPr>
            <w:noProof/>
            <w:webHidden/>
          </w:rPr>
          <w:fldChar w:fldCharType="separate"/>
        </w:r>
        <w:r>
          <w:rPr>
            <w:noProof/>
            <w:webHidden/>
          </w:rPr>
          <w:t>63</w:t>
        </w:r>
        <w:r>
          <w:rPr>
            <w:noProof/>
            <w:webHidden/>
          </w:rPr>
          <w:fldChar w:fldCharType="end"/>
        </w:r>
      </w:hyperlink>
    </w:p>
    <w:p w14:paraId="05249458"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0" w:history="1">
        <w:r w:rsidRPr="009D174C">
          <w:rPr>
            <w:rStyle w:val="Hyperlink"/>
            <w:noProof/>
          </w:rPr>
          <w:t>3.15.4</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_Toc115265620 \h </w:instrText>
        </w:r>
        <w:r>
          <w:rPr>
            <w:noProof/>
            <w:webHidden/>
          </w:rPr>
        </w:r>
        <w:r>
          <w:rPr>
            <w:noProof/>
            <w:webHidden/>
          </w:rPr>
          <w:fldChar w:fldCharType="separate"/>
        </w:r>
        <w:r>
          <w:rPr>
            <w:noProof/>
            <w:webHidden/>
          </w:rPr>
          <w:t>64</w:t>
        </w:r>
        <w:r>
          <w:rPr>
            <w:noProof/>
            <w:webHidden/>
          </w:rPr>
          <w:fldChar w:fldCharType="end"/>
        </w:r>
      </w:hyperlink>
    </w:p>
    <w:p w14:paraId="675BB71A"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1" w:history="1">
        <w:r w:rsidRPr="009D174C">
          <w:rPr>
            <w:rStyle w:val="Hyperlink"/>
            <w:noProof/>
          </w:rPr>
          <w:t>3.15.5</w:t>
        </w:r>
        <w:r>
          <w:rPr>
            <w:rFonts w:asciiTheme="minorHAnsi" w:eastAsiaTheme="minorEastAsia" w:hAnsiTheme="minorHAnsi" w:cstheme="minorBidi"/>
            <w:noProof/>
            <w:sz w:val="22"/>
            <w:szCs w:val="22"/>
          </w:rPr>
          <w:tab/>
        </w:r>
        <w:r w:rsidRPr="009D174C">
          <w:rPr>
            <w:rStyle w:val="Hyperlink"/>
            <w:noProof/>
          </w:rPr>
          <w:t>Sequence Diagram</w:t>
        </w:r>
        <w:r>
          <w:rPr>
            <w:noProof/>
            <w:webHidden/>
          </w:rPr>
          <w:tab/>
        </w:r>
        <w:r>
          <w:rPr>
            <w:noProof/>
            <w:webHidden/>
          </w:rPr>
          <w:fldChar w:fldCharType="begin"/>
        </w:r>
        <w:r>
          <w:rPr>
            <w:noProof/>
            <w:webHidden/>
          </w:rPr>
          <w:instrText xml:space="preserve"> PAGEREF _Toc115265621 \h </w:instrText>
        </w:r>
        <w:r>
          <w:rPr>
            <w:noProof/>
            <w:webHidden/>
          </w:rPr>
        </w:r>
        <w:r>
          <w:rPr>
            <w:noProof/>
            <w:webHidden/>
          </w:rPr>
          <w:fldChar w:fldCharType="separate"/>
        </w:r>
        <w:r>
          <w:rPr>
            <w:noProof/>
            <w:webHidden/>
          </w:rPr>
          <w:t>67</w:t>
        </w:r>
        <w:r>
          <w:rPr>
            <w:noProof/>
            <w:webHidden/>
          </w:rPr>
          <w:fldChar w:fldCharType="end"/>
        </w:r>
      </w:hyperlink>
    </w:p>
    <w:p w14:paraId="448C570F"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22" w:history="1">
        <w:r w:rsidRPr="009D174C">
          <w:rPr>
            <w:rStyle w:val="Hyperlink"/>
            <w:noProof/>
          </w:rPr>
          <w:t>3.16</w:t>
        </w:r>
        <w:r>
          <w:rPr>
            <w:rFonts w:asciiTheme="minorHAnsi" w:eastAsiaTheme="minorEastAsia" w:hAnsiTheme="minorHAnsi" w:cstheme="minorBidi"/>
            <w:i w:val="0"/>
            <w:noProof/>
            <w:sz w:val="22"/>
            <w:szCs w:val="22"/>
          </w:rPr>
          <w:tab/>
        </w:r>
        <w:r w:rsidRPr="009D174C">
          <w:rPr>
            <w:rStyle w:val="Hyperlink"/>
            <w:noProof/>
          </w:rPr>
          <w:t>PWRMAN-FUN-REQ-350922/A-Existing Transport Mode to Normal Mode and restoring factory defaults</w:t>
        </w:r>
        <w:r>
          <w:rPr>
            <w:noProof/>
            <w:webHidden/>
          </w:rPr>
          <w:tab/>
        </w:r>
        <w:r>
          <w:rPr>
            <w:noProof/>
            <w:webHidden/>
          </w:rPr>
          <w:fldChar w:fldCharType="begin"/>
        </w:r>
        <w:r>
          <w:rPr>
            <w:noProof/>
            <w:webHidden/>
          </w:rPr>
          <w:instrText xml:space="preserve"> PAGEREF _Toc115265622 \h </w:instrText>
        </w:r>
        <w:r>
          <w:rPr>
            <w:noProof/>
            <w:webHidden/>
          </w:rPr>
        </w:r>
        <w:r>
          <w:rPr>
            <w:noProof/>
            <w:webHidden/>
          </w:rPr>
          <w:fldChar w:fldCharType="separate"/>
        </w:r>
        <w:r>
          <w:rPr>
            <w:noProof/>
            <w:webHidden/>
          </w:rPr>
          <w:t>69</w:t>
        </w:r>
        <w:r>
          <w:rPr>
            <w:noProof/>
            <w:webHidden/>
          </w:rPr>
          <w:fldChar w:fldCharType="end"/>
        </w:r>
      </w:hyperlink>
    </w:p>
    <w:p w14:paraId="56F4A287"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3" w:history="1">
        <w:r w:rsidRPr="009D174C">
          <w:rPr>
            <w:rStyle w:val="Hyperlink"/>
            <w:noProof/>
          </w:rPr>
          <w:t>3.16.1</w:t>
        </w:r>
        <w:r>
          <w:rPr>
            <w:rFonts w:asciiTheme="minorHAnsi" w:eastAsiaTheme="minorEastAsia" w:hAnsiTheme="minorHAnsi" w:cstheme="minorBidi"/>
            <w:noProof/>
            <w:sz w:val="22"/>
            <w:szCs w:val="22"/>
          </w:rPr>
          <w:tab/>
        </w:r>
        <w:r w:rsidRPr="009D174C">
          <w:rPr>
            <w:rStyle w:val="Hyperlink"/>
            <w:noProof/>
          </w:rPr>
          <w:t>PWRMAN-SR-REQ-346790/B-Exiting Transport Mode to Normal Mode and restoring Factory Defaults</w:t>
        </w:r>
        <w:r>
          <w:rPr>
            <w:noProof/>
            <w:webHidden/>
          </w:rPr>
          <w:tab/>
        </w:r>
        <w:r>
          <w:rPr>
            <w:noProof/>
            <w:webHidden/>
          </w:rPr>
          <w:fldChar w:fldCharType="begin"/>
        </w:r>
        <w:r>
          <w:rPr>
            <w:noProof/>
            <w:webHidden/>
          </w:rPr>
          <w:instrText xml:space="preserve"> PAGEREF _Toc115265623 \h </w:instrText>
        </w:r>
        <w:r>
          <w:rPr>
            <w:noProof/>
            <w:webHidden/>
          </w:rPr>
        </w:r>
        <w:r>
          <w:rPr>
            <w:noProof/>
            <w:webHidden/>
          </w:rPr>
          <w:fldChar w:fldCharType="separate"/>
        </w:r>
        <w:r>
          <w:rPr>
            <w:noProof/>
            <w:webHidden/>
          </w:rPr>
          <w:t>69</w:t>
        </w:r>
        <w:r>
          <w:rPr>
            <w:noProof/>
            <w:webHidden/>
          </w:rPr>
          <w:fldChar w:fldCharType="end"/>
        </w:r>
      </w:hyperlink>
    </w:p>
    <w:p w14:paraId="020C0B36"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24" w:history="1">
        <w:r w:rsidRPr="009D174C">
          <w:rPr>
            <w:rStyle w:val="Hyperlink"/>
            <w:noProof/>
          </w:rPr>
          <w:t>3.17</w:t>
        </w:r>
        <w:r>
          <w:rPr>
            <w:rFonts w:asciiTheme="minorHAnsi" w:eastAsiaTheme="minorEastAsia" w:hAnsiTheme="minorHAnsi" w:cstheme="minorBidi"/>
            <w:i w:val="0"/>
            <w:noProof/>
            <w:sz w:val="22"/>
            <w:szCs w:val="22"/>
          </w:rPr>
          <w:tab/>
        </w:r>
        <w:r w:rsidRPr="009D174C">
          <w:rPr>
            <w:rStyle w:val="Hyperlink"/>
            <w:noProof/>
          </w:rPr>
          <w:t>PWRMAN-FUN-REQ-361257/A-Clear Exit Assist Power Moding</w:t>
        </w:r>
        <w:r>
          <w:rPr>
            <w:noProof/>
            <w:webHidden/>
          </w:rPr>
          <w:tab/>
        </w:r>
        <w:r>
          <w:rPr>
            <w:noProof/>
            <w:webHidden/>
          </w:rPr>
          <w:fldChar w:fldCharType="begin"/>
        </w:r>
        <w:r>
          <w:rPr>
            <w:noProof/>
            <w:webHidden/>
          </w:rPr>
          <w:instrText xml:space="preserve"> PAGEREF _Toc115265624 \h </w:instrText>
        </w:r>
        <w:r>
          <w:rPr>
            <w:noProof/>
            <w:webHidden/>
          </w:rPr>
        </w:r>
        <w:r>
          <w:rPr>
            <w:noProof/>
            <w:webHidden/>
          </w:rPr>
          <w:fldChar w:fldCharType="separate"/>
        </w:r>
        <w:r>
          <w:rPr>
            <w:noProof/>
            <w:webHidden/>
          </w:rPr>
          <w:t>70</w:t>
        </w:r>
        <w:r>
          <w:rPr>
            <w:noProof/>
            <w:webHidden/>
          </w:rPr>
          <w:fldChar w:fldCharType="end"/>
        </w:r>
      </w:hyperlink>
    </w:p>
    <w:p w14:paraId="2316B4E4"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5" w:history="1">
        <w:r w:rsidRPr="009D174C">
          <w:rPr>
            <w:rStyle w:val="Hyperlink"/>
            <w:noProof/>
          </w:rPr>
          <w:t>3.17.1</w:t>
        </w:r>
        <w:r>
          <w:rPr>
            <w:rFonts w:asciiTheme="minorHAnsi" w:eastAsiaTheme="minorEastAsia" w:hAnsiTheme="minorHAnsi" w:cstheme="minorBidi"/>
            <w:noProof/>
            <w:sz w:val="22"/>
            <w:szCs w:val="22"/>
          </w:rPr>
          <w:tab/>
        </w:r>
        <w:r w:rsidRPr="009D174C">
          <w:rPr>
            <w:rStyle w:val="Hyperlink"/>
            <w:noProof/>
          </w:rPr>
          <w:t>VS-CLD-REQ-359585/A-Clear Exit Assist Warning Client</w:t>
        </w:r>
        <w:r>
          <w:rPr>
            <w:noProof/>
            <w:webHidden/>
          </w:rPr>
          <w:tab/>
        </w:r>
        <w:r>
          <w:rPr>
            <w:noProof/>
            <w:webHidden/>
          </w:rPr>
          <w:fldChar w:fldCharType="begin"/>
        </w:r>
        <w:r>
          <w:rPr>
            <w:noProof/>
            <w:webHidden/>
          </w:rPr>
          <w:instrText xml:space="preserve"> PAGEREF _Toc115265625 \h </w:instrText>
        </w:r>
        <w:r>
          <w:rPr>
            <w:noProof/>
            <w:webHidden/>
          </w:rPr>
        </w:r>
        <w:r>
          <w:rPr>
            <w:noProof/>
            <w:webHidden/>
          </w:rPr>
          <w:fldChar w:fldCharType="separate"/>
        </w:r>
        <w:r>
          <w:rPr>
            <w:noProof/>
            <w:webHidden/>
          </w:rPr>
          <w:t>70</w:t>
        </w:r>
        <w:r>
          <w:rPr>
            <w:noProof/>
            <w:webHidden/>
          </w:rPr>
          <w:fldChar w:fldCharType="end"/>
        </w:r>
      </w:hyperlink>
    </w:p>
    <w:p w14:paraId="392650FE"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6" w:history="1">
        <w:r w:rsidRPr="009D174C">
          <w:rPr>
            <w:rStyle w:val="Hyperlink"/>
            <w:noProof/>
          </w:rPr>
          <w:t>3.17.2</w:t>
        </w:r>
        <w:r>
          <w:rPr>
            <w:rFonts w:asciiTheme="minorHAnsi" w:eastAsiaTheme="minorEastAsia" w:hAnsiTheme="minorHAnsi" w:cstheme="minorBidi"/>
            <w:noProof/>
            <w:sz w:val="22"/>
            <w:szCs w:val="22"/>
          </w:rPr>
          <w:tab/>
        </w:r>
        <w:r w:rsidRPr="009D174C">
          <w:rPr>
            <w:rStyle w:val="Hyperlink"/>
            <w:noProof/>
          </w:rPr>
          <w:t>VS-CLD-REQ-359586/A-Clear Exit Assist Warning Server</w:t>
        </w:r>
        <w:r>
          <w:rPr>
            <w:noProof/>
            <w:webHidden/>
          </w:rPr>
          <w:tab/>
        </w:r>
        <w:r>
          <w:rPr>
            <w:noProof/>
            <w:webHidden/>
          </w:rPr>
          <w:fldChar w:fldCharType="begin"/>
        </w:r>
        <w:r>
          <w:rPr>
            <w:noProof/>
            <w:webHidden/>
          </w:rPr>
          <w:instrText xml:space="preserve"> PAGEREF _Toc115265626 \h </w:instrText>
        </w:r>
        <w:r>
          <w:rPr>
            <w:noProof/>
            <w:webHidden/>
          </w:rPr>
        </w:r>
        <w:r>
          <w:rPr>
            <w:noProof/>
            <w:webHidden/>
          </w:rPr>
          <w:fldChar w:fldCharType="separate"/>
        </w:r>
        <w:r>
          <w:rPr>
            <w:noProof/>
            <w:webHidden/>
          </w:rPr>
          <w:t>70</w:t>
        </w:r>
        <w:r>
          <w:rPr>
            <w:noProof/>
            <w:webHidden/>
          </w:rPr>
          <w:fldChar w:fldCharType="end"/>
        </w:r>
      </w:hyperlink>
    </w:p>
    <w:p w14:paraId="0DFDF9AB"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7" w:history="1">
        <w:r w:rsidRPr="009D174C">
          <w:rPr>
            <w:rStyle w:val="Hyperlink"/>
            <w:noProof/>
          </w:rPr>
          <w:t>3.17.3</w:t>
        </w:r>
        <w:r>
          <w:rPr>
            <w:rFonts w:asciiTheme="minorHAnsi" w:eastAsiaTheme="minorEastAsia" w:hAnsiTheme="minorHAnsi" w:cstheme="minorBidi"/>
            <w:noProof/>
            <w:sz w:val="22"/>
            <w:szCs w:val="22"/>
          </w:rPr>
          <w:tab/>
        </w:r>
        <w:r w:rsidRPr="009D174C">
          <w:rPr>
            <w:rStyle w:val="Hyperlink"/>
            <w:noProof/>
          </w:rPr>
          <w:t>PWRMAN-CLD-REQ-359656/A-Infotainment System Master</w:t>
        </w:r>
        <w:r>
          <w:rPr>
            <w:noProof/>
            <w:webHidden/>
          </w:rPr>
          <w:tab/>
        </w:r>
        <w:r>
          <w:rPr>
            <w:noProof/>
            <w:webHidden/>
          </w:rPr>
          <w:fldChar w:fldCharType="begin"/>
        </w:r>
        <w:r>
          <w:rPr>
            <w:noProof/>
            <w:webHidden/>
          </w:rPr>
          <w:instrText xml:space="preserve"> PAGEREF _Toc115265627 \h </w:instrText>
        </w:r>
        <w:r>
          <w:rPr>
            <w:noProof/>
            <w:webHidden/>
          </w:rPr>
        </w:r>
        <w:r>
          <w:rPr>
            <w:noProof/>
            <w:webHidden/>
          </w:rPr>
          <w:fldChar w:fldCharType="separate"/>
        </w:r>
        <w:r>
          <w:rPr>
            <w:noProof/>
            <w:webHidden/>
          </w:rPr>
          <w:t>70</w:t>
        </w:r>
        <w:r>
          <w:rPr>
            <w:noProof/>
            <w:webHidden/>
          </w:rPr>
          <w:fldChar w:fldCharType="end"/>
        </w:r>
      </w:hyperlink>
    </w:p>
    <w:p w14:paraId="635FBCFB"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8" w:history="1">
        <w:r w:rsidRPr="009D174C">
          <w:rPr>
            <w:rStyle w:val="Hyperlink"/>
            <w:noProof/>
          </w:rPr>
          <w:t>3.17.4</w:t>
        </w:r>
        <w:r>
          <w:rPr>
            <w:rFonts w:asciiTheme="minorHAnsi" w:eastAsiaTheme="minorEastAsia" w:hAnsiTheme="minorHAnsi" w:cstheme="minorBidi"/>
            <w:noProof/>
            <w:sz w:val="22"/>
            <w:szCs w:val="22"/>
          </w:rPr>
          <w:tab/>
        </w:r>
        <w:r w:rsidRPr="009D174C">
          <w:rPr>
            <w:rStyle w:val="Hyperlink"/>
            <w:noProof/>
          </w:rPr>
          <w:t>Interface Requirements</w:t>
        </w:r>
        <w:r>
          <w:rPr>
            <w:noProof/>
            <w:webHidden/>
          </w:rPr>
          <w:tab/>
        </w:r>
        <w:r>
          <w:rPr>
            <w:noProof/>
            <w:webHidden/>
          </w:rPr>
          <w:fldChar w:fldCharType="begin"/>
        </w:r>
        <w:r>
          <w:rPr>
            <w:noProof/>
            <w:webHidden/>
          </w:rPr>
          <w:instrText xml:space="preserve"> PAGEREF _Toc115265628 \h </w:instrText>
        </w:r>
        <w:r>
          <w:rPr>
            <w:noProof/>
            <w:webHidden/>
          </w:rPr>
        </w:r>
        <w:r>
          <w:rPr>
            <w:noProof/>
            <w:webHidden/>
          </w:rPr>
          <w:fldChar w:fldCharType="separate"/>
        </w:r>
        <w:r>
          <w:rPr>
            <w:noProof/>
            <w:webHidden/>
          </w:rPr>
          <w:t>70</w:t>
        </w:r>
        <w:r>
          <w:rPr>
            <w:noProof/>
            <w:webHidden/>
          </w:rPr>
          <w:fldChar w:fldCharType="end"/>
        </w:r>
      </w:hyperlink>
    </w:p>
    <w:p w14:paraId="6AE1DB4C"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29" w:history="1">
        <w:r w:rsidRPr="009D174C">
          <w:rPr>
            <w:rStyle w:val="Hyperlink"/>
            <w:noProof/>
          </w:rPr>
          <w:t>3.17.5</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_Toc115265629 \h </w:instrText>
        </w:r>
        <w:r>
          <w:rPr>
            <w:noProof/>
            <w:webHidden/>
          </w:rPr>
        </w:r>
        <w:r>
          <w:rPr>
            <w:noProof/>
            <w:webHidden/>
          </w:rPr>
          <w:fldChar w:fldCharType="separate"/>
        </w:r>
        <w:r>
          <w:rPr>
            <w:noProof/>
            <w:webHidden/>
          </w:rPr>
          <w:t>70</w:t>
        </w:r>
        <w:r>
          <w:rPr>
            <w:noProof/>
            <w:webHidden/>
          </w:rPr>
          <w:fldChar w:fldCharType="end"/>
        </w:r>
      </w:hyperlink>
    </w:p>
    <w:p w14:paraId="75A6E4F2"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30" w:history="1">
        <w:r w:rsidRPr="009D174C">
          <w:rPr>
            <w:rStyle w:val="Hyperlink"/>
            <w:noProof/>
          </w:rPr>
          <w:t>3.18</w:t>
        </w:r>
        <w:r>
          <w:rPr>
            <w:rFonts w:asciiTheme="minorHAnsi" w:eastAsiaTheme="minorEastAsia" w:hAnsiTheme="minorHAnsi" w:cstheme="minorBidi"/>
            <w:i w:val="0"/>
            <w:noProof/>
            <w:sz w:val="22"/>
            <w:szCs w:val="22"/>
          </w:rPr>
          <w:tab/>
        </w:r>
        <w:r w:rsidRPr="009D174C">
          <w:rPr>
            <w:rStyle w:val="Hyperlink"/>
            <w:noProof/>
          </w:rPr>
          <w:t>Stop Mode</w:t>
        </w:r>
        <w:r>
          <w:rPr>
            <w:noProof/>
            <w:webHidden/>
          </w:rPr>
          <w:tab/>
        </w:r>
        <w:r>
          <w:rPr>
            <w:noProof/>
            <w:webHidden/>
          </w:rPr>
          <w:fldChar w:fldCharType="begin"/>
        </w:r>
        <w:r>
          <w:rPr>
            <w:noProof/>
            <w:webHidden/>
          </w:rPr>
          <w:instrText xml:space="preserve"> PAGEREF _Toc115265630 \h </w:instrText>
        </w:r>
        <w:r>
          <w:rPr>
            <w:noProof/>
            <w:webHidden/>
          </w:rPr>
        </w:r>
        <w:r>
          <w:rPr>
            <w:noProof/>
            <w:webHidden/>
          </w:rPr>
          <w:fldChar w:fldCharType="separate"/>
        </w:r>
        <w:r>
          <w:rPr>
            <w:noProof/>
            <w:webHidden/>
          </w:rPr>
          <w:t>72</w:t>
        </w:r>
        <w:r>
          <w:rPr>
            <w:noProof/>
            <w:webHidden/>
          </w:rPr>
          <w:fldChar w:fldCharType="end"/>
        </w:r>
      </w:hyperlink>
    </w:p>
    <w:p w14:paraId="1EAA1F50"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31" w:history="1">
        <w:r w:rsidRPr="009D174C">
          <w:rPr>
            <w:rStyle w:val="Hyperlink"/>
            <w:noProof/>
          </w:rPr>
          <w:t>3.18.1</w:t>
        </w:r>
        <w:r>
          <w:rPr>
            <w:rFonts w:asciiTheme="minorHAnsi" w:eastAsiaTheme="minorEastAsia" w:hAnsiTheme="minorHAnsi" w:cstheme="minorBidi"/>
            <w:noProof/>
            <w:sz w:val="22"/>
            <w:szCs w:val="22"/>
          </w:rPr>
          <w:tab/>
        </w:r>
        <w:r w:rsidRPr="009D174C">
          <w:rPr>
            <w:rStyle w:val="Hyperlink"/>
            <w:noProof/>
          </w:rPr>
          <w:t>PWRMAN-FUN-REQ-377259/B-Stop Mode - External module provides timer</w:t>
        </w:r>
        <w:r>
          <w:rPr>
            <w:noProof/>
            <w:webHidden/>
          </w:rPr>
          <w:tab/>
        </w:r>
        <w:r>
          <w:rPr>
            <w:noProof/>
            <w:webHidden/>
          </w:rPr>
          <w:fldChar w:fldCharType="begin"/>
        </w:r>
        <w:r>
          <w:rPr>
            <w:noProof/>
            <w:webHidden/>
          </w:rPr>
          <w:instrText xml:space="preserve"> PAGEREF _Toc115265631 \h </w:instrText>
        </w:r>
        <w:r>
          <w:rPr>
            <w:noProof/>
            <w:webHidden/>
          </w:rPr>
        </w:r>
        <w:r>
          <w:rPr>
            <w:noProof/>
            <w:webHidden/>
          </w:rPr>
          <w:fldChar w:fldCharType="separate"/>
        </w:r>
        <w:r>
          <w:rPr>
            <w:noProof/>
            <w:webHidden/>
          </w:rPr>
          <w:t>72</w:t>
        </w:r>
        <w:r>
          <w:rPr>
            <w:noProof/>
            <w:webHidden/>
          </w:rPr>
          <w:fldChar w:fldCharType="end"/>
        </w:r>
      </w:hyperlink>
    </w:p>
    <w:p w14:paraId="7F7FFC3A"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32" w:history="1">
        <w:r w:rsidRPr="009D174C">
          <w:rPr>
            <w:rStyle w:val="Hyperlink"/>
            <w:noProof/>
          </w:rPr>
          <w:t>3.18.2</w:t>
        </w:r>
        <w:r>
          <w:rPr>
            <w:rFonts w:asciiTheme="minorHAnsi" w:eastAsiaTheme="minorEastAsia" w:hAnsiTheme="minorHAnsi" w:cstheme="minorBidi"/>
            <w:noProof/>
            <w:sz w:val="22"/>
            <w:szCs w:val="22"/>
          </w:rPr>
          <w:tab/>
        </w:r>
        <w:r w:rsidRPr="009D174C">
          <w:rPr>
            <w:rStyle w:val="Hyperlink"/>
            <w:noProof/>
          </w:rPr>
          <w:t>PWRMANv2-FUN-REQ-383672/A-Stop Mode variant 2 - infotainment internal timer</w:t>
        </w:r>
        <w:r>
          <w:rPr>
            <w:noProof/>
            <w:webHidden/>
          </w:rPr>
          <w:tab/>
        </w:r>
        <w:r>
          <w:rPr>
            <w:noProof/>
            <w:webHidden/>
          </w:rPr>
          <w:fldChar w:fldCharType="begin"/>
        </w:r>
        <w:r>
          <w:rPr>
            <w:noProof/>
            <w:webHidden/>
          </w:rPr>
          <w:instrText xml:space="preserve"> PAGEREF _Toc115265632 \h </w:instrText>
        </w:r>
        <w:r>
          <w:rPr>
            <w:noProof/>
            <w:webHidden/>
          </w:rPr>
        </w:r>
        <w:r>
          <w:rPr>
            <w:noProof/>
            <w:webHidden/>
          </w:rPr>
          <w:fldChar w:fldCharType="separate"/>
        </w:r>
        <w:r>
          <w:rPr>
            <w:noProof/>
            <w:webHidden/>
          </w:rPr>
          <w:t>75</w:t>
        </w:r>
        <w:r>
          <w:rPr>
            <w:noProof/>
            <w:webHidden/>
          </w:rPr>
          <w:fldChar w:fldCharType="end"/>
        </w:r>
      </w:hyperlink>
    </w:p>
    <w:p w14:paraId="6BFC37CD"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33" w:history="1">
        <w:r w:rsidRPr="009D174C">
          <w:rPr>
            <w:rStyle w:val="Hyperlink"/>
            <w:noProof/>
          </w:rPr>
          <w:t>3.19</w:t>
        </w:r>
        <w:r>
          <w:rPr>
            <w:rFonts w:asciiTheme="minorHAnsi" w:eastAsiaTheme="minorEastAsia" w:hAnsiTheme="minorHAnsi" w:cstheme="minorBidi"/>
            <w:i w:val="0"/>
            <w:noProof/>
            <w:sz w:val="22"/>
            <w:szCs w:val="22"/>
          </w:rPr>
          <w:tab/>
        </w:r>
        <w:r w:rsidRPr="009D174C">
          <w:rPr>
            <w:rStyle w:val="Hyperlink"/>
            <w:noProof/>
          </w:rPr>
          <w:t>RSOA-FUN-REQ-398359/A-Rear Seat Occupant Alert v2 Interface Client Power Management</w:t>
        </w:r>
        <w:r>
          <w:rPr>
            <w:noProof/>
            <w:webHidden/>
          </w:rPr>
          <w:tab/>
        </w:r>
        <w:r>
          <w:rPr>
            <w:noProof/>
            <w:webHidden/>
          </w:rPr>
          <w:fldChar w:fldCharType="begin"/>
        </w:r>
        <w:r>
          <w:rPr>
            <w:noProof/>
            <w:webHidden/>
          </w:rPr>
          <w:instrText xml:space="preserve"> PAGEREF _Toc115265633 \h </w:instrText>
        </w:r>
        <w:r>
          <w:rPr>
            <w:noProof/>
            <w:webHidden/>
          </w:rPr>
        </w:r>
        <w:r>
          <w:rPr>
            <w:noProof/>
            <w:webHidden/>
          </w:rPr>
          <w:fldChar w:fldCharType="separate"/>
        </w:r>
        <w:r>
          <w:rPr>
            <w:noProof/>
            <w:webHidden/>
          </w:rPr>
          <w:t>77</w:t>
        </w:r>
        <w:r>
          <w:rPr>
            <w:noProof/>
            <w:webHidden/>
          </w:rPr>
          <w:fldChar w:fldCharType="end"/>
        </w:r>
      </w:hyperlink>
    </w:p>
    <w:p w14:paraId="45F5A1B1"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34" w:history="1">
        <w:r w:rsidRPr="009D174C">
          <w:rPr>
            <w:rStyle w:val="Hyperlink"/>
            <w:noProof/>
          </w:rPr>
          <w:t>3.19.1</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_Toc115265634 \h </w:instrText>
        </w:r>
        <w:r>
          <w:rPr>
            <w:noProof/>
            <w:webHidden/>
          </w:rPr>
        </w:r>
        <w:r>
          <w:rPr>
            <w:noProof/>
            <w:webHidden/>
          </w:rPr>
          <w:fldChar w:fldCharType="separate"/>
        </w:r>
        <w:r>
          <w:rPr>
            <w:noProof/>
            <w:webHidden/>
          </w:rPr>
          <w:t>77</w:t>
        </w:r>
        <w:r>
          <w:rPr>
            <w:noProof/>
            <w:webHidden/>
          </w:rPr>
          <w:fldChar w:fldCharType="end"/>
        </w:r>
      </w:hyperlink>
    </w:p>
    <w:p w14:paraId="7B48E4A1"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35" w:history="1">
        <w:r w:rsidRPr="009D174C">
          <w:rPr>
            <w:rStyle w:val="Hyperlink"/>
            <w:noProof/>
          </w:rPr>
          <w:t>3.20</w:t>
        </w:r>
        <w:r>
          <w:rPr>
            <w:rFonts w:asciiTheme="minorHAnsi" w:eastAsiaTheme="minorEastAsia" w:hAnsiTheme="minorHAnsi" w:cstheme="minorBidi"/>
            <w:i w:val="0"/>
            <w:noProof/>
            <w:sz w:val="22"/>
            <w:szCs w:val="22"/>
          </w:rPr>
          <w:tab/>
        </w:r>
        <w:r w:rsidRPr="009D174C">
          <w:rPr>
            <w:rStyle w:val="Hyperlink"/>
            <w:noProof/>
          </w:rPr>
          <w:t>PWRMAN-FUN-REQ-443537/A-Rear Seat Occupant Alert - variant when RSOA Interface Client is not responsible for RSOA chime</w:t>
        </w:r>
        <w:r>
          <w:rPr>
            <w:noProof/>
            <w:webHidden/>
          </w:rPr>
          <w:tab/>
        </w:r>
        <w:r>
          <w:rPr>
            <w:noProof/>
            <w:webHidden/>
          </w:rPr>
          <w:fldChar w:fldCharType="begin"/>
        </w:r>
        <w:r>
          <w:rPr>
            <w:noProof/>
            <w:webHidden/>
          </w:rPr>
          <w:instrText xml:space="preserve"> PAGEREF _Toc115265635 \h </w:instrText>
        </w:r>
        <w:r>
          <w:rPr>
            <w:noProof/>
            <w:webHidden/>
          </w:rPr>
        </w:r>
        <w:r>
          <w:rPr>
            <w:noProof/>
            <w:webHidden/>
          </w:rPr>
          <w:fldChar w:fldCharType="separate"/>
        </w:r>
        <w:r>
          <w:rPr>
            <w:noProof/>
            <w:webHidden/>
          </w:rPr>
          <w:t>78</w:t>
        </w:r>
        <w:r>
          <w:rPr>
            <w:noProof/>
            <w:webHidden/>
          </w:rPr>
          <w:fldChar w:fldCharType="end"/>
        </w:r>
      </w:hyperlink>
    </w:p>
    <w:p w14:paraId="3677F2D1"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36" w:history="1">
        <w:r w:rsidRPr="009D174C">
          <w:rPr>
            <w:rStyle w:val="Hyperlink"/>
            <w:noProof/>
          </w:rPr>
          <w:t>3.20.1</w:t>
        </w:r>
        <w:r>
          <w:rPr>
            <w:rFonts w:asciiTheme="minorHAnsi" w:eastAsiaTheme="minorEastAsia" w:hAnsiTheme="minorHAnsi" w:cstheme="minorBidi"/>
            <w:noProof/>
            <w:sz w:val="22"/>
            <w:szCs w:val="22"/>
          </w:rPr>
          <w:tab/>
        </w:r>
        <w:r w:rsidRPr="009D174C">
          <w:rPr>
            <w:rStyle w:val="Hyperlink"/>
            <w:noProof/>
          </w:rPr>
          <w:t>Physical Mapping of Classes</w:t>
        </w:r>
        <w:r>
          <w:rPr>
            <w:noProof/>
            <w:webHidden/>
          </w:rPr>
          <w:tab/>
        </w:r>
        <w:r>
          <w:rPr>
            <w:noProof/>
            <w:webHidden/>
          </w:rPr>
          <w:fldChar w:fldCharType="begin"/>
        </w:r>
        <w:r>
          <w:rPr>
            <w:noProof/>
            <w:webHidden/>
          </w:rPr>
          <w:instrText xml:space="preserve"> PAGEREF _Toc115265636 \h </w:instrText>
        </w:r>
        <w:r>
          <w:rPr>
            <w:noProof/>
            <w:webHidden/>
          </w:rPr>
        </w:r>
        <w:r>
          <w:rPr>
            <w:noProof/>
            <w:webHidden/>
          </w:rPr>
          <w:fldChar w:fldCharType="separate"/>
        </w:r>
        <w:r>
          <w:rPr>
            <w:noProof/>
            <w:webHidden/>
          </w:rPr>
          <w:t>78</w:t>
        </w:r>
        <w:r>
          <w:rPr>
            <w:noProof/>
            <w:webHidden/>
          </w:rPr>
          <w:fldChar w:fldCharType="end"/>
        </w:r>
      </w:hyperlink>
    </w:p>
    <w:p w14:paraId="32AB1F5B"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37" w:history="1">
        <w:r w:rsidRPr="009D174C">
          <w:rPr>
            <w:rStyle w:val="Hyperlink"/>
            <w:noProof/>
          </w:rPr>
          <w:t>3.20.2</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_Toc115265637 \h </w:instrText>
        </w:r>
        <w:r>
          <w:rPr>
            <w:noProof/>
            <w:webHidden/>
          </w:rPr>
        </w:r>
        <w:r>
          <w:rPr>
            <w:noProof/>
            <w:webHidden/>
          </w:rPr>
          <w:fldChar w:fldCharType="separate"/>
        </w:r>
        <w:r>
          <w:rPr>
            <w:noProof/>
            <w:webHidden/>
          </w:rPr>
          <w:t>78</w:t>
        </w:r>
        <w:r>
          <w:rPr>
            <w:noProof/>
            <w:webHidden/>
          </w:rPr>
          <w:fldChar w:fldCharType="end"/>
        </w:r>
      </w:hyperlink>
    </w:p>
    <w:p w14:paraId="69DEC152"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38" w:history="1">
        <w:r w:rsidRPr="009D174C">
          <w:rPr>
            <w:rStyle w:val="Hyperlink"/>
            <w:noProof/>
          </w:rPr>
          <w:t>3.21</w:t>
        </w:r>
        <w:r>
          <w:rPr>
            <w:rFonts w:asciiTheme="minorHAnsi" w:eastAsiaTheme="minorEastAsia" w:hAnsiTheme="minorHAnsi" w:cstheme="minorBidi"/>
            <w:i w:val="0"/>
            <w:noProof/>
            <w:sz w:val="22"/>
            <w:szCs w:val="22"/>
          </w:rPr>
          <w:tab/>
        </w:r>
        <w:r w:rsidRPr="009D174C">
          <w:rPr>
            <w:rStyle w:val="Hyperlink"/>
            <w:noProof/>
          </w:rPr>
          <w:t>PWRMAN-FUN-REQ-422137/A-Delivery Assist - Power Moding</w:t>
        </w:r>
        <w:r>
          <w:rPr>
            <w:noProof/>
            <w:webHidden/>
          </w:rPr>
          <w:tab/>
        </w:r>
        <w:r>
          <w:rPr>
            <w:noProof/>
            <w:webHidden/>
          </w:rPr>
          <w:fldChar w:fldCharType="begin"/>
        </w:r>
        <w:r>
          <w:rPr>
            <w:noProof/>
            <w:webHidden/>
          </w:rPr>
          <w:instrText xml:space="preserve"> PAGEREF _Toc115265638 \h </w:instrText>
        </w:r>
        <w:r>
          <w:rPr>
            <w:noProof/>
            <w:webHidden/>
          </w:rPr>
        </w:r>
        <w:r>
          <w:rPr>
            <w:noProof/>
            <w:webHidden/>
          </w:rPr>
          <w:fldChar w:fldCharType="separate"/>
        </w:r>
        <w:r>
          <w:rPr>
            <w:noProof/>
            <w:webHidden/>
          </w:rPr>
          <w:t>79</w:t>
        </w:r>
        <w:r>
          <w:rPr>
            <w:noProof/>
            <w:webHidden/>
          </w:rPr>
          <w:fldChar w:fldCharType="end"/>
        </w:r>
      </w:hyperlink>
    </w:p>
    <w:p w14:paraId="21AB49C6"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39" w:history="1">
        <w:r w:rsidRPr="009D174C">
          <w:rPr>
            <w:rStyle w:val="Hyperlink"/>
            <w:noProof/>
          </w:rPr>
          <w:t>3.21.1</w:t>
        </w:r>
        <w:r>
          <w:rPr>
            <w:rFonts w:asciiTheme="minorHAnsi" w:eastAsiaTheme="minorEastAsia" w:hAnsiTheme="minorHAnsi" w:cstheme="minorBidi"/>
            <w:noProof/>
            <w:sz w:val="22"/>
            <w:szCs w:val="22"/>
          </w:rPr>
          <w:tab/>
        </w:r>
        <w:r w:rsidRPr="009D174C">
          <w:rPr>
            <w:rStyle w:val="Hyperlink"/>
            <w:noProof/>
          </w:rPr>
          <w:t>Overview</w:t>
        </w:r>
        <w:r>
          <w:rPr>
            <w:noProof/>
            <w:webHidden/>
          </w:rPr>
          <w:tab/>
        </w:r>
        <w:r>
          <w:rPr>
            <w:noProof/>
            <w:webHidden/>
          </w:rPr>
          <w:fldChar w:fldCharType="begin"/>
        </w:r>
        <w:r>
          <w:rPr>
            <w:noProof/>
            <w:webHidden/>
          </w:rPr>
          <w:instrText xml:space="preserve"> PAGEREF _Toc115265639 \h </w:instrText>
        </w:r>
        <w:r>
          <w:rPr>
            <w:noProof/>
            <w:webHidden/>
          </w:rPr>
        </w:r>
        <w:r>
          <w:rPr>
            <w:noProof/>
            <w:webHidden/>
          </w:rPr>
          <w:fldChar w:fldCharType="separate"/>
        </w:r>
        <w:r>
          <w:rPr>
            <w:noProof/>
            <w:webHidden/>
          </w:rPr>
          <w:t>79</w:t>
        </w:r>
        <w:r>
          <w:rPr>
            <w:noProof/>
            <w:webHidden/>
          </w:rPr>
          <w:fldChar w:fldCharType="end"/>
        </w:r>
      </w:hyperlink>
    </w:p>
    <w:p w14:paraId="4339E262"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0" w:history="1">
        <w:r w:rsidRPr="009D174C">
          <w:rPr>
            <w:rStyle w:val="Hyperlink"/>
            <w:noProof/>
          </w:rPr>
          <w:t>3.21.2</w:t>
        </w:r>
        <w:r>
          <w:rPr>
            <w:rFonts w:asciiTheme="minorHAnsi" w:eastAsiaTheme="minorEastAsia" w:hAnsiTheme="minorHAnsi" w:cstheme="minorBidi"/>
            <w:noProof/>
            <w:sz w:val="22"/>
            <w:szCs w:val="22"/>
          </w:rPr>
          <w:tab/>
        </w:r>
        <w:r w:rsidRPr="009D174C">
          <w:rPr>
            <w:rStyle w:val="Hyperlink"/>
            <w:noProof/>
          </w:rPr>
          <w:t>Interface Requirements</w:t>
        </w:r>
        <w:r>
          <w:rPr>
            <w:noProof/>
            <w:webHidden/>
          </w:rPr>
          <w:tab/>
        </w:r>
        <w:r>
          <w:rPr>
            <w:noProof/>
            <w:webHidden/>
          </w:rPr>
          <w:fldChar w:fldCharType="begin"/>
        </w:r>
        <w:r>
          <w:rPr>
            <w:noProof/>
            <w:webHidden/>
          </w:rPr>
          <w:instrText xml:space="preserve"> PAGEREF _Toc115265640 \h </w:instrText>
        </w:r>
        <w:r>
          <w:rPr>
            <w:noProof/>
            <w:webHidden/>
          </w:rPr>
        </w:r>
        <w:r>
          <w:rPr>
            <w:noProof/>
            <w:webHidden/>
          </w:rPr>
          <w:fldChar w:fldCharType="separate"/>
        </w:r>
        <w:r>
          <w:rPr>
            <w:noProof/>
            <w:webHidden/>
          </w:rPr>
          <w:t>79</w:t>
        </w:r>
        <w:r>
          <w:rPr>
            <w:noProof/>
            <w:webHidden/>
          </w:rPr>
          <w:fldChar w:fldCharType="end"/>
        </w:r>
      </w:hyperlink>
    </w:p>
    <w:p w14:paraId="1EAE9EF2"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1" w:history="1">
        <w:r w:rsidRPr="009D174C">
          <w:rPr>
            <w:rStyle w:val="Hyperlink"/>
            <w:noProof/>
          </w:rPr>
          <w:t>3.21.3</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_Toc115265641 \h </w:instrText>
        </w:r>
        <w:r>
          <w:rPr>
            <w:noProof/>
            <w:webHidden/>
          </w:rPr>
        </w:r>
        <w:r>
          <w:rPr>
            <w:noProof/>
            <w:webHidden/>
          </w:rPr>
          <w:fldChar w:fldCharType="separate"/>
        </w:r>
        <w:r>
          <w:rPr>
            <w:noProof/>
            <w:webHidden/>
          </w:rPr>
          <w:t>79</w:t>
        </w:r>
        <w:r>
          <w:rPr>
            <w:noProof/>
            <w:webHidden/>
          </w:rPr>
          <w:fldChar w:fldCharType="end"/>
        </w:r>
      </w:hyperlink>
    </w:p>
    <w:p w14:paraId="2C147F7C"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2" w:history="1">
        <w:r w:rsidRPr="009D174C">
          <w:rPr>
            <w:rStyle w:val="Hyperlink"/>
            <w:noProof/>
          </w:rPr>
          <w:t>3.21.4</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_Toc115265642 \h </w:instrText>
        </w:r>
        <w:r>
          <w:rPr>
            <w:noProof/>
            <w:webHidden/>
          </w:rPr>
        </w:r>
        <w:r>
          <w:rPr>
            <w:noProof/>
            <w:webHidden/>
          </w:rPr>
          <w:fldChar w:fldCharType="separate"/>
        </w:r>
        <w:r>
          <w:rPr>
            <w:noProof/>
            <w:webHidden/>
          </w:rPr>
          <w:t>80</w:t>
        </w:r>
        <w:r>
          <w:rPr>
            <w:noProof/>
            <w:webHidden/>
          </w:rPr>
          <w:fldChar w:fldCharType="end"/>
        </w:r>
      </w:hyperlink>
    </w:p>
    <w:p w14:paraId="296B7C29" w14:textId="77777777" w:rsidR="008B11E9" w:rsidRDefault="008B11E9">
      <w:pPr>
        <w:pStyle w:val="TOC2"/>
        <w:tabs>
          <w:tab w:val="left" w:pos="880"/>
          <w:tab w:val="right" w:leader="dot" w:pos="11107"/>
        </w:tabs>
        <w:rPr>
          <w:rFonts w:asciiTheme="minorHAnsi" w:eastAsiaTheme="minorEastAsia" w:hAnsiTheme="minorHAnsi" w:cstheme="minorBidi"/>
          <w:i w:val="0"/>
          <w:noProof/>
          <w:sz w:val="22"/>
          <w:szCs w:val="22"/>
        </w:rPr>
      </w:pPr>
      <w:hyperlink w:anchor="_Toc115265643" w:history="1">
        <w:r w:rsidRPr="009D174C">
          <w:rPr>
            <w:rStyle w:val="Hyperlink"/>
            <w:noProof/>
          </w:rPr>
          <w:t>3.22</w:t>
        </w:r>
        <w:r>
          <w:rPr>
            <w:rFonts w:asciiTheme="minorHAnsi" w:eastAsiaTheme="minorEastAsia" w:hAnsiTheme="minorHAnsi" w:cstheme="minorBidi"/>
            <w:i w:val="0"/>
            <w:noProof/>
            <w:sz w:val="22"/>
            <w:szCs w:val="22"/>
          </w:rPr>
          <w:tab/>
        </w:r>
        <w:r w:rsidRPr="009D174C">
          <w:rPr>
            <w:rStyle w:val="Hyperlink"/>
            <w:noProof/>
          </w:rPr>
          <w:t>PWRMAN-FUN-REQ-486437/A-Sentinel / Integrated Security Cameras (ISC) Power Moding</w:t>
        </w:r>
        <w:r>
          <w:rPr>
            <w:noProof/>
            <w:webHidden/>
          </w:rPr>
          <w:tab/>
        </w:r>
        <w:r>
          <w:rPr>
            <w:noProof/>
            <w:webHidden/>
          </w:rPr>
          <w:fldChar w:fldCharType="begin"/>
        </w:r>
        <w:r>
          <w:rPr>
            <w:noProof/>
            <w:webHidden/>
          </w:rPr>
          <w:instrText xml:space="preserve"> PAGEREF _Toc115265643 \h </w:instrText>
        </w:r>
        <w:r>
          <w:rPr>
            <w:noProof/>
            <w:webHidden/>
          </w:rPr>
        </w:r>
        <w:r>
          <w:rPr>
            <w:noProof/>
            <w:webHidden/>
          </w:rPr>
          <w:fldChar w:fldCharType="separate"/>
        </w:r>
        <w:r>
          <w:rPr>
            <w:noProof/>
            <w:webHidden/>
          </w:rPr>
          <w:t>81</w:t>
        </w:r>
        <w:r>
          <w:rPr>
            <w:noProof/>
            <w:webHidden/>
          </w:rPr>
          <w:fldChar w:fldCharType="end"/>
        </w:r>
      </w:hyperlink>
    </w:p>
    <w:p w14:paraId="1B86E8A5"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4" w:history="1">
        <w:r w:rsidRPr="009D174C">
          <w:rPr>
            <w:rStyle w:val="Hyperlink"/>
            <w:noProof/>
          </w:rPr>
          <w:t>3.22.1</w:t>
        </w:r>
        <w:r>
          <w:rPr>
            <w:rFonts w:asciiTheme="minorHAnsi" w:eastAsiaTheme="minorEastAsia" w:hAnsiTheme="minorHAnsi" w:cstheme="minorBidi"/>
            <w:noProof/>
            <w:sz w:val="22"/>
            <w:szCs w:val="22"/>
          </w:rPr>
          <w:tab/>
        </w:r>
        <w:r w:rsidRPr="009D174C">
          <w:rPr>
            <w:rStyle w:val="Hyperlink"/>
            <w:noProof/>
          </w:rPr>
          <w:t>Overview</w:t>
        </w:r>
        <w:r>
          <w:rPr>
            <w:noProof/>
            <w:webHidden/>
          </w:rPr>
          <w:tab/>
        </w:r>
        <w:r>
          <w:rPr>
            <w:noProof/>
            <w:webHidden/>
          </w:rPr>
          <w:fldChar w:fldCharType="begin"/>
        </w:r>
        <w:r>
          <w:rPr>
            <w:noProof/>
            <w:webHidden/>
          </w:rPr>
          <w:instrText xml:space="preserve"> PAGEREF _Toc115265644 \h </w:instrText>
        </w:r>
        <w:r>
          <w:rPr>
            <w:noProof/>
            <w:webHidden/>
          </w:rPr>
        </w:r>
        <w:r>
          <w:rPr>
            <w:noProof/>
            <w:webHidden/>
          </w:rPr>
          <w:fldChar w:fldCharType="separate"/>
        </w:r>
        <w:r>
          <w:rPr>
            <w:noProof/>
            <w:webHidden/>
          </w:rPr>
          <w:t>81</w:t>
        </w:r>
        <w:r>
          <w:rPr>
            <w:noProof/>
            <w:webHidden/>
          </w:rPr>
          <w:fldChar w:fldCharType="end"/>
        </w:r>
      </w:hyperlink>
    </w:p>
    <w:p w14:paraId="2197BAD0"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5" w:history="1">
        <w:r w:rsidRPr="009D174C">
          <w:rPr>
            <w:rStyle w:val="Hyperlink"/>
            <w:noProof/>
          </w:rPr>
          <w:t>3.22.2</w:t>
        </w:r>
        <w:r>
          <w:rPr>
            <w:rFonts w:asciiTheme="minorHAnsi" w:eastAsiaTheme="minorEastAsia" w:hAnsiTheme="minorHAnsi" w:cstheme="minorBidi"/>
            <w:noProof/>
            <w:sz w:val="22"/>
            <w:szCs w:val="22"/>
          </w:rPr>
          <w:tab/>
        </w:r>
        <w:r w:rsidRPr="009D174C">
          <w:rPr>
            <w:rStyle w:val="Hyperlink"/>
            <w:noProof/>
          </w:rPr>
          <w:t>Physical Mapping of Classes</w:t>
        </w:r>
        <w:r>
          <w:rPr>
            <w:noProof/>
            <w:webHidden/>
          </w:rPr>
          <w:tab/>
        </w:r>
        <w:r>
          <w:rPr>
            <w:noProof/>
            <w:webHidden/>
          </w:rPr>
          <w:fldChar w:fldCharType="begin"/>
        </w:r>
        <w:r>
          <w:rPr>
            <w:noProof/>
            <w:webHidden/>
          </w:rPr>
          <w:instrText xml:space="preserve"> PAGEREF _Toc115265645 \h </w:instrText>
        </w:r>
        <w:r>
          <w:rPr>
            <w:noProof/>
            <w:webHidden/>
          </w:rPr>
        </w:r>
        <w:r>
          <w:rPr>
            <w:noProof/>
            <w:webHidden/>
          </w:rPr>
          <w:fldChar w:fldCharType="separate"/>
        </w:r>
        <w:r>
          <w:rPr>
            <w:noProof/>
            <w:webHidden/>
          </w:rPr>
          <w:t>81</w:t>
        </w:r>
        <w:r>
          <w:rPr>
            <w:noProof/>
            <w:webHidden/>
          </w:rPr>
          <w:fldChar w:fldCharType="end"/>
        </w:r>
      </w:hyperlink>
    </w:p>
    <w:p w14:paraId="54E6923B"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6" w:history="1">
        <w:r w:rsidRPr="009D174C">
          <w:rPr>
            <w:rStyle w:val="Hyperlink"/>
            <w:noProof/>
          </w:rPr>
          <w:t>3.22.3</w:t>
        </w:r>
        <w:r>
          <w:rPr>
            <w:rFonts w:asciiTheme="minorHAnsi" w:eastAsiaTheme="minorEastAsia" w:hAnsiTheme="minorHAnsi" w:cstheme="minorBidi"/>
            <w:noProof/>
            <w:sz w:val="22"/>
            <w:szCs w:val="22"/>
          </w:rPr>
          <w:tab/>
        </w:r>
        <w:r w:rsidRPr="009D174C">
          <w:rPr>
            <w:rStyle w:val="Hyperlink"/>
            <w:noProof/>
          </w:rPr>
          <w:t>Interface Requirements</w:t>
        </w:r>
        <w:r>
          <w:rPr>
            <w:noProof/>
            <w:webHidden/>
          </w:rPr>
          <w:tab/>
        </w:r>
        <w:r>
          <w:rPr>
            <w:noProof/>
            <w:webHidden/>
          </w:rPr>
          <w:fldChar w:fldCharType="begin"/>
        </w:r>
        <w:r>
          <w:rPr>
            <w:noProof/>
            <w:webHidden/>
          </w:rPr>
          <w:instrText xml:space="preserve"> PAGEREF _Toc115265646 \h </w:instrText>
        </w:r>
        <w:r>
          <w:rPr>
            <w:noProof/>
            <w:webHidden/>
          </w:rPr>
        </w:r>
        <w:r>
          <w:rPr>
            <w:noProof/>
            <w:webHidden/>
          </w:rPr>
          <w:fldChar w:fldCharType="separate"/>
        </w:r>
        <w:r>
          <w:rPr>
            <w:noProof/>
            <w:webHidden/>
          </w:rPr>
          <w:t>81</w:t>
        </w:r>
        <w:r>
          <w:rPr>
            <w:noProof/>
            <w:webHidden/>
          </w:rPr>
          <w:fldChar w:fldCharType="end"/>
        </w:r>
      </w:hyperlink>
    </w:p>
    <w:p w14:paraId="2C84C504"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7" w:history="1">
        <w:r w:rsidRPr="009D174C">
          <w:rPr>
            <w:rStyle w:val="Hyperlink"/>
            <w:noProof/>
          </w:rPr>
          <w:t>3.22.4</w:t>
        </w:r>
        <w:r>
          <w:rPr>
            <w:rFonts w:asciiTheme="minorHAnsi" w:eastAsiaTheme="minorEastAsia" w:hAnsiTheme="minorHAnsi" w:cstheme="minorBidi"/>
            <w:noProof/>
            <w:sz w:val="22"/>
            <w:szCs w:val="22"/>
          </w:rPr>
          <w:tab/>
        </w:r>
        <w:r w:rsidRPr="009D174C">
          <w:rPr>
            <w:rStyle w:val="Hyperlink"/>
            <w:noProof/>
          </w:rPr>
          <w:t>Use Cases</w:t>
        </w:r>
        <w:r>
          <w:rPr>
            <w:noProof/>
            <w:webHidden/>
          </w:rPr>
          <w:tab/>
        </w:r>
        <w:r>
          <w:rPr>
            <w:noProof/>
            <w:webHidden/>
          </w:rPr>
          <w:fldChar w:fldCharType="begin"/>
        </w:r>
        <w:r>
          <w:rPr>
            <w:noProof/>
            <w:webHidden/>
          </w:rPr>
          <w:instrText xml:space="preserve"> PAGEREF _Toc115265647 \h </w:instrText>
        </w:r>
        <w:r>
          <w:rPr>
            <w:noProof/>
            <w:webHidden/>
          </w:rPr>
        </w:r>
        <w:r>
          <w:rPr>
            <w:noProof/>
            <w:webHidden/>
          </w:rPr>
          <w:fldChar w:fldCharType="separate"/>
        </w:r>
        <w:r>
          <w:rPr>
            <w:noProof/>
            <w:webHidden/>
          </w:rPr>
          <w:t>82</w:t>
        </w:r>
        <w:r>
          <w:rPr>
            <w:noProof/>
            <w:webHidden/>
          </w:rPr>
          <w:fldChar w:fldCharType="end"/>
        </w:r>
      </w:hyperlink>
    </w:p>
    <w:p w14:paraId="7C86ED49" w14:textId="77777777" w:rsidR="008B11E9" w:rsidRDefault="008B11E9">
      <w:pPr>
        <w:pStyle w:val="TOC3"/>
        <w:tabs>
          <w:tab w:val="left" w:pos="1320"/>
          <w:tab w:val="right" w:leader="dot" w:pos="11107"/>
        </w:tabs>
        <w:rPr>
          <w:rFonts w:asciiTheme="minorHAnsi" w:eastAsiaTheme="minorEastAsia" w:hAnsiTheme="minorHAnsi" w:cstheme="minorBidi"/>
          <w:noProof/>
          <w:sz w:val="22"/>
          <w:szCs w:val="22"/>
        </w:rPr>
      </w:pPr>
      <w:hyperlink w:anchor="_Toc115265648" w:history="1">
        <w:r w:rsidRPr="009D174C">
          <w:rPr>
            <w:rStyle w:val="Hyperlink"/>
            <w:noProof/>
          </w:rPr>
          <w:t>3.22.5</w:t>
        </w:r>
        <w:r>
          <w:rPr>
            <w:rFonts w:asciiTheme="minorHAnsi" w:eastAsiaTheme="minorEastAsia" w:hAnsiTheme="minorHAnsi" w:cstheme="minorBidi"/>
            <w:noProof/>
            <w:sz w:val="22"/>
            <w:szCs w:val="22"/>
          </w:rPr>
          <w:tab/>
        </w:r>
        <w:r w:rsidRPr="009D174C">
          <w:rPr>
            <w:rStyle w:val="Hyperlink"/>
            <w:noProof/>
          </w:rPr>
          <w:t>Requirements</w:t>
        </w:r>
        <w:r>
          <w:rPr>
            <w:noProof/>
            <w:webHidden/>
          </w:rPr>
          <w:tab/>
        </w:r>
        <w:r>
          <w:rPr>
            <w:noProof/>
            <w:webHidden/>
          </w:rPr>
          <w:fldChar w:fldCharType="begin"/>
        </w:r>
        <w:r>
          <w:rPr>
            <w:noProof/>
            <w:webHidden/>
          </w:rPr>
          <w:instrText xml:space="preserve"> PAGEREF _Toc115265648 \h </w:instrText>
        </w:r>
        <w:r>
          <w:rPr>
            <w:noProof/>
            <w:webHidden/>
          </w:rPr>
        </w:r>
        <w:r>
          <w:rPr>
            <w:noProof/>
            <w:webHidden/>
          </w:rPr>
          <w:fldChar w:fldCharType="separate"/>
        </w:r>
        <w:r>
          <w:rPr>
            <w:noProof/>
            <w:webHidden/>
          </w:rPr>
          <w:t>84</w:t>
        </w:r>
        <w:r>
          <w:rPr>
            <w:noProof/>
            <w:webHidden/>
          </w:rPr>
          <w:fldChar w:fldCharType="end"/>
        </w:r>
      </w:hyperlink>
    </w:p>
    <w:p w14:paraId="5F4A0A9F" w14:textId="77777777" w:rsidR="008B11E9" w:rsidRDefault="008B11E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265649" w:history="1">
        <w:r w:rsidRPr="009D174C">
          <w:rPr>
            <w:rStyle w:val="Hyperlink"/>
            <w:noProof/>
          </w:rPr>
          <w:t>4</w:t>
        </w:r>
        <w:r>
          <w:rPr>
            <w:rFonts w:asciiTheme="minorHAnsi" w:eastAsiaTheme="minorEastAsia" w:hAnsiTheme="minorHAnsi" w:cstheme="minorBidi"/>
            <w:b w:val="0"/>
            <w:smallCaps w:val="0"/>
            <w:noProof/>
            <w:sz w:val="22"/>
            <w:szCs w:val="22"/>
          </w:rPr>
          <w:tab/>
        </w:r>
        <w:r w:rsidRPr="009D174C">
          <w:rPr>
            <w:rStyle w:val="Hyperlink"/>
            <w:noProof/>
          </w:rPr>
          <w:t>Appendix: Reference Documents</w:t>
        </w:r>
        <w:r>
          <w:rPr>
            <w:noProof/>
            <w:webHidden/>
          </w:rPr>
          <w:tab/>
        </w:r>
        <w:r>
          <w:rPr>
            <w:noProof/>
            <w:webHidden/>
          </w:rPr>
          <w:fldChar w:fldCharType="begin"/>
        </w:r>
        <w:r>
          <w:rPr>
            <w:noProof/>
            <w:webHidden/>
          </w:rPr>
          <w:instrText xml:space="preserve"> PAGEREF _Toc115265649 \h </w:instrText>
        </w:r>
        <w:r>
          <w:rPr>
            <w:noProof/>
            <w:webHidden/>
          </w:rPr>
        </w:r>
        <w:r>
          <w:rPr>
            <w:noProof/>
            <w:webHidden/>
          </w:rPr>
          <w:fldChar w:fldCharType="separate"/>
        </w:r>
        <w:r>
          <w:rPr>
            <w:noProof/>
            <w:webHidden/>
          </w:rPr>
          <w:t>87</w:t>
        </w:r>
        <w:r>
          <w:rPr>
            <w:noProof/>
            <w:webHidden/>
          </w:rPr>
          <w:fldChar w:fldCharType="end"/>
        </w:r>
      </w:hyperlink>
    </w:p>
    <w:p w14:paraId="36864E67" w14:textId="77777777" w:rsidR="00DE6D09" w:rsidRDefault="00FB255D" w:rsidP="00CB582D">
      <w:pPr>
        <w:jc w:val="center"/>
        <w:rPr>
          <w:b/>
          <w:sz w:val="36"/>
          <w:szCs w:val="36"/>
        </w:rPr>
      </w:pPr>
      <w:r>
        <w:rPr>
          <w:b/>
          <w:sz w:val="36"/>
          <w:szCs w:val="36"/>
        </w:rPr>
        <w:fldChar w:fldCharType="end"/>
      </w:r>
    </w:p>
    <w:p w14:paraId="597A9AAF" w14:textId="77777777" w:rsidR="00406F39" w:rsidRDefault="00FB255D" w:rsidP="008B11E9">
      <w:pPr>
        <w:pStyle w:val="Heading1"/>
      </w:pPr>
      <w:bookmarkStart w:id="2" w:name="_Toc115265542"/>
      <w:r>
        <w:t>Architecture Design</w:t>
      </w:r>
      <w:bookmarkEnd w:id="2"/>
    </w:p>
    <w:p w14:paraId="4F8D2089" w14:textId="77777777" w:rsidR="00406F39" w:rsidRDefault="00FB255D" w:rsidP="008B11E9">
      <w:pPr>
        <w:pStyle w:val="Heading2"/>
      </w:pPr>
      <w:bookmarkStart w:id="3" w:name="_Toc115265543"/>
      <w:r>
        <w:t>Interface Requirements - APIM</w:t>
      </w:r>
      <w:bookmarkEnd w:id="3"/>
    </w:p>
    <w:p w14:paraId="7426165C" w14:textId="77777777" w:rsidR="00406F39" w:rsidRDefault="00FB255D" w:rsidP="008B11E9">
      <w:pPr>
        <w:pStyle w:val="Heading3"/>
      </w:pPr>
      <w:bookmarkStart w:id="4" w:name="_Toc115265544"/>
      <w:r w:rsidRPr="00B9479B">
        <w:t>PWRMAN-IIR-REQ-212171/I-Power Management Interface Requirements - APIM</w:t>
      </w:r>
      <w:bookmarkEnd w:id="4"/>
    </w:p>
    <w:p w14:paraId="7434CB85" w14:textId="77777777" w:rsidR="000B2F89" w:rsidRPr="00E81572" w:rsidRDefault="00FB255D" w:rsidP="00E81572"/>
    <w:p w14:paraId="28709026" w14:textId="77777777" w:rsidR="00406F39" w:rsidRDefault="00FB255D" w:rsidP="008B11E9">
      <w:pPr>
        <w:pStyle w:val="Heading4"/>
      </w:pPr>
      <w:r w:rsidRPr="00B9479B">
        <w:t>MD-REQ-273358/D-</w:t>
      </w:r>
      <w:proofErr w:type="spellStart"/>
      <w:r w:rsidRPr="00B9479B">
        <w:t>HMIAudioMode</w:t>
      </w:r>
      <w:proofErr w:type="spellEnd"/>
    </w:p>
    <w:p w14:paraId="0156CBC3" w14:textId="77777777" w:rsidR="00500605" w:rsidRDefault="00FB255D" w:rsidP="00500605">
      <w:r w:rsidRPr="001A59D5">
        <w:rPr>
          <w:b/>
        </w:rPr>
        <w:t>Message T</w:t>
      </w:r>
      <w:r w:rsidRPr="001A59D5">
        <w:rPr>
          <w:b/>
        </w:rPr>
        <w:t>ype</w:t>
      </w:r>
      <w:r>
        <w:t>: Status</w:t>
      </w:r>
    </w:p>
    <w:p w14:paraId="79D3B607" w14:textId="77777777" w:rsidR="003E6AEB" w:rsidRDefault="00FB255D" w:rsidP="00500605"/>
    <w:p w14:paraId="49FB219B" w14:textId="77777777" w:rsidR="003E6AEB" w:rsidRDefault="00FB255D" w:rsidP="00500605">
      <w:r w:rsidRPr="00C70078">
        <w:rPr>
          <w:rFonts w:eastAsiaTheme="minorHAnsi" w:cs="Arial"/>
        </w:rPr>
        <w:t>Signal sent by the System Master to the Infotainment modules to indicate the power mode status of the infotainment system.</w:t>
      </w:r>
    </w:p>
    <w:p w14:paraId="42450E73" w14:textId="77777777" w:rsidR="001A59D5" w:rsidRDefault="00FB255D"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14:paraId="7D9DBE71"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6E483521" w14:textId="77777777" w:rsidR="00820369" w:rsidRPr="00C70078" w:rsidRDefault="00FB255D" w:rsidP="003F3392">
            <w:pPr>
              <w:spacing w:line="276" w:lineRule="auto"/>
              <w:rPr>
                <w:rFonts w:cs="Arial"/>
                <w:b/>
              </w:rPr>
            </w:pPr>
            <w:r>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632B2DA5" w14:textId="77777777" w:rsidR="00820369" w:rsidRPr="00C70078" w:rsidRDefault="00FB255D" w:rsidP="003F3392">
            <w:pPr>
              <w:spacing w:line="276" w:lineRule="auto"/>
              <w:rPr>
                <w:rFonts w:cs="Arial"/>
                <w:b/>
              </w:rPr>
            </w:pPr>
            <w:r w:rsidRPr="00C7007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A82FA1F" w14:textId="77777777" w:rsidR="00820369" w:rsidRPr="00C70078" w:rsidRDefault="00FB255D" w:rsidP="003F3392">
            <w:pPr>
              <w:spacing w:line="276" w:lineRule="auto"/>
              <w:rPr>
                <w:rFonts w:cs="Arial"/>
                <w:b/>
              </w:rPr>
            </w:pPr>
            <w:r w:rsidRPr="00C7007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5DC22F4E" w14:textId="77777777" w:rsidR="00820369" w:rsidRPr="00C70078" w:rsidRDefault="00FB255D" w:rsidP="008F5CBB">
            <w:pPr>
              <w:spacing w:line="276" w:lineRule="auto"/>
              <w:rPr>
                <w:rFonts w:cs="Arial"/>
                <w:b/>
              </w:rPr>
            </w:pPr>
            <w:r w:rsidRPr="00C70078">
              <w:rPr>
                <w:rFonts w:cs="Arial"/>
                <w:b/>
              </w:rPr>
              <w:t>Description</w:t>
            </w:r>
          </w:p>
        </w:tc>
      </w:tr>
      <w:tr w:rsidR="00820369" w14:paraId="098BE4F6" w14:textId="77777777" w:rsidTr="008F5CBB">
        <w:trPr>
          <w:jc w:val="center"/>
        </w:trPr>
        <w:tc>
          <w:tcPr>
            <w:tcW w:w="2234" w:type="dxa"/>
            <w:vMerge w:val="restart"/>
            <w:tcBorders>
              <w:top w:val="single" w:sz="4" w:space="0" w:color="auto"/>
              <w:left w:val="single" w:sz="4" w:space="0" w:color="auto"/>
              <w:right w:val="single" w:sz="4" w:space="0" w:color="auto"/>
            </w:tcBorders>
          </w:tcPr>
          <w:p w14:paraId="279FDF9A" w14:textId="77777777" w:rsidR="00820369" w:rsidRDefault="00FB255D" w:rsidP="003F3392">
            <w:pPr>
              <w:spacing w:line="276" w:lineRule="auto"/>
              <w:rPr>
                <w:rFonts w:cs="Arial"/>
              </w:rPr>
            </w:pPr>
            <w:proofErr w:type="spellStart"/>
            <w:r>
              <w:rPr>
                <w:rFonts w:cs="Arial"/>
              </w:rPr>
              <w:t>HMIAudioMode</w:t>
            </w:r>
            <w:proofErr w:type="spellEnd"/>
            <w:r>
              <w:rPr>
                <w:rFonts w:cs="Arial"/>
              </w:rPr>
              <w:t xml:space="preserve"> /</w:t>
            </w:r>
          </w:p>
          <w:p w14:paraId="3B51D5D0" w14:textId="77777777" w:rsidR="00702607" w:rsidRPr="00C70078" w:rsidRDefault="00FB255D" w:rsidP="003F3392">
            <w:pPr>
              <w:spacing w:line="276" w:lineRule="auto"/>
              <w:rPr>
                <w:rFonts w:cs="Arial"/>
              </w:rPr>
            </w:pPr>
            <w:proofErr w:type="spellStart"/>
            <w:r>
              <w:rPr>
                <w:rFonts w:cs="Arial"/>
              </w:rPr>
              <w:t>HMI_HMIMode_St</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4D844F40" w14:textId="77777777" w:rsidR="00820369" w:rsidRPr="00C70078" w:rsidRDefault="00FB255D" w:rsidP="003F3392">
            <w:pPr>
              <w:spacing w:line="276" w:lineRule="auto"/>
              <w:rPr>
                <w:rFonts w:cs="Arial"/>
              </w:rPr>
            </w:pPr>
            <w:r w:rsidRPr="00C70078">
              <w:rPr>
                <w:rFonts w:cs="Arial"/>
              </w:rPr>
              <w:t>Inactive</w:t>
            </w:r>
          </w:p>
        </w:tc>
        <w:tc>
          <w:tcPr>
            <w:tcW w:w="900" w:type="dxa"/>
            <w:tcBorders>
              <w:top w:val="single" w:sz="4" w:space="0" w:color="auto"/>
              <w:left w:val="single" w:sz="4" w:space="0" w:color="auto"/>
              <w:bottom w:val="single" w:sz="4" w:space="0" w:color="auto"/>
              <w:right w:val="single" w:sz="4" w:space="0" w:color="auto"/>
            </w:tcBorders>
            <w:hideMark/>
          </w:tcPr>
          <w:p w14:paraId="67E1170D" w14:textId="77777777" w:rsidR="00820369" w:rsidRPr="00C70078" w:rsidRDefault="00FB255D" w:rsidP="003F3392">
            <w:pPr>
              <w:spacing w:line="276" w:lineRule="auto"/>
              <w:rPr>
                <w:rFonts w:cs="Arial"/>
              </w:rPr>
            </w:pPr>
            <w:r w:rsidRPr="00C70078">
              <w:rPr>
                <w:rFonts w:cs="Arial"/>
              </w:rPr>
              <w:t>0x0</w:t>
            </w:r>
          </w:p>
        </w:tc>
        <w:tc>
          <w:tcPr>
            <w:tcW w:w="4056" w:type="dxa"/>
            <w:tcBorders>
              <w:top w:val="single" w:sz="4" w:space="0" w:color="auto"/>
              <w:left w:val="single" w:sz="4" w:space="0" w:color="auto"/>
              <w:right w:val="single" w:sz="4" w:space="0" w:color="auto"/>
            </w:tcBorders>
            <w:vAlign w:val="center"/>
            <w:hideMark/>
          </w:tcPr>
          <w:p w14:paraId="413E2E88" w14:textId="77777777" w:rsidR="00820369" w:rsidRPr="00C70078" w:rsidRDefault="00FB255D" w:rsidP="003F3392">
            <w:pPr>
              <w:autoSpaceDE w:val="0"/>
              <w:autoSpaceDN w:val="0"/>
              <w:adjustRightInd w:val="0"/>
              <w:rPr>
                <w:rFonts w:cs="Arial"/>
              </w:rPr>
            </w:pPr>
          </w:p>
        </w:tc>
      </w:tr>
      <w:tr w:rsidR="00820369" w14:paraId="0F63B3AD" w14:textId="77777777" w:rsidTr="008F5CBB">
        <w:trPr>
          <w:jc w:val="center"/>
        </w:trPr>
        <w:tc>
          <w:tcPr>
            <w:tcW w:w="2234" w:type="dxa"/>
            <w:vMerge/>
            <w:tcBorders>
              <w:left w:val="single" w:sz="4" w:space="0" w:color="auto"/>
              <w:right w:val="single" w:sz="4" w:space="0" w:color="auto"/>
            </w:tcBorders>
          </w:tcPr>
          <w:p w14:paraId="56DB64C4"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9B5A445" w14:textId="77777777" w:rsidR="00820369" w:rsidRPr="00C70078" w:rsidRDefault="00FB255D" w:rsidP="003F3392">
            <w:pPr>
              <w:spacing w:line="276" w:lineRule="auto"/>
              <w:rPr>
                <w:rFonts w:cs="Arial"/>
              </w:rPr>
            </w:pPr>
            <w:r w:rsidRPr="00C70078">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086BC895" w14:textId="77777777" w:rsidR="00820369"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29FAA39E" w14:textId="77777777" w:rsidR="00820369" w:rsidRPr="00C70078" w:rsidRDefault="00FB255D" w:rsidP="003F3392">
            <w:pPr>
              <w:spacing w:line="276" w:lineRule="auto"/>
              <w:rPr>
                <w:rFonts w:cs="Arial"/>
              </w:rPr>
            </w:pPr>
          </w:p>
        </w:tc>
      </w:tr>
      <w:tr w:rsidR="00820369" w14:paraId="468DE58A" w14:textId="77777777" w:rsidTr="008F5CBB">
        <w:trPr>
          <w:jc w:val="center"/>
        </w:trPr>
        <w:tc>
          <w:tcPr>
            <w:tcW w:w="2234" w:type="dxa"/>
            <w:vMerge/>
            <w:tcBorders>
              <w:left w:val="single" w:sz="4" w:space="0" w:color="auto"/>
              <w:right w:val="single" w:sz="4" w:space="0" w:color="auto"/>
            </w:tcBorders>
          </w:tcPr>
          <w:p w14:paraId="7EF0AE10"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252A12F" w14:textId="77777777" w:rsidR="00820369" w:rsidRPr="00C70078" w:rsidRDefault="00FB255D" w:rsidP="003F3392">
            <w:pPr>
              <w:spacing w:line="276" w:lineRule="auto"/>
              <w:rPr>
                <w:rFonts w:cs="Arial"/>
              </w:rPr>
            </w:pPr>
            <w:r w:rsidRPr="00C70078">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66FE6E33" w14:textId="77777777" w:rsidR="00820369" w:rsidRPr="00C70078" w:rsidRDefault="00FB255D"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49D68A8B" w14:textId="77777777" w:rsidR="00820369" w:rsidRPr="00C70078" w:rsidRDefault="00FB255D" w:rsidP="003F3392">
            <w:pPr>
              <w:spacing w:line="276" w:lineRule="auto"/>
              <w:rPr>
                <w:rFonts w:cs="Arial"/>
              </w:rPr>
            </w:pPr>
          </w:p>
        </w:tc>
      </w:tr>
      <w:tr w:rsidR="00820369" w14:paraId="4D27D304" w14:textId="77777777" w:rsidTr="008F5CBB">
        <w:trPr>
          <w:jc w:val="center"/>
        </w:trPr>
        <w:tc>
          <w:tcPr>
            <w:tcW w:w="2234" w:type="dxa"/>
            <w:vMerge/>
            <w:tcBorders>
              <w:left w:val="single" w:sz="4" w:space="0" w:color="auto"/>
              <w:right w:val="single" w:sz="4" w:space="0" w:color="auto"/>
            </w:tcBorders>
          </w:tcPr>
          <w:p w14:paraId="4CABC050" w14:textId="77777777" w:rsidR="00820369"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3FDAD74" w14:textId="77777777" w:rsidR="00820369" w:rsidRPr="00C70078" w:rsidRDefault="00FB255D" w:rsidP="003E6AEB">
            <w:pPr>
              <w:spacing w:line="276" w:lineRule="auto"/>
              <w:rPr>
                <w:rFonts w:cs="Arial"/>
              </w:rPr>
            </w:pPr>
            <w:r>
              <w:rPr>
                <w:rFonts w:cs="Arial"/>
              </w:rPr>
              <w:t xml:space="preserve">Reserved </w:t>
            </w:r>
          </w:p>
        </w:tc>
        <w:tc>
          <w:tcPr>
            <w:tcW w:w="900" w:type="dxa"/>
            <w:tcBorders>
              <w:top w:val="single" w:sz="4" w:space="0" w:color="auto"/>
              <w:left w:val="single" w:sz="4" w:space="0" w:color="auto"/>
              <w:bottom w:val="single" w:sz="4" w:space="0" w:color="auto"/>
              <w:right w:val="single" w:sz="4" w:space="0" w:color="auto"/>
            </w:tcBorders>
          </w:tcPr>
          <w:p w14:paraId="65F426A9" w14:textId="77777777" w:rsidR="00820369" w:rsidRPr="00C70078" w:rsidRDefault="00FB255D"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627C1468" w14:textId="77777777" w:rsidR="00820369" w:rsidRPr="00C70078" w:rsidRDefault="00FB255D" w:rsidP="003F3392">
            <w:pPr>
              <w:spacing w:line="276" w:lineRule="auto"/>
              <w:rPr>
                <w:rFonts w:cs="Arial"/>
              </w:rPr>
            </w:pPr>
            <w:r w:rsidRPr="00C70078">
              <w:rPr>
                <w:rFonts w:cs="Arial"/>
              </w:rPr>
              <w:t>N/A to Global Infotainment</w:t>
            </w:r>
          </w:p>
        </w:tc>
      </w:tr>
      <w:tr w:rsidR="00820369" w14:paraId="67778500" w14:textId="77777777" w:rsidTr="008F5CBB">
        <w:trPr>
          <w:jc w:val="center"/>
        </w:trPr>
        <w:tc>
          <w:tcPr>
            <w:tcW w:w="2234" w:type="dxa"/>
            <w:vMerge/>
            <w:tcBorders>
              <w:left w:val="single" w:sz="4" w:space="0" w:color="auto"/>
              <w:right w:val="single" w:sz="4" w:space="0" w:color="auto"/>
            </w:tcBorders>
          </w:tcPr>
          <w:p w14:paraId="0BD71640" w14:textId="77777777" w:rsidR="00820369"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57D47E7" w14:textId="77777777" w:rsidR="00820369" w:rsidRPr="00C70078" w:rsidRDefault="00FB255D" w:rsidP="003E6AEB">
            <w:pPr>
              <w:spacing w:line="276" w:lineRule="auto"/>
              <w:rPr>
                <w:rFonts w:cs="Arial"/>
              </w:rPr>
            </w:pPr>
            <w:r>
              <w:rPr>
                <w:rFonts w:cs="Arial"/>
              </w:rPr>
              <w:t xml:space="preserve">Reserved </w:t>
            </w:r>
          </w:p>
        </w:tc>
        <w:tc>
          <w:tcPr>
            <w:tcW w:w="900" w:type="dxa"/>
            <w:tcBorders>
              <w:top w:val="single" w:sz="4" w:space="0" w:color="auto"/>
              <w:left w:val="single" w:sz="4" w:space="0" w:color="auto"/>
              <w:bottom w:val="single" w:sz="4" w:space="0" w:color="auto"/>
              <w:right w:val="single" w:sz="4" w:space="0" w:color="auto"/>
            </w:tcBorders>
          </w:tcPr>
          <w:p w14:paraId="423C3AAA" w14:textId="77777777" w:rsidR="00820369" w:rsidRPr="00C70078" w:rsidRDefault="00FB255D" w:rsidP="003F3392">
            <w:pPr>
              <w:spacing w:line="276" w:lineRule="auto"/>
              <w:rPr>
                <w:rFonts w:cs="Arial"/>
              </w:rPr>
            </w:pPr>
            <w:r w:rsidRPr="00C70078">
              <w:rPr>
                <w:rFonts w:cs="Arial"/>
              </w:rPr>
              <w:t>0x4</w:t>
            </w:r>
          </w:p>
        </w:tc>
        <w:tc>
          <w:tcPr>
            <w:tcW w:w="4056" w:type="dxa"/>
            <w:tcBorders>
              <w:left w:val="single" w:sz="4" w:space="0" w:color="auto"/>
              <w:right w:val="single" w:sz="4" w:space="0" w:color="auto"/>
            </w:tcBorders>
          </w:tcPr>
          <w:p w14:paraId="1BA36C1E" w14:textId="77777777" w:rsidR="00820369" w:rsidRPr="00C70078" w:rsidRDefault="00FB255D" w:rsidP="003F3392">
            <w:pPr>
              <w:spacing w:line="276" w:lineRule="auto"/>
              <w:rPr>
                <w:rFonts w:cs="Arial"/>
              </w:rPr>
            </w:pPr>
            <w:r w:rsidRPr="00C70078">
              <w:rPr>
                <w:rFonts w:cs="Arial"/>
              </w:rPr>
              <w:t>N/A to Global Infotainment</w:t>
            </w:r>
          </w:p>
        </w:tc>
      </w:tr>
      <w:tr w:rsidR="00820369" w14:paraId="1824FB85" w14:textId="77777777" w:rsidTr="008F5CBB">
        <w:trPr>
          <w:jc w:val="center"/>
        </w:trPr>
        <w:tc>
          <w:tcPr>
            <w:tcW w:w="2234" w:type="dxa"/>
            <w:vMerge/>
            <w:tcBorders>
              <w:left w:val="single" w:sz="4" w:space="0" w:color="auto"/>
              <w:bottom w:val="single" w:sz="4" w:space="0" w:color="auto"/>
              <w:right w:val="single" w:sz="4" w:space="0" w:color="auto"/>
            </w:tcBorders>
          </w:tcPr>
          <w:p w14:paraId="6F36437D"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FC8013B" w14:textId="77777777" w:rsidR="00820369" w:rsidRPr="00C70078" w:rsidRDefault="00FB255D" w:rsidP="003F3392">
            <w:pPr>
              <w:spacing w:line="276" w:lineRule="auto"/>
              <w:rPr>
                <w:rFonts w:cs="Arial"/>
              </w:rPr>
            </w:pPr>
            <w:r w:rsidRPr="00C70078">
              <w:rPr>
                <w:rFonts w:cs="Arial"/>
              </w:rPr>
              <w:t>Load Shed Active</w:t>
            </w:r>
          </w:p>
        </w:tc>
        <w:tc>
          <w:tcPr>
            <w:tcW w:w="900" w:type="dxa"/>
            <w:tcBorders>
              <w:top w:val="single" w:sz="4" w:space="0" w:color="auto"/>
              <w:left w:val="single" w:sz="4" w:space="0" w:color="auto"/>
              <w:bottom w:val="single" w:sz="4" w:space="0" w:color="auto"/>
              <w:right w:val="single" w:sz="4" w:space="0" w:color="auto"/>
            </w:tcBorders>
          </w:tcPr>
          <w:p w14:paraId="06E400CA" w14:textId="77777777" w:rsidR="00820369" w:rsidRPr="00C70078" w:rsidRDefault="00FB255D" w:rsidP="003F3392">
            <w:pPr>
              <w:spacing w:line="276" w:lineRule="auto"/>
              <w:rPr>
                <w:rFonts w:cs="Arial"/>
              </w:rPr>
            </w:pPr>
            <w:r w:rsidRPr="00C70078">
              <w:rPr>
                <w:rFonts w:cs="Arial"/>
              </w:rPr>
              <w:t>0x5</w:t>
            </w:r>
          </w:p>
        </w:tc>
        <w:tc>
          <w:tcPr>
            <w:tcW w:w="4056" w:type="dxa"/>
            <w:tcBorders>
              <w:left w:val="single" w:sz="4" w:space="0" w:color="auto"/>
              <w:bottom w:val="single" w:sz="4" w:space="0" w:color="auto"/>
              <w:right w:val="single" w:sz="4" w:space="0" w:color="auto"/>
            </w:tcBorders>
          </w:tcPr>
          <w:p w14:paraId="73FEFC61" w14:textId="77777777" w:rsidR="00820369" w:rsidRPr="00C70078" w:rsidRDefault="00FB255D" w:rsidP="003F3392">
            <w:pPr>
              <w:spacing w:line="276" w:lineRule="auto"/>
              <w:rPr>
                <w:rFonts w:cs="Arial"/>
              </w:rPr>
            </w:pPr>
          </w:p>
        </w:tc>
      </w:tr>
    </w:tbl>
    <w:p w14:paraId="5DD1CE8B" w14:textId="77777777" w:rsidR="001A59D5" w:rsidRDefault="00FB255D" w:rsidP="00500605"/>
    <w:p w14:paraId="54ED914C" w14:textId="77777777" w:rsidR="00406F39" w:rsidRDefault="00FB255D" w:rsidP="008B11E9">
      <w:pPr>
        <w:pStyle w:val="Heading4"/>
      </w:pPr>
      <w:r w:rsidRPr="00B9479B">
        <w:t>MD-REQ-273495/B-</w:t>
      </w:r>
      <w:proofErr w:type="spellStart"/>
      <w:r w:rsidRPr="00B9479B">
        <w:t>Veh_Lock_Status</w:t>
      </w:r>
      <w:proofErr w:type="spellEnd"/>
    </w:p>
    <w:p w14:paraId="38EBF28B" w14:textId="77777777" w:rsidR="00500605" w:rsidRPr="00022160" w:rsidRDefault="00FB255D" w:rsidP="00500605">
      <w:pPr>
        <w:rPr>
          <w:rFonts w:cs="Arial"/>
        </w:rPr>
      </w:pPr>
      <w:r w:rsidRPr="001A59D5">
        <w:rPr>
          <w:b/>
        </w:rPr>
        <w:t>Mes</w:t>
      </w:r>
      <w:r w:rsidRPr="001A59D5">
        <w:rPr>
          <w:b/>
        </w:rPr>
        <w:t>sage Type</w:t>
      </w:r>
      <w:r>
        <w:t xml:space="preserve">: </w:t>
      </w:r>
      <w:r w:rsidRPr="00022160">
        <w:rPr>
          <w:rFonts w:cs="Arial"/>
        </w:rPr>
        <w:t>Status</w:t>
      </w:r>
    </w:p>
    <w:p w14:paraId="4EC4817B" w14:textId="77777777" w:rsidR="003E6AEB" w:rsidRPr="00022160" w:rsidRDefault="00FB255D" w:rsidP="00500605">
      <w:pPr>
        <w:rPr>
          <w:rFonts w:cs="Arial"/>
        </w:rPr>
      </w:pPr>
    </w:p>
    <w:p w14:paraId="63A8345B" w14:textId="77777777" w:rsidR="001A59D5" w:rsidRPr="00022160" w:rsidRDefault="00FB255D" w:rsidP="00500605">
      <w:pPr>
        <w:rPr>
          <w:rFonts w:eastAsia="MS Mincho" w:cs="Arial"/>
        </w:rPr>
      </w:pPr>
      <w:r w:rsidRPr="00022160">
        <w:rPr>
          <w:rFonts w:eastAsia="MS Mincho" w:cs="Arial"/>
        </w:rPr>
        <w:t>Signal to the infotainment system indicating the lock status of the vehicle</w:t>
      </w:r>
    </w:p>
    <w:p w14:paraId="46ED7DBF" w14:textId="77777777" w:rsidR="00022160" w:rsidRPr="00022160"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22160" w14:paraId="7E6630E9"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1FFDD770" w14:textId="77777777" w:rsidR="00820369" w:rsidRPr="00022160" w:rsidRDefault="00FB255D" w:rsidP="003F3392">
            <w:pPr>
              <w:spacing w:line="276" w:lineRule="auto"/>
              <w:rPr>
                <w:rFonts w:cs="Arial"/>
                <w:b/>
              </w:rPr>
            </w:pPr>
            <w:r>
              <w:rPr>
                <w:rFonts w:cs="Arial"/>
                <w:b/>
              </w:rPr>
              <w:t xml:space="preserve">Logical </w:t>
            </w:r>
            <w:r w:rsidRPr="00022160">
              <w:rPr>
                <w:rFonts w:cs="Arial"/>
                <w:b/>
              </w:rPr>
              <w:t>Signal Name</w:t>
            </w:r>
          </w:p>
        </w:tc>
        <w:tc>
          <w:tcPr>
            <w:tcW w:w="2424" w:type="dxa"/>
            <w:tcBorders>
              <w:top w:val="single" w:sz="4" w:space="0" w:color="auto"/>
              <w:left w:val="single" w:sz="4" w:space="0" w:color="auto"/>
              <w:bottom w:val="single" w:sz="4" w:space="0" w:color="auto"/>
              <w:right w:val="single" w:sz="4" w:space="0" w:color="auto"/>
            </w:tcBorders>
            <w:hideMark/>
          </w:tcPr>
          <w:p w14:paraId="683EAF5D" w14:textId="77777777" w:rsidR="00820369" w:rsidRPr="00022160" w:rsidRDefault="00FB255D" w:rsidP="003F3392">
            <w:pPr>
              <w:spacing w:line="276" w:lineRule="auto"/>
              <w:rPr>
                <w:rFonts w:cs="Arial"/>
                <w:b/>
              </w:rPr>
            </w:pPr>
            <w:r w:rsidRPr="0002216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7DA6E28" w14:textId="77777777" w:rsidR="00820369" w:rsidRPr="00022160" w:rsidRDefault="00FB255D" w:rsidP="003F3392">
            <w:pPr>
              <w:spacing w:line="276" w:lineRule="auto"/>
              <w:rPr>
                <w:rFonts w:cs="Arial"/>
                <w:b/>
              </w:rPr>
            </w:pPr>
            <w:r w:rsidRPr="00022160">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1C0D989" w14:textId="77777777" w:rsidR="00820369" w:rsidRPr="00022160" w:rsidRDefault="00FB255D" w:rsidP="008F5CBB">
            <w:pPr>
              <w:spacing w:line="276" w:lineRule="auto"/>
              <w:rPr>
                <w:rFonts w:cs="Arial"/>
                <w:b/>
              </w:rPr>
            </w:pPr>
            <w:r w:rsidRPr="00022160">
              <w:rPr>
                <w:rFonts w:cs="Arial"/>
                <w:b/>
              </w:rPr>
              <w:t>Description</w:t>
            </w:r>
          </w:p>
        </w:tc>
      </w:tr>
      <w:tr w:rsidR="00820369" w14:paraId="345BD6F2" w14:textId="77777777" w:rsidTr="008F5CBB">
        <w:trPr>
          <w:jc w:val="center"/>
        </w:trPr>
        <w:tc>
          <w:tcPr>
            <w:tcW w:w="2234" w:type="dxa"/>
            <w:vMerge w:val="restart"/>
            <w:tcBorders>
              <w:top w:val="single" w:sz="4" w:space="0" w:color="auto"/>
              <w:left w:val="single" w:sz="4" w:space="0" w:color="auto"/>
              <w:right w:val="single" w:sz="4" w:space="0" w:color="auto"/>
            </w:tcBorders>
          </w:tcPr>
          <w:p w14:paraId="316F5A2C" w14:textId="77777777" w:rsidR="00820369" w:rsidRPr="00C70078" w:rsidRDefault="00FB255D" w:rsidP="00022160">
            <w:pPr>
              <w:spacing w:line="276" w:lineRule="auto"/>
              <w:rPr>
                <w:rFonts w:cs="Arial"/>
              </w:rPr>
            </w:pPr>
            <w:proofErr w:type="spellStart"/>
            <w:r>
              <w:rPr>
                <w:rFonts w:cs="Arial"/>
              </w:rPr>
              <w:t>Veh_Lock_Status</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17E329D2" w14:textId="77777777" w:rsidR="00820369" w:rsidRPr="00C70078" w:rsidRDefault="00FB255D" w:rsidP="003F3392">
            <w:pPr>
              <w:spacing w:line="276" w:lineRule="auto"/>
              <w:rPr>
                <w:rFonts w:cs="Arial"/>
              </w:rPr>
            </w:pPr>
            <w:r>
              <w:rPr>
                <w:rFonts w:cs="Arial"/>
              </w:rPr>
              <w:t>Lock Double</w:t>
            </w:r>
          </w:p>
        </w:tc>
        <w:tc>
          <w:tcPr>
            <w:tcW w:w="900" w:type="dxa"/>
            <w:tcBorders>
              <w:top w:val="single" w:sz="4" w:space="0" w:color="auto"/>
              <w:left w:val="single" w:sz="4" w:space="0" w:color="auto"/>
              <w:bottom w:val="single" w:sz="4" w:space="0" w:color="auto"/>
              <w:right w:val="single" w:sz="4" w:space="0" w:color="auto"/>
            </w:tcBorders>
            <w:hideMark/>
          </w:tcPr>
          <w:p w14:paraId="00C81CFB" w14:textId="77777777" w:rsidR="00820369" w:rsidRPr="00C70078" w:rsidRDefault="00FB255D" w:rsidP="003F3392">
            <w:pPr>
              <w:spacing w:line="276" w:lineRule="auto"/>
              <w:rPr>
                <w:rFonts w:cs="Arial"/>
              </w:rPr>
            </w:pPr>
            <w:r w:rsidRPr="00C70078">
              <w:rPr>
                <w:rFonts w:cs="Arial"/>
              </w:rPr>
              <w:t>0x0</w:t>
            </w:r>
          </w:p>
        </w:tc>
        <w:tc>
          <w:tcPr>
            <w:tcW w:w="4056" w:type="dxa"/>
            <w:tcBorders>
              <w:top w:val="single" w:sz="4" w:space="0" w:color="auto"/>
              <w:left w:val="single" w:sz="4" w:space="0" w:color="auto"/>
              <w:right w:val="single" w:sz="4" w:space="0" w:color="auto"/>
            </w:tcBorders>
            <w:vAlign w:val="center"/>
            <w:hideMark/>
          </w:tcPr>
          <w:p w14:paraId="180C8BCC" w14:textId="77777777" w:rsidR="00820369" w:rsidRPr="00C70078" w:rsidRDefault="00FB255D" w:rsidP="003F3392">
            <w:pPr>
              <w:autoSpaceDE w:val="0"/>
              <w:autoSpaceDN w:val="0"/>
              <w:adjustRightInd w:val="0"/>
              <w:rPr>
                <w:rFonts w:cs="Arial"/>
              </w:rPr>
            </w:pPr>
          </w:p>
        </w:tc>
      </w:tr>
      <w:tr w:rsidR="00820369" w14:paraId="7ACF1224" w14:textId="77777777" w:rsidTr="008F5CBB">
        <w:trPr>
          <w:jc w:val="center"/>
        </w:trPr>
        <w:tc>
          <w:tcPr>
            <w:tcW w:w="2234" w:type="dxa"/>
            <w:vMerge/>
            <w:tcBorders>
              <w:left w:val="single" w:sz="4" w:space="0" w:color="auto"/>
              <w:right w:val="single" w:sz="4" w:space="0" w:color="auto"/>
            </w:tcBorders>
          </w:tcPr>
          <w:p w14:paraId="4251CBFB"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70B3802" w14:textId="77777777" w:rsidR="00820369" w:rsidRPr="00C70078" w:rsidRDefault="00FB255D" w:rsidP="003F3392">
            <w:pPr>
              <w:spacing w:line="276" w:lineRule="auto"/>
              <w:rPr>
                <w:rFonts w:cs="Arial"/>
              </w:rPr>
            </w:pPr>
            <w:r>
              <w:rPr>
                <w:rFonts w:cs="Arial"/>
              </w:rPr>
              <w:t>Lock All</w:t>
            </w:r>
          </w:p>
        </w:tc>
        <w:tc>
          <w:tcPr>
            <w:tcW w:w="900" w:type="dxa"/>
            <w:tcBorders>
              <w:top w:val="single" w:sz="4" w:space="0" w:color="auto"/>
              <w:left w:val="single" w:sz="4" w:space="0" w:color="auto"/>
              <w:bottom w:val="single" w:sz="4" w:space="0" w:color="auto"/>
              <w:right w:val="single" w:sz="4" w:space="0" w:color="auto"/>
            </w:tcBorders>
          </w:tcPr>
          <w:p w14:paraId="64708263" w14:textId="77777777" w:rsidR="00820369"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4B46EBC0" w14:textId="77777777" w:rsidR="00820369" w:rsidRPr="00C70078" w:rsidRDefault="00FB255D" w:rsidP="003F3392">
            <w:pPr>
              <w:spacing w:line="276" w:lineRule="auto"/>
              <w:rPr>
                <w:rFonts w:cs="Arial"/>
              </w:rPr>
            </w:pPr>
          </w:p>
        </w:tc>
      </w:tr>
      <w:tr w:rsidR="00820369" w14:paraId="356B7B79" w14:textId="77777777" w:rsidTr="008F5CBB">
        <w:trPr>
          <w:jc w:val="center"/>
        </w:trPr>
        <w:tc>
          <w:tcPr>
            <w:tcW w:w="2234" w:type="dxa"/>
            <w:vMerge/>
            <w:tcBorders>
              <w:left w:val="single" w:sz="4" w:space="0" w:color="auto"/>
              <w:right w:val="single" w:sz="4" w:space="0" w:color="auto"/>
            </w:tcBorders>
          </w:tcPr>
          <w:p w14:paraId="74F7F6C5"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7C2E1F8" w14:textId="77777777" w:rsidR="00820369" w:rsidRPr="00C70078" w:rsidRDefault="00FB255D" w:rsidP="003F3392">
            <w:pPr>
              <w:spacing w:line="276" w:lineRule="auto"/>
              <w:rPr>
                <w:rFonts w:cs="Arial"/>
              </w:rPr>
            </w:pPr>
            <w:r>
              <w:rPr>
                <w:rFonts w:cs="Arial"/>
              </w:rPr>
              <w:t>Unlock All</w:t>
            </w:r>
          </w:p>
        </w:tc>
        <w:tc>
          <w:tcPr>
            <w:tcW w:w="900" w:type="dxa"/>
            <w:tcBorders>
              <w:top w:val="single" w:sz="4" w:space="0" w:color="auto"/>
              <w:left w:val="single" w:sz="4" w:space="0" w:color="auto"/>
              <w:bottom w:val="single" w:sz="4" w:space="0" w:color="auto"/>
              <w:right w:val="single" w:sz="4" w:space="0" w:color="auto"/>
            </w:tcBorders>
          </w:tcPr>
          <w:p w14:paraId="3A63D16B" w14:textId="77777777" w:rsidR="00820369" w:rsidRPr="00C70078" w:rsidRDefault="00FB255D"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2265C60C" w14:textId="77777777" w:rsidR="00820369" w:rsidRPr="00C70078" w:rsidRDefault="00FB255D" w:rsidP="003F3392">
            <w:pPr>
              <w:spacing w:line="276" w:lineRule="auto"/>
              <w:rPr>
                <w:rFonts w:cs="Arial"/>
              </w:rPr>
            </w:pPr>
          </w:p>
        </w:tc>
      </w:tr>
      <w:tr w:rsidR="00820369" w14:paraId="1AE7C6FD" w14:textId="77777777" w:rsidTr="008F5CBB">
        <w:trPr>
          <w:jc w:val="center"/>
        </w:trPr>
        <w:tc>
          <w:tcPr>
            <w:tcW w:w="2234" w:type="dxa"/>
            <w:vMerge/>
            <w:tcBorders>
              <w:left w:val="single" w:sz="4" w:space="0" w:color="auto"/>
              <w:right w:val="single" w:sz="4" w:space="0" w:color="auto"/>
            </w:tcBorders>
          </w:tcPr>
          <w:p w14:paraId="776CA4E0" w14:textId="77777777" w:rsidR="00820369"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DFE1000" w14:textId="77777777" w:rsidR="00820369" w:rsidRPr="00C70078" w:rsidRDefault="00FB255D" w:rsidP="003E6AEB">
            <w:pPr>
              <w:spacing w:line="276" w:lineRule="auto"/>
              <w:rPr>
                <w:rFonts w:cs="Arial"/>
              </w:rPr>
            </w:pPr>
            <w:r>
              <w:rPr>
                <w:rFonts w:cs="Arial"/>
              </w:rPr>
              <w:t>Unlock Driver</w:t>
            </w:r>
          </w:p>
        </w:tc>
        <w:tc>
          <w:tcPr>
            <w:tcW w:w="900" w:type="dxa"/>
            <w:tcBorders>
              <w:top w:val="single" w:sz="4" w:space="0" w:color="auto"/>
              <w:left w:val="single" w:sz="4" w:space="0" w:color="auto"/>
              <w:bottom w:val="single" w:sz="4" w:space="0" w:color="auto"/>
              <w:right w:val="single" w:sz="4" w:space="0" w:color="auto"/>
            </w:tcBorders>
          </w:tcPr>
          <w:p w14:paraId="36B895C2" w14:textId="77777777" w:rsidR="00820369" w:rsidRPr="00C70078" w:rsidRDefault="00FB255D"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6256116F" w14:textId="77777777" w:rsidR="00820369" w:rsidRPr="00C70078" w:rsidRDefault="00FB255D" w:rsidP="003F3392">
            <w:pPr>
              <w:spacing w:line="276" w:lineRule="auto"/>
              <w:rPr>
                <w:rFonts w:cs="Arial"/>
              </w:rPr>
            </w:pPr>
          </w:p>
        </w:tc>
      </w:tr>
    </w:tbl>
    <w:p w14:paraId="48C98E75" w14:textId="77777777" w:rsidR="001A59D5" w:rsidRDefault="00FB255D" w:rsidP="00500605"/>
    <w:p w14:paraId="776B0155" w14:textId="77777777" w:rsidR="00406F39" w:rsidRDefault="00FB255D" w:rsidP="008B11E9">
      <w:pPr>
        <w:pStyle w:val="Heading4"/>
      </w:pPr>
      <w:r w:rsidRPr="00B9479B">
        <w:t>MD-REQ-273497/A-</w:t>
      </w:r>
      <w:proofErr w:type="spellStart"/>
      <w:r w:rsidRPr="00B9479B">
        <w:t>DriverDoorStatus</w:t>
      </w:r>
      <w:proofErr w:type="spellEnd"/>
    </w:p>
    <w:p w14:paraId="5F1F0A1F" w14:textId="77777777" w:rsidR="00500605" w:rsidRPr="00DC2FC4" w:rsidRDefault="00FB255D" w:rsidP="00500605">
      <w:pPr>
        <w:rPr>
          <w:rFonts w:cs="Arial"/>
        </w:rPr>
      </w:pPr>
      <w:r w:rsidRPr="00DC2FC4">
        <w:rPr>
          <w:rFonts w:cs="Arial"/>
          <w:b/>
        </w:rPr>
        <w:t>Message Type</w:t>
      </w:r>
      <w:r w:rsidRPr="00DC2FC4">
        <w:rPr>
          <w:rFonts w:cs="Arial"/>
        </w:rPr>
        <w:t>: Status</w:t>
      </w:r>
    </w:p>
    <w:p w14:paraId="44D424FF" w14:textId="77777777" w:rsidR="003E6AEB" w:rsidRPr="00DC2FC4" w:rsidRDefault="00FB255D" w:rsidP="00500605">
      <w:pPr>
        <w:rPr>
          <w:rFonts w:cs="Arial"/>
        </w:rPr>
      </w:pPr>
    </w:p>
    <w:p w14:paraId="199C2D65" w14:textId="77777777" w:rsidR="00DC2FC4" w:rsidRPr="00DC2FC4" w:rsidRDefault="00FB255D" w:rsidP="00DC2FC4">
      <w:pPr>
        <w:spacing w:line="276" w:lineRule="auto"/>
        <w:rPr>
          <w:rFonts w:cs="Arial"/>
        </w:rPr>
      </w:pPr>
      <w:r w:rsidRPr="00DC2FC4">
        <w:rPr>
          <w:rFonts w:cs="Arial"/>
        </w:rPr>
        <w:t>Signal to indicate if the front driver door is closed or ajar.</w:t>
      </w:r>
    </w:p>
    <w:p w14:paraId="17863E9B" w14:textId="77777777" w:rsidR="001A59D5" w:rsidRPr="00DC2FC4"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DC2FC4" w14:paraId="6BBD0A8A"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141C7BA8" w14:textId="77777777" w:rsidR="00820369" w:rsidRPr="00DC2FC4" w:rsidRDefault="00FB255D" w:rsidP="003F3392">
            <w:pPr>
              <w:spacing w:line="276" w:lineRule="auto"/>
              <w:rPr>
                <w:rFonts w:cs="Arial"/>
                <w:b/>
              </w:rPr>
            </w:pPr>
            <w:r>
              <w:rPr>
                <w:rFonts w:cs="Arial"/>
                <w:b/>
              </w:rPr>
              <w:t xml:space="preserve">Logical </w:t>
            </w:r>
            <w:r w:rsidRPr="00DC2FC4">
              <w:rPr>
                <w:rFonts w:cs="Arial"/>
                <w:b/>
              </w:rPr>
              <w:t>Signal Name</w:t>
            </w:r>
          </w:p>
        </w:tc>
        <w:tc>
          <w:tcPr>
            <w:tcW w:w="2424" w:type="dxa"/>
            <w:tcBorders>
              <w:top w:val="single" w:sz="4" w:space="0" w:color="auto"/>
              <w:left w:val="single" w:sz="4" w:space="0" w:color="auto"/>
              <w:bottom w:val="single" w:sz="4" w:space="0" w:color="auto"/>
              <w:right w:val="single" w:sz="4" w:space="0" w:color="auto"/>
            </w:tcBorders>
            <w:hideMark/>
          </w:tcPr>
          <w:p w14:paraId="23C08A1D"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C7F4936"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A286BD1" w14:textId="77777777" w:rsidR="00820369" w:rsidRPr="00DC2FC4" w:rsidRDefault="00FB255D" w:rsidP="008F5CBB">
            <w:pPr>
              <w:spacing w:line="276" w:lineRule="auto"/>
              <w:rPr>
                <w:rFonts w:cs="Arial"/>
                <w:b/>
              </w:rPr>
            </w:pPr>
            <w:r w:rsidRPr="00DC2FC4">
              <w:rPr>
                <w:rFonts w:cs="Arial"/>
                <w:b/>
              </w:rPr>
              <w:t>Description</w:t>
            </w:r>
          </w:p>
        </w:tc>
      </w:tr>
      <w:tr w:rsidR="00820369" w:rsidRPr="00DC2FC4" w14:paraId="2E9863F1" w14:textId="77777777" w:rsidTr="008F5CBB">
        <w:trPr>
          <w:jc w:val="center"/>
        </w:trPr>
        <w:tc>
          <w:tcPr>
            <w:tcW w:w="2234" w:type="dxa"/>
            <w:vMerge w:val="restart"/>
            <w:tcBorders>
              <w:top w:val="single" w:sz="4" w:space="0" w:color="auto"/>
              <w:left w:val="single" w:sz="4" w:space="0" w:color="auto"/>
              <w:right w:val="single" w:sz="4" w:space="0" w:color="auto"/>
            </w:tcBorders>
          </w:tcPr>
          <w:p w14:paraId="4E4A3343" w14:textId="77777777" w:rsidR="00820369" w:rsidRPr="00DC2FC4" w:rsidRDefault="00FB255D" w:rsidP="003F3392">
            <w:pPr>
              <w:spacing w:line="276" w:lineRule="auto"/>
              <w:rPr>
                <w:rFonts w:cs="Arial"/>
              </w:rPr>
            </w:pPr>
            <w:proofErr w:type="spellStart"/>
            <w:r w:rsidRPr="00DC2FC4">
              <w:rPr>
                <w:rFonts w:cs="Arial"/>
              </w:rPr>
              <w:t>DriverDoorStatus</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0F9D772C" w14:textId="77777777" w:rsidR="00820369" w:rsidRPr="00DC2FC4" w:rsidRDefault="00FB255D"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26F180B1" w14:textId="77777777" w:rsidR="00820369"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19E2D880" w14:textId="77777777" w:rsidR="00820369" w:rsidRPr="00DC2FC4" w:rsidRDefault="00FB255D" w:rsidP="003F3392">
            <w:pPr>
              <w:autoSpaceDE w:val="0"/>
              <w:autoSpaceDN w:val="0"/>
              <w:adjustRightInd w:val="0"/>
              <w:rPr>
                <w:rFonts w:cs="Arial"/>
              </w:rPr>
            </w:pPr>
          </w:p>
        </w:tc>
      </w:tr>
      <w:tr w:rsidR="00820369" w14:paraId="21879C02" w14:textId="77777777" w:rsidTr="008F5CBB">
        <w:trPr>
          <w:jc w:val="center"/>
        </w:trPr>
        <w:tc>
          <w:tcPr>
            <w:tcW w:w="2234" w:type="dxa"/>
            <w:vMerge/>
            <w:tcBorders>
              <w:left w:val="single" w:sz="4" w:space="0" w:color="auto"/>
              <w:right w:val="single" w:sz="4" w:space="0" w:color="auto"/>
            </w:tcBorders>
          </w:tcPr>
          <w:p w14:paraId="273EEC4B"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3FBC79F" w14:textId="77777777" w:rsidR="00820369" w:rsidRPr="00C70078" w:rsidRDefault="00FB255D"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5D25F873" w14:textId="77777777" w:rsidR="00820369"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14B93DE1" w14:textId="77777777" w:rsidR="00820369" w:rsidRPr="00C70078" w:rsidRDefault="00FB255D" w:rsidP="003F3392">
            <w:pPr>
              <w:spacing w:line="276" w:lineRule="auto"/>
              <w:rPr>
                <w:rFonts w:cs="Arial"/>
              </w:rPr>
            </w:pPr>
          </w:p>
        </w:tc>
      </w:tr>
    </w:tbl>
    <w:p w14:paraId="6A78C633" w14:textId="77777777" w:rsidR="001A59D5" w:rsidRDefault="00FB255D" w:rsidP="00500605"/>
    <w:p w14:paraId="36588BB0" w14:textId="77777777" w:rsidR="00406F39" w:rsidRDefault="00FB255D" w:rsidP="008B11E9">
      <w:pPr>
        <w:pStyle w:val="Heading4"/>
      </w:pPr>
      <w:r w:rsidRPr="00B9479B">
        <w:t>MD-REQ-273720/A-</w:t>
      </w:r>
      <w:proofErr w:type="spellStart"/>
      <w:r w:rsidRPr="00B9479B">
        <w:t>PassengerDoorStatus</w:t>
      </w:r>
      <w:proofErr w:type="spellEnd"/>
    </w:p>
    <w:p w14:paraId="7DF3ADC2" w14:textId="77777777" w:rsidR="00500605" w:rsidRPr="00DC2FC4" w:rsidRDefault="00FB255D" w:rsidP="00500605">
      <w:pPr>
        <w:rPr>
          <w:rFonts w:cs="Arial"/>
        </w:rPr>
      </w:pPr>
      <w:r w:rsidRPr="00DC2FC4">
        <w:rPr>
          <w:rFonts w:cs="Arial"/>
          <w:b/>
        </w:rPr>
        <w:t>Message Type</w:t>
      </w:r>
      <w:r w:rsidRPr="00DC2FC4">
        <w:rPr>
          <w:rFonts w:cs="Arial"/>
        </w:rPr>
        <w:t>: Status</w:t>
      </w:r>
    </w:p>
    <w:p w14:paraId="085DEEFB" w14:textId="77777777" w:rsidR="003E6AEB" w:rsidRPr="00DC2FC4" w:rsidRDefault="00FB255D" w:rsidP="00500605">
      <w:pPr>
        <w:rPr>
          <w:rFonts w:cs="Arial"/>
        </w:rPr>
      </w:pPr>
    </w:p>
    <w:p w14:paraId="16A5BE45" w14:textId="77777777" w:rsidR="00DC2FC4" w:rsidRPr="00DC2FC4" w:rsidRDefault="00FB255D" w:rsidP="00DC2FC4">
      <w:pPr>
        <w:spacing w:line="276" w:lineRule="auto"/>
        <w:rPr>
          <w:rFonts w:cs="Arial"/>
        </w:rPr>
      </w:pPr>
      <w:r w:rsidRPr="00DC2FC4">
        <w:rPr>
          <w:rFonts w:cs="Arial"/>
        </w:rPr>
        <w:t xml:space="preserve">Signal to indicate if the front </w:t>
      </w:r>
      <w:r>
        <w:rPr>
          <w:rFonts w:cs="Arial"/>
        </w:rPr>
        <w:t>passenger</w:t>
      </w:r>
      <w:r w:rsidRPr="00DC2FC4">
        <w:rPr>
          <w:rFonts w:cs="Arial"/>
        </w:rPr>
        <w:t xml:space="preserve"> door is closed or ajar.</w:t>
      </w:r>
    </w:p>
    <w:p w14:paraId="6F81218C" w14:textId="77777777" w:rsidR="001A59D5" w:rsidRPr="00DC2FC4"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DC2FC4" w14:paraId="1F7214A9"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47F0F8D0" w14:textId="77777777" w:rsidR="00820369" w:rsidRPr="00DC2FC4" w:rsidRDefault="00FB255D" w:rsidP="003F3392">
            <w:pPr>
              <w:spacing w:line="276" w:lineRule="auto"/>
              <w:rPr>
                <w:rFonts w:cs="Arial"/>
                <w:b/>
              </w:rPr>
            </w:pPr>
            <w:r>
              <w:rPr>
                <w:rFonts w:cs="Arial"/>
                <w:b/>
              </w:rPr>
              <w:t xml:space="preserve">Logical </w:t>
            </w:r>
            <w:r w:rsidRPr="00DC2FC4">
              <w:rPr>
                <w:rFonts w:cs="Arial"/>
                <w:b/>
              </w:rPr>
              <w:t>Signal Name</w:t>
            </w:r>
          </w:p>
        </w:tc>
        <w:tc>
          <w:tcPr>
            <w:tcW w:w="2424" w:type="dxa"/>
            <w:tcBorders>
              <w:top w:val="single" w:sz="4" w:space="0" w:color="auto"/>
              <w:left w:val="single" w:sz="4" w:space="0" w:color="auto"/>
              <w:bottom w:val="single" w:sz="4" w:space="0" w:color="auto"/>
              <w:right w:val="single" w:sz="4" w:space="0" w:color="auto"/>
            </w:tcBorders>
            <w:hideMark/>
          </w:tcPr>
          <w:p w14:paraId="02860E45"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BDE2436"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4201FD5" w14:textId="77777777" w:rsidR="00820369" w:rsidRPr="00DC2FC4" w:rsidRDefault="00FB255D" w:rsidP="008F5CBB">
            <w:pPr>
              <w:spacing w:line="276" w:lineRule="auto"/>
              <w:rPr>
                <w:rFonts w:cs="Arial"/>
                <w:b/>
              </w:rPr>
            </w:pPr>
            <w:r w:rsidRPr="00DC2FC4">
              <w:rPr>
                <w:rFonts w:cs="Arial"/>
                <w:b/>
              </w:rPr>
              <w:t>Description</w:t>
            </w:r>
          </w:p>
        </w:tc>
      </w:tr>
      <w:tr w:rsidR="00820369" w:rsidRPr="00DC2FC4" w14:paraId="669F5D14" w14:textId="77777777" w:rsidTr="008F5CBB">
        <w:trPr>
          <w:jc w:val="center"/>
        </w:trPr>
        <w:tc>
          <w:tcPr>
            <w:tcW w:w="2234" w:type="dxa"/>
            <w:vMerge w:val="restart"/>
            <w:tcBorders>
              <w:top w:val="single" w:sz="4" w:space="0" w:color="auto"/>
              <w:left w:val="single" w:sz="4" w:space="0" w:color="auto"/>
              <w:right w:val="single" w:sz="4" w:space="0" w:color="auto"/>
            </w:tcBorders>
          </w:tcPr>
          <w:p w14:paraId="768F488B" w14:textId="77777777" w:rsidR="00820369" w:rsidRPr="00DC2FC4" w:rsidRDefault="00FB255D" w:rsidP="003F3392">
            <w:pPr>
              <w:spacing w:line="276" w:lineRule="auto"/>
              <w:rPr>
                <w:rFonts w:cs="Arial"/>
              </w:rPr>
            </w:pPr>
            <w:proofErr w:type="spellStart"/>
            <w:r>
              <w:rPr>
                <w:rFonts w:cs="Arial"/>
              </w:rPr>
              <w:t>Passenger</w:t>
            </w:r>
            <w:r w:rsidRPr="00DC2FC4">
              <w:rPr>
                <w:rFonts w:cs="Arial"/>
              </w:rPr>
              <w:t>DoorStatus</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71DF02B1" w14:textId="77777777" w:rsidR="00820369" w:rsidRPr="00DC2FC4" w:rsidRDefault="00FB255D"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1377266E" w14:textId="77777777" w:rsidR="00820369"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5D0A139D" w14:textId="77777777" w:rsidR="00820369" w:rsidRPr="00DC2FC4" w:rsidRDefault="00FB255D" w:rsidP="003F3392">
            <w:pPr>
              <w:autoSpaceDE w:val="0"/>
              <w:autoSpaceDN w:val="0"/>
              <w:adjustRightInd w:val="0"/>
              <w:rPr>
                <w:rFonts w:cs="Arial"/>
              </w:rPr>
            </w:pPr>
          </w:p>
        </w:tc>
      </w:tr>
      <w:tr w:rsidR="00820369" w14:paraId="1AE5F5E8" w14:textId="77777777" w:rsidTr="008F5CBB">
        <w:trPr>
          <w:jc w:val="center"/>
        </w:trPr>
        <w:tc>
          <w:tcPr>
            <w:tcW w:w="2234" w:type="dxa"/>
            <w:vMerge/>
            <w:tcBorders>
              <w:left w:val="single" w:sz="4" w:space="0" w:color="auto"/>
              <w:right w:val="single" w:sz="4" w:space="0" w:color="auto"/>
            </w:tcBorders>
          </w:tcPr>
          <w:p w14:paraId="0AC2A974"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8EB6ACE" w14:textId="77777777" w:rsidR="00820369" w:rsidRPr="00C70078" w:rsidRDefault="00FB255D"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2A6D4C5C" w14:textId="77777777" w:rsidR="00820369"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3E173200" w14:textId="77777777" w:rsidR="00820369" w:rsidRPr="00C70078" w:rsidRDefault="00FB255D" w:rsidP="003F3392">
            <w:pPr>
              <w:spacing w:line="276" w:lineRule="auto"/>
              <w:rPr>
                <w:rFonts w:cs="Arial"/>
              </w:rPr>
            </w:pPr>
          </w:p>
        </w:tc>
      </w:tr>
    </w:tbl>
    <w:p w14:paraId="031778D6" w14:textId="77777777" w:rsidR="001A59D5" w:rsidRDefault="00FB255D" w:rsidP="00500605"/>
    <w:p w14:paraId="36835C05" w14:textId="77777777" w:rsidR="00406F39" w:rsidRDefault="00FB255D" w:rsidP="008B11E9">
      <w:pPr>
        <w:pStyle w:val="Heading4"/>
      </w:pPr>
      <w:r w:rsidRPr="00B9479B">
        <w:t>MD-REQ-273721/C-</w:t>
      </w:r>
      <w:proofErr w:type="spellStart"/>
      <w:r w:rsidRPr="00B9479B">
        <w:t>LifeCycMde_D_Actl</w:t>
      </w:r>
      <w:proofErr w:type="spellEnd"/>
      <w:r w:rsidRPr="00B9479B">
        <w:t xml:space="preserve"> / </w:t>
      </w:r>
      <w:proofErr w:type="spellStart"/>
      <w:r w:rsidRPr="00B9479B">
        <w:t>CarMode</w:t>
      </w:r>
      <w:proofErr w:type="spellEnd"/>
    </w:p>
    <w:p w14:paraId="686E0116" w14:textId="77777777" w:rsidR="00500605" w:rsidRPr="007F7C06" w:rsidRDefault="00FB255D" w:rsidP="00500605">
      <w:pPr>
        <w:rPr>
          <w:rFonts w:cs="Arial"/>
        </w:rPr>
      </w:pPr>
      <w:r w:rsidRPr="001A59D5">
        <w:rPr>
          <w:b/>
        </w:rPr>
        <w:t>Message Type</w:t>
      </w:r>
      <w:r>
        <w:t>: Status</w:t>
      </w:r>
    </w:p>
    <w:p w14:paraId="5F2C8E98" w14:textId="77777777" w:rsidR="003E6AEB" w:rsidRPr="007F7C06" w:rsidRDefault="00FB255D" w:rsidP="00500605">
      <w:pPr>
        <w:rPr>
          <w:rFonts w:cs="Arial"/>
        </w:rPr>
      </w:pPr>
    </w:p>
    <w:p w14:paraId="4B6742BF" w14:textId="77777777" w:rsidR="003E6AEB" w:rsidRDefault="00FB255D" w:rsidP="00500605">
      <w:pPr>
        <w:rPr>
          <w:rFonts w:eastAsiaTheme="minorHAnsi" w:cs="Arial"/>
        </w:rPr>
      </w:pPr>
      <w:r>
        <w:rPr>
          <w:rFonts w:cs="Arial"/>
        </w:rPr>
        <w:t>This signal defines what Car Mode</w:t>
      </w:r>
      <w:r w:rsidRPr="007F7C06">
        <w:rPr>
          <w:rFonts w:cs="Arial"/>
        </w:rPr>
        <w:t xml:space="preserve"> / Life Cycle Mode state is active in the vehicle</w:t>
      </w:r>
      <w:r w:rsidRPr="007F7C06">
        <w:rPr>
          <w:rFonts w:eastAsiaTheme="minorHAnsi" w:cs="Arial"/>
        </w:rPr>
        <w:t>.</w:t>
      </w:r>
    </w:p>
    <w:p w14:paraId="537877F2" w14:textId="77777777" w:rsidR="00656DAE" w:rsidRPr="007F7C06" w:rsidRDefault="00FB255D" w:rsidP="00656DAE">
      <w:pPr>
        <w:ind w:left="720"/>
        <w:rPr>
          <w:rFonts w:cs="Arial"/>
        </w:rPr>
      </w:pPr>
      <w:r>
        <w:rPr>
          <w:rFonts w:eastAsiaTheme="minorHAnsi" w:cs="Arial"/>
        </w:rPr>
        <w:t xml:space="preserve">Note:  In CAN dB </w:t>
      </w:r>
      <w:proofErr w:type="spellStart"/>
      <w:r>
        <w:rPr>
          <w:rFonts w:eastAsiaTheme="minorHAnsi" w:cs="Arial"/>
        </w:rPr>
        <w:t>CarMode</w:t>
      </w:r>
      <w:proofErr w:type="spellEnd"/>
      <w:r>
        <w:rPr>
          <w:rFonts w:eastAsiaTheme="minorHAnsi" w:cs="Arial"/>
        </w:rPr>
        <w:t xml:space="preserve"> is used for CGEA 1.2 and C1MCA, and </w:t>
      </w:r>
      <w:proofErr w:type="spellStart"/>
      <w:r>
        <w:rPr>
          <w:rFonts w:eastAsiaTheme="minorHAnsi" w:cs="Arial"/>
        </w:rPr>
        <w:t>LifeCycMde_D_Actl</w:t>
      </w:r>
      <w:proofErr w:type="spellEnd"/>
      <w:r>
        <w:rPr>
          <w:rFonts w:eastAsiaTheme="minorHAnsi" w:cs="Arial"/>
        </w:rPr>
        <w:t xml:space="preserve"> is used for CGEA 1.3 but in the SPSS </w:t>
      </w:r>
      <w:proofErr w:type="spellStart"/>
      <w:r>
        <w:rPr>
          <w:rFonts w:eastAsiaTheme="minorHAnsi" w:cs="Arial"/>
        </w:rPr>
        <w:t>CarMode</w:t>
      </w:r>
      <w:proofErr w:type="spellEnd"/>
      <w:r>
        <w:rPr>
          <w:rFonts w:eastAsiaTheme="minorHAnsi" w:cs="Arial"/>
        </w:rPr>
        <w:t xml:space="preserve"> is just the logical signal name representing both</w:t>
      </w:r>
    </w:p>
    <w:p w14:paraId="4F9E6198" w14:textId="77777777" w:rsidR="001A59D5" w:rsidRPr="007F7C06"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7F7C06" w14:paraId="0F72B2A5" w14:textId="77777777" w:rsidTr="00ED6046">
        <w:trPr>
          <w:jc w:val="center"/>
        </w:trPr>
        <w:tc>
          <w:tcPr>
            <w:tcW w:w="2425" w:type="dxa"/>
            <w:tcBorders>
              <w:top w:val="single" w:sz="4" w:space="0" w:color="auto"/>
              <w:left w:val="single" w:sz="4" w:space="0" w:color="auto"/>
              <w:bottom w:val="single" w:sz="4" w:space="0" w:color="auto"/>
              <w:right w:val="single" w:sz="4" w:space="0" w:color="auto"/>
            </w:tcBorders>
          </w:tcPr>
          <w:p w14:paraId="0A12E687" w14:textId="77777777" w:rsidR="00820369" w:rsidRPr="007F7C06" w:rsidRDefault="00FB255D" w:rsidP="003F3392">
            <w:pPr>
              <w:spacing w:line="276" w:lineRule="auto"/>
              <w:rPr>
                <w:rFonts w:cs="Arial"/>
                <w:b/>
              </w:rPr>
            </w:pPr>
            <w:r>
              <w:rPr>
                <w:rFonts w:cs="Arial"/>
                <w:b/>
              </w:rPr>
              <w:t xml:space="preserve">Logical </w:t>
            </w:r>
            <w:r w:rsidRPr="007F7C06">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12228883" w14:textId="77777777" w:rsidR="00820369" w:rsidRPr="007F7C06" w:rsidRDefault="00FB255D" w:rsidP="003F3392">
            <w:pPr>
              <w:spacing w:line="276" w:lineRule="auto"/>
              <w:rPr>
                <w:rFonts w:cs="Arial"/>
                <w:b/>
              </w:rPr>
            </w:pPr>
            <w:r w:rsidRPr="007F7C0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1DBB74C" w14:textId="77777777" w:rsidR="00820369" w:rsidRPr="007F7C06" w:rsidRDefault="00FB255D" w:rsidP="003F3392">
            <w:pPr>
              <w:spacing w:line="276" w:lineRule="auto"/>
              <w:rPr>
                <w:rFonts w:cs="Arial"/>
                <w:b/>
              </w:rPr>
            </w:pPr>
            <w:r w:rsidRPr="007F7C06">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513B0CE" w14:textId="77777777" w:rsidR="00820369" w:rsidRPr="007F7C06" w:rsidRDefault="00FB255D" w:rsidP="008F5CBB">
            <w:pPr>
              <w:spacing w:line="276" w:lineRule="auto"/>
              <w:rPr>
                <w:rFonts w:cs="Arial"/>
                <w:b/>
              </w:rPr>
            </w:pPr>
            <w:r w:rsidRPr="007F7C06">
              <w:rPr>
                <w:rFonts w:cs="Arial"/>
                <w:b/>
              </w:rPr>
              <w:t>Description</w:t>
            </w:r>
          </w:p>
        </w:tc>
      </w:tr>
      <w:tr w:rsidR="00820369" w:rsidRPr="007F7C06" w14:paraId="0E17EBBA" w14:textId="77777777" w:rsidTr="00ED6046">
        <w:trPr>
          <w:jc w:val="center"/>
        </w:trPr>
        <w:tc>
          <w:tcPr>
            <w:tcW w:w="2425" w:type="dxa"/>
            <w:vMerge w:val="restart"/>
            <w:tcBorders>
              <w:top w:val="single" w:sz="4" w:space="0" w:color="auto"/>
              <w:left w:val="single" w:sz="4" w:space="0" w:color="auto"/>
              <w:right w:val="single" w:sz="4" w:space="0" w:color="auto"/>
            </w:tcBorders>
          </w:tcPr>
          <w:p w14:paraId="3E3C1552" w14:textId="77777777" w:rsidR="00820369" w:rsidRPr="007F7C06" w:rsidRDefault="00FB255D" w:rsidP="003F3392">
            <w:pPr>
              <w:spacing w:line="276" w:lineRule="auto"/>
              <w:rPr>
                <w:rFonts w:cs="Arial"/>
              </w:rPr>
            </w:pPr>
            <w:proofErr w:type="spellStart"/>
            <w:r>
              <w:rPr>
                <w:rFonts w:cs="Arial"/>
              </w:rPr>
              <w:t>LifeCycMde_D_Actl</w:t>
            </w:r>
            <w:proofErr w:type="spellEnd"/>
            <w:r>
              <w:rPr>
                <w:rFonts w:cs="Arial"/>
              </w:rPr>
              <w:t xml:space="preserve"> / </w:t>
            </w:r>
            <w:proofErr w:type="spellStart"/>
            <w:r>
              <w:rPr>
                <w:rFonts w:cs="Arial"/>
              </w:rPr>
              <w:t>CarMode</w:t>
            </w:r>
            <w:proofErr w:type="spellEnd"/>
            <w:r>
              <w:rPr>
                <w:rFonts w:cs="Arial"/>
              </w:rPr>
              <w:t xml:space="preserve"> /</w:t>
            </w:r>
          </w:p>
        </w:tc>
        <w:tc>
          <w:tcPr>
            <w:tcW w:w="2233" w:type="dxa"/>
            <w:tcBorders>
              <w:top w:val="single" w:sz="4" w:space="0" w:color="auto"/>
              <w:left w:val="single" w:sz="4" w:space="0" w:color="auto"/>
              <w:bottom w:val="single" w:sz="4" w:space="0" w:color="auto"/>
              <w:right w:val="single" w:sz="4" w:space="0" w:color="auto"/>
            </w:tcBorders>
            <w:hideMark/>
          </w:tcPr>
          <w:p w14:paraId="220AB92B" w14:textId="77777777" w:rsidR="00820369" w:rsidRPr="007F7C06" w:rsidRDefault="00FB255D" w:rsidP="003F3392">
            <w:pPr>
              <w:spacing w:line="276"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14:paraId="106E59F3" w14:textId="77777777" w:rsidR="00820369" w:rsidRPr="007F7C06" w:rsidRDefault="00FB255D" w:rsidP="003F3392">
            <w:pPr>
              <w:spacing w:line="276" w:lineRule="auto"/>
              <w:rPr>
                <w:rFonts w:cs="Arial"/>
              </w:rPr>
            </w:pPr>
            <w:r w:rsidRPr="007F7C06">
              <w:rPr>
                <w:rFonts w:cs="Arial"/>
              </w:rPr>
              <w:t>0x0</w:t>
            </w:r>
          </w:p>
        </w:tc>
        <w:tc>
          <w:tcPr>
            <w:tcW w:w="4056" w:type="dxa"/>
            <w:tcBorders>
              <w:top w:val="single" w:sz="4" w:space="0" w:color="auto"/>
              <w:left w:val="single" w:sz="4" w:space="0" w:color="auto"/>
              <w:right w:val="single" w:sz="4" w:space="0" w:color="auto"/>
            </w:tcBorders>
            <w:vAlign w:val="center"/>
            <w:hideMark/>
          </w:tcPr>
          <w:p w14:paraId="747D8302" w14:textId="77777777" w:rsidR="00820369" w:rsidRPr="007F7C06" w:rsidRDefault="00FB255D" w:rsidP="003F3392">
            <w:pPr>
              <w:autoSpaceDE w:val="0"/>
              <w:autoSpaceDN w:val="0"/>
              <w:adjustRightInd w:val="0"/>
              <w:rPr>
                <w:rFonts w:cs="Arial"/>
              </w:rPr>
            </w:pPr>
          </w:p>
        </w:tc>
      </w:tr>
      <w:tr w:rsidR="00820369" w:rsidRPr="007F7C06" w14:paraId="3ECCC5FB" w14:textId="77777777" w:rsidTr="00ED6046">
        <w:trPr>
          <w:jc w:val="center"/>
        </w:trPr>
        <w:tc>
          <w:tcPr>
            <w:tcW w:w="2425" w:type="dxa"/>
            <w:vMerge/>
            <w:tcBorders>
              <w:left w:val="single" w:sz="4" w:space="0" w:color="auto"/>
              <w:right w:val="single" w:sz="4" w:space="0" w:color="auto"/>
            </w:tcBorders>
          </w:tcPr>
          <w:p w14:paraId="46BAE5C2" w14:textId="77777777" w:rsidR="00820369" w:rsidRPr="007F7C06"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0B0D1D3F" w14:textId="77777777" w:rsidR="00820369" w:rsidRPr="007F7C06" w:rsidRDefault="00FB255D" w:rsidP="003F3392">
            <w:pPr>
              <w:spacing w:line="276" w:lineRule="auto"/>
              <w:rPr>
                <w:rFonts w:cs="Arial"/>
              </w:rPr>
            </w:pPr>
            <w:r>
              <w:rPr>
                <w:rFonts w:cs="Arial"/>
              </w:rPr>
              <w:t>Factory</w:t>
            </w:r>
          </w:p>
        </w:tc>
        <w:tc>
          <w:tcPr>
            <w:tcW w:w="900" w:type="dxa"/>
            <w:tcBorders>
              <w:top w:val="single" w:sz="4" w:space="0" w:color="auto"/>
              <w:left w:val="single" w:sz="4" w:space="0" w:color="auto"/>
              <w:bottom w:val="single" w:sz="4" w:space="0" w:color="auto"/>
              <w:right w:val="single" w:sz="4" w:space="0" w:color="auto"/>
            </w:tcBorders>
          </w:tcPr>
          <w:p w14:paraId="11279E3B" w14:textId="77777777" w:rsidR="00820369" w:rsidRPr="007F7C06" w:rsidRDefault="00FB255D"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14:paraId="37EDF495" w14:textId="77777777" w:rsidR="00820369" w:rsidRPr="007F7C06" w:rsidRDefault="00FB255D" w:rsidP="003F3392">
            <w:pPr>
              <w:spacing w:line="276" w:lineRule="auto"/>
              <w:rPr>
                <w:rFonts w:cs="Arial"/>
              </w:rPr>
            </w:pPr>
          </w:p>
        </w:tc>
      </w:tr>
      <w:tr w:rsidR="00EB0595" w:rsidRPr="007F7C06" w14:paraId="59D2A691" w14:textId="77777777" w:rsidTr="00ED6046">
        <w:trPr>
          <w:jc w:val="center"/>
        </w:trPr>
        <w:tc>
          <w:tcPr>
            <w:tcW w:w="2425" w:type="dxa"/>
            <w:vMerge/>
            <w:tcBorders>
              <w:left w:val="single" w:sz="4" w:space="0" w:color="auto"/>
              <w:right w:val="single" w:sz="4" w:space="0" w:color="auto"/>
            </w:tcBorders>
          </w:tcPr>
          <w:p w14:paraId="50D3FD75" w14:textId="77777777" w:rsidR="00EB0595" w:rsidRPr="007F7C06"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6FAF5215" w14:textId="77777777" w:rsidR="00EB0595" w:rsidRDefault="00FB255D" w:rsidP="003F3392">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33ECF501" w14:textId="77777777" w:rsidR="00EB0595" w:rsidRPr="007F7C06" w:rsidRDefault="00FB255D" w:rsidP="003F3392">
            <w:pPr>
              <w:spacing w:line="276" w:lineRule="auto"/>
              <w:rPr>
                <w:rFonts w:cs="Arial"/>
              </w:rPr>
            </w:pPr>
            <w:r>
              <w:rPr>
                <w:rFonts w:cs="Arial"/>
              </w:rPr>
              <w:t>0x2</w:t>
            </w:r>
          </w:p>
        </w:tc>
        <w:tc>
          <w:tcPr>
            <w:tcW w:w="4056" w:type="dxa"/>
            <w:tcBorders>
              <w:left w:val="single" w:sz="4" w:space="0" w:color="auto"/>
              <w:right w:val="single" w:sz="4" w:space="0" w:color="auto"/>
            </w:tcBorders>
          </w:tcPr>
          <w:p w14:paraId="247FE721" w14:textId="77777777" w:rsidR="00EB0595" w:rsidRPr="007F7C06" w:rsidRDefault="00FB255D" w:rsidP="003F3392">
            <w:pPr>
              <w:spacing w:line="276" w:lineRule="auto"/>
              <w:rPr>
                <w:rFonts w:cs="Arial"/>
              </w:rPr>
            </w:pPr>
          </w:p>
        </w:tc>
      </w:tr>
      <w:tr w:rsidR="00820369" w14:paraId="7ED9BC86" w14:textId="77777777" w:rsidTr="00ED6046">
        <w:trPr>
          <w:jc w:val="center"/>
        </w:trPr>
        <w:tc>
          <w:tcPr>
            <w:tcW w:w="2425" w:type="dxa"/>
            <w:vMerge/>
            <w:tcBorders>
              <w:left w:val="single" w:sz="4" w:space="0" w:color="auto"/>
              <w:right w:val="single" w:sz="4" w:space="0" w:color="auto"/>
            </w:tcBorders>
          </w:tcPr>
          <w:p w14:paraId="014CF0C1" w14:textId="77777777" w:rsidR="00820369" w:rsidRDefault="00FB255D" w:rsidP="003E6AEB">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7FBCDB0D" w14:textId="77777777" w:rsidR="00820369" w:rsidRPr="00C70078" w:rsidRDefault="00FB255D" w:rsidP="003E6AEB">
            <w:pPr>
              <w:spacing w:line="276" w:lineRule="auto"/>
              <w:rPr>
                <w:rFonts w:cs="Arial"/>
              </w:rPr>
            </w:pPr>
            <w:r>
              <w:rPr>
                <w:rFonts w:cs="Arial"/>
              </w:rPr>
              <w:t>Transport</w:t>
            </w:r>
          </w:p>
        </w:tc>
        <w:tc>
          <w:tcPr>
            <w:tcW w:w="900" w:type="dxa"/>
            <w:tcBorders>
              <w:top w:val="single" w:sz="4" w:space="0" w:color="auto"/>
              <w:left w:val="single" w:sz="4" w:space="0" w:color="auto"/>
              <w:bottom w:val="single" w:sz="4" w:space="0" w:color="auto"/>
              <w:right w:val="single" w:sz="4" w:space="0" w:color="auto"/>
            </w:tcBorders>
          </w:tcPr>
          <w:p w14:paraId="0B2C71BF" w14:textId="77777777" w:rsidR="00820369" w:rsidRPr="00C70078" w:rsidRDefault="00FB255D"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43145A51" w14:textId="77777777" w:rsidR="00820369" w:rsidRPr="00C70078" w:rsidRDefault="00FB255D" w:rsidP="003F3392">
            <w:pPr>
              <w:spacing w:line="276" w:lineRule="auto"/>
              <w:rPr>
                <w:rFonts w:cs="Arial"/>
              </w:rPr>
            </w:pPr>
          </w:p>
        </w:tc>
      </w:tr>
    </w:tbl>
    <w:p w14:paraId="02225E7D" w14:textId="77777777" w:rsidR="001A59D5" w:rsidRDefault="00FB255D" w:rsidP="00500605"/>
    <w:p w14:paraId="7B8F93FC" w14:textId="77777777" w:rsidR="00406F39" w:rsidRDefault="00FB255D" w:rsidP="008B11E9">
      <w:pPr>
        <w:pStyle w:val="Heading4"/>
      </w:pPr>
      <w:r w:rsidRPr="00B9479B">
        <w:t>MD-REQ-273722/A-_Battery_Mgmt_2</w:t>
      </w:r>
    </w:p>
    <w:p w14:paraId="4E2D1BB1" w14:textId="77777777" w:rsidR="00500605" w:rsidRPr="004F6835" w:rsidRDefault="00FB255D" w:rsidP="00500605">
      <w:pPr>
        <w:rPr>
          <w:rFonts w:cs="Arial"/>
        </w:rPr>
      </w:pPr>
      <w:r w:rsidRPr="001A59D5">
        <w:rPr>
          <w:b/>
        </w:rPr>
        <w:t>Message Type</w:t>
      </w:r>
      <w:r w:rsidRPr="004F6835">
        <w:rPr>
          <w:rFonts w:cs="Arial"/>
        </w:rPr>
        <w:t>: Status</w:t>
      </w:r>
    </w:p>
    <w:p w14:paraId="338C2A7F" w14:textId="77777777" w:rsidR="003E6AEB" w:rsidRPr="004F6835" w:rsidRDefault="00FB255D" w:rsidP="00500605">
      <w:pPr>
        <w:rPr>
          <w:rFonts w:cs="Arial"/>
        </w:rPr>
      </w:pPr>
    </w:p>
    <w:p w14:paraId="234711C5" w14:textId="77777777" w:rsidR="001A59D5" w:rsidRPr="004F6835" w:rsidRDefault="00FB255D" w:rsidP="00500605">
      <w:pPr>
        <w:rPr>
          <w:rFonts w:cs="Arial"/>
        </w:rPr>
      </w:pPr>
      <w:r w:rsidRPr="004F6835">
        <w:rPr>
          <w:rFonts w:cs="Arial"/>
        </w:rPr>
        <w:t>Signal</w:t>
      </w:r>
      <w:r>
        <w:rPr>
          <w:rFonts w:cs="Arial"/>
        </w:rPr>
        <w:t>s</w:t>
      </w:r>
      <w:r w:rsidRPr="004F6835">
        <w:rPr>
          <w:rFonts w:cs="Arial"/>
        </w:rPr>
        <w:t xml:space="preserve"> received by the System Master to determine if a load shed event is occurring.</w:t>
      </w:r>
    </w:p>
    <w:p w14:paraId="78817EEA" w14:textId="77777777" w:rsidR="004F6835" w:rsidRPr="004F6835"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250"/>
        <w:gridCol w:w="990"/>
        <w:gridCol w:w="3817"/>
      </w:tblGrid>
      <w:tr w:rsidR="00820369" w:rsidRPr="004F6835" w14:paraId="05C8E689" w14:textId="77777777" w:rsidTr="00B20D92">
        <w:trPr>
          <w:jc w:val="center"/>
        </w:trPr>
        <w:tc>
          <w:tcPr>
            <w:tcW w:w="2557" w:type="dxa"/>
            <w:tcBorders>
              <w:top w:val="single" w:sz="4" w:space="0" w:color="auto"/>
              <w:left w:val="single" w:sz="4" w:space="0" w:color="auto"/>
              <w:bottom w:val="single" w:sz="4" w:space="0" w:color="auto"/>
              <w:right w:val="single" w:sz="4" w:space="0" w:color="auto"/>
            </w:tcBorders>
          </w:tcPr>
          <w:p w14:paraId="1AEEDABC" w14:textId="77777777" w:rsidR="00820369" w:rsidRPr="004F6835" w:rsidRDefault="00FB255D" w:rsidP="003F3392">
            <w:pPr>
              <w:spacing w:line="276" w:lineRule="auto"/>
              <w:rPr>
                <w:rFonts w:cs="Arial"/>
                <w:b/>
              </w:rPr>
            </w:pPr>
            <w:r w:rsidRPr="004F6835">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584A1E5C" w14:textId="77777777" w:rsidR="00820369" w:rsidRPr="004F6835" w:rsidRDefault="00FB255D" w:rsidP="003F3392">
            <w:pPr>
              <w:spacing w:line="276" w:lineRule="auto"/>
              <w:rPr>
                <w:rFonts w:cs="Arial"/>
                <w:b/>
              </w:rPr>
            </w:pPr>
            <w:r w:rsidRPr="004F6835">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E7B94E0" w14:textId="77777777" w:rsidR="00820369" w:rsidRPr="004F6835" w:rsidRDefault="00FB255D" w:rsidP="003F3392">
            <w:pPr>
              <w:spacing w:line="276" w:lineRule="auto"/>
              <w:rPr>
                <w:rFonts w:cs="Arial"/>
                <w:b/>
              </w:rPr>
            </w:pPr>
            <w:r w:rsidRPr="004F6835">
              <w:rPr>
                <w:rFonts w:cs="Arial"/>
                <w:b/>
              </w:rPr>
              <w:t>Value</w:t>
            </w:r>
          </w:p>
        </w:tc>
        <w:tc>
          <w:tcPr>
            <w:tcW w:w="3817" w:type="dxa"/>
            <w:tcBorders>
              <w:top w:val="single" w:sz="4" w:space="0" w:color="auto"/>
              <w:left w:val="single" w:sz="4" w:space="0" w:color="auto"/>
              <w:bottom w:val="single" w:sz="4" w:space="0" w:color="auto"/>
              <w:right w:val="single" w:sz="4" w:space="0" w:color="auto"/>
            </w:tcBorders>
            <w:hideMark/>
          </w:tcPr>
          <w:p w14:paraId="560B2CF7" w14:textId="77777777" w:rsidR="00820369" w:rsidRPr="004F6835" w:rsidRDefault="00FB255D" w:rsidP="008F5CBB">
            <w:pPr>
              <w:spacing w:line="276" w:lineRule="auto"/>
              <w:rPr>
                <w:rFonts w:cs="Arial"/>
                <w:b/>
              </w:rPr>
            </w:pPr>
            <w:r w:rsidRPr="004F6835">
              <w:rPr>
                <w:rFonts w:cs="Arial"/>
                <w:b/>
              </w:rPr>
              <w:t>Description</w:t>
            </w:r>
          </w:p>
        </w:tc>
      </w:tr>
      <w:tr w:rsidR="004F6835" w:rsidRPr="004F6835" w14:paraId="186BCFFC" w14:textId="77777777" w:rsidTr="00B20D92">
        <w:trPr>
          <w:jc w:val="center"/>
        </w:trPr>
        <w:tc>
          <w:tcPr>
            <w:tcW w:w="2557" w:type="dxa"/>
            <w:vMerge w:val="restart"/>
            <w:tcBorders>
              <w:top w:val="single" w:sz="4" w:space="0" w:color="auto"/>
              <w:left w:val="single" w:sz="4" w:space="0" w:color="auto"/>
              <w:right w:val="single" w:sz="4" w:space="0" w:color="auto"/>
            </w:tcBorders>
          </w:tcPr>
          <w:p w14:paraId="0740D157" w14:textId="77777777" w:rsidR="004F6835" w:rsidRPr="004F6835" w:rsidRDefault="00FB255D" w:rsidP="003F3392">
            <w:pPr>
              <w:spacing w:line="276" w:lineRule="auto"/>
              <w:rPr>
                <w:rFonts w:cs="Arial"/>
              </w:rPr>
            </w:pPr>
            <w:proofErr w:type="spellStart"/>
            <w:r w:rsidRPr="004F6835">
              <w:rPr>
                <w:rFonts w:cs="Arial"/>
              </w:rPr>
              <w:t>Batt_Lo_SoC_B</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5CABB997" w14:textId="77777777" w:rsidR="004F6835" w:rsidRPr="004F6835" w:rsidRDefault="00FB255D" w:rsidP="003F3392">
            <w:pPr>
              <w:spacing w:line="276" w:lineRule="auto"/>
              <w:rPr>
                <w:rFonts w:cs="Arial"/>
              </w:rPr>
            </w:pPr>
            <w:r w:rsidRPr="004F6835">
              <w:rPr>
                <w:rFonts w:cs="Arial"/>
              </w:rPr>
              <w:t>Inactive</w:t>
            </w:r>
          </w:p>
        </w:tc>
        <w:tc>
          <w:tcPr>
            <w:tcW w:w="990" w:type="dxa"/>
            <w:tcBorders>
              <w:top w:val="single" w:sz="4" w:space="0" w:color="auto"/>
              <w:left w:val="single" w:sz="4" w:space="0" w:color="auto"/>
              <w:bottom w:val="single" w:sz="4" w:space="0" w:color="auto"/>
              <w:right w:val="single" w:sz="4" w:space="0" w:color="auto"/>
            </w:tcBorders>
            <w:hideMark/>
          </w:tcPr>
          <w:p w14:paraId="42FBBE88" w14:textId="77777777" w:rsidR="004F6835" w:rsidRPr="004F6835" w:rsidRDefault="00FB255D" w:rsidP="003F3392">
            <w:pPr>
              <w:spacing w:line="276" w:lineRule="auto"/>
              <w:rPr>
                <w:rFonts w:cs="Arial"/>
              </w:rPr>
            </w:pPr>
            <w:r w:rsidRPr="004F6835">
              <w:rPr>
                <w:rFonts w:cs="Arial"/>
              </w:rPr>
              <w:t>0x0</w:t>
            </w:r>
          </w:p>
        </w:tc>
        <w:tc>
          <w:tcPr>
            <w:tcW w:w="3817" w:type="dxa"/>
            <w:tcBorders>
              <w:top w:val="single" w:sz="4" w:space="0" w:color="auto"/>
              <w:left w:val="single" w:sz="4" w:space="0" w:color="auto"/>
              <w:right w:val="single" w:sz="4" w:space="0" w:color="auto"/>
            </w:tcBorders>
            <w:vAlign w:val="center"/>
            <w:hideMark/>
          </w:tcPr>
          <w:p w14:paraId="4EC937BB" w14:textId="77777777" w:rsidR="004F6835" w:rsidRPr="004F6835" w:rsidRDefault="00FB255D" w:rsidP="003F3392">
            <w:pPr>
              <w:autoSpaceDE w:val="0"/>
              <w:autoSpaceDN w:val="0"/>
              <w:adjustRightInd w:val="0"/>
              <w:rPr>
                <w:rFonts w:cs="Arial"/>
              </w:rPr>
            </w:pPr>
          </w:p>
        </w:tc>
      </w:tr>
      <w:tr w:rsidR="004F6835" w:rsidRPr="004F6835" w14:paraId="5B33ADAC" w14:textId="77777777" w:rsidTr="00B20D92">
        <w:trPr>
          <w:jc w:val="center"/>
        </w:trPr>
        <w:tc>
          <w:tcPr>
            <w:tcW w:w="2557" w:type="dxa"/>
            <w:vMerge/>
            <w:tcBorders>
              <w:left w:val="single" w:sz="4" w:space="0" w:color="auto"/>
              <w:right w:val="single" w:sz="4" w:space="0" w:color="auto"/>
            </w:tcBorders>
          </w:tcPr>
          <w:p w14:paraId="7B16C239" w14:textId="77777777" w:rsidR="004F6835" w:rsidRPr="004F6835" w:rsidRDefault="00FB255D" w:rsidP="003F3392">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3325F015" w14:textId="77777777" w:rsidR="004F6835" w:rsidRPr="004F6835" w:rsidRDefault="00FB255D" w:rsidP="003F3392">
            <w:pPr>
              <w:spacing w:line="276" w:lineRule="auto"/>
              <w:rPr>
                <w:rFonts w:cs="Arial"/>
              </w:rPr>
            </w:pPr>
            <w:r w:rsidRPr="004F6835">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51781458" w14:textId="77777777" w:rsidR="004F6835" w:rsidRPr="004F6835" w:rsidRDefault="00FB255D" w:rsidP="003F3392">
            <w:pPr>
              <w:spacing w:line="276" w:lineRule="auto"/>
              <w:rPr>
                <w:rFonts w:cs="Arial"/>
              </w:rPr>
            </w:pPr>
            <w:r w:rsidRPr="004F6835">
              <w:rPr>
                <w:rFonts w:cs="Arial"/>
              </w:rPr>
              <w:t>0x1</w:t>
            </w:r>
          </w:p>
        </w:tc>
        <w:tc>
          <w:tcPr>
            <w:tcW w:w="3817" w:type="dxa"/>
            <w:tcBorders>
              <w:left w:val="single" w:sz="4" w:space="0" w:color="auto"/>
              <w:right w:val="single" w:sz="4" w:space="0" w:color="auto"/>
            </w:tcBorders>
          </w:tcPr>
          <w:p w14:paraId="06B14F16" w14:textId="77777777" w:rsidR="004F6835" w:rsidRPr="004F6835" w:rsidRDefault="00FB255D" w:rsidP="003F3392">
            <w:pPr>
              <w:spacing w:line="276" w:lineRule="auto"/>
              <w:rPr>
                <w:rFonts w:cs="Arial"/>
              </w:rPr>
            </w:pPr>
          </w:p>
        </w:tc>
      </w:tr>
      <w:tr w:rsidR="004F6835" w:rsidRPr="004F6835" w14:paraId="6F479415" w14:textId="77777777" w:rsidTr="00B20D92">
        <w:trPr>
          <w:jc w:val="center"/>
        </w:trPr>
        <w:tc>
          <w:tcPr>
            <w:tcW w:w="2557" w:type="dxa"/>
            <w:vMerge w:val="restart"/>
            <w:tcBorders>
              <w:left w:val="single" w:sz="4" w:space="0" w:color="auto"/>
              <w:right w:val="single" w:sz="4" w:space="0" w:color="auto"/>
            </w:tcBorders>
          </w:tcPr>
          <w:p w14:paraId="689A7F8A" w14:textId="77777777" w:rsidR="004F6835" w:rsidRPr="004F6835" w:rsidRDefault="00FB255D" w:rsidP="003E6AEB">
            <w:pPr>
              <w:spacing w:line="276" w:lineRule="auto"/>
              <w:rPr>
                <w:rFonts w:cs="Arial"/>
              </w:rPr>
            </w:pPr>
            <w:proofErr w:type="spellStart"/>
            <w:r w:rsidRPr="004F6835">
              <w:rPr>
                <w:rFonts w:cs="Arial"/>
              </w:rPr>
              <w:t>Batt_Crit_SoC_B</w:t>
            </w:r>
            <w:proofErr w:type="spellEnd"/>
          </w:p>
        </w:tc>
        <w:tc>
          <w:tcPr>
            <w:tcW w:w="2250" w:type="dxa"/>
            <w:tcBorders>
              <w:top w:val="single" w:sz="4" w:space="0" w:color="auto"/>
              <w:left w:val="single" w:sz="4" w:space="0" w:color="auto"/>
              <w:bottom w:val="single" w:sz="4" w:space="0" w:color="auto"/>
              <w:right w:val="single" w:sz="4" w:space="0" w:color="auto"/>
            </w:tcBorders>
          </w:tcPr>
          <w:p w14:paraId="0A1BCC18" w14:textId="77777777" w:rsidR="004F6835" w:rsidRPr="004F6835" w:rsidRDefault="00FB255D" w:rsidP="005C2FF0">
            <w:pPr>
              <w:spacing w:line="276" w:lineRule="auto"/>
              <w:rPr>
                <w:rFonts w:cs="Arial"/>
              </w:rPr>
            </w:pPr>
            <w:r w:rsidRPr="004F6835">
              <w:rPr>
                <w:rFonts w:cs="Arial"/>
              </w:rPr>
              <w:t>Inactive</w:t>
            </w:r>
          </w:p>
        </w:tc>
        <w:tc>
          <w:tcPr>
            <w:tcW w:w="990" w:type="dxa"/>
            <w:tcBorders>
              <w:top w:val="single" w:sz="4" w:space="0" w:color="auto"/>
              <w:left w:val="single" w:sz="4" w:space="0" w:color="auto"/>
              <w:bottom w:val="single" w:sz="4" w:space="0" w:color="auto"/>
              <w:right w:val="single" w:sz="4" w:space="0" w:color="auto"/>
            </w:tcBorders>
          </w:tcPr>
          <w:p w14:paraId="67716AF7" w14:textId="77777777" w:rsidR="004F6835" w:rsidRPr="004F6835" w:rsidRDefault="00FB255D" w:rsidP="005C2FF0">
            <w:pPr>
              <w:spacing w:line="276" w:lineRule="auto"/>
              <w:rPr>
                <w:rFonts w:cs="Arial"/>
              </w:rPr>
            </w:pPr>
            <w:r w:rsidRPr="004F6835">
              <w:rPr>
                <w:rFonts w:cs="Arial"/>
              </w:rPr>
              <w:t>0x0</w:t>
            </w:r>
          </w:p>
        </w:tc>
        <w:tc>
          <w:tcPr>
            <w:tcW w:w="3817" w:type="dxa"/>
            <w:tcBorders>
              <w:left w:val="single" w:sz="4" w:space="0" w:color="auto"/>
              <w:right w:val="single" w:sz="4" w:space="0" w:color="auto"/>
            </w:tcBorders>
          </w:tcPr>
          <w:p w14:paraId="0521730E" w14:textId="77777777" w:rsidR="004F6835" w:rsidRPr="004F6835" w:rsidRDefault="00FB255D" w:rsidP="003F3392">
            <w:pPr>
              <w:spacing w:line="276" w:lineRule="auto"/>
              <w:rPr>
                <w:rFonts w:cs="Arial"/>
              </w:rPr>
            </w:pPr>
          </w:p>
        </w:tc>
      </w:tr>
      <w:tr w:rsidR="004F6835" w:rsidRPr="004F6835" w14:paraId="4CF575DD" w14:textId="77777777" w:rsidTr="00B20D92">
        <w:trPr>
          <w:jc w:val="center"/>
        </w:trPr>
        <w:tc>
          <w:tcPr>
            <w:tcW w:w="2557" w:type="dxa"/>
            <w:vMerge/>
            <w:tcBorders>
              <w:left w:val="single" w:sz="4" w:space="0" w:color="auto"/>
              <w:right w:val="single" w:sz="4" w:space="0" w:color="auto"/>
            </w:tcBorders>
          </w:tcPr>
          <w:p w14:paraId="2808EC15" w14:textId="77777777" w:rsidR="004F6835" w:rsidRPr="004F6835"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79559E3E" w14:textId="77777777" w:rsidR="004F6835" w:rsidRPr="004F6835" w:rsidRDefault="00FB255D" w:rsidP="005C2FF0">
            <w:pPr>
              <w:spacing w:line="276" w:lineRule="auto"/>
              <w:rPr>
                <w:rFonts w:cs="Arial"/>
              </w:rPr>
            </w:pPr>
            <w:r w:rsidRPr="004F6835">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64A4AEB3" w14:textId="77777777" w:rsidR="004F6835" w:rsidRPr="004F6835" w:rsidRDefault="00FB255D" w:rsidP="005C2FF0">
            <w:pPr>
              <w:spacing w:line="276" w:lineRule="auto"/>
              <w:rPr>
                <w:rFonts w:cs="Arial"/>
              </w:rPr>
            </w:pPr>
            <w:r w:rsidRPr="004F6835">
              <w:rPr>
                <w:rFonts w:cs="Arial"/>
              </w:rPr>
              <w:t>0x1</w:t>
            </w:r>
          </w:p>
        </w:tc>
        <w:tc>
          <w:tcPr>
            <w:tcW w:w="3817" w:type="dxa"/>
            <w:tcBorders>
              <w:left w:val="single" w:sz="4" w:space="0" w:color="auto"/>
              <w:right w:val="single" w:sz="4" w:space="0" w:color="auto"/>
            </w:tcBorders>
          </w:tcPr>
          <w:p w14:paraId="1CCF04BD" w14:textId="77777777" w:rsidR="004F6835" w:rsidRPr="004F6835" w:rsidRDefault="00FB255D" w:rsidP="003F3392">
            <w:pPr>
              <w:spacing w:line="276" w:lineRule="auto"/>
              <w:rPr>
                <w:rFonts w:cs="Arial"/>
              </w:rPr>
            </w:pPr>
          </w:p>
        </w:tc>
      </w:tr>
      <w:tr w:rsidR="004F6835" w:rsidRPr="004F6835" w14:paraId="2A54D5BE" w14:textId="77777777" w:rsidTr="00B20D92">
        <w:trPr>
          <w:jc w:val="center"/>
        </w:trPr>
        <w:tc>
          <w:tcPr>
            <w:tcW w:w="2557" w:type="dxa"/>
            <w:vMerge w:val="restart"/>
            <w:tcBorders>
              <w:left w:val="single" w:sz="4" w:space="0" w:color="auto"/>
              <w:right w:val="single" w:sz="4" w:space="0" w:color="auto"/>
            </w:tcBorders>
          </w:tcPr>
          <w:p w14:paraId="7FB789C1" w14:textId="77777777" w:rsidR="004F6835" w:rsidRPr="00B20D92" w:rsidRDefault="00FB255D" w:rsidP="003E6AEB">
            <w:pPr>
              <w:spacing w:line="276" w:lineRule="auto"/>
              <w:rPr>
                <w:rFonts w:cs="Arial"/>
              </w:rPr>
            </w:pPr>
            <w:proofErr w:type="spellStart"/>
            <w:r w:rsidRPr="00B20D92">
              <w:rPr>
                <w:rFonts w:cs="Arial"/>
              </w:rPr>
              <w:t>Shed_Level_Req</w:t>
            </w:r>
            <w:proofErr w:type="spellEnd"/>
          </w:p>
        </w:tc>
        <w:tc>
          <w:tcPr>
            <w:tcW w:w="2250" w:type="dxa"/>
            <w:tcBorders>
              <w:top w:val="single" w:sz="4" w:space="0" w:color="auto"/>
              <w:left w:val="single" w:sz="4" w:space="0" w:color="auto"/>
              <w:bottom w:val="single" w:sz="4" w:space="0" w:color="auto"/>
              <w:right w:val="single" w:sz="4" w:space="0" w:color="auto"/>
            </w:tcBorders>
          </w:tcPr>
          <w:p w14:paraId="3F2CB596" w14:textId="77777777" w:rsidR="004F6835" w:rsidRPr="00B20D92" w:rsidRDefault="00FB255D" w:rsidP="003E6AEB">
            <w:pPr>
              <w:spacing w:line="276" w:lineRule="auto"/>
              <w:rPr>
                <w:rFonts w:cs="Arial"/>
              </w:rPr>
            </w:pPr>
            <w:proofErr w:type="spellStart"/>
            <w:r w:rsidRPr="00B20D92">
              <w:rPr>
                <w:rFonts w:cs="Arial"/>
              </w:rPr>
              <w:t>No_Shed</w:t>
            </w:r>
            <w:proofErr w:type="spellEnd"/>
          </w:p>
        </w:tc>
        <w:tc>
          <w:tcPr>
            <w:tcW w:w="990" w:type="dxa"/>
            <w:tcBorders>
              <w:top w:val="single" w:sz="4" w:space="0" w:color="auto"/>
              <w:left w:val="single" w:sz="4" w:space="0" w:color="auto"/>
              <w:bottom w:val="single" w:sz="4" w:space="0" w:color="auto"/>
              <w:right w:val="single" w:sz="4" w:space="0" w:color="auto"/>
            </w:tcBorders>
          </w:tcPr>
          <w:p w14:paraId="313F1ABA" w14:textId="77777777" w:rsidR="004F6835" w:rsidRPr="00B20D92" w:rsidRDefault="00FB255D" w:rsidP="003F3392">
            <w:pPr>
              <w:spacing w:line="276" w:lineRule="auto"/>
              <w:rPr>
                <w:rFonts w:cs="Arial"/>
              </w:rPr>
            </w:pPr>
            <w:r w:rsidRPr="00B20D92">
              <w:rPr>
                <w:rFonts w:cs="Arial"/>
              </w:rPr>
              <w:t>0x0</w:t>
            </w:r>
          </w:p>
        </w:tc>
        <w:tc>
          <w:tcPr>
            <w:tcW w:w="3817" w:type="dxa"/>
            <w:tcBorders>
              <w:left w:val="single" w:sz="4" w:space="0" w:color="auto"/>
              <w:right w:val="single" w:sz="4" w:space="0" w:color="auto"/>
            </w:tcBorders>
          </w:tcPr>
          <w:p w14:paraId="5CF1263D" w14:textId="77777777" w:rsidR="004F6835" w:rsidRPr="00B20D92" w:rsidRDefault="00FB255D" w:rsidP="003F3392">
            <w:pPr>
              <w:spacing w:line="276" w:lineRule="auto"/>
              <w:rPr>
                <w:rFonts w:cs="Arial"/>
              </w:rPr>
            </w:pPr>
          </w:p>
        </w:tc>
      </w:tr>
      <w:tr w:rsidR="004F6835" w:rsidRPr="004F6835" w14:paraId="3F9ACAD8" w14:textId="77777777" w:rsidTr="00B20D92">
        <w:trPr>
          <w:jc w:val="center"/>
        </w:trPr>
        <w:tc>
          <w:tcPr>
            <w:tcW w:w="2557" w:type="dxa"/>
            <w:vMerge/>
            <w:tcBorders>
              <w:left w:val="single" w:sz="4" w:space="0" w:color="auto"/>
              <w:right w:val="single" w:sz="4" w:space="0" w:color="auto"/>
            </w:tcBorders>
          </w:tcPr>
          <w:p w14:paraId="13989CDD" w14:textId="77777777" w:rsidR="004F6835"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60C67EA9" w14:textId="77777777" w:rsidR="004F6835" w:rsidRPr="00B20D92" w:rsidRDefault="00FB255D" w:rsidP="003E6AEB">
            <w:pPr>
              <w:spacing w:line="276" w:lineRule="auto"/>
              <w:rPr>
                <w:rFonts w:cs="Arial"/>
              </w:rPr>
            </w:pPr>
            <w:r w:rsidRPr="00B20D92">
              <w:rPr>
                <w:rFonts w:cs="Arial"/>
              </w:rPr>
              <w:t>SHED1</w:t>
            </w:r>
          </w:p>
        </w:tc>
        <w:tc>
          <w:tcPr>
            <w:tcW w:w="990" w:type="dxa"/>
            <w:tcBorders>
              <w:top w:val="single" w:sz="4" w:space="0" w:color="auto"/>
              <w:left w:val="single" w:sz="4" w:space="0" w:color="auto"/>
              <w:bottom w:val="single" w:sz="4" w:space="0" w:color="auto"/>
              <w:right w:val="single" w:sz="4" w:space="0" w:color="auto"/>
            </w:tcBorders>
          </w:tcPr>
          <w:p w14:paraId="39F5F1F6" w14:textId="77777777" w:rsidR="004F6835" w:rsidRPr="00B20D92" w:rsidRDefault="00FB255D" w:rsidP="003F3392">
            <w:pPr>
              <w:spacing w:line="276" w:lineRule="auto"/>
              <w:rPr>
                <w:rFonts w:cs="Arial"/>
              </w:rPr>
            </w:pPr>
            <w:r w:rsidRPr="00B20D92">
              <w:rPr>
                <w:rFonts w:cs="Arial"/>
              </w:rPr>
              <w:t>0x1</w:t>
            </w:r>
          </w:p>
        </w:tc>
        <w:tc>
          <w:tcPr>
            <w:tcW w:w="3817" w:type="dxa"/>
            <w:tcBorders>
              <w:left w:val="single" w:sz="4" w:space="0" w:color="auto"/>
              <w:right w:val="single" w:sz="4" w:space="0" w:color="auto"/>
            </w:tcBorders>
          </w:tcPr>
          <w:p w14:paraId="2B5038AB" w14:textId="77777777" w:rsidR="004F6835" w:rsidRPr="00B20D92" w:rsidRDefault="00FB255D" w:rsidP="003F3392">
            <w:pPr>
              <w:spacing w:line="276" w:lineRule="auto"/>
              <w:rPr>
                <w:rFonts w:cs="Arial"/>
              </w:rPr>
            </w:pPr>
          </w:p>
        </w:tc>
      </w:tr>
      <w:tr w:rsidR="004F6835" w:rsidRPr="004F6835" w14:paraId="3F2229A3" w14:textId="77777777" w:rsidTr="00B20D92">
        <w:trPr>
          <w:jc w:val="center"/>
        </w:trPr>
        <w:tc>
          <w:tcPr>
            <w:tcW w:w="2557" w:type="dxa"/>
            <w:vMerge/>
            <w:tcBorders>
              <w:left w:val="single" w:sz="4" w:space="0" w:color="auto"/>
              <w:right w:val="single" w:sz="4" w:space="0" w:color="auto"/>
            </w:tcBorders>
          </w:tcPr>
          <w:p w14:paraId="30648854" w14:textId="77777777" w:rsidR="004F6835"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1BCEB969" w14:textId="77777777" w:rsidR="004F6835" w:rsidRPr="00B20D92" w:rsidRDefault="00FB255D" w:rsidP="004F6835">
            <w:pPr>
              <w:spacing w:line="276" w:lineRule="auto"/>
              <w:rPr>
                <w:rFonts w:cs="Arial"/>
              </w:rPr>
            </w:pPr>
            <w:r w:rsidRPr="00B20D92">
              <w:rPr>
                <w:rFonts w:cs="Arial"/>
              </w:rPr>
              <w:t>SHED2_TRANS</w:t>
            </w:r>
          </w:p>
        </w:tc>
        <w:tc>
          <w:tcPr>
            <w:tcW w:w="990" w:type="dxa"/>
            <w:tcBorders>
              <w:top w:val="single" w:sz="4" w:space="0" w:color="auto"/>
              <w:left w:val="single" w:sz="4" w:space="0" w:color="auto"/>
              <w:bottom w:val="single" w:sz="4" w:space="0" w:color="auto"/>
              <w:right w:val="single" w:sz="4" w:space="0" w:color="auto"/>
            </w:tcBorders>
          </w:tcPr>
          <w:p w14:paraId="64ABC224" w14:textId="77777777" w:rsidR="004F6835" w:rsidRPr="00B20D92" w:rsidRDefault="00FB255D" w:rsidP="003F3392">
            <w:pPr>
              <w:spacing w:line="276" w:lineRule="auto"/>
              <w:rPr>
                <w:rFonts w:cs="Arial"/>
              </w:rPr>
            </w:pPr>
            <w:r w:rsidRPr="00B20D92">
              <w:rPr>
                <w:rFonts w:cs="Arial"/>
              </w:rPr>
              <w:t>0x2</w:t>
            </w:r>
          </w:p>
        </w:tc>
        <w:tc>
          <w:tcPr>
            <w:tcW w:w="3817" w:type="dxa"/>
            <w:tcBorders>
              <w:left w:val="single" w:sz="4" w:space="0" w:color="auto"/>
              <w:right w:val="single" w:sz="4" w:space="0" w:color="auto"/>
            </w:tcBorders>
          </w:tcPr>
          <w:p w14:paraId="2C43C67B" w14:textId="77777777" w:rsidR="004F6835" w:rsidRPr="00B20D92" w:rsidRDefault="00FB255D" w:rsidP="003F3392">
            <w:pPr>
              <w:spacing w:line="276" w:lineRule="auto"/>
              <w:rPr>
                <w:rFonts w:cs="Arial"/>
              </w:rPr>
            </w:pPr>
          </w:p>
        </w:tc>
      </w:tr>
      <w:tr w:rsidR="004F6835" w:rsidRPr="004F6835" w14:paraId="6071E326" w14:textId="77777777" w:rsidTr="00B20D92">
        <w:trPr>
          <w:jc w:val="center"/>
        </w:trPr>
        <w:tc>
          <w:tcPr>
            <w:tcW w:w="2557" w:type="dxa"/>
            <w:vMerge/>
            <w:tcBorders>
              <w:left w:val="single" w:sz="4" w:space="0" w:color="auto"/>
              <w:right w:val="single" w:sz="4" w:space="0" w:color="auto"/>
            </w:tcBorders>
          </w:tcPr>
          <w:p w14:paraId="1CA41A99" w14:textId="77777777" w:rsidR="004F6835"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E9D24E4" w14:textId="77777777" w:rsidR="004F6835" w:rsidRPr="00B20D92" w:rsidRDefault="00FB255D" w:rsidP="003E6AEB">
            <w:pPr>
              <w:spacing w:line="276" w:lineRule="auto"/>
              <w:rPr>
                <w:rFonts w:cs="Arial"/>
              </w:rPr>
            </w:pPr>
            <w:r w:rsidRPr="00B20D92">
              <w:rPr>
                <w:rFonts w:cs="Arial"/>
              </w:rPr>
              <w:t>SHED2_CONTIN</w:t>
            </w:r>
          </w:p>
        </w:tc>
        <w:tc>
          <w:tcPr>
            <w:tcW w:w="990" w:type="dxa"/>
            <w:tcBorders>
              <w:top w:val="single" w:sz="4" w:space="0" w:color="auto"/>
              <w:left w:val="single" w:sz="4" w:space="0" w:color="auto"/>
              <w:bottom w:val="single" w:sz="4" w:space="0" w:color="auto"/>
              <w:right w:val="single" w:sz="4" w:space="0" w:color="auto"/>
            </w:tcBorders>
          </w:tcPr>
          <w:p w14:paraId="4D9D1957" w14:textId="77777777" w:rsidR="004F6835" w:rsidRPr="00B20D92" w:rsidRDefault="00FB255D" w:rsidP="003F3392">
            <w:pPr>
              <w:spacing w:line="276" w:lineRule="auto"/>
              <w:rPr>
                <w:rFonts w:cs="Arial"/>
              </w:rPr>
            </w:pPr>
            <w:r w:rsidRPr="00B20D92">
              <w:rPr>
                <w:rFonts w:cs="Arial"/>
              </w:rPr>
              <w:t>0x3</w:t>
            </w:r>
          </w:p>
        </w:tc>
        <w:tc>
          <w:tcPr>
            <w:tcW w:w="3817" w:type="dxa"/>
            <w:tcBorders>
              <w:left w:val="single" w:sz="4" w:space="0" w:color="auto"/>
              <w:right w:val="single" w:sz="4" w:space="0" w:color="auto"/>
            </w:tcBorders>
          </w:tcPr>
          <w:p w14:paraId="1EE208A2" w14:textId="77777777" w:rsidR="004F6835" w:rsidRPr="00B20D92" w:rsidRDefault="00FB255D" w:rsidP="003F3392">
            <w:pPr>
              <w:spacing w:line="276" w:lineRule="auto"/>
              <w:rPr>
                <w:rFonts w:cs="Arial"/>
              </w:rPr>
            </w:pPr>
          </w:p>
        </w:tc>
      </w:tr>
      <w:tr w:rsidR="004F6835" w:rsidRPr="004F6835" w14:paraId="0E7D0CBF" w14:textId="77777777" w:rsidTr="00B20D92">
        <w:trPr>
          <w:jc w:val="center"/>
        </w:trPr>
        <w:tc>
          <w:tcPr>
            <w:tcW w:w="2557" w:type="dxa"/>
            <w:vMerge/>
            <w:tcBorders>
              <w:left w:val="single" w:sz="4" w:space="0" w:color="auto"/>
              <w:right w:val="single" w:sz="4" w:space="0" w:color="auto"/>
            </w:tcBorders>
          </w:tcPr>
          <w:p w14:paraId="0C2420C5" w14:textId="77777777" w:rsidR="004F6835"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6109D19F" w14:textId="77777777" w:rsidR="004F6835" w:rsidRPr="00B20D92" w:rsidRDefault="00FB255D" w:rsidP="003E6AEB">
            <w:pPr>
              <w:spacing w:line="276" w:lineRule="auto"/>
              <w:rPr>
                <w:rFonts w:cs="Arial"/>
              </w:rPr>
            </w:pPr>
            <w:r w:rsidRPr="00B20D92">
              <w:rPr>
                <w:rFonts w:cs="Arial"/>
              </w:rPr>
              <w:t>SOON_ENG_OFF</w:t>
            </w:r>
          </w:p>
        </w:tc>
        <w:tc>
          <w:tcPr>
            <w:tcW w:w="990" w:type="dxa"/>
            <w:tcBorders>
              <w:top w:val="single" w:sz="4" w:space="0" w:color="auto"/>
              <w:left w:val="single" w:sz="4" w:space="0" w:color="auto"/>
              <w:bottom w:val="single" w:sz="4" w:space="0" w:color="auto"/>
              <w:right w:val="single" w:sz="4" w:space="0" w:color="auto"/>
            </w:tcBorders>
          </w:tcPr>
          <w:p w14:paraId="50BBB978" w14:textId="77777777" w:rsidR="004F6835" w:rsidRPr="00B20D92" w:rsidRDefault="00FB255D" w:rsidP="003F3392">
            <w:pPr>
              <w:spacing w:line="276" w:lineRule="auto"/>
              <w:rPr>
                <w:rFonts w:cs="Arial"/>
              </w:rPr>
            </w:pPr>
            <w:r w:rsidRPr="00B20D92">
              <w:rPr>
                <w:rFonts w:cs="Arial"/>
              </w:rPr>
              <w:t>0x4</w:t>
            </w:r>
          </w:p>
        </w:tc>
        <w:tc>
          <w:tcPr>
            <w:tcW w:w="3817" w:type="dxa"/>
            <w:tcBorders>
              <w:left w:val="single" w:sz="4" w:space="0" w:color="auto"/>
              <w:right w:val="single" w:sz="4" w:space="0" w:color="auto"/>
            </w:tcBorders>
          </w:tcPr>
          <w:p w14:paraId="4CC72256" w14:textId="77777777" w:rsidR="004F6835" w:rsidRPr="00B20D92" w:rsidRDefault="00FB255D" w:rsidP="003F3392">
            <w:pPr>
              <w:spacing w:line="276" w:lineRule="auto"/>
              <w:rPr>
                <w:rFonts w:cs="Arial"/>
              </w:rPr>
            </w:pPr>
          </w:p>
        </w:tc>
      </w:tr>
      <w:tr w:rsidR="004F6835" w:rsidRPr="004F6835" w14:paraId="108A1840" w14:textId="77777777" w:rsidTr="00B20D92">
        <w:trPr>
          <w:jc w:val="center"/>
        </w:trPr>
        <w:tc>
          <w:tcPr>
            <w:tcW w:w="2557" w:type="dxa"/>
            <w:vMerge/>
            <w:tcBorders>
              <w:left w:val="single" w:sz="4" w:space="0" w:color="auto"/>
              <w:right w:val="single" w:sz="4" w:space="0" w:color="auto"/>
            </w:tcBorders>
          </w:tcPr>
          <w:p w14:paraId="6E5EA425" w14:textId="77777777" w:rsidR="004F6835"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3FCC1873" w14:textId="77777777" w:rsidR="004F6835" w:rsidRPr="00B20D92" w:rsidRDefault="00FB255D" w:rsidP="003E6AEB">
            <w:pPr>
              <w:spacing w:line="276" w:lineRule="auto"/>
              <w:rPr>
                <w:rFonts w:cs="Arial"/>
              </w:rPr>
            </w:pPr>
            <w:r w:rsidRPr="00B20D92">
              <w:rPr>
                <w:rFonts w:cs="Arial"/>
              </w:rPr>
              <w:t>SHED_ENG_OFF</w:t>
            </w:r>
          </w:p>
        </w:tc>
        <w:tc>
          <w:tcPr>
            <w:tcW w:w="990" w:type="dxa"/>
            <w:tcBorders>
              <w:top w:val="single" w:sz="4" w:space="0" w:color="auto"/>
              <w:left w:val="single" w:sz="4" w:space="0" w:color="auto"/>
              <w:bottom w:val="single" w:sz="4" w:space="0" w:color="auto"/>
              <w:right w:val="single" w:sz="4" w:space="0" w:color="auto"/>
            </w:tcBorders>
          </w:tcPr>
          <w:p w14:paraId="13D2DB1B" w14:textId="77777777" w:rsidR="004F6835" w:rsidRPr="00B20D92" w:rsidRDefault="00FB255D" w:rsidP="003F3392">
            <w:pPr>
              <w:spacing w:line="276" w:lineRule="auto"/>
              <w:rPr>
                <w:rFonts w:cs="Arial"/>
              </w:rPr>
            </w:pPr>
            <w:r w:rsidRPr="00B20D92">
              <w:rPr>
                <w:rFonts w:cs="Arial"/>
              </w:rPr>
              <w:t>0x5</w:t>
            </w:r>
          </w:p>
        </w:tc>
        <w:tc>
          <w:tcPr>
            <w:tcW w:w="3817" w:type="dxa"/>
            <w:tcBorders>
              <w:left w:val="single" w:sz="4" w:space="0" w:color="auto"/>
              <w:right w:val="single" w:sz="4" w:space="0" w:color="auto"/>
            </w:tcBorders>
          </w:tcPr>
          <w:p w14:paraId="1B2C60CB" w14:textId="77777777" w:rsidR="004F6835" w:rsidRPr="00B20D92" w:rsidRDefault="00FB255D" w:rsidP="003F3392">
            <w:pPr>
              <w:spacing w:line="276" w:lineRule="auto"/>
              <w:rPr>
                <w:rFonts w:cs="Arial"/>
              </w:rPr>
            </w:pPr>
          </w:p>
        </w:tc>
      </w:tr>
      <w:tr w:rsidR="00B20D92" w:rsidRPr="004F6835" w14:paraId="6BB46386" w14:textId="77777777" w:rsidTr="00B20D92">
        <w:trPr>
          <w:jc w:val="center"/>
        </w:trPr>
        <w:tc>
          <w:tcPr>
            <w:tcW w:w="2557" w:type="dxa"/>
            <w:vMerge w:val="restart"/>
            <w:tcBorders>
              <w:left w:val="single" w:sz="4" w:space="0" w:color="auto"/>
              <w:right w:val="single" w:sz="4" w:space="0" w:color="auto"/>
            </w:tcBorders>
          </w:tcPr>
          <w:p w14:paraId="1CD11430" w14:textId="77777777" w:rsidR="00B20D92" w:rsidRPr="00B20D92" w:rsidRDefault="00FB255D" w:rsidP="003E6AEB">
            <w:pPr>
              <w:spacing w:line="276" w:lineRule="auto"/>
              <w:rPr>
                <w:rFonts w:cs="Arial"/>
              </w:rPr>
            </w:pPr>
            <w:proofErr w:type="spellStart"/>
            <w:r w:rsidRPr="00B20D92">
              <w:rPr>
                <w:rFonts w:cs="Arial"/>
              </w:rPr>
              <w:t>Shed_T_Eng_OFF_B</w:t>
            </w:r>
            <w:proofErr w:type="spellEnd"/>
          </w:p>
        </w:tc>
        <w:tc>
          <w:tcPr>
            <w:tcW w:w="2250" w:type="dxa"/>
            <w:tcBorders>
              <w:top w:val="single" w:sz="4" w:space="0" w:color="auto"/>
              <w:left w:val="single" w:sz="4" w:space="0" w:color="auto"/>
              <w:bottom w:val="single" w:sz="4" w:space="0" w:color="auto"/>
              <w:right w:val="single" w:sz="4" w:space="0" w:color="auto"/>
            </w:tcBorders>
          </w:tcPr>
          <w:p w14:paraId="1C002D1D" w14:textId="77777777" w:rsidR="00B20D92" w:rsidRPr="00B20D92" w:rsidRDefault="00FB255D" w:rsidP="00273661">
            <w:pPr>
              <w:spacing w:line="276" w:lineRule="auto"/>
              <w:rPr>
                <w:rFonts w:cs="Arial"/>
              </w:rPr>
            </w:pPr>
            <w:r w:rsidRPr="00B20D92">
              <w:rPr>
                <w:rFonts w:cs="Arial"/>
              </w:rPr>
              <w:t>Inactive</w:t>
            </w:r>
          </w:p>
        </w:tc>
        <w:tc>
          <w:tcPr>
            <w:tcW w:w="990" w:type="dxa"/>
            <w:tcBorders>
              <w:top w:val="single" w:sz="4" w:space="0" w:color="auto"/>
              <w:left w:val="single" w:sz="4" w:space="0" w:color="auto"/>
              <w:bottom w:val="single" w:sz="4" w:space="0" w:color="auto"/>
              <w:right w:val="single" w:sz="4" w:space="0" w:color="auto"/>
            </w:tcBorders>
          </w:tcPr>
          <w:p w14:paraId="4DCF6370" w14:textId="77777777" w:rsidR="00B20D92" w:rsidRPr="00B20D92" w:rsidRDefault="00FB255D" w:rsidP="00273661">
            <w:pPr>
              <w:spacing w:line="276" w:lineRule="auto"/>
              <w:rPr>
                <w:rFonts w:cs="Arial"/>
              </w:rPr>
            </w:pPr>
            <w:r w:rsidRPr="00B20D92">
              <w:rPr>
                <w:rFonts w:cs="Arial"/>
              </w:rPr>
              <w:t>0x0</w:t>
            </w:r>
          </w:p>
        </w:tc>
        <w:tc>
          <w:tcPr>
            <w:tcW w:w="3817" w:type="dxa"/>
            <w:tcBorders>
              <w:left w:val="single" w:sz="4" w:space="0" w:color="auto"/>
              <w:right w:val="single" w:sz="4" w:space="0" w:color="auto"/>
            </w:tcBorders>
          </w:tcPr>
          <w:p w14:paraId="2826987B" w14:textId="77777777" w:rsidR="00B20D92" w:rsidRPr="00B20D92" w:rsidRDefault="00FB255D" w:rsidP="003F3392">
            <w:pPr>
              <w:spacing w:line="276" w:lineRule="auto"/>
              <w:rPr>
                <w:rFonts w:cs="Arial"/>
              </w:rPr>
            </w:pPr>
          </w:p>
        </w:tc>
      </w:tr>
      <w:tr w:rsidR="00B20D92" w:rsidRPr="004F6835" w14:paraId="1717DCA4" w14:textId="77777777" w:rsidTr="00B20D92">
        <w:trPr>
          <w:jc w:val="center"/>
        </w:trPr>
        <w:tc>
          <w:tcPr>
            <w:tcW w:w="2557" w:type="dxa"/>
            <w:vMerge/>
            <w:tcBorders>
              <w:left w:val="single" w:sz="4" w:space="0" w:color="auto"/>
              <w:right w:val="single" w:sz="4" w:space="0" w:color="auto"/>
            </w:tcBorders>
          </w:tcPr>
          <w:p w14:paraId="025AF868" w14:textId="77777777" w:rsidR="00B20D92"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76F85078" w14:textId="77777777" w:rsidR="00B20D92" w:rsidRPr="00B20D92" w:rsidRDefault="00FB255D" w:rsidP="00273661">
            <w:pPr>
              <w:spacing w:line="276" w:lineRule="auto"/>
              <w:rPr>
                <w:rFonts w:cs="Arial"/>
              </w:rPr>
            </w:pPr>
            <w:r w:rsidRPr="00B20D92">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2F340F9F" w14:textId="77777777" w:rsidR="00B20D92" w:rsidRPr="00B20D92" w:rsidRDefault="00FB255D" w:rsidP="00273661">
            <w:pPr>
              <w:spacing w:line="276" w:lineRule="auto"/>
              <w:rPr>
                <w:rFonts w:cs="Arial"/>
              </w:rPr>
            </w:pPr>
            <w:r w:rsidRPr="00B20D92">
              <w:rPr>
                <w:rFonts w:cs="Arial"/>
              </w:rPr>
              <w:t>0x1</w:t>
            </w:r>
          </w:p>
        </w:tc>
        <w:tc>
          <w:tcPr>
            <w:tcW w:w="3817" w:type="dxa"/>
            <w:tcBorders>
              <w:left w:val="single" w:sz="4" w:space="0" w:color="auto"/>
              <w:right w:val="single" w:sz="4" w:space="0" w:color="auto"/>
            </w:tcBorders>
          </w:tcPr>
          <w:p w14:paraId="7B481343" w14:textId="77777777" w:rsidR="00B20D92" w:rsidRPr="00B20D92" w:rsidRDefault="00FB255D" w:rsidP="003F3392">
            <w:pPr>
              <w:spacing w:line="276" w:lineRule="auto"/>
              <w:rPr>
                <w:rFonts w:cs="Arial"/>
              </w:rPr>
            </w:pPr>
          </w:p>
        </w:tc>
      </w:tr>
      <w:tr w:rsidR="00B20D92" w:rsidRPr="004F6835" w14:paraId="63EFBBCA" w14:textId="77777777" w:rsidTr="00B20D92">
        <w:trPr>
          <w:jc w:val="center"/>
        </w:trPr>
        <w:tc>
          <w:tcPr>
            <w:tcW w:w="2557" w:type="dxa"/>
            <w:vMerge w:val="restart"/>
            <w:tcBorders>
              <w:left w:val="single" w:sz="4" w:space="0" w:color="auto"/>
              <w:right w:val="single" w:sz="4" w:space="0" w:color="auto"/>
            </w:tcBorders>
          </w:tcPr>
          <w:p w14:paraId="09783741" w14:textId="77777777" w:rsidR="00B20D92" w:rsidRPr="00B20D92" w:rsidRDefault="00FB255D" w:rsidP="003E6AEB">
            <w:pPr>
              <w:spacing w:line="276" w:lineRule="auto"/>
              <w:rPr>
                <w:rFonts w:cs="Arial"/>
              </w:rPr>
            </w:pPr>
            <w:proofErr w:type="spellStart"/>
            <w:r w:rsidRPr="00B20D92">
              <w:rPr>
                <w:rFonts w:cs="Arial"/>
              </w:rPr>
              <w:t>Shed_Drain_Eng_Off_B</w:t>
            </w:r>
            <w:proofErr w:type="spellEnd"/>
          </w:p>
        </w:tc>
        <w:tc>
          <w:tcPr>
            <w:tcW w:w="2250" w:type="dxa"/>
            <w:tcBorders>
              <w:top w:val="single" w:sz="4" w:space="0" w:color="auto"/>
              <w:left w:val="single" w:sz="4" w:space="0" w:color="auto"/>
              <w:bottom w:val="single" w:sz="4" w:space="0" w:color="auto"/>
              <w:right w:val="single" w:sz="4" w:space="0" w:color="auto"/>
            </w:tcBorders>
          </w:tcPr>
          <w:p w14:paraId="63EC6A83" w14:textId="77777777" w:rsidR="00B20D92" w:rsidRPr="00B20D92" w:rsidRDefault="00FB255D" w:rsidP="00273661">
            <w:pPr>
              <w:spacing w:line="276" w:lineRule="auto"/>
              <w:rPr>
                <w:rFonts w:cs="Arial"/>
              </w:rPr>
            </w:pPr>
            <w:r w:rsidRPr="00B20D92">
              <w:rPr>
                <w:rFonts w:cs="Arial"/>
              </w:rPr>
              <w:t>Inactive</w:t>
            </w:r>
          </w:p>
        </w:tc>
        <w:tc>
          <w:tcPr>
            <w:tcW w:w="990" w:type="dxa"/>
            <w:tcBorders>
              <w:top w:val="single" w:sz="4" w:space="0" w:color="auto"/>
              <w:left w:val="single" w:sz="4" w:space="0" w:color="auto"/>
              <w:bottom w:val="single" w:sz="4" w:space="0" w:color="auto"/>
              <w:right w:val="single" w:sz="4" w:space="0" w:color="auto"/>
            </w:tcBorders>
          </w:tcPr>
          <w:p w14:paraId="7FBF22BD" w14:textId="77777777" w:rsidR="00B20D92" w:rsidRPr="00B20D92" w:rsidRDefault="00FB255D" w:rsidP="00273661">
            <w:pPr>
              <w:spacing w:line="276" w:lineRule="auto"/>
              <w:rPr>
                <w:rFonts w:cs="Arial"/>
              </w:rPr>
            </w:pPr>
            <w:r w:rsidRPr="00B20D92">
              <w:rPr>
                <w:rFonts w:cs="Arial"/>
              </w:rPr>
              <w:t>0x0</w:t>
            </w:r>
          </w:p>
        </w:tc>
        <w:tc>
          <w:tcPr>
            <w:tcW w:w="3817" w:type="dxa"/>
            <w:tcBorders>
              <w:left w:val="single" w:sz="4" w:space="0" w:color="auto"/>
              <w:right w:val="single" w:sz="4" w:space="0" w:color="auto"/>
            </w:tcBorders>
          </w:tcPr>
          <w:p w14:paraId="62A4B63A" w14:textId="77777777" w:rsidR="00B20D92" w:rsidRPr="00B20D92" w:rsidRDefault="00FB255D" w:rsidP="003F3392">
            <w:pPr>
              <w:spacing w:line="276" w:lineRule="auto"/>
              <w:rPr>
                <w:rFonts w:cs="Arial"/>
              </w:rPr>
            </w:pPr>
          </w:p>
        </w:tc>
      </w:tr>
      <w:tr w:rsidR="00B20D92" w:rsidRPr="004F6835" w14:paraId="0C94B707" w14:textId="77777777" w:rsidTr="00B20D92">
        <w:trPr>
          <w:jc w:val="center"/>
        </w:trPr>
        <w:tc>
          <w:tcPr>
            <w:tcW w:w="2557" w:type="dxa"/>
            <w:vMerge/>
            <w:tcBorders>
              <w:left w:val="single" w:sz="4" w:space="0" w:color="auto"/>
              <w:right w:val="single" w:sz="4" w:space="0" w:color="auto"/>
            </w:tcBorders>
          </w:tcPr>
          <w:p w14:paraId="7F0423B9" w14:textId="77777777" w:rsidR="00B20D92" w:rsidRPr="00B20D92" w:rsidRDefault="00FB255D"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CDB6D43" w14:textId="77777777" w:rsidR="00B20D92" w:rsidRPr="00B20D92" w:rsidRDefault="00FB255D" w:rsidP="00273661">
            <w:pPr>
              <w:spacing w:line="276" w:lineRule="auto"/>
              <w:rPr>
                <w:rFonts w:cs="Arial"/>
              </w:rPr>
            </w:pPr>
            <w:r w:rsidRPr="00B20D92">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68FB8352" w14:textId="77777777" w:rsidR="00B20D92" w:rsidRPr="00B20D92" w:rsidRDefault="00FB255D" w:rsidP="00273661">
            <w:pPr>
              <w:spacing w:line="276" w:lineRule="auto"/>
              <w:rPr>
                <w:rFonts w:cs="Arial"/>
              </w:rPr>
            </w:pPr>
            <w:r w:rsidRPr="00B20D92">
              <w:rPr>
                <w:rFonts w:cs="Arial"/>
              </w:rPr>
              <w:t>0x1</w:t>
            </w:r>
          </w:p>
        </w:tc>
        <w:tc>
          <w:tcPr>
            <w:tcW w:w="3817" w:type="dxa"/>
            <w:tcBorders>
              <w:left w:val="single" w:sz="4" w:space="0" w:color="auto"/>
              <w:right w:val="single" w:sz="4" w:space="0" w:color="auto"/>
            </w:tcBorders>
          </w:tcPr>
          <w:p w14:paraId="13E9D4C8" w14:textId="77777777" w:rsidR="00B20D92" w:rsidRPr="00B20D92" w:rsidRDefault="00FB255D" w:rsidP="003F3392">
            <w:pPr>
              <w:spacing w:line="276" w:lineRule="auto"/>
              <w:rPr>
                <w:rFonts w:cs="Arial"/>
              </w:rPr>
            </w:pPr>
          </w:p>
        </w:tc>
      </w:tr>
    </w:tbl>
    <w:p w14:paraId="403E4E20" w14:textId="77777777" w:rsidR="001A59D5" w:rsidRPr="004F6835" w:rsidRDefault="00FB255D" w:rsidP="00500605">
      <w:pPr>
        <w:rPr>
          <w:rFonts w:cs="Arial"/>
        </w:rPr>
      </w:pPr>
    </w:p>
    <w:p w14:paraId="3147FF83" w14:textId="77777777" w:rsidR="00406F39" w:rsidRDefault="00FB255D" w:rsidP="008B11E9">
      <w:pPr>
        <w:pStyle w:val="Heading4"/>
      </w:pPr>
      <w:r w:rsidRPr="00B9479B">
        <w:t>MD-REQ-273727/A-</w:t>
      </w:r>
      <w:proofErr w:type="spellStart"/>
      <w:r w:rsidRPr="00B9479B">
        <w:t>ActvNse_B_Actv</w:t>
      </w:r>
      <w:proofErr w:type="spellEnd"/>
    </w:p>
    <w:p w14:paraId="32220EEB" w14:textId="77777777" w:rsidR="00500605" w:rsidRPr="007F7C06" w:rsidRDefault="00FB255D" w:rsidP="00500605">
      <w:pPr>
        <w:rPr>
          <w:rFonts w:cs="Arial"/>
        </w:rPr>
      </w:pPr>
      <w:r w:rsidRPr="001A59D5">
        <w:rPr>
          <w:b/>
        </w:rPr>
        <w:t>Message Type</w:t>
      </w:r>
      <w:r>
        <w:t>: Status</w:t>
      </w:r>
    </w:p>
    <w:p w14:paraId="5FA32E67" w14:textId="77777777" w:rsidR="003E6AEB" w:rsidRPr="00F05BF7" w:rsidRDefault="00FB255D" w:rsidP="00500605">
      <w:pPr>
        <w:rPr>
          <w:rFonts w:cs="Arial"/>
        </w:rPr>
      </w:pPr>
    </w:p>
    <w:p w14:paraId="123807E0" w14:textId="77777777" w:rsidR="001A59D5" w:rsidRPr="00F05BF7" w:rsidRDefault="00FB255D" w:rsidP="00500605">
      <w:pPr>
        <w:rPr>
          <w:rFonts w:cs="Arial"/>
        </w:rPr>
      </w:pPr>
      <w:r>
        <w:rPr>
          <w:rFonts w:cs="Arial"/>
        </w:rPr>
        <w:t>The Active Noise Cancellation Server sends this signal to indicate ANC status</w:t>
      </w:r>
    </w:p>
    <w:p w14:paraId="0A92E9C8" w14:textId="77777777" w:rsidR="00F05BF7" w:rsidRPr="00F05BF7"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F05BF7" w14:paraId="724CE773"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411F431F" w14:textId="77777777" w:rsidR="00820369" w:rsidRPr="00F05BF7" w:rsidRDefault="00FB255D" w:rsidP="003F3392">
            <w:pPr>
              <w:spacing w:line="276" w:lineRule="auto"/>
              <w:rPr>
                <w:rFonts w:cs="Arial"/>
                <w:b/>
              </w:rPr>
            </w:pPr>
            <w:r w:rsidRPr="00F05BF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675ECF35" w14:textId="77777777" w:rsidR="00820369" w:rsidRPr="00F05BF7" w:rsidRDefault="00FB255D" w:rsidP="003F3392">
            <w:pPr>
              <w:spacing w:line="276" w:lineRule="auto"/>
              <w:rPr>
                <w:rFonts w:cs="Arial"/>
                <w:b/>
              </w:rPr>
            </w:pPr>
            <w:r w:rsidRPr="00F05BF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B400104" w14:textId="77777777" w:rsidR="00820369" w:rsidRPr="00F05BF7" w:rsidRDefault="00FB255D" w:rsidP="003F3392">
            <w:pPr>
              <w:spacing w:line="276" w:lineRule="auto"/>
              <w:rPr>
                <w:rFonts w:cs="Arial"/>
                <w:b/>
              </w:rPr>
            </w:pPr>
            <w:r w:rsidRPr="00F05BF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173CB59" w14:textId="77777777" w:rsidR="00820369" w:rsidRPr="00F05BF7" w:rsidRDefault="00FB255D" w:rsidP="008F5CBB">
            <w:pPr>
              <w:spacing w:line="276" w:lineRule="auto"/>
              <w:rPr>
                <w:rFonts w:cs="Arial"/>
                <w:b/>
              </w:rPr>
            </w:pPr>
            <w:r w:rsidRPr="00F05BF7">
              <w:rPr>
                <w:rFonts w:cs="Arial"/>
                <w:b/>
              </w:rPr>
              <w:t>Description</w:t>
            </w:r>
          </w:p>
        </w:tc>
      </w:tr>
      <w:tr w:rsidR="00820369" w:rsidRPr="00F05BF7" w14:paraId="4C491594" w14:textId="77777777" w:rsidTr="008F5CBB">
        <w:trPr>
          <w:jc w:val="center"/>
        </w:trPr>
        <w:tc>
          <w:tcPr>
            <w:tcW w:w="2234" w:type="dxa"/>
            <w:vMerge w:val="restart"/>
            <w:tcBorders>
              <w:top w:val="single" w:sz="4" w:space="0" w:color="auto"/>
              <w:left w:val="single" w:sz="4" w:space="0" w:color="auto"/>
              <w:right w:val="single" w:sz="4" w:space="0" w:color="auto"/>
            </w:tcBorders>
          </w:tcPr>
          <w:p w14:paraId="0B5829FB" w14:textId="77777777" w:rsidR="00820369" w:rsidRPr="00F05BF7" w:rsidRDefault="00FB255D" w:rsidP="003F3392">
            <w:pPr>
              <w:spacing w:line="276" w:lineRule="auto"/>
              <w:rPr>
                <w:rFonts w:cs="Arial"/>
              </w:rPr>
            </w:pPr>
            <w:proofErr w:type="spellStart"/>
            <w:r w:rsidRPr="00F05BF7">
              <w:rPr>
                <w:rFonts w:cs="Arial"/>
              </w:rPr>
              <w:t>ActvNse_B_Actv</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504F37C2" w14:textId="77777777" w:rsidR="00820369" w:rsidRPr="00F05BF7" w:rsidRDefault="00FB255D" w:rsidP="003F3392">
            <w:pPr>
              <w:spacing w:line="276" w:lineRule="auto"/>
              <w:rPr>
                <w:rFonts w:cs="Arial"/>
              </w:rPr>
            </w:pPr>
            <w:r w:rsidRPr="00F05BF7">
              <w:rPr>
                <w:rFonts w:cs="Arial"/>
              </w:rPr>
              <w:t>Inactive</w:t>
            </w:r>
            <w:r>
              <w:rPr>
                <w:rFonts w:cs="Arial"/>
              </w:rPr>
              <w:t xml:space="preserve"> / OFF</w:t>
            </w:r>
          </w:p>
        </w:tc>
        <w:tc>
          <w:tcPr>
            <w:tcW w:w="900" w:type="dxa"/>
            <w:tcBorders>
              <w:top w:val="single" w:sz="4" w:space="0" w:color="auto"/>
              <w:left w:val="single" w:sz="4" w:space="0" w:color="auto"/>
              <w:bottom w:val="single" w:sz="4" w:space="0" w:color="auto"/>
              <w:right w:val="single" w:sz="4" w:space="0" w:color="auto"/>
            </w:tcBorders>
            <w:hideMark/>
          </w:tcPr>
          <w:p w14:paraId="0A1AE273" w14:textId="77777777" w:rsidR="00820369" w:rsidRPr="00F05BF7" w:rsidRDefault="00FB255D" w:rsidP="003F3392">
            <w:pPr>
              <w:spacing w:line="276" w:lineRule="auto"/>
              <w:rPr>
                <w:rFonts w:cs="Arial"/>
              </w:rPr>
            </w:pPr>
            <w:r w:rsidRPr="00F05BF7">
              <w:rPr>
                <w:rFonts w:cs="Arial"/>
              </w:rPr>
              <w:t>0x0</w:t>
            </w:r>
          </w:p>
        </w:tc>
        <w:tc>
          <w:tcPr>
            <w:tcW w:w="4056" w:type="dxa"/>
            <w:tcBorders>
              <w:top w:val="single" w:sz="4" w:space="0" w:color="auto"/>
              <w:left w:val="single" w:sz="4" w:space="0" w:color="auto"/>
              <w:right w:val="single" w:sz="4" w:space="0" w:color="auto"/>
            </w:tcBorders>
            <w:vAlign w:val="center"/>
            <w:hideMark/>
          </w:tcPr>
          <w:p w14:paraId="446E0881" w14:textId="77777777" w:rsidR="00820369" w:rsidRPr="00F05BF7" w:rsidRDefault="00FB255D" w:rsidP="00E01DC3">
            <w:pPr>
              <w:autoSpaceDE w:val="0"/>
              <w:autoSpaceDN w:val="0"/>
              <w:adjustRightInd w:val="0"/>
              <w:rPr>
                <w:rFonts w:cs="Arial"/>
              </w:rPr>
            </w:pPr>
            <w:r>
              <w:rPr>
                <w:rFonts w:cs="Arial"/>
              </w:rPr>
              <w:t>Set OFF w</w:t>
            </w:r>
            <w:r w:rsidRPr="00F05BF7">
              <w:rPr>
                <w:rFonts w:cs="Arial"/>
              </w:rPr>
              <w:t xml:space="preserve">hen the </w:t>
            </w:r>
            <w:r>
              <w:rPr>
                <w:rFonts w:cs="Arial"/>
              </w:rPr>
              <w:t>ANC Server</w:t>
            </w:r>
            <w:r w:rsidRPr="00F05BF7">
              <w:rPr>
                <w:rFonts w:cs="Arial"/>
              </w:rPr>
              <w:t xml:space="preserve"> is not transmitting a cancellation or enhancement </w:t>
            </w:r>
            <w:proofErr w:type="gramStart"/>
            <w:r w:rsidRPr="00F05BF7">
              <w:rPr>
                <w:rFonts w:cs="Arial"/>
              </w:rPr>
              <w:t>signal</w:t>
            </w:r>
            <w:proofErr w:type="gramEnd"/>
            <w:r w:rsidRPr="00F05BF7">
              <w:rPr>
                <w:rFonts w:cs="Arial"/>
              </w:rPr>
              <w:t xml:space="preserve"> or its output is switched off </w:t>
            </w:r>
          </w:p>
        </w:tc>
      </w:tr>
      <w:tr w:rsidR="00820369" w:rsidRPr="007F7C06" w14:paraId="0E0C3E0D" w14:textId="77777777" w:rsidTr="008F5CBB">
        <w:trPr>
          <w:jc w:val="center"/>
        </w:trPr>
        <w:tc>
          <w:tcPr>
            <w:tcW w:w="2234" w:type="dxa"/>
            <w:vMerge/>
            <w:tcBorders>
              <w:left w:val="single" w:sz="4" w:space="0" w:color="auto"/>
              <w:right w:val="single" w:sz="4" w:space="0" w:color="auto"/>
            </w:tcBorders>
          </w:tcPr>
          <w:p w14:paraId="2ACDAB01" w14:textId="77777777" w:rsidR="00820369" w:rsidRPr="007F7C06"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2F260FD8" w14:textId="77777777" w:rsidR="00820369" w:rsidRPr="007F7C06" w:rsidRDefault="00FB255D" w:rsidP="003F3392">
            <w:pPr>
              <w:spacing w:line="276" w:lineRule="auto"/>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tcPr>
          <w:p w14:paraId="623A9A13" w14:textId="77777777" w:rsidR="00820369" w:rsidRPr="007F7C06" w:rsidRDefault="00FB255D"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14:paraId="7D35A51D" w14:textId="77777777" w:rsidR="00820369" w:rsidRPr="007F7C06" w:rsidRDefault="00FB255D" w:rsidP="003F3392">
            <w:pPr>
              <w:spacing w:line="276" w:lineRule="auto"/>
              <w:rPr>
                <w:rFonts w:cs="Arial"/>
              </w:rPr>
            </w:pPr>
            <w:r>
              <w:rPr>
                <w:rFonts w:cs="Arial"/>
              </w:rPr>
              <w:t xml:space="preserve">Set Active </w:t>
            </w:r>
            <w:r>
              <w:rPr>
                <w:rFonts w:cs="Arial"/>
              </w:rPr>
              <w:t>when the ANC server</w:t>
            </w:r>
            <w:r w:rsidRPr="00F05BF7">
              <w:rPr>
                <w:rFonts w:cs="Arial"/>
              </w:rPr>
              <w:t xml:space="preserve"> is producing a cancellation or enhancement signal and its output is active</w:t>
            </w:r>
          </w:p>
        </w:tc>
      </w:tr>
    </w:tbl>
    <w:p w14:paraId="06B53D96" w14:textId="77777777" w:rsidR="001A59D5" w:rsidRDefault="00FB255D" w:rsidP="00500605"/>
    <w:p w14:paraId="72085431" w14:textId="77777777" w:rsidR="00406F39" w:rsidRDefault="00FB255D" w:rsidP="008B11E9">
      <w:pPr>
        <w:pStyle w:val="Heading4"/>
      </w:pPr>
      <w:r w:rsidRPr="00B9479B">
        <w:t>MD-REQ-273747/A-</w:t>
      </w:r>
      <w:proofErr w:type="spellStart"/>
      <w:r w:rsidRPr="00B9479B">
        <w:t>PwPckTq_D_Stat</w:t>
      </w:r>
      <w:proofErr w:type="spellEnd"/>
    </w:p>
    <w:p w14:paraId="4492DE8D" w14:textId="77777777" w:rsidR="00500605" w:rsidRDefault="00FB255D" w:rsidP="00500605">
      <w:r w:rsidRPr="001A59D5">
        <w:rPr>
          <w:b/>
        </w:rPr>
        <w:t>Message Type</w:t>
      </w:r>
      <w:r>
        <w:t>: Status</w:t>
      </w:r>
    </w:p>
    <w:p w14:paraId="51709FB6" w14:textId="77777777" w:rsidR="003E6AEB" w:rsidRPr="0009778C" w:rsidRDefault="00FB255D" w:rsidP="00500605">
      <w:pPr>
        <w:rPr>
          <w:rFonts w:cs="Arial"/>
        </w:rPr>
      </w:pPr>
    </w:p>
    <w:p w14:paraId="68ABF6CF" w14:textId="77777777" w:rsidR="0009778C" w:rsidRPr="0009778C" w:rsidRDefault="00FB255D" w:rsidP="0009778C">
      <w:pPr>
        <w:spacing w:line="276" w:lineRule="auto"/>
        <w:rPr>
          <w:rFonts w:cs="Arial"/>
        </w:rPr>
      </w:pPr>
      <w:r w:rsidRPr="0009778C">
        <w:rPr>
          <w:rFonts w:eastAsia="MS Mincho" w:cs="Arial"/>
        </w:rPr>
        <w:t xml:space="preserve">Signal sent to the Infotainment System indicating the </w:t>
      </w:r>
      <w:r w:rsidRPr="0009778C">
        <w:rPr>
          <w:rFonts w:eastAsia="MS Mincho" w:cs="Arial"/>
        </w:rPr>
        <w:t>engine torque status</w:t>
      </w:r>
    </w:p>
    <w:p w14:paraId="28286068" w14:textId="77777777" w:rsidR="001A59D5" w:rsidRPr="0009778C"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9778C" w14:paraId="1AC72B1B"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30073D44" w14:textId="77777777" w:rsidR="00820369" w:rsidRPr="0009778C" w:rsidRDefault="00FB255D" w:rsidP="003F3392">
            <w:pPr>
              <w:spacing w:line="276" w:lineRule="auto"/>
              <w:rPr>
                <w:rFonts w:cs="Arial"/>
                <w:b/>
              </w:rPr>
            </w:pPr>
            <w:r w:rsidRPr="0009778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0C6181F" w14:textId="77777777" w:rsidR="00820369" w:rsidRPr="0009778C" w:rsidRDefault="00FB255D" w:rsidP="003F3392">
            <w:pPr>
              <w:spacing w:line="276" w:lineRule="auto"/>
              <w:rPr>
                <w:rFonts w:cs="Arial"/>
                <w:b/>
              </w:rPr>
            </w:pPr>
            <w:r w:rsidRPr="0009778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A981C80" w14:textId="77777777" w:rsidR="00820369" w:rsidRPr="0009778C" w:rsidRDefault="00FB255D" w:rsidP="003F3392">
            <w:pPr>
              <w:spacing w:line="276" w:lineRule="auto"/>
              <w:rPr>
                <w:rFonts w:cs="Arial"/>
                <w:b/>
              </w:rPr>
            </w:pPr>
            <w:r w:rsidRPr="0009778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688A4007" w14:textId="77777777" w:rsidR="00820369" w:rsidRPr="0009778C" w:rsidRDefault="00FB255D" w:rsidP="008F5CBB">
            <w:pPr>
              <w:spacing w:line="276" w:lineRule="auto"/>
              <w:rPr>
                <w:rFonts w:cs="Arial"/>
                <w:b/>
              </w:rPr>
            </w:pPr>
            <w:r w:rsidRPr="0009778C">
              <w:rPr>
                <w:rFonts w:cs="Arial"/>
                <w:b/>
              </w:rPr>
              <w:t>Description</w:t>
            </w:r>
          </w:p>
        </w:tc>
      </w:tr>
      <w:tr w:rsidR="00820369" w:rsidRPr="0009778C" w14:paraId="31B0ECFD" w14:textId="77777777" w:rsidTr="008F5CBB">
        <w:trPr>
          <w:jc w:val="center"/>
        </w:trPr>
        <w:tc>
          <w:tcPr>
            <w:tcW w:w="2234" w:type="dxa"/>
            <w:vMerge w:val="restart"/>
            <w:tcBorders>
              <w:top w:val="single" w:sz="4" w:space="0" w:color="auto"/>
              <w:left w:val="single" w:sz="4" w:space="0" w:color="auto"/>
              <w:right w:val="single" w:sz="4" w:space="0" w:color="auto"/>
            </w:tcBorders>
          </w:tcPr>
          <w:p w14:paraId="65CD6720" w14:textId="77777777" w:rsidR="00820369" w:rsidRPr="0009778C" w:rsidRDefault="00FB255D" w:rsidP="003F3392">
            <w:pPr>
              <w:spacing w:line="276" w:lineRule="auto"/>
              <w:rPr>
                <w:rFonts w:cs="Arial"/>
              </w:rPr>
            </w:pPr>
            <w:proofErr w:type="spellStart"/>
            <w:r w:rsidRPr="0009778C">
              <w:rPr>
                <w:rFonts w:eastAsia="MS Mincho" w:cs="Arial"/>
              </w:rPr>
              <w:t>PwPckTq_D_Stat</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13FA18EF" w14:textId="77777777" w:rsidR="00820369" w:rsidRPr="0009778C" w:rsidRDefault="00FB255D" w:rsidP="0009778C">
            <w:pPr>
              <w:autoSpaceDE w:val="0"/>
              <w:autoSpaceDN w:val="0"/>
              <w:adjustRightInd w:val="0"/>
              <w:rPr>
                <w:rFonts w:eastAsia="MS Mincho" w:cs="Arial"/>
              </w:rPr>
            </w:pPr>
            <w:r w:rsidRPr="0009778C">
              <w:rPr>
                <w:rFonts w:eastAsia="MS Mincho" w:cs="Arial"/>
              </w:rPr>
              <w:t xml:space="preserve">Off </w:t>
            </w:r>
            <w:proofErr w:type="spellStart"/>
            <w:r w:rsidRPr="0009778C">
              <w:rPr>
                <w:rFonts w:eastAsia="MS Mincho" w:cs="Arial"/>
              </w:rPr>
              <w:t>Tq</w:t>
            </w:r>
            <w:proofErr w:type="spellEnd"/>
            <w:r w:rsidRPr="0009778C">
              <w:rPr>
                <w:rFonts w:eastAsia="MS Mincho" w:cs="Arial"/>
              </w:rPr>
              <w:t xml:space="preserve"> Not Available</w:t>
            </w:r>
          </w:p>
        </w:tc>
        <w:tc>
          <w:tcPr>
            <w:tcW w:w="900" w:type="dxa"/>
            <w:tcBorders>
              <w:top w:val="single" w:sz="4" w:space="0" w:color="auto"/>
              <w:left w:val="single" w:sz="4" w:space="0" w:color="auto"/>
              <w:bottom w:val="single" w:sz="4" w:space="0" w:color="auto"/>
              <w:right w:val="single" w:sz="4" w:space="0" w:color="auto"/>
            </w:tcBorders>
            <w:hideMark/>
          </w:tcPr>
          <w:p w14:paraId="7C9B4849" w14:textId="77777777" w:rsidR="00820369" w:rsidRPr="0009778C" w:rsidRDefault="00FB255D" w:rsidP="003F3392">
            <w:pPr>
              <w:spacing w:line="276" w:lineRule="auto"/>
              <w:rPr>
                <w:rFonts w:cs="Arial"/>
              </w:rPr>
            </w:pPr>
            <w:r w:rsidRPr="0009778C">
              <w:rPr>
                <w:rFonts w:cs="Arial"/>
              </w:rPr>
              <w:t>0x0</w:t>
            </w:r>
          </w:p>
        </w:tc>
        <w:tc>
          <w:tcPr>
            <w:tcW w:w="4056" w:type="dxa"/>
            <w:tcBorders>
              <w:top w:val="single" w:sz="4" w:space="0" w:color="auto"/>
              <w:left w:val="single" w:sz="4" w:space="0" w:color="auto"/>
              <w:right w:val="single" w:sz="4" w:space="0" w:color="auto"/>
            </w:tcBorders>
            <w:vAlign w:val="center"/>
            <w:hideMark/>
          </w:tcPr>
          <w:p w14:paraId="6C3112F3" w14:textId="77777777" w:rsidR="00820369" w:rsidRPr="0009778C" w:rsidRDefault="00FB255D" w:rsidP="003F3392">
            <w:pPr>
              <w:autoSpaceDE w:val="0"/>
              <w:autoSpaceDN w:val="0"/>
              <w:adjustRightInd w:val="0"/>
              <w:rPr>
                <w:rFonts w:cs="Arial"/>
              </w:rPr>
            </w:pPr>
          </w:p>
        </w:tc>
      </w:tr>
      <w:tr w:rsidR="00820369" w14:paraId="538E2788" w14:textId="77777777" w:rsidTr="008F5CBB">
        <w:trPr>
          <w:jc w:val="center"/>
        </w:trPr>
        <w:tc>
          <w:tcPr>
            <w:tcW w:w="2234" w:type="dxa"/>
            <w:vMerge/>
            <w:tcBorders>
              <w:left w:val="single" w:sz="4" w:space="0" w:color="auto"/>
              <w:right w:val="single" w:sz="4" w:space="0" w:color="auto"/>
            </w:tcBorders>
          </w:tcPr>
          <w:p w14:paraId="6B80715C"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989D341" w14:textId="77777777" w:rsidR="00820369" w:rsidRPr="0009778C" w:rsidRDefault="00FB255D" w:rsidP="003F3392">
            <w:pPr>
              <w:spacing w:line="276" w:lineRule="auto"/>
              <w:rPr>
                <w:rFonts w:cs="Arial"/>
              </w:rPr>
            </w:pPr>
            <w:r w:rsidRPr="0009778C">
              <w:rPr>
                <w:rFonts w:eastAsia="MS Mincho" w:cs="Arial"/>
              </w:rPr>
              <w:t xml:space="preserve">On </w:t>
            </w:r>
            <w:proofErr w:type="spellStart"/>
            <w:r w:rsidRPr="0009778C">
              <w:rPr>
                <w:rFonts w:eastAsia="MS Mincho" w:cs="Arial"/>
              </w:rPr>
              <w:t>Tq</w:t>
            </w:r>
            <w:proofErr w:type="spellEnd"/>
            <w:r w:rsidRPr="0009778C">
              <w:rPr>
                <w:rFonts w:eastAsia="MS Mincho" w:cs="Arial"/>
              </w:rPr>
              <w:t xml:space="preserve"> Not Available</w:t>
            </w:r>
          </w:p>
        </w:tc>
        <w:tc>
          <w:tcPr>
            <w:tcW w:w="900" w:type="dxa"/>
            <w:tcBorders>
              <w:top w:val="single" w:sz="4" w:space="0" w:color="auto"/>
              <w:left w:val="single" w:sz="4" w:space="0" w:color="auto"/>
              <w:bottom w:val="single" w:sz="4" w:space="0" w:color="auto"/>
              <w:right w:val="single" w:sz="4" w:space="0" w:color="auto"/>
            </w:tcBorders>
          </w:tcPr>
          <w:p w14:paraId="777A2FC3" w14:textId="77777777" w:rsidR="00820369"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2587532A" w14:textId="77777777" w:rsidR="00820369" w:rsidRPr="00C70078" w:rsidRDefault="00FB255D" w:rsidP="003F3392">
            <w:pPr>
              <w:spacing w:line="276" w:lineRule="auto"/>
              <w:rPr>
                <w:rFonts w:cs="Arial"/>
              </w:rPr>
            </w:pPr>
          </w:p>
        </w:tc>
      </w:tr>
      <w:tr w:rsidR="00820369" w14:paraId="470939CE" w14:textId="77777777" w:rsidTr="008F5CBB">
        <w:trPr>
          <w:jc w:val="center"/>
        </w:trPr>
        <w:tc>
          <w:tcPr>
            <w:tcW w:w="2234" w:type="dxa"/>
            <w:vMerge/>
            <w:tcBorders>
              <w:left w:val="single" w:sz="4" w:space="0" w:color="auto"/>
              <w:right w:val="single" w:sz="4" w:space="0" w:color="auto"/>
            </w:tcBorders>
          </w:tcPr>
          <w:p w14:paraId="0F8F6BDE" w14:textId="77777777" w:rsidR="00820369" w:rsidRPr="00C70078"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C29E6DD" w14:textId="77777777" w:rsidR="00820369" w:rsidRPr="0009778C" w:rsidRDefault="00FB255D" w:rsidP="0009778C">
            <w:pPr>
              <w:spacing w:line="276" w:lineRule="auto"/>
              <w:rPr>
                <w:rFonts w:cs="Arial"/>
              </w:rPr>
            </w:pPr>
            <w:proofErr w:type="spellStart"/>
            <w:r w:rsidRPr="0009778C">
              <w:rPr>
                <w:rFonts w:eastAsia="MS Mincho" w:cs="Arial"/>
              </w:rPr>
              <w:t>Strt</w:t>
            </w:r>
            <w:proofErr w:type="spellEnd"/>
            <w:r w:rsidRPr="0009778C">
              <w:rPr>
                <w:rFonts w:eastAsia="MS Mincho" w:cs="Arial"/>
              </w:rPr>
              <w:t xml:space="preserve"> In </w:t>
            </w:r>
            <w:proofErr w:type="spellStart"/>
            <w:r w:rsidRPr="0009778C">
              <w:rPr>
                <w:rFonts w:eastAsia="MS Mincho" w:cs="Arial"/>
              </w:rPr>
              <w:t>Prg</w:t>
            </w:r>
            <w:proofErr w:type="spellEnd"/>
            <w:r w:rsidRPr="0009778C">
              <w:rPr>
                <w:rFonts w:eastAsia="MS Mincho" w:cs="Arial"/>
              </w:rPr>
              <w:t xml:space="preserve"> No </w:t>
            </w:r>
            <w:proofErr w:type="spellStart"/>
            <w:r w:rsidRPr="0009778C">
              <w:rPr>
                <w:rFonts w:eastAsia="MS Mincho" w:cs="Arial"/>
              </w:rPr>
              <w:t>Tq</w:t>
            </w:r>
            <w:proofErr w:type="spellEnd"/>
          </w:p>
        </w:tc>
        <w:tc>
          <w:tcPr>
            <w:tcW w:w="900" w:type="dxa"/>
            <w:tcBorders>
              <w:top w:val="single" w:sz="4" w:space="0" w:color="auto"/>
              <w:left w:val="single" w:sz="4" w:space="0" w:color="auto"/>
              <w:bottom w:val="single" w:sz="4" w:space="0" w:color="auto"/>
              <w:right w:val="single" w:sz="4" w:space="0" w:color="auto"/>
            </w:tcBorders>
          </w:tcPr>
          <w:p w14:paraId="3E8A5D24" w14:textId="77777777" w:rsidR="00820369" w:rsidRPr="00C70078" w:rsidRDefault="00FB255D"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5D23F209" w14:textId="77777777" w:rsidR="00820369" w:rsidRPr="00C70078" w:rsidRDefault="00FB255D" w:rsidP="003F3392">
            <w:pPr>
              <w:spacing w:line="276" w:lineRule="auto"/>
              <w:rPr>
                <w:rFonts w:cs="Arial"/>
              </w:rPr>
            </w:pPr>
          </w:p>
        </w:tc>
      </w:tr>
      <w:tr w:rsidR="00820369" w14:paraId="08329119" w14:textId="77777777" w:rsidTr="008F5CBB">
        <w:trPr>
          <w:jc w:val="center"/>
        </w:trPr>
        <w:tc>
          <w:tcPr>
            <w:tcW w:w="2234" w:type="dxa"/>
            <w:vMerge/>
            <w:tcBorders>
              <w:left w:val="single" w:sz="4" w:space="0" w:color="auto"/>
              <w:right w:val="single" w:sz="4" w:space="0" w:color="auto"/>
            </w:tcBorders>
          </w:tcPr>
          <w:p w14:paraId="47FB7B50" w14:textId="77777777" w:rsidR="00820369"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5B67FFC" w14:textId="77777777" w:rsidR="00820369" w:rsidRPr="0009778C" w:rsidRDefault="00FB255D" w:rsidP="003E6AEB">
            <w:pPr>
              <w:spacing w:line="276" w:lineRule="auto"/>
              <w:rPr>
                <w:rFonts w:cs="Arial"/>
              </w:rPr>
            </w:pPr>
            <w:r w:rsidRPr="0009778C">
              <w:rPr>
                <w:rFonts w:eastAsia="MS Mincho" w:cs="Arial"/>
              </w:rPr>
              <w:t xml:space="preserve">On </w:t>
            </w:r>
            <w:proofErr w:type="spellStart"/>
            <w:r w:rsidRPr="0009778C">
              <w:rPr>
                <w:rFonts w:eastAsia="MS Mincho" w:cs="Arial"/>
              </w:rPr>
              <w:t>Tq</w:t>
            </w:r>
            <w:proofErr w:type="spellEnd"/>
            <w:r w:rsidRPr="0009778C">
              <w:rPr>
                <w:rFonts w:eastAsia="MS Mincho" w:cs="Arial"/>
              </w:rPr>
              <w:t xml:space="preserve"> Available</w:t>
            </w:r>
          </w:p>
        </w:tc>
        <w:tc>
          <w:tcPr>
            <w:tcW w:w="900" w:type="dxa"/>
            <w:tcBorders>
              <w:top w:val="single" w:sz="4" w:space="0" w:color="auto"/>
              <w:left w:val="single" w:sz="4" w:space="0" w:color="auto"/>
              <w:bottom w:val="single" w:sz="4" w:space="0" w:color="auto"/>
              <w:right w:val="single" w:sz="4" w:space="0" w:color="auto"/>
            </w:tcBorders>
          </w:tcPr>
          <w:p w14:paraId="1558AACF" w14:textId="77777777" w:rsidR="00820369" w:rsidRPr="00C70078" w:rsidRDefault="00FB255D"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059D8CE3" w14:textId="77777777" w:rsidR="00820369" w:rsidRPr="00C70078" w:rsidRDefault="00FB255D" w:rsidP="003F3392">
            <w:pPr>
              <w:spacing w:line="276" w:lineRule="auto"/>
              <w:rPr>
                <w:rFonts w:cs="Arial"/>
              </w:rPr>
            </w:pPr>
          </w:p>
        </w:tc>
      </w:tr>
    </w:tbl>
    <w:p w14:paraId="16F51B24" w14:textId="77777777" w:rsidR="001A59D5" w:rsidRDefault="00FB255D" w:rsidP="00500605"/>
    <w:p w14:paraId="541EEA40" w14:textId="77777777" w:rsidR="00406F39" w:rsidRDefault="00FB255D" w:rsidP="008B11E9">
      <w:pPr>
        <w:pStyle w:val="Heading4"/>
      </w:pPr>
      <w:r w:rsidRPr="00B9479B">
        <w:t>MD-REQ-273748/A-</w:t>
      </w:r>
      <w:proofErr w:type="spellStart"/>
      <w:r w:rsidRPr="00B9479B">
        <w:t>Eng_D_Stat</w:t>
      </w:r>
      <w:proofErr w:type="spellEnd"/>
    </w:p>
    <w:p w14:paraId="410D7F9A" w14:textId="77777777" w:rsidR="00500605" w:rsidRPr="00E22537" w:rsidRDefault="00FB255D" w:rsidP="00500605">
      <w:pPr>
        <w:rPr>
          <w:rFonts w:cs="Arial"/>
        </w:rPr>
      </w:pPr>
      <w:r w:rsidRPr="00E22537">
        <w:rPr>
          <w:rFonts w:cs="Arial"/>
          <w:b/>
        </w:rPr>
        <w:t>Message Type</w:t>
      </w:r>
      <w:r w:rsidRPr="00E22537">
        <w:rPr>
          <w:rFonts w:cs="Arial"/>
        </w:rPr>
        <w:t>: Status</w:t>
      </w:r>
    </w:p>
    <w:p w14:paraId="3DE5156E" w14:textId="77777777" w:rsidR="003E6AEB" w:rsidRPr="00E22537" w:rsidRDefault="00FB255D" w:rsidP="00500605">
      <w:pPr>
        <w:rPr>
          <w:rFonts w:cs="Arial"/>
        </w:rPr>
      </w:pPr>
    </w:p>
    <w:p w14:paraId="1873F8AD" w14:textId="77777777" w:rsidR="001A59D5" w:rsidRPr="00E22537" w:rsidRDefault="00FB255D" w:rsidP="00500605">
      <w:pPr>
        <w:rPr>
          <w:rFonts w:cs="Arial"/>
        </w:rPr>
      </w:pPr>
      <w:r w:rsidRPr="00E22537">
        <w:rPr>
          <w:rFonts w:cs="Arial"/>
        </w:rPr>
        <w:t>Signal indicating the engine status</w:t>
      </w:r>
    </w:p>
    <w:p w14:paraId="3417C4EA" w14:textId="77777777" w:rsidR="00E22537" w:rsidRPr="00E22537"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E22537" w14:paraId="61347620"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0EEA041A" w14:textId="77777777" w:rsidR="00820369" w:rsidRPr="00E22537" w:rsidRDefault="00FB255D" w:rsidP="003F3392">
            <w:pPr>
              <w:spacing w:line="276" w:lineRule="auto"/>
              <w:rPr>
                <w:rFonts w:cs="Arial"/>
                <w:b/>
              </w:rPr>
            </w:pPr>
            <w:r w:rsidRPr="00E2253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42AC0AAC" w14:textId="77777777" w:rsidR="00820369" w:rsidRPr="00E22537" w:rsidRDefault="00FB255D" w:rsidP="003F3392">
            <w:pPr>
              <w:spacing w:line="276" w:lineRule="auto"/>
              <w:rPr>
                <w:rFonts w:cs="Arial"/>
                <w:b/>
              </w:rPr>
            </w:pPr>
            <w:r w:rsidRPr="00E2253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D224F49" w14:textId="77777777" w:rsidR="00820369" w:rsidRPr="00E22537" w:rsidRDefault="00FB255D" w:rsidP="003F3392">
            <w:pPr>
              <w:spacing w:line="276" w:lineRule="auto"/>
              <w:rPr>
                <w:rFonts w:cs="Arial"/>
                <w:b/>
              </w:rPr>
            </w:pPr>
            <w:r w:rsidRPr="00E225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8488574" w14:textId="77777777" w:rsidR="00820369" w:rsidRPr="00E22537" w:rsidRDefault="00FB255D" w:rsidP="008F5CBB">
            <w:pPr>
              <w:spacing w:line="276" w:lineRule="auto"/>
              <w:rPr>
                <w:rFonts w:cs="Arial"/>
                <w:b/>
              </w:rPr>
            </w:pPr>
            <w:r w:rsidRPr="00E22537">
              <w:rPr>
                <w:rFonts w:cs="Arial"/>
                <w:b/>
              </w:rPr>
              <w:t>Description</w:t>
            </w:r>
          </w:p>
        </w:tc>
      </w:tr>
      <w:tr w:rsidR="00820369" w:rsidRPr="00E22537" w14:paraId="3E4F16E9" w14:textId="77777777" w:rsidTr="00E22537">
        <w:trPr>
          <w:jc w:val="center"/>
        </w:trPr>
        <w:tc>
          <w:tcPr>
            <w:tcW w:w="2234" w:type="dxa"/>
            <w:vMerge w:val="restart"/>
            <w:tcBorders>
              <w:top w:val="single" w:sz="4" w:space="0" w:color="auto"/>
              <w:left w:val="single" w:sz="4" w:space="0" w:color="auto"/>
              <w:right w:val="single" w:sz="4" w:space="0" w:color="auto"/>
            </w:tcBorders>
          </w:tcPr>
          <w:p w14:paraId="34A4924D" w14:textId="77777777" w:rsidR="00820369" w:rsidRPr="00E22537" w:rsidRDefault="00FB255D" w:rsidP="003F3392">
            <w:pPr>
              <w:spacing w:line="276" w:lineRule="auto"/>
              <w:rPr>
                <w:rFonts w:cs="Arial"/>
              </w:rPr>
            </w:pPr>
            <w:proofErr w:type="spellStart"/>
            <w:r w:rsidRPr="00E22537">
              <w:rPr>
                <w:rFonts w:cs="Arial"/>
              </w:rPr>
              <w:t>Eng_D_Stat</w:t>
            </w:r>
            <w:proofErr w:type="spellEnd"/>
          </w:p>
        </w:tc>
        <w:tc>
          <w:tcPr>
            <w:tcW w:w="2424" w:type="dxa"/>
            <w:tcBorders>
              <w:top w:val="single" w:sz="4" w:space="0" w:color="auto"/>
              <w:left w:val="single" w:sz="4" w:space="0" w:color="auto"/>
              <w:bottom w:val="single" w:sz="4" w:space="0" w:color="auto"/>
              <w:right w:val="single" w:sz="4" w:space="0" w:color="auto"/>
            </w:tcBorders>
          </w:tcPr>
          <w:p w14:paraId="288D644C" w14:textId="77777777" w:rsidR="00820369" w:rsidRPr="00E22537" w:rsidRDefault="00FB255D" w:rsidP="0009778C">
            <w:pPr>
              <w:autoSpaceDE w:val="0"/>
              <w:autoSpaceDN w:val="0"/>
              <w:adjustRightInd w:val="0"/>
              <w:rPr>
                <w:rFonts w:eastAsia="MS Mincho" w:cs="Arial"/>
              </w:rPr>
            </w:pPr>
            <w:proofErr w:type="spellStart"/>
            <w:r w:rsidRPr="00E22537">
              <w:rPr>
                <w:rFonts w:cs="Arial"/>
              </w:rPr>
              <w:t>EngOff</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534D86A8" w14:textId="77777777" w:rsidR="00820369" w:rsidRPr="00E22537" w:rsidRDefault="00FB255D" w:rsidP="003F3392">
            <w:pPr>
              <w:spacing w:line="276" w:lineRule="auto"/>
              <w:rPr>
                <w:rFonts w:cs="Arial"/>
              </w:rPr>
            </w:pPr>
            <w:r w:rsidRPr="00E22537">
              <w:rPr>
                <w:rFonts w:cs="Arial"/>
              </w:rPr>
              <w:t>0x0</w:t>
            </w:r>
          </w:p>
        </w:tc>
        <w:tc>
          <w:tcPr>
            <w:tcW w:w="4056" w:type="dxa"/>
            <w:tcBorders>
              <w:top w:val="single" w:sz="4" w:space="0" w:color="auto"/>
              <w:left w:val="single" w:sz="4" w:space="0" w:color="auto"/>
              <w:right w:val="single" w:sz="4" w:space="0" w:color="auto"/>
            </w:tcBorders>
            <w:vAlign w:val="center"/>
            <w:hideMark/>
          </w:tcPr>
          <w:p w14:paraId="6033CD12" w14:textId="77777777" w:rsidR="00820369" w:rsidRPr="00E22537" w:rsidRDefault="00FB255D" w:rsidP="003F3392">
            <w:pPr>
              <w:autoSpaceDE w:val="0"/>
              <w:autoSpaceDN w:val="0"/>
              <w:adjustRightInd w:val="0"/>
              <w:rPr>
                <w:rFonts w:cs="Arial"/>
              </w:rPr>
            </w:pPr>
          </w:p>
        </w:tc>
      </w:tr>
      <w:tr w:rsidR="00820369" w14:paraId="7924BDCD" w14:textId="77777777" w:rsidTr="008F5CBB">
        <w:trPr>
          <w:jc w:val="center"/>
        </w:trPr>
        <w:tc>
          <w:tcPr>
            <w:tcW w:w="2234" w:type="dxa"/>
            <w:vMerge/>
            <w:tcBorders>
              <w:left w:val="single" w:sz="4" w:space="0" w:color="auto"/>
              <w:right w:val="single" w:sz="4" w:space="0" w:color="auto"/>
            </w:tcBorders>
          </w:tcPr>
          <w:p w14:paraId="7B2ECDA5" w14:textId="77777777" w:rsidR="00820369" w:rsidRPr="00E22537"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D942D73" w14:textId="77777777" w:rsidR="00820369" w:rsidRPr="00E22537" w:rsidRDefault="00FB255D" w:rsidP="00E22537">
            <w:pPr>
              <w:spacing w:line="276" w:lineRule="auto"/>
              <w:rPr>
                <w:rFonts w:cs="Arial"/>
              </w:rPr>
            </w:pPr>
            <w:proofErr w:type="spellStart"/>
            <w:r w:rsidRPr="00E22537">
              <w:rPr>
                <w:rFonts w:cs="Arial"/>
              </w:rPr>
              <w:t>EngON</w:t>
            </w:r>
            <w:proofErr w:type="spellEnd"/>
          </w:p>
        </w:tc>
        <w:tc>
          <w:tcPr>
            <w:tcW w:w="900" w:type="dxa"/>
            <w:tcBorders>
              <w:top w:val="single" w:sz="4" w:space="0" w:color="auto"/>
              <w:left w:val="single" w:sz="4" w:space="0" w:color="auto"/>
              <w:bottom w:val="single" w:sz="4" w:space="0" w:color="auto"/>
              <w:right w:val="single" w:sz="4" w:space="0" w:color="auto"/>
            </w:tcBorders>
          </w:tcPr>
          <w:p w14:paraId="48A06E04" w14:textId="77777777" w:rsidR="00820369"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4DA9761B" w14:textId="77777777" w:rsidR="00820369" w:rsidRPr="00C70078" w:rsidRDefault="00FB255D" w:rsidP="003F3392">
            <w:pPr>
              <w:spacing w:line="276" w:lineRule="auto"/>
              <w:rPr>
                <w:rFonts w:cs="Arial"/>
              </w:rPr>
            </w:pPr>
          </w:p>
        </w:tc>
      </w:tr>
      <w:tr w:rsidR="00820369" w14:paraId="15BE9B0F" w14:textId="77777777" w:rsidTr="008F5CBB">
        <w:trPr>
          <w:jc w:val="center"/>
        </w:trPr>
        <w:tc>
          <w:tcPr>
            <w:tcW w:w="2234" w:type="dxa"/>
            <w:vMerge/>
            <w:tcBorders>
              <w:left w:val="single" w:sz="4" w:space="0" w:color="auto"/>
              <w:right w:val="single" w:sz="4" w:space="0" w:color="auto"/>
            </w:tcBorders>
          </w:tcPr>
          <w:p w14:paraId="11925311" w14:textId="77777777" w:rsidR="00820369" w:rsidRPr="00E22537"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58974BD" w14:textId="77777777" w:rsidR="00820369" w:rsidRPr="00E22537" w:rsidRDefault="00FB255D" w:rsidP="0009778C">
            <w:pPr>
              <w:spacing w:line="276" w:lineRule="auto"/>
              <w:rPr>
                <w:rFonts w:cs="Arial"/>
              </w:rPr>
            </w:pPr>
            <w:proofErr w:type="spellStart"/>
            <w:r w:rsidRPr="00E22537">
              <w:rPr>
                <w:rFonts w:cs="Arial"/>
              </w:rPr>
              <w:t>EngAutoStopped</w:t>
            </w:r>
            <w:proofErr w:type="spellEnd"/>
          </w:p>
        </w:tc>
        <w:tc>
          <w:tcPr>
            <w:tcW w:w="900" w:type="dxa"/>
            <w:tcBorders>
              <w:top w:val="single" w:sz="4" w:space="0" w:color="auto"/>
              <w:left w:val="single" w:sz="4" w:space="0" w:color="auto"/>
              <w:bottom w:val="single" w:sz="4" w:space="0" w:color="auto"/>
              <w:right w:val="single" w:sz="4" w:space="0" w:color="auto"/>
            </w:tcBorders>
          </w:tcPr>
          <w:p w14:paraId="75504E06" w14:textId="77777777" w:rsidR="00820369" w:rsidRPr="00C70078" w:rsidRDefault="00FB255D"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24CE3471" w14:textId="77777777" w:rsidR="00820369" w:rsidRPr="00C70078" w:rsidRDefault="00FB255D" w:rsidP="003F3392">
            <w:pPr>
              <w:spacing w:line="276" w:lineRule="auto"/>
              <w:rPr>
                <w:rFonts w:cs="Arial"/>
              </w:rPr>
            </w:pPr>
          </w:p>
        </w:tc>
      </w:tr>
      <w:tr w:rsidR="00820369" w14:paraId="1DBF405A" w14:textId="77777777" w:rsidTr="008F5CBB">
        <w:trPr>
          <w:jc w:val="center"/>
        </w:trPr>
        <w:tc>
          <w:tcPr>
            <w:tcW w:w="2234" w:type="dxa"/>
            <w:vMerge/>
            <w:tcBorders>
              <w:left w:val="single" w:sz="4" w:space="0" w:color="auto"/>
              <w:right w:val="single" w:sz="4" w:space="0" w:color="auto"/>
            </w:tcBorders>
          </w:tcPr>
          <w:p w14:paraId="4C4F5747" w14:textId="77777777" w:rsidR="00820369" w:rsidRPr="00E22537"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AD42DEA" w14:textId="77777777" w:rsidR="00820369" w:rsidRPr="00E22537" w:rsidRDefault="00FB255D" w:rsidP="003E6AEB">
            <w:pPr>
              <w:spacing w:line="276" w:lineRule="auto"/>
              <w:rPr>
                <w:rFonts w:cs="Arial"/>
              </w:rPr>
            </w:pPr>
            <w:proofErr w:type="spellStart"/>
            <w:r w:rsidRPr="00E22537">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14:paraId="58F22BCB" w14:textId="77777777" w:rsidR="00820369" w:rsidRPr="00C70078" w:rsidRDefault="00FB255D"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5D86F704" w14:textId="77777777" w:rsidR="00820369" w:rsidRPr="00C70078" w:rsidRDefault="00FB255D" w:rsidP="003F3392">
            <w:pPr>
              <w:spacing w:line="276" w:lineRule="auto"/>
              <w:rPr>
                <w:rFonts w:cs="Arial"/>
              </w:rPr>
            </w:pPr>
          </w:p>
        </w:tc>
      </w:tr>
    </w:tbl>
    <w:p w14:paraId="4D1485C0" w14:textId="77777777" w:rsidR="001A59D5" w:rsidRDefault="00FB255D" w:rsidP="00500605"/>
    <w:p w14:paraId="275BF46A" w14:textId="77777777" w:rsidR="00406F39" w:rsidRDefault="00FB255D" w:rsidP="008B11E9">
      <w:pPr>
        <w:pStyle w:val="Heading4"/>
      </w:pPr>
      <w:r w:rsidRPr="00B9479B">
        <w:t>MD-REQ-273749/A-</w:t>
      </w:r>
      <w:proofErr w:type="spellStart"/>
      <w:r w:rsidRPr="00B9479B">
        <w:t>Audio_AMP.St</w:t>
      </w:r>
      <w:proofErr w:type="spellEnd"/>
    </w:p>
    <w:p w14:paraId="0DBC3BEF" w14:textId="77777777" w:rsidR="00500605" w:rsidRPr="004024FC" w:rsidRDefault="00FB255D" w:rsidP="00500605">
      <w:pPr>
        <w:rPr>
          <w:rFonts w:cs="Arial"/>
        </w:rPr>
      </w:pPr>
      <w:r w:rsidRPr="004024FC">
        <w:rPr>
          <w:rFonts w:cs="Arial"/>
          <w:b/>
        </w:rPr>
        <w:t>Message Type</w:t>
      </w:r>
      <w:r w:rsidRPr="004024FC">
        <w:rPr>
          <w:rFonts w:cs="Arial"/>
        </w:rPr>
        <w:t>: Status</w:t>
      </w:r>
    </w:p>
    <w:p w14:paraId="095406DC" w14:textId="77777777" w:rsidR="003E6AEB" w:rsidRPr="004024FC" w:rsidRDefault="00FB255D" w:rsidP="00500605">
      <w:pPr>
        <w:rPr>
          <w:rFonts w:cs="Arial"/>
        </w:rPr>
      </w:pPr>
    </w:p>
    <w:p w14:paraId="7797E0E3" w14:textId="77777777" w:rsidR="00E22537" w:rsidRPr="004024FC" w:rsidRDefault="00FB255D" w:rsidP="00500605">
      <w:pPr>
        <w:rPr>
          <w:rFonts w:cs="Arial"/>
        </w:rPr>
      </w:pPr>
      <w:r w:rsidRPr="004024FC">
        <w:rPr>
          <w:rFonts w:cs="Arial"/>
        </w:rPr>
        <w:t>Power Mode signal sent by Audio Power Mode master to the modules producing audio in the infotainment system</w:t>
      </w:r>
    </w:p>
    <w:p w14:paraId="189B62CC" w14:textId="77777777" w:rsidR="004024FC" w:rsidRPr="004024FC"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4024FC" w14:paraId="15A4E165"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1C29E92E" w14:textId="77777777" w:rsidR="00820369" w:rsidRPr="004024FC" w:rsidRDefault="00FB255D" w:rsidP="003F3392">
            <w:pPr>
              <w:spacing w:line="276" w:lineRule="auto"/>
              <w:rPr>
                <w:rFonts w:cs="Arial"/>
                <w:b/>
              </w:rPr>
            </w:pPr>
            <w:r w:rsidRPr="004024F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0EE33E9D" w14:textId="77777777" w:rsidR="00820369" w:rsidRPr="004024FC" w:rsidRDefault="00FB255D" w:rsidP="003F3392">
            <w:pPr>
              <w:spacing w:line="276" w:lineRule="auto"/>
              <w:rPr>
                <w:rFonts w:cs="Arial"/>
                <w:b/>
              </w:rPr>
            </w:pPr>
            <w:r w:rsidRPr="004024F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EE5C9A7" w14:textId="77777777" w:rsidR="00820369" w:rsidRPr="004024FC" w:rsidRDefault="00FB255D" w:rsidP="003F3392">
            <w:pPr>
              <w:spacing w:line="276" w:lineRule="auto"/>
              <w:rPr>
                <w:rFonts w:cs="Arial"/>
                <w:b/>
              </w:rPr>
            </w:pPr>
            <w:r w:rsidRPr="004024F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1075E37D" w14:textId="77777777" w:rsidR="00820369" w:rsidRPr="004024FC" w:rsidRDefault="00FB255D" w:rsidP="008F5CBB">
            <w:pPr>
              <w:spacing w:line="276" w:lineRule="auto"/>
              <w:rPr>
                <w:rFonts w:cs="Arial"/>
                <w:b/>
              </w:rPr>
            </w:pPr>
            <w:r w:rsidRPr="004024FC">
              <w:rPr>
                <w:rFonts w:cs="Arial"/>
                <w:b/>
              </w:rPr>
              <w:t>Description</w:t>
            </w:r>
          </w:p>
        </w:tc>
      </w:tr>
      <w:tr w:rsidR="00820369" w:rsidRPr="004024FC" w14:paraId="597037A9" w14:textId="77777777" w:rsidTr="00E22537">
        <w:trPr>
          <w:jc w:val="center"/>
        </w:trPr>
        <w:tc>
          <w:tcPr>
            <w:tcW w:w="2234" w:type="dxa"/>
            <w:vMerge w:val="restart"/>
            <w:tcBorders>
              <w:top w:val="single" w:sz="4" w:space="0" w:color="auto"/>
              <w:left w:val="single" w:sz="4" w:space="0" w:color="auto"/>
              <w:right w:val="single" w:sz="4" w:space="0" w:color="auto"/>
            </w:tcBorders>
          </w:tcPr>
          <w:p w14:paraId="71678EE5" w14:textId="77777777" w:rsidR="00820369" w:rsidRPr="004024FC" w:rsidRDefault="00FB255D" w:rsidP="003F3392">
            <w:pPr>
              <w:spacing w:line="276" w:lineRule="auto"/>
              <w:rPr>
                <w:rFonts w:cs="Arial"/>
              </w:rPr>
            </w:pPr>
            <w:proofErr w:type="spellStart"/>
            <w:r w:rsidRPr="004024FC">
              <w:rPr>
                <w:rFonts w:cs="Arial"/>
              </w:rPr>
              <w:t>Audio_AMP.St</w:t>
            </w:r>
            <w:proofErr w:type="spellEnd"/>
          </w:p>
        </w:tc>
        <w:tc>
          <w:tcPr>
            <w:tcW w:w="2424" w:type="dxa"/>
            <w:tcBorders>
              <w:top w:val="single" w:sz="4" w:space="0" w:color="auto"/>
              <w:left w:val="single" w:sz="4" w:space="0" w:color="auto"/>
              <w:bottom w:val="single" w:sz="4" w:space="0" w:color="auto"/>
              <w:right w:val="single" w:sz="4" w:space="0" w:color="auto"/>
            </w:tcBorders>
          </w:tcPr>
          <w:p w14:paraId="2CE1D1AA" w14:textId="77777777" w:rsidR="00820369" w:rsidRPr="004024FC" w:rsidRDefault="00FB255D" w:rsidP="0009778C">
            <w:pPr>
              <w:autoSpaceDE w:val="0"/>
              <w:autoSpaceDN w:val="0"/>
              <w:adjustRightInd w:val="0"/>
              <w:rPr>
                <w:rFonts w:eastAsia="MS Mincho" w:cs="Arial"/>
              </w:rPr>
            </w:pPr>
            <w:proofErr w:type="spellStart"/>
            <w:r w:rsidRPr="004024FC">
              <w:rPr>
                <w:rFonts w:cs="Arial"/>
              </w:rPr>
              <w:t>NoDataExists</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6E3544F1" w14:textId="77777777" w:rsidR="00820369" w:rsidRPr="004024FC" w:rsidRDefault="00FB255D" w:rsidP="003F3392">
            <w:pPr>
              <w:spacing w:line="276" w:lineRule="auto"/>
              <w:rPr>
                <w:rFonts w:cs="Arial"/>
              </w:rPr>
            </w:pPr>
            <w:r w:rsidRPr="004024FC">
              <w:rPr>
                <w:rFonts w:cs="Arial"/>
              </w:rPr>
              <w:t>0x0</w:t>
            </w:r>
          </w:p>
        </w:tc>
        <w:tc>
          <w:tcPr>
            <w:tcW w:w="4056" w:type="dxa"/>
            <w:tcBorders>
              <w:top w:val="single" w:sz="4" w:space="0" w:color="auto"/>
              <w:left w:val="single" w:sz="4" w:space="0" w:color="auto"/>
              <w:right w:val="single" w:sz="4" w:space="0" w:color="auto"/>
            </w:tcBorders>
            <w:vAlign w:val="center"/>
            <w:hideMark/>
          </w:tcPr>
          <w:p w14:paraId="0CA2B7C2" w14:textId="77777777" w:rsidR="00820369" w:rsidRPr="004024FC" w:rsidRDefault="00FB255D" w:rsidP="003F3392">
            <w:pPr>
              <w:autoSpaceDE w:val="0"/>
              <w:autoSpaceDN w:val="0"/>
              <w:adjustRightInd w:val="0"/>
              <w:rPr>
                <w:rFonts w:cs="Arial"/>
              </w:rPr>
            </w:pPr>
          </w:p>
        </w:tc>
      </w:tr>
      <w:tr w:rsidR="00820369" w:rsidRPr="004024FC" w14:paraId="224ADE80" w14:textId="77777777" w:rsidTr="008F5CBB">
        <w:trPr>
          <w:jc w:val="center"/>
        </w:trPr>
        <w:tc>
          <w:tcPr>
            <w:tcW w:w="2234" w:type="dxa"/>
            <w:vMerge/>
            <w:tcBorders>
              <w:left w:val="single" w:sz="4" w:space="0" w:color="auto"/>
              <w:right w:val="single" w:sz="4" w:space="0" w:color="auto"/>
            </w:tcBorders>
          </w:tcPr>
          <w:p w14:paraId="41143259" w14:textId="77777777" w:rsidR="00820369" w:rsidRPr="004024FC"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EDC6603" w14:textId="77777777" w:rsidR="00820369" w:rsidRPr="004024FC" w:rsidRDefault="00FB255D" w:rsidP="004024FC">
            <w:pPr>
              <w:rPr>
                <w:rFonts w:cs="Arial"/>
              </w:rPr>
            </w:pPr>
            <w:r w:rsidRPr="004024FC">
              <w:rPr>
                <w:rFonts w:cs="Arial"/>
              </w:rPr>
              <w:t>OFF (no audio)</w:t>
            </w:r>
          </w:p>
        </w:tc>
        <w:tc>
          <w:tcPr>
            <w:tcW w:w="900" w:type="dxa"/>
            <w:tcBorders>
              <w:top w:val="single" w:sz="4" w:space="0" w:color="auto"/>
              <w:left w:val="single" w:sz="4" w:space="0" w:color="auto"/>
              <w:bottom w:val="single" w:sz="4" w:space="0" w:color="auto"/>
              <w:right w:val="single" w:sz="4" w:space="0" w:color="auto"/>
            </w:tcBorders>
          </w:tcPr>
          <w:p w14:paraId="28424739" w14:textId="77777777" w:rsidR="00820369" w:rsidRPr="004024FC" w:rsidRDefault="00FB255D" w:rsidP="003F3392">
            <w:pPr>
              <w:spacing w:line="276" w:lineRule="auto"/>
              <w:rPr>
                <w:rFonts w:cs="Arial"/>
              </w:rPr>
            </w:pPr>
            <w:r w:rsidRPr="004024FC">
              <w:rPr>
                <w:rFonts w:cs="Arial"/>
              </w:rPr>
              <w:t>0x1</w:t>
            </w:r>
          </w:p>
        </w:tc>
        <w:tc>
          <w:tcPr>
            <w:tcW w:w="4056" w:type="dxa"/>
            <w:tcBorders>
              <w:left w:val="single" w:sz="4" w:space="0" w:color="auto"/>
              <w:right w:val="single" w:sz="4" w:space="0" w:color="auto"/>
            </w:tcBorders>
          </w:tcPr>
          <w:p w14:paraId="11B33026" w14:textId="77777777" w:rsidR="00820369" w:rsidRPr="004024FC" w:rsidRDefault="00FB255D" w:rsidP="003F3392">
            <w:pPr>
              <w:spacing w:line="276" w:lineRule="auto"/>
              <w:rPr>
                <w:rFonts w:cs="Arial"/>
              </w:rPr>
            </w:pPr>
          </w:p>
        </w:tc>
      </w:tr>
      <w:tr w:rsidR="00820369" w:rsidRPr="004024FC" w14:paraId="19566E28" w14:textId="77777777" w:rsidTr="008F5CBB">
        <w:trPr>
          <w:jc w:val="center"/>
        </w:trPr>
        <w:tc>
          <w:tcPr>
            <w:tcW w:w="2234" w:type="dxa"/>
            <w:vMerge/>
            <w:tcBorders>
              <w:left w:val="single" w:sz="4" w:space="0" w:color="auto"/>
              <w:right w:val="single" w:sz="4" w:space="0" w:color="auto"/>
            </w:tcBorders>
          </w:tcPr>
          <w:p w14:paraId="2D468CEC" w14:textId="77777777" w:rsidR="00820369" w:rsidRPr="004024FC"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6990AF6" w14:textId="77777777" w:rsidR="00820369" w:rsidRPr="004024FC" w:rsidRDefault="00FB255D" w:rsidP="0009778C">
            <w:pPr>
              <w:spacing w:line="276" w:lineRule="auto"/>
              <w:rPr>
                <w:rFonts w:cs="Arial"/>
              </w:rPr>
            </w:pPr>
            <w:proofErr w:type="spellStart"/>
            <w:r w:rsidRPr="004024FC">
              <w:rPr>
                <w:rFonts w:cs="Arial"/>
              </w:rPr>
              <w:t>Partial_AMP_Audio</w:t>
            </w:r>
            <w:proofErr w:type="spellEnd"/>
          </w:p>
        </w:tc>
        <w:tc>
          <w:tcPr>
            <w:tcW w:w="900" w:type="dxa"/>
            <w:tcBorders>
              <w:top w:val="single" w:sz="4" w:space="0" w:color="auto"/>
              <w:left w:val="single" w:sz="4" w:space="0" w:color="auto"/>
              <w:bottom w:val="single" w:sz="4" w:space="0" w:color="auto"/>
              <w:right w:val="single" w:sz="4" w:space="0" w:color="auto"/>
            </w:tcBorders>
          </w:tcPr>
          <w:p w14:paraId="38462EF3" w14:textId="77777777" w:rsidR="00820369" w:rsidRPr="004024FC" w:rsidRDefault="00FB255D" w:rsidP="003F3392">
            <w:pPr>
              <w:spacing w:line="276" w:lineRule="auto"/>
              <w:rPr>
                <w:rFonts w:cs="Arial"/>
              </w:rPr>
            </w:pPr>
            <w:r w:rsidRPr="004024FC">
              <w:rPr>
                <w:rFonts w:cs="Arial"/>
              </w:rPr>
              <w:t>0x2</w:t>
            </w:r>
          </w:p>
        </w:tc>
        <w:tc>
          <w:tcPr>
            <w:tcW w:w="4056" w:type="dxa"/>
            <w:tcBorders>
              <w:left w:val="single" w:sz="4" w:space="0" w:color="auto"/>
              <w:right w:val="single" w:sz="4" w:space="0" w:color="auto"/>
            </w:tcBorders>
          </w:tcPr>
          <w:p w14:paraId="7783E0DD" w14:textId="77777777" w:rsidR="00820369" w:rsidRPr="004024FC" w:rsidRDefault="00FB255D" w:rsidP="003F3392">
            <w:pPr>
              <w:spacing w:line="276" w:lineRule="auto"/>
              <w:rPr>
                <w:rFonts w:cs="Arial"/>
              </w:rPr>
            </w:pPr>
          </w:p>
        </w:tc>
      </w:tr>
      <w:tr w:rsidR="00820369" w:rsidRPr="004024FC" w14:paraId="6CD7985C" w14:textId="77777777" w:rsidTr="008F5CBB">
        <w:trPr>
          <w:jc w:val="center"/>
        </w:trPr>
        <w:tc>
          <w:tcPr>
            <w:tcW w:w="2234" w:type="dxa"/>
            <w:vMerge/>
            <w:tcBorders>
              <w:left w:val="single" w:sz="4" w:space="0" w:color="auto"/>
              <w:right w:val="single" w:sz="4" w:space="0" w:color="auto"/>
            </w:tcBorders>
          </w:tcPr>
          <w:p w14:paraId="23CCAF5A" w14:textId="77777777" w:rsidR="00820369" w:rsidRPr="004024FC"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E6FD9B9" w14:textId="77777777" w:rsidR="00820369" w:rsidRPr="004024FC" w:rsidRDefault="00FB255D" w:rsidP="003E6AEB">
            <w:pPr>
              <w:spacing w:line="276" w:lineRule="auto"/>
              <w:rPr>
                <w:rFonts w:cs="Arial"/>
              </w:rPr>
            </w:pPr>
            <w:r w:rsidRPr="004024FC">
              <w:rPr>
                <w:rFonts w:cs="Arial"/>
              </w:rPr>
              <w:t>ON (all speakers)</w:t>
            </w:r>
          </w:p>
        </w:tc>
        <w:tc>
          <w:tcPr>
            <w:tcW w:w="900" w:type="dxa"/>
            <w:tcBorders>
              <w:top w:val="single" w:sz="4" w:space="0" w:color="auto"/>
              <w:left w:val="single" w:sz="4" w:space="0" w:color="auto"/>
              <w:bottom w:val="single" w:sz="4" w:space="0" w:color="auto"/>
              <w:right w:val="single" w:sz="4" w:space="0" w:color="auto"/>
            </w:tcBorders>
          </w:tcPr>
          <w:p w14:paraId="240079BB" w14:textId="77777777" w:rsidR="00820369" w:rsidRPr="004024FC" w:rsidRDefault="00FB255D" w:rsidP="003F3392">
            <w:pPr>
              <w:spacing w:line="276" w:lineRule="auto"/>
              <w:rPr>
                <w:rFonts w:cs="Arial"/>
              </w:rPr>
            </w:pPr>
            <w:r w:rsidRPr="004024FC">
              <w:rPr>
                <w:rFonts w:cs="Arial"/>
              </w:rPr>
              <w:t>0x3</w:t>
            </w:r>
          </w:p>
        </w:tc>
        <w:tc>
          <w:tcPr>
            <w:tcW w:w="4056" w:type="dxa"/>
            <w:tcBorders>
              <w:left w:val="single" w:sz="4" w:space="0" w:color="auto"/>
              <w:right w:val="single" w:sz="4" w:space="0" w:color="auto"/>
            </w:tcBorders>
          </w:tcPr>
          <w:p w14:paraId="414AC796" w14:textId="77777777" w:rsidR="00820369" w:rsidRPr="004024FC" w:rsidRDefault="00FB255D" w:rsidP="003F3392">
            <w:pPr>
              <w:spacing w:line="276" w:lineRule="auto"/>
              <w:rPr>
                <w:rFonts w:cs="Arial"/>
              </w:rPr>
            </w:pPr>
          </w:p>
        </w:tc>
      </w:tr>
    </w:tbl>
    <w:p w14:paraId="25FCFD94" w14:textId="77777777" w:rsidR="001A59D5" w:rsidRPr="004024FC" w:rsidRDefault="00FB255D" w:rsidP="00500605">
      <w:pPr>
        <w:rPr>
          <w:rFonts w:cs="Arial"/>
        </w:rPr>
      </w:pPr>
    </w:p>
    <w:p w14:paraId="7598EFDA" w14:textId="77777777" w:rsidR="00406F39" w:rsidRDefault="00FB255D" w:rsidP="008B11E9">
      <w:pPr>
        <w:pStyle w:val="Heading4"/>
      </w:pPr>
      <w:r w:rsidRPr="00B9479B">
        <w:t>MD-REQ-273750/A-</w:t>
      </w:r>
      <w:proofErr w:type="spellStart"/>
      <w:r w:rsidRPr="00B9479B">
        <w:t>Ignition_Status</w:t>
      </w:r>
      <w:proofErr w:type="spellEnd"/>
    </w:p>
    <w:p w14:paraId="07367D47" w14:textId="77777777" w:rsidR="00500605" w:rsidRPr="0075587D" w:rsidRDefault="00FB255D" w:rsidP="00500605">
      <w:pPr>
        <w:rPr>
          <w:rFonts w:cs="Arial"/>
        </w:rPr>
      </w:pPr>
      <w:r w:rsidRPr="0075587D">
        <w:rPr>
          <w:rFonts w:cs="Arial"/>
          <w:b/>
        </w:rPr>
        <w:t>Message Type</w:t>
      </w:r>
      <w:r w:rsidRPr="0075587D">
        <w:rPr>
          <w:rFonts w:cs="Arial"/>
        </w:rPr>
        <w:t>: Status</w:t>
      </w:r>
    </w:p>
    <w:p w14:paraId="5070C2AA" w14:textId="77777777" w:rsidR="003E6AEB" w:rsidRPr="0075587D" w:rsidRDefault="00FB255D" w:rsidP="00500605">
      <w:pPr>
        <w:rPr>
          <w:rFonts w:cs="Arial"/>
        </w:rPr>
      </w:pPr>
    </w:p>
    <w:p w14:paraId="10E8E49A" w14:textId="77777777" w:rsidR="004024FC" w:rsidRPr="0075587D" w:rsidRDefault="00FB255D" w:rsidP="00500605">
      <w:pPr>
        <w:rPr>
          <w:rFonts w:cs="Arial"/>
        </w:rPr>
      </w:pPr>
      <w:r w:rsidRPr="0075587D">
        <w:rPr>
          <w:rFonts w:cs="Arial"/>
        </w:rPr>
        <w:t xml:space="preserve">Signal sent to the infotainment system indicating the </w:t>
      </w:r>
      <w:r w:rsidRPr="0075587D">
        <w:rPr>
          <w:rFonts w:cs="Arial"/>
        </w:rPr>
        <w:t>ignition status of the vehicle</w:t>
      </w:r>
    </w:p>
    <w:p w14:paraId="5196B08D" w14:textId="77777777" w:rsidR="0075587D" w:rsidRPr="0075587D"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75587D" w14:paraId="4FFADB9B"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1CFFEB70" w14:textId="77777777" w:rsidR="00820369" w:rsidRPr="0075587D" w:rsidRDefault="00FB255D" w:rsidP="003F3392">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0F7F5D7" w14:textId="77777777" w:rsidR="00820369" w:rsidRPr="0075587D" w:rsidRDefault="00FB255D" w:rsidP="003F3392">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39EFDE3" w14:textId="77777777" w:rsidR="00820369" w:rsidRPr="0075587D" w:rsidRDefault="00FB255D" w:rsidP="003F3392">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657EE3ED" w14:textId="77777777" w:rsidR="00820369" w:rsidRPr="0075587D" w:rsidRDefault="00FB255D" w:rsidP="008F5CBB">
            <w:pPr>
              <w:spacing w:line="276" w:lineRule="auto"/>
              <w:rPr>
                <w:rFonts w:cs="Arial"/>
                <w:b/>
              </w:rPr>
            </w:pPr>
            <w:r w:rsidRPr="0075587D">
              <w:rPr>
                <w:rFonts w:cs="Arial"/>
                <w:b/>
              </w:rPr>
              <w:t>Description</w:t>
            </w:r>
          </w:p>
        </w:tc>
      </w:tr>
      <w:tr w:rsidR="00820369" w:rsidRPr="0075587D" w14:paraId="73A099DD" w14:textId="77777777" w:rsidTr="00E22537">
        <w:trPr>
          <w:jc w:val="center"/>
        </w:trPr>
        <w:tc>
          <w:tcPr>
            <w:tcW w:w="2234" w:type="dxa"/>
            <w:vMerge w:val="restart"/>
            <w:tcBorders>
              <w:top w:val="single" w:sz="4" w:space="0" w:color="auto"/>
              <w:left w:val="single" w:sz="4" w:space="0" w:color="auto"/>
              <w:right w:val="single" w:sz="4" w:space="0" w:color="auto"/>
            </w:tcBorders>
          </w:tcPr>
          <w:p w14:paraId="65C7A159" w14:textId="77777777" w:rsidR="00820369" w:rsidRPr="0075587D" w:rsidRDefault="00FB255D" w:rsidP="003F3392">
            <w:pPr>
              <w:spacing w:line="276" w:lineRule="auto"/>
              <w:rPr>
                <w:rFonts w:cs="Arial"/>
              </w:rPr>
            </w:pPr>
            <w:proofErr w:type="spellStart"/>
            <w:r w:rsidRPr="0075587D">
              <w:rPr>
                <w:rFonts w:cs="Arial"/>
              </w:rPr>
              <w:t>Ignition_Status</w:t>
            </w:r>
            <w:proofErr w:type="spellEnd"/>
          </w:p>
        </w:tc>
        <w:tc>
          <w:tcPr>
            <w:tcW w:w="2424" w:type="dxa"/>
            <w:tcBorders>
              <w:top w:val="single" w:sz="4" w:space="0" w:color="auto"/>
              <w:left w:val="single" w:sz="4" w:space="0" w:color="auto"/>
              <w:bottom w:val="single" w:sz="4" w:space="0" w:color="auto"/>
              <w:right w:val="single" w:sz="4" w:space="0" w:color="auto"/>
            </w:tcBorders>
          </w:tcPr>
          <w:p w14:paraId="3685BD95" w14:textId="77777777" w:rsidR="00820369" w:rsidRPr="0075587D" w:rsidRDefault="00FB255D" w:rsidP="0009778C">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43C6C655" w14:textId="77777777" w:rsidR="00820369" w:rsidRPr="0075587D" w:rsidRDefault="00FB255D" w:rsidP="003F3392">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3BB3967A" w14:textId="77777777" w:rsidR="00820369" w:rsidRPr="0075587D" w:rsidRDefault="00FB255D" w:rsidP="003F3392">
            <w:pPr>
              <w:autoSpaceDE w:val="0"/>
              <w:autoSpaceDN w:val="0"/>
              <w:adjustRightInd w:val="0"/>
              <w:rPr>
                <w:rFonts w:cs="Arial"/>
              </w:rPr>
            </w:pPr>
          </w:p>
        </w:tc>
      </w:tr>
      <w:tr w:rsidR="00820369" w:rsidRPr="0075587D" w14:paraId="56DD6D44" w14:textId="77777777" w:rsidTr="008F5CBB">
        <w:trPr>
          <w:jc w:val="center"/>
        </w:trPr>
        <w:tc>
          <w:tcPr>
            <w:tcW w:w="2234" w:type="dxa"/>
            <w:vMerge/>
            <w:tcBorders>
              <w:left w:val="single" w:sz="4" w:space="0" w:color="auto"/>
              <w:right w:val="single" w:sz="4" w:space="0" w:color="auto"/>
            </w:tcBorders>
          </w:tcPr>
          <w:p w14:paraId="733BA16D" w14:textId="77777777" w:rsidR="00820369" w:rsidRPr="0075587D"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1ACD366" w14:textId="77777777" w:rsidR="00820369" w:rsidRPr="0075587D" w:rsidRDefault="00FB255D" w:rsidP="004024FC">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6E36D32F" w14:textId="77777777" w:rsidR="00820369" w:rsidRPr="0075587D" w:rsidRDefault="00FB255D" w:rsidP="003F3392">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485097D4" w14:textId="77777777" w:rsidR="00820369" w:rsidRPr="0075587D" w:rsidRDefault="00FB255D" w:rsidP="003F3392">
            <w:pPr>
              <w:spacing w:line="276" w:lineRule="auto"/>
              <w:rPr>
                <w:rFonts w:cs="Arial"/>
              </w:rPr>
            </w:pPr>
          </w:p>
        </w:tc>
      </w:tr>
      <w:tr w:rsidR="00820369" w:rsidRPr="0075587D" w14:paraId="58A0B078" w14:textId="77777777" w:rsidTr="008F5CBB">
        <w:trPr>
          <w:jc w:val="center"/>
        </w:trPr>
        <w:tc>
          <w:tcPr>
            <w:tcW w:w="2234" w:type="dxa"/>
            <w:vMerge/>
            <w:tcBorders>
              <w:left w:val="single" w:sz="4" w:space="0" w:color="auto"/>
              <w:right w:val="single" w:sz="4" w:space="0" w:color="auto"/>
            </w:tcBorders>
          </w:tcPr>
          <w:p w14:paraId="07B5ADF6" w14:textId="77777777" w:rsidR="00820369" w:rsidRPr="0075587D"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FDF6B31" w14:textId="77777777" w:rsidR="00820369" w:rsidRPr="0075587D" w:rsidRDefault="00FB255D" w:rsidP="0009778C">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192012D1" w14:textId="77777777" w:rsidR="00820369" w:rsidRPr="0075587D" w:rsidRDefault="00FB255D" w:rsidP="003F3392">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7E7E917F" w14:textId="77777777" w:rsidR="00820369" w:rsidRPr="0075587D" w:rsidRDefault="00FB255D" w:rsidP="003F3392">
            <w:pPr>
              <w:spacing w:line="276" w:lineRule="auto"/>
              <w:rPr>
                <w:rFonts w:cs="Arial"/>
              </w:rPr>
            </w:pPr>
          </w:p>
        </w:tc>
      </w:tr>
      <w:tr w:rsidR="0075587D" w:rsidRPr="0075587D" w14:paraId="72BC6C5D" w14:textId="77777777" w:rsidTr="008F5CBB">
        <w:trPr>
          <w:jc w:val="center"/>
        </w:trPr>
        <w:tc>
          <w:tcPr>
            <w:tcW w:w="2234" w:type="dxa"/>
            <w:vMerge/>
            <w:tcBorders>
              <w:left w:val="single" w:sz="4" w:space="0" w:color="auto"/>
              <w:right w:val="single" w:sz="4" w:space="0" w:color="auto"/>
            </w:tcBorders>
          </w:tcPr>
          <w:p w14:paraId="279EC4D6" w14:textId="77777777" w:rsidR="0075587D" w:rsidRPr="0075587D"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0F20609" w14:textId="77777777" w:rsidR="0075587D" w:rsidRPr="0075587D" w:rsidRDefault="00FB255D" w:rsidP="0009778C">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2FDE34E7" w14:textId="77777777" w:rsidR="0075587D" w:rsidRPr="0075587D" w:rsidRDefault="00FB255D" w:rsidP="003F3392">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7AA04D25" w14:textId="77777777" w:rsidR="0075587D" w:rsidRPr="0075587D" w:rsidRDefault="00FB255D" w:rsidP="003F3392">
            <w:pPr>
              <w:spacing w:line="276" w:lineRule="auto"/>
              <w:rPr>
                <w:rFonts w:cs="Arial"/>
              </w:rPr>
            </w:pPr>
          </w:p>
        </w:tc>
      </w:tr>
      <w:tr w:rsidR="0075587D" w:rsidRPr="0075587D" w14:paraId="7CF267A4" w14:textId="77777777" w:rsidTr="008F5CBB">
        <w:trPr>
          <w:jc w:val="center"/>
        </w:trPr>
        <w:tc>
          <w:tcPr>
            <w:tcW w:w="2234" w:type="dxa"/>
            <w:vMerge/>
            <w:tcBorders>
              <w:left w:val="single" w:sz="4" w:space="0" w:color="auto"/>
              <w:right w:val="single" w:sz="4" w:space="0" w:color="auto"/>
            </w:tcBorders>
          </w:tcPr>
          <w:p w14:paraId="41962997" w14:textId="77777777" w:rsidR="0075587D" w:rsidRPr="0075587D"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8C65ECC" w14:textId="77777777" w:rsidR="0075587D" w:rsidRPr="0075587D" w:rsidRDefault="00FB255D" w:rsidP="0009778C">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2D2F82E4" w14:textId="77777777" w:rsidR="0075587D" w:rsidRPr="0075587D" w:rsidRDefault="00FB255D" w:rsidP="003F3392">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12BD22F2" w14:textId="77777777" w:rsidR="0075587D" w:rsidRPr="0075587D" w:rsidRDefault="00FB255D" w:rsidP="003F3392">
            <w:pPr>
              <w:spacing w:line="276" w:lineRule="auto"/>
              <w:rPr>
                <w:rFonts w:cs="Arial"/>
              </w:rPr>
            </w:pPr>
          </w:p>
        </w:tc>
      </w:tr>
      <w:tr w:rsidR="00820369" w:rsidRPr="0075587D" w14:paraId="23A7F7C3" w14:textId="77777777" w:rsidTr="008F5CBB">
        <w:trPr>
          <w:jc w:val="center"/>
        </w:trPr>
        <w:tc>
          <w:tcPr>
            <w:tcW w:w="2234" w:type="dxa"/>
            <w:vMerge/>
            <w:tcBorders>
              <w:left w:val="single" w:sz="4" w:space="0" w:color="auto"/>
              <w:right w:val="single" w:sz="4" w:space="0" w:color="auto"/>
            </w:tcBorders>
          </w:tcPr>
          <w:p w14:paraId="7A7EF496" w14:textId="77777777" w:rsidR="00820369" w:rsidRPr="0075587D" w:rsidRDefault="00FB255D"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37A21FD" w14:textId="77777777" w:rsidR="00820369" w:rsidRPr="0075587D" w:rsidRDefault="00FB255D" w:rsidP="003E6AEB">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2F76DEB9" w14:textId="77777777" w:rsidR="00820369" w:rsidRPr="0075587D" w:rsidRDefault="00FB255D" w:rsidP="003F3392">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7E4B23C3" w14:textId="77777777" w:rsidR="00820369" w:rsidRPr="0075587D" w:rsidRDefault="00FB255D" w:rsidP="003F3392">
            <w:pPr>
              <w:spacing w:line="276" w:lineRule="auto"/>
              <w:rPr>
                <w:rFonts w:cs="Arial"/>
              </w:rPr>
            </w:pPr>
          </w:p>
        </w:tc>
      </w:tr>
    </w:tbl>
    <w:p w14:paraId="7DD8BA7E" w14:textId="77777777" w:rsidR="001A59D5" w:rsidRPr="0075587D" w:rsidRDefault="00FB255D" w:rsidP="00500605">
      <w:pPr>
        <w:rPr>
          <w:rFonts w:cs="Arial"/>
        </w:rPr>
      </w:pPr>
    </w:p>
    <w:p w14:paraId="7E777EFD" w14:textId="77777777" w:rsidR="00406F39" w:rsidRDefault="00FB255D" w:rsidP="008B11E9">
      <w:pPr>
        <w:pStyle w:val="Heading4"/>
      </w:pPr>
      <w:r w:rsidRPr="00B9479B">
        <w:t>MD-REQ-273762/A-</w:t>
      </w:r>
      <w:proofErr w:type="spellStart"/>
      <w:r w:rsidRPr="00B9479B">
        <w:t>Delay_Acc</w:t>
      </w:r>
      <w:proofErr w:type="spellEnd"/>
    </w:p>
    <w:p w14:paraId="494F9CA2" w14:textId="77777777" w:rsidR="00500605" w:rsidRPr="0000120F" w:rsidRDefault="00FB255D" w:rsidP="00500605">
      <w:pPr>
        <w:rPr>
          <w:rFonts w:cs="Arial"/>
        </w:rPr>
      </w:pPr>
      <w:r w:rsidRPr="0075587D">
        <w:rPr>
          <w:rFonts w:cs="Arial"/>
          <w:b/>
        </w:rPr>
        <w:t xml:space="preserve">Message </w:t>
      </w:r>
      <w:r w:rsidRPr="0000120F">
        <w:rPr>
          <w:rFonts w:cs="Arial"/>
          <w:b/>
        </w:rPr>
        <w:t>Type</w:t>
      </w:r>
      <w:r w:rsidRPr="0000120F">
        <w:rPr>
          <w:rFonts w:cs="Arial"/>
        </w:rPr>
        <w:t>: Status</w:t>
      </w:r>
    </w:p>
    <w:p w14:paraId="0E38BBE9" w14:textId="77777777" w:rsidR="003E6AEB" w:rsidRPr="0000120F" w:rsidRDefault="00FB255D" w:rsidP="00500605">
      <w:pPr>
        <w:rPr>
          <w:rFonts w:cs="Arial"/>
        </w:rPr>
      </w:pPr>
    </w:p>
    <w:p w14:paraId="318D90F1" w14:textId="77777777" w:rsidR="0075587D" w:rsidRPr="0000120F" w:rsidRDefault="00FB255D" w:rsidP="00500605">
      <w:pPr>
        <w:rPr>
          <w:rFonts w:eastAsia="MS Mincho" w:cs="Arial"/>
        </w:rPr>
      </w:pPr>
      <w:r w:rsidRPr="0000120F">
        <w:rPr>
          <w:rFonts w:eastAsia="MS Mincho" w:cs="Arial"/>
        </w:rPr>
        <w:t>Signal sent to the infotainment system indicating the status of delayed accessory</w:t>
      </w:r>
    </w:p>
    <w:p w14:paraId="1EFE4957" w14:textId="052BB4BE" w:rsidR="0000120F" w:rsidRDefault="00FB255D" w:rsidP="00500605">
      <w:pPr>
        <w:rPr>
          <w:rFonts w:cs="Arial"/>
        </w:rPr>
      </w:pPr>
    </w:p>
    <w:p w14:paraId="78C18F5F" w14:textId="77777777" w:rsidR="008B11E9" w:rsidRPr="0000120F" w:rsidRDefault="008B11E9"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0120F" w14:paraId="0F8C483A"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1C5055A4" w14:textId="77777777" w:rsidR="00820369" w:rsidRPr="0000120F" w:rsidRDefault="00FB255D" w:rsidP="003F3392">
            <w:pPr>
              <w:spacing w:line="276" w:lineRule="auto"/>
              <w:rPr>
                <w:rFonts w:cs="Arial"/>
                <w:b/>
              </w:rPr>
            </w:pPr>
            <w:r w:rsidRPr="0000120F">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50F22F8C" w14:textId="77777777" w:rsidR="00820369" w:rsidRPr="0000120F" w:rsidRDefault="00FB255D" w:rsidP="003F3392">
            <w:pPr>
              <w:spacing w:line="276" w:lineRule="auto"/>
              <w:rPr>
                <w:rFonts w:cs="Arial"/>
                <w:b/>
              </w:rPr>
            </w:pPr>
            <w:r w:rsidRPr="0000120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616E5D2" w14:textId="77777777" w:rsidR="00820369" w:rsidRPr="0000120F" w:rsidRDefault="00FB255D" w:rsidP="003F3392">
            <w:pPr>
              <w:spacing w:line="276" w:lineRule="auto"/>
              <w:rPr>
                <w:rFonts w:cs="Arial"/>
                <w:b/>
              </w:rPr>
            </w:pPr>
            <w:r w:rsidRPr="0000120F">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677BB2EE" w14:textId="77777777" w:rsidR="00820369" w:rsidRPr="0000120F" w:rsidRDefault="00FB255D" w:rsidP="008F5CBB">
            <w:pPr>
              <w:spacing w:line="276" w:lineRule="auto"/>
              <w:rPr>
                <w:rFonts w:cs="Arial"/>
                <w:b/>
              </w:rPr>
            </w:pPr>
            <w:r w:rsidRPr="0000120F">
              <w:rPr>
                <w:rFonts w:cs="Arial"/>
                <w:b/>
              </w:rPr>
              <w:t>Description</w:t>
            </w:r>
          </w:p>
        </w:tc>
      </w:tr>
      <w:tr w:rsidR="00820369" w:rsidRPr="0000120F" w14:paraId="13AFCBEC" w14:textId="77777777" w:rsidTr="00E22537">
        <w:trPr>
          <w:jc w:val="center"/>
        </w:trPr>
        <w:tc>
          <w:tcPr>
            <w:tcW w:w="2234" w:type="dxa"/>
            <w:vMerge w:val="restart"/>
            <w:tcBorders>
              <w:top w:val="single" w:sz="4" w:space="0" w:color="auto"/>
              <w:left w:val="single" w:sz="4" w:space="0" w:color="auto"/>
              <w:right w:val="single" w:sz="4" w:space="0" w:color="auto"/>
            </w:tcBorders>
          </w:tcPr>
          <w:p w14:paraId="13BBA4E7" w14:textId="77777777" w:rsidR="00820369" w:rsidRPr="0000120F" w:rsidRDefault="00FB255D" w:rsidP="003F3392">
            <w:pPr>
              <w:spacing w:line="276" w:lineRule="auto"/>
              <w:rPr>
                <w:rFonts w:cs="Arial"/>
              </w:rPr>
            </w:pPr>
            <w:proofErr w:type="spellStart"/>
            <w:r w:rsidRPr="0000120F">
              <w:rPr>
                <w:rFonts w:cs="Arial"/>
              </w:rPr>
              <w:t>Delay_Acc</w:t>
            </w:r>
            <w:proofErr w:type="spellEnd"/>
          </w:p>
        </w:tc>
        <w:tc>
          <w:tcPr>
            <w:tcW w:w="2424" w:type="dxa"/>
            <w:tcBorders>
              <w:top w:val="single" w:sz="4" w:space="0" w:color="auto"/>
              <w:left w:val="single" w:sz="4" w:space="0" w:color="auto"/>
              <w:bottom w:val="single" w:sz="4" w:space="0" w:color="auto"/>
              <w:right w:val="single" w:sz="4" w:space="0" w:color="auto"/>
            </w:tcBorders>
          </w:tcPr>
          <w:p w14:paraId="20B1DE81" w14:textId="77777777" w:rsidR="00820369" w:rsidRPr="0000120F" w:rsidRDefault="00FB255D" w:rsidP="0009778C">
            <w:pPr>
              <w:autoSpaceDE w:val="0"/>
              <w:autoSpaceDN w:val="0"/>
              <w:adjustRightInd w:val="0"/>
              <w:rPr>
                <w:rFonts w:eastAsia="MS Mincho" w:cs="Arial"/>
              </w:rPr>
            </w:pPr>
            <w:r w:rsidRPr="0000120F">
              <w:rPr>
                <w:rFonts w:eastAsia="MS Mincho" w:cs="Arial"/>
              </w:rPr>
              <w:t>OFF</w:t>
            </w:r>
          </w:p>
        </w:tc>
        <w:tc>
          <w:tcPr>
            <w:tcW w:w="900" w:type="dxa"/>
            <w:tcBorders>
              <w:top w:val="single" w:sz="4" w:space="0" w:color="auto"/>
              <w:left w:val="single" w:sz="4" w:space="0" w:color="auto"/>
              <w:bottom w:val="single" w:sz="4" w:space="0" w:color="auto"/>
              <w:right w:val="single" w:sz="4" w:space="0" w:color="auto"/>
            </w:tcBorders>
            <w:hideMark/>
          </w:tcPr>
          <w:p w14:paraId="62B1B142" w14:textId="77777777" w:rsidR="00820369" w:rsidRPr="0000120F" w:rsidRDefault="00FB255D" w:rsidP="003F3392">
            <w:pPr>
              <w:spacing w:line="276" w:lineRule="auto"/>
              <w:rPr>
                <w:rFonts w:cs="Arial"/>
              </w:rPr>
            </w:pPr>
            <w:r w:rsidRPr="0000120F">
              <w:rPr>
                <w:rFonts w:cs="Arial"/>
              </w:rPr>
              <w:t>0x0</w:t>
            </w:r>
          </w:p>
        </w:tc>
        <w:tc>
          <w:tcPr>
            <w:tcW w:w="4056" w:type="dxa"/>
            <w:tcBorders>
              <w:top w:val="single" w:sz="4" w:space="0" w:color="auto"/>
              <w:left w:val="single" w:sz="4" w:space="0" w:color="auto"/>
              <w:right w:val="single" w:sz="4" w:space="0" w:color="auto"/>
            </w:tcBorders>
            <w:vAlign w:val="center"/>
            <w:hideMark/>
          </w:tcPr>
          <w:p w14:paraId="55EA2C3C" w14:textId="77777777" w:rsidR="00820369" w:rsidRPr="0000120F" w:rsidRDefault="00FB255D" w:rsidP="003F3392">
            <w:pPr>
              <w:autoSpaceDE w:val="0"/>
              <w:autoSpaceDN w:val="0"/>
              <w:adjustRightInd w:val="0"/>
              <w:rPr>
                <w:rFonts w:cs="Arial"/>
              </w:rPr>
            </w:pPr>
          </w:p>
        </w:tc>
      </w:tr>
      <w:tr w:rsidR="00820369" w:rsidRPr="0000120F" w14:paraId="5133AB8B" w14:textId="77777777" w:rsidTr="008F5CBB">
        <w:trPr>
          <w:jc w:val="center"/>
        </w:trPr>
        <w:tc>
          <w:tcPr>
            <w:tcW w:w="2234" w:type="dxa"/>
            <w:vMerge/>
            <w:tcBorders>
              <w:left w:val="single" w:sz="4" w:space="0" w:color="auto"/>
              <w:right w:val="single" w:sz="4" w:space="0" w:color="auto"/>
            </w:tcBorders>
          </w:tcPr>
          <w:p w14:paraId="5A2ED335" w14:textId="77777777" w:rsidR="00820369" w:rsidRPr="0000120F" w:rsidRDefault="00FB255D"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169741E" w14:textId="77777777" w:rsidR="00820369" w:rsidRPr="0000120F" w:rsidRDefault="00FB255D" w:rsidP="004024FC">
            <w:pPr>
              <w:rPr>
                <w:rFonts w:cs="Arial"/>
              </w:rPr>
            </w:pPr>
            <w:r w:rsidRPr="0000120F">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559870E6" w14:textId="77777777" w:rsidR="00820369" w:rsidRPr="0000120F" w:rsidRDefault="00FB255D" w:rsidP="003F3392">
            <w:pPr>
              <w:spacing w:line="276" w:lineRule="auto"/>
              <w:rPr>
                <w:rFonts w:cs="Arial"/>
              </w:rPr>
            </w:pPr>
            <w:r w:rsidRPr="0000120F">
              <w:rPr>
                <w:rFonts w:cs="Arial"/>
              </w:rPr>
              <w:t>0x1</w:t>
            </w:r>
          </w:p>
        </w:tc>
        <w:tc>
          <w:tcPr>
            <w:tcW w:w="4056" w:type="dxa"/>
            <w:tcBorders>
              <w:left w:val="single" w:sz="4" w:space="0" w:color="auto"/>
              <w:right w:val="single" w:sz="4" w:space="0" w:color="auto"/>
            </w:tcBorders>
          </w:tcPr>
          <w:p w14:paraId="543004C4" w14:textId="77777777" w:rsidR="00820369" w:rsidRPr="0000120F" w:rsidRDefault="00FB255D" w:rsidP="003F3392">
            <w:pPr>
              <w:spacing w:line="276" w:lineRule="auto"/>
              <w:rPr>
                <w:rFonts w:cs="Arial"/>
              </w:rPr>
            </w:pPr>
          </w:p>
        </w:tc>
      </w:tr>
    </w:tbl>
    <w:p w14:paraId="4648D341" w14:textId="77777777" w:rsidR="001A59D5" w:rsidRPr="0000120F" w:rsidRDefault="00FB255D" w:rsidP="00500605">
      <w:pPr>
        <w:rPr>
          <w:rFonts w:cs="Arial"/>
        </w:rPr>
      </w:pPr>
    </w:p>
    <w:p w14:paraId="72DD43B2" w14:textId="77777777" w:rsidR="00406F39" w:rsidRDefault="00FB255D" w:rsidP="008B11E9">
      <w:pPr>
        <w:pStyle w:val="Heading4"/>
      </w:pPr>
      <w:r w:rsidRPr="00B9479B">
        <w:t>MD-REQ-273763/B-</w:t>
      </w:r>
      <w:proofErr w:type="spellStart"/>
      <w:r w:rsidRPr="00B9479B">
        <w:t>PrsnIDevChrgEnbl_B_Rq</w:t>
      </w:r>
      <w:proofErr w:type="spellEnd"/>
    </w:p>
    <w:p w14:paraId="2D7AF0C3" w14:textId="77777777" w:rsidR="00500605" w:rsidRPr="0000120F" w:rsidRDefault="00FB255D" w:rsidP="00500605">
      <w:pPr>
        <w:rPr>
          <w:rFonts w:cs="Arial"/>
        </w:rPr>
      </w:pPr>
      <w:r w:rsidRPr="0075587D">
        <w:rPr>
          <w:rFonts w:cs="Arial"/>
          <w:b/>
        </w:rPr>
        <w:t xml:space="preserve">Message </w:t>
      </w:r>
      <w:r w:rsidRPr="0000120F">
        <w:rPr>
          <w:rFonts w:cs="Arial"/>
          <w:b/>
        </w:rPr>
        <w:t>Type</w:t>
      </w:r>
      <w:r w:rsidRPr="0000120F">
        <w:rPr>
          <w:rFonts w:cs="Arial"/>
        </w:rPr>
        <w:t>: Status</w:t>
      </w:r>
    </w:p>
    <w:p w14:paraId="60732E4C" w14:textId="77777777" w:rsidR="003E6AEB" w:rsidRPr="0000120F" w:rsidRDefault="00FB255D" w:rsidP="00500605">
      <w:pPr>
        <w:rPr>
          <w:rFonts w:cs="Arial"/>
        </w:rPr>
      </w:pPr>
    </w:p>
    <w:p w14:paraId="3DC4020F" w14:textId="77777777" w:rsidR="0000120F" w:rsidRPr="004C2E9B" w:rsidRDefault="00FB255D" w:rsidP="00500605">
      <w:pPr>
        <w:rPr>
          <w:rFonts w:cs="Arial"/>
        </w:rPr>
      </w:pPr>
      <w:r w:rsidRPr="004C2E9B">
        <w:rPr>
          <w:rFonts w:cs="Arial"/>
        </w:rPr>
        <w:t>Phone as a Key power mode signal</w:t>
      </w:r>
    </w:p>
    <w:p w14:paraId="238FDB3C" w14:textId="77777777" w:rsidR="004C2E9B" w:rsidRPr="004C2E9B"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011"/>
        <w:gridCol w:w="900"/>
        <w:gridCol w:w="4056"/>
      </w:tblGrid>
      <w:tr w:rsidR="00820369" w:rsidRPr="004C2E9B" w14:paraId="49509C98" w14:textId="77777777" w:rsidTr="00FD5413">
        <w:trPr>
          <w:jc w:val="center"/>
        </w:trPr>
        <w:tc>
          <w:tcPr>
            <w:tcW w:w="2647" w:type="dxa"/>
            <w:tcBorders>
              <w:top w:val="single" w:sz="4" w:space="0" w:color="auto"/>
              <w:left w:val="single" w:sz="4" w:space="0" w:color="auto"/>
              <w:bottom w:val="single" w:sz="4" w:space="0" w:color="auto"/>
              <w:right w:val="single" w:sz="4" w:space="0" w:color="auto"/>
            </w:tcBorders>
          </w:tcPr>
          <w:p w14:paraId="60DA41D8" w14:textId="77777777" w:rsidR="00820369" w:rsidRPr="004C2E9B" w:rsidRDefault="00FB255D" w:rsidP="003F3392">
            <w:pPr>
              <w:spacing w:line="276" w:lineRule="auto"/>
              <w:rPr>
                <w:rFonts w:cs="Arial"/>
                <w:b/>
              </w:rPr>
            </w:pPr>
            <w:r w:rsidRPr="004C2E9B">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301CEC63" w14:textId="77777777" w:rsidR="00820369" w:rsidRPr="004C2E9B" w:rsidRDefault="00FB255D" w:rsidP="003F3392">
            <w:pPr>
              <w:spacing w:line="276" w:lineRule="auto"/>
              <w:rPr>
                <w:rFonts w:cs="Arial"/>
                <w:b/>
              </w:rPr>
            </w:pPr>
            <w:r w:rsidRPr="004C2E9B">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0A56189" w14:textId="77777777" w:rsidR="00820369" w:rsidRPr="004C2E9B" w:rsidRDefault="00FB255D" w:rsidP="003F3392">
            <w:pPr>
              <w:spacing w:line="276" w:lineRule="auto"/>
              <w:rPr>
                <w:rFonts w:cs="Arial"/>
                <w:b/>
              </w:rPr>
            </w:pPr>
            <w:r w:rsidRPr="004C2E9B">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39BC13A" w14:textId="77777777" w:rsidR="00820369" w:rsidRPr="004C2E9B" w:rsidRDefault="00FB255D" w:rsidP="008F5CBB">
            <w:pPr>
              <w:spacing w:line="276" w:lineRule="auto"/>
              <w:rPr>
                <w:rFonts w:cs="Arial"/>
                <w:b/>
              </w:rPr>
            </w:pPr>
            <w:r w:rsidRPr="004C2E9B">
              <w:rPr>
                <w:rFonts w:cs="Arial"/>
                <w:b/>
              </w:rPr>
              <w:t>Description</w:t>
            </w:r>
          </w:p>
        </w:tc>
      </w:tr>
      <w:tr w:rsidR="00820369" w:rsidRPr="004C2E9B" w14:paraId="0D630CD8" w14:textId="77777777" w:rsidTr="00FD5413">
        <w:trPr>
          <w:jc w:val="center"/>
        </w:trPr>
        <w:tc>
          <w:tcPr>
            <w:tcW w:w="2647" w:type="dxa"/>
            <w:vMerge w:val="restart"/>
            <w:tcBorders>
              <w:top w:val="single" w:sz="4" w:space="0" w:color="auto"/>
              <w:left w:val="single" w:sz="4" w:space="0" w:color="auto"/>
              <w:right w:val="single" w:sz="4" w:space="0" w:color="auto"/>
            </w:tcBorders>
          </w:tcPr>
          <w:p w14:paraId="34945AD8" w14:textId="77777777" w:rsidR="00820369" w:rsidRPr="004C2E9B" w:rsidRDefault="00FB255D" w:rsidP="003F3392">
            <w:pPr>
              <w:spacing w:line="276" w:lineRule="auto"/>
              <w:rPr>
                <w:rFonts w:cs="Arial"/>
              </w:rPr>
            </w:pPr>
            <w:proofErr w:type="spellStart"/>
            <w:r w:rsidRPr="00F754D1">
              <w:rPr>
                <w:rFonts w:cs="Arial"/>
              </w:rPr>
              <w:t>PrsnlDevcChrgEnbl_B_Rq</w:t>
            </w:r>
            <w:proofErr w:type="spellEnd"/>
          </w:p>
        </w:tc>
        <w:tc>
          <w:tcPr>
            <w:tcW w:w="2011" w:type="dxa"/>
            <w:tcBorders>
              <w:top w:val="single" w:sz="4" w:space="0" w:color="auto"/>
              <w:left w:val="single" w:sz="4" w:space="0" w:color="auto"/>
              <w:bottom w:val="single" w:sz="4" w:space="0" w:color="auto"/>
              <w:right w:val="single" w:sz="4" w:space="0" w:color="auto"/>
            </w:tcBorders>
          </w:tcPr>
          <w:p w14:paraId="3A6DF253" w14:textId="77777777" w:rsidR="00820369" w:rsidRPr="004C2E9B" w:rsidRDefault="00FB255D" w:rsidP="0009778C">
            <w:pPr>
              <w:autoSpaceDE w:val="0"/>
              <w:autoSpaceDN w:val="0"/>
              <w:adjustRightInd w:val="0"/>
              <w:rPr>
                <w:rFonts w:eastAsia="MS Mincho" w:cs="Arial"/>
              </w:rPr>
            </w:pPr>
            <w:r>
              <w:rPr>
                <w:rFonts w:eastAsia="MS Mincho" w:cs="Arial"/>
              </w:rPr>
              <w:t>Inactive</w:t>
            </w:r>
          </w:p>
        </w:tc>
        <w:tc>
          <w:tcPr>
            <w:tcW w:w="900" w:type="dxa"/>
            <w:tcBorders>
              <w:top w:val="single" w:sz="4" w:space="0" w:color="auto"/>
              <w:left w:val="single" w:sz="4" w:space="0" w:color="auto"/>
              <w:bottom w:val="single" w:sz="4" w:space="0" w:color="auto"/>
              <w:right w:val="single" w:sz="4" w:space="0" w:color="auto"/>
            </w:tcBorders>
            <w:hideMark/>
          </w:tcPr>
          <w:p w14:paraId="26F63C89" w14:textId="77777777" w:rsidR="00820369" w:rsidRPr="004C2E9B" w:rsidRDefault="00FB255D" w:rsidP="003F3392">
            <w:pPr>
              <w:spacing w:line="276" w:lineRule="auto"/>
              <w:rPr>
                <w:rFonts w:cs="Arial"/>
              </w:rPr>
            </w:pPr>
            <w:r w:rsidRPr="004C2E9B">
              <w:rPr>
                <w:rFonts w:cs="Arial"/>
              </w:rPr>
              <w:t>0x0</w:t>
            </w:r>
          </w:p>
        </w:tc>
        <w:tc>
          <w:tcPr>
            <w:tcW w:w="4056" w:type="dxa"/>
            <w:tcBorders>
              <w:top w:val="single" w:sz="4" w:space="0" w:color="auto"/>
              <w:left w:val="single" w:sz="4" w:space="0" w:color="auto"/>
              <w:right w:val="single" w:sz="4" w:space="0" w:color="auto"/>
            </w:tcBorders>
            <w:vAlign w:val="center"/>
            <w:hideMark/>
          </w:tcPr>
          <w:p w14:paraId="4F7D1A34" w14:textId="77777777" w:rsidR="00820369" w:rsidRPr="004C2E9B" w:rsidRDefault="00FB255D" w:rsidP="003F3392">
            <w:pPr>
              <w:autoSpaceDE w:val="0"/>
              <w:autoSpaceDN w:val="0"/>
              <w:adjustRightInd w:val="0"/>
              <w:rPr>
                <w:rFonts w:cs="Arial"/>
              </w:rPr>
            </w:pPr>
          </w:p>
        </w:tc>
      </w:tr>
      <w:tr w:rsidR="00820369" w:rsidRPr="004C2E9B" w14:paraId="2028D47A" w14:textId="77777777" w:rsidTr="00FD5413">
        <w:trPr>
          <w:jc w:val="center"/>
        </w:trPr>
        <w:tc>
          <w:tcPr>
            <w:tcW w:w="2647" w:type="dxa"/>
            <w:vMerge/>
            <w:tcBorders>
              <w:left w:val="single" w:sz="4" w:space="0" w:color="auto"/>
              <w:right w:val="single" w:sz="4" w:space="0" w:color="auto"/>
            </w:tcBorders>
          </w:tcPr>
          <w:p w14:paraId="2BF066AE" w14:textId="77777777" w:rsidR="00820369" w:rsidRPr="004C2E9B" w:rsidRDefault="00FB255D"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409FDB21" w14:textId="77777777" w:rsidR="00820369" w:rsidRPr="004C2E9B" w:rsidRDefault="00FB255D" w:rsidP="004024FC">
            <w:pPr>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tcPr>
          <w:p w14:paraId="4FA66A7D" w14:textId="77777777" w:rsidR="00820369" w:rsidRPr="004C2E9B" w:rsidRDefault="00FB255D" w:rsidP="003F3392">
            <w:pPr>
              <w:spacing w:line="276" w:lineRule="auto"/>
              <w:rPr>
                <w:rFonts w:cs="Arial"/>
              </w:rPr>
            </w:pPr>
            <w:r w:rsidRPr="004C2E9B">
              <w:rPr>
                <w:rFonts w:cs="Arial"/>
              </w:rPr>
              <w:t>0x1</w:t>
            </w:r>
          </w:p>
        </w:tc>
        <w:tc>
          <w:tcPr>
            <w:tcW w:w="4056" w:type="dxa"/>
            <w:tcBorders>
              <w:left w:val="single" w:sz="4" w:space="0" w:color="auto"/>
              <w:right w:val="single" w:sz="4" w:space="0" w:color="auto"/>
            </w:tcBorders>
          </w:tcPr>
          <w:p w14:paraId="3E500DA9" w14:textId="77777777" w:rsidR="00820369" w:rsidRPr="004C2E9B" w:rsidRDefault="00FB255D" w:rsidP="003F3392">
            <w:pPr>
              <w:spacing w:line="276" w:lineRule="auto"/>
              <w:rPr>
                <w:rFonts w:cs="Arial"/>
              </w:rPr>
            </w:pPr>
          </w:p>
        </w:tc>
      </w:tr>
    </w:tbl>
    <w:p w14:paraId="596C1C1E" w14:textId="77777777" w:rsidR="001A59D5" w:rsidRPr="004C2E9B" w:rsidRDefault="00FB255D" w:rsidP="00500605">
      <w:pPr>
        <w:rPr>
          <w:rFonts w:cs="Arial"/>
        </w:rPr>
      </w:pPr>
    </w:p>
    <w:p w14:paraId="237F95E6" w14:textId="77777777" w:rsidR="00406F39" w:rsidRDefault="00FB255D" w:rsidP="008B11E9">
      <w:pPr>
        <w:pStyle w:val="Heading4"/>
      </w:pPr>
      <w:r w:rsidRPr="00B9479B">
        <w:t>MD-REQ-273764/B-</w:t>
      </w:r>
      <w:proofErr w:type="spellStart"/>
      <w:r w:rsidRPr="00B9479B">
        <w:t>KeyOffMde_D_Actl.St</w:t>
      </w:r>
      <w:proofErr w:type="spellEnd"/>
    </w:p>
    <w:p w14:paraId="70A65AB7" w14:textId="77777777" w:rsidR="00500605" w:rsidRPr="0000120F" w:rsidRDefault="00FB255D" w:rsidP="00500605">
      <w:pPr>
        <w:rPr>
          <w:rFonts w:cs="Arial"/>
        </w:rPr>
      </w:pPr>
      <w:r w:rsidRPr="0075587D">
        <w:rPr>
          <w:rFonts w:cs="Arial"/>
          <w:b/>
        </w:rPr>
        <w:t xml:space="preserve">Message </w:t>
      </w:r>
      <w:r w:rsidRPr="0000120F">
        <w:rPr>
          <w:rFonts w:cs="Arial"/>
          <w:b/>
        </w:rPr>
        <w:t>Type</w:t>
      </w:r>
      <w:r w:rsidRPr="0000120F">
        <w:rPr>
          <w:rFonts w:cs="Arial"/>
        </w:rPr>
        <w:t>: Status</w:t>
      </w:r>
    </w:p>
    <w:p w14:paraId="38F3073B" w14:textId="77777777" w:rsidR="003E6AEB" w:rsidRPr="00B022C6" w:rsidRDefault="00FB255D" w:rsidP="00500605">
      <w:pPr>
        <w:rPr>
          <w:rFonts w:cs="Arial"/>
        </w:rPr>
      </w:pPr>
    </w:p>
    <w:p w14:paraId="5E6939E0" w14:textId="77777777" w:rsidR="004C2E9B" w:rsidRPr="00B022C6" w:rsidRDefault="00FB255D" w:rsidP="00500605">
      <w:pPr>
        <w:rPr>
          <w:rFonts w:cs="Arial"/>
        </w:rPr>
      </w:pPr>
      <w:r>
        <w:rPr>
          <w:rFonts w:cs="Arial"/>
        </w:rPr>
        <w:t>Signal</w:t>
      </w:r>
      <w:r w:rsidRPr="00B022C6">
        <w:rPr>
          <w:rFonts w:cs="Arial"/>
        </w:rPr>
        <w:t xml:space="preserve"> to manage Key Off Load of the vehicle</w:t>
      </w:r>
    </w:p>
    <w:p w14:paraId="05DE1F3E" w14:textId="77777777" w:rsidR="00B022C6" w:rsidRPr="00B022C6"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011"/>
        <w:gridCol w:w="900"/>
        <w:gridCol w:w="4056"/>
      </w:tblGrid>
      <w:tr w:rsidR="00820369" w:rsidRPr="00B022C6" w14:paraId="1ADBA616" w14:textId="77777777" w:rsidTr="00B83DAC">
        <w:trPr>
          <w:jc w:val="center"/>
        </w:trPr>
        <w:tc>
          <w:tcPr>
            <w:tcW w:w="2647" w:type="dxa"/>
            <w:tcBorders>
              <w:top w:val="single" w:sz="4" w:space="0" w:color="auto"/>
              <w:left w:val="single" w:sz="4" w:space="0" w:color="auto"/>
              <w:bottom w:val="single" w:sz="4" w:space="0" w:color="auto"/>
              <w:right w:val="single" w:sz="4" w:space="0" w:color="auto"/>
            </w:tcBorders>
          </w:tcPr>
          <w:p w14:paraId="35615156" w14:textId="77777777" w:rsidR="00820369" w:rsidRPr="00B022C6" w:rsidRDefault="00FB255D" w:rsidP="003F3392">
            <w:pPr>
              <w:spacing w:line="276" w:lineRule="auto"/>
              <w:rPr>
                <w:rFonts w:cs="Arial"/>
                <w:b/>
              </w:rPr>
            </w:pPr>
            <w:r w:rsidRPr="00B022C6">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717A127A" w14:textId="77777777" w:rsidR="00820369" w:rsidRPr="00B022C6" w:rsidRDefault="00FB255D" w:rsidP="003F3392">
            <w:pPr>
              <w:spacing w:line="276" w:lineRule="auto"/>
              <w:rPr>
                <w:rFonts w:cs="Arial"/>
                <w:b/>
              </w:rPr>
            </w:pPr>
            <w:r w:rsidRPr="00B022C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323C209" w14:textId="77777777" w:rsidR="00820369" w:rsidRPr="00B022C6" w:rsidRDefault="00FB255D" w:rsidP="003F3392">
            <w:pPr>
              <w:spacing w:line="276" w:lineRule="auto"/>
              <w:rPr>
                <w:rFonts w:cs="Arial"/>
                <w:b/>
              </w:rPr>
            </w:pPr>
            <w:r w:rsidRPr="00B022C6">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DD7CCE1" w14:textId="77777777" w:rsidR="00820369" w:rsidRPr="00B022C6" w:rsidRDefault="00FB255D" w:rsidP="008F5CBB">
            <w:pPr>
              <w:spacing w:line="276" w:lineRule="auto"/>
              <w:rPr>
                <w:rFonts w:cs="Arial"/>
                <w:b/>
              </w:rPr>
            </w:pPr>
            <w:r w:rsidRPr="00B022C6">
              <w:rPr>
                <w:rFonts w:cs="Arial"/>
                <w:b/>
              </w:rPr>
              <w:t>Description</w:t>
            </w:r>
          </w:p>
        </w:tc>
      </w:tr>
      <w:tr w:rsidR="00B83DAC" w:rsidRPr="00B022C6" w14:paraId="0E53B1D0" w14:textId="77777777" w:rsidTr="00B83DAC">
        <w:trPr>
          <w:jc w:val="center"/>
        </w:trPr>
        <w:tc>
          <w:tcPr>
            <w:tcW w:w="2647" w:type="dxa"/>
            <w:vMerge w:val="restart"/>
            <w:tcBorders>
              <w:top w:val="single" w:sz="4" w:space="0" w:color="auto"/>
              <w:left w:val="single" w:sz="4" w:space="0" w:color="auto"/>
              <w:right w:val="single" w:sz="4" w:space="0" w:color="auto"/>
            </w:tcBorders>
          </w:tcPr>
          <w:p w14:paraId="777F655E" w14:textId="77777777" w:rsidR="00B83DAC" w:rsidRDefault="00FB255D" w:rsidP="003F3392">
            <w:pPr>
              <w:spacing w:line="276" w:lineRule="auto"/>
              <w:rPr>
                <w:rFonts w:cs="Arial"/>
              </w:rPr>
            </w:pPr>
          </w:p>
          <w:p w14:paraId="6D60BD02" w14:textId="77777777" w:rsidR="00B83DAC" w:rsidRDefault="00FB255D" w:rsidP="003F3392">
            <w:pPr>
              <w:spacing w:line="276" w:lineRule="auto"/>
              <w:rPr>
                <w:rFonts w:cs="Arial"/>
              </w:rPr>
            </w:pPr>
          </w:p>
          <w:p w14:paraId="333FEB4A" w14:textId="77777777" w:rsidR="00B83DAC" w:rsidRPr="00B022C6" w:rsidRDefault="00FB255D" w:rsidP="003F3392">
            <w:pPr>
              <w:spacing w:line="276" w:lineRule="auto"/>
              <w:rPr>
                <w:rFonts w:cs="Arial"/>
              </w:rPr>
            </w:pPr>
            <w:proofErr w:type="spellStart"/>
            <w:r w:rsidRPr="00B022C6">
              <w:rPr>
                <w:rFonts w:cs="Arial"/>
              </w:rPr>
              <w:t>KeyOffMde_D_Actl</w:t>
            </w:r>
            <w:r>
              <w:rPr>
                <w:rFonts w:cs="Arial"/>
              </w:rPr>
              <w:t>.St</w:t>
            </w:r>
            <w:proofErr w:type="spellEnd"/>
          </w:p>
        </w:tc>
        <w:tc>
          <w:tcPr>
            <w:tcW w:w="2011" w:type="dxa"/>
            <w:tcBorders>
              <w:top w:val="single" w:sz="4" w:space="0" w:color="auto"/>
              <w:left w:val="single" w:sz="4" w:space="0" w:color="auto"/>
              <w:bottom w:val="single" w:sz="4" w:space="0" w:color="auto"/>
              <w:right w:val="single" w:sz="4" w:space="0" w:color="auto"/>
            </w:tcBorders>
          </w:tcPr>
          <w:p w14:paraId="36324F93" w14:textId="77777777" w:rsidR="00B83DAC" w:rsidRPr="00B022C6" w:rsidRDefault="00FB255D" w:rsidP="0009778C">
            <w:pPr>
              <w:autoSpaceDE w:val="0"/>
              <w:autoSpaceDN w:val="0"/>
              <w:adjustRightInd w:val="0"/>
              <w:rPr>
                <w:rFonts w:eastAsia="MS Mincho" w:cs="Arial"/>
              </w:rPr>
            </w:pPr>
            <w:r>
              <w:rPr>
                <w:rFonts w:eastAsia="MS Mincho" w:cs="Arial"/>
              </w:rPr>
              <w:t>Normal</w:t>
            </w:r>
          </w:p>
        </w:tc>
        <w:tc>
          <w:tcPr>
            <w:tcW w:w="900" w:type="dxa"/>
            <w:tcBorders>
              <w:top w:val="single" w:sz="4" w:space="0" w:color="auto"/>
              <w:left w:val="single" w:sz="4" w:space="0" w:color="auto"/>
              <w:bottom w:val="single" w:sz="4" w:space="0" w:color="auto"/>
              <w:right w:val="single" w:sz="4" w:space="0" w:color="auto"/>
            </w:tcBorders>
            <w:hideMark/>
          </w:tcPr>
          <w:p w14:paraId="43237E23" w14:textId="77777777" w:rsidR="00B83DAC" w:rsidRPr="00B022C6" w:rsidRDefault="00FB255D" w:rsidP="003F3392">
            <w:pPr>
              <w:spacing w:line="276" w:lineRule="auto"/>
              <w:rPr>
                <w:rFonts w:cs="Arial"/>
              </w:rPr>
            </w:pPr>
            <w:r w:rsidRPr="00B022C6">
              <w:rPr>
                <w:rFonts w:cs="Arial"/>
              </w:rPr>
              <w:t>0x0</w:t>
            </w:r>
          </w:p>
        </w:tc>
        <w:tc>
          <w:tcPr>
            <w:tcW w:w="4056" w:type="dxa"/>
            <w:tcBorders>
              <w:top w:val="single" w:sz="4" w:space="0" w:color="auto"/>
              <w:left w:val="single" w:sz="4" w:space="0" w:color="auto"/>
              <w:right w:val="single" w:sz="4" w:space="0" w:color="auto"/>
            </w:tcBorders>
            <w:vAlign w:val="center"/>
            <w:hideMark/>
          </w:tcPr>
          <w:p w14:paraId="43AAE659" w14:textId="77777777" w:rsidR="00B83DAC" w:rsidRPr="00B022C6" w:rsidRDefault="00FB255D" w:rsidP="003F3392">
            <w:pPr>
              <w:autoSpaceDE w:val="0"/>
              <w:autoSpaceDN w:val="0"/>
              <w:adjustRightInd w:val="0"/>
              <w:rPr>
                <w:rFonts w:cs="Arial"/>
              </w:rPr>
            </w:pPr>
          </w:p>
        </w:tc>
      </w:tr>
      <w:tr w:rsidR="00B83DAC" w:rsidRPr="00B022C6" w14:paraId="648A342D" w14:textId="77777777" w:rsidTr="00B83DAC">
        <w:trPr>
          <w:jc w:val="center"/>
        </w:trPr>
        <w:tc>
          <w:tcPr>
            <w:tcW w:w="2647" w:type="dxa"/>
            <w:vMerge/>
            <w:tcBorders>
              <w:left w:val="single" w:sz="4" w:space="0" w:color="auto"/>
              <w:right w:val="single" w:sz="4" w:space="0" w:color="auto"/>
            </w:tcBorders>
          </w:tcPr>
          <w:p w14:paraId="3BD924FF" w14:textId="77777777" w:rsidR="00B83DAC" w:rsidRPr="00B022C6" w:rsidRDefault="00FB255D"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146D1977" w14:textId="77777777" w:rsidR="00B83DAC" w:rsidRPr="00B022C6" w:rsidRDefault="00FB255D" w:rsidP="0009778C">
            <w:pPr>
              <w:autoSpaceDE w:val="0"/>
              <w:autoSpaceDN w:val="0"/>
              <w:adjustRightInd w:val="0"/>
              <w:rPr>
                <w:rFonts w:eastAsia="MS Mincho" w:cs="Arial"/>
              </w:rPr>
            </w:pPr>
            <w:r>
              <w:rPr>
                <w:rFonts w:eastAsia="MS Mincho" w:cs="Arial"/>
              </w:rPr>
              <w:t>Factory</w:t>
            </w:r>
          </w:p>
        </w:tc>
        <w:tc>
          <w:tcPr>
            <w:tcW w:w="900" w:type="dxa"/>
            <w:tcBorders>
              <w:top w:val="single" w:sz="4" w:space="0" w:color="auto"/>
              <w:left w:val="single" w:sz="4" w:space="0" w:color="auto"/>
              <w:bottom w:val="single" w:sz="4" w:space="0" w:color="auto"/>
              <w:right w:val="single" w:sz="4" w:space="0" w:color="auto"/>
            </w:tcBorders>
          </w:tcPr>
          <w:p w14:paraId="3876A101" w14:textId="77777777" w:rsidR="00B83DAC" w:rsidRPr="00B022C6" w:rsidRDefault="00FB255D" w:rsidP="003F3392">
            <w:pPr>
              <w:spacing w:line="276" w:lineRule="auto"/>
              <w:rPr>
                <w:rFonts w:cs="Arial"/>
              </w:rPr>
            </w:pPr>
            <w:r>
              <w:rPr>
                <w:rFonts w:cs="Arial"/>
              </w:rPr>
              <w:t>0x1</w:t>
            </w:r>
          </w:p>
        </w:tc>
        <w:tc>
          <w:tcPr>
            <w:tcW w:w="4056" w:type="dxa"/>
            <w:tcBorders>
              <w:top w:val="single" w:sz="4" w:space="0" w:color="auto"/>
              <w:left w:val="single" w:sz="4" w:space="0" w:color="auto"/>
              <w:right w:val="single" w:sz="4" w:space="0" w:color="auto"/>
            </w:tcBorders>
            <w:vAlign w:val="center"/>
          </w:tcPr>
          <w:p w14:paraId="3A0B74BC" w14:textId="77777777" w:rsidR="00B83DAC" w:rsidRPr="00B022C6" w:rsidRDefault="00FB255D" w:rsidP="003F3392">
            <w:pPr>
              <w:autoSpaceDE w:val="0"/>
              <w:autoSpaceDN w:val="0"/>
              <w:adjustRightInd w:val="0"/>
              <w:rPr>
                <w:rFonts w:cs="Arial"/>
              </w:rPr>
            </w:pPr>
          </w:p>
        </w:tc>
      </w:tr>
      <w:tr w:rsidR="00B83DAC" w:rsidRPr="00B022C6" w14:paraId="5487B0DE" w14:textId="77777777" w:rsidTr="00B83DAC">
        <w:trPr>
          <w:jc w:val="center"/>
        </w:trPr>
        <w:tc>
          <w:tcPr>
            <w:tcW w:w="2647" w:type="dxa"/>
            <w:vMerge/>
            <w:tcBorders>
              <w:left w:val="single" w:sz="4" w:space="0" w:color="auto"/>
              <w:right w:val="single" w:sz="4" w:space="0" w:color="auto"/>
            </w:tcBorders>
          </w:tcPr>
          <w:p w14:paraId="2500810F" w14:textId="77777777" w:rsidR="00B83DAC" w:rsidRPr="00B022C6" w:rsidRDefault="00FB255D"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1F63E6B5" w14:textId="77777777" w:rsidR="00B83DAC" w:rsidRPr="00B022C6" w:rsidRDefault="00FB255D" w:rsidP="0009778C">
            <w:pPr>
              <w:autoSpaceDE w:val="0"/>
              <w:autoSpaceDN w:val="0"/>
              <w:adjustRightInd w:val="0"/>
              <w:rPr>
                <w:rFonts w:eastAsia="MS Mincho" w:cs="Arial"/>
              </w:rPr>
            </w:pPr>
            <w:r>
              <w:rPr>
                <w:rFonts w:eastAsia="MS Mincho" w:cs="Arial"/>
              </w:rPr>
              <w:t>Transport</w:t>
            </w:r>
          </w:p>
        </w:tc>
        <w:tc>
          <w:tcPr>
            <w:tcW w:w="900" w:type="dxa"/>
            <w:tcBorders>
              <w:top w:val="single" w:sz="4" w:space="0" w:color="auto"/>
              <w:left w:val="single" w:sz="4" w:space="0" w:color="auto"/>
              <w:bottom w:val="single" w:sz="4" w:space="0" w:color="auto"/>
              <w:right w:val="single" w:sz="4" w:space="0" w:color="auto"/>
            </w:tcBorders>
          </w:tcPr>
          <w:p w14:paraId="56966174" w14:textId="77777777" w:rsidR="00B83DAC" w:rsidRPr="00B022C6" w:rsidRDefault="00FB255D" w:rsidP="003F3392">
            <w:pPr>
              <w:spacing w:line="276" w:lineRule="auto"/>
              <w:rPr>
                <w:rFonts w:cs="Arial"/>
              </w:rPr>
            </w:pPr>
            <w:r>
              <w:rPr>
                <w:rFonts w:cs="Arial"/>
              </w:rPr>
              <w:t>0x2</w:t>
            </w:r>
          </w:p>
        </w:tc>
        <w:tc>
          <w:tcPr>
            <w:tcW w:w="4056" w:type="dxa"/>
            <w:tcBorders>
              <w:top w:val="single" w:sz="4" w:space="0" w:color="auto"/>
              <w:left w:val="single" w:sz="4" w:space="0" w:color="auto"/>
              <w:right w:val="single" w:sz="4" w:space="0" w:color="auto"/>
            </w:tcBorders>
            <w:vAlign w:val="center"/>
          </w:tcPr>
          <w:p w14:paraId="622585B7" w14:textId="77777777" w:rsidR="00B83DAC" w:rsidRPr="00B022C6" w:rsidRDefault="00FB255D" w:rsidP="003F3392">
            <w:pPr>
              <w:autoSpaceDE w:val="0"/>
              <w:autoSpaceDN w:val="0"/>
              <w:adjustRightInd w:val="0"/>
              <w:rPr>
                <w:rFonts w:cs="Arial"/>
              </w:rPr>
            </w:pPr>
          </w:p>
        </w:tc>
      </w:tr>
      <w:tr w:rsidR="00B83DAC" w:rsidRPr="00B022C6" w14:paraId="2A8336CC" w14:textId="77777777" w:rsidTr="00B83DAC">
        <w:trPr>
          <w:jc w:val="center"/>
        </w:trPr>
        <w:tc>
          <w:tcPr>
            <w:tcW w:w="2647" w:type="dxa"/>
            <w:vMerge/>
            <w:tcBorders>
              <w:left w:val="single" w:sz="4" w:space="0" w:color="auto"/>
              <w:right w:val="single" w:sz="4" w:space="0" w:color="auto"/>
            </w:tcBorders>
          </w:tcPr>
          <w:p w14:paraId="74992A5C" w14:textId="77777777" w:rsidR="00B83DAC" w:rsidRPr="00B022C6" w:rsidRDefault="00FB255D"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32FAF2F9" w14:textId="77777777" w:rsidR="00B83DAC" w:rsidRPr="00B022C6" w:rsidRDefault="00FB255D" w:rsidP="0009778C">
            <w:pPr>
              <w:autoSpaceDE w:val="0"/>
              <w:autoSpaceDN w:val="0"/>
              <w:adjustRightInd w:val="0"/>
              <w:rPr>
                <w:rFonts w:eastAsia="MS Mincho" w:cs="Arial"/>
              </w:rPr>
            </w:pPr>
            <w:r>
              <w:rPr>
                <w:rFonts w:eastAsia="MS Mincho" w:cs="Arial"/>
              </w:rPr>
              <w:t>Hibernate</w:t>
            </w:r>
          </w:p>
        </w:tc>
        <w:tc>
          <w:tcPr>
            <w:tcW w:w="900" w:type="dxa"/>
            <w:tcBorders>
              <w:top w:val="single" w:sz="4" w:space="0" w:color="auto"/>
              <w:left w:val="single" w:sz="4" w:space="0" w:color="auto"/>
              <w:bottom w:val="single" w:sz="4" w:space="0" w:color="auto"/>
              <w:right w:val="single" w:sz="4" w:space="0" w:color="auto"/>
            </w:tcBorders>
          </w:tcPr>
          <w:p w14:paraId="6048157E" w14:textId="77777777" w:rsidR="00B83DAC" w:rsidRPr="00B022C6" w:rsidRDefault="00FB255D" w:rsidP="003F3392">
            <w:pPr>
              <w:spacing w:line="276" w:lineRule="auto"/>
              <w:rPr>
                <w:rFonts w:cs="Arial"/>
              </w:rPr>
            </w:pPr>
            <w:r>
              <w:rPr>
                <w:rFonts w:cs="Arial"/>
              </w:rPr>
              <w:t>0x3</w:t>
            </w:r>
          </w:p>
        </w:tc>
        <w:tc>
          <w:tcPr>
            <w:tcW w:w="4056" w:type="dxa"/>
            <w:tcBorders>
              <w:top w:val="single" w:sz="4" w:space="0" w:color="auto"/>
              <w:left w:val="single" w:sz="4" w:space="0" w:color="auto"/>
              <w:right w:val="single" w:sz="4" w:space="0" w:color="auto"/>
            </w:tcBorders>
            <w:vAlign w:val="center"/>
          </w:tcPr>
          <w:p w14:paraId="486D7736" w14:textId="77777777" w:rsidR="00B83DAC" w:rsidRPr="00B022C6" w:rsidRDefault="00FB255D" w:rsidP="003F3392">
            <w:pPr>
              <w:autoSpaceDE w:val="0"/>
              <w:autoSpaceDN w:val="0"/>
              <w:adjustRightInd w:val="0"/>
              <w:rPr>
                <w:rFonts w:cs="Arial"/>
              </w:rPr>
            </w:pPr>
          </w:p>
        </w:tc>
      </w:tr>
      <w:tr w:rsidR="00B83DAC" w:rsidRPr="00B022C6" w14:paraId="011DDA28" w14:textId="77777777" w:rsidTr="00B83DAC">
        <w:trPr>
          <w:jc w:val="center"/>
        </w:trPr>
        <w:tc>
          <w:tcPr>
            <w:tcW w:w="2647" w:type="dxa"/>
            <w:vMerge/>
            <w:tcBorders>
              <w:left w:val="single" w:sz="4" w:space="0" w:color="auto"/>
              <w:right w:val="single" w:sz="4" w:space="0" w:color="auto"/>
            </w:tcBorders>
          </w:tcPr>
          <w:p w14:paraId="06DA0455" w14:textId="77777777" w:rsidR="00B83DAC" w:rsidRPr="00B022C6" w:rsidRDefault="00FB255D"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74E4EAA5" w14:textId="77777777" w:rsidR="00B83DAC" w:rsidRPr="00B022C6" w:rsidRDefault="00FB255D" w:rsidP="004024FC">
            <w:pPr>
              <w:rPr>
                <w:rFonts w:cs="Arial"/>
              </w:rPr>
            </w:pPr>
            <w:r>
              <w:rPr>
                <w:rFonts w:cs="Arial"/>
              </w:rPr>
              <w:t>Critical Battery</w:t>
            </w:r>
          </w:p>
        </w:tc>
        <w:tc>
          <w:tcPr>
            <w:tcW w:w="900" w:type="dxa"/>
            <w:tcBorders>
              <w:top w:val="single" w:sz="4" w:space="0" w:color="auto"/>
              <w:left w:val="single" w:sz="4" w:space="0" w:color="auto"/>
              <w:bottom w:val="single" w:sz="4" w:space="0" w:color="auto"/>
              <w:right w:val="single" w:sz="4" w:space="0" w:color="auto"/>
            </w:tcBorders>
          </w:tcPr>
          <w:p w14:paraId="0D0ABDDF" w14:textId="77777777" w:rsidR="00B83DAC" w:rsidRPr="00B022C6" w:rsidRDefault="00FB255D" w:rsidP="003F3392">
            <w:pPr>
              <w:spacing w:line="276" w:lineRule="auto"/>
              <w:rPr>
                <w:rFonts w:cs="Arial"/>
              </w:rPr>
            </w:pPr>
            <w:r>
              <w:rPr>
                <w:rFonts w:cs="Arial"/>
              </w:rPr>
              <w:t>0x4</w:t>
            </w:r>
          </w:p>
        </w:tc>
        <w:tc>
          <w:tcPr>
            <w:tcW w:w="4056" w:type="dxa"/>
            <w:tcBorders>
              <w:left w:val="single" w:sz="4" w:space="0" w:color="auto"/>
              <w:right w:val="single" w:sz="4" w:space="0" w:color="auto"/>
            </w:tcBorders>
          </w:tcPr>
          <w:p w14:paraId="7022C649" w14:textId="77777777" w:rsidR="00B83DAC" w:rsidRPr="00B022C6" w:rsidRDefault="00FB255D" w:rsidP="003F3392">
            <w:pPr>
              <w:spacing w:line="276" w:lineRule="auto"/>
              <w:rPr>
                <w:rFonts w:cs="Arial"/>
              </w:rPr>
            </w:pPr>
          </w:p>
        </w:tc>
      </w:tr>
    </w:tbl>
    <w:p w14:paraId="7146D8EA" w14:textId="77777777" w:rsidR="001A59D5" w:rsidRPr="00B022C6" w:rsidRDefault="00FB255D" w:rsidP="00500605">
      <w:pPr>
        <w:rPr>
          <w:rFonts w:cs="Arial"/>
        </w:rPr>
      </w:pPr>
    </w:p>
    <w:p w14:paraId="45FC858A" w14:textId="77777777" w:rsidR="00406F39" w:rsidRDefault="00FB255D" w:rsidP="008B11E9">
      <w:pPr>
        <w:pStyle w:val="Heading4"/>
      </w:pPr>
      <w:r w:rsidRPr="00B9479B">
        <w:t>MD-REQ-295565/A-</w:t>
      </w:r>
      <w:proofErr w:type="spellStart"/>
      <w:r w:rsidRPr="00B9479B">
        <w:t>VehOnSrc_D_Stat</w:t>
      </w:r>
      <w:proofErr w:type="spellEnd"/>
    </w:p>
    <w:p w14:paraId="039BE02B" w14:textId="77777777" w:rsidR="00500605" w:rsidRPr="00C476CD" w:rsidRDefault="00FB255D" w:rsidP="00500605">
      <w:pPr>
        <w:rPr>
          <w:rFonts w:cs="Arial"/>
          <w:b/>
        </w:rPr>
      </w:pPr>
      <w:r w:rsidRPr="00C476CD">
        <w:rPr>
          <w:rFonts w:cs="Arial"/>
          <w:b/>
        </w:rPr>
        <w:t>Message Type:  Status</w:t>
      </w:r>
    </w:p>
    <w:p w14:paraId="0DF38DB8" w14:textId="77777777" w:rsidR="009A2F1B" w:rsidRPr="00C476CD" w:rsidRDefault="00FB255D" w:rsidP="00500605">
      <w:pPr>
        <w:rPr>
          <w:rFonts w:cs="Arial"/>
        </w:rPr>
      </w:pPr>
    </w:p>
    <w:p w14:paraId="539072E1" w14:textId="77777777" w:rsidR="002341E2" w:rsidRPr="00C476CD" w:rsidRDefault="00FB255D" w:rsidP="00500605">
      <w:pPr>
        <w:rPr>
          <w:rFonts w:cs="Arial"/>
        </w:rPr>
      </w:pPr>
      <w:r>
        <w:rPr>
          <w:rFonts w:cs="Arial"/>
        </w:rPr>
        <w:t>Signal used for</w:t>
      </w:r>
      <w:r w:rsidRPr="00C476CD">
        <w:rPr>
          <w:rFonts w:cs="Arial"/>
        </w:rPr>
        <w:t xml:space="preserve"> OTA (over the air) events.  Details of signal usages reference the OTA spe</w:t>
      </w:r>
      <w:r w:rsidRPr="00C476CD">
        <w:rPr>
          <w:rFonts w:cs="Arial"/>
        </w:rPr>
        <w:t xml:space="preserve">cifications </w:t>
      </w:r>
    </w:p>
    <w:p w14:paraId="679413ED" w14:textId="77777777" w:rsidR="008C7083" w:rsidRPr="00C476CD"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9"/>
        <w:gridCol w:w="2070"/>
        <w:gridCol w:w="900"/>
        <w:gridCol w:w="4518"/>
      </w:tblGrid>
      <w:tr w:rsidR="008C7083" w:rsidRPr="00C476CD" w14:paraId="6A878926" w14:textId="77777777" w:rsidTr="008C7083">
        <w:trPr>
          <w:jc w:val="center"/>
        </w:trPr>
        <w:tc>
          <w:tcPr>
            <w:tcW w:w="2449" w:type="dxa"/>
            <w:tcBorders>
              <w:top w:val="single" w:sz="4" w:space="0" w:color="auto"/>
              <w:left w:val="single" w:sz="4" w:space="0" w:color="auto"/>
              <w:bottom w:val="single" w:sz="4" w:space="0" w:color="auto"/>
              <w:right w:val="single" w:sz="4" w:space="0" w:color="auto"/>
            </w:tcBorders>
            <w:hideMark/>
          </w:tcPr>
          <w:p w14:paraId="36CD6468" w14:textId="77777777" w:rsidR="008C7083" w:rsidRPr="00C476CD" w:rsidRDefault="00FB255D">
            <w:pPr>
              <w:spacing w:line="276" w:lineRule="auto"/>
              <w:rPr>
                <w:rFonts w:cs="Arial"/>
                <w:b/>
              </w:rPr>
            </w:pPr>
            <w:r w:rsidRPr="00C476CD">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14:paraId="0091C68C" w14:textId="77777777" w:rsidR="008C7083" w:rsidRPr="00C476CD" w:rsidRDefault="00FB255D">
            <w:pPr>
              <w:spacing w:line="276" w:lineRule="auto"/>
              <w:rPr>
                <w:rFonts w:cs="Arial"/>
                <w:b/>
              </w:rPr>
            </w:pPr>
            <w:r w:rsidRPr="00C476C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37A9763" w14:textId="77777777" w:rsidR="008C7083" w:rsidRPr="00C476CD" w:rsidRDefault="00FB255D">
            <w:pPr>
              <w:spacing w:line="276" w:lineRule="auto"/>
              <w:rPr>
                <w:rFonts w:cs="Arial"/>
                <w:b/>
              </w:rPr>
            </w:pPr>
            <w:r w:rsidRPr="00C476CD">
              <w:rPr>
                <w:rFonts w:cs="Arial"/>
                <w:b/>
              </w:rPr>
              <w:t>Value</w:t>
            </w:r>
          </w:p>
        </w:tc>
        <w:tc>
          <w:tcPr>
            <w:tcW w:w="4518" w:type="dxa"/>
            <w:tcBorders>
              <w:top w:val="single" w:sz="4" w:space="0" w:color="auto"/>
              <w:left w:val="single" w:sz="4" w:space="0" w:color="auto"/>
              <w:bottom w:val="single" w:sz="4" w:space="0" w:color="auto"/>
              <w:right w:val="single" w:sz="4" w:space="0" w:color="auto"/>
            </w:tcBorders>
            <w:hideMark/>
          </w:tcPr>
          <w:p w14:paraId="410EA973" w14:textId="77777777" w:rsidR="008C7083" w:rsidRPr="00C476CD" w:rsidRDefault="00FB255D">
            <w:pPr>
              <w:spacing w:line="276" w:lineRule="auto"/>
              <w:rPr>
                <w:rFonts w:cs="Arial"/>
                <w:b/>
              </w:rPr>
            </w:pPr>
            <w:r w:rsidRPr="00C476CD">
              <w:rPr>
                <w:rFonts w:cs="Arial"/>
                <w:b/>
              </w:rPr>
              <w:t>Description</w:t>
            </w:r>
          </w:p>
        </w:tc>
      </w:tr>
      <w:tr w:rsidR="008C7083" w:rsidRPr="00C476CD" w14:paraId="6B65E0D1" w14:textId="77777777" w:rsidTr="008C7083">
        <w:trPr>
          <w:jc w:val="center"/>
        </w:trPr>
        <w:tc>
          <w:tcPr>
            <w:tcW w:w="2449" w:type="dxa"/>
            <w:vMerge w:val="restart"/>
            <w:tcBorders>
              <w:top w:val="single" w:sz="4" w:space="0" w:color="auto"/>
              <w:left w:val="single" w:sz="4" w:space="0" w:color="auto"/>
              <w:bottom w:val="single" w:sz="4" w:space="0" w:color="auto"/>
              <w:right w:val="single" w:sz="4" w:space="0" w:color="auto"/>
            </w:tcBorders>
          </w:tcPr>
          <w:p w14:paraId="6CA577FB" w14:textId="77777777" w:rsidR="008C7083" w:rsidRPr="00C476CD" w:rsidRDefault="00FB255D">
            <w:pPr>
              <w:spacing w:line="276" w:lineRule="auto"/>
              <w:rPr>
                <w:rFonts w:cs="Arial"/>
              </w:rPr>
            </w:pPr>
          </w:p>
          <w:p w14:paraId="22F8B7B8" w14:textId="77777777" w:rsidR="008C7083" w:rsidRPr="00C476CD" w:rsidRDefault="00FB255D">
            <w:pPr>
              <w:spacing w:line="276" w:lineRule="auto"/>
              <w:rPr>
                <w:rFonts w:cs="Arial"/>
              </w:rPr>
            </w:pPr>
          </w:p>
          <w:p w14:paraId="3AACD819" w14:textId="77777777" w:rsidR="008C7083" w:rsidRPr="00C476CD" w:rsidRDefault="00FB255D">
            <w:pPr>
              <w:spacing w:line="276" w:lineRule="auto"/>
              <w:rPr>
                <w:rFonts w:cs="Arial"/>
              </w:rPr>
            </w:pPr>
            <w:proofErr w:type="spellStart"/>
            <w:r w:rsidRPr="00C476CD">
              <w:rPr>
                <w:rFonts w:cs="Arial"/>
              </w:rPr>
              <w:t>VehOnSrc_D_Stat</w:t>
            </w:r>
            <w:proofErr w:type="spellEnd"/>
          </w:p>
        </w:tc>
        <w:tc>
          <w:tcPr>
            <w:tcW w:w="2070" w:type="dxa"/>
            <w:tcBorders>
              <w:top w:val="single" w:sz="4" w:space="0" w:color="auto"/>
              <w:left w:val="single" w:sz="4" w:space="0" w:color="auto"/>
              <w:bottom w:val="single" w:sz="4" w:space="0" w:color="auto"/>
              <w:right w:val="single" w:sz="4" w:space="0" w:color="auto"/>
            </w:tcBorders>
            <w:hideMark/>
          </w:tcPr>
          <w:p w14:paraId="13EB1126" w14:textId="77777777" w:rsidR="008C7083" w:rsidRPr="00C476CD" w:rsidRDefault="00FB255D">
            <w:pPr>
              <w:autoSpaceDE w:val="0"/>
              <w:autoSpaceDN w:val="0"/>
              <w:adjustRightInd w:val="0"/>
              <w:spacing w:line="276" w:lineRule="auto"/>
              <w:rPr>
                <w:rFonts w:eastAsia="MS Mincho" w:cs="Arial"/>
              </w:rPr>
            </w:pPr>
            <w:r w:rsidRPr="00C476CD">
              <w:rPr>
                <w:rFonts w:eastAsia="MS Mincho" w:cs="Arial"/>
              </w:rPr>
              <w:t>OFF</w:t>
            </w:r>
          </w:p>
        </w:tc>
        <w:tc>
          <w:tcPr>
            <w:tcW w:w="900" w:type="dxa"/>
            <w:tcBorders>
              <w:top w:val="single" w:sz="4" w:space="0" w:color="auto"/>
              <w:left w:val="single" w:sz="4" w:space="0" w:color="auto"/>
              <w:bottom w:val="single" w:sz="4" w:space="0" w:color="auto"/>
              <w:right w:val="single" w:sz="4" w:space="0" w:color="auto"/>
            </w:tcBorders>
            <w:hideMark/>
          </w:tcPr>
          <w:p w14:paraId="3BFD9F05" w14:textId="77777777" w:rsidR="008C7083" w:rsidRPr="00C476CD" w:rsidRDefault="00FB255D">
            <w:pPr>
              <w:spacing w:line="276" w:lineRule="auto"/>
              <w:rPr>
                <w:rFonts w:cs="Arial"/>
              </w:rPr>
            </w:pPr>
            <w:r w:rsidRPr="00C476CD">
              <w:rPr>
                <w:rFonts w:cs="Arial"/>
              </w:rPr>
              <w:t>0x0</w:t>
            </w:r>
          </w:p>
        </w:tc>
        <w:tc>
          <w:tcPr>
            <w:tcW w:w="4518" w:type="dxa"/>
            <w:tcBorders>
              <w:top w:val="single" w:sz="4" w:space="0" w:color="auto"/>
              <w:left w:val="single" w:sz="4" w:space="0" w:color="auto"/>
              <w:bottom w:val="single" w:sz="4" w:space="0" w:color="auto"/>
              <w:right w:val="single" w:sz="4" w:space="0" w:color="auto"/>
            </w:tcBorders>
            <w:vAlign w:val="center"/>
            <w:hideMark/>
          </w:tcPr>
          <w:p w14:paraId="0BCA4FD9" w14:textId="77777777" w:rsidR="008C7083" w:rsidRPr="00C476CD" w:rsidRDefault="00FB255D">
            <w:pPr>
              <w:spacing w:line="276" w:lineRule="auto"/>
              <w:rPr>
                <w:rFonts w:eastAsiaTheme="minorEastAsia" w:cs="Arial"/>
              </w:rPr>
            </w:pPr>
          </w:p>
        </w:tc>
      </w:tr>
      <w:tr w:rsidR="008C7083" w:rsidRPr="00C476CD" w14:paraId="10E2DAA6"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3E6E997A" w14:textId="77777777" w:rsidR="008C7083"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3402B85C" w14:textId="77777777" w:rsidR="008C7083" w:rsidRPr="00C476CD" w:rsidRDefault="00FB255D">
            <w:pPr>
              <w:spacing w:line="276" w:lineRule="auto"/>
              <w:rPr>
                <w:rFonts w:cs="Arial"/>
              </w:rPr>
            </w:pPr>
            <w:r w:rsidRPr="00C476CD">
              <w:rPr>
                <w:rFonts w:cs="Arial"/>
              </w:rPr>
              <w:t>Manual</w:t>
            </w:r>
          </w:p>
        </w:tc>
        <w:tc>
          <w:tcPr>
            <w:tcW w:w="900" w:type="dxa"/>
            <w:tcBorders>
              <w:top w:val="single" w:sz="4" w:space="0" w:color="auto"/>
              <w:left w:val="single" w:sz="4" w:space="0" w:color="auto"/>
              <w:bottom w:val="single" w:sz="4" w:space="0" w:color="auto"/>
              <w:right w:val="single" w:sz="4" w:space="0" w:color="auto"/>
            </w:tcBorders>
          </w:tcPr>
          <w:p w14:paraId="67676F7F" w14:textId="77777777" w:rsidR="008C7083" w:rsidRPr="00C476CD" w:rsidRDefault="00FB255D">
            <w:pPr>
              <w:spacing w:line="276" w:lineRule="auto"/>
              <w:rPr>
                <w:rFonts w:cs="Arial"/>
              </w:rPr>
            </w:pPr>
            <w:r w:rsidRPr="00C476CD">
              <w:rPr>
                <w:rFonts w:cs="Arial"/>
              </w:rPr>
              <w:t>0x1</w:t>
            </w:r>
          </w:p>
        </w:tc>
        <w:tc>
          <w:tcPr>
            <w:tcW w:w="4518" w:type="dxa"/>
            <w:tcBorders>
              <w:top w:val="single" w:sz="4" w:space="0" w:color="auto"/>
              <w:left w:val="single" w:sz="4" w:space="0" w:color="auto"/>
              <w:bottom w:val="single" w:sz="4" w:space="0" w:color="auto"/>
              <w:right w:val="single" w:sz="4" w:space="0" w:color="auto"/>
            </w:tcBorders>
          </w:tcPr>
          <w:p w14:paraId="062D3F52" w14:textId="77777777" w:rsidR="008C7083" w:rsidRPr="00C476CD" w:rsidRDefault="00FB255D">
            <w:pPr>
              <w:spacing w:line="276" w:lineRule="auto"/>
              <w:rPr>
                <w:rFonts w:cs="Arial"/>
              </w:rPr>
            </w:pPr>
          </w:p>
        </w:tc>
      </w:tr>
      <w:tr w:rsidR="008C7083" w:rsidRPr="00C476CD" w14:paraId="185CC9EC"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69EACC12" w14:textId="77777777" w:rsidR="008C7083"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6FA3D076" w14:textId="77777777" w:rsidR="008C7083" w:rsidRPr="00C476CD" w:rsidRDefault="00FB255D">
            <w:pPr>
              <w:spacing w:line="276" w:lineRule="auto"/>
              <w:rPr>
                <w:rFonts w:cs="Arial"/>
              </w:rPr>
            </w:pPr>
            <w:proofErr w:type="spellStart"/>
            <w:r w:rsidRPr="00C476CD">
              <w:rPr>
                <w:rFonts w:cs="Arial"/>
              </w:rPr>
              <w:t>RemoteStart</w:t>
            </w:r>
            <w:proofErr w:type="spellEnd"/>
          </w:p>
        </w:tc>
        <w:tc>
          <w:tcPr>
            <w:tcW w:w="900" w:type="dxa"/>
            <w:tcBorders>
              <w:top w:val="single" w:sz="4" w:space="0" w:color="auto"/>
              <w:left w:val="single" w:sz="4" w:space="0" w:color="auto"/>
              <w:bottom w:val="single" w:sz="4" w:space="0" w:color="auto"/>
              <w:right w:val="single" w:sz="4" w:space="0" w:color="auto"/>
            </w:tcBorders>
          </w:tcPr>
          <w:p w14:paraId="7A813DB8" w14:textId="77777777" w:rsidR="008C7083" w:rsidRPr="00C476CD" w:rsidRDefault="00FB255D">
            <w:pPr>
              <w:spacing w:line="276" w:lineRule="auto"/>
              <w:rPr>
                <w:rFonts w:cs="Arial"/>
              </w:rPr>
            </w:pPr>
            <w:r w:rsidRPr="00C476CD">
              <w:rPr>
                <w:rFonts w:cs="Arial"/>
              </w:rPr>
              <w:t>0x2</w:t>
            </w:r>
          </w:p>
        </w:tc>
        <w:tc>
          <w:tcPr>
            <w:tcW w:w="4518" w:type="dxa"/>
            <w:tcBorders>
              <w:top w:val="single" w:sz="4" w:space="0" w:color="auto"/>
              <w:left w:val="single" w:sz="4" w:space="0" w:color="auto"/>
              <w:bottom w:val="single" w:sz="4" w:space="0" w:color="auto"/>
              <w:right w:val="single" w:sz="4" w:space="0" w:color="auto"/>
            </w:tcBorders>
          </w:tcPr>
          <w:p w14:paraId="4B29A99D" w14:textId="77777777" w:rsidR="008C7083" w:rsidRPr="00C476CD" w:rsidRDefault="00FB255D">
            <w:pPr>
              <w:spacing w:line="276" w:lineRule="auto"/>
              <w:rPr>
                <w:rFonts w:cs="Arial"/>
              </w:rPr>
            </w:pPr>
          </w:p>
        </w:tc>
      </w:tr>
      <w:tr w:rsidR="008C7083" w:rsidRPr="00C476CD" w14:paraId="3061C254"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3ABB2D10" w14:textId="77777777" w:rsidR="008C7083"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39BC9FD8" w14:textId="77777777" w:rsidR="008C7083" w:rsidRPr="00C476CD" w:rsidRDefault="00FB255D">
            <w:pPr>
              <w:spacing w:line="276" w:lineRule="auto"/>
              <w:rPr>
                <w:rFonts w:cs="Arial"/>
              </w:rPr>
            </w:pPr>
            <w:proofErr w:type="spellStart"/>
            <w:r w:rsidRPr="00C476CD">
              <w:rPr>
                <w:rFonts w:cs="Arial"/>
              </w:rPr>
              <w:t>RemoteParkAssist</w:t>
            </w:r>
            <w:proofErr w:type="spellEnd"/>
          </w:p>
        </w:tc>
        <w:tc>
          <w:tcPr>
            <w:tcW w:w="900" w:type="dxa"/>
            <w:tcBorders>
              <w:top w:val="single" w:sz="4" w:space="0" w:color="auto"/>
              <w:left w:val="single" w:sz="4" w:space="0" w:color="auto"/>
              <w:bottom w:val="single" w:sz="4" w:space="0" w:color="auto"/>
              <w:right w:val="single" w:sz="4" w:space="0" w:color="auto"/>
            </w:tcBorders>
          </w:tcPr>
          <w:p w14:paraId="144D03ED" w14:textId="77777777" w:rsidR="008C7083" w:rsidRPr="00C476CD" w:rsidRDefault="00FB255D">
            <w:pPr>
              <w:spacing w:line="276" w:lineRule="auto"/>
              <w:rPr>
                <w:rFonts w:cs="Arial"/>
              </w:rPr>
            </w:pPr>
            <w:r w:rsidRPr="00C476CD">
              <w:rPr>
                <w:rFonts w:cs="Arial"/>
              </w:rPr>
              <w:t>0x3</w:t>
            </w:r>
          </w:p>
        </w:tc>
        <w:tc>
          <w:tcPr>
            <w:tcW w:w="4518" w:type="dxa"/>
            <w:tcBorders>
              <w:top w:val="single" w:sz="4" w:space="0" w:color="auto"/>
              <w:left w:val="single" w:sz="4" w:space="0" w:color="auto"/>
              <w:bottom w:val="single" w:sz="4" w:space="0" w:color="auto"/>
              <w:right w:val="single" w:sz="4" w:space="0" w:color="auto"/>
            </w:tcBorders>
          </w:tcPr>
          <w:p w14:paraId="699C687F" w14:textId="77777777" w:rsidR="008C7083" w:rsidRPr="00C476CD" w:rsidRDefault="00FB255D">
            <w:pPr>
              <w:spacing w:line="276" w:lineRule="auto"/>
              <w:rPr>
                <w:rFonts w:cs="Arial"/>
              </w:rPr>
            </w:pPr>
          </w:p>
        </w:tc>
      </w:tr>
      <w:tr w:rsidR="00A20A9F" w:rsidRPr="00C476CD" w14:paraId="4C58DA0B"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tcPr>
          <w:p w14:paraId="3168E376" w14:textId="77777777" w:rsidR="00A20A9F"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1FEB02A1" w14:textId="77777777" w:rsidR="00A20A9F" w:rsidRPr="00C476CD" w:rsidRDefault="00FB255D">
            <w:pPr>
              <w:spacing w:line="276" w:lineRule="auto"/>
              <w:rPr>
                <w:rFonts w:cs="Arial"/>
              </w:rPr>
            </w:pPr>
            <w:proofErr w:type="spellStart"/>
            <w:r w:rsidRPr="00C476CD">
              <w:rPr>
                <w:rFonts w:cs="Arial"/>
              </w:rPr>
              <w:t>OverTheAir</w:t>
            </w:r>
            <w:proofErr w:type="spellEnd"/>
          </w:p>
        </w:tc>
        <w:tc>
          <w:tcPr>
            <w:tcW w:w="900" w:type="dxa"/>
            <w:tcBorders>
              <w:top w:val="single" w:sz="4" w:space="0" w:color="auto"/>
              <w:left w:val="single" w:sz="4" w:space="0" w:color="auto"/>
              <w:bottom w:val="single" w:sz="4" w:space="0" w:color="auto"/>
              <w:right w:val="single" w:sz="4" w:space="0" w:color="auto"/>
            </w:tcBorders>
          </w:tcPr>
          <w:p w14:paraId="15D0AF63" w14:textId="77777777" w:rsidR="00A20A9F" w:rsidRPr="00C476CD" w:rsidRDefault="00FB255D">
            <w:pPr>
              <w:spacing w:line="276" w:lineRule="auto"/>
              <w:rPr>
                <w:rFonts w:cs="Arial"/>
              </w:rPr>
            </w:pPr>
            <w:r w:rsidRPr="00C476CD">
              <w:rPr>
                <w:rFonts w:cs="Arial"/>
              </w:rPr>
              <w:t>0x4</w:t>
            </w:r>
          </w:p>
        </w:tc>
        <w:tc>
          <w:tcPr>
            <w:tcW w:w="4518" w:type="dxa"/>
            <w:tcBorders>
              <w:top w:val="single" w:sz="4" w:space="0" w:color="auto"/>
              <w:left w:val="single" w:sz="4" w:space="0" w:color="auto"/>
              <w:bottom w:val="single" w:sz="4" w:space="0" w:color="auto"/>
              <w:right w:val="single" w:sz="4" w:space="0" w:color="auto"/>
            </w:tcBorders>
          </w:tcPr>
          <w:p w14:paraId="01E514BA" w14:textId="77777777" w:rsidR="00A20A9F" w:rsidRPr="00C476CD" w:rsidRDefault="00FB255D">
            <w:pPr>
              <w:spacing w:line="276" w:lineRule="auto"/>
              <w:rPr>
                <w:rFonts w:cs="Arial"/>
              </w:rPr>
            </w:pPr>
          </w:p>
        </w:tc>
      </w:tr>
    </w:tbl>
    <w:p w14:paraId="07B1B3DD" w14:textId="77777777" w:rsidR="009A2F1B" w:rsidRPr="00C476CD" w:rsidRDefault="00FB255D" w:rsidP="00500605">
      <w:pPr>
        <w:rPr>
          <w:rFonts w:cs="Arial"/>
        </w:rPr>
      </w:pPr>
    </w:p>
    <w:p w14:paraId="474DE3ED" w14:textId="77777777" w:rsidR="00406F39" w:rsidRDefault="00FB255D" w:rsidP="008B11E9">
      <w:pPr>
        <w:pStyle w:val="Heading4"/>
      </w:pPr>
      <w:r w:rsidRPr="00B9479B">
        <w:t>MD-REQ-295417/A-</w:t>
      </w:r>
      <w:proofErr w:type="spellStart"/>
      <w:r w:rsidRPr="00B9479B">
        <w:t>KeyOffPwMde_D_Stat</w:t>
      </w:r>
      <w:proofErr w:type="spellEnd"/>
    </w:p>
    <w:p w14:paraId="122DCF3F" w14:textId="77777777" w:rsidR="00500605" w:rsidRPr="007A2666" w:rsidRDefault="00FB255D" w:rsidP="007A2666">
      <w:pPr>
        <w:rPr>
          <w:rFonts w:cs="Arial"/>
          <w:b/>
        </w:rPr>
      </w:pPr>
      <w:r w:rsidRPr="007A2666">
        <w:rPr>
          <w:rFonts w:cs="Arial"/>
          <w:b/>
        </w:rPr>
        <w:t>Message Type:  Status</w:t>
      </w:r>
    </w:p>
    <w:p w14:paraId="027456B1" w14:textId="77777777" w:rsidR="00E37F11" w:rsidRPr="007A2666" w:rsidRDefault="00FB255D" w:rsidP="007A2666">
      <w:pPr>
        <w:rPr>
          <w:rFonts w:cs="Arial"/>
        </w:rPr>
      </w:pPr>
    </w:p>
    <w:p w14:paraId="469614E1" w14:textId="34A6321D" w:rsidR="00D80A91" w:rsidRDefault="00FB255D" w:rsidP="007A2666">
      <w:pPr>
        <w:rPr>
          <w:rFonts w:cs="Arial"/>
        </w:rPr>
      </w:pPr>
      <w:r w:rsidRPr="007A2666">
        <w:rPr>
          <w:rFonts w:cs="Arial"/>
        </w:rPr>
        <w:t>Signal sent from the ECG to the ISM (Infotainment System Master) indicating if the ECG requires the ISM to be powered on or not.</w:t>
      </w:r>
    </w:p>
    <w:tbl>
      <w:tblPr>
        <w:tblStyle w:val="TableGrid"/>
        <w:tblW w:w="0" w:type="auto"/>
        <w:jc w:val="center"/>
        <w:tblLook w:val="04A0" w:firstRow="1" w:lastRow="0" w:firstColumn="1" w:lastColumn="0" w:noHBand="0" w:noVBand="1"/>
      </w:tblPr>
      <w:tblGrid>
        <w:gridCol w:w="2394"/>
        <w:gridCol w:w="1584"/>
        <w:gridCol w:w="1080"/>
        <w:gridCol w:w="4518"/>
      </w:tblGrid>
      <w:tr w:rsidR="00D80A91" w14:paraId="57463D02" w14:textId="77777777" w:rsidTr="008B11E9">
        <w:trPr>
          <w:jc w:val="center"/>
        </w:trPr>
        <w:tc>
          <w:tcPr>
            <w:tcW w:w="2394" w:type="dxa"/>
          </w:tcPr>
          <w:p w14:paraId="06ABDD99" w14:textId="77777777" w:rsidR="00D80A91" w:rsidRDefault="00FB255D" w:rsidP="007A2666">
            <w:pPr>
              <w:rPr>
                <w:rFonts w:cs="Arial"/>
              </w:rPr>
            </w:pPr>
            <w:r>
              <w:rPr>
                <w:rFonts w:cs="Arial"/>
              </w:rPr>
              <w:t>Logical Signal Name</w:t>
            </w:r>
          </w:p>
        </w:tc>
        <w:tc>
          <w:tcPr>
            <w:tcW w:w="1584" w:type="dxa"/>
          </w:tcPr>
          <w:p w14:paraId="0A60F29A" w14:textId="77777777" w:rsidR="00D80A91" w:rsidRDefault="00FB255D" w:rsidP="007A2666">
            <w:pPr>
              <w:rPr>
                <w:rFonts w:cs="Arial"/>
              </w:rPr>
            </w:pPr>
            <w:r>
              <w:rPr>
                <w:rFonts w:cs="Arial"/>
              </w:rPr>
              <w:t>Literals</w:t>
            </w:r>
          </w:p>
        </w:tc>
        <w:tc>
          <w:tcPr>
            <w:tcW w:w="1080" w:type="dxa"/>
          </w:tcPr>
          <w:p w14:paraId="4447C461" w14:textId="77777777" w:rsidR="00D80A91" w:rsidRDefault="00FB255D" w:rsidP="007A2666">
            <w:pPr>
              <w:rPr>
                <w:rFonts w:cs="Arial"/>
              </w:rPr>
            </w:pPr>
            <w:r>
              <w:rPr>
                <w:rFonts w:cs="Arial"/>
              </w:rPr>
              <w:t>Value</w:t>
            </w:r>
          </w:p>
        </w:tc>
        <w:tc>
          <w:tcPr>
            <w:tcW w:w="4518" w:type="dxa"/>
          </w:tcPr>
          <w:p w14:paraId="10458D31" w14:textId="77777777" w:rsidR="00D80A91" w:rsidRDefault="00FB255D" w:rsidP="007A2666">
            <w:pPr>
              <w:rPr>
                <w:rFonts w:cs="Arial"/>
              </w:rPr>
            </w:pPr>
            <w:r>
              <w:rPr>
                <w:rFonts w:cs="Arial"/>
              </w:rPr>
              <w:t>Description</w:t>
            </w:r>
          </w:p>
        </w:tc>
      </w:tr>
      <w:tr w:rsidR="00D80A91" w14:paraId="332F9446" w14:textId="77777777" w:rsidTr="008B11E9">
        <w:trPr>
          <w:jc w:val="center"/>
        </w:trPr>
        <w:tc>
          <w:tcPr>
            <w:tcW w:w="2394" w:type="dxa"/>
            <w:vMerge w:val="restart"/>
          </w:tcPr>
          <w:p w14:paraId="3C9F5603" w14:textId="77777777" w:rsidR="00D80A91" w:rsidRDefault="00FB255D" w:rsidP="007A2666">
            <w:pPr>
              <w:rPr>
                <w:rFonts w:cs="Arial"/>
              </w:rPr>
            </w:pPr>
          </w:p>
          <w:p w14:paraId="47B3743A" w14:textId="77777777" w:rsidR="00D80A91" w:rsidRDefault="00FB255D" w:rsidP="007A2666">
            <w:pPr>
              <w:rPr>
                <w:rFonts w:cs="Arial"/>
              </w:rPr>
            </w:pPr>
            <w:proofErr w:type="spellStart"/>
            <w:r>
              <w:rPr>
                <w:rFonts w:cs="Arial"/>
              </w:rPr>
              <w:t>KeyOffPwMde_D_Stat</w:t>
            </w:r>
            <w:proofErr w:type="spellEnd"/>
          </w:p>
        </w:tc>
        <w:tc>
          <w:tcPr>
            <w:tcW w:w="1584" w:type="dxa"/>
          </w:tcPr>
          <w:p w14:paraId="4A7EA551" w14:textId="77777777" w:rsidR="00D80A91" w:rsidRDefault="00FB255D" w:rsidP="007A2666">
            <w:pPr>
              <w:rPr>
                <w:rFonts w:cs="Arial"/>
              </w:rPr>
            </w:pPr>
            <w:r>
              <w:rPr>
                <w:rFonts w:cs="Arial"/>
              </w:rPr>
              <w:t>Inactive</w:t>
            </w:r>
          </w:p>
        </w:tc>
        <w:tc>
          <w:tcPr>
            <w:tcW w:w="1080" w:type="dxa"/>
          </w:tcPr>
          <w:p w14:paraId="779902DE" w14:textId="77777777" w:rsidR="00D80A91" w:rsidRDefault="00FB255D" w:rsidP="007A2666">
            <w:pPr>
              <w:rPr>
                <w:rFonts w:cs="Arial"/>
              </w:rPr>
            </w:pPr>
            <w:r>
              <w:rPr>
                <w:rFonts w:cs="Arial"/>
              </w:rPr>
              <w:t>0x0</w:t>
            </w:r>
          </w:p>
        </w:tc>
        <w:tc>
          <w:tcPr>
            <w:tcW w:w="4518" w:type="dxa"/>
          </w:tcPr>
          <w:p w14:paraId="440FF4CF" w14:textId="77777777" w:rsidR="00D80A91" w:rsidRDefault="00FB255D" w:rsidP="007A2666">
            <w:pPr>
              <w:rPr>
                <w:rFonts w:cs="Arial"/>
              </w:rPr>
            </w:pPr>
            <w:r w:rsidRPr="007A2666">
              <w:rPr>
                <w:rFonts w:eastAsiaTheme="minorHAnsi" w:cs="Arial"/>
              </w:rPr>
              <w:t>The ECG does not require that the ISM be powered up</w:t>
            </w:r>
          </w:p>
        </w:tc>
      </w:tr>
      <w:tr w:rsidR="00E602A1" w14:paraId="4B3FB9BE" w14:textId="77777777" w:rsidTr="008B11E9">
        <w:trPr>
          <w:jc w:val="center"/>
        </w:trPr>
        <w:tc>
          <w:tcPr>
            <w:tcW w:w="2394" w:type="dxa"/>
            <w:vMerge/>
          </w:tcPr>
          <w:p w14:paraId="43580A8F" w14:textId="77777777" w:rsidR="00E602A1" w:rsidRDefault="00FB255D" w:rsidP="007A2666">
            <w:pPr>
              <w:rPr>
                <w:rFonts w:cs="Arial"/>
              </w:rPr>
            </w:pPr>
          </w:p>
        </w:tc>
        <w:tc>
          <w:tcPr>
            <w:tcW w:w="1584" w:type="dxa"/>
          </w:tcPr>
          <w:p w14:paraId="2399F494" w14:textId="77777777" w:rsidR="00E602A1" w:rsidRPr="007A2666" w:rsidRDefault="00FB255D" w:rsidP="00D732A9">
            <w:pPr>
              <w:rPr>
                <w:rFonts w:cs="Arial"/>
              </w:rPr>
            </w:pPr>
            <w:r w:rsidRPr="007A2666">
              <w:rPr>
                <w:rFonts w:cs="Arial"/>
              </w:rPr>
              <w:t>ON</w:t>
            </w:r>
          </w:p>
        </w:tc>
        <w:tc>
          <w:tcPr>
            <w:tcW w:w="1080" w:type="dxa"/>
          </w:tcPr>
          <w:p w14:paraId="6448A96E" w14:textId="77777777" w:rsidR="00E602A1" w:rsidRPr="007A2666" w:rsidRDefault="00FB255D" w:rsidP="00D732A9">
            <w:pPr>
              <w:rPr>
                <w:rFonts w:cs="Arial"/>
              </w:rPr>
            </w:pPr>
            <w:r w:rsidRPr="007A2666">
              <w:rPr>
                <w:rFonts w:cs="Arial"/>
              </w:rPr>
              <w:t>0x1</w:t>
            </w:r>
          </w:p>
        </w:tc>
        <w:tc>
          <w:tcPr>
            <w:tcW w:w="4518" w:type="dxa"/>
          </w:tcPr>
          <w:p w14:paraId="5298CEBB" w14:textId="77777777" w:rsidR="00E602A1" w:rsidRPr="007A2666" w:rsidRDefault="00FB255D" w:rsidP="00D732A9">
            <w:pPr>
              <w:rPr>
                <w:rFonts w:cs="Arial"/>
              </w:rPr>
            </w:pPr>
            <w:r w:rsidRPr="007A2666">
              <w:rPr>
                <w:rFonts w:cs="Arial"/>
              </w:rPr>
              <w:t>Used to power up the ISM for ECG initiated key off features</w:t>
            </w:r>
          </w:p>
        </w:tc>
      </w:tr>
      <w:tr w:rsidR="00E602A1" w14:paraId="20947F5A" w14:textId="77777777" w:rsidTr="008B11E9">
        <w:trPr>
          <w:jc w:val="center"/>
        </w:trPr>
        <w:tc>
          <w:tcPr>
            <w:tcW w:w="2394" w:type="dxa"/>
            <w:vMerge/>
          </w:tcPr>
          <w:p w14:paraId="66C597BF" w14:textId="77777777" w:rsidR="00E602A1" w:rsidRDefault="00FB255D" w:rsidP="007A2666">
            <w:pPr>
              <w:rPr>
                <w:rFonts w:cs="Arial"/>
              </w:rPr>
            </w:pPr>
          </w:p>
        </w:tc>
        <w:tc>
          <w:tcPr>
            <w:tcW w:w="1584" w:type="dxa"/>
          </w:tcPr>
          <w:p w14:paraId="455B5F8A" w14:textId="77777777" w:rsidR="00E602A1" w:rsidRPr="007A2666" w:rsidRDefault="00FB255D" w:rsidP="00D732A9">
            <w:pPr>
              <w:rPr>
                <w:rFonts w:cs="Arial"/>
              </w:rPr>
            </w:pPr>
            <w:r w:rsidRPr="007A2666">
              <w:rPr>
                <w:rFonts w:cs="Arial"/>
              </w:rPr>
              <w:t>…</w:t>
            </w:r>
          </w:p>
        </w:tc>
        <w:tc>
          <w:tcPr>
            <w:tcW w:w="1080" w:type="dxa"/>
          </w:tcPr>
          <w:p w14:paraId="5D6D1336" w14:textId="77777777" w:rsidR="00E602A1" w:rsidRPr="007A2666" w:rsidRDefault="00FB255D" w:rsidP="00D732A9">
            <w:pPr>
              <w:rPr>
                <w:rFonts w:cs="Arial"/>
              </w:rPr>
            </w:pPr>
            <w:r w:rsidRPr="007A2666">
              <w:rPr>
                <w:rFonts w:cs="Arial"/>
              </w:rPr>
              <w:t>…</w:t>
            </w:r>
          </w:p>
        </w:tc>
        <w:tc>
          <w:tcPr>
            <w:tcW w:w="4518" w:type="dxa"/>
          </w:tcPr>
          <w:p w14:paraId="3C86F5E7" w14:textId="77777777" w:rsidR="00E602A1" w:rsidRPr="007A2666" w:rsidRDefault="00FB255D" w:rsidP="00D732A9">
            <w:pPr>
              <w:rPr>
                <w:rFonts w:cs="Arial"/>
              </w:rPr>
            </w:pPr>
          </w:p>
        </w:tc>
      </w:tr>
      <w:tr w:rsidR="00E602A1" w14:paraId="36C7A244" w14:textId="77777777" w:rsidTr="008B11E9">
        <w:trPr>
          <w:jc w:val="center"/>
        </w:trPr>
        <w:tc>
          <w:tcPr>
            <w:tcW w:w="2394" w:type="dxa"/>
            <w:vMerge/>
          </w:tcPr>
          <w:p w14:paraId="7BE670C4" w14:textId="77777777" w:rsidR="00E602A1" w:rsidRDefault="00FB255D" w:rsidP="007A2666">
            <w:pPr>
              <w:rPr>
                <w:rFonts w:cs="Arial"/>
              </w:rPr>
            </w:pPr>
          </w:p>
        </w:tc>
        <w:tc>
          <w:tcPr>
            <w:tcW w:w="1584" w:type="dxa"/>
          </w:tcPr>
          <w:p w14:paraId="5280FD92" w14:textId="77777777" w:rsidR="00E602A1" w:rsidRPr="007A2666" w:rsidRDefault="00FB255D" w:rsidP="00D732A9">
            <w:pPr>
              <w:rPr>
                <w:rFonts w:cs="Arial"/>
              </w:rPr>
            </w:pPr>
            <w:r w:rsidRPr="007A2666">
              <w:rPr>
                <w:rFonts w:cs="Arial"/>
              </w:rPr>
              <w:t>Reserved</w:t>
            </w:r>
          </w:p>
        </w:tc>
        <w:tc>
          <w:tcPr>
            <w:tcW w:w="1080" w:type="dxa"/>
          </w:tcPr>
          <w:p w14:paraId="398CB94F" w14:textId="77777777" w:rsidR="00E602A1" w:rsidRPr="007A2666" w:rsidRDefault="00FB255D" w:rsidP="00D732A9">
            <w:pPr>
              <w:rPr>
                <w:rFonts w:cs="Arial"/>
              </w:rPr>
            </w:pPr>
            <w:r w:rsidRPr="007A2666">
              <w:rPr>
                <w:rFonts w:cs="Arial"/>
              </w:rPr>
              <w:t>0x7</w:t>
            </w:r>
          </w:p>
        </w:tc>
        <w:tc>
          <w:tcPr>
            <w:tcW w:w="4518" w:type="dxa"/>
          </w:tcPr>
          <w:p w14:paraId="66ADDB6C" w14:textId="77777777" w:rsidR="00E602A1" w:rsidRPr="007A2666" w:rsidRDefault="00FB255D" w:rsidP="00D732A9">
            <w:pPr>
              <w:rPr>
                <w:rFonts w:cs="Arial"/>
              </w:rPr>
            </w:pPr>
          </w:p>
        </w:tc>
      </w:tr>
    </w:tbl>
    <w:p w14:paraId="5315A78C" w14:textId="77777777" w:rsidR="00406F39" w:rsidRDefault="00FB255D" w:rsidP="008B11E9">
      <w:pPr>
        <w:pStyle w:val="Heading4"/>
      </w:pPr>
      <w:r w:rsidRPr="00B9479B">
        <w:t>MD-REQ-295418/A-</w:t>
      </w:r>
      <w:proofErr w:type="spellStart"/>
      <w:r w:rsidRPr="00B9479B">
        <w:t>InfoSysMasterPw_D_Stat</w:t>
      </w:r>
      <w:proofErr w:type="spellEnd"/>
    </w:p>
    <w:p w14:paraId="00C98566" w14:textId="77777777" w:rsidR="00AE5090" w:rsidRPr="00AE5090" w:rsidRDefault="00FB255D" w:rsidP="00AE5090">
      <w:pPr>
        <w:rPr>
          <w:rFonts w:cs="Arial"/>
        </w:rPr>
      </w:pPr>
      <w:r w:rsidRPr="00AE5090">
        <w:rPr>
          <w:rFonts w:cs="Arial"/>
          <w:b/>
        </w:rPr>
        <w:t>Message Type</w:t>
      </w:r>
      <w:r w:rsidRPr="00AE5090">
        <w:rPr>
          <w:rFonts w:cs="Arial"/>
        </w:rPr>
        <w:t>: Status</w:t>
      </w:r>
    </w:p>
    <w:p w14:paraId="4E0F3DDF" w14:textId="77777777" w:rsidR="00AE5090" w:rsidRPr="00AE5090" w:rsidRDefault="00FB255D" w:rsidP="00AE5090">
      <w:pPr>
        <w:rPr>
          <w:rFonts w:cs="Arial"/>
        </w:rPr>
      </w:pPr>
    </w:p>
    <w:p w14:paraId="39C5671C" w14:textId="77777777" w:rsidR="00AE5090" w:rsidRPr="00AE5090" w:rsidRDefault="00FB255D" w:rsidP="00AE5090">
      <w:pPr>
        <w:rPr>
          <w:rFonts w:cs="Arial"/>
        </w:rPr>
      </w:pPr>
      <w:r w:rsidRPr="00AE5090">
        <w:rPr>
          <w:rFonts w:cs="Arial"/>
        </w:rPr>
        <w:t xml:space="preserve">Signal sent from the infotainment system master </w:t>
      </w:r>
      <w:r>
        <w:rPr>
          <w:rFonts w:cs="Arial"/>
        </w:rPr>
        <w:t xml:space="preserve">(ISM) </w:t>
      </w:r>
      <w:r w:rsidRPr="00AE5090">
        <w:rPr>
          <w:rFonts w:cs="Arial"/>
        </w:rPr>
        <w:t>indicating if the infotainment system master is powered up and ready to support network commands</w:t>
      </w:r>
    </w:p>
    <w:p w14:paraId="65116CF8" w14:textId="77777777" w:rsidR="00AE5090" w:rsidRPr="00AE5090" w:rsidRDefault="00FB255D" w:rsidP="00AE509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9"/>
        <w:gridCol w:w="1980"/>
        <w:gridCol w:w="990"/>
        <w:gridCol w:w="4248"/>
      </w:tblGrid>
      <w:tr w:rsidR="00AE5090" w:rsidRPr="00AE5090" w14:paraId="03705166" w14:textId="77777777" w:rsidTr="00F13F32">
        <w:trPr>
          <w:jc w:val="center"/>
        </w:trPr>
        <w:tc>
          <w:tcPr>
            <w:tcW w:w="2719" w:type="dxa"/>
            <w:tcBorders>
              <w:top w:val="single" w:sz="4" w:space="0" w:color="auto"/>
              <w:left w:val="single" w:sz="4" w:space="0" w:color="auto"/>
              <w:bottom w:val="single" w:sz="4" w:space="0" w:color="auto"/>
              <w:right w:val="single" w:sz="4" w:space="0" w:color="auto"/>
            </w:tcBorders>
            <w:hideMark/>
          </w:tcPr>
          <w:p w14:paraId="688E5117" w14:textId="77777777" w:rsidR="00AE5090" w:rsidRPr="00AE5090" w:rsidRDefault="00FB255D">
            <w:pPr>
              <w:spacing w:line="276" w:lineRule="auto"/>
              <w:rPr>
                <w:rFonts w:cs="Arial"/>
                <w:b/>
              </w:rPr>
            </w:pPr>
            <w:r w:rsidRPr="00AE509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14:paraId="36C9C7E2" w14:textId="77777777" w:rsidR="00AE5090" w:rsidRPr="00AE5090" w:rsidRDefault="00FB255D">
            <w:pPr>
              <w:spacing w:line="276" w:lineRule="auto"/>
              <w:rPr>
                <w:rFonts w:cs="Arial"/>
                <w:b/>
              </w:rPr>
            </w:pPr>
            <w:r w:rsidRPr="00AE509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605EB7C" w14:textId="77777777" w:rsidR="00AE5090" w:rsidRPr="00AE5090" w:rsidRDefault="00FB255D">
            <w:pPr>
              <w:spacing w:line="276" w:lineRule="auto"/>
              <w:rPr>
                <w:rFonts w:cs="Arial"/>
                <w:b/>
              </w:rPr>
            </w:pPr>
            <w:r w:rsidRPr="00AE5090">
              <w:rPr>
                <w:rFonts w:cs="Arial"/>
                <w:b/>
              </w:rPr>
              <w:t>Value</w:t>
            </w:r>
          </w:p>
        </w:tc>
        <w:tc>
          <w:tcPr>
            <w:tcW w:w="4248" w:type="dxa"/>
            <w:tcBorders>
              <w:top w:val="single" w:sz="4" w:space="0" w:color="auto"/>
              <w:left w:val="single" w:sz="4" w:space="0" w:color="auto"/>
              <w:bottom w:val="single" w:sz="4" w:space="0" w:color="auto"/>
              <w:right w:val="single" w:sz="4" w:space="0" w:color="auto"/>
            </w:tcBorders>
            <w:hideMark/>
          </w:tcPr>
          <w:p w14:paraId="5C27F1B3" w14:textId="77777777" w:rsidR="00AE5090" w:rsidRPr="00AE5090" w:rsidRDefault="00FB255D">
            <w:pPr>
              <w:spacing w:line="276" w:lineRule="auto"/>
              <w:rPr>
                <w:rFonts w:cs="Arial"/>
                <w:b/>
              </w:rPr>
            </w:pPr>
            <w:r w:rsidRPr="00AE5090">
              <w:rPr>
                <w:rFonts w:cs="Arial"/>
                <w:b/>
              </w:rPr>
              <w:t>Description</w:t>
            </w:r>
          </w:p>
        </w:tc>
      </w:tr>
      <w:tr w:rsidR="00AE5090" w:rsidRPr="00AE5090" w14:paraId="523A888C" w14:textId="77777777" w:rsidTr="00F13F32">
        <w:trPr>
          <w:jc w:val="center"/>
        </w:trPr>
        <w:tc>
          <w:tcPr>
            <w:tcW w:w="2719" w:type="dxa"/>
            <w:vMerge w:val="restart"/>
            <w:tcBorders>
              <w:top w:val="single" w:sz="4" w:space="0" w:color="auto"/>
              <w:left w:val="single" w:sz="4" w:space="0" w:color="auto"/>
              <w:bottom w:val="single" w:sz="4" w:space="0" w:color="auto"/>
              <w:right w:val="single" w:sz="4" w:space="0" w:color="auto"/>
            </w:tcBorders>
          </w:tcPr>
          <w:p w14:paraId="06EF62B7" w14:textId="77777777" w:rsidR="00AE5090" w:rsidRPr="00AE5090" w:rsidRDefault="00FB255D">
            <w:pPr>
              <w:spacing w:line="276" w:lineRule="auto"/>
              <w:rPr>
                <w:rFonts w:cs="Arial"/>
              </w:rPr>
            </w:pPr>
          </w:p>
          <w:p w14:paraId="28AAC3D9" w14:textId="77777777" w:rsidR="00BE430A" w:rsidRDefault="00FB255D">
            <w:pPr>
              <w:spacing w:line="276" w:lineRule="auto"/>
              <w:rPr>
                <w:rFonts w:cs="Arial"/>
              </w:rPr>
            </w:pPr>
          </w:p>
          <w:p w14:paraId="3A282C9B" w14:textId="77777777" w:rsidR="00AE5090" w:rsidRPr="00AE5090" w:rsidRDefault="00FB255D">
            <w:pPr>
              <w:spacing w:line="276" w:lineRule="auto"/>
              <w:rPr>
                <w:rFonts w:cs="Arial"/>
              </w:rPr>
            </w:pPr>
            <w:proofErr w:type="spellStart"/>
            <w:r>
              <w:rPr>
                <w:rFonts w:cs="Arial"/>
              </w:rPr>
              <w:t>InfoSysMasterPw_D_Stat</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324408CE" w14:textId="77777777" w:rsidR="00AE5090" w:rsidRPr="00AE5090" w:rsidRDefault="00FB255D" w:rsidP="002701CD">
            <w:pPr>
              <w:autoSpaceDE w:val="0"/>
              <w:autoSpaceDN w:val="0"/>
              <w:adjustRightInd w:val="0"/>
              <w:spacing w:line="276" w:lineRule="auto"/>
              <w:rPr>
                <w:rFonts w:eastAsia="MS Mincho" w:cs="Arial"/>
              </w:rPr>
            </w:pPr>
            <w:r w:rsidRPr="00AE5090">
              <w:rPr>
                <w:rFonts w:eastAsia="MS Mincho" w:cs="Arial"/>
              </w:rPr>
              <w:t>Inactive</w:t>
            </w:r>
            <w:r>
              <w:rPr>
                <w:rFonts w:eastAsia="MS Mincho" w:cs="Arial"/>
              </w:rPr>
              <w:t xml:space="preserve"> </w:t>
            </w:r>
          </w:p>
        </w:tc>
        <w:tc>
          <w:tcPr>
            <w:tcW w:w="990" w:type="dxa"/>
            <w:tcBorders>
              <w:top w:val="single" w:sz="4" w:space="0" w:color="auto"/>
              <w:left w:val="single" w:sz="4" w:space="0" w:color="auto"/>
              <w:bottom w:val="single" w:sz="4" w:space="0" w:color="auto"/>
              <w:right w:val="single" w:sz="4" w:space="0" w:color="auto"/>
            </w:tcBorders>
            <w:hideMark/>
          </w:tcPr>
          <w:p w14:paraId="7712A026" w14:textId="77777777" w:rsidR="00AE5090" w:rsidRPr="00AE5090" w:rsidRDefault="00FB255D">
            <w:pPr>
              <w:spacing w:line="276" w:lineRule="auto"/>
              <w:rPr>
                <w:rFonts w:cs="Arial"/>
              </w:rPr>
            </w:pPr>
            <w:r w:rsidRPr="00AE5090">
              <w:rPr>
                <w:rFonts w:cs="Arial"/>
              </w:rPr>
              <w:t>0x0</w:t>
            </w:r>
          </w:p>
        </w:tc>
        <w:tc>
          <w:tcPr>
            <w:tcW w:w="4248" w:type="dxa"/>
            <w:tcBorders>
              <w:top w:val="single" w:sz="4" w:space="0" w:color="auto"/>
              <w:left w:val="single" w:sz="4" w:space="0" w:color="auto"/>
              <w:bottom w:val="single" w:sz="4" w:space="0" w:color="auto"/>
              <w:right w:val="single" w:sz="4" w:space="0" w:color="auto"/>
            </w:tcBorders>
            <w:vAlign w:val="center"/>
            <w:hideMark/>
          </w:tcPr>
          <w:p w14:paraId="2096BF6D" w14:textId="77777777" w:rsidR="00AE5090" w:rsidRPr="00AE5090" w:rsidRDefault="00FB255D">
            <w:pPr>
              <w:autoSpaceDE w:val="0"/>
              <w:autoSpaceDN w:val="0"/>
              <w:adjustRightInd w:val="0"/>
              <w:spacing w:line="276" w:lineRule="auto"/>
              <w:rPr>
                <w:rFonts w:cs="Arial"/>
              </w:rPr>
            </w:pPr>
            <w:r>
              <w:rPr>
                <w:rFonts w:cs="Arial"/>
              </w:rPr>
              <w:t>ISM application software is not fully powered up</w:t>
            </w:r>
          </w:p>
        </w:tc>
      </w:tr>
      <w:tr w:rsidR="00AE5090" w:rsidRPr="00AE5090" w14:paraId="2485471E"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2A95356F" w14:textId="77777777" w:rsidR="00AE5090" w:rsidRPr="00AE5090" w:rsidRDefault="00FB255D">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392F9D3F" w14:textId="77777777" w:rsidR="00AE5090" w:rsidRPr="00AE5090" w:rsidRDefault="00FB255D" w:rsidP="00C26EF6">
            <w:pPr>
              <w:spacing w:line="276" w:lineRule="auto"/>
              <w:rPr>
                <w:rFonts w:cs="Arial"/>
              </w:rPr>
            </w:pPr>
            <w:r w:rsidRPr="00AE5090">
              <w:rPr>
                <w:rFonts w:cs="Arial"/>
              </w:rPr>
              <w:t xml:space="preserve">ISM Powered </w:t>
            </w:r>
            <w:r>
              <w:rPr>
                <w:rFonts w:cs="Arial"/>
              </w:rPr>
              <w:t>ON</w:t>
            </w:r>
          </w:p>
        </w:tc>
        <w:tc>
          <w:tcPr>
            <w:tcW w:w="990" w:type="dxa"/>
            <w:tcBorders>
              <w:top w:val="single" w:sz="4" w:space="0" w:color="auto"/>
              <w:left w:val="single" w:sz="4" w:space="0" w:color="auto"/>
              <w:bottom w:val="single" w:sz="4" w:space="0" w:color="auto"/>
              <w:right w:val="single" w:sz="4" w:space="0" w:color="auto"/>
            </w:tcBorders>
            <w:hideMark/>
          </w:tcPr>
          <w:p w14:paraId="72B03D05" w14:textId="77777777" w:rsidR="00AE5090" w:rsidRPr="00AE5090" w:rsidRDefault="00FB255D">
            <w:pPr>
              <w:spacing w:line="276" w:lineRule="auto"/>
              <w:rPr>
                <w:rFonts w:cs="Arial"/>
              </w:rPr>
            </w:pPr>
            <w:r w:rsidRPr="00AE5090">
              <w:rPr>
                <w:rFonts w:cs="Arial"/>
              </w:rPr>
              <w:t>0x1</w:t>
            </w:r>
          </w:p>
        </w:tc>
        <w:tc>
          <w:tcPr>
            <w:tcW w:w="4248" w:type="dxa"/>
            <w:tcBorders>
              <w:top w:val="single" w:sz="4" w:space="0" w:color="auto"/>
              <w:left w:val="single" w:sz="4" w:space="0" w:color="auto"/>
              <w:bottom w:val="single" w:sz="4" w:space="0" w:color="auto"/>
              <w:right w:val="single" w:sz="4" w:space="0" w:color="auto"/>
            </w:tcBorders>
          </w:tcPr>
          <w:p w14:paraId="6E21DF6D" w14:textId="77777777" w:rsidR="00AE5090" w:rsidRPr="00AE5090" w:rsidRDefault="00FB255D" w:rsidP="004338BB">
            <w:pPr>
              <w:spacing w:line="276" w:lineRule="auto"/>
              <w:rPr>
                <w:rFonts w:cs="Arial"/>
              </w:rPr>
            </w:pPr>
            <w:r>
              <w:rPr>
                <w:rFonts w:cs="Arial"/>
              </w:rPr>
              <w:t xml:space="preserve">ISM is application software is fully powered up </w:t>
            </w:r>
          </w:p>
        </w:tc>
      </w:tr>
      <w:tr w:rsidR="00AE5090" w:rsidRPr="00AE5090" w14:paraId="4AB6E03D"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280620BE" w14:textId="77777777" w:rsidR="00AE5090" w:rsidRPr="00AE5090" w:rsidRDefault="00FB255D">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0E22E082" w14:textId="77777777" w:rsidR="00AE5090" w:rsidRPr="00AE5090" w:rsidRDefault="00FB255D">
            <w:pPr>
              <w:spacing w:line="276" w:lineRule="auto"/>
              <w:rPr>
                <w:rFonts w:cs="Arial"/>
              </w:rPr>
            </w:pPr>
            <w:r>
              <w:rPr>
                <w:rFonts w:cs="Arial"/>
              </w:rPr>
              <w:t>…</w:t>
            </w:r>
          </w:p>
        </w:tc>
        <w:tc>
          <w:tcPr>
            <w:tcW w:w="990" w:type="dxa"/>
            <w:tcBorders>
              <w:top w:val="single" w:sz="4" w:space="0" w:color="auto"/>
              <w:left w:val="single" w:sz="4" w:space="0" w:color="auto"/>
              <w:bottom w:val="single" w:sz="4" w:space="0" w:color="auto"/>
              <w:right w:val="single" w:sz="4" w:space="0" w:color="auto"/>
            </w:tcBorders>
            <w:hideMark/>
          </w:tcPr>
          <w:p w14:paraId="6B0B99A4" w14:textId="77777777" w:rsidR="00AE5090" w:rsidRPr="00AE5090" w:rsidRDefault="00FB255D">
            <w:pPr>
              <w:spacing w:line="276" w:lineRule="auto"/>
              <w:rPr>
                <w:rFonts w:cs="Arial"/>
              </w:rPr>
            </w:pPr>
            <w:r>
              <w:rPr>
                <w:rFonts w:cs="Arial"/>
              </w:rPr>
              <w:t>…</w:t>
            </w:r>
          </w:p>
        </w:tc>
        <w:tc>
          <w:tcPr>
            <w:tcW w:w="4248" w:type="dxa"/>
            <w:tcBorders>
              <w:top w:val="single" w:sz="4" w:space="0" w:color="auto"/>
              <w:left w:val="single" w:sz="4" w:space="0" w:color="auto"/>
              <w:bottom w:val="single" w:sz="4" w:space="0" w:color="auto"/>
              <w:right w:val="single" w:sz="4" w:space="0" w:color="auto"/>
            </w:tcBorders>
          </w:tcPr>
          <w:p w14:paraId="37120E2F" w14:textId="77777777" w:rsidR="00AE5090" w:rsidRPr="00AE5090" w:rsidRDefault="00FB255D">
            <w:pPr>
              <w:spacing w:line="276" w:lineRule="auto"/>
              <w:rPr>
                <w:rFonts w:cs="Arial"/>
              </w:rPr>
            </w:pPr>
          </w:p>
        </w:tc>
      </w:tr>
      <w:tr w:rsidR="00AE5090" w:rsidRPr="00AE5090" w14:paraId="2FDD0D05"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64C562B8" w14:textId="77777777" w:rsidR="00AE5090" w:rsidRPr="00AE5090" w:rsidRDefault="00FB255D">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03690F87" w14:textId="77777777" w:rsidR="00AE5090" w:rsidRPr="00AE5090" w:rsidRDefault="00FB255D">
            <w:pPr>
              <w:spacing w:line="276" w:lineRule="auto"/>
              <w:rPr>
                <w:rFonts w:cs="Arial"/>
              </w:rPr>
            </w:pPr>
            <w:r w:rsidRPr="00AE5090">
              <w:rPr>
                <w:rFonts w:cs="Arial"/>
              </w:rPr>
              <w:t>Reserved</w:t>
            </w:r>
          </w:p>
        </w:tc>
        <w:tc>
          <w:tcPr>
            <w:tcW w:w="990" w:type="dxa"/>
            <w:tcBorders>
              <w:top w:val="single" w:sz="4" w:space="0" w:color="auto"/>
              <w:left w:val="single" w:sz="4" w:space="0" w:color="auto"/>
              <w:bottom w:val="single" w:sz="4" w:space="0" w:color="auto"/>
              <w:right w:val="single" w:sz="4" w:space="0" w:color="auto"/>
            </w:tcBorders>
            <w:hideMark/>
          </w:tcPr>
          <w:p w14:paraId="708569FC" w14:textId="77777777" w:rsidR="00AE5090" w:rsidRPr="00AE5090" w:rsidRDefault="00FB255D">
            <w:pPr>
              <w:spacing w:line="276" w:lineRule="auto"/>
              <w:rPr>
                <w:rFonts w:cs="Arial"/>
              </w:rPr>
            </w:pPr>
            <w:r>
              <w:rPr>
                <w:rFonts w:cs="Arial"/>
              </w:rPr>
              <w:t>0x7</w:t>
            </w:r>
          </w:p>
        </w:tc>
        <w:tc>
          <w:tcPr>
            <w:tcW w:w="4248" w:type="dxa"/>
            <w:tcBorders>
              <w:top w:val="single" w:sz="4" w:space="0" w:color="auto"/>
              <w:left w:val="single" w:sz="4" w:space="0" w:color="auto"/>
              <w:bottom w:val="single" w:sz="4" w:space="0" w:color="auto"/>
              <w:right w:val="single" w:sz="4" w:space="0" w:color="auto"/>
            </w:tcBorders>
          </w:tcPr>
          <w:p w14:paraId="493FCE60" w14:textId="77777777" w:rsidR="00AE5090" w:rsidRPr="00AE5090" w:rsidRDefault="00FB255D">
            <w:pPr>
              <w:spacing w:line="276" w:lineRule="auto"/>
              <w:rPr>
                <w:rFonts w:cs="Arial"/>
              </w:rPr>
            </w:pPr>
          </w:p>
        </w:tc>
      </w:tr>
    </w:tbl>
    <w:p w14:paraId="6DDAE9DD" w14:textId="77777777" w:rsidR="00500605" w:rsidRPr="00AE5090" w:rsidRDefault="00FB255D" w:rsidP="00500605">
      <w:pPr>
        <w:rPr>
          <w:rFonts w:cs="Arial"/>
        </w:rPr>
      </w:pPr>
    </w:p>
    <w:p w14:paraId="024AC1C5" w14:textId="77777777" w:rsidR="00406F39" w:rsidRDefault="00FB255D" w:rsidP="008B11E9">
      <w:pPr>
        <w:pStyle w:val="Heading4"/>
      </w:pPr>
      <w:r w:rsidRPr="00B9479B">
        <w:t>MD-REQ-324998/A-</w:t>
      </w:r>
      <w:proofErr w:type="spellStart"/>
      <w:r w:rsidRPr="00B9479B">
        <w:t>VehWlcmFrwlMde_D_Stat</w:t>
      </w:r>
      <w:proofErr w:type="spellEnd"/>
    </w:p>
    <w:p w14:paraId="08F8470F" w14:textId="77777777" w:rsidR="00AE5090" w:rsidRPr="00AE5090" w:rsidRDefault="00FB255D" w:rsidP="00AE5090">
      <w:pPr>
        <w:rPr>
          <w:rFonts w:cs="Arial"/>
        </w:rPr>
      </w:pPr>
      <w:r w:rsidRPr="00AE5090">
        <w:rPr>
          <w:rFonts w:cs="Arial"/>
          <w:b/>
        </w:rPr>
        <w:t>Message Type</w:t>
      </w:r>
      <w:r w:rsidRPr="00AE5090">
        <w:rPr>
          <w:rFonts w:cs="Arial"/>
        </w:rPr>
        <w:t>: Status</w:t>
      </w:r>
    </w:p>
    <w:p w14:paraId="37CACF89" w14:textId="77777777" w:rsidR="00AE5090" w:rsidRPr="00AE5090" w:rsidRDefault="00FB255D" w:rsidP="00AE5090">
      <w:pPr>
        <w:rPr>
          <w:rFonts w:cs="Arial"/>
        </w:rPr>
      </w:pPr>
    </w:p>
    <w:p w14:paraId="7A88975E" w14:textId="77777777" w:rsidR="00AE5090" w:rsidRPr="00AE5090" w:rsidRDefault="00FB255D" w:rsidP="00AE5090">
      <w:pPr>
        <w:rPr>
          <w:rFonts w:cs="Arial"/>
        </w:rPr>
      </w:pPr>
      <w:r w:rsidRPr="00AE5090">
        <w:rPr>
          <w:rFonts w:cs="Arial"/>
        </w:rPr>
        <w:t xml:space="preserve">Signal sent indicating </w:t>
      </w:r>
      <w:r>
        <w:rPr>
          <w:rFonts w:cs="Arial"/>
        </w:rPr>
        <w:t>a user is approaching the vehicle</w:t>
      </w:r>
    </w:p>
    <w:p w14:paraId="6523F58B" w14:textId="77777777" w:rsidR="00AE5090" w:rsidRPr="00AE5090" w:rsidRDefault="00FB255D" w:rsidP="00AE5090">
      <w:pPr>
        <w:rPr>
          <w:rFonts w:cs="Arial"/>
        </w:rPr>
      </w:pPr>
    </w:p>
    <w:tbl>
      <w:tblPr>
        <w:tblW w:w="11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810"/>
        <w:gridCol w:w="5130"/>
      </w:tblGrid>
      <w:tr w:rsidR="00AE5090" w:rsidRPr="00AE5090" w14:paraId="270BF775" w14:textId="77777777" w:rsidTr="00C94418">
        <w:trPr>
          <w:jc w:val="center"/>
        </w:trPr>
        <w:tc>
          <w:tcPr>
            <w:tcW w:w="2605" w:type="dxa"/>
            <w:tcBorders>
              <w:top w:val="single" w:sz="4" w:space="0" w:color="auto"/>
              <w:left w:val="single" w:sz="4" w:space="0" w:color="auto"/>
              <w:bottom w:val="single" w:sz="4" w:space="0" w:color="auto"/>
              <w:right w:val="single" w:sz="4" w:space="0" w:color="auto"/>
            </w:tcBorders>
            <w:hideMark/>
          </w:tcPr>
          <w:p w14:paraId="2F8FD433" w14:textId="77777777" w:rsidR="00AE5090" w:rsidRPr="00AE5090" w:rsidRDefault="00FB255D">
            <w:pPr>
              <w:spacing w:line="276" w:lineRule="auto"/>
              <w:rPr>
                <w:rFonts w:cs="Arial"/>
                <w:b/>
              </w:rPr>
            </w:pPr>
            <w:r w:rsidRPr="00AE5090">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14:paraId="3BCC8849" w14:textId="77777777" w:rsidR="00AE5090" w:rsidRPr="00AE5090" w:rsidRDefault="00FB255D">
            <w:pPr>
              <w:spacing w:line="276" w:lineRule="auto"/>
              <w:rPr>
                <w:rFonts w:cs="Arial"/>
                <w:b/>
              </w:rPr>
            </w:pPr>
            <w:r w:rsidRPr="00AE5090">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3095379B" w14:textId="77777777" w:rsidR="00AE5090" w:rsidRPr="00AE5090" w:rsidRDefault="00FB255D">
            <w:pPr>
              <w:spacing w:line="276" w:lineRule="auto"/>
              <w:rPr>
                <w:rFonts w:cs="Arial"/>
                <w:b/>
              </w:rPr>
            </w:pPr>
            <w:r w:rsidRPr="00AE5090">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14:paraId="6782FC0A" w14:textId="77777777" w:rsidR="00AE5090" w:rsidRPr="00AE5090" w:rsidRDefault="00FB255D">
            <w:pPr>
              <w:spacing w:line="276" w:lineRule="auto"/>
              <w:rPr>
                <w:rFonts w:cs="Arial"/>
                <w:b/>
              </w:rPr>
            </w:pPr>
            <w:r w:rsidRPr="00AE5090">
              <w:rPr>
                <w:rFonts w:cs="Arial"/>
                <w:b/>
              </w:rPr>
              <w:t>Description</w:t>
            </w:r>
          </w:p>
        </w:tc>
      </w:tr>
      <w:tr w:rsidR="00AE5090" w:rsidRPr="00AE5090" w14:paraId="4B4C9D00" w14:textId="77777777" w:rsidTr="00C94418">
        <w:trPr>
          <w:jc w:val="center"/>
        </w:trPr>
        <w:tc>
          <w:tcPr>
            <w:tcW w:w="2605" w:type="dxa"/>
            <w:vMerge w:val="restart"/>
            <w:tcBorders>
              <w:top w:val="single" w:sz="4" w:space="0" w:color="auto"/>
              <w:left w:val="single" w:sz="4" w:space="0" w:color="auto"/>
              <w:bottom w:val="single" w:sz="4" w:space="0" w:color="auto"/>
              <w:right w:val="single" w:sz="4" w:space="0" w:color="auto"/>
            </w:tcBorders>
          </w:tcPr>
          <w:p w14:paraId="11210598" w14:textId="77777777" w:rsidR="00AE5090" w:rsidRPr="00AE5090" w:rsidRDefault="00FB255D">
            <w:pPr>
              <w:spacing w:line="276" w:lineRule="auto"/>
              <w:rPr>
                <w:rFonts w:cs="Arial"/>
              </w:rPr>
            </w:pPr>
          </w:p>
          <w:p w14:paraId="3AE053A3" w14:textId="77777777" w:rsidR="00BE430A" w:rsidRDefault="00FB255D">
            <w:pPr>
              <w:spacing w:line="276" w:lineRule="auto"/>
              <w:rPr>
                <w:rFonts w:cs="Arial"/>
              </w:rPr>
            </w:pPr>
          </w:p>
          <w:p w14:paraId="4AF56FA1" w14:textId="77777777" w:rsidR="00C05D2D" w:rsidRDefault="00FB255D">
            <w:pPr>
              <w:spacing w:line="276" w:lineRule="auto"/>
              <w:rPr>
                <w:rFonts w:cs="Arial"/>
              </w:rPr>
            </w:pPr>
          </w:p>
          <w:p w14:paraId="44C83E0B" w14:textId="77777777" w:rsidR="00AE5090" w:rsidRPr="00AE5090" w:rsidRDefault="00FB255D">
            <w:pPr>
              <w:spacing w:line="276" w:lineRule="auto"/>
              <w:rPr>
                <w:rFonts w:cs="Arial"/>
              </w:rPr>
            </w:pPr>
            <w:proofErr w:type="spellStart"/>
            <w:r>
              <w:rPr>
                <w:rFonts w:cs="Arial"/>
              </w:rPr>
              <w:t>VehWlcmFrwlMde_D_Stat</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5100FB92" w14:textId="77777777" w:rsidR="00AE5090" w:rsidRPr="00AE5090" w:rsidRDefault="00FB255D" w:rsidP="002701CD">
            <w:pPr>
              <w:autoSpaceDE w:val="0"/>
              <w:autoSpaceDN w:val="0"/>
              <w:adjustRightInd w:val="0"/>
              <w:spacing w:line="276" w:lineRule="auto"/>
              <w:rPr>
                <w:rFonts w:eastAsia="MS Mincho" w:cs="Arial"/>
              </w:rPr>
            </w:pPr>
            <w:r>
              <w:rPr>
                <w:rFonts w:eastAsia="MS Mincho" w:cs="Arial"/>
              </w:rPr>
              <w:t>Null</w:t>
            </w:r>
          </w:p>
        </w:tc>
        <w:tc>
          <w:tcPr>
            <w:tcW w:w="810" w:type="dxa"/>
            <w:tcBorders>
              <w:top w:val="single" w:sz="4" w:space="0" w:color="auto"/>
              <w:left w:val="single" w:sz="4" w:space="0" w:color="auto"/>
              <w:bottom w:val="single" w:sz="4" w:space="0" w:color="auto"/>
              <w:right w:val="single" w:sz="4" w:space="0" w:color="auto"/>
            </w:tcBorders>
            <w:hideMark/>
          </w:tcPr>
          <w:p w14:paraId="2DBFE622" w14:textId="77777777" w:rsidR="00AE5090" w:rsidRPr="00AE5090" w:rsidRDefault="00FB255D">
            <w:pPr>
              <w:spacing w:line="276" w:lineRule="auto"/>
              <w:rPr>
                <w:rFonts w:cs="Arial"/>
              </w:rPr>
            </w:pPr>
            <w:r w:rsidRPr="00AE5090">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14:paraId="35EC74E1" w14:textId="77777777" w:rsidR="00AE5090" w:rsidRPr="00AE5090" w:rsidRDefault="00FB255D">
            <w:pPr>
              <w:autoSpaceDE w:val="0"/>
              <w:autoSpaceDN w:val="0"/>
              <w:adjustRightInd w:val="0"/>
              <w:spacing w:line="276" w:lineRule="auto"/>
              <w:rPr>
                <w:rFonts w:cs="Arial"/>
              </w:rPr>
            </w:pPr>
          </w:p>
        </w:tc>
      </w:tr>
      <w:tr w:rsidR="00AE5090" w:rsidRPr="00AE5090" w14:paraId="244B05B6"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552FEADB" w14:textId="77777777" w:rsidR="00AE5090"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2A51B5F1" w14:textId="77777777" w:rsidR="00AE5090" w:rsidRPr="00AE5090" w:rsidRDefault="00FB255D" w:rsidP="00C26EF6">
            <w:pPr>
              <w:spacing w:line="276" w:lineRule="auto"/>
              <w:rPr>
                <w:rFonts w:cs="Arial"/>
              </w:rPr>
            </w:pPr>
            <w:r>
              <w:rPr>
                <w:rFonts w:cs="Arial"/>
              </w:rPr>
              <w:t>Approach</w:t>
            </w:r>
          </w:p>
        </w:tc>
        <w:tc>
          <w:tcPr>
            <w:tcW w:w="810" w:type="dxa"/>
            <w:tcBorders>
              <w:top w:val="single" w:sz="4" w:space="0" w:color="auto"/>
              <w:left w:val="single" w:sz="4" w:space="0" w:color="auto"/>
              <w:bottom w:val="single" w:sz="4" w:space="0" w:color="auto"/>
              <w:right w:val="single" w:sz="4" w:space="0" w:color="auto"/>
            </w:tcBorders>
          </w:tcPr>
          <w:p w14:paraId="1BBDA4FC" w14:textId="77777777" w:rsidR="00AE5090" w:rsidRPr="00AE5090" w:rsidRDefault="00FB255D">
            <w:pPr>
              <w:spacing w:line="276" w:lineRule="auto"/>
              <w:rPr>
                <w:rFonts w:cs="Arial"/>
              </w:rPr>
            </w:pPr>
            <w:r>
              <w:rPr>
                <w:rFonts w:cs="Arial"/>
              </w:rPr>
              <w:t>0x1</w:t>
            </w:r>
          </w:p>
        </w:tc>
        <w:tc>
          <w:tcPr>
            <w:tcW w:w="5130" w:type="dxa"/>
            <w:tcBorders>
              <w:top w:val="single" w:sz="4" w:space="0" w:color="auto"/>
              <w:left w:val="single" w:sz="4" w:space="0" w:color="auto"/>
              <w:bottom w:val="single" w:sz="4" w:space="0" w:color="auto"/>
              <w:right w:val="single" w:sz="4" w:space="0" w:color="auto"/>
            </w:tcBorders>
          </w:tcPr>
          <w:p w14:paraId="556F277F" w14:textId="77777777" w:rsidR="00AE5090" w:rsidRPr="00AE5090" w:rsidRDefault="00FB255D" w:rsidP="004338BB">
            <w:pPr>
              <w:spacing w:line="276" w:lineRule="auto"/>
              <w:rPr>
                <w:rFonts w:cs="Arial"/>
              </w:rPr>
            </w:pPr>
            <w:r>
              <w:rPr>
                <w:rFonts w:cs="Arial"/>
              </w:rPr>
              <w:t xml:space="preserve">Used for infotainment predictive trigger power </w:t>
            </w:r>
            <w:proofErr w:type="spellStart"/>
            <w:r>
              <w:rPr>
                <w:rFonts w:cs="Arial"/>
              </w:rPr>
              <w:t>moding</w:t>
            </w:r>
            <w:proofErr w:type="spellEnd"/>
          </w:p>
        </w:tc>
      </w:tr>
      <w:tr w:rsidR="00AE5090" w:rsidRPr="00AE5090" w14:paraId="718B3686"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6D26D109" w14:textId="77777777" w:rsidR="00AE5090"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052E2FC6" w14:textId="77777777" w:rsidR="00AE5090" w:rsidRPr="00AE5090" w:rsidRDefault="00FB255D">
            <w:pPr>
              <w:spacing w:line="276" w:lineRule="auto"/>
              <w:rPr>
                <w:rFonts w:cs="Arial"/>
              </w:rPr>
            </w:pPr>
            <w:proofErr w:type="spellStart"/>
            <w:r>
              <w:rPr>
                <w:rFonts w:cs="Arial"/>
              </w:rPr>
              <w:t>IlluminatedEntry</w:t>
            </w:r>
            <w:proofErr w:type="spellEnd"/>
          </w:p>
        </w:tc>
        <w:tc>
          <w:tcPr>
            <w:tcW w:w="810" w:type="dxa"/>
            <w:tcBorders>
              <w:top w:val="single" w:sz="4" w:space="0" w:color="auto"/>
              <w:left w:val="single" w:sz="4" w:space="0" w:color="auto"/>
              <w:bottom w:val="single" w:sz="4" w:space="0" w:color="auto"/>
              <w:right w:val="single" w:sz="4" w:space="0" w:color="auto"/>
            </w:tcBorders>
          </w:tcPr>
          <w:p w14:paraId="57EB68D0" w14:textId="77777777" w:rsidR="00AE5090" w:rsidRPr="00AE5090" w:rsidRDefault="00FB255D">
            <w:pPr>
              <w:spacing w:line="276" w:lineRule="auto"/>
              <w:rPr>
                <w:rFonts w:cs="Arial"/>
              </w:rPr>
            </w:pPr>
            <w:r>
              <w:rPr>
                <w:rFonts w:cs="Arial"/>
              </w:rPr>
              <w:t>0x2</w:t>
            </w:r>
          </w:p>
        </w:tc>
        <w:tc>
          <w:tcPr>
            <w:tcW w:w="5130" w:type="dxa"/>
            <w:tcBorders>
              <w:top w:val="single" w:sz="4" w:space="0" w:color="auto"/>
              <w:left w:val="single" w:sz="4" w:space="0" w:color="auto"/>
              <w:bottom w:val="single" w:sz="4" w:space="0" w:color="auto"/>
              <w:right w:val="single" w:sz="4" w:space="0" w:color="auto"/>
            </w:tcBorders>
          </w:tcPr>
          <w:p w14:paraId="7D20E201" w14:textId="77777777" w:rsidR="00AE5090" w:rsidRPr="00AE5090" w:rsidRDefault="00FB255D">
            <w:pPr>
              <w:spacing w:line="276" w:lineRule="auto"/>
              <w:rPr>
                <w:rFonts w:cs="Arial"/>
              </w:rPr>
            </w:pPr>
          </w:p>
        </w:tc>
      </w:tr>
      <w:tr w:rsidR="00C94418" w:rsidRPr="00AE5090" w14:paraId="16A5595B"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04B79DC2" w14:textId="77777777" w:rsidR="00C94418"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32BBE52" w14:textId="77777777" w:rsidR="00C94418" w:rsidRPr="00AE5090" w:rsidRDefault="00FB255D">
            <w:pPr>
              <w:spacing w:line="276" w:lineRule="auto"/>
              <w:rPr>
                <w:rFonts w:cs="Arial"/>
              </w:rPr>
            </w:pPr>
            <w:proofErr w:type="spellStart"/>
            <w:r>
              <w:rPr>
                <w:rFonts w:cs="Arial"/>
              </w:rPr>
              <w:t>CourtesyLightingAll</w:t>
            </w:r>
            <w:proofErr w:type="spellEnd"/>
          </w:p>
        </w:tc>
        <w:tc>
          <w:tcPr>
            <w:tcW w:w="810" w:type="dxa"/>
            <w:tcBorders>
              <w:top w:val="single" w:sz="4" w:space="0" w:color="auto"/>
              <w:left w:val="single" w:sz="4" w:space="0" w:color="auto"/>
              <w:bottom w:val="single" w:sz="4" w:space="0" w:color="auto"/>
              <w:right w:val="single" w:sz="4" w:space="0" w:color="auto"/>
            </w:tcBorders>
          </w:tcPr>
          <w:p w14:paraId="10311507" w14:textId="77777777" w:rsidR="00C94418" w:rsidRPr="00AE5090" w:rsidRDefault="00FB255D">
            <w:pPr>
              <w:spacing w:line="276" w:lineRule="auto"/>
              <w:rPr>
                <w:rFonts w:cs="Arial"/>
              </w:rPr>
            </w:pPr>
            <w:r>
              <w:rPr>
                <w:rFonts w:cs="Arial"/>
              </w:rPr>
              <w:t>0x3</w:t>
            </w:r>
          </w:p>
        </w:tc>
        <w:tc>
          <w:tcPr>
            <w:tcW w:w="5130" w:type="dxa"/>
            <w:tcBorders>
              <w:top w:val="single" w:sz="4" w:space="0" w:color="auto"/>
              <w:left w:val="single" w:sz="4" w:space="0" w:color="auto"/>
              <w:bottom w:val="single" w:sz="4" w:space="0" w:color="auto"/>
              <w:right w:val="single" w:sz="4" w:space="0" w:color="auto"/>
            </w:tcBorders>
          </w:tcPr>
          <w:p w14:paraId="46005ABA" w14:textId="77777777" w:rsidR="00C94418" w:rsidRPr="00AE5090" w:rsidRDefault="00FB255D">
            <w:pPr>
              <w:spacing w:line="276" w:lineRule="auto"/>
              <w:rPr>
                <w:rFonts w:cs="Arial"/>
              </w:rPr>
            </w:pPr>
          </w:p>
        </w:tc>
      </w:tr>
      <w:tr w:rsidR="00C94418" w:rsidRPr="00AE5090" w14:paraId="517A84C2"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6061ABFB" w14:textId="77777777" w:rsidR="00C94418"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E0FB7AB" w14:textId="77777777" w:rsidR="00C94418" w:rsidRPr="00AE5090" w:rsidRDefault="00FB255D">
            <w:pPr>
              <w:spacing w:line="276" w:lineRule="auto"/>
              <w:rPr>
                <w:rFonts w:cs="Arial"/>
              </w:rPr>
            </w:pPr>
            <w:proofErr w:type="spellStart"/>
            <w:r>
              <w:rPr>
                <w:rFonts w:cs="Arial"/>
              </w:rPr>
              <w:t>CourtesyLightingDelayAll</w:t>
            </w:r>
            <w:proofErr w:type="spellEnd"/>
          </w:p>
        </w:tc>
        <w:tc>
          <w:tcPr>
            <w:tcW w:w="810" w:type="dxa"/>
            <w:tcBorders>
              <w:top w:val="single" w:sz="4" w:space="0" w:color="auto"/>
              <w:left w:val="single" w:sz="4" w:space="0" w:color="auto"/>
              <w:bottom w:val="single" w:sz="4" w:space="0" w:color="auto"/>
              <w:right w:val="single" w:sz="4" w:space="0" w:color="auto"/>
            </w:tcBorders>
          </w:tcPr>
          <w:p w14:paraId="5C05DBC8" w14:textId="77777777" w:rsidR="00C94418" w:rsidRPr="00AE5090" w:rsidRDefault="00FB255D">
            <w:pPr>
              <w:spacing w:line="276" w:lineRule="auto"/>
              <w:rPr>
                <w:rFonts w:cs="Arial"/>
              </w:rPr>
            </w:pPr>
            <w:r>
              <w:rPr>
                <w:rFonts w:cs="Arial"/>
              </w:rPr>
              <w:t>0x4</w:t>
            </w:r>
          </w:p>
        </w:tc>
        <w:tc>
          <w:tcPr>
            <w:tcW w:w="5130" w:type="dxa"/>
            <w:tcBorders>
              <w:top w:val="single" w:sz="4" w:space="0" w:color="auto"/>
              <w:left w:val="single" w:sz="4" w:space="0" w:color="auto"/>
              <w:bottom w:val="single" w:sz="4" w:space="0" w:color="auto"/>
              <w:right w:val="single" w:sz="4" w:space="0" w:color="auto"/>
            </w:tcBorders>
          </w:tcPr>
          <w:p w14:paraId="67CD7E7E" w14:textId="77777777" w:rsidR="00C94418" w:rsidRPr="00AE5090" w:rsidRDefault="00FB255D">
            <w:pPr>
              <w:spacing w:line="276" w:lineRule="auto"/>
              <w:rPr>
                <w:rFonts w:cs="Arial"/>
              </w:rPr>
            </w:pPr>
          </w:p>
        </w:tc>
      </w:tr>
      <w:tr w:rsidR="00C94418" w:rsidRPr="00AE5090" w14:paraId="1972396D"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6443F046" w14:textId="77777777" w:rsidR="00C94418"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D65998E" w14:textId="77777777" w:rsidR="00C94418" w:rsidRPr="00AE5090" w:rsidRDefault="00FB255D">
            <w:pPr>
              <w:spacing w:line="276" w:lineRule="auto"/>
              <w:rPr>
                <w:rFonts w:cs="Arial"/>
              </w:rPr>
            </w:pPr>
            <w:proofErr w:type="spellStart"/>
            <w:r>
              <w:rPr>
                <w:rFonts w:cs="Arial"/>
              </w:rPr>
              <w:t>CourtesyLightingExtended</w:t>
            </w:r>
            <w:proofErr w:type="spellEnd"/>
          </w:p>
        </w:tc>
        <w:tc>
          <w:tcPr>
            <w:tcW w:w="810" w:type="dxa"/>
            <w:tcBorders>
              <w:top w:val="single" w:sz="4" w:space="0" w:color="auto"/>
              <w:left w:val="single" w:sz="4" w:space="0" w:color="auto"/>
              <w:bottom w:val="single" w:sz="4" w:space="0" w:color="auto"/>
              <w:right w:val="single" w:sz="4" w:space="0" w:color="auto"/>
            </w:tcBorders>
          </w:tcPr>
          <w:p w14:paraId="5DC0942E" w14:textId="77777777" w:rsidR="00C94418" w:rsidRPr="00AE5090" w:rsidRDefault="00FB255D">
            <w:pPr>
              <w:spacing w:line="276" w:lineRule="auto"/>
              <w:rPr>
                <w:rFonts w:cs="Arial"/>
              </w:rPr>
            </w:pPr>
            <w:r>
              <w:rPr>
                <w:rFonts w:cs="Arial"/>
              </w:rPr>
              <w:t>0x5</w:t>
            </w:r>
          </w:p>
        </w:tc>
        <w:tc>
          <w:tcPr>
            <w:tcW w:w="5130" w:type="dxa"/>
            <w:tcBorders>
              <w:top w:val="single" w:sz="4" w:space="0" w:color="auto"/>
              <w:left w:val="single" w:sz="4" w:space="0" w:color="auto"/>
              <w:bottom w:val="single" w:sz="4" w:space="0" w:color="auto"/>
              <w:right w:val="single" w:sz="4" w:space="0" w:color="auto"/>
            </w:tcBorders>
          </w:tcPr>
          <w:p w14:paraId="4001A05F" w14:textId="77777777" w:rsidR="00C94418" w:rsidRPr="00AE5090" w:rsidRDefault="00FB255D">
            <w:pPr>
              <w:spacing w:line="276" w:lineRule="auto"/>
              <w:rPr>
                <w:rFonts w:cs="Arial"/>
              </w:rPr>
            </w:pPr>
          </w:p>
        </w:tc>
      </w:tr>
      <w:tr w:rsidR="00C94418" w:rsidRPr="00AE5090" w14:paraId="2F8F157E"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4E11C710" w14:textId="77777777" w:rsidR="00C94418"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B0EA10F" w14:textId="77777777" w:rsidR="00C94418" w:rsidRPr="00AE5090" w:rsidRDefault="00FB255D">
            <w:pPr>
              <w:spacing w:line="276" w:lineRule="auto"/>
              <w:rPr>
                <w:rFonts w:cs="Arial"/>
              </w:rPr>
            </w:pPr>
            <w:proofErr w:type="spellStart"/>
            <w:r>
              <w:rPr>
                <w:rFonts w:cs="Arial"/>
              </w:rPr>
              <w:t>CourtesyLightingDelayExt</w:t>
            </w:r>
            <w:proofErr w:type="spellEnd"/>
          </w:p>
        </w:tc>
        <w:tc>
          <w:tcPr>
            <w:tcW w:w="810" w:type="dxa"/>
            <w:tcBorders>
              <w:top w:val="single" w:sz="4" w:space="0" w:color="auto"/>
              <w:left w:val="single" w:sz="4" w:space="0" w:color="auto"/>
              <w:bottom w:val="single" w:sz="4" w:space="0" w:color="auto"/>
              <w:right w:val="single" w:sz="4" w:space="0" w:color="auto"/>
            </w:tcBorders>
          </w:tcPr>
          <w:p w14:paraId="1B4573AD" w14:textId="77777777" w:rsidR="00C94418" w:rsidRPr="00AE5090" w:rsidRDefault="00FB255D">
            <w:pPr>
              <w:spacing w:line="276" w:lineRule="auto"/>
              <w:rPr>
                <w:rFonts w:cs="Arial"/>
              </w:rPr>
            </w:pPr>
            <w:r>
              <w:rPr>
                <w:rFonts w:cs="Arial"/>
              </w:rPr>
              <w:t>0x6</w:t>
            </w:r>
          </w:p>
        </w:tc>
        <w:tc>
          <w:tcPr>
            <w:tcW w:w="5130" w:type="dxa"/>
            <w:tcBorders>
              <w:top w:val="single" w:sz="4" w:space="0" w:color="auto"/>
              <w:left w:val="single" w:sz="4" w:space="0" w:color="auto"/>
              <w:bottom w:val="single" w:sz="4" w:space="0" w:color="auto"/>
              <w:right w:val="single" w:sz="4" w:space="0" w:color="auto"/>
            </w:tcBorders>
          </w:tcPr>
          <w:p w14:paraId="5273624D" w14:textId="77777777" w:rsidR="00C94418" w:rsidRPr="00AE5090" w:rsidRDefault="00FB255D">
            <w:pPr>
              <w:spacing w:line="276" w:lineRule="auto"/>
              <w:rPr>
                <w:rFonts w:cs="Arial"/>
              </w:rPr>
            </w:pPr>
          </w:p>
        </w:tc>
      </w:tr>
      <w:tr w:rsidR="00C94418" w:rsidRPr="00AE5090" w14:paraId="18BC4514"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1F383D5F" w14:textId="77777777" w:rsidR="00C94418" w:rsidRPr="00AE5090" w:rsidRDefault="00FB255D">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4B971AA3" w14:textId="77777777" w:rsidR="00C94418" w:rsidRPr="00AE5090" w:rsidRDefault="00FB255D">
            <w:pPr>
              <w:spacing w:line="276" w:lineRule="auto"/>
              <w:rPr>
                <w:rFonts w:cs="Arial"/>
              </w:rPr>
            </w:pPr>
            <w:proofErr w:type="spellStart"/>
            <w:r>
              <w:rPr>
                <w:rFonts w:cs="Arial"/>
              </w:rPr>
              <w:t>IlluminatedExit</w:t>
            </w:r>
            <w:proofErr w:type="spellEnd"/>
          </w:p>
        </w:tc>
        <w:tc>
          <w:tcPr>
            <w:tcW w:w="810" w:type="dxa"/>
            <w:tcBorders>
              <w:top w:val="single" w:sz="4" w:space="0" w:color="auto"/>
              <w:left w:val="single" w:sz="4" w:space="0" w:color="auto"/>
              <w:bottom w:val="single" w:sz="4" w:space="0" w:color="auto"/>
              <w:right w:val="single" w:sz="4" w:space="0" w:color="auto"/>
            </w:tcBorders>
          </w:tcPr>
          <w:p w14:paraId="7EE5B0BC" w14:textId="77777777" w:rsidR="00C94418" w:rsidRPr="00AE5090" w:rsidRDefault="00FB255D">
            <w:pPr>
              <w:spacing w:line="276" w:lineRule="auto"/>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14:paraId="4CBA0E1D" w14:textId="77777777" w:rsidR="00C94418" w:rsidRPr="00AE5090" w:rsidRDefault="00FB255D">
            <w:pPr>
              <w:spacing w:line="276" w:lineRule="auto"/>
              <w:rPr>
                <w:rFonts w:cs="Arial"/>
              </w:rPr>
            </w:pPr>
          </w:p>
        </w:tc>
      </w:tr>
    </w:tbl>
    <w:p w14:paraId="2E9E0D10" w14:textId="77777777" w:rsidR="00500605" w:rsidRPr="00AE5090" w:rsidRDefault="00FB255D" w:rsidP="00500605">
      <w:pPr>
        <w:rPr>
          <w:rFonts w:cs="Arial"/>
        </w:rPr>
      </w:pPr>
    </w:p>
    <w:p w14:paraId="0067DC8F" w14:textId="77777777" w:rsidR="00406F39" w:rsidRDefault="00FB255D" w:rsidP="008B11E9">
      <w:pPr>
        <w:pStyle w:val="Heading4"/>
      </w:pPr>
      <w:r w:rsidRPr="00B9479B">
        <w:t>MD-REQ-372099/A-</w:t>
      </w:r>
      <w:proofErr w:type="spellStart"/>
      <w:r w:rsidRPr="00B9479B">
        <w:t>Remote_Start_Status</w:t>
      </w:r>
      <w:proofErr w:type="spellEnd"/>
    </w:p>
    <w:p w14:paraId="2B8500D7" w14:textId="77777777" w:rsidR="00500605" w:rsidRPr="00DC2FC4" w:rsidRDefault="00FB255D" w:rsidP="00500605">
      <w:pPr>
        <w:rPr>
          <w:rFonts w:cs="Arial"/>
        </w:rPr>
      </w:pPr>
      <w:r w:rsidRPr="00DC2FC4">
        <w:rPr>
          <w:rFonts w:cs="Arial"/>
          <w:b/>
        </w:rPr>
        <w:t>Message Type</w:t>
      </w:r>
      <w:r w:rsidRPr="00DC2FC4">
        <w:rPr>
          <w:rFonts w:cs="Arial"/>
        </w:rPr>
        <w:t>: Status</w:t>
      </w:r>
    </w:p>
    <w:p w14:paraId="287DF600" w14:textId="77777777" w:rsidR="003E6AEB" w:rsidRPr="00DC2FC4" w:rsidRDefault="00FB255D" w:rsidP="00500605">
      <w:pPr>
        <w:rPr>
          <w:rFonts w:cs="Arial"/>
        </w:rPr>
      </w:pPr>
    </w:p>
    <w:p w14:paraId="03532137" w14:textId="77777777" w:rsidR="00DC2FC4" w:rsidRPr="00DC2FC4" w:rsidRDefault="00FB255D" w:rsidP="00DC2FC4">
      <w:pPr>
        <w:spacing w:line="276" w:lineRule="auto"/>
        <w:rPr>
          <w:rFonts w:cs="Arial"/>
        </w:rPr>
      </w:pPr>
      <w:r w:rsidRPr="00DC2FC4">
        <w:rPr>
          <w:rFonts w:cs="Arial"/>
        </w:rPr>
        <w:t xml:space="preserve">Signal to indicate </w:t>
      </w:r>
      <w:r>
        <w:rPr>
          <w:rFonts w:cs="Arial"/>
        </w:rPr>
        <w:t>if Remote Start is active on the vehicle</w:t>
      </w:r>
      <w:r w:rsidRPr="00DC2FC4">
        <w:rPr>
          <w:rFonts w:cs="Arial"/>
        </w:rPr>
        <w:t>.</w:t>
      </w:r>
    </w:p>
    <w:p w14:paraId="272DEBD6" w14:textId="77777777" w:rsidR="001A59D5" w:rsidRPr="00DC2FC4"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350EABD9"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27BD34B5" w14:textId="77777777" w:rsidR="00820369" w:rsidRPr="00DC2FC4" w:rsidRDefault="00FB255D"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209BC492"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2D0CD17"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6F5899BC" w14:textId="77777777" w:rsidR="00820369" w:rsidRPr="00DC2FC4" w:rsidRDefault="00FB255D" w:rsidP="008F5CBB">
            <w:pPr>
              <w:spacing w:line="276" w:lineRule="auto"/>
              <w:rPr>
                <w:rFonts w:cs="Arial"/>
                <w:b/>
              </w:rPr>
            </w:pPr>
            <w:r w:rsidRPr="00DC2FC4">
              <w:rPr>
                <w:rFonts w:cs="Arial"/>
                <w:b/>
              </w:rPr>
              <w:t>Description</w:t>
            </w:r>
          </w:p>
        </w:tc>
      </w:tr>
      <w:tr w:rsidR="00F032F5" w:rsidRPr="00DC2FC4" w14:paraId="7D5B86EB" w14:textId="77777777" w:rsidTr="00FA6FD0">
        <w:trPr>
          <w:jc w:val="center"/>
        </w:trPr>
        <w:tc>
          <w:tcPr>
            <w:tcW w:w="2425" w:type="dxa"/>
            <w:vMerge w:val="restart"/>
            <w:tcBorders>
              <w:top w:val="single" w:sz="4" w:space="0" w:color="auto"/>
              <w:left w:val="single" w:sz="4" w:space="0" w:color="auto"/>
              <w:right w:val="single" w:sz="4" w:space="0" w:color="auto"/>
            </w:tcBorders>
          </w:tcPr>
          <w:p w14:paraId="0EE362B3" w14:textId="77777777" w:rsidR="00F032F5" w:rsidRDefault="00FB255D" w:rsidP="003F3392">
            <w:pPr>
              <w:spacing w:line="276" w:lineRule="auto"/>
              <w:rPr>
                <w:rFonts w:cs="Arial"/>
              </w:rPr>
            </w:pPr>
          </w:p>
          <w:p w14:paraId="444E2FB7" w14:textId="77777777" w:rsidR="00F032F5" w:rsidRPr="00DC2FC4" w:rsidRDefault="00FB255D" w:rsidP="003F3392">
            <w:pPr>
              <w:spacing w:line="276" w:lineRule="auto"/>
              <w:rPr>
                <w:rFonts w:cs="Arial"/>
              </w:rPr>
            </w:pPr>
            <w:proofErr w:type="spellStart"/>
            <w:r>
              <w:rPr>
                <w:rFonts w:cs="Arial"/>
              </w:rPr>
              <w:t>Remote_Start_Status</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06894C49" w14:textId="77777777" w:rsidR="00F032F5" w:rsidRPr="00DC2FC4" w:rsidRDefault="00FB255D" w:rsidP="003F3392">
            <w:pPr>
              <w:spacing w:line="276" w:lineRule="auto"/>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hideMark/>
          </w:tcPr>
          <w:p w14:paraId="5C4046F6" w14:textId="77777777" w:rsidR="00F032F5"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28EF3F48" w14:textId="77777777" w:rsidR="00F032F5" w:rsidRPr="00DC2FC4" w:rsidRDefault="00FB255D" w:rsidP="003F3392">
            <w:pPr>
              <w:autoSpaceDE w:val="0"/>
              <w:autoSpaceDN w:val="0"/>
              <w:adjustRightInd w:val="0"/>
              <w:rPr>
                <w:rFonts w:cs="Arial"/>
              </w:rPr>
            </w:pPr>
          </w:p>
        </w:tc>
      </w:tr>
      <w:tr w:rsidR="00F032F5" w14:paraId="5D734073" w14:textId="77777777" w:rsidTr="00FA6FD0">
        <w:trPr>
          <w:jc w:val="center"/>
        </w:trPr>
        <w:tc>
          <w:tcPr>
            <w:tcW w:w="2425" w:type="dxa"/>
            <w:vMerge/>
            <w:tcBorders>
              <w:left w:val="single" w:sz="4" w:space="0" w:color="auto"/>
              <w:right w:val="single" w:sz="4" w:space="0" w:color="auto"/>
            </w:tcBorders>
          </w:tcPr>
          <w:p w14:paraId="3B53D670"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1A566447" w14:textId="77777777" w:rsidR="00F032F5" w:rsidRPr="00C70078" w:rsidRDefault="00FB255D" w:rsidP="003F3392">
            <w:pPr>
              <w:spacing w:line="276" w:lineRule="auto"/>
              <w:rPr>
                <w:rFonts w:cs="Arial"/>
              </w:rPr>
            </w:pPr>
            <w:r>
              <w:rPr>
                <w:rFonts w:cs="Arial"/>
              </w:rPr>
              <w:t>Remote</w:t>
            </w:r>
          </w:p>
        </w:tc>
        <w:tc>
          <w:tcPr>
            <w:tcW w:w="900" w:type="dxa"/>
            <w:tcBorders>
              <w:top w:val="single" w:sz="4" w:space="0" w:color="auto"/>
              <w:left w:val="single" w:sz="4" w:space="0" w:color="auto"/>
              <w:bottom w:val="single" w:sz="4" w:space="0" w:color="auto"/>
              <w:right w:val="single" w:sz="4" w:space="0" w:color="auto"/>
            </w:tcBorders>
          </w:tcPr>
          <w:p w14:paraId="7F51A63F" w14:textId="77777777" w:rsidR="00F032F5"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7A63B066" w14:textId="77777777" w:rsidR="00F032F5" w:rsidRPr="00C70078" w:rsidRDefault="00FB255D" w:rsidP="003F3392">
            <w:pPr>
              <w:spacing w:line="276" w:lineRule="auto"/>
              <w:rPr>
                <w:rFonts w:cs="Arial"/>
              </w:rPr>
            </w:pPr>
            <w:r>
              <w:rPr>
                <w:rFonts w:cs="Arial"/>
              </w:rPr>
              <w:t>Remote start is active</w:t>
            </w:r>
          </w:p>
        </w:tc>
      </w:tr>
      <w:tr w:rsidR="00F032F5" w14:paraId="58EA5D7E" w14:textId="77777777" w:rsidTr="00FA6FD0">
        <w:trPr>
          <w:jc w:val="center"/>
        </w:trPr>
        <w:tc>
          <w:tcPr>
            <w:tcW w:w="2425" w:type="dxa"/>
            <w:vMerge/>
            <w:tcBorders>
              <w:left w:val="single" w:sz="4" w:space="0" w:color="auto"/>
              <w:right w:val="single" w:sz="4" w:space="0" w:color="auto"/>
            </w:tcBorders>
          </w:tcPr>
          <w:p w14:paraId="297C5E4F"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233AD112" w14:textId="77777777" w:rsidR="00F032F5" w:rsidRDefault="00FB255D" w:rsidP="003F3392">
            <w:pPr>
              <w:spacing w:line="276"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tcPr>
          <w:p w14:paraId="2273673F" w14:textId="77777777" w:rsidR="00F032F5" w:rsidRPr="00C70078" w:rsidRDefault="00FB255D" w:rsidP="003F3392">
            <w:pPr>
              <w:spacing w:line="276" w:lineRule="auto"/>
              <w:rPr>
                <w:rFonts w:cs="Arial"/>
              </w:rPr>
            </w:pPr>
            <w:r>
              <w:rPr>
                <w:rFonts w:cs="Arial"/>
              </w:rPr>
              <w:t>0x2</w:t>
            </w:r>
          </w:p>
        </w:tc>
        <w:tc>
          <w:tcPr>
            <w:tcW w:w="4056" w:type="dxa"/>
            <w:tcBorders>
              <w:left w:val="single" w:sz="4" w:space="0" w:color="auto"/>
              <w:right w:val="single" w:sz="4" w:space="0" w:color="auto"/>
            </w:tcBorders>
          </w:tcPr>
          <w:p w14:paraId="404CAF35" w14:textId="77777777" w:rsidR="00F032F5" w:rsidRPr="00C70078" w:rsidRDefault="00FB255D" w:rsidP="003F3392">
            <w:pPr>
              <w:spacing w:line="276" w:lineRule="auto"/>
              <w:rPr>
                <w:rFonts w:cs="Arial"/>
              </w:rPr>
            </w:pPr>
          </w:p>
        </w:tc>
      </w:tr>
      <w:tr w:rsidR="00F032F5" w14:paraId="148C99FA" w14:textId="77777777" w:rsidTr="00FA6FD0">
        <w:trPr>
          <w:jc w:val="center"/>
        </w:trPr>
        <w:tc>
          <w:tcPr>
            <w:tcW w:w="2425" w:type="dxa"/>
            <w:vMerge/>
            <w:tcBorders>
              <w:left w:val="single" w:sz="4" w:space="0" w:color="auto"/>
              <w:right w:val="single" w:sz="4" w:space="0" w:color="auto"/>
            </w:tcBorders>
          </w:tcPr>
          <w:p w14:paraId="3211916D"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6704D697" w14:textId="77777777" w:rsidR="00F032F5" w:rsidRDefault="00FB255D" w:rsidP="003F3392">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3FA95072" w14:textId="77777777" w:rsidR="00F032F5" w:rsidRPr="00C70078" w:rsidRDefault="00FB255D" w:rsidP="003F3392">
            <w:pPr>
              <w:spacing w:line="276" w:lineRule="auto"/>
              <w:rPr>
                <w:rFonts w:cs="Arial"/>
              </w:rPr>
            </w:pPr>
            <w:r>
              <w:rPr>
                <w:rFonts w:cs="Arial"/>
              </w:rPr>
              <w:t>0x3</w:t>
            </w:r>
          </w:p>
        </w:tc>
        <w:tc>
          <w:tcPr>
            <w:tcW w:w="4056" w:type="dxa"/>
            <w:tcBorders>
              <w:left w:val="single" w:sz="4" w:space="0" w:color="auto"/>
              <w:right w:val="single" w:sz="4" w:space="0" w:color="auto"/>
            </w:tcBorders>
          </w:tcPr>
          <w:p w14:paraId="5D800D57" w14:textId="77777777" w:rsidR="00F032F5" w:rsidRPr="00C70078" w:rsidRDefault="00FB255D" w:rsidP="003F3392">
            <w:pPr>
              <w:spacing w:line="276" w:lineRule="auto"/>
              <w:rPr>
                <w:rFonts w:cs="Arial"/>
              </w:rPr>
            </w:pPr>
          </w:p>
        </w:tc>
      </w:tr>
    </w:tbl>
    <w:p w14:paraId="70FBB75A" w14:textId="77777777" w:rsidR="001A59D5" w:rsidRDefault="00FB255D" w:rsidP="00500605"/>
    <w:p w14:paraId="03B5E5FE" w14:textId="77777777" w:rsidR="00406F39" w:rsidRDefault="00FB255D" w:rsidP="008B11E9">
      <w:pPr>
        <w:pStyle w:val="Heading4"/>
      </w:pPr>
      <w:r w:rsidRPr="00B9479B">
        <w:t>MD-REQ-372100/A-</w:t>
      </w:r>
      <w:proofErr w:type="spellStart"/>
      <w:r w:rsidRPr="00B9479B">
        <w:t>PlgActvArb_B_Dsply</w:t>
      </w:r>
      <w:proofErr w:type="spellEnd"/>
    </w:p>
    <w:p w14:paraId="74450322" w14:textId="77777777" w:rsidR="00500605" w:rsidRPr="00225457" w:rsidRDefault="00FB255D" w:rsidP="00500605">
      <w:pPr>
        <w:rPr>
          <w:rFonts w:cs="Arial"/>
        </w:rPr>
      </w:pPr>
      <w:r w:rsidRPr="00225457">
        <w:rPr>
          <w:rFonts w:cs="Arial"/>
          <w:b/>
        </w:rPr>
        <w:t>Message Type</w:t>
      </w:r>
      <w:r w:rsidRPr="00225457">
        <w:rPr>
          <w:rFonts w:cs="Arial"/>
        </w:rPr>
        <w:t>: Status</w:t>
      </w:r>
    </w:p>
    <w:p w14:paraId="16962298" w14:textId="77777777" w:rsidR="003E6AEB" w:rsidRPr="00225457" w:rsidRDefault="00FB255D" w:rsidP="00500605">
      <w:pPr>
        <w:rPr>
          <w:rFonts w:cs="Arial"/>
        </w:rPr>
      </w:pPr>
    </w:p>
    <w:p w14:paraId="18B9E2C9" w14:textId="77777777" w:rsidR="00DC2FC4" w:rsidRPr="00225457" w:rsidRDefault="00FB255D" w:rsidP="00DC2FC4">
      <w:pPr>
        <w:spacing w:line="276" w:lineRule="auto"/>
        <w:rPr>
          <w:rFonts w:cs="Arial"/>
        </w:rPr>
      </w:pPr>
      <w:r w:rsidRPr="00225457">
        <w:rPr>
          <w:rFonts w:cs="Arial"/>
        </w:rPr>
        <w:t xml:space="preserve">Signal to indicate if </w:t>
      </w:r>
      <w:r>
        <w:rPr>
          <w:rFonts w:cs="Arial"/>
        </w:rPr>
        <w:t xml:space="preserve">the vehicle electric </w:t>
      </w:r>
      <w:r>
        <w:rPr>
          <w:rFonts w:cs="Arial"/>
        </w:rPr>
        <w:t>charge cord is plugged in or not</w:t>
      </w:r>
    </w:p>
    <w:p w14:paraId="2E3DEA06" w14:textId="77777777" w:rsidR="001A59D5" w:rsidRPr="00225457"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225457" w14:paraId="4E808AAA"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1847BA14" w14:textId="77777777" w:rsidR="00820369" w:rsidRPr="00225457" w:rsidRDefault="00FB255D" w:rsidP="003F3392">
            <w:pPr>
              <w:spacing w:line="276" w:lineRule="auto"/>
              <w:rPr>
                <w:rFonts w:cs="Arial"/>
                <w:b/>
              </w:rPr>
            </w:pPr>
            <w:r w:rsidRPr="00225457">
              <w:rPr>
                <w:rFonts w:cs="Arial"/>
                <w:b/>
              </w:rPr>
              <w:t>Logical Signal Name</w:t>
            </w:r>
          </w:p>
        </w:tc>
        <w:tc>
          <w:tcPr>
            <w:tcW w:w="2233" w:type="dxa"/>
            <w:tcBorders>
              <w:top w:val="single" w:sz="4" w:space="0" w:color="auto"/>
              <w:left w:val="single" w:sz="4" w:space="0" w:color="auto"/>
              <w:bottom w:val="single" w:sz="4" w:space="0" w:color="auto"/>
              <w:right w:val="single" w:sz="4" w:space="0" w:color="auto"/>
            </w:tcBorders>
            <w:hideMark/>
          </w:tcPr>
          <w:p w14:paraId="12BA5933" w14:textId="77777777" w:rsidR="00820369" w:rsidRPr="00225457" w:rsidRDefault="00FB255D" w:rsidP="003F3392">
            <w:pPr>
              <w:spacing w:line="276" w:lineRule="auto"/>
              <w:rPr>
                <w:rFonts w:cs="Arial"/>
                <w:b/>
              </w:rPr>
            </w:pPr>
            <w:r w:rsidRPr="0022545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1FCBB64" w14:textId="77777777" w:rsidR="00820369" w:rsidRPr="00225457" w:rsidRDefault="00FB255D" w:rsidP="003F3392">
            <w:pPr>
              <w:spacing w:line="276" w:lineRule="auto"/>
              <w:rPr>
                <w:rFonts w:cs="Arial"/>
                <w:b/>
              </w:rPr>
            </w:pPr>
            <w:r w:rsidRPr="0022545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7ADB835" w14:textId="77777777" w:rsidR="00820369" w:rsidRPr="00225457" w:rsidRDefault="00FB255D" w:rsidP="008F5CBB">
            <w:pPr>
              <w:spacing w:line="276" w:lineRule="auto"/>
              <w:rPr>
                <w:rFonts w:cs="Arial"/>
                <w:b/>
              </w:rPr>
            </w:pPr>
            <w:r w:rsidRPr="00225457">
              <w:rPr>
                <w:rFonts w:cs="Arial"/>
                <w:b/>
              </w:rPr>
              <w:t>Description</w:t>
            </w:r>
          </w:p>
        </w:tc>
      </w:tr>
      <w:tr w:rsidR="00F032F5" w:rsidRPr="00225457" w14:paraId="79F1C33C" w14:textId="77777777" w:rsidTr="00FA6FD0">
        <w:trPr>
          <w:jc w:val="center"/>
        </w:trPr>
        <w:tc>
          <w:tcPr>
            <w:tcW w:w="2425" w:type="dxa"/>
            <w:vMerge w:val="restart"/>
            <w:tcBorders>
              <w:top w:val="single" w:sz="4" w:space="0" w:color="auto"/>
              <w:left w:val="single" w:sz="4" w:space="0" w:color="auto"/>
              <w:right w:val="single" w:sz="4" w:space="0" w:color="auto"/>
            </w:tcBorders>
          </w:tcPr>
          <w:p w14:paraId="34548B8D" w14:textId="77777777" w:rsidR="00591174" w:rsidRDefault="00FB255D" w:rsidP="003F3392">
            <w:pPr>
              <w:spacing w:line="276" w:lineRule="auto"/>
              <w:rPr>
                <w:rFonts w:cs="Arial"/>
              </w:rPr>
            </w:pPr>
          </w:p>
          <w:p w14:paraId="2A7A7A5D" w14:textId="77777777" w:rsidR="00F032F5" w:rsidRPr="00225457" w:rsidRDefault="00FB255D" w:rsidP="003F3392">
            <w:pPr>
              <w:spacing w:line="276" w:lineRule="auto"/>
              <w:rPr>
                <w:rFonts w:cs="Arial"/>
              </w:rPr>
            </w:pPr>
            <w:proofErr w:type="spellStart"/>
            <w:r w:rsidRPr="00225457">
              <w:rPr>
                <w:rFonts w:cs="Arial"/>
              </w:rPr>
              <w:t>PlgActvArb_B_Dsply</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37B508F8" w14:textId="77777777" w:rsidR="00F032F5" w:rsidRPr="00225457" w:rsidRDefault="00FB255D" w:rsidP="003F3392">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hideMark/>
          </w:tcPr>
          <w:p w14:paraId="3725DB00" w14:textId="77777777" w:rsidR="00F032F5" w:rsidRPr="00225457" w:rsidRDefault="00FB255D" w:rsidP="003F3392">
            <w:pPr>
              <w:spacing w:line="276" w:lineRule="auto"/>
              <w:rPr>
                <w:rFonts w:cs="Arial"/>
              </w:rPr>
            </w:pPr>
            <w:r w:rsidRPr="00225457">
              <w:rPr>
                <w:rFonts w:cs="Arial"/>
              </w:rPr>
              <w:t>0x0</w:t>
            </w:r>
          </w:p>
        </w:tc>
        <w:tc>
          <w:tcPr>
            <w:tcW w:w="4056" w:type="dxa"/>
            <w:tcBorders>
              <w:top w:val="single" w:sz="4" w:space="0" w:color="auto"/>
              <w:left w:val="single" w:sz="4" w:space="0" w:color="auto"/>
              <w:right w:val="single" w:sz="4" w:space="0" w:color="auto"/>
            </w:tcBorders>
            <w:vAlign w:val="center"/>
            <w:hideMark/>
          </w:tcPr>
          <w:p w14:paraId="424F5EB9" w14:textId="77777777" w:rsidR="00F032F5" w:rsidRPr="00225457" w:rsidRDefault="00FB255D" w:rsidP="003F3392">
            <w:pPr>
              <w:autoSpaceDE w:val="0"/>
              <w:autoSpaceDN w:val="0"/>
              <w:adjustRightInd w:val="0"/>
              <w:rPr>
                <w:rFonts w:cs="Arial"/>
              </w:rPr>
            </w:pPr>
            <w:r>
              <w:rPr>
                <w:rFonts w:cs="Arial"/>
              </w:rPr>
              <w:t>Charge cord unplugged</w:t>
            </w:r>
          </w:p>
        </w:tc>
      </w:tr>
      <w:tr w:rsidR="00F032F5" w:rsidRPr="00225457" w14:paraId="1523008A" w14:textId="77777777" w:rsidTr="00FA6FD0">
        <w:trPr>
          <w:jc w:val="center"/>
        </w:trPr>
        <w:tc>
          <w:tcPr>
            <w:tcW w:w="2425" w:type="dxa"/>
            <w:vMerge/>
            <w:tcBorders>
              <w:left w:val="single" w:sz="4" w:space="0" w:color="auto"/>
              <w:right w:val="single" w:sz="4" w:space="0" w:color="auto"/>
            </w:tcBorders>
          </w:tcPr>
          <w:p w14:paraId="4ADBC171" w14:textId="77777777" w:rsidR="00F032F5" w:rsidRPr="00225457"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6B98F493" w14:textId="77777777" w:rsidR="00F032F5" w:rsidRPr="00225457" w:rsidRDefault="00FB255D" w:rsidP="003F3392">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65EB9426" w14:textId="77777777" w:rsidR="00F032F5" w:rsidRPr="00225457" w:rsidRDefault="00FB255D" w:rsidP="003F3392">
            <w:pPr>
              <w:spacing w:line="276" w:lineRule="auto"/>
              <w:rPr>
                <w:rFonts w:cs="Arial"/>
              </w:rPr>
            </w:pPr>
            <w:r w:rsidRPr="00225457">
              <w:rPr>
                <w:rFonts w:cs="Arial"/>
              </w:rPr>
              <w:t>0x1</w:t>
            </w:r>
          </w:p>
        </w:tc>
        <w:tc>
          <w:tcPr>
            <w:tcW w:w="4056" w:type="dxa"/>
            <w:tcBorders>
              <w:left w:val="single" w:sz="4" w:space="0" w:color="auto"/>
              <w:right w:val="single" w:sz="4" w:space="0" w:color="auto"/>
            </w:tcBorders>
          </w:tcPr>
          <w:p w14:paraId="199F739D" w14:textId="77777777" w:rsidR="00F032F5" w:rsidRPr="00225457" w:rsidRDefault="00FB255D" w:rsidP="003F3392">
            <w:pPr>
              <w:spacing w:line="276" w:lineRule="auto"/>
              <w:rPr>
                <w:rFonts w:cs="Arial"/>
              </w:rPr>
            </w:pPr>
            <w:r>
              <w:rPr>
                <w:rFonts w:cs="Arial"/>
              </w:rPr>
              <w:t>Charge cord plugged in</w:t>
            </w:r>
          </w:p>
        </w:tc>
      </w:tr>
    </w:tbl>
    <w:p w14:paraId="7AD871F1" w14:textId="77777777" w:rsidR="001A59D5" w:rsidRPr="00225457" w:rsidRDefault="00FB255D" w:rsidP="00500605">
      <w:pPr>
        <w:rPr>
          <w:rFonts w:cs="Arial"/>
        </w:rPr>
      </w:pPr>
    </w:p>
    <w:p w14:paraId="5C981326" w14:textId="77777777" w:rsidR="00406F39" w:rsidRDefault="00FB255D" w:rsidP="008B11E9">
      <w:pPr>
        <w:pStyle w:val="Heading4"/>
      </w:pPr>
      <w:r w:rsidRPr="00B9479B">
        <w:t>MD-REQ-372987/A-</w:t>
      </w:r>
      <w:proofErr w:type="spellStart"/>
      <w:r w:rsidRPr="00B9479B">
        <w:t>RearLeftDoorStatus</w:t>
      </w:r>
      <w:proofErr w:type="spellEnd"/>
    </w:p>
    <w:p w14:paraId="51238886" w14:textId="77777777" w:rsidR="00500605" w:rsidRPr="00DC2FC4" w:rsidRDefault="00FB255D" w:rsidP="00500605">
      <w:pPr>
        <w:rPr>
          <w:rFonts w:cs="Arial"/>
        </w:rPr>
      </w:pPr>
      <w:r w:rsidRPr="00DC2FC4">
        <w:rPr>
          <w:rFonts w:cs="Arial"/>
          <w:b/>
        </w:rPr>
        <w:t>Message Type</w:t>
      </w:r>
      <w:r w:rsidRPr="00DC2FC4">
        <w:rPr>
          <w:rFonts w:cs="Arial"/>
        </w:rPr>
        <w:t>: Status</w:t>
      </w:r>
    </w:p>
    <w:p w14:paraId="5B394FD9" w14:textId="77777777" w:rsidR="003E6AEB" w:rsidRPr="00DC2FC4" w:rsidRDefault="00FB255D" w:rsidP="00500605">
      <w:pPr>
        <w:rPr>
          <w:rFonts w:cs="Arial"/>
        </w:rPr>
      </w:pPr>
    </w:p>
    <w:p w14:paraId="40B92980" w14:textId="77777777" w:rsidR="00DC2FC4" w:rsidRPr="00DC2FC4" w:rsidRDefault="00FB255D" w:rsidP="00DC2FC4">
      <w:pPr>
        <w:spacing w:line="276" w:lineRule="auto"/>
        <w:rPr>
          <w:rFonts w:cs="Arial"/>
        </w:rPr>
      </w:pPr>
      <w:r w:rsidRPr="00DC2FC4">
        <w:rPr>
          <w:rFonts w:cs="Arial"/>
        </w:rPr>
        <w:t xml:space="preserve">Signal to indicate </w:t>
      </w:r>
      <w:r>
        <w:rPr>
          <w:rFonts w:cs="Arial"/>
        </w:rPr>
        <w:t>if the Rear Left Door is closed or ajar</w:t>
      </w:r>
      <w:r w:rsidRPr="00DC2FC4">
        <w:rPr>
          <w:rFonts w:cs="Arial"/>
        </w:rPr>
        <w:t>.</w:t>
      </w:r>
    </w:p>
    <w:p w14:paraId="1A79DC09" w14:textId="77777777" w:rsidR="001A59D5" w:rsidRPr="00DC2FC4"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7E643328"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4FFAF227" w14:textId="77777777" w:rsidR="00820369" w:rsidRPr="00DC2FC4" w:rsidRDefault="00FB255D"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69289470"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4D37776"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F9ABD7D" w14:textId="77777777" w:rsidR="00820369" w:rsidRPr="00DC2FC4" w:rsidRDefault="00FB255D" w:rsidP="008F5CBB">
            <w:pPr>
              <w:spacing w:line="276" w:lineRule="auto"/>
              <w:rPr>
                <w:rFonts w:cs="Arial"/>
                <w:b/>
              </w:rPr>
            </w:pPr>
            <w:r w:rsidRPr="00DC2FC4">
              <w:rPr>
                <w:rFonts w:cs="Arial"/>
                <w:b/>
              </w:rPr>
              <w:t>Description</w:t>
            </w:r>
          </w:p>
        </w:tc>
      </w:tr>
      <w:tr w:rsidR="00F032F5" w:rsidRPr="00DC2FC4" w14:paraId="38DA8882" w14:textId="77777777" w:rsidTr="00FA6FD0">
        <w:trPr>
          <w:jc w:val="center"/>
        </w:trPr>
        <w:tc>
          <w:tcPr>
            <w:tcW w:w="2425" w:type="dxa"/>
            <w:vMerge w:val="restart"/>
            <w:tcBorders>
              <w:top w:val="single" w:sz="4" w:space="0" w:color="auto"/>
              <w:left w:val="single" w:sz="4" w:space="0" w:color="auto"/>
              <w:right w:val="single" w:sz="4" w:space="0" w:color="auto"/>
            </w:tcBorders>
          </w:tcPr>
          <w:p w14:paraId="650B820F" w14:textId="77777777" w:rsidR="00F032F5" w:rsidRPr="00DC2FC4" w:rsidRDefault="00FB255D" w:rsidP="003F3392">
            <w:pPr>
              <w:spacing w:line="276" w:lineRule="auto"/>
              <w:rPr>
                <w:rFonts w:cs="Arial"/>
              </w:rPr>
            </w:pPr>
            <w:proofErr w:type="spellStart"/>
            <w:r>
              <w:rPr>
                <w:rFonts w:cs="Arial"/>
              </w:rPr>
              <w:t>RearLeftDoorStatus</w:t>
            </w:r>
            <w:proofErr w:type="spellEnd"/>
            <w:r>
              <w:rPr>
                <w:rFonts w:cs="Arial"/>
              </w:rPr>
              <w:t xml:space="preserve"> / </w:t>
            </w:r>
            <w:proofErr w:type="spellStart"/>
            <w:r>
              <w:rPr>
                <w:rFonts w:cs="Arial"/>
              </w:rPr>
              <w:t>DrStatRl_B_Actl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05897576" w14:textId="77777777" w:rsidR="00F032F5" w:rsidRPr="00DC2FC4" w:rsidRDefault="00FB255D"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056BD496" w14:textId="77777777" w:rsidR="00F032F5"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14C7321F" w14:textId="77777777" w:rsidR="00F032F5" w:rsidRPr="00DC2FC4" w:rsidRDefault="00FB255D" w:rsidP="003F3392">
            <w:pPr>
              <w:autoSpaceDE w:val="0"/>
              <w:autoSpaceDN w:val="0"/>
              <w:adjustRightInd w:val="0"/>
              <w:rPr>
                <w:rFonts w:cs="Arial"/>
              </w:rPr>
            </w:pPr>
          </w:p>
        </w:tc>
      </w:tr>
      <w:tr w:rsidR="00F032F5" w14:paraId="17E1E9C7" w14:textId="77777777" w:rsidTr="00FA6FD0">
        <w:trPr>
          <w:jc w:val="center"/>
        </w:trPr>
        <w:tc>
          <w:tcPr>
            <w:tcW w:w="2425" w:type="dxa"/>
            <w:vMerge/>
            <w:tcBorders>
              <w:left w:val="single" w:sz="4" w:space="0" w:color="auto"/>
              <w:right w:val="single" w:sz="4" w:space="0" w:color="auto"/>
            </w:tcBorders>
          </w:tcPr>
          <w:p w14:paraId="32B3B460"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331B95DA" w14:textId="77777777" w:rsidR="00F032F5" w:rsidRPr="00C70078" w:rsidRDefault="00FB255D"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445090E8" w14:textId="77777777" w:rsidR="00F032F5"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61D3DD69" w14:textId="77777777" w:rsidR="00F032F5" w:rsidRPr="00C70078" w:rsidRDefault="00FB255D" w:rsidP="003F3392">
            <w:pPr>
              <w:spacing w:line="276" w:lineRule="auto"/>
              <w:rPr>
                <w:rFonts w:cs="Arial"/>
              </w:rPr>
            </w:pPr>
          </w:p>
        </w:tc>
      </w:tr>
    </w:tbl>
    <w:p w14:paraId="50D22898" w14:textId="77777777" w:rsidR="001A59D5" w:rsidRDefault="00FB255D" w:rsidP="00500605"/>
    <w:p w14:paraId="296C3CFE" w14:textId="77777777" w:rsidR="00406F39" w:rsidRDefault="00FB255D" w:rsidP="008B11E9">
      <w:pPr>
        <w:pStyle w:val="Heading4"/>
      </w:pPr>
      <w:r w:rsidRPr="00B9479B">
        <w:t>MD-REQ-372988/A-</w:t>
      </w:r>
      <w:proofErr w:type="spellStart"/>
      <w:r w:rsidRPr="00B9479B">
        <w:t>RearRightDoorStatus</w:t>
      </w:r>
      <w:proofErr w:type="spellEnd"/>
    </w:p>
    <w:p w14:paraId="386C93B9" w14:textId="77777777" w:rsidR="00500605" w:rsidRPr="00DC2FC4" w:rsidRDefault="00FB255D" w:rsidP="00500605">
      <w:pPr>
        <w:rPr>
          <w:rFonts w:cs="Arial"/>
        </w:rPr>
      </w:pPr>
      <w:r w:rsidRPr="00DC2FC4">
        <w:rPr>
          <w:rFonts w:cs="Arial"/>
          <w:b/>
        </w:rPr>
        <w:t>Message Type</w:t>
      </w:r>
      <w:r w:rsidRPr="00DC2FC4">
        <w:rPr>
          <w:rFonts w:cs="Arial"/>
        </w:rPr>
        <w:t>: Status</w:t>
      </w:r>
    </w:p>
    <w:p w14:paraId="386BE391" w14:textId="77777777" w:rsidR="003E6AEB" w:rsidRPr="00DC2FC4" w:rsidRDefault="00FB255D" w:rsidP="00500605">
      <w:pPr>
        <w:rPr>
          <w:rFonts w:cs="Arial"/>
        </w:rPr>
      </w:pPr>
    </w:p>
    <w:p w14:paraId="1E0616D5" w14:textId="77777777" w:rsidR="00DC2FC4" w:rsidRPr="00DC2FC4" w:rsidRDefault="00FB255D" w:rsidP="00DC2FC4">
      <w:pPr>
        <w:spacing w:line="276" w:lineRule="auto"/>
        <w:rPr>
          <w:rFonts w:cs="Arial"/>
        </w:rPr>
      </w:pPr>
      <w:r w:rsidRPr="00DC2FC4">
        <w:rPr>
          <w:rFonts w:cs="Arial"/>
        </w:rPr>
        <w:t xml:space="preserve">Signal to indicate </w:t>
      </w:r>
      <w:r>
        <w:rPr>
          <w:rFonts w:cs="Arial"/>
        </w:rPr>
        <w:t>if the Rear Right Door is closed or ajar</w:t>
      </w:r>
      <w:r w:rsidRPr="00DC2FC4">
        <w:rPr>
          <w:rFonts w:cs="Arial"/>
        </w:rPr>
        <w:t>.</w:t>
      </w:r>
    </w:p>
    <w:p w14:paraId="6AA6A518" w14:textId="77777777" w:rsidR="001A59D5" w:rsidRPr="00DC2FC4"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4896BF76"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16188102" w14:textId="77777777" w:rsidR="00820369" w:rsidRPr="00DC2FC4" w:rsidRDefault="00FB255D"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4519E3CC"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D44DA2F"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5730515" w14:textId="77777777" w:rsidR="00820369" w:rsidRPr="00DC2FC4" w:rsidRDefault="00FB255D" w:rsidP="008F5CBB">
            <w:pPr>
              <w:spacing w:line="276" w:lineRule="auto"/>
              <w:rPr>
                <w:rFonts w:cs="Arial"/>
                <w:b/>
              </w:rPr>
            </w:pPr>
            <w:r w:rsidRPr="00DC2FC4">
              <w:rPr>
                <w:rFonts w:cs="Arial"/>
                <w:b/>
              </w:rPr>
              <w:t>Description</w:t>
            </w:r>
          </w:p>
        </w:tc>
      </w:tr>
      <w:tr w:rsidR="00F032F5" w:rsidRPr="00DC2FC4" w14:paraId="48F5C056" w14:textId="77777777" w:rsidTr="00FA6FD0">
        <w:trPr>
          <w:jc w:val="center"/>
        </w:trPr>
        <w:tc>
          <w:tcPr>
            <w:tcW w:w="2425" w:type="dxa"/>
            <w:vMerge w:val="restart"/>
            <w:tcBorders>
              <w:top w:val="single" w:sz="4" w:space="0" w:color="auto"/>
              <w:left w:val="single" w:sz="4" w:space="0" w:color="auto"/>
              <w:right w:val="single" w:sz="4" w:space="0" w:color="auto"/>
            </w:tcBorders>
          </w:tcPr>
          <w:p w14:paraId="5A3BDA9F" w14:textId="77777777" w:rsidR="00F032F5" w:rsidRPr="00DC2FC4" w:rsidRDefault="00FB255D" w:rsidP="003F3392">
            <w:pPr>
              <w:spacing w:line="276" w:lineRule="auto"/>
              <w:rPr>
                <w:rFonts w:cs="Arial"/>
              </w:rPr>
            </w:pPr>
            <w:proofErr w:type="spellStart"/>
            <w:r>
              <w:rPr>
                <w:rFonts w:cs="Arial"/>
              </w:rPr>
              <w:t>RearRightDoorStatus</w:t>
            </w:r>
            <w:proofErr w:type="spellEnd"/>
            <w:r>
              <w:rPr>
                <w:rFonts w:cs="Arial"/>
              </w:rPr>
              <w:t xml:space="preserve"> / </w:t>
            </w:r>
            <w:proofErr w:type="spellStart"/>
            <w:r>
              <w:rPr>
                <w:rFonts w:cs="Arial"/>
              </w:rPr>
              <w:t>DrStatRr_B_Actl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453EEDE9" w14:textId="77777777" w:rsidR="00F032F5" w:rsidRPr="00DC2FC4" w:rsidRDefault="00FB255D"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1A39EFEB" w14:textId="77777777" w:rsidR="00F032F5"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3BB5CFE8" w14:textId="77777777" w:rsidR="00F032F5" w:rsidRPr="00DC2FC4" w:rsidRDefault="00FB255D" w:rsidP="003F3392">
            <w:pPr>
              <w:autoSpaceDE w:val="0"/>
              <w:autoSpaceDN w:val="0"/>
              <w:adjustRightInd w:val="0"/>
              <w:rPr>
                <w:rFonts w:cs="Arial"/>
              </w:rPr>
            </w:pPr>
          </w:p>
        </w:tc>
      </w:tr>
      <w:tr w:rsidR="00F032F5" w14:paraId="1718C7AA" w14:textId="77777777" w:rsidTr="00FA6FD0">
        <w:trPr>
          <w:jc w:val="center"/>
        </w:trPr>
        <w:tc>
          <w:tcPr>
            <w:tcW w:w="2425" w:type="dxa"/>
            <w:vMerge/>
            <w:tcBorders>
              <w:left w:val="single" w:sz="4" w:space="0" w:color="auto"/>
              <w:right w:val="single" w:sz="4" w:space="0" w:color="auto"/>
            </w:tcBorders>
          </w:tcPr>
          <w:p w14:paraId="16E080E8"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3DBDF9B5" w14:textId="77777777" w:rsidR="00F032F5" w:rsidRPr="00C70078" w:rsidRDefault="00FB255D"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3C215BC9" w14:textId="77777777" w:rsidR="00F032F5"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66CB0F59" w14:textId="77777777" w:rsidR="00F032F5" w:rsidRPr="00C70078" w:rsidRDefault="00FB255D" w:rsidP="003F3392">
            <w:pPr>
              <w:spacing w:line="276" w:lineRule="auto"/>
              <w:rPr>
                <w:rFonts w:cs="Arial"/>
              </w:rPr>
            </w:pPr>
          </w:p>
        </w:tc>
      </w:tr>
    </w:tbl>
    <w:p w14:paraId="2CB081AD" w14:textId="77777777" w:rsidR="001A59D5" w:rsidRDefault="00FB255D" w:rsidP="00500605"/>
    <w:p w14:paraId="0A6B972D" w14:textId="77777777" w:rsidR="00406F39" w:rsidRDefault="00FB255D" w:rsidP="008B11E9">
      <w:pPr>
        <w:pStyle w:val="Heading4"/>
      </w:pPr>
      <w:r w:rsidRPr="00B9479B">
        <w:t>MD-REQ-372989/A-</w:t>
      </w:r>
      <w:proofErr w:type="spellStart"/>
      <w:r w:rsidRPr="00B9479B">
        <w:t>TailgateDecklidStatus</w:t>
      </w:r>
      <w:proofErr w:type="spellEnd"/>
    </w:p>
    <w:p w14:paraId="5C935E35" w14:textId="77777777" w:rsidR="00500605" w:rsidRPr="00DC2FC4" w:rsidRDefault="00FB255D" w:rsidP="00500605">
      <w:pPr>
        <w:rPr>
          <w:rFonts w:cs="Arial"/>
        </w:rPr>
      </w:pPr>
      <w:r w:rsidRPr="00DC2FC4">
        <w:rPr>
          <w:rFonts w:cs="Arial"/>
          <w:b/>
        </w:rPr>
        <w:t>Message Type</w:t>
      </w:r>
      <w:r w:rsidRPr="00DC2FC4">
        <w:rPr>
          <w:rFonts w:cs="Arial"/>
        </w:rPr>
        <w:t>: Status</w:t>
      </w:r>
    </w:p>
    <w:p w14:paraId="1C91EE53" w14:textId="77777777" w:rsidR="003E6AEB" w:rsidRPr="00DC2FC4" w:rsidRDefault="00FB255D" w:rsidP="00500605">
      <w:pPr>
        <w:rPr>
          <w:rFonts w:cs="Arial"/>
        </w:rPr>
      </w:pPr>
    </w:p>
    <w:p w14:paraId="25709C2D" w14:textId="77777777" w:rsidR="00DC2FC4" w:rsidRPr="00DC2FC4" w:rsidRDefault="00FB255D" w:rsidP="00DC2FC4">
      <w:pPr>
        <w:spacing w:line="276" w:lineRule="auto"/>
        <w:rPr>
          <w:rFonts w:cs="Arial"/>
        </w:rPr>
      </w:pPr>
      <w:r w:rsidRPr="00DC2FC4">
        <w:rPr>
          <w:rFonts w:cs="Arial"/>
        </w:rPr>
        <w:t xml:space="preserve">Signal to indicate </w:t>
      </w:r>
      <w:r>
        <w:rPr>
          <w:rFonts w:cs="Arial"/>
        </w:rPr>
        <w:t>if the Tailgate/Decklid is closed or ajar</w:t>
      </w:r>
      <w:r w:rsidRPr="00DC2FC4">
        <w:rPr>
          <w:rFonts w:cs="Arial"/>
        </w:rPr>
        <w:t>.</w:t>
      </w:r>
    </w:p>
    <w:p w14:paraId="6C2442C3" w14:textId="77777777" w:rsidR="001A59D5" w:rsidRPr="00DC2FC4"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4957AE7F"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46221991" w14:textId="77777777" w:rsidR="00820369" w:rsidRPr="00DC2FC4" w:rsidRDefault="00FB255D" w:rsidP="003F3392">
            <w:pPr>
              <w:spacing w:line="276" w:lineRule="auto"/>
              <w:rPr>
                <w:rFonts w:cs="Arial"/>
                <w:b/>
              </w:rPr>
            </w:pPr>
            <w:r>
              <w:rPr>
                <w:rFonts w:cs="Arial"/>
                <w:b/>
              </w:rPr>
              <w:t xml:space="preserve">Logical </w:t>
            </w:r>
            <w:r w:rsidRPr="00DC2FC4">
              <w:rPr>
                <w:rFonts w:cs="Arial"/>
                <w:b/>
              </w:rPr>
              <w:t xml:space="preserve">Signal </w:t>
            </w:r>
            <w:r w:rsidRPr="00DC2FC4">
              <w:rPr>
                <w:rFonts w:cs="Arial"/>
                <w:b/>
              </w:rPr>
              <w:t>Name</w:t>
            </w:r>
          </w:p>
        </w:tc>
        <w:tc>
          <w:tcPr>
            <w:tcW w:w="2233" w:type="dxa"/>
            <w:tcBorders>
              <w:top w:val="single" w:sz="4" w:space="0" w:color="auto"/>
              <w:left w:val="single" w:sz="4" w:space="0" w:color="auto"/>
              <w:bottom w:val="single" w:sz="4" w:space="0" w:color="auto"/>
              <w:right w:val="single" w:sz="4" w:space="0" w:color="auto"/>
            </w:tcBorders>
            <w:hideMark/>
          </w:tcPr>
          <w:p w14:paraId="253BAAB7"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D10FC8D"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FB5B7C5" w14:textId="77777777" w:rsidR="00820369" w:rsidRPr="00DC2FC4" w:rsidRDefault="00FB255D" w:rsidP="008F5CBB">
            <w:pPr>
              <w:spacing w:line="276" w:lineRule="auto"/>
              <w:rPr>
                <w:rFonts w:cs="Arial"/>
                <w:b/>
              </w:rPr>
            </w:pPr>
            <w:r w:rsidRPr="00DC2FC4">
              <w:rPr>
                <w:rFonts w:cs="Arial"/>
                <w:b/>
              </w:rPr>
              <w:t>Description</w:t>
            </w:r>
          </w:p>
        </w:tc>
      </w:tr>
      <w:tr w:rsidR="00F032F5" w:rsidRPr="00DC2FC4" w14:paraId="68B0601C" w14:textId="77777777" w:rsidTr="00FA6FD0">
        <w:trPr>
          <w:jc w:val="center"/>
        </w:trPr>
        <w:tc>
          <w:tcPr>
            <w:tcW w:w="2425" w:type="dxa"/>
            <w:vMerge w:val="restart"/>
            <w:tcBorders>
              <w:top w:val="single" w:sz="4" w:space="0" w:color="auto"/>
              <w:left w:val="single" w:sz="4" w:space="0" w:color="auto"/>
              <w:right w:val="single" w:sz="4" w:space="0" w:color="auto"/>
            </w:tcBorders>
          </w:tcPr>
          <w:p w14:paraId="43CE253D" w14:textId="77777777" w:rsidR="00F032F5" w:rsidRPr="00DC2FC4" w:rsidRDefault="00FB255D" w:rsidP="003F3392">
            <w:pPr>
              <w:spacing w:line="276" w:lineRule="auto"/>
              <w:rPr>
                <w:rFonts w:cs="Arial"/>
              </w:rPr>
            </w:pPr>
            <w:proofErr w:type="spellStart"/>
            <w:r>
              <w:rPr>
                <w:rFonts w:cs="Arial"/>
              </w:rPr>
              <w:t>TailgateDecklidStatus</w:t>
            </w:r>
            <w:proofErr w:type="spellEnd"/>
            <w:r>
              <w:rPr>
                <w:rFonts w:cs="Arial"/>
              </w:rPr>
              <w:t xml:space="preserve"> / </w:t>
            </w:r>
            <w:proofErr w:type="spellStart"/>
            <w:r>
              <w:rPr>
                <w:rFonts w:cs="Arial"/>
              </w:rPr>
              <w:t>DrStatTgate_B_Actl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56776C9A" w14:textId="77777777" w:rsidR="00F032F5" w:rsidRPr="00DC2FC4" w:rsidRDefault="00FB255D"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3E8E28D0" w14:textId="77777777" w:rsidR="00F032F5"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6EC0775F" w14:textId="77777777" w:rsidR="00F032F5" w:rsidRPr="00DC2FC4" w:rsidRDefault="00FB255D" w:rsidP="003F3392">
            <w:pPr>
              <w:autoSpaceDE w:val="0"/>
              <w:autoSpaceDN w:val="0"/>
              <w:adjustRightInd w:val="0"/>
              <w:rPr>
                <w:rFonts w:cs="Arial"/>
              </w:rPr>
            </w:pPr>
          </w:p>
        </w:tc>
      </w:tr>
      <w:tr w:rsidR="00F032F5" w14:paraId="2032D9E5" w14:textId="77777777" w:rsidTr="00FA6FD0">
        <w:trPr>
          <w:jc w:val="center"/>
        </w:trPr>
        <w:tc>
          <w:tcPr>
            <w:tcW w:w="2425" w:type="dxa"/>
            <w:vMerge/>
            <w:tcBorders>
              <w:left w:val="single" w:sz="4" w:space="0" w:color="auto"/>
              <w:right w:val="single" w:sz="4" w:space="0" w:color="auto"/>
            </w:tcBorders>
          </w:tcPr>
          <w:p w14:paraId="516401E4"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04A95B01" w14:textId="77777777" w:rsidR="00F032F5" w:rsidRPr="00C70078" w:rsidRDefault="00FB255D"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7014DA4D" w14:textId="77777777" w:rsidR="00F032F5"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6B07AADD" w14:textId="77777777" w:rsidR="00F032F5" w:rsidRPr="00C70078" w:rsidRDefault="00FB255D" w:rsidP="003F3392">
            <w:pPr>
              <w:spacing w:line="276" w:lineRule="auto"/>
              <w:rPr>
                <w:rFonts w:cs="Arial"/>
              </w:rPr>
            </w:pPr>
          </w:p>
        </w:tc>
      </w:tr>
    </w:tbl>
    <w:p w14:paraId="59DDF889" w14:textId="77777777" w:rsidR="001A59D5" w:rsidRDefault="00FB255D" w:rsidP="00500605"/>
    <w:p w14:paraId="33949183" w14:textId="77777777" w:rsidR="00406F39" w:rsidRDefault="00FB255D" w:rsidP="008B11E9">
      <w:pPr>
        <w:pStyle w:val="Heading4"/>
      </w:pPr>
      <w:r w:rsidRPr="00B9479B">
        <w:t>MD-REQ-372990/A-</w:t>
      </w:r>
      <w:proofErr w:type="spellStart"/>
      <w:r w:rsidRPr="00B9479B">
        <w:t>LiftgateStatus</w:t>
      </w:r>
      <w:proofErr w:type="spellEnd"/>
    </w:p>
    <w:p w14:paraId="659F1E16" w14:textId="77777777" w:rsidR="00500605" w:rsidRPr="00DC2FC4" w:rsidRDefault="00FB255D" w:rsidP="00500605">
      <w:pPr>
        <w:rPr>
          <w:rFonts w:cs="Arial"/>
        </w:rPr>
      </w:pPr>
      <w:r w:rsidRPr="00DC2FC4">
        <w:rPr>
          <w:rFonts w:cs="Arial"/>
          <w:b/>
        </w:rPr>
        <w:t>Message Type</w:t>
      </w:r>
      <w:r w:rsidRPr="00DC2FC4">
        <w:rPr>
          <w:rFonts w:cs="Arial"/>
        </w:rPr>
        <w:t>: Status</w:t>
      </w:r>
    </w:p>
    <w:p w14:paraId="2452277B" w14:textId="77777777" w:rsidR="003E6AEB" w:rsidRPr="00DC2FC4" w:rsidRDefault="00FB255D" w:rsidP="00500605">
      <w:pPr>
        <w:rPr>
          <w:rFonts w:cs="Arial"/>
        </w:rPr>
      </w:pPr>
    </w:p>
    <w:p w14:paraId="7EC16C53" w14:textId="77777777" w:rsidR="00DC2FC4" w:rsidRPr="00DC2FC4" w:rsidRDefault="00FB255D" w:rsidP="00DC2FC4">
      <w:pPr>
        <w:spacing w:line="276" w:lineRule="auto"/>
        <w:rPr>
          <w:rFonts w:cs="Arial"/>
        </w:rPr>
      </w:pPr>
      <w:r w:rsidRPr="00DC2FC4">
        <w:rPr>
          <w:rFonts w:cs="Arial"/>
        </w:rPr>
        <w:t xml:space="preserve">Signal to indicate </w:t>
      </w:r>
      <w:r>
        <w:rPr>
          <w:rFonts w:cs="Arial"/>
        </w:rPr>
        <w:t>if the Liftgate is closed or ajar</w:t>
      </w:r>
      <w:r w:rsidRPr="00DC2FC4">
        <w:rPr>
          <w:rFonts w:cs="Arial"/>
        </w:rPr>
        <w:t>.</w:t>
      </w:r>
    </w:p>
    <w:p w14:paraId="5D65B9C4" w14:textId="77777777" w:rsidR="001A59D5" w:rsidRPr="00DC2FC4" w:rsidRDefault="00FB255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6CABD03D"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229479BC" w14:textId="77777777" w:rsidR="00820369" w:rsidRPr="00DC2FC4" w:rsidRDefault="00FB255D" w:rsidP="003F3392">
            <w:pPr>
              <w:spacing w:line="276" w:lineRule="auto"/>
              <w:rPr>
                <w:rFonts w:cs="Arial"/>
                <w:b/>
              </w:rPr>
            </w:pPr>
            <w:r>
              <w:rPr>
                <w:rFonts w:cs="Arial"/>
                <w:b/>
              </w:rPr>
              <w:t>Logical</w:t>
            </w:r>
            <w:r>
              <w:rPr>
                <w:rFonts w:cs="Arial"/>
                <w:b/>
              </w:rPr>
              <w:t xml:space="preserve">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350ED97E" w14:textId="77777777" w:rsidR="00820369" w:rsidRPr="00DC2FC4" w:rsidRDefault="00FB255D"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5BA9975" w14:textId="77777777" w:rsidR="00820369" w:rsidRPr="00DC2FC4" w:rsidRDefault="00FB255D"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29DD973" w14:textId="77777777" w:rsidR="00820369" w:rsidRPr="00DC2FC4" w:rsidRDefault="00FB255D" w:rsidP="008F5CBB">
            <w:pPr>
              <w:spacing w:line="276" w:lineRule="auto"/>
              <w:rPr>
                <w:rFonts w:cs="Arial"/>
                <w:b/>
              </w:rPr>
            </w:pPr>
            <w:r w:rsidRPr="00DC2FC4">
              <w:rPr>
                <w:rFonts w:cs="Arial"/>
                <w:b/>
              </w:rPr>
              <w:t>Description</w:t>
            </w:r>
          </w:p>
        </w:tc>
      </w:tr>
      <w:tr w:rsidR="00F032F5" w:rsidRPr="00DC2FC4" w14:paraId="4830D29E" w14:textId="77777777" w:rsidTr="00FA6FD0">
        <w:trPr>
          <w:jc w:val="center"/>
        </w:trPr>
        <w:tc>
          <w:tcPr>
            <w:tcW w:w="2425" w:type="dxa"/>
            <w:vMerge w:val="restart"/>
            <w:tcBorders>
              <w:top w:val="single" w:sz="4" w:space="0" w:color="auto"/>
              <w:left w:val="single" w:sz="4" w:space="0" w:color="auto"/>
              <w:right w:val="single" w:sz="4" w:space="0" w:color="auto"/>
            </w:tcBorders>
          </w:tcPr>
          <w:p w14:paraId="1660AE99" w14:textId="77777777" w:rsidR="00F032F5" w:rsidRPr="00DC2FC4" w:rsidRDefault="00FB255D" w:rsidP="003F3392">
            <w:pPr>
              <w:spacing w:line="276" w:lineRule="auto"/>
              <w:rPr>
                <w:rFonts w:cs="Arial"/>
              </w:rPr>
            </w:pPr>
            <w:proofErr w:type="spellStart"/>
            <w:r>
              <w:rPr>
                <w:rFonts w:cs="Arial"/>
              </w:rPr>
              <w:t>LiftgateStatus</w:t>
            </w:r>
            <w:proofErr w:type="spellEnd"/>
            <w:r>
              <w:rPr>
                <w:rFonts w:cs="Arial"/>
              </w:rPr>
              <w:t xml:space="preserve"> / </w:t>
            </w:r>
            <w:proofErr w:type="spellStart"/>
            <w:r>
              <w:rPr>
                <w:rFonts w:cs="Arial"/>
              </w:rPr>
              <w:t>DrStatInnrTgate_B_Actl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1616CF91" w14:textId="77777777" w:rsidR="00F032F5" w:rsidRPr="00DC2FC4" w:rsidRDefault="00FB255D"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0425B90F" w14:textId="77777777" w:rsidR="00F032F5" w:rsidRPr="00DC2FC4" w:rsidRDefault="00FB255D"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36391D96" w14:textId="77777777" w:rsidR="00F032F5" w:rsidRPr="00DC2FC4" w:rsidRDefault="00FB255D" w:rsidP="003F3392">
            <w:pPr>
              <w:autoSpaceDE w:val="0"/>
              <w:autoSpaceDN w:val="0"/>
              <w:adjustRightInd w:val="0"/>
              <w:rPr>
                <w:rFonts w:cs="Arial"/>
              </w:rPr>
            </w:pPr>
          </w:p>
        </w:tc>
      </w:tr>
      <w:tr w:rsidR="00F032F5" w14:paraId="28C9E914" w14:textId="77777777" w:rsidTr="00FA6FD0">
        <w:trPr>
          <w:jc w:val="center"/>
        </w:trPr>
        <w:tc>
          <w:tcPr>
            <w:tcW w:w="2425" w:type="dxa"/>
            <w:vMerge/>
            <w:tcBorders>
              <w:left w:val="single" w:sz="4" w:space="0" w:color="auto"/>
              <w:right w:val="single" w:sz="4" w:space="0" w:color="auto"/>
            </w:tcBorders>
          </w:tcPr>
          <w:p w14:paraId="140CCA0C" w14:textId="77777777" w:rsidR="00F032F5" w:rsidRPr="00C70078" w:rsidRDefault="00FB255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49AFEF3F" w14:textId="77777777" w:rsidR="00F032F5" w:rsidRPr="00C70078" w:rsidRDefault="00FB255D"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7D7A2943" w14:textId="77777777" w:rsidR="00F032F5" w:rsidRPr="00C70078" w:rsidRDefault="00FB255D"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528DE653" w14:textId="77777777" w:rsidR="00F032F5" w:rsidRPr="00C70078" w:rsidRDefault="00FB255D" w:rsidP="003F3392">
            <w:pPr>
              <w:spacing w:line="276" w:lineRule="auto"/>
              <w:rPr>
                <w:rFonts w:cs="Arial"/>
              </w:rPr>
            </w:pPr>
          </w:p>
        </w:tc>
      </w:tr>
    </w:tbl>
    <w:p w14:paraId="64FF5F75" w14:textId="77777777" w:rsidR="001A59D5" w:rsidRDefault="00FB255D" w:rsidP="00500605"/>
    <w:p w14:paraId="33FDF860" w14:textId="77777777" w:rsidR="00406F39" w:rsidRDefault="00FB255D" w:rsidP="008B11E9">
      <w:pPr>
        <w:pStyle w:val="Heading4"/>
      </w:pPr>
      <w:r w:rsidRPr="00B9479B">
        <w:t>MD-REQ-378492/A-</w:t>
      </w:r>
      <w:proofErr w:type="spellStart"/>
      <w:r w:rsidRPr="00B9479B">
        <w:t>PwLoApim_T_Actl</w:t>
      </w:r>
      <w:proofErr w:type="spellEnd"/>
    </w:p>
    <w:p w14:paraId="312E51CB" w14:textId="77777777" w:rsidR="002F7E55" w:rsidRDefault="00FB255D" w:rsidP="002F7E55">
      <w:pPr>
        <w:rPr>
          <w:rFonts w:cs="Arial"/>
        </w:rPr>
      </w:pPr>
      <w:r>
        <w:rPr>
          <w:rFonts w:cs="Arial"/>
          <w:b/>
        </w:rPr>
        <w:t>Mes</w:t>
      </w:r>
      <w:r>
        <w:rPr>
          <w:rFonts w:cs="Arial"/>
          <w:b/>
        </w:rPr>
        <w:t>sage Type</w:t>
      </w:r>
      <w:r>
        <w:rPr>
          <w:rFonts w:cs="Arial"/>
        </w:rPr>
        <w:t>: Status</w:t>
      </w:r>
    </w:p>
    <w:p w14:paraId="5904A732" w14:textId="77777777" w:rsidR="002F7E55" w:rsidRDefault="00FB255D" w:rsidP="002F7E55">
      <w:pPr>
        <w:rPr>
          <w:rFonts w:cs="Arial"/>
        </w:rPr>
      </w:pPr>
    </w:p>
    <w:p w14:paraId="228F09D3" w14:textId="77777777" w:rsidR="002F7E55" w:rsidRDefault="00FB255D" w:rsidP="002F7E55">
      <w:pPr>
        <w:rPr>
          <w:rFonts w:cs="Arial"/>
        </w:rPr>
      </w:pPr>
      <w:r>
        <w:rPr>
          <w:rFonts w:cs="Arial"/>
        </w:rPr>
        <w:t>Signal informing the Infotainment System Master how long it can stay in Stop Mode</w:t>
      </w:r>
    </w:p>
    <w:p w14:paraId="6478A344" w14:textId="77777777" w:rsidR="002F7E55" w:rsidRDefault="00FB255D" w:rsidP="002F7E55">
      <w:pPr>
        <w:rPr>
          <w:rFonts w:cs="Arial"/>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8"/>
        <w:gridCol w:w="2011"/>
        <w:gridCol w:w="900"/>
        <w:gridCol w:w="4966"/>
      </w:tblGrid>
      <w:tr w:rsidR="002F7E55" w14:paraId="5D95C991" w14:textId="77777777" w:rsidTr="000F4BCE">
        <w:trPr>
          <w:jc w:val="center"/>
        </w:trPr>
        <w:tc>
          <w:tcPr>
            <w:tcW w:w="2648" w:type="dxa"/>
            <w:tcBorders>
              <w:top w:val="single" w:sz="4" w:space="0" w:color="auto"/>
              <w:left w:val="single" w:sz="4" w:space="0" w:color="auto"/>
              <w:bottom w:val="single" w:sz="4" w:space="0" w:color="auto"/>
              <w:right w:val="single" w:sz="4" w:space="0" w:color="auto"/>
            </w:tcBorders>
            <w:hideMark/>
          </w:tcPr>
          <w:p w14:paraId="031C49B7" w14:textId="77777777" w:rsidR="002F7E55" w:rsidRDefault="00FB255D">
            <w:pPr>
              <w:spacing w:line="276" w:lineRule="auto"/>
              <w:rPr>
                <w:rFonts w:cs="Arial"/>
                <w:b/>
              </w:rPr>
            </w:pPr>
            <w:r>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6F449512" w14:textId="77777777" w:rsidR="002F7E55" w:rsidRDefault="00FB255D">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517B819" w14:textId="77777777" w:rsidR="002F7E55" w:rsidRDefault="00FB255D">
            <w:pPr>
              <w:spacing w:line="276" w:lineRule="auto"/>
              <w:rPr>
                <w:rFonts w:cs="Arial"/>
                <w:b/>
              </w:rPr>
            </w:pPr>
            <w:r>
              <w:rPr>
                <w:rFonts w:cs="Arial"/>
                <w:b/>
              </w:rPr>
              <w:t>Value</w:t>
            </w:r>
          </w:p>
        </w:tc>
        <w:tc>
          <w:tcPr>
            <w:tcW w:w="4966" w:type="dxa"/>
            <w:tcBorders>
              <w:top w:val="single" w:sz="4" w:space="0" w:color="auto"/>
              <w:left w:val="single" w:sz="4" w:space="0" w:color="auto"/>
              <w:bottom w:val="single" w:sz="4" w:space="0" w:color="auto"/>
              <w:right w:val="single" w:sz="4" w:space="0" w:color="auto"/>
            </w:tcBorders>
            <w:hideMark/>
          </w:tcPr>
          <w:p w14:paraId="69FE587E" w14:textId="77777777" w:rsidR="002F7E55" w:rsidRDefault="00FB255D">
            <w:pPr>
              <w:spacing w:line="276" w:lineRule="auto"/>
              <w:rPr>
                <w:rFonts w:cs="Arial"/>
                <w:b/>
              </w:rPr>
            </w:pPr>
            <w:r>
              <w:rPr>
                <w:rFonts w:cs="Arial"/>
                <w:b/>
              </w:rPr>
              <w:t>Description</w:t>
            </w:r>
          </w:p>
        </w:tc>
      </w:tr>
      <w:tr w:rsidR="002F7E55" w14:paraId="6FA534EC" w14:textId="77777777" w:rsidTr="000F4BCE">
        <w:trPr>
          <w:jc w:val="center"/>
        </w:trPr>
        <w:tc>
          <w:tcPr>
            <w:tcW w:w="2648" w:type="dxa"/>
            <w:vMerge w:val="restart"/>
            <w:tcBorders>
              <w:top w:val="single" w:sz="4" w:space="0" w:color="auto"/>
              <w:left w:val="single" w:sz="4" w:space="0" w:color="auto"/>
              <w:right w:val="single" w:sz="4" w:space="0" w:color="auto"/>
            </w:tcBorders>
          </w:tcPr>
          <w:p w14:paraId="566299D0" w14:textId="77777777" w:rsidR="002F7E55" w:rsidRDefault="00FB255D">
            <w:pPr>
              <w:spacing w:line="276" w:lineRule="auto"/>
              <w:rPr>
                <w:rFonts w:cs="Arial"/>
              </w:rPr>
            </w:pPr>
          </w:p>
          <w:p w14:paraId="1FB3AE1C" w14:textId="77777777" w:rsidR="002F7E55" w:rsidRDefault="00FB255D">
            <w:pPr>
              <w:spacing w:line="276" w:lineRule="auto"/>
              <w:rPr>
                <w:rFonts w:cs="Arial"/>
              </w:rPr>
            </w:pPr>
          </w:p>
          <w:p w14:paraId="4B2B3114" w14:textId="77777777" w:rsidR="002F7E55" w:rsidRDefault="00FB255D">
            <w:pPr>
              <w:spacing w:line="276" w:lineRule="auto"/>
              <w:rPr>
                <w:rFonts w:cs="Arial"/>
              </w:rPr>
            </w:pPr>
          </w:p>
          <w:p w14:paraId="53069BFD" w14:textId="77777777" w:rsidR="002F7E55" w:rsidRDefault="00FB255D">
            <w:pPr>
              <w:spacing w:line="276" w:lineRule="auto"/>
              <w:rPr>
                <w:rFonts w:cs="Arial"/>
              </w:rPr>
            </w:pPr>
            <w:proofErr w:type="spellStart"/>
            <w:r>
              <w:rPr>
                <w:rFonts w:cs="Arial"/>
              </w:rPr>
              <w:t>PwLoApim_T_Actl</w:t>
            </w:r>
            <w:proofErr w:type="spellEnd"/>
          </w:p>
        </w:tc>
        <w:tc>
          <w:tcPr>
            <w:tcW w:w="2011" w:type="dxa"/>
            <w:tcBorders>
              <w:top w:val="single" w:sz="4" w:space="0" w:color="auto"/>
              <w:left w:val="single" w:sz="4" w:space="0" w:color="auto"/>
              <w:bottom w:val="single" w:sz="4" w:space="0" w:color="auto"/>
              <w:right w:val="single" w:sz="4" w:space="0" w:color="auto"/>
            </w:tcBorders>
            <w:hideMark/>
          </w:tcPr>
          <w:p w14:paraId="3F9B1CF1" w14:textId="77777777" w:rsidR="002F7E55" w:rsidRDefault="00FB255D">
            <w:pPr>
              <w:autoSpaceDE w:val="0"/>
              <w:autoSpaceDN w:val="0"/>
              <w:adjustRightInd w:val="0"/>
              <w:spacing w:line="256" w:lineRule="auto"/>
              <w:rPr>
                <w:rFonts w:eastAsia="MS Mincho" w:cs="Arial"/>
              </w:rPr>
            </w:pPr>
            <w:r>
              <w:rPr>
                <w:rFonts w:eastAsia="MS Mincho" w:cs="Arial"/>
              </w:rPr>
              <w:t>0 minute</w:t>
            </w:r>
          </w:p>
        </w:tc>
        <w:tc>
          <w:tcPr>
            <w:tcW w:w="900" w:type="dxa"/>
            <w:tcBorders>
              <w:top w:val="single" w:sz="4" w:space="0" w:color="auto"/>
              <w:left w:val="single" w:sz="4" w:space="0" w:color="auto"/>
              <w:bottom w:val="single" w:sz="4" w:space="0" w:color="auto"/>
              <w:right w:val="single" w:sz="4" w:space="0" w:color="auto"/>
            </w:tcBorders>
            <w:hideMark/>
          </w:tcPr>
          <w:p w14:paraId="3CB20FD6" w14:textId="77777777" w:rsidR="002F7E55" w:rsidRDefault="00FB255D">
            <w:pPr>
              <w:spacing w:line="276" w:lineRule="auto"/>
              <w:rPr>
                <w:rFonts w:cs="Arial"/>
              </w:rPr>
            </w:pPr>
            <w:r>
              <w:rPr>
                <w:rFonts w:cs="Arial"/>
              </w:rPr>
              <w:t>0x0</w:t>
            </w:r>
          </w:p>
        </w:tc>
        <w:tc>
          <w:tcPr>
            <w:tcW w:w="4966" w:type="dxa"/>
            <w:tcBorders>
              <w:top w:val="single" w:sz="4" w:space="0" w:color="auto"/>
              <w:left w:val="single" w:sz="4" w:space="0" w:color="auto"/>
              <w:bottom w:val="single" w:sz="4" w:space="0" w:color="auto"/>
              <w:right w:val="single" w:sz="4" w:space="0" w:color="auto"/>
            </w:tcBorders>
            <w:vAlign w:val="center"/>
            <w:hideMark/>
          </w:tcPr>
          <w:p w14:paraId="161646C2" w14:textId="77777777" w:rsidR="002F7E55" w:rsidRDefault="00FB255D">
            <w:pPr>
              <w:rPr>
                <w:rFonts w:cs="Arial"/>
              </w:rPr>
            </w:pPr>
            <w:r>
              <w:rPr>
                <w:rFonts w:cs="Arial"/>
              </w:rPr>
              <w:t>Shutdown if in Stop Mode to Sleep Mode</w:t>
            </w:r>
          </w:p>
        </w:tc>
      </w:tr>
      <w:tr w:rsidR="002F7E55" w14:paraId="7FC9F3E1" w14:textId="77777777" w:rsidTr="000F4BCE">
        <w:trPr>
          <w:jc w:val="center"/>
        </w:trPr>
        <w:tc>
          <w:tcPr>
            <w:tcW w:w="2648" w:type="dxa"/>
            <w:vMerge/>
            <w:tcBorders>
              <w:left w:val="single" w:sz="4" w:space="0" w:color="auto"/>
              <w:right w:val="single" w:sz="4" w:space="0" w:color="auto"/>
            </w:tcBorders>
            <w:vAlign w:val="center"/>
            <w:hideMark/>
          </w:tcPr>
          <w:p w14:paraId="2FEC47A2"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1684DC1C" w14:textId="77777777" w:rsidR="002F7E55" w:rsidRDefault="00FB255D">
            <w:pPr>
              <w:autoSpaceDE w:val="0"/>
              <w:autoSpaceDN w:val="0"/>
              <w:adjustRightInd w:val="0"/>
              <w:spacing w:line="256" w:lineRule="auto"/>
              <w:rPr>
                <w:rFonts w:eastAsia="MS Mincho" w:cs="Arial"/>
              </w:rPr>
            </w:pPr>
            <w:r>
              <w:rPr>
                <w:rFonts w:eastAsia="MS Mincho" w:cs="Arial"/>
              </w:rPr>
              <w:t>1 minute</w:t>
            </w:r>
          </w:p>
        </w:tc>
        <w:tc>
          <w:tcPr>
            <w:tcW w:w="900" w:type="dxa"/>
            <w:tcBorders>
              <w:top w:val="single" w:sz="4" w:space="0" w:color="auto"/>
              <w:left w:val="single" w:sz="4" w:space="0" w:color="auto"/>
              <w:bottom w:val="single" w:sz="4" w:space="0" w:color="auto"/>
              <w:right w:val="single" w:sz="4" w:space="0" w:color="auto"/>
            </w:tcBorders>
            <w:hideMark/>
          </w:tcPr>
          <w:p w14:paraId="01FCD1E0" w14:textId="77777777" w:rsidR="002F7E55" w:rsidRDefault="00FB255D">
            <w:pPr>
              <w:spacing w:line="276" w:lineRule="auto"/>
              <w:rPr>
                <w:rFonts w:cs="Arial"/>
              </w:rPr>
            </w:pPr>
            <w:r>
              <w:rPr>
                <w:rFonts w:cs="Arial"/>
              </w:rPr>
              <w:t>0x1</w:t>
            </w:r>
          </w:p>
        </w:tc>
        <w:tc>
          <w:tcPr>
            <w:tcW w:w="4966" w:type="dxa"/>
            <w:tcBorders>
              <w:top w:val="single" w:sz="4" w:space="0" w:color="auto"/>
              <w:left w:val="single" w:sz="4" w:space="0" w:color="auto"/>
              <w:bottom w:val="single" w:sz="4" w:space="0" w:color="auto"/>
              <w:right w:val="single" w:sz="4" w:space="0" w:color="auto"/>
            </w:tcBorders>
            <w:vAlign w:val="center"/>
          </w:tcPr>
          <w:p w14:paraId="5B0C3E96" w14:textId="77777777" w:rsidR="002F7E55" w:rsidRDefault="00FB255D">
            <w:pPr>
              <w:autoSpaceDE w:val="0"/>
              <w:autoSpaceDN w:val="0"/>
              <w:adjustRightInd w:val="0"/>
              <w:spacing w:line="256" w:lineRule="auto"/>
              <w:rPr>
                <w:rFonts w:cs="Arial"/>
              </w:rPr>
            </w:pPr>
          </w:p>
        </w:tc>
      </w:tr>
      <w:tr w:rsidR="002F7E55" w14:paraId="4DC2C3A1" w14:textId="77777777" w:rsidTr="000F4BCE">
        <w:trPr>
          <w:jc w:val="center"/>
        </w:trPr>
        <w:tc>
          <w:tcPr>
            <w:tcW w:w="2648" w:type="dxa"/>
            <w:vMerge/>
            <w:tcBorders>
              <w:left w:val="single" w:sz="4" w:space="0" w:color="auto"/>
              <w:right w:val="single" w:sz="4" w:space="0" w:color="auto"/>
            </w:tcBorders>
            <w:vAlign w:val="center"/>
            <w:hideMark/>
          </w:tcPr>
          <w:p w14:paraId="019E0B75"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272A3FC7" w14:textId="77777777" w:rsidR="002F7E55" w:rsidRDefault="00FB255D">
            <w:pPr>
              <w:autoSpaceDE w:val="0"/>
              <w:autoSpaceDN w:val="0"/>
              <w:adjustRightInd w:val="0"/>
              <w:spacing w:line="256" w:lineRule="auto"/>
              <w:rPr>
                <w:rFonts w:eastAsia="MS Mincho" w:cs="Arial"/>
              </w:rPr>
            </w:pPr>
            <w:r>
              <w:rPr>
                <w:rFonts w:eastAsia="MS Mincho" w:cs="Arial"/>
              </w:rPr>
              <w:t>2 minutes</w:t>
            </w:r>
          </w:p>
        </w:tc>
        <w:tc>
          <w:tcPr>
            <w:tcW w:w="900" w:type="dxa"/>
            <w:tcBorders>
              <w:top w:val="single" w:sz="4" w:space="0" w:color="auto"/>
              <w:left w:val="single" w:sz="4" w:space="0" w:color="auto"/>
              <w:bottom w:val="single" w:sz="4" w:space="0" w:color="auto"/>
              <w:right w:val="single" w:sz="4" w:space="0" w:color="auto"/>
            </w:tcBorders>
            <w:hideMark/>
          </w:tcPr>
          <w:p w14:paraId="1ADD7895" w14:textId="77777777" w:rsidR="002F7E55" w:rsidRDefault="00FB255D">
            <w:pPr>
              <w:spacing w:line="276" w:lineRule="auto"/>
              <w:rPr>
                <w:rFonts w:cs="Arial"/>
              </w:rPr>
            </w:pPr>
            <w:r>
              <w:rPr>
                <w:rFonts w:cs="Arial"/>
              </w:rPr>
              <w:t>0x2</w:t>
            </w:r>
          </w:p>
        </w:tc>
        <w:tc>
          <w:tcPr>
            <w:tcW w:w="4966" w:type="dxa"/>
            <w:tcBorders>
              <w:top w:val="single" w:sz="4" w:space="0" w:color="auto"/>
              <w:left w:val="single" w:sz="4" w:space="0" w:color="auto"/>
              <w:bottom w:val="single" w:sz="4" w:space="0" w:color="auto"/>
              <w:right w:val="single" w:sz="4" w:space="0" w:color="auto"/>
            </w:tcBorders>
            <w:vAlign w:val="center"/>
          </w:tcPr>
          <w:p w14:paraId="3D67AF74" w14:textId="77777777" w:rsidR="002F7E55" w:rsidRDefault="00FB255D">
            <w:pPr>
              <w:autoSpaceDE w:val="0"/>
              <w:autoSpaceDN w:val="0"/>
              <w:adjustRightInd w:val="0"/>
              <w:spacing w:line="256" w:lineRule="auto"/>
              <w:rPr>
                <w:rFonts w:cs="Arial"/>
              </w:rPr>
            </w:pPr>
          </w:p>
        </w:tc>
      </w:tr>
      <w:tr w:rsidR="002F7E55" w14:paraId="787AE370" w14:textId="77777777" w:rsidTr="000F4BCE">
        <w:trPr>
          <w:jc w:val="center"/>
        </w:trPr>
        <w:tc>
          <w:tcPr>
            <w:tcW w:w="2648" w:type="dxa"/>
            <w:vMerge/>
            <w:tcBorders>
              <w:left w:val="single" w:sz="4" w:space="0" w:color="auto"/>
              <w:right w:val="single" w:sz="4" w:space="0" w:color="auto"/>
            </w:tcBorders>
            <w:vAlign w:val="center"/>
            <w:hideMark/>
          </w:tcPr>
          <w:p w14:paraId="43D7C869"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48304494" w14:textId="77777777" w:rsidR="002F7E55" w:rsidRDefault="00FB255D">
            <w:pPr>
              <w:autoSpaceDE w:val="0"/>
              <w:autoSpaceDN w:val="0"/>
              <w:adjustRightInd w:val="0"/>
              <w:spacing w:line="256" w:lineRule="auto"/>
              <w:rPr>
                <w:rFonts w:eastAsia="MS Mincho" w:cs="Arial"/>
              </w:rPr>
            </w:pPr>
            <w:r>
              <w:rPr>
                <w:rFonts w:eastAsia="MS Mincho" w:cs="Arial"/>
              </w:rPr>
              <w:t>3 minutes</w:t>
            </w:r>
          </w:p>
        </w:tc>
        <w:tc>
          <w:tcPr>
            <w:tcW w:w="900" w:type="dxa"/>
            <w:tcBorders>
              <w:top w:val="single" w:sz="4" w:space="0" w:color="auto"/>
              <w:left w:val="single" w:sz="4" w:space="0" w:color="auto"/>
              <w:bottom w:val="single" w:sz="4" w:space="0" w:color="auto"/>
              <w:right w:val="single" w:sz="4" w:space="0" w:color="auto"/>
            </w:tcBorders>
            <w:hideMark/>
          </w:tcPr>
          <w:p w14:paraId="7EC3B2D6" w14:textId="77777777" w:rsidR="002F7E55" w:rsidRDefault="00FB255D">
            <w:pPr>
              <w:spacing w:line="276" w:lineRule="auto"/>
              <w:rPr>
                <w:rFonts w:cs="Arial"/>
              </w:rPr>
            </w:pPr>
            <w:r>
              <w:rPr>
                <w:rFonts w:cs="Arial"/>
              </w:rPr>
              <w:t>0x3</w:t>
            </w:r>
          </w:p>
        </w:tc>
        <w:tc>
          <w:tcPr>
            <w:tcW w:w="4966" w:type="dxa"/>
            <w:tcBorders>
              <w:top w:val="single" w:sz="4" w:space="0" w:color="auto"/>
              <w:left w:val="single" w:sz="4" w:space="0" w:color="auto"/>
              <w:bottom w:val="single" w:sz="4" w:space="0" w:color="auto"/>
              <w:right w:val="single" w:sz="4" w:space="0" w:color="auto"/>
            </w:tcBorders>
            <w:vAlign w:val="center"/>
          </w:tcPr>
          <w:p w14:paraId="34B0AA1D" w14:textId="77777777" w:rsidR="002F7E55" w:rsidRDefault="00FB255D">
            <w:pPr>
              <w:autoSpaceDE w:val="0"/>
              <w:autoSpaceDN w:val="0"/>
              <w:adjustRightInd w:val="0"/>
              <w:spacing w:line="256" w:lineRule="auto"/>
              <w:rPr>
                <w:rFonts w:cs="Arial"/>
              </w:rPr>
            </w:pPr>
          </w:p>
        </w:tc>
      </w:tr>
      <w:tr w:rsidR="002F7E55" w14:paraId="419FA106" w14:textId="77777777" w:rsidTr="000F4BCE">
        <w:trPr>
          <w:jc w:val="center"/>
        </w:trPr>
        <w:tc>
          <w:tcPr>
            <w:tcW w:w="2648" w:type="dxa"/>
            <w:vMerge/>
            <w:tcBorders>
              <w:left w:val="single" w:sz="4" w:space="0" w:color="auto"/>
              <w:right w:val="single" w:sz="4" w:space="0" w:color="auto"/>
            </w:tcBorders>
            <w:vAlign w:val="center"/>
            <w:hideMark/>
          </w:tcPr>
          <w:p w14:paraId="1D7435C7"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0E3FD0F6" w14:textId="77777777" w:rsidR="002F7E55" w:rsidRDefault="00FB255D">
            <w:pPr>
              <w:spacing w:line="256" w:lineRule="auto"/>
              <w:rPr>
                <w:rFonts w:cs="Arial"/>
              </w:rPr>
            </w:pPr>
            <w:r>
              <w:rPr>
                <w:rFonts w:cs="Arial"/>
              </w:rPr>
              <w:t>4 minutes</w:t>
            </w:r>
          </w:p>
        </w:tc>
        <w:tc>
          <w:tcPr>
            <w:tcW w:w="900" w:type="dxa"/>
            <w:tcBorders>
              <w:top w:val="single" w:sz="4" w:space="0" w:color="auto"/>
              <w:left w:val="single" w:sz="4" w:space="0" w:color="auto"/>
              <w:bottom w:val="single" w:sz="4" w:space="0" w:color="auto"/>
              <w:right w:val="single" w:sz="4" w:space="0" w:color="auto"/>
            </w:tcBorders>
            <w:hideMark/>
          </w:tcPr>
          <w:p w14:paraId="414033A6" w14:textId="77777777" w:rsidR="002F7E55" w:rsidRDefault="00FB255D">
            <w:pPr>
              <w:spacing w:line="276" w:lineRule="auto"/>
              <w:rPr>
                <w:rFonts w:cs="Arial"/>
              </w:rPr>
            </w:pPr>
            <w:r>
              <w:rPr>
                <w:rFonts w:cs="Arial"/>
              </w:rPr>
              <w:t>0x4</w:t>
            </w:r>
          </w:p>
        </w:tc>
        <w:tc>
          <w:tcPr>
            <w:tcW w:w="4966" w:type="dxa"/>
            <w:tcBorders>
              <w:top w:val="single" w:sz="4" w:space="0" w:color="auto"/>
              <w:left w:val="single" w:sz="4" w:space="0" w:color="auto"/>
              <w:bottom w:val="single" w:sz="4" w:space="0" w:color="auto"/>
              <w:right w:val="single" w:sz="4" w:space="0" w:color="auto"/>
            </w:tcBorders>
          </w:tcPr>
          <w:p w14:paraId="570A4FAE" w14:textId="77777777" w:rsidR="002F7E55" w:rsidRDefault="00FB255D">
            <w:pPr>
              <w:spacing w:line="276" w:lineRule="auto"/>
              <w:rPr>
                <w:rFonts w:cs="Arial"/>
              </w:rPr>
            </w:pPr>
          </w:p>
        </w:tc>
      </w:tr>
      <w:tr w:rsidR="002F7E55" w14:paraId="1AB6F2B2" w14:textId="77777777" w:rsidTr="000F4BCE">
        <w:trPr>
          <w:jc w:val="center"/>
        </w:trPr>
        <w:tc>
          <w:tcPr>
            <w:tcW w:w="2648" w:type="dxa"/>
            <w:vMerge/>
            <w:tcBorders>
              <w:left w:val="single" w:sz="4" w:space="0" w:color="auto"/>
              <w:right w:val="single" w:sz="4" w:space="0" w:color="auto"/>
            </w:tcBorders>
            <w:vAlign w:val="center"/>
          </w:tcPr>
          <w:p w14:paraId="23F142B7"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799930A8" w14:textId="77777777" w:rsidR="002F7E55" w:rsidRDefault="00FB255D">
            <w:pPr>
              <w:spacing w:line="256"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tcPr>
          <w:p w14:paraId="04EC967E" w14:textId="77777777" w:rsidR="002F7E55" w:rsidRDefault="00FB255D">
            <w:pPr>
              <w:spacing w:line="276" w:lineRule="auto"/>
              <w:rPr>
                <w:rFonts w:cs="Arial"/>
              </w:rPr>
            </w:pPr>
            <w:r>
              <w:rPr>
                <w:rFonts w:cs="Arial"/>
              </w:rPr>
              <w:t>…</w:t>
            </w:r>
          </w:p>
        </w:tc>
        <w:tc>
          <w:tcPr>
            <w:tcW w:w="4966" w:type="dxa"/>
            <w:tcBorders>
              <w:top w:val="single" w:sz="4" w:space="0" w:color="auto"/>
              <w:left w:val="single" w:sz="4" w:space="0" w:color="auto"/>
              <w:bottom w:val="single" w:sz="4" w:space="0" w:color="auto"/>
              <w:right w:val="single" w:sz="4" w:space="0" w:color="auto"/>
            </w:tcBorders>
          </w:tcPr>
          <w:p w14:paraId="03562430" w14:textId="77777777" w:rsidR="002F7E55" w:rsidRDefault="00FB255D">
            <w:pPr>
              <w:spacing w:line="276" w:lineRule="auto"/>
              <w:rPr>
                <w:rFonts w:cs="Arial"/>
              </w:rPr>
            </w:pPr>
          </w:p>
        </w:tc>
      </w:tr>
      <w:tr w:rsidR="002F7E55" w14:paraId="7400400D" w14:textId="77777777" w:rsidTr="000F4BCE">
        <w:trPr>
          <w:jc w:val="center"/>
        </w:trPr>
        <w:tc>
          <w:tcPr>
            <w:tcW w:w="2648" w:type="dxa"/>
            <w:vMerge/>
            <w:tcBorders>
              <w:left w:val="single" w:sz="4" w:space="0" w:color="auto"/>
              <w:right w:val="single" w:sz="4" w:space="0" w:color="auto"/>
            </w:tcBorders>
            <w:vAlign w:val="center"/>
          </w:tcPr>
          <w:p w14:paraId="77896569"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6D0469AC" w14:textId="77777777" w:rsidR="002F7E55" w:rsidRDefault="00FB255D">
            <w:pPr>
              <w:spacing w:line="256" w:lineRule="auto"/>
              <w:rPr>
                <w:rFonts w:cs="Arial"/>
              </w:rPr>
            </w:pPr>
          </w:p>
        </w:tc>
        <w:tc>
          <w:tcPr>
            <w:tcW w:w="900" w:type="dxa"/>
            <w:tcBorders>
              <w:top w:val="single" w:sz="4" w:space="0" w:color="auto"/>
              <w:left w:val="single" w:sz="4" w:space="0" w:color="auto"/>
              <w:bottom w:val="single" w:sz="4" w:space="0" w:color="auto"/>
              <w:right w:val="single" w:sz="4" w:space="0" w:color="auto"/>
            </w:tcBorders>
          </w:tcPr>
          <w:p w14:paraId="5D56E77D" w14:textId="77777777" w:rsidR="002F7E55" w:rsidRDefault="00FB255D">
            <w:pPr>
              <w:spacing w:line="276" w:lineRule="auto"/>
              <w:rPr>
                <w:rFonts w:cs="Arial"/>
              </w:rPr>
            </w:pPr>
          </w:p>
        </w:tc>
        <w:tc>
          <w:tcPr>
            <w:tcW w:w="4966" w:type="dxa"/>
            <w:tcBorders>
              <w:top w:val="single" w:sz="4" w:space="0" w:color="auto"/>
              <w:left w:val="single" w:sz="4" w:space="0" w:color="auto"/>
              <w:bottom w:val="single" w:sz="4" w:space="0" w:color="auto"/>
              <w:right w:val="single" w:sz="4" w:space="0" w:color="auto"/>
            </w:tcBorders>
          </w:tcPr>
          <w:p w14:paraId="69FB97ED" w14:textId="77777777" w:rsidR="002F7E55" w:rsidRDefault="00FB255D">
            <w:pPr>
              <w:spacing w:line="276" w:lineRule="auto"/>
              <w:rPr>
                <w:rFonts w:cs="Arial"/>
              </w:rPr>
            </w:pPr>
          </w:p>
        </w:tc>
      </w:tr>
      <w:tr w:rsidR="002F7E55" w14:paraId="6FC00F81" w14:textId="77777777" w:rsidTr="000F4BCE">
        <w:trPr>
          <w:jc w:val="center"/>
        </w:trPr>
        <w:tc>
          <w:tcPr>
            <w:tcW w:w="2648" w:type="dxa"/>
            <w:vMerge/>
            <w:tcBorders>
              <w:left w:val="single" w:sz="4" w:space="0" w:color="auto"/>
              <w:bottom w:val="single" w:sz="4" w:space="0" w:color="auto"/>
              <w:right w:val="single" w:sz="4" w:space="0" w:color="auto"/>
            </w:tcBorders>
            <w:vAlign w:val="center"/>
          </w:tcPr>
          <w:p w14:paraId="48A63493"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2B3BBD00" w14:textId="77777777" w:rsidR="002F7E55" w:rsidRDefault="00FB255D">
            <w:pPr>
              <w:spacing w:line="256" w:lineRule="auto"/>
              <w:rPr>
                <w:rFonts w:cs="Arial"/>
              </w:rPr>
            </w:pPr>
            <w:r>
              <w:rPr>
                <w:rFonts w:cs="Arial"/>
              </w:rPr>
              <w:t>2,047 minutes</w:t>
            </w:r>
          </w:p>
        </w:tc>
        <w:tc>
          <w:tcPr>
            <w:tcW w:w="900" w:type="dxa"/>
            <w:tcBorders>
              <w:top w:val="single" w:sz="4" w:space="0" w:color="auto"/>
              <w:left w:val="single" w:sz="4" w:space="0" w:color="auto"/>
              <w:bottom w:val="single" w:sz="4" w:space="0" w:color="auto"/>
              <w:right w:val="single" w:sz="4" w:space="0" w:color="auto"/>
            </w:tcBorders>
          </w:tcPr>
          <w:p w14:paraId="2DCE7B6C" w14:textId="77777777" w:rsidR="002F7E55" w:rsidRDefault="00FB255D">
            <w:pPr>
              <w:spacing w:line="276" w:lineRule="auto"/>
              <w:rPr>
                <w:rFonts w:cs="Arial"/>
              </w:rPr>
            </w:pPr>
            <w:r>
              <w:rPr>
                <w:rFonts w:cs="Arial"/>
              </w:rPr>
              <w:t>0x7FF</w:t>
            </w:r>
          </w:p>
        </w:tc>
        <w:tc>
          <w:tcPr>
            <w:tcW w:w="4966" w:type="dxa"/>
            <w:tcBorders>
              <w:top w:val="single" w:sz="4" w:space="0" w:color="auto"/>
              <w:left w:val="single" w:sz="4" w:space="0" w:color="auto"/>
              <w:bottom w:val="single" w:sz="4" w:space="0" w:color="auto"/>
              <w:right w:val="single" w:sz="4" w:space="0" w:color="auto"/>
            </w:tcBorders>
          </w:tcPr>
          <w:p w14:paraId="6561B094" w14:textId="77777777" w:rsidR="002F7E55" w:rsidRDefault="00FB255D">
            <w:pPr>
              <w:spacing w:line="276" w:lineRule="auto"/>
              <w:rPr>
                <w:rFonts w:cs="Arial"/>
              </w:rPr>
            </w:pPr>
            <w:r>
              <w:rPr>
                <w:rFonts w:cs="Arial"/>
              </w:rPr>
              <w:t>34 hours, 7 minutes</w:t>
            </w:r>
          </w:p>
        </w:tc>
      </w:tr>
    </w:tbl>
    <w:p w14:paraId="361FBDBA" w14:textId="77777777" w:rsidR="002F7E55" w:rsidRDefault="00FB255D" w:rsidP="002F7E55">
      <w:pPr>
        <w:rPr>
          <w:rFonts w:cs="Arial"/>
        </w:rPr>
      </w:pPr>
    </w:p>
    <w:p w14:paraId="7ABE57C4" w14:textId="77777777" w:rsidR="002F7E55" w:rsidRDefault="00FB255D" w:rsidP="002F7E55"/>
    <w:p w14:paraId="7339FA2E" w14:textId="77777777" w:rsidR="00500605" w:rsidRDefault="00FB255D" w:rsidP="00500605"/>
    <w:p w14:paraId="123F99D8" w14:textId="77777777" w:rsidR="00406F39" w:rsidRDefault="00FB255D" w:rsidP="008B11E9">
      <w:pPr>
        <w:pStyle w:val="Heading4"/>
      </w:pPr>
      <w:r w:rsidRPr="00B9479B">
        <w:t>MD-REQ-359588/A-</w:t>
      </w:r>
      <w:proofErr w:type="spellStart"/>
      <w:r w:rsidRPr="00B9479B">
        <w:t>ClrExitAsstActv_B_Rq</w:t>
      </w:r>
      <w:proofErr w:type="spellEnd"/>
    </w:p>
    <w:p w14:paraId="2CFDB2EF" w14:textId="77777777" w:rsidR="00C67D11" w:rsidRPr="00C67D11" w:rsidRDefault="00FB255D" w:rsidP="00C67D11">
      <w:pPr>
        <w:rPr>
          <w:rFonts w:cs="Arial"/>
        </w:rPr>
      </w:pPr>
      <w:r w:rsidRPr="00C67D11">
        <w:rPr>
          <w:rFonts w:cs="Arial"/>
        </w:rPr>
        <w:t xml:space="preserve">Message Type: </w:t>
      </w:r>
      <w:r>
        <w:rPr>
          <w:rFonts w:cs="Arial"/>
        </w:rPr>
        <w:t>Request</w:t>
      </w:r>
    </w:p>
    <w:p w14:paraId="1BC64EE5" w14:textId="77777777" w:rsidR="00C67D11" w:rsidRPr="00C67D11" w:rsidRDefault="00FB255D" w:rsidP="00C67D11">
      <w:pPr>
        <w:rPr>
          <w:rFonts w:cs="Arial"/>
        </w:rPr>
      </w:pPr>
    </w:p>
    <w:p w14:paraId="21CD7964" w14:textId="77777777" w:rsidR="00C67D11" w:rsidRPr="00C67D11" w:rsidRDefault="00FB255D" w:rsidP="00C67D11">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14:paraId="62B6AEC4" w14:textId="77777777" w:rsidR="00C67D11" w:rsidRPr="00C67D11" w:rsidRDefault="00FB255D" w:rsidP="00C67D11">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C67D11" w:rsidRPr="00C67D11" w14:paraId="50A17224" w14:textId="77777777" w:rsidTr="00C67D11">
        <w:trPr>
          <w:jc w:val="center"/>
        </w:trPr>
        <w:tc>
          <w:tcPr>
            <w:tcW w:w="3235" w:type="dxa"/>
            <w:tcBorders>
              <w:top w:val="single" w:sz="4" w:space="0" w:color="auto"/>
              <w:left w:val="single" w:sz="4" w:space="0" w:color="auto"/>
              <w:bottom w:val="single" w:sz="4" w:space="0" w:color="auto"/>
              <w:right w:val="single" w:sz="4" w:space="0" w:color="auto"/>
            </w:tcBorders>
            <w:hideMark/>
          </w:tcPr>
          <w:p w14:paraId="155B934F" w14:textId="77777777" w:rsidR="00C67D11" w:rsidRPr="00C67D11" w:rsidRDefault="00FB255D">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752F0C12" w14:textId="77777777" w:rsidR="00C67D11" w:rsidRPr="00C67D11" w:rsidRDefault="00FB255D">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8EF0E98" w14:textId="77777777" w:rsidR="00C67D11" w:rsidRPr="00C67D11" w:rsidRDefault="00FB255D">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760FA107" w14:textId="77777777" w:rsidR="00C67D11" w:rsidRPr="00C67D11" w:rsidRDefault="00FB255D">
            <w:pPr>
              <w:spacing w:line="276" w:lineRule="auto"/>
              <w:rPr>
                <w:rFonts w:cs="Arial"/>
                <w:b/>
              </w:rPr>
            </w:pPr>
            <w:r w:rsidRPr="00C67D11">
              <w:rPr>
                <w:rFonts w:cs="Arial"/>
                <w:b/>
              </w:rPr>
              <w:t>Description</w:t>
            </w:r>
          </w:p>
        </w:tc>
      </w:tr>
      <w:tr w:rsidR="00C67D11" w:rsidRPr="00C67D11" w14:paraId="6AE8A44B" w14:textId="77777777" w:rsidTr="00C67D11">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5CA4BECB" w14:textId="77777777" w:rsidR="00411DC9" w:rsidRDefault="00FB255D" w:rsidP="00C67D11">
            <w:pPr>
              <w:rPr>
                <w:rFonts w:cs="Arial"/>
              </w:rPr>
            </w:pPr>
          </w:p>
          <w:p w14:paraId="37386B48" w14:textId="77777777" w:rsidR="00C67D11" w:rsidRPr="00C67D11" w:rsidRDefault="00FB255D" w:rsidP="00C67D11">
            <w:pPr>
              <w:rPr>
                <w:rFonts w:cs="Arial"/>
                <w:color w:val="000000"/>
              </w:rPr>
            </w:pPr>
            <w:proofErr w:type="spellStart"/>
            <w:r w:rsidRPr="00C67D11">
              <w:rPr>
                <w:rFonts w:cs="Arial"/>
                <w:bCs/>
                <w:color w:val="000000"/>
              </w:rPr>
              <w:t>ClrExitAsstActv_</w:t>
            </w:r>
            <w:r>
              <w:rPr>
                <w:rFonts w:cs="Arial"/>
                <w:bCs/>
                <w:color w:val="000000"/>
              </w:rPr>
              <w:t>B</w:t>
            </w:r>
            <w:r w:rsidRPr="00C67D11">
              <w:rPr>
                <w:rFonts w:cs="Arial"/>
                <w:bCs/>
                <w:color w:val="000000"/>
              </w:rPr>
              <w:t>_Rq</w:t>
            </w:r>
            <w:proofErr w:type="spellEnd"/>
          </w:p>
          <w:p w14:paraId="0A787476" w14:textId="77777777" w:rsidR="00C67D11" w:rsidRPr="00C67D11" w:rsidRDefault="00FB255D">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4A189B66" w14:textId="77777777" w:rsidR="00C67D11" w:rsidRPr="00C67D11" w:rsidRDefault="00FB255D">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14:paraId="2D0E6B4D" w14:textId="77777777" w:rsidR="00C67D11" w:rsidRPr="00C67D11" w:rsidRDefault="00FB255D">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1D373B3F" w14:textId="77777777" w:rsidR="00C67D11" w:rsidRPr="00C67D11" w:rsidRDefault="00FB255D">
            <w:pPr>
              <w:autoSpaceDE w:val="0"/>
              <w:autoSpaceDN w:val="0"/>
              <w:adjustRightInd w:val="0"/>
              <w:spacing w:line="276" w:lineRule="auto"/>
              <w:rPr>
                <w:rFonts w:cs="Arial"/>
              </w:rPr>
            </w:pPr>
          </w:p>
        </w:tc>
      </w:tr>
      <w:tr w:rsidR="00C67D11" w:rsidRPr="00C67D11" w14:paraId="41A828D9" w14:textId="77777777" w:rsidTr="00411DC9">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9F3CB3A" w14:textId="77777777" w:rsidR="00C67D11" w:rsidRPr="00C67D11"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18C86530" w14:textId="77777777" w:rsidR="00C67D11" w:rsidRPr="00C67D11" w:rsidRDefault="00FB255D">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14:paraId="5ADE9251" w14:textId="77777777" w:rsidR="00C67D11" w:rsidRPr="00C67D11" w:rsidRDefault="00FB255D">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27A009E4" w14:textId="77777777" w:rsidR="00C67D11" w:rsidRPr="00C67D11" w:rsidRDefault="00FB255D">
            <w:pPr>
              <w:spacing w:line="276" w:lineRule="auto"/>
              <w:rPr>
                <w:rFonts w:cs="Arial"/>
              </w:rPr>
            </w:pPr>
          </w:p>
        </w:tc>
      </w:tr>
    </w:tbl>
    <w:p w14:paraId="6B33EF6F" w14:textId="77777777" w:rsidR="00500605" w:rsidRPr="00C67D11" w:rsidRDefault="00FB255D" w:rsidP="00C67D11">
      <w:pPr>
        <w:rPr>
          <w:rFonts w:cs="Arial"/>
        </w:rPr>
      </w:pPr>
    </w:p>
    <w:p w14:paraId="42757706" w14:textId="77777777" w:rsidR="00406F39" w:rsidRDefault="00FB255D" w:rsidP="008B11E9">
      <w:pPr>
        <w:pStyle w:val="Heading4"/>
      </w:pPr>
      <w:r w:rsidRPr="00B9479B">
        <w:t>MD-REQ-414683/A-</w:t>
      </w:r>
      <w:proofErr w:type="spellStart"/>
      <w:r w:rsidRPr="00B9479B">
        <w:t>ChrgGoTTouchEnbl_B_Rq</w:t>
      </w:r>
      <w:proofErr w:type="spellEnd"/>
    </w:p>
    <w:p w14:paraId="2F640B34" w14:textId="77777777" w:rsidR="00C35933" w:rsidRPr="00C35933" w:rsidRDefault="00FB255D" w:rsidP="00C35933">
      <w:pPr>
        <w:rPr>
          <w:rFonts w:cs="Arial"/>
        </w:rPr>
      </w:pPr>
      <w:bookmarkStart w:id="5" w:name="_Hlk69450493"/>
      <w:r w:rsidRPr="00C35933">
        <w:rPr>
          <w:rFonts w:cs="Arial"/>
        </w:rPr>
        <w:t>Message Type: Request</w:t>
      </w:r>
    </w:p>
    <w:p w14:paraId="2C0EA48E" w14:textId="77777777" w:rsidR="00C35933" w:rsidRPr="00C35933" w:rsidRDefault="00FB255D" w:rsidP="00C35933">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700"/>
        <w:gridCol w:w="990"/>
        <w:gridCol w:w="2689"/>
      </w:tblGrid>
      <w:tr w:rsidR="00C35933" w:rsidRPr="00C35933" w14:paraId="47A5BD3F" w14:textId="77777777" w:rsidTr="00C35933">
        <w:trPr>
          <w:jc w:val="center"/>
        </w:trPr>
        <w:tc>
          <w:tcPr>
            <w:tcW w:w="3236" w:type="dxa"/>
            <w:tcBorders>
              <w:top w:val="single" w:sz="4" w:space="0" w:color="auto"/>
              <w:left w:val="single" w:sz="4" w:space="0" w:color="auto"/>
              <w:bottom w:val="single" w:sz="4" w:space="0" w:color="auto"/>
              <w:right w:val="single" w:sz="4" w:space="0" w:color="auto"/>
            </w:tcBorders>
            <w:hideMark/>
          </w:tcPr>
          <w:p w14:paraId="48CBAD2F" w14:textId="77777777" w:rsidR="00C35933" w:rsidRPr="00C35933" w:rsidRDefault="00FB255D">
            <w:pPr>
              <w:spacing w:line="276" w:lineRule="auto"/>
              <w:rPr>
                <w:rFonts w:cs="Arial"/>
                <w:b/>
              </w:rPr>
            </w:pPr>
            <w:r w:rsidRPr="00C35933">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48BFB67F" w14:textId="77777777" w:rsidR="00C35933" w:rsidRPr="00C35933" w:rsidRDefault="00FB255D">
            <w:pPr>
              <w:spacing w:line="276" w:lineRule="auto"/>
              <w:rPr>
                <w:rFonts w:cs="Arial"/>
                <w:b/>
              </w:rPr>
            </w:pPr>
            <w:r w:rsidRPr="00C35933">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DC8F87B" w14:textId="77777777" w:rsidR="00C35933" w:rsidRPr="00C35933" w:rsidRDefault="00FB255D">
            <w:pPr>
              <w:spacing w:line="276" w:lineRule="auto"/>
              <w:rPr>
                <w:rFonts w:cs="Arial"/>
                <w:b/>
              </w:rPr>
            </w:pPr>
            <w:r w:rsidRPr="00C35933">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21F1786D" w14:textId="77777777" w:rsidR="00C35933" w:rsidRPr="00C35933" w:rsidRDefault="00FB255D">
            <w:pPr>
              <w:spacing w:line="276" w:lineRule="auto"/>
              <w:rPr>
                <w:rFonts w:cs="Arial"/>
                <w:b/>
              </w:rPr>
            </w:pPr>
            <w:r w:rsidRPr="00C35933">
              <w:rPr>
                <w:rFonts w:cs="Arial"/>
                <w:b/>
              </w:rPr>
              <w:t>Description</w:t>
            </w:r>
          </w:p>
        </w:tc>
      </w:tr>
      <w:tr w:rsidR="00C35933" w:rsidRPr="00C35933" w14:paraId="78184C6A" w14:textId="77777777" w:rsidTr="00C35933">
        <w:trPr>
          <w:jc w:val="center"/>
        </w:trPr>
        <w:tc>
          <w:tcPr>
            <w:tcW w:w="3236" w:type="dxa"/>
            <w:vMerge w:val="restart"/>
            <w:tcBorders>
              <w:top w:val="single" w:sz="4" w:space="0" w:color="auto"/>
              <w:left w:val="single" w:sz="4" w:space="0" w:color="auto"/>
              <w:bottom w:val="single" w:sz="4" w:space="0" w:color="auto"/>
              <w:right w:val="single" w:sz="4" w:space="0" w:color="auto"/>
            </w:tcBorders>
          </w:tcPr>
          <w:p w14:paraId="3C59F6F3" w14:textId="77777777" w:rsidR="00C35933" w:rsidRPr="00C35933" w:rsidRDefault="00FB255D" w:rsidP="00C35933">
            <w:pPr>
              <w:spacing w:line="254" w:lineRule="auto"/>
              <w:rPr>
                <w:rFonts w:cs="Arial"/>
                <w:color w:val="000000"/>
              </w:rPr>
            </w:pPr>
            <w:proofErr w:type="spellStart"/>
            <w:r>
              <w:rPr>
                <w:rFonts w:cs="Arial"/>
                <w:bCs/>
                <w:color w:val="000000"/>
              </w:rPr>
              <w:t>ChrgGoTTouchEnbl_B_Rq</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626392AE" w14:textId="77777777" w:rsidR="00C35933" w:rsidRPr="00C35933" w:rsidRDefault="00FB255D">
            <w:pPr>
              <w:spacing w:line="252" w:lineRule="auto"/>
              <w:rPr>
                <w:rFonts w:cs="Arial"/>
              </w:rPr>
            </w:pPr>
            <w:r>
              <w:rPr>
                <w:rFonts w:cs="Arial"/>
              </w:rPr>
              <w:t>No Request</w:t>
            </w:r>
          </w:p>
        </w:tc>
        <w:tc>
          <w:tcPr>
            <w:tcW w:w="990" w:type="dxa"/>
            <w:tcBorders>
              <w:top w:val="single" w:sz="4" w:space="0" w:color="auto"/>
              <w:left w:val="single" w:sz="4" w:space="0" w:color="auto"/>
              <w:bottom w:val="single" w:sz="4" w:space="0" w:color="auto"/>
              <w:right w:val="single" w:sz="4" w:space="0" w:color="auto"/>
            </w:tcBorders>
            <w:hideMark/>
          </w:tcPr>
          <w:p w14:paraId="20FF0537" w14:textId="77777777" w:rsidR="00C35933" w:rsidRPr="00C35933" w:rsidRDefault="00FB255D">
            <w:pPr>
              <w:spacing w:line="252" w:lineRule="auto"/>
              <w:rPr>
                <w:rFonts w:cs="Arial"/>
              </w:rPr>
            </w:pPr>
            <w:r w:rsidRPr="00C35933">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7277C6F3" w14:textId="77777777" w:rsidR="00C35933" w:rsidRPr="00C35933" w:rsidRDefault="00FB255D">
            <w:pPr>
              <w:autoSpaceDE w:val="0"/>
              <w:autoSpaceDN w:val="0"/>
              <w:adjustRightInd w:val="0"/>
              <w:spacing w:line="276" w:lineRule="auto"/>
              <w:rPr>
                <w:rFonts w:cs="Arial"/>
              </w:rPr>
            </w:pPr>
          </w:p>
        </w:tc>
      </w:tr>
      <w:tr w:rsidR="00C35933" w:rsidRPr="00C35933" w14:paraId="53B81DE1" w14:textId="77777777" w:rsidTr="00C35933">
        <w:trPr>
          <w:trHeight w:val="242"/>
          <w:jc w:val="center"/>
        </w:trPr>
        <w:tc>
          <w:tcPr>
            <w:tcW w:w="3236" w:type="dxa"/>
            <w:vMerge/>
            <w:tcBorders>
              <w:top w:val="single" w:sz="4" w:space="0" w:color="auto"/>
              <w:left w:val="single" w:sz="4" w:space="0" w:color="auto"/>
              <w:bottom w:val="single" w:sz="4" w:space="0" w:color="auto"/>
              <w:right w:val="single" w:sz="4" w:space="0" w:color="auto"/>
            </w:tcBorders>
            <w:vAlign w:val="center"/>
            <w:hideMark/>
          </w:tcPr>
          <w:p w14:paraId="57386D53" w14:textId="77777777" w:rsidR="00C35933" w:rsidRPr="00C35933"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2AC6FBDF" w14:textId="77777777" w:rsidR="00C35933" w:rsidRPr="00C35933" w:rsidRDefault="00FB255D">
            <w:pPr>
              <w:spacing w:line="252" w:lineRule="auto"/>
              <w:rPr>
                <w:rFonts w:cs="Arial"/>
              </w:rPr>
            </w:pPr>
            <w:r>
              <w:rPr>
                <w:rFonts w:cs="Arial"/>
              </w:rPr>
              <w:t>Request</w:t>
            </w:r>
          </w:p>
        </w:tc>
        <w:tc>
          <w:tcPr>
            <w:tcW w:w="990" w:type="dxa"/>
            <w:tcBorders>
              <w:top w:val="single" w:sz="4" w:space="0" w:color="auto"/>
              <w:left w:val="single" w:sz="4" w:space="0" w:color="auto"/>
              <w:bottom w:val="single" w:sz="4" w:space="0" w:color="auto"/>
              <w:right w:val="single" w:sz="4" w:space="0" w:color="auto"/>
            </w:tcBorders>
            <w:hideMark/>
          </w:tcPr>
          <w:p w14:paraId="2EB95103" w14:textId="77777777" w:rsidR="00C35933" w:rsidRPr="00C35933" w:rsidRDefault="00FB255D">
            <w:pPr>
              <w:spacing w:line="252" w:lineRule="auto"/>
              <w:rPr>
                <w:rFonts w:cs="Arial"/>
              </w:rPr>
            </w:pPr>
            <w:r w:rsidRPr="00C35933">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1665A002" w14:textId="77777777" w:rsidR="00C35933" w:rsidRPr="00C35933" w:rsidRDefault="00FB255D">
            <w:pPr>
              <w:spacing w:line="276" w:lineRule="auto"/>
              <w:rPr>
                <w:rFonts w:cs="Arial"/>
              </w:rPr>
            </w:pPr>
          </w:p>
        </w:tc>
      </w:tr>
    </w:tbl>
    <w:p w14:paraId="595F2092" w14:textId="77777777" w:rsidR="00C35933" w:rsidRPr="00C35933" w:rsidRDefault="00FB255D" w:rsidP="00C35933">
      <w:pPr>
        <w:rPr>
          <w:rFonts w:cs="Arial"/>
        </w:rPr>
      </w:pPr>
    </w:p>
    <w:p w14:paraId="31716718" w14:textId="77777777" w:rsidR="00C35933" w:rsidRPr="00C35933" w:rsidRDefault="00FB255D" w:rsidP="00C35933">
      <w:pPr>
        <w:rPr>
          <w:rFonts w:cs="Arial"/>
        </w:rPr>
      </w:pPr>
    </w:p>
    <w:bookmarkEnd w:id="5"/>
    <w:p w14:paraId="668CC654" w14:textId="77777777" w:rsidR="00C35933" w:rsidRPr="00C35933" w:rsidRDefault="00FB255D" w:rsidP="00C35933">
      <w:pPr>
        <w:rPr>
          <w:rFonts w:cs="Arial"/>
        </w:rPr>
      </w:pPr>
    </w:p>
    <w:p w14:paraId="41A170B6" w14:textId="77777777" w:rsidR="00500605" w:rsidRDefault="00FB255D" w:rsidP="00500605"/>
    <w:p w14:paraId="696DDB0B" w14:textId="77777777" w:rsidR="00406F39" w:rsidRDefault="00FB255D" w:rsidP="008B11E9">
      <w:pPr>
        <w:pStyle w:val="Heading4"/>
      </w:pPr>
      <w:r w:rsidRPr="00B9479B">
        <w:t>MD-REQ-414685/A-ChrgStat_D2_Dspl</w:t>
      </w:r>
    </w:p>
    <w:p w14:paraId="36792889" w14:textId="77777777" w:rsidR="000D7121" w:rsidRPr="000D7121" w:rsidRDefault="00FB255D" w:rsidP="000D7121">
      <w:pPr>
        <w:rPr>
          <w:rFonts w:cs="Arial"/>
        </w:rPr>
      </w:pPr>
      <w:r w:rsidRPr="000D7121">
        <w:rPr>
          <w:rFonts w:cs="Arial"/>
        </w:rPr>
        <w:t xml:space="preserve">Message Type: </w:t>
      </w:r>
      <w:r>
        <w:rPr>
          <w:rFonts w:cs="Arial"/>
        </w:rPr>
        <w:t>Status</w:t>
      </w:r>
    </w:p>
    <w:p w14:paraId="6114ED0E" w14:textId="77777777" w:rsidR="000D7121" w:rsidRPr="000D7121" w:rsidRDefault="00FB255D" w:rsidP="000D7121">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700"/>
        <w:gridCol w:w="990"/>
        <w:gridCol w:w="2689"/>
      </w:tblGrid>
      <w:tr w:rsidR="000D7121" w:rsidRPr="000D7121" w14:paraId="6DF53A03" w14:textId="77777777" w:rsidTr="000D7121">
        <w:trPr>
          <w:jc w:val="center"/>
        </w:trPr>
        <w:tc>
          <w:tcPr>
            <w:tcW w:w="3236" w:type="dxa"/>
            <w:tcBorders>
              <w:top w:val="single" w:sz="4" w:space="0" w:color="auto"/>
              <w:left w:val="single" w:sz="4" w:space="0" w:color="auto"/>
              <w:bottom w:val="single" w:sz="4" w:space="0" w:color="auto"/>
              <w:right w:val="single" w:sz="4" w:space="0" w:color="auto"/>
            </w:tcBorders>
            <w:hideMark/>
          </w:tcPr>
          <w:p w14:paraId="7AD71164" w14:textId="77777777" w:rsidR="000D7121" w:rsidRPr="000D7121" w:rsidRDefault="00FB255D">
            <w:pPr>
              <w:spacing w:line="276" w:lineRule="auto"/>
              <w:rPr>
                <w:rFonts w:cs="Arial"/>
                <w:b/>
              </w:rPr>
            </w:pPr>
            <w:r w:rsidRPr="000D712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27C32B55" w14:textId="77777777" w:rsidR="000D7121" w:rsidRPr="000D7121" w:rsidRDefault="00FB255D">
            <w:pPr>
              <w:spacing w:line="276" w:lineRule="auto"/>
              <w:rPr>
                <w:rFonts w:cs="Arial"/>
                <w:b/>
              </w:rPr>
            </w:pPr>
            <w:r w:rsidRPr="000D712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0562150E" w14:textId="77777777" w:rsidR="000D7121" w:rsidRPr="000D7121" w:rsidRDefault="00FB255D">
            <w:pPr>
              <w:spacing w:line="276" w:lineRule="auto"/>
              <w:rPr>
                <w:rFonts w:cs="Arial"/>
                <w:b/>
              </w:rPr>
            </w:pPr>
            <w:r w:rsidRPr="000D712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1ECE5DE7" w14:textId="77777777" w:rsidR="000D7121" w:rsidRPr="000D7121" w:rsidRDefault="00FB255D">
            <w:pPr>
              <w:spacing w:line="276" w:lineRule="auto"/>
              <w:rPr>
                <w:rFonts w:cs="Arial"/>
                <w:b/>
              </w:rPr>
            </w:pPr>
            <w:r w:rsidRPr="000D7121">
              <w:rPr>
                <w:rFonts w:cs="Arial"/>
                <w:b/>
              </w:rPr>
              <w:t>Description</w:t>
            </w:r>
          </w:p>
        </w:tc>
      </w:tr>
      <w:tr w:rsidR="000D7121" w:rsidRPr="000D7121" w14:paraId="3D1BA789" w14:textId="77777777" w:rsidTr="00FC20F9">
        <w:trPr>
          <w:jc w:val="center"/>
        </w:trPr>
        <w:tc>
          <w:tcPr>
            <w:tcW w:w="3236" w:type="dxa"/>
            <w:vMerge w:val="restart"/>
            <w:tcBorders>
              <w:top w:val="single" w:sz="4" w:space="0" w:color="auto"/>
              <w:left w:val="single" w:sz="4" w:space="0" w:color="auto"/>
              <w:right w:val="single" w:sz="4" w:space="0" w:color="auto"/>
            </w:tcBorders>
          </w:tcPr>
          <w:p w14:paraId="73BF6FC9" w14:textId="77777777" w:rsidR="000D7121" w:rsidRPr="000D7121" w:rsidRDefault="00FB255D">
            <w:pPr>
              <w:spacing w:line="256" w:lineRule="auto"/>
              <w:rPr>
                <w:rFonts w:cs="Arial"/>
              </w:rPr>
            </w:pPr>
          </w:p>
          <w:p w14:paraId="1230650A" w14:textId="77777777" w:rsidR="000D7121" w:rsidRDefault="00FB255D">
            <w:pPr>
              <w:spacing w:line="256" w:lineRule="auto"/>
              <w:rPr>
                <w:rFonts w:cs="Arial"/>
                <w:bCs/>
                <w:color w:val="000000"/>
              </w:rPr>
            </w:pPr>
          </w:p>
          <w:p w14:paraId="65A0DD37" w14:textId="77777777" w:rsidR="000D7121" w:rsidRPr="000D7121" w:rsidRDefault="00FB255D">
            <w:pPr>
              <w:spacing w:line="256" w:lineRule="auto"/>
              <w:rPr>
                <w:rFonts w:cs="Arial"/>
                <w:color w:val="000000"/>
              </w:rPr>
            </w:pPr>
            <w:r>
              <w:rPr>
                <w:rFonts w:cs="Arial"/>
                <w:bCs/>
                <w:color w:val="000000"/>
              </w:rPr>
              <w:t>ChrgStat_D2_Dsply</w:t>
            </w:r>
          </w:p>
          <w:p w14:paraId="675363BD" w14:textId="77777777" w:rsidR="000D7121" w:rsidRPr="000D7121" w:rsidRDefault="00FB255D">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052644EC" w14:textId="77777777" w:rsidR="000D7121" w:rsidRPr="000D7121" w:rsidRDefault="00FB255D">
            <w:pPr>
              <w:spacing w:line="252" w:lineRule="auto"/>
              <w:rPr>
                <w:rFonts w:cs="Arial"/>
              </w:rPr>
            </w:pPr>
            <w:r>
              <w:rPr>
                <w:rFonts w:cs="Arial"/>
              </w:rPr>
              <w:t>Don’t care</w:t>
            </w:r>
          </w:p>
        </w:tc>
        <w:tc>
          <w:tcPr>
            <w:tcW w:w="990" w:type="dxa"/>
            <w:tcBorders>
              <w:top w:val="single" w:sz="4" w:space="0" w:color="auto"/>
              <w:left w:val="single" w:sz="4" w:space="0" w:color="auto"/>
              <w:bottom w:val="single" w:sz="4" w:space="0" w:color="auto"/>
              <w:right w:val="single" w:sz="4" w:space="0" w:color="auto"/>
            </w:tcBorders>
            <w:hideMark/>
          </w:tcPr>
          <w:p w14:paraId="282EBD7F" w14:textId="77777777" w:rsidR="000D7121" w:rsidRPr="000D7121" w:rsidRDefault="00FB255D">
            <w:pPr>
              <w:spacing w:line="252" w:lineRule="auto"/>
              <w:rPr>
                <w:rFonts w:cs="Arial"/>
              </w:rPr>
            </w:pPr>
            <w:r w:rsidRPr="000D7121">
              <w:rPr>
                <w:rFonts w:cs="Arial"/>
              </w:rPr>
              <w:t>0x0</w:t>
            </w:r>
            <w:r>
              <w:rPr>
                <w:rFonts w:cs="Arial"/>
              </w:rPr>
              <w:t>-0xA</w:t>
            </w:r>
          </w:p>
        </w:tc>
        <w:tc>
          <w:tcPr>
            <w:tcW w:w="2689" w:type="dxa"/>
            <w:tcBorders>
              <w:top w:val="single" w:sz="4" w:space="0" w:color="auto"/>
              <w:left w:val="single" w:sz="4" w:space="0" w:color="auto"/>
              <w:bottom w:val="single" w:sz="4" w:space="0" w:color="auto"/>
              <w:right w:val="single" w:sz="4" w:space="0" w:color="auto"/>
            </w:tcBorders>
            <w:vAlign w:val="center"/>
          </w:tcPr>
          <w:p w14:paraId="2428679D" w14:textId="77777777" w:rsidR="000D7121" w:rsidRPr="000D7121" w:rsidRDefault="00FB255D">
            <w:pPr>
              <w:autoSpaceDE w:val="0"/>
              <w:autoSpaceDN w:val="0"/>
              <w:adjustRightInd w:val="0"/>
              <w:spacing w:line="276" w:lineRule="auto"/>
              <w:rPr>
                <w:rFonts w:cs="Arial"/>
              </w:rPr>
            </w:pPr>
          </w:p>
        </w:tc>
      </w:tr>
      <w:tr w:rsidR="000D7121" w:rsidRPr="000D7121" w14:paraId="225371C2" w14:textId="77777777" w:rsidTr="00FC20F9">
        <w:trPr>
          <w:trHeight w:val="350"/>
          <w:jc w:val="center"/>
        </w:trPr>
        <w:tc>
          <w:tcPr>
            <w:tcW w:w="3236" w:type="dxa"/>
            <w:vMerge/>
            <w:tcBorders>
              <w:left w:val="single" w:sz="4" w:space="0" w:color="auto"/>
              <w:right w:val="single" w:sz="4" w:space="0" w:color="auto"/>
            </w:tcBorders>
            <w:vAlign w:val="center"/>
          </w:tcPr>
          <w:p w14:paraId="68F700C5" w14:textId="77777777" w:rsidR="000D7121" w:rsidRPr="000D7121"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66E562C6" w14:textId="77777777" w:rsidR="000D7121" w:rsidRPr="000D7121" w:rsidRDefault="00FB255D">
            <w:pPr>
              <w:spacing w:line="252" w:lineRule="auto"/>
              <w:rPr>
                <w:rFonts w:cs="Arial"/>
              </w:rPr>
            </w:pPr>
            <w:r>
              <w:rPr>
                <w:rFonts w:cs="Arial"/>
              </w:rPr>
              <w:t>Cabin Preconditioning</w:t>
            </w:r>
          </w:p>
        </w:tc>
        <w:tc>
          <w:tcPr>
            <w:tcW w:w="990" w:type="dxa"/>
            <w:tcBorders>
              <w:top w:val="single" w:sz="4" w:space="0" w:color="auto"/>
              <w:left w:val="single" w:sz="4" w:space="0" w:color="auto"/>
              <w:bottom w:val="single" w:sz="4" w:space="0" w:color="auto"/>
              <w:right w:val="single" w:sz="4" w:space="0" w:color="auto"/>
            </w:tcBorders>
          </w:tcPr>
          <w:p w14:paraId="090B44A3" w14:textId="77777777" w:rsidR="000D7121" w:rsidRPr="000D7121" w:rsidRDefault="00FB255D">
            <w:pPr>
              <w:spacing w:line="252" w:lineRule="auto"/>
              <w:rPr>
                <w:rFonts w:cs="Arial"/>
              </w:rPr>
            </w:pPr>
            <w:r>
              <w:rPr>
                <w:rFonts w:cs="Arial"/>
              </w:rPr>
              <w:t>0xB</w:t>
            </w:r>
          </w:p>
        </w:tc>
        <w:tc>
          <w:tcPr>
            <w:tcW w:w="2689" w:type="dxa"/>
            <w:tcBorders>
              <w:top w:val="single" w:sz="4" w:space="0" w:color="auto"/>
              <w:left w:val="single" w:sz="4" w:space="0" w:color="auto"/>
              <w:bottom w:val="single" w:sz="4" w:space="0" w:color="auto"/>
              <w:right w:val="single" w:sz="4" w:space="0" w:color="auto"/>
            </w:tcBorders>
          </w:tcPr>
          <w:p w14:paraId="1054DA9D" w14:textId="77777777" w:rsidR="000D7121" w:rsidRPr="000D7121" w:rsidRDefault="00FB255D">
            <w:pPr>
              <w:spacing w:line="276" w:lineRule="auto"/>
              <w:rPr>
                <w:rFonts w:cs="Arial"/>
              </w:rPr>
            </w:pPr>
          </w:p>
        </w:tc>
      </w:tr>
      <w:tr w:rsidR="000D7121" w:rsidRPr="000D7121" w14:paraId="268E53A0" w14:textId="77777777" w:rsidTr="00FC20F9">
        <w:trPr>
          <w:trHeight w:val="350"/>
          <w:jc w:val="center"/>
        </w:trPr>
        <w:tc>
          <w:tcPr>
            <w:tcW w:w="3236" w:type="dxa"/>
            <w:vMerge/>
            <w:tcBorders>
              <w:left w:val="single" w:sz="4" w:space="0" w:color="auto"/>
              <w:bottom w:val="single" w:sz="4" w:space="0" w:color="auto"/>
              <w:right w:val="single" w:sz="4" w:space="0" w:color="auto"/>
            </w:tcBorders>
            <w:vAlign w:val="center"/>
          </w:tcPr>
          <w:p w14:paraId="763FE635" w14:textId="77777777" w:rsidR="000D7121" w:rsidRPr="000D7121"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0C6F6B14" w14:textId="77777777" w:rsidR="000D7121" w:rsidRPr="000D7121" w:rsidRDefault="00FB255D">
            <w:pPr>
              <w:spacing w:line="252" w:lineRule="auto"/>
              <w:rPr>
                <w:rFonts w:cs="Arial"/>
              </w:rPr>
            </w:pPr>
            <w:r>
              <w:rPr>
                <w:rFonts w:cs="Arial"/>
              </w:rPr>
              <w:t>Don’t Care</w:t>
            </w:r>
          </w:p>
        </w:tc>
        <w:tc>
          <w:tcPr>
            <w:tcW w:w="990" w:type="dxa"/>
            <w:tcBorders>
              <w:top w:val="single" w:sz="4" w:space="0" w:color="auto"/>
              <w:left w:val="single" w:sz="4" w:space="0" w:color="auto"/>
              <w:bottom w:val="single" w:sz="4" w:space="0" w:color="auto"/>
              <w:right w:val="single" w:sz="4" w:space="0" w:color="auto"/>
            </w:tcBorders>
          </w:tcPr>
          <w:p w14:paraId="296BA06E" w14:textId="77777777" w:rsidR="000D7121" w:rsidRPr="000D7121" w:rsidRDefault="00FB255D">
            <w:pPr>
              <w:spacing w:line="252" w:lineRule="auto"/>
              <w:rPr>
                <w:rFonts w:cs="Arial"/>
              </w:rPr>
            </w:pPr>
            <w:r>
              <w:rPr>
                <w:rFonts w:cs="Arial"/>
              </w:rPr>
              <w:t>0xC – 0xF</w:t>
            </w:r>
          </w:p>
        </w:tc>
        <w:tc>
          <w:tcPr>
            <w:tcW w:w="2689" w:type="dxa"/>
            <w:tcBorders>
              <w:top w:val="single" w:sz="4" w:space="0" w:color="auto"/>
              <w:left w:val="single" w:sz="4" w:space="0" w:color="auto"/>
              <w:bottom w:val="single" w:sz="4" w:space="0" w:color="auto"/>
              <w:right w:val="single" w:sz="4" w:space="0" w:color="auto"/>
            </w:tcBorders>
          </w:tcPr>
          <w:p w14:paraId="20F65E5A" w14:textId="77777777" w:rsidR="000D7121" w:rsidRPr="000D7121" w:rsidRDefault="00FB255D">
            <w:pPr>
              <w:spacing w:line="276" w:lineRule="auto"/>
              <w:rPr>
                <w:rFonts w:cs="Arial"/>
              </w:rPr>
            </w:pPr>
          </w:p>
        </w:tc>
      </w:tr>
    </w:tbl>
    <w:p w14:paraId="3D2AEC0E" w14:textId="77777777" w:rsidR="000D7121" w:rsidRPr="000D7121" w:rsidRDefault="00FB255D" w:rsidP="000D7121">
      <w:pPr>
        <w:rPr>
          <w:rFonts w:cs="Arial"/>
        </w:rPr>
      </w:pPr>
    </w:p>
    <w:p w14:paraId="32AEA124" w14:textId="77777777" w:rsidR="000D7121" w:rsidRPr="000D7121" w:rsidRDefault="00FB255D" w:rsidP="000D7121">
      <w:pPr>
        <w:rPr>
          <w:rFonts w:cs="Arial"/>
        </w:rPr>
      </w:pPr>
    </w:p>
    <w:p w14:paraId="7068A390" w14:textId="77777777" w:rsidR="00500605" w:rsidRPr="000D7121" w:rsidRDefault="00FB255D" w:rsidP="00500605">
      <w:pPr>
        <w:rPr>
          <w:rFonts w:cs="Arial"/>
        </w:rPr>
      </w:pPr>
    </w:p>
    <w:p w14:paraId="7957C212" w14:textId="77777777" w:rsidR="00406F39" w:rsidRDefault="00FB255D" w:rsidP="008B11E9">
      <w:pPr>
        <w:pStyle w:val="Heading4"/>
      </w:pPr>
      <w:r w:rsidRPr="00B9479B">
        <w:t>MD-REQ-414684/A-ChrgStat_D3_Dspl</w:t>
      </w:r>
    </w:p>
    <w:p w14:paraId="36BD28FF" w14:textId="77777777" w:rsidR="0037771B" w:rsidRPr="0037771B" w:rsidRDefault="00FB255D" w:rsidP="0037771B">
      <w:pPr>
        <w:rPr>
          <w:rFonts w:cs="Arial"/>
        </w:rPr>
      </w:pPr>
      <w:r w:rsidRPr="0037771B">
        <w:rPr>
          <w:rFonts w:cs="Arial"/>
        </w:rPr>
        <w:t>Message Type: Status</w:t>
      </w:r>
    </w:p>
    <w:p w14:paraId="11DA8D3D" w14:textId="77777777" w:rsidR="0037771B" w:rsidRPr="0037771B" w:rsidRDefault="00FB255D" w:rsidP="0037771B">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700"/>
        <w:gridCol w:w="990"/>
        <w:gridCol w:w="2689"/>
      </w:tblGrid>
      <w:tr w:rsidR="0037771B" w:rsidRPr="0037771B" w14:paraId="1DB58210" w14:textId="77777777" w:rsidTr="0037771B">
        <w:trPr>
          <w:jc w:val="center"/>
        </w:trPr>
        <w:tc>
          <w:tcPr>
            <w:tcW w:w="3236" w:type="dxa"/>
            <w:tcBorders>
              <w:top w:val="single" w:sz="4" w:space="0" w:color="auto"/>
              <w:left w:val="single" w:sz="4" w:space="0" w:color="auto"/>
              <w:bottom w:val="single" w:sz="4" w:space="0" w:color="auto"/>
              <w:right w:val="single" w:sz="4" w:space="0" w:color="auto"/>
            </w:tcBorders>
            <w:hideMark/>
          </w:tcPr>
          <w:p w14:paraId="08692565" w14:textId="77777777" w:rsidR="0037771B" w:rsidRPr="0037771B" w:rsidRDefault="00FB255D">
            <w:pPr>
              <w:spacing w:line="276" w:lineRule="auto"/>
              <w:rPr>
                <w:rFonts w:cs="Arial"/>
                <w:b/>
              </w:rPr>
            </w:pPr>
            <w:r w:rsidRPr="0037771B">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44CC4B10" w14:textId="77777777" w:rsidR="0037771B" w:rsidRPr="0037771B" w:rsidRDefault="00FB255D">
            <w:pPr>
              <w:spacing w:line="276" w:lineRule="auto"/>
              <w:rPr>
                <w:rFonts w:cs="Arial"/>
                <w:b/>
              </w:rPr>
            </w:pPr>
            <w:r w:rsidRPr="0037771B">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6C688791" w14:textId="77777777" w:rsidR="0037771B" w:rsidRPr="0037771B" w:rsidRDefault="00FB255D">
            <w:pPr>
              <w:spacing w:line="276" w:lineRule="auto"/>
              <w:rPr>
                <w:rFonts w:cs="Arial"/>
                <w:b/>
              </w:rPr>
            </w:pPr>
            <w:r w:rsidRPr="0037771B">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0125AEF4" w14:textId="77777777" w:rsidR="0037771B" w:rsidRPr="0037771B" w:rsidRDefault="00FB255D">
            <w:pPr>
              <w:spacing w:line="276" w:lineRule="auto"/>
              <w:rPr>
                <w:rFonts w:cs="Arial"/>
                <w:b/>
              </w:rPr>
            </w:pPr>
            <w:r w:rsidRPr="0037771B">
              <w:rPr>
                <w:rFonts w:cs="Arial"/>
                <w:b/>
              </w:rPr>
              <w:t>Description</w:t>
            </w:r>
          </w:p>
        </w:tc>
      </w:tr>
      <w:tr w:rsidR="0037771B" w:rsidRPr="0037771B" w14:paraId="31E26361" w14:textId="77777777" w:rsidTr="0037771B">
        <w:trPr>
          <w:jc w:val="center"/>
        </w:trPr>
        <w:tc>
          <w:tcPr>
            <w:tcW w:w="3236" w:type="dxa"/>
            <w:vMerge w:val="restart"/>
            <w:tcBorders>
              <w:top w:val="single" w:sz="4" w:space="0" w:color="auto"/>
              <w:left w:val="single" w:sz="4" w:space="0" w:color="auto"/>
              <w:bottom w:val="single" w:sz="4" w:space="0" w:color="auto"/>
              <w:right w:val="single" w:sz="4" w:space="0" w:color="auto"/>
            </w:tcBorders>
          </w:tcPr>
          <w:p w14:paraId="574B54DD" w14:textId="77777777" w:rsidR="0037771B" w:rsidRPr="0037771B" w:rsidRDefault="00FB255D">
            <w:pPr>
              <w:spacing w:line="254" w:lineRule="auto"/>
              <w:rPr>
                <w:rFonts w:cs="Arial"/>
              </w:rPr>
            </w:pPr>
          </w:p>
          <w:p w14:paraId="00037858" w14:textId="77777777" w:rsidR="0037771B" w:rsidRPr="0037771B" w:rsidRDefault="00FB255D">
            <w:pPr>
              <w:spacing w:line="254" w:lineRule="auto"/>
              <w:rPr>
                <w:rFonts w:cs="Arial"/>
                <w:bCs/>
                <w:color w:val="000000"/>
              </w:rPr>
            </w:pPr>
          </w:p>
          <w:p w14:paraId="202C7FDE" w14:textId="77777777" w:rsidR="0037771B" w:rsidRPr="0037771B" w:rsidRDefault="00FB255D">
            <w:pPr>
              <w:spacing w:line="254" w:lineRule="auto"/>
              <w:rPr>
                <w:rFonts w:cs="Arial"/>
                <w:color w:val="000000"/>
              </w:rPr>
            </w:pPr>
            <w:r w:rsidRPr="0037771B">
              <w:rPr>
                <w:rFonts w:cs="Arial"/>
                <w:bCs/>
                <w:color w:val="000000"/>
              </w:rPr>
              <w:t>ChrgStat_D3_Dsply</w:t>
            </w:r>
          </w:p>
          <w:p w14:paraId="66322E74" w14:textId="77777777" w:rsidR="0037771B" w:rsidRPr="0037771B" w:rsidRDefault="00FB255D">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2E2D18C2" w14:textId="77777777" w:rsidR="0037771B" w:rsidRPr="0037771B" w:rsidRDefault="00FB255D">
            <w:pPr>
              <w:spacing w:line="252" w:lineRule="auto"/>
              <w:rPr>
                <w:rFonts w:cs="Arial"/>
              </w:rPr>
            </w:pPr>
            <w:r>
              <w:rPr>
                <w:rFonts w:cs="Arial"/>
              </w:rPr>
              <w:t>Don’t care</w:t>
            </w:r>
          </w:p>
        </w:tc>
        <w:tc>
          <w:tcPr>
            <w:tcW w:w="990" w:type="dxa"/>
            <w:tcBorders>
              <w:top w:val="single" w:sz="4" w:space="0" w:color="auto"/>
              <w:left w:val="single" w:sz="4" w:space="0" w:color="auto"/>
              <w:bottom w:val="single" w:sz="4" w:space="0" w:color="auto"/>
              <w:right w:val="single" w:sz="4" w:space="0" w:color="auto"/>
            </w:tcBorders>
            <w:hideMark/>
          </w:tcPr>
          <w:p w14:paraId="131B88F8" w14:textId="77777777" w:rsidR="0037771B" w:rsidRPr="0037771B" w:rsidRDefault="00FB255D">
            <w:pPr>
              <w:spacing w:line="252" w:lineRule="auto"/>
              <w:rPr>
                <w:rFonts w:cs="Arial"/>
              </w:rPr>
            </w:pPr>
            <w:r w:rsidRPr="0037771B">
              <w:rPr>
                <w:rFonts w:cs="Arial"/>
              </w:rPr>
              <w:t>0x0</w:t>
            </w:r>
            <w:r>
              <w:rPr>
                <w:rFonts w:cs="Arial"/>
              </w:rPr>
              <w:t>-0xA</w:t>
            </w:r>
          </w:p>
        </w:tc>
        <w:tc>
          <w:tcPr>
            <w:tcW w:w="2689" w:type="dxa"/>
            <w:tcBorders>
              <w:top w:val="single" w:sz="4" w:space="0" w:color="auto"/>
              <w:left w:val="single" w:sz="4" w:space="0" w:color="auto"/>
              <w:bottom w:val="single" w:sz="4" w:space="0" w:color="auto"/>
              <w:right w:val="single" w:sz="4" w:space="0" w:color="auto"/>
            </w:tcBorders>
            <w:vAlign w:val="center"/>
          </w:tcPr>
          <w:p w14:paraId="2262584E" w14:textId="77777777" w:rsidR="0037771B" w:rsidRPr="0037771B" w:rsidRDefault="00FB255D">
            <w:pPr>
              <w:autoSpaceDE w:val="0"/>
              <w:autoSpaceDN w:val="0"/>
              <w:adjustRightInd w:val="0"/>
              <w:spacing w:line="276" w:lineRule="auto"/>
              <w:rPr>
                <w:rFonts w:cs="Arial"/>
              </w:rPr>
            </w:pPr>
          </w:p>
        </w:tc>
      </w:tr>
      <w:tr w:rsidR="0037771B" w:rsidRPr="0037771B" w14:paraId="0F101A1F" w14:textId="77777777" w:rsidTr="0037771B">
        <w:trPr>
          <w:trHeight w:val="350"/>
          <w:jc w:val="center"/>
        </w:trPr>
        <w:tc>
          <w:tcPr>
            <w:tcW w:w="3236" w:type="dxa"/>
            <w:vMerge/>
            <w:tcBorders>
              <w:top w:val="single" w:sz="4" w:space="0" w:color="auto"/>
              <w:left w:val="single" w:sz="4" w:space="0" w:color="auto"/>
              <w:bottom w:val="single" w:sz="4" w:space="0" w:color="auto"/>
              <w:right w:val="single" w:sz="4" w:space="0" w:color="auto"/>
            </w:tcBorders>
            <w:vAlign w:val="center"/>
            <w:hideMark/>
          </w:tcPr>
          <w:p w14:paraId="550B5F2C" w14:textId="77777777" w:rsidR="0037771B" w:rsidRPr="0037771B"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304EFA25" w14:textId="77777777" w:rsidR="0037771B" w:rsidRPr="0037771B" w:rsidRDefault="00FB255D">
            <w:pPr>
              <w:spacing w:line="252" w:lineRule="auto"/>
              <w:rPr>
                <w:rFonts w:cs="Arial"/>
              </w:rPr>
            </w:pPr>
            <w:r w:rsidRPr="0037771B">
              <w:rPr>
                <w:rFonts w:cs="Arial"/>
              </w:rPr>
              <w:t>Cabin Preconditioning</w:t>
            </w:r>
          </w:p>
        </w:tc>
        <w:tc>
          <w:tcPr>
            <w:tcW w:w="990" w:type="dxa"/>
            <w:tcBorders>
              <w:top w:val="single" w:sz="4" w:space="0" w:color="auto"/>
              <w:left w:val="single" w:sz="4" w:space="0" w:color="auto"/>
              <w:bottom w:val="single" w:sz="4" w:space="0" w:color="auto"/>
              <w:right w:val="single" w:sz="4" w:space="0" w:color="auto"/>
            </w:tcBorders>
            <w:hideMark/>
          </w:tcPr>
          <w:p w14:paraId="60DF2B24" w14:textId="77777777" w:rsidR="0037771B" w:rsidRPr="0037771B" w:rsidRDefault="00FB255D">
            <w:pPr>
              <w:spacing w:line="252" w:lineRule="auto"/>
              <w:rPr>
                <w:rFonts w:cs="Arial"/>
              </w:rPr>
            </w:pPr>
            <w:r w:rsidRPr="0037771B">
              <w:rPr>
                <w:rFonts w:cs="Arial"/>
              </w:rPr>
              <w:t>0xB</w:t>
            </w:r>
          </w:p>
        </w:tc>
        <w:tc>
          <w:tcPr>
            <w:tcW w:w="2689" w:type="dxa"/>
            <w:tcBorders>
              <w:top w:val="single" w:sz="4" w:space="0" w:color="auto"/>
              <w:left w:val="single" w:sz="4" w:space="0" w:color="auto"/>
              <w:bottom w:val="single" w:sz="4" w:space="0" w:color="auto"/>
              <w:right w:val="single" w:sz="4" w:space="0" w:color="auto"/>
            </w:tcBorders>
          </w:tcPr>
          <w:p w14:paraId="6C86EBC7" w14:textId="77777777" w:rsidR="0037771B" w:rsidRPr="0037771B" w:rsidRDefault="00FB255D">
            <w:pPr>
              <w:spacing w:line="276" w:lineRule="auto"/>
              <w:rPr>
                <w:rFonts w:cs="Arial"/>
              </w:rPr>
            </w:pPr>
          </w:p>
        </w:tc>
      </w:tr>
      <w:tr w:rsidR="0037771B" w:rsidRPr="0037771B" w14:paraId="3D912C12" w14:textId="77777777" w:rsidTr="0037771B">
        <w:trPr>
          <w:trHeight w:val="350"/>
          <w:jc w:val="center"/>
        </w:trPr>
        <w:tc>
          <w:tcPr>
            <w:tcW w:w="3236" w:type="dxa"/>
            <w:vMerge/>
            <w:tcBorders>
              <w:top w:val="single" w:sz="4" w:space="0" w:color="auto"/>
              <w:left w:val="single" w:sz="4" w:space="0" w:color="auto"/>
              <w:bottom w:val="single" w:sz="4" w:space="0" w:color="auto"/>
              <w:right w:val="single" w:sz="4" w:space="0" w:color="auto"/>
            </w:tcBorders>
            <w:vAlign w:val="center"/>
            <w:hideMark/>
          </w:tcPr>
          <w:p w14:paraId="77C6CF3B" w14:textId="77777777" w:rsidR="0037771B" w:rsidRPr="0037771B"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2108FE93" w14:textId="77777777" w:rsidR="0037771B" w:rsidRPr="0037771B" w:rsidRDefault="00FB255D">
            <w:pPr>
              <w:spacing w:line="252" w:lineRule="auto"/>
              <w:rPr>
                <w:rFonts w:cs="Arial"/>
              </w:rPr>
            </w:pPr>
            <w:r w:rsidRPr="0037771B">
              <w:rPr>
                <w:rFonts w:cs="Arial"/>
              </w:rPr>
              <w:t xml:space="preserve">Don’t </w:t>
            </w:r>
            <w:r>
              <w:rPr>
                <w:rFonts w:cs="Arial"/>
              </w:rPr>
              <w:t>c</w:t>
            </w:r>
            <w:r w:rsidRPr="0037771B">
              <w:rPr>
                <w:rFonts w:cs="Arial"/>
              </w:rPr>
              <w:t>are</w:t>
            </w:r>
          </w:p>
        </w:tc>
        <w:tc>
          <w:tcPr>
            <w:tcW w:w="990" w:type="dxa"/>
            <w:tcBorders>
              <w:top w:val="single" w:sz="4" w:space="0" w:color="auto"/>
              <w:left w:val="single" w:sz="4" w:space="0" w:color="auto"/>
              <w:bottom w:val="single" w:sz="4" w:space="0" w:color="auto"/>
              <w:right w:val="single" w:sz="4" w:space="0" w:color="auto"/>
            </w:tcBorders>
            <w:hideMark/>
          </w:tcPr>
          <w:p w14:paraId="711B15DB" w14:textId="77777777" w:rsidR="0037771B" w:rsidRPr="0037771B" w:rsidRDefault="00FB255D">
            <w:pPr>
              <w:spacing w:line="252" w:lineRule="auto"/>
              <w:rPr>
                <w:rFonts w:cs="Arial"/>
              </w:rPr>
            </w:pPr>
            <w:r w:rsidRPr="0037771B">
              <w:rPr>
                <w:rFonts w:cs="Arial"/>
              </w:rPr>
              <w:t>0xC – 0x</w:t>
            </w:r>
            <w:r>
              <w:rPr>
                <w:rFonts w:cs="Arial"/>
              </w:rPr>
              <w:t>1</w:t>
            </w:r>
            <w:r w:rsidRPr="0037771B">
              <w:rPr>
                <w:rFonts w:cs="Arial"/>
              </w:rPr>
              <w:t>F</w:t>
            </w:r>
          </w:p>
        </w:tc>
        <w:tc>
          <w:tcPr>
            <w:tcW w:w="2689" w:type="dxa"/>
            <w:tcBorders>
              <w:top w:val="single" w:sz="4" w:space="0" w:color="auto"/>
              <w:left w:val="single" w:sz="4" w:space="0" w:color="auto"/>
              <w:bottom w:val="single" w:sz="4" w:space="0" w:color="auto"/>
              <w:right w:val="single" w:sz="4" w:space="0" w:color="auto"/>
            </w:tcBorders>
          </w:tcPr>
          <w:p w14:paraId="37226533" w14:textId="77777777" w:rsidR="0037771B" w:rsidRPr="0037771B" w:rsidRDefault="00FB255D">
            <w:pPr>
              <w:spacing w:line="276" w:lineRule="auto"/>
              <w:rPr>
                <w:rFonts w:cs="Arial"/>
              </w:rPr>
            </w:pPr>
          </w:p>
        </w:tc>
      </w:tr>
    </w:tbl>
    <w:p w14:paraId="05548084" w14:textId="77777777" w:rsidR="0037771B" w:rsidRPr="0037771B" w:rsidRDefault="00FB255D" w:rsidP="0037771B">
      <w:pPr>
        <w:rPr>
          <w:rFonts w:cs="Arial"/>
        </w:rPr>
      </w:pPr>
    </w:p>
    <w:p w14:paraId="15D2F07E" w14:textId="77777777" w:rsidR="0037771B" w:rsidRPr="0037771B" w:rsidRDefault="00FB255D" w:rsidP="0037771B">
      <w:pPr>
        <w:rPr>
          <w:rFonts w:cs="Arial"/>
        </w:rPr>
      </w:pPr>
    </w:p>
    <w:p w14:paraId="5860CF83" w14:textId="77777777" w:rsidR="0037771B" w:rsidRPr="0037771B" w:rsidRDefault="00FB255D" w:rsidP="0037771B">
      <w:pPr>
        <w:rPr>
          <w:rFonts w:cs="Arial"/>
        </w:rPr>
      </w:pPr>
    </w:p>
    <w:p w14:paraId="1505C835" w14:textId="77777777" w:rsidR="00500605" w:rsidRPr="0037771B" w:rsidRDefault="00FB255D" w:rsidP="00500605">
      <w:pPr>
        <w:rPr>
          <w:rFonts w:cs="Arial"/>
        </w:rPr>
      </w:pPr>
    </w:p>
    <w:p w14:paraId="19DE5726" w14:textId="77777777" w:rsidR="00406F39" w:rsidRDefault="00FB255D" w:rsidP="008B11E9">
      <w:pPr>
        <w:pStyle w:val="Heading4"/>
      </w:pPr>
      <w:r w:rsidRPr="00B9479B">
        <w:t>MD-REQ-486457/A-</w:t>
      </w:r>
      <w:proofErr w:type="spellStart"/>
      <w:r w:rsidRPr="00B9479B">
        <w:t>Perimeter_Alarm_Status</w:t>
      </w:r>
      <w:proofErr w:type="spellEnd"/>
    </w:p>
    <w:p w14:paraId="01C201A2" w14:textId="77777777" w:rsidR="00E22379" w:rsidRPr="00E22379" w:rsidRDefault="00FB255D" w:rsidP="00E22379">
      <w:pPr>
        <w:rPr>
          <w:rFonts w:cs="Arial"/>
        </w:rPr>
      </w:pPr>
      <w:r w:rsidRPr="00E22379">
        <w:rPr>
          <w:rFonts w:cs="Arial"/>
        </w:rPr>
        <w:t>Message Type:  Status</w:t>
      </w:r>
    </w:p>
    <w:p w14:paraId="0AC55981" w14:textId="77777777" w:rsidR="00E22379" w:rsidRPr="00E22379" w:rsidRDefault="00FB255D" w:rsidP="00E22379">
      <w:pPr>
        <w:rPr>
          <w:rFonts w:cs="Arial"/>
        </w:rPr>
      </w:pPr>
    </w:p>
    <w:p w14:paraId="50075F70" w14:textId="77777777" w:rsidR="00E22379" w:rsidRPr="00E22379" w:rsidRDefault="00FB255D" w:rsidP="00E22379">
      <w:pPr>
        <w:rPr>
          <w:rFonts w:cs="Arial"/>
        </w:rPr>
      </w:pPr>
      <w:r w:rsidRPr="00E22379">
        <w:rPr>
          <w:rFonts w:cs="Arial"/>
        </w:rPr>
        <w:t xml:space="preserve">Signal from the </w:t>
      </w:r>
      <w:r>
        <w:rPr>
          <w:rFonts w:cs="Arial"/>
        </w:rPr>
        <w:t>Perimeter Alarm Server</w:t>
      </w:r>
      <w:r w:rsidRPr="00E22379">
        <w:rPr>
          <w:rFonts w:cs="Arial"/>
        </w:rPr>
        <w:t xml:space="preserve"> with the status of </w:t>
      </w:r>
      <w:r>
        <w:rPr>
          <w:rFonts w:cs="Arial"/>
        </w:rPr>
        <w:t>Perimeter Alarm</w:t>
      </w:r>
      <w:r w:rsidRPr="00E22379">
        <w:rPr>
          <w:rFonts w:cs="Arial"/>
        </w:rPr>
        <w:t xml:space="preserve"> </w:t>
      </w:r>
    </w:p>
    <w:p w14:paraId="45E537A6" w14:textId="77777777" w:rsidR="00E22379" w:rsidRPr="00E22379" w:rsidRDefault="00FB255D" w:rsidP="00E22379">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5"/>
        <w:gridCol w:w="3060"/>
        <w:gridCol w:w="990"/>
        <w:gridCol w:w="3050"/>
      </w:tblGrid>
      <w:tr w:rsidR="00E22379" w:rsidRPr="00E22379" w14:paraId="47F2FD38" w14:textId="77777777" w:rsidTr="00E22379">
        <w:trPr>
          <w:jc w:val="center"/>
        </w:trPr>
        <w:tc>
          <w:tcPr>
            <w:tcW w:w="2515" w:type="dxa"/>
            <w:tcBorders>
              <w:top w:val="single" w:sz="4" w:space="0" w:color="auto"/>
              <w:left w:val="single" w:sz="4" w:space="0" w:color="auto"/>
              <w:bottom w:val="single" w:sz="4" w:space="0" w:color="auto"/>
              <w:right w:val="single" w:sz="4" w:space="0" w:color="auto"/>
            </w:tcBorders>
            <w:hideMark/>
          </w:tcPr>
          <w:p w14:paraId="0594C269" w14:textId="77777777" w:rsidR="00E22379" w:rsidRPr="00E22379" w:rsidRDefault="00FB255D">
            <w:pPr>
              <w:spacing w:line="276" w:lineRule="auto"/>
              <w:rPr>
                <w:rFonts w:cs="Arial"/>
                <w:b/>
              </w:rPr>
            </w:pPr>
            <w:r w:rsidRPr="00E22379">
              <w:rPr>
                <w:rFonts w:cs="Arial"/>
                <w:b/>
              </w:rPr>
              <w:t>Logical Signal Name</w:t>
            </w:r>
          </w:p>
        </w:tc>
        <w:tc>
          <w:tcPr>
            <w:tcW w:w="3060" w:type="dxa"/>
            <w:tcBorders>
              <w:top w:val="single" w:sz="4" w:space="0" w:color="auto"/>
              <w:left w:val="single" w:sz="4" w:space="0" w:color="auto"/>
              <w:bottom w:val="single" w:sz="4" w:space="0" w:color="auto"/>
              <w:right w:val="single" w:sz="4" w:space="0" w:color="auto"/>
            </w:tcBorders>
            <w:hideMark/>
          </w:tcPr>
          <w:p w14:paraId="36F2E739" w14:textId="77777777" w:rsidR="00E22379" w:rsidRPr="00E22379" w:rsidRDefault="00FB255D">
            <w:pPr>
              <w:spacing w:line="276" w:lineRule="auto"/>
              <w:rPr>
                <w:rFonts w:cs="Arial"/>
                <w:b/>
              </w:rPr>
            </w:pPr>
            <w:r w:rsidRPr="00E2237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F9D4E93" w14:textId="77777777" w:rsidR="00E22379" w:rsidRPr="00E22379" w:rsidRDefault="00FB255D">
            <w:pPr>
              <w:spacing w:line="276" w:lineRule="auto"/>
              <w:rPr>
                <w:rFonts w:cs="Arial"/>
                <w:b/>
              </w:rPr>
            </w:pPr>
            <w:r w:rsidRPr="00E22379">
              <w:rPr>
                <w:rFonts w:cs="Arial"/>
                <w:b/>
              </w:rPr>
              <w:t>Value</w:t>
            </w:r>
          </w:p>
        </w:tc>
        <w:tc>
          <w:tcPr>
            <w:tcW w:w="3050" w:type="dxa"/>
            <w:tcBorders>
              <w:top w:val="single" w:sz="4" w:space="0" w:color="auto"/>
              <w:left w:val="single" w:sz="4" w:space="0" w:color="auto"/>
              <w:bottom w:val="single" w:sz="4" w:space="0" w:color="auto"/>
              <w:right w:val="single" w:sz="4" w:space="0" w:color="auto"/>
            </w:tcBorders>
            <w:hideMark/>
          </w:tcPr>
          <w:p w14:paraId="70DC2136" w14:textId="77777777" w:rsidR="00E22379" w:rsidRPr="00E22379" w:rsidRDefault="00FB255D">
            <w:pPr>
              <w:spacing w:line="276" w:lineRule="auto"/>
              <w:rPr>
                <w:rFonts w:cs="Arial"/>
                <w:b/>
              </w:rPr>
            </w:pPr>
            <w:r w:rsidRPr="00E22379">
              <w:rPr>
                <w:rFonts w:cs="Arial"/>
                <w:b/>
              </w:rPr>
              <w:t>Description</w:t>
            </w:r>
          </w:p>
        </w:tc>
      </w:tr>
      <w:tr w:rsidR="00E22379" w:rsidRPr="00E22379" w14:paraId="7303E9DA" w14:textId="77777777" w:rsidTr="00E22379">
        <w:trPr>
          <w:jc w:val="center"/>
        </w:trPr>
        <w:tc>
          <w:tcPr>
            <w:tcW w:w="2515" w:type="dxa"/>
            <w:vMerge w:val="restart"/>
            <w:tcBorders>
              <w:top w:val="single" w:sz="4" w:space="0" w:color="auto"/>
              <w:left w:val="single" w:sz="4" w:space="0" w:color="auto"/>
              <w:bottom w:val="single" w:sz="4" w:space="0" w:color="auto"/>
              <w:right w:val="single" w:sz="4" w:space="0" w:color="auto"/>
            </w:tcBorders>
          </w:tcPr>
          <w:p w14:paraId="4FE916B3" w14:textId="77777777" w:rsidR="00E22379" w:rsidRPr="00E22379" w:rsidRDefault="00FB255D">
            <w:pPr>
              <w:spacing w:line="276" w:lineRule="auto"/>
              <w:rPr>
                <w:rFonts w:cs="Arial"/>
              </w:rPr>
            </w:pPr>
          </w:p>
          <w:p w14:paraId="3C18A433" w14:textId="77777777" w:rsidR="00E22379" w:rsidRPr="00E22379" w:rsidRDefault="00FB255D">
            <w:pPr>
              <w:spacing w:line="276" w:lineRule="auto"/>
              <w:rPr>
                <w:rFonts w:cs="Arial"/>
              </w:rPr>
            </w:pPr>
          </w:p>
          <w:p w14:paraId="186003D5" w14:textId="77777777" w:rsidR="00E22379" w:rsidRPr="00E22379" w:rsidRDefault="00FB255D">
            <w:pPr>
              <w:spacing w:line="276" w:lineRule="auto"/>
              <w:rPr>
                <w:rFonts w:cs="Arial"/>
              </w:rPr>
            </w:pPr>
            <w:proofErr w:type="spellStart"/>
            <w:r>
              <w:rPr>
                <w:rFonts w:cs="Arial"/>
              </w:rPr>
              <w:t>Perimeter_Alarm_Status</w:t>
            </w:r>
            <w:proofErr w:type="spellEnd"/>
          </w:p>
        </w:tc>
        <w:tc>
          <w:tcPr>
            <w:tcW w:w="3060" w:type="dxa"/>
            <w:tcBorders>
              <w:top w:val="single" w:sz="4" w:space="0" w:color="auto"/>
              <w:left w:val="single" w:sz="4" w:space="0" w:color="auto"/>
              <w:bottom w:val="single" w:sz="4" w:space="0" w:color="auto"/>
              <w:right w:val="single" w:sz="4" w:space="0" w:color="auto"/>
            </w:tcBorders>
          </w:tcPr>
          <w:p w14:paraId="367FCAE9" w14:textId="77777777" w:rsidR="00E22379" w:rsidRPr="00E22379" w:rsidRDefault="00FB255D">
            <w:pPr>
              <w:spacing w:line="276" w:lineRule="auto"/>
              <w:rPr>
                <w:rFonts w:cs="Arial"/>
              </w:rPr>
            </w:pPr>
            <w:r>
              <w:rPr>
                <w:rFonts w:cs="Arial"/>
              </w:rPr>
              <w:t>Disarmed</w:t>
            </w:r>
          </w:p>
        </w:tc>
        <w:tc>
          <w:tcPr>
            <w:tcW w:w="990" w:type="dxa"/>
            <w:tcBorders>
              <w:top w:val="single" w:sz="4" w:space="0" w:color="auto"/>
              <w:left w:val="single" w:sz="4" w:space="0" w:color="auto"/>
              <w:bottom w:val="single" w:sz="4" w:space="0" w:color="auto"/>
              <w:right w:val="single" w:sz="4" w:space="0" w:color="auto"/>
            </w:tcBorders>
            <w:hideMark/>
          </w:tcPr>
          <w:p w14:paraId="5F981FE3" w14:textId="77777777" w:rsidR="00E22379" w:rsidRPr="00E22379" w:rsidRDefault="00FB255D">
            <w:pPr>
              <w:spacing w:line="276" w:lineRule="auto"/>
              <w:rPr>
                <w:rFonts w:cs="Arial"/>
              </w:rPr>
            </w:pPr>
            <w:r w:rsidRPr="00E22379">
              <w:rPr>
                <w:rFonts w:cs="Arial"/>
              </w:rPr>
              <w:t>0x0</w:t>
            </w:r>
          </w:p>
        </w:tc>
        <w:tc>
          <w:tcPr>
            <w:tcW w:w="3050" w:type="dxa"/>
            <w:tcBorders>
              <w:top w:val="single" w:sz="4" w:space="0" w:color="auto"/>
              <w:left w:val="single" w:sz="4" w:space="0" w:color="auto"/>
              <w:bottom w:val="single" w:sz="4" w:space="0" w:color="auto"/>
              <w:right w:val="single" w:sz="4" w:space="0" w:color="auto"/>
            </w:tcBorders>
            <w:vAlign w:val="center"/>
          </w:tcPr>
          <w:p w14:paraId="6A0C4019" w14:textId="77777777" w:rsidR="00E22379" w:rsidRPr="00E22379" w:rsidRDefault="00FB255D">
            <w:pPr>
              <w:autoSpaceDE w:val="0"/>
              <w:autoSpaceDN w:val="0"/>
              <w:adjustRightInd w:val="0"/>
              <w:spacing w:line="252" w:lineRule="auto"/>
              <w:rPr>
                <w:rFonts w:cs="Arial"/>
              </w:rPr>
            </w:pPr>
          </w:p>
        </w:tc>
      </w:tr>
      <w:tr w:rsidR="00E22379" w:rsidRPr="00E22379" w14:paraId="602E923C" w14:textId="77777777" w:rsidTr="00E2237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782F4A2D" w14:textId="77777777" w:rsidR="00E22379" w:rsidRPr="00E22379" w:rsidRDefault="00FB255D">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tcPr>
          <w:p w14:paraId="493D9576" w14:textId="77777777" w:rsidR="00E22379" w:rsidRPr="00E22379" w:rsidRDefault="00FB255D">
            <w:pPr>
              <w:spacing w:line="276" w:lineRule="auto"/>
              <w:rPr>
                <w:rFonts w:cs="Arial"/>
              </w:rPr>
            </w:pPr>
            <w:proofErr w:type="spellStart"/>
            <w:r>
              <w:rPr>
                <w:rFonts w:cs="Arial"/>
              </w:rPr>
              <w:t>Prearmed</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A9BA61C" w14:textId="77777777" w:rsidR="00E22379" w:rsidRPr="00E22379" w:rsidRDefault="00FB255D">
            <w:pPr>
              <w:spacing w:line="276" w:lineRule="auto"/>
              <w:rPr>
                <w:rFonts w:cs="Arial"/>
              </w:rPr>
            </w:pPr>
            <w:r w:rsidRPr="00E22379">
              <w:rPr>
                <w:rFonts w:cs="Arial"/>
              </w:rPr>
              <w:t>0x1</w:t>
            </w:r>
          </w:p>
        </w:tc>
        <w:tc>
          <w:tcPr>
            <w:tcW w:w="3050" w:type="dxa"/>
            <w:tcBorders>
              <w:top w:val="single" w:sz="4" w:space="0" w:color="auto"/>
              <w:left w:val="single" w:sz="4" w:space="0" w:color="auto"/>
              <w:bottom w:val="single" w:sz="4" w:space="0" w:color="auto"/>
              <w:right w:val="single" w:sz="4" w:space="0" w:color="auto"/>
            </w:tcBorders>
            <w:vAlign w:val="center"/>
            <w:hideMark/>
          </w:tcPr>
          <w:p w14:paraId="20405CA3" w14:textId="77777777" w:rsidR="00E22379" w:rsidRPr="00E22379" w:rsidRDefault="00FB255D">
            <w:pPr>
              <w:rPr>
                <w:rFonts w:cs="Arial"/>
              </w:rPr>
            </w:pPr>
          </w:p>
        </w:tc>
      </w:tr>
      <w:tr w:rsidR="00E22379" w:rsidRPr="00E22379" w14:paraId="04E9F1D7" w14:textId="77777777" w:rsidTr="00E2237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75ACEA66" w14:textId="77777777" w:rsidR="00E22379" w:rsidRPr="00E22379" w:rsidRDefault="00FB255D">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tcPr>
          <w:p w14:paraId="05A94CC2" w14:textId="77777777" w:rsidR="00E22379" w:rsidRPr="00E22379" w:rsidRDefault="00FB255D">
            <w:pPr>
              <w:spacing w:line="276" w:lineRule="auto"/>
              <w:rPr>
                <w:rFonts w:cs="Arial"/>
              </w:rPr>
            </w:pPr>
            <w:r>
              <w:rPr>
                <w:rFonts w:cs="Arial"/>
              </w:rPr>
              <w:t>Armed</w:t>
            </w:r>
          </w:p>
        </w:tc>
        <w:tc>
          <w:tcPr>
            <w:tcW w:w="990" w:type="dxa"/>
            <w:tcBorders>
              <w:top w:val="single" w:sz="4" w:space="0" w:color="auto"/>
              <w:left w:val="single" w:sz="4" w:space="0" w:color="auto"/>
              <w:bottom w:val="single" w:sz="4" w:space="0" w:color="auto"/>
              <w:right w:val="single" w:sz="4" w:space="0" w:color="auto"/>
            </w:tcBorders>
            <w:hideMark/>
          </w:tcPr>
          <w:p w14:paraId="4AF27223" w14:textId="77777777" w:rsidR="00E22379" w:rsidRPr="00E22379" w:rsidRDefault="00FB255D">
            <w:pPr>
              <w:spacing w:line="276" w:lineRule="auto"/>
              <w:rPr>
                <w:rFonts w:cs="Arial"/>
              </w:rPr>
            </w:pPr>
            <w:r w:rsidRPr="00E22379">
              <w:rPr>
                <w:rFonts w:cs="Arial"/>
              </w:rPr>
              <w:t>0x2</w:t>
            </w:r>
          </w:p>
        </w:tc>
        <w:tc>
          <w:tcPr>
            <w:tcW w:w="3050" w:type="dxa"/>
            <w:tcBorders>
              <w:top w:val="single" w:sz="4" w:space="0" w:color="auto"/>
              <w:left w:val="single" w:sz="4" w:space="0" w:color="auto"/>
              <w:bottom w:val="single" w:sz="4" w:space="0" w:color="auto"/>
              <w:right w:val="single" w:sz="4" w:space="0" w:color="auto"/>
            </w:tcBorders>
            <w:vAlign w:val="center"/>
          </w:tcPr>
          <w:p w14:paraId="52118361" w14:textId="77777777" w:rsidR="00E22379" w:rsidRPr="00E22379" w:rsidRDefault="00FB255D">
            <w:pPr>
              <w:spacing w:line="252" w:lineRule="auto"/>
              <w:rPr>
                <w:rFonts w:cs="Arial"/>
              </w:rPr>
            </w:pPr>
          </w:p>
        </w:tc>
      </w:tr>
      <w:tr w:rsidR="00E22379" w:rsidRPr="00E22379" w14:paraId="2F4669D0" w14:textId="77777777" w:rsidTr="00E2237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1DEF712A" w14:textId="77777777" w:rsidR="00E22379" w:rsidRPr="00E22379" w:rsidRDefault="00FB255D">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tcPr>
          <w:p w14:paraId="05D52A9C" w14:textId="77777777" w:rsidR="00E22379" w:rsidRPr="00E22379" w:rsidRDefault="00FB255D">
            <w:pPr>
              <w:spacing w:line="276" w:lineRule="auto"/>
              <w:rPr>
                <w:rFonts w:cs="Arial"/>
              </w:rPr>
            </w:pPr>
            <w:r>
              <w:rPr>
                <w:rFonts w:cs="Arial"/>
              </w:rPr>
              <w:t>Activated</w:t>
            </w:r>
          </w:p>
        </w:tc>
        <w:tc>
          <w:tcPr>
            <w:tcW w:w="990" w:type="dxa"/>
            <w:tcBorders>
              <w:top w:val="single" w:sz="4" w:space="0" w:color="auto"/>
              <w:left w:val="single" w:sz="4" w:space="0" w:color="auto"/>
              <w:bottom w:val="single" w:sz="4" w:space="0" w:color="auto"/>
              <w:right w:val="single" w:sz="4" w:space="0" w:color="auto"/>
            </w:tcBorders>
            <w:hideMark/>
          </w:tcPr>
          <w:p w14:paraId="5DD047AF" w14:textId="77777777" w:rsidR="00E22379" w:rsidRPr="00E22379" w:rsidRDefault="00FB255D">
            <w:pPr>
              <w:spacing w:line="276" w:lineRule="auto"/>
              <w:rPr>
                <w:rFonts w:cs="Arial"/>
              </w:rPr>
            </w:pPr>
            <w:r w:rsidRPr="00E22379">
              <w:rPr>
                <w:rFonts w:cs="Arial"/>
              </w:rPr>
              <w:t>0x3</w:t>
            </w:r>
          </w:p>
        </w:tc>
        <w:tc>
          <w:tcPr>
            <w:tcW w:w="3050" w:type="dxa"/>
            <w:tcBorders>
              <w:top w:val="single" w:sz="4" w:space="0" w:color="auto"/>
              <w:left w:val="single" w:sz="4" w:space="0" w:color="auto"/>
              <w:bottom w:val="single" w:sz="4" w:space="0" w:color="auto"/>
              <w:right w:val="single" w:sz="4" w:space="0" w:color="auto"/>
            </w:tcBorders>
            <w:vAlign w:val="center"/>
          </w:tcPr>
          <w:p w14:paraId="1A5AFA70" w14:textId="77777777" w:rsidR="00E22379" w:rsidRPr="00E22379" w:rsidRDefault="00FB255D">
            <w:pPr>
              <w:spacing w:line="252" w:lineRule="auto"/>
              <w:rPr>
                <w:rFonts w:cs="Arial"/>
              </w:rPr>
            </w:pPr>
          </w:p>
        </w:tc>
      </w:tr>
    </w:tbl>
    <w:p w14:paraId="3B562336" w14:textId="77777777" w:rsidR="00E22379" w:rsidRPr="00E22379" w:rsidRDefault="00FB255D" w:rsidP="00E22379">
      <w:pPr>
        <w:rPr>
          <w:rFonts w:cs="Arial"/>
        </w:rPr>
      </w:pPr>
    </w:p>
    <w:p w14:paraId="72918F81" w14:textId="77777777" w:rsidR="00E22379" w:rsidRPr="00E22379" w:rsidRDefault="00FB255D" w:rsidP="00E22379">
      <w:pPr>
        <w:rPr>
          <w:rFonts w:cs="Arial"/>
        </w:rPr>
      </w:pPr>
    </w:p>
    <w:p w14:paraId="553B2D3E" w14:textId="77777777" w:rsidR="00500605" w:rsidRPr="00E22379" w:rsidRDefault="00FB255D" w:rsidP="00500605">
      <w:pPr>
        <w:rPr>
          <w:rFonts w:cs="Arial"/>
        </w:rPr>
      </w:pPr>
    </w:p>
    <w:p w14:paraId="5A437438" w14:textId="77777777" w:rsidR="00406F39" w:rsidRDefault="00FB255D" w:rsidP="008B11E9">
      <w:pPr>
        <w:pStyle w:val="Heading2"/>
      </w:pPr>
      <w:bookmarkStart w:id="6" w:name="_Toc115265545"/>
      <w:r>
        <w:t>Interface Requirements - APIM Gen 3 (CGEA 1.2 / C1MCA only)</w:t>
      </w:r>
      <w:bookmarkEnd w:id="6"/>
    </w:p>
    <w:p w14:paraId="68CE7A3C" w14:textId="77777777" w:rsidR="00406F39" w:rsidRDefault="00FB255D" w:rsidP="008B11E9">
      <w:pPr>
        <w:pStyle w:val="Heading3"/>
      </w:pPr>
      <w:bookmarkStart w:id="7" w:name="_Toc115265546"/>
      <w:r w:rsidRPr="00B9479B">
        <w:t>PWRMAN-IIR-REQ-212172/A-Power Management Interface Requirements - APIM Gen 3 (CGEA 1.2 / C1MCA only)</w:t>
      </w:r>
      <w:bookmarkEnd w:id="7"/>
    </w:p>
    <w:p w14:paraId="54342D3B" w14:textId="77777777" w:rsidR="00AE06BC" w:rsidRPr="00AE06BC" w:rsidRDefault="00FB255D" w:rsidP="00AE06BC"/>
    <w:tbl>
      <w:tblPr>
        <w:tblW w:w="0" w:type="auto"/>
        <w:jc w:val="center"/>
        <w:tblLayout w:type="fixed"/>
        <w:tblLook w:val="04A0" w:firstRow="1" w:lastRow="0" w:firstColumn="1" w:lastColumn="0" w:noHBand="0" w:noVBand="1"/>
      </w:tblPr>
      <w:tblGrid>
        <w:gridCol w:w="3010"/>
        <w:gridCol w:w="4403"/>
        <w:gridCol w:w="3092"/>
      </w:tblGrid>
      <w:tr w:rsidR="00DD3317" w14:paraId="67B6235A" w14:textId="77777777">
        <w:trPr>
          <w:trHeight w:val="330"/>
          <w:jc w:val="center"/>
        </w:trPr>
        <w:tc>
          <w:tcPr>
            <w:tcW w:w="3010" w:type="dxa"/>
            <w:tcBorders>
              <w:top w:val="single" w:sz="8" w:space="0" w:color="auto"/>
              <w:left w:val="single" w:sz="8" w:space="0" w:color="auto"/>
              <w:bottom w:val="single" w:sz="8" w:space="0" w:color="auto"/>
              <w:right w:val="single" w:sz="8" w:space="0" w:color="auto"/>
            </w:tcBorders>
            <w:vAlign w:val="bottom"/>
            <w:hideMark/>
          </w:tcPr>
          <w:p w14:paraId="70B81DAD" w14:textId="77777777" w:rsidR="00DD3317" w:rsidRDefault="00FB255D">
            <w:pPr>
              <w:jc w:val="center"/>
              <w:rPr>
                <w:rFonts w:cs="Arial"/>
                <w:sz w:val="16"/>
                <w:szCs w:val="16"/>
              </w:rPr>
            </w:pPr>
            <w:r>
              <w:rPr>
                <w:rFonts w:cs="Arial"/>
                <w:sz w:val="16"/>
                <w:szCs w:val="16"/>
              </w:rPr>
              <w:t>Method</w:t>
            </w:r>
          </w:p>
        </w:tc>
        <w:tc>
          <w:tcPr>
            <w:tcW w:w="4403" w:type="dxa"/>
            <w:tcBorders>
              <w:top w:val="single" w:sz="8" w:space="0" w:color="auto"/>
              <w:left w:val="nil"/>
              <w:bottom w:val="single" w:sz="8" w:space="0" w:color="auto"/>
              <w:right w:val="single" w:sz="8" w:space="0" w:color="auto"/>
            </w:tcBorders>
            <w:vAlign w:val="bottom"/>
            <w:hideMark/>
          </w:tcPr>
          <w:p w14:paraId="62576F9B" w14:textId="77777777" w:rsidR="00DD3317" w:rsidRDefault="00FB255D">
            <w:pPr>
              <w:jc w:val="center"/>
              <w:rPr>
                <w:rFonts w:cs="Arial"/>
                <w:sz w:val="16"/>
                <w:szCs w:val="16"/>
              </w:rPr>
            </w:pPr>
            <w:r>
              <w:rPr>
                <w:rFonts w:cs="Arial"/>
                <w:sz w:val="16"/>
                <w:szCs w:val="16"/>
              </w:rPr>
              <w:t>Notes</w:t>
            </w:r>
          </w:p>
        </w:tc>
        <w:tc>
          <w:tcPr>
            <w:tcW w:w="3092" w:type="dxa"/>
            <w:tcBorders>
              <w:top w:val="single" w:sz="8" w:space="0" w:color="auto"/>
              <w:left w:val="nil"/>
              <w:bottom w:val="single" w:sz="8" w:space="0" w:color="auto"/>
              <w:right w:val="single" w:sz="8" w:space="0" w:color="auto"/>
            </w:tcBorders>
            <w:vAlign w:val="bottom"/>
            <w:hideMark/>
          </w:tcPr>
          <w:p w14:paraId="4F616D97" w14:textId="77777777" w:rsidR="00DD3317" w:rsidRDefault="00FB255D">
            <w:pPr>
              <w:jc w:val="center"/>
              <w:rPr>
                <w:rFonts w:cs="Arial"/>
                <w:sz w:val="16"/>
                <w:szCs w:val="16"/>
              </w:rPr>
            </w:pPr>
            <w:r>
              <w:rPr>
                <w:rFonts w:cs="Arial"/>
                <w:sz w:val="16"/>
                <w:szCs w:val="16"/>
              </w:rPr>
              <w:t>Parameters</w:t>
            </w:r>
          </w:p>
        </w:tc>
      </w:tr>
      <w:tr w:rsidR="00DD3317" w14:paraId="78D1C113" w14:textId="77777777">
        <w:trPr>
          <w:trHeight w:val="315"/>
          <w:jc w:val="center"/>
        </w:trPr>
        <w:tc>
          <w:tcPr>
            <w:tcW w:w="3010" w:type="dxa"/>
            <w:tcBorders>
              <w:top w:val="nil"/>
              <w:left w:val="single" w:sz="4" w:space="0" w:color="auto"/>
              <w:bottom w:val="single" w:sz="4" w:space="0" w:color="auto"/>
              <w:right w:val="single" w:sz="4" w:space="0" w:color="auto"/>
            </w:tcBorders>
            <w:vAlign w:val="center"/>
            <w:hideMark/>
          </w:tcPr>
          <w:p w14:paraId="51772A4E" w14:textId="77777777" w:rsidR="00DD3317" w:rsidRDefault="00FB255D">
            <w:pPr>
              <w:rPr>
                <w:rFonts w:cs="Arial"/>
                <w:sz w:val="16"/>
                <w:szCs w:val="16"/>
              </w:rPr>
            </w:pPr>
            <w:proofErr w:type="spellStart"/>
            <w:r>
              <w:rPr>
                <w:rFonts w:cs="Arial"/>
                <w:sz w:val="16"/>
                <w:szCs w:val="16"/>
              </w:rPr>
              <w:t>PowerMode.St</w:t>
            </w:r>
            <w:proofErr w:type="spellEnd"/>
            <w:r>
              <w:rPr>
                <w:rFonts w:cs="Arial"/>
                <w:sz w:val="16"/>
                <w:szCs w:val="16"/>
              </w:rPr>
              <w:t>()</w:t>
            </w:r>
          </w:p>
        </w:tc>
        <w:tc>
          <w:tcPr>
            <w:tcW w:w="4403" w:type="dxa"/>
            <w:tcBorders>
              <w:top w:val="nil"/>
              <w:left w:val="single" w:sz="4" w:space="0" w:color="auto"/>
              <w:bottom w:val="single" w:sz="4" w:space="0" w:color="auto"/>
              <w:right w:val="single" w:sz="4" w:space="0" w:color="auto"/>
            </w:tcBorders>
            <w:vAlign w:val="center"/>
            <w:hideMark/>
          </w:tcPr>
          <w:p w14:paraId="639EE0C7" w14:textId="77777777" w:rsidR="00DD3317" w:rsidRDefault="00FB255D">
            <w:pPr>
              <w:rPr>
                <w:rFonts w:cs="Arial"/>
                <w:sz w:val="16"/>
                <w:szCs w:val="16"/>
              </w:rPr>
            </w:pPr>
            <w:r>
              <w:rPr>
                <w:rFonts w:cs="Arial"/>
                <w:sz w:val="16"/>
                <w:szCs w:val="16"/>
              </w:rPr>
              <w:t>Signal sent to the Infotainment System indicating the power mode state of the vehicle</w:t>
            </w:r>
          </w:p>
        </w:tc>
        <w:tc>
          <w:tcPr>
            <w:tcW w:w="3092" w:type="dxa"/>
            <w:tcBorders>
              <w:top w:val="nil"/>
              <w:left w:val="single" w:sz="4" w:space="0" w:color="auto"/>
              <w:bottom w:val="single" w:sz="4" w:space="0" w:color="auto"/>
              <w:right w:val="single" w:sz="4" w:space="0" w:color="auto"/>
            </w:tcBorders>
            <w:vAlign w:val="center"/>
            <w:hideMark/>
          </w:tcPr>
          <w:p w14:paraId="61222874" w14:textId="77777777" w:rsidR="00DD3317" w:rsidRDefault="00FB255D">
            <w:pPr>
              <w:rPr>
                <w:rFonts w:cs="Arial"/>
                <w:sz w:val="16"/>
                <w:szCs w:val="16"/>
              </w:rPr>
            </w:pPr>
            <w:r>
              <w:rPr>
                <w:rFonts w:cs="Arial"/>
                <w:sz w:val="16"/>
                <w:szCs w:val="16"/>
              </w:rPr>
              <w:t xml:space="preserve">0x0 </w:t>
            </w:r>
            <w:proofErr w:type="spellStart"/>
            <w:r>
              <w:rPr>
                <w:rFonts w:cs="Arial"/>
                <w:sz w:val="16"/>
                <w:szCs w:val="16"/>
              </w:rPr>
              <w:t>KeyOut</w:t>
            </w:r>
            <w:proofErr w:type="spellEnd"/>
          </w:p>
          <w:p w14:paraId="7676D523" w14:textId="77777777" w:rsidR="00DD3317" w:rsidRDefault="00FB255D">
            <w:pPr>
              <w:rPr>
                <w:rFonts w:cs="Arial"/>
                <w:sz w:val="16"/>
                <w:szCs w:val="16"/>
              </w:rPr>
            </w:pPr>
            <w:r>
              <w:rPr>
                <w:rFonts w:cs="Arial"/>
                <w:sz w:val="16"/>
                <w:szCs w:val="16"/>
              </w:rPr>
              <w:t>0x1 Not Used</w:t>
            </w:r>
          </w:p>
          <w:p w14:paraId="47DB883D" w14:textId="77777777" w:rsidR="00DD3317" w:rsidRDefault="00FB255D">
            <w:pPr>
              <w:rPr>
                <w:rFonts w:cs="Arial"/>
                <w:sz w:val="16"/>
                <w:szCs w:val="16"/>
              </w:rPr>
            </w:pPr>
            <w:r>
              <w:rPr>
                <w:rFonts w:cs="Arial"/>
                <w:sz w:val="16"/>
                <w:szCs w:val="16"/>
              </w:rPr>
              <w:t>0x2 Not Used</w:t>
            </w:r>
          </w:p>
          <w:p w14:paraId="4C0674FC" w14:textId="77777777" w:rsidR="00DD3317" w:rsidRDefault="00FB255D">
            <w:pPr>
              <w:rPr>
                <w:rFonts w:cs="Arial"/>
                <w:sz w:val="16"/>
                <w:szCs w:val="16"/>
              </w:rPr>
            </w:pPr>
            <w:r>
              <w:rPr>
                <w:rFonts w:cs="Arial"/>
                <w:sz w:val="16"/>
                <w:szCs w:val="16"/>
              </w:rPr>
              <w:t>0x3 Not Used</w:t>
            </w:r>
          </w:p>
          <w:p w14:paraId="2EC2C5CF" w14:textId="77777777" w:rsidR="00DD3317" w:rsidRDefault="00FB255D">
            <w:pPr>
              <w:rPr>
                <w:rFonts w:cs="Arial"/>
                <w:sz w:val="16"/>
                <w:szCs w:val="16"/>
              </w:rPr>
            </w:pPr>
            <w:r>
              <w:rPr>
                <w:rFonts w:cs="Arial"/>
                <w:sz w:val="16"/>
                <w:szCs w:val="16"/>
              </w:rPr>
              <w:t>0x4 Accessory_1</w:t>
            </w:r>
          </w:p>
          <w:p w14:paraId="012B5D03" w14:textId="77777777" w:rsidR="00DD3317" w:rsidRDefault="00FB255D">
            <w:pPr>
              <w:rPr>
                <w:rFonts w:cs="Arial"/>
                <w:sz w:val="16"/>
                <w:szCs w:val="16"/>
              </w:rPr>
            </w:pPr>
            <w:r>
              <w:rPr>
                <w:rFonts w:cs="Arial"/>
                <w:sz w:val="16"/>
                <w:szCs w:val="16"/>
              </w:rPr>
              <w:t>0x5 Not Used</w:t>
            </w:r>
          </w:p>
          <w:p w14:paraId="779BE226" w14:textId="77777777" w:rsidR="00DD3317" w:rsidRDefault="00FB255D">
            <w:pPr>
              <w:rPr>
                <w:rFonts w:cs="Arial"/>
                <w:sz w:val="16"/>
                <w:szCs w:val="16"/>
              </w:rPr>
            </w:pPr>
            <w:r>
              <w:rPr>
                <w:rFonts w:cs="Arial"/>
                <w:sz w:val="16"/>
                <w:szCs w:val="16"/>
              </w:rPr>
              <w:t>0x6 IgnitionOn_2</w:t>
            </w:r>
          </w:p>
          <w:p w14:paraId="323FD680" w14:textId="77777777" w:rsidR="00DD3317" w:rsidRDefault="00FB255D">
            <w:pPr>
              <w:rPr>
                <w:rFonts w:cs="Arial"/>
                <w:sz w:val="16"/>
                <w:szCs w:val="16"/>
              </w:rPr>
            </w:pPr>
            <w:r>
              <w:rPr>
                <w:rFonts w:cs="Arial"/>
                <w:sz w:val="16"/>
                <w:szCs w:val="16"/>
              </w:rPr>
              <w:t>0x7 Running_2</w:t>
            </w:r>
          </w:p>
          <w:p w14:paraId="5614B3E8" w14:textId="77777777" w:rsidR="00DD3317" w:rsidRDefault="00FB255D">
            <w:pPr>
              <w:rPr>
                <w:rFonts w:cs="Arial"/>
                <w:sz w:val="16"/>
                <w:szCs w:val="16"/>
              </w:rPr>
            </w:pPr>
            <w:r>
              <w:rPr>
                <w:rFonts w:cs="Arial"/>
                <w:sz w:val="16"/>
                <w:szCs w:val="16"/>
              </w:rPr>
              <w:t>0x8 Not Used</w:t>
            </w:r>
          </w:p>
          <w:p w14:paraId="7346A917" w14:textId="77777777" w:rsidR="00DD3317" w:rsidRDefault="00FB255D">
            <w:pPr>
              <w:rPr>
                <w:rFonts w:cs="Arial"/>
                <w:sz w:val="16"/>
                <w:szCs w:val="16"/>
              </w:rPr>
            </w:pPr>
            <w:r>
              <w:rPr>
                <w:rFonts w:cs="Arial"/>
                <w:sz w:val="16"/>
                <w:szCs w:val="16"/>
              </w:rPr>
              <w:t>0x9 Crank_3</w:t>
            </w:r>
          </w:p>
        </w:tc>
      </w:tr>
      <w:tr w:rsidR="00DD3317" w14:paraId="3EBC3792" w14:textId="77777777">
        <w:trPr>
          <w:trHeight w:val="315"/>
          <w:jc w:val="center"/>
        </w:trPr>
        <w:tc>
          <w:tcPr>
            <w:tcW w:w="3010" w:type="dxa"/>
            <w:tcBorders>
              <w:top w:val="nil"/>
              <w:left w:val="single" w:sz="4" w:space="0" w:color="auto"/>
              <w:bottom w:val="single" w:sz="4" w:space="0" w:color="auto"/>
              <w:right w:val="single" w:sz="4" w:space="0" w:color="auto"/>
            </w:tcBorders>
            <w:vAlign w:val="center"/>
            <w:hideMark/>
          </w:tcPr>
          <w:p w14:paraId="21E9017F" w14:textId="77777777" w:rsidR="00DD3317" w:rsidRDefault="00FB255D">
            <w:pPr>
              <w:rPr>
                <w:rFonts w:cs="Arial"/>
                <w:sz w:val="16"/>
                <w:szCs w:val="16"/>
              </w:rPr>
            </w:pPr>
            <w:proofErr w:type="spellStart"/>
            <w:r>
              <w:rPr>
                <w:rFonts w:cs="Arial"/>
                <w:sz w:val="16"/>
                <w:szCs w:val="16"/>
              </w:rPr>
              <w:t>PowerModeQF</w:t>
            </w:r>
            <w:proofErr w:type="spellEnd"/>
          </w:p>
        </w:tc>
        <w:tc>
          <w:tcPr>
            <w:tcW w:w="4403" w:type="dxa"/>
            <w:tcBorders>
              <w:top w:val="nil"/>
              <w:left w:val="single" w:sz="4" w:space="0" w:color="auto"/>
              <w:bottom w:val="single" w:sz="4" w:space="0" w:color="auto"/>
              <w:right w:val="single" w:sz="4" w:space="0" w:color="auto"/>
            </w:tcBorders>
            <w:vAlign w:val="center"/>
            <w:hideMark/>
          </w:tcPr>
          <w:p w14:paraId="02EB27E7" w14:textId="77777777" w:rsidR="00DD3317" w:rsidRDefault="00FB255D">
            <w:pPr>
              <w:rPr>
                <w:rFonts w:cs="Arial"/>
                <w:sz w:val="16"/>
                <w:szCs w:val="16"/>
              </w:rPr>
            </w:pPr>
            <w:r>
              <w:rPr>
                <w:rFonts w:cs="Arial"/>
                <w:sz w:val="16"/>
                <w:szCs w:val="16"/>
              </w:rPr>
              <w:t xml:space="preserve">Quality factor for power mode information.  </w:t>
            </w:r>
          </w:p>
        </w:tc>
        <w:tc>
          <w:tcPr>
            <w:tcW w:w="3092" w:type="dxa"/>
            <w:tcBorders>
              <w:top w:val="nil"/>
              <w:left w:val="single" w:sz="4" w:space="0" w:color="auto"/>
              <w:bottom w:val="single" w:sz="4" w:space="0" w:color="auto"/>
              <w:right w:val="single" w:sz="4" w:space="0" w:color="auto"/>
            </w:tcBorders>
            <w:vAlign w:val="center"/>
            <w:hideMark/>
          </w:tcPr>
          <w:p w14:paraId="12667654" w14:textId="77777777" w:rsidR="00DD3317" w:rsidRDefault="00FB255D">
            <w:pPr>
              <w:rPr>
                <w:rFonts w:cs="Arial"/>
                <w:sz w:val="16"/>
                <w:szCs w:val="16"/>
              </w:rPr>
            </w:pPr>
            <w:r>
              <w:rPr>
                <w:rFonts w:cs="Arial"/>
                <w:sz w:val="16"/>
                <w:szCs w:val="16"/>
              </w:rPr>
              <w:t xml:space="preserve">0x0 </w:t>
            </w:r>
            <w:proofErr w:type="spellStart"/>
            <w:r>
              <w:rPr>
                <w:rFonts w:cs="Arial"/>
                <w:sz w:val="16"/>
                <w:szCs w:val="16"/>
              </w:rPr>
              <w:t>PowerModeUndefined</w:t>
            </w:r>
            <w:proofErr w:type="spellEnd"/>
          </w:p>
          <w:p w14:paraId="7FD62AD6" w14:textId="77777777" w:rsidR="00DD3317" w:rsidRDefault="00FB255D">
            <w:pPr>
              <w:rPr>
                <w:rFonts w:cs="Arial"/>
                <w:sz w:val="16"/>
                <w:szCs w:val="16"/>
              </w:rPr>
            </w:pPr>
            <w:r>
              <w:rPr>
                <w:rFonts w:cs="Arial"/>
                <w:sz w:val="16"/>
                <w:szCs w:val="16"/>
              </w:rPr>
              <w:t xml:space="preserve">0x1 </w:t>
            </w:r>
            <w:proofErr w:type="spellStart"/>
            <w:r>
              <w:rPr>
                <w:rFonts w:cs="Arial"/>
                <w:sz w:val="16"/>
                <w:szCs w:val="16"/>
              </w:rPr>
              <w:t>PowerModeEvaluatInProgress</w:t>
            </w:r>
            <w:proofErr w:type="spellEnd"/>
          </w:p>
          <w:p w14:paraId="56365F08" w14:textId="77777777" w:rsidR="00DD3317" w:rsidRDefault="00FB255D">
            <w:pPr>
              <w:rPr>
                <w:rFonts w:cs="Arial"/>
                <w:sz w:val="16"/>
                <w:szCs w:val="16"/>
              </w:rPr>
            </w:pPr>
            <w:r>
              <w:rPr>
                <w:rFonts w:cs="Arial"/>
                <w:sz w:val="16"/>
                <w:szCs w:val="16"/>
              </w:rPr>
              <w:t>0x2 Not Defined</w:t>
            </w:r>
          </w:p>
          <w:p w14:paraId="7EE8A984" w14:textId="77777777" w:rsidR="00DD3317" w:rsidRDefault="00FB255D">
            <w:pPr>
              <w:rPr>
                <w:rFonts w:cs="Arial"/>
                <w:sz w:val="16"/>
                <w:szCs w:val="16"/>
              </w:rPr>
            </w:pPr>
            <w:r>
              <w:rPr>
                <w:rFonts w:cs="Arial"/>
                <w:sz w:val="16"/>
                <w:szCs w:val="16"/>
              </w:rPr>
              <w:t>0x3 OK</w:t>
            </w:r>
          </w:p>
        </w:tc>
      </w:tr>
      <w:tr w:rsidR="00DD3317" w14:paraId="44FB9E4F" w14:textId="77777777">
        <w:trPr>
          <w:trHeight w:val="315"/>
          <w:jc w:val="center"/>
        </w:trPr>
        <w:tc>
          <w:tcPr>
            <w:tcW w:w="3010" w:type="dxa"/>
            <w:tcBorders>
              <w:top w:val="nil"/>
              <w:left w:val="single" w:sz="4" w:space="0" w:color="auto"/>
              <w:bottom w:val="single" w:sz="4" w:space="0" w:color="auto"/>
              <w:right w:val="single" w:sz="4" w:space="0" w:color="auto"/>
            </w:tcBorders>
            <w:vAlign w:val="center"/>
            <w:hideMark/>
          </w:tcPr>
          <w:p w14:paraId="55ACB760" w14:textId="77777777" w:rsidR="00DD3317" w:rsidRDefault="00FB255D">
            <w:pPr>
              <w:rPr>
                <w:rFonts w:cs="Arial"/>
                <w:sz w:val="16"/>
                <w:szCs w:val="16"/>
              </w:rPr>
            </w:pPr>
            <w:proofErr w:type="spellStart"/>
            <w:r>
              <w:rPr>
                <w:rFonts w:cs="Arial"/>
                <w:sz w:val="16"/>
                <w:szCs w:val="16"/>
              </w:rPr>
              <w:t>PowerModeUB</w:t>
            </w:r>
            <w:proofErr w:type="spellEnd"/>
          </w:p>
        </w:tc>
        <w:tc>
          <w:tcPr>
            <w:tcW w:w="4403" w:type="dxa"/>
            <w:tcBorders>
              <w:top w:val="nil"/>
              <w:left w:val="single" w:sz="4" w:space="0" w:color="auto"/>
              <w:bottom w:val="single" w:sz="4" w:space="0" w:color="auto"/>
              <w:right w:val="single" w:sz="4" w:space="0" w:color="auto"/>
            </w:tcBorders>
            <w:vAlign w:val="center"/>
          </w:tcPr>
          <w:p w14:paraId="5E03C7D2" w14:textId="77777777" w:rsidR="00DD3317" w:rsidRDefault="00FB255D">
            <w:pPr>
              <w:rPr>
                <w:rFonts w:cs="Arial"/>
                <w:sz w:val="16"/>
                <w:szCs w:val="16"/>
              </w:rPr>
            </w:pPr>
          </w:p>
          <w:p w14:paraId="5215BD59" w14:textId="77777777" w:rsidR="00DD3317" w:rsidRDefault="00FB255D">
            <w:pPr>
              <w:rPr>
                <w:rFonts w:cs="Arial"/>
                <w:sz w:val="16"/>
                <w:szCs w:val="16"/>
              </w:rPr>
            </w:pPr>
            <w:r>
              <w:rPr>
                <w:rFonts w:cs="Arial"/>
                <w:sz w:val="16"/>
                <w:szCs w:val="16"/>
              </w:rPr>
              <w:t xml:space="preserve">Used to tell the System Master the Update Bit information of the </w:t>
            </w:r>
            <w:proofErr w:type="spellStart"/>
            <w:r>
              <w:rPr>
                <w:rFonts w:cs="Arial"/>
                <w:sz w:val="16"/>
                <w:szCs w:val="16"/>
              </w:rPr>
              <w:t>PowerMode</w:t>
            </w:r>
            <w:proofErr w:type="spellEnd"/>
            <w:r>
              <w:rPr>
                <w:rFonts w:cs="Arial"/>
                <w:sz w:val="16"/>
                <w:szCs w:val="16"/>
              </w:rPr>
              <w:t xml:space="preserve"> data.</w:t>
            </w:r>
          </w:p>
          <w:p w14:paraId="270DD50D" w14:textId="77777777" w:rsidR="00DD3317" w:rsidRDefault="00FB255D">
            <w:pPr>
              <w:rPr>
                <w:rFonts w:cs="Arial"/>
                <w:sz w:val="16"/>
                <w:szCs w:val="16"/>
              </w:rPr>
            </w:pPr>
          </w:p>
        </w:tc>
        <w:tc>
          <w:tcPr>
            <w:tcW w:w="3092" w:type="dxa"/>
            <w:tcBorders>
              <w:top w:val="nil"/>
              <w:left w:val="single" w:sz="4" w:space="0" w:color="auto"/>
              <w:bottom w:val="single" w:sz="4" w:space="0" w:color="auto"/>
              <w:right w:val="single" w:sz="4" w:space="0" w:color="auto"/>
            </w:tcBorders>
            <w:vAlign w:val="center"/>
            <w:hideMark/>
          </w:tcPr>
          <w:p w14:paraId="58B325C5" w14:textId="77777777" w:rsidR="00DD3317" w:rsidRDefault="00FB255D">
            <w:pPr>
              <w:rPr>
                <w:rFonts w:cs="Arial"/>
                <w:sz w:val="16"/>
                <w:szCs w:val="16"/>
              </w:rPr>
            </w:pPr>
            <w:r>
              <w:rPr>
                <w:rFonts w:cs="Arial"/>
                <w:sz w:val="16"/>
                <w:szCs w:val="16"/>
              </w:rPr>
              <w:t>0x0 Inactive</w:t>
            </w:r>
          </w:p>
          <w:p w14:paraId="6BBCCC6F" w14:textId="77777777" w:rsidR="00DD3317" w:rsidRDefault="00FB255D">
            <w:pPr>
              <w:rPr>
                <w:rFonts w:cs="Arial"/>
                <w:sz w:val="16"/>
                <w:szCs w:val="16"/>
              </w:rPr>
            </w:pPr>
            <w:r>
              <w:rPr>
                <w:rFonts w:cs="Arial"/>
                <w:sz w:val="16"/>
                <w:szCs w:val="16"/>
              </w:rPr>
              <w:t xml:space="preserve">0x1 Active (fresh data – </w:t>
            </w:r>
            <w:r>
              <w:rPr>
                <w:rFonts w:cs="Arial"/>
                <w:sz w:val="16"/>
                <w:szCs w:val="16"/>
              </w:rPr>
              <w:t>written data)</w:t>
            </w:r>
          </w:p>
        </w:tc>
      </w:tr>
      <w:tr w:rsidR="00DD3317" w14:paraId="5762F61D" w14:textId="77777777">
        <w:trPr>
          <w:trHeight w:val="440"/>
          <w:jc w:val="center"/>
        </w:trPr>
        <w:tc>
          <w:tcPr>
            <w:tcW w:w="3010" w:type="dxa"/>
            <w:tcBorders>
              <w:top w:val="nil"/>
              <w:left w:val="single" w:sz="4" w:space="0" w:color="auto"/>
              <w:bottom w:val="single" w:sz="4" w:space="0" w:color="auto"/>
              <w:right w:val="single" w:sz="4" w:space="0" w:color="auto"/>
            </w:tcBorders>
            <w:vAlign w:val="center"/>
            <w:hideMark/>
          </w:tcPr>
          <w:p w14:paraId="03F50A67" w14:textId="77777777" w:rsidR="00DD3317" w:rsidRDefault="00FB255D">
            <w:pPr>
              <w:rPr>
                <w:rFonts w:cs="Arial"/>
                <w:sz w:val="16"/>
                <w:szCs w:val="16"/>
              </w:rPr>
            </w:pPr>
            <w:proofErr w:type="spellStart"/>
            <w:r>
              <w:rPr>
                <w:rFonts w:cs="Arial"/>
                <w:sz w:val="16"/>
                <w:szCs w:val="16"/>
              </w:rPr>
              <w:t>Lock_Status</w:t>
            </w:r>
            <w:proofErr w:type="spellEnd"/>
          </w:p>
        </w:tc>
        <w:tc>
          <w:tcPr>
            <w:tcW w:w="4403" w:type="dxa"/>
            <w:tcBorders>
              <w:top w:val="nil"/>
              <w:left w:val="nil"/>
              <w:bottom w:val="single" w:sz="4" w:space="0" w:color="auto"/>
              <w:right w:val="single" w:sz="4" w:space="0" w:color="auto"/>
            </w:tcBorders>
            <w:vAlign w:val="center"/>
            <w:hideMark/>
          </w:tcPr>
          <w:p w14:paraId="6A9CD2C1" w14:textId="77777777" w:rsidR="00DD3317" w:rsidRDefault="00FB255D">
            <w:pPr>
              <w:rPr>
                <w:rFonts w:cs="Arial"/>
                <w:sz w:val="16"/>
                <w:szCs w:val="16"/>
              </w:rPr>
            </w:pPr>
            <w:r>
              <w:rPr>
                <w:rFonts w:cs="Arial"/>
                <w:sz w:val="16"/>
                <w:szCs w:val="16"/>
              </w:rPr>
              <w:t>Signal indicating if the Door is locked and unlocked</w:t>
            </w:r>
          </w:p>
        </w:tc>
        <w:tc>
          <w:tcPr>
            <w:tcW w:w="3092" w:type="dxa"/>
            <w:tcBorders>
              <w:top w:val="nil"/>
              <w:left w:val="nil"/>
              <w:bottom w:val="single" w:sz="4" w:space="0" w:color="auto"/>
              <w:right w:val="single" w:sz="4" w:space="0" w:color="auto"/>
            </w:tcBorders>
            <w:vAlign w:val="center"/>
            <w:hideMark/>
          </w:tcPr>
          <w:p w14:paraId="1D4E1EF1" w14:textId="77777777" w:rsidR="00DD3317" w:rsidRDefault="00FB255D">
            <w:pPr>
              <w:rPr>
                <w:rFonts w:cs="Arial"/>
                <w:sz w:val="16"/>
                <w:szCs w:val="16"/>
              </w:rPr>
            </w:pPr>
            <w:r>
              <w:rPr>
                <w:rFonts w:cs="Arial"/>
                <w:sz w:val="16"/>
                <w:szCs w:val="16"/>
              </w:rPr>
              <w:t>0x0 Unknown</w:t>
            </w:r>
          </w:p>
          <w:p w14:paraId="5905BB72" w14:textId="77777777" w:rsidR="00DD3317" w:rsidRDefault="00FB255D">
            <w:pPr>
              <w:rPr>
                <w:rFonts w:cs="Arial"/>
                <w:sz w:val="16"/>
                <w:szCs w:val="16"/>
              </w:rPr>
            </w:pPr>
            <w:r>
              <w:rPr>
                <w:rFonts w:cs="Arial"/>
                <w:sz w:val="16"/>
                <w:szCs w:val="16"/>
              </w:rPr>
              <w:t>0x1 Lock</w:t>
            </w:r>
          </w:p>
          <w:p w14:paraId="4BF4F196" w14:textId="77777777" w:rsidR="00DD3317" w:rsidRDefault="00FB255D">
            <w:pPr>
              <w:rPr>
                <w:rFonts w:cs="Arial"/>
                <w:sz w:val="16"/>
                <w:szCs w:val="16"/>
              </w:rPr>
            </w:pPr>
            <w:r>
              <w:rPr>
                <w:rFonts w:cs="Arial"/>
                <w:sz w:val="16"/>
                <w:szCs w:val="16"/>
              </w:rPr>
              <w:t>0x2 Unlock</w:t>
            </w:r>
          </w:p>
          <w:p w14:paraId="0EE4D3EC" w14:textId="77777777" w:rsidR="00DD3317" w:rsidRDefault="00FB255D">
            <w:pPr>
              <w:rPr>
                <w:rFonts w:cs="Arial"/>
                <w:sz w:val="16"/>
                <w:szCs w:val="16"/>
              </w:rPr>
            </w:pPr>
            <w:r>
              <w:rPr>
                <w:rFonts w:cs="Arial"/>
                <w:sz w:val="16"/>
                <w:szCs w:val="16"/>
              </w:rPr>
              <w:t>0x3 Lock</w:t>
            </w:r>
          </w:p>
          <w:p w14:paraId="7BA2C2B2" w14:textId="77777777" w:rsidR="00DD3317" w:rsidRDefault="00FB255D">
            <w:pPr>
              <w:rPr>
                <w:rFonts w:cs="Arial"/>
                <w:sz w:val="16"/>
                <w:szCs w:val="16"/>
              </w:rPr>
            </w:pPr>
            <w:r>
              <w:rPr>
                <w:rFonts w:cs="Arial"/>
                <w:sz w:val="16"/>
                <w:szCs w:val="16"/>
              </w:rPr>
              <w:t>0x4 Reserved</w:t>
            </w:r>
          </w:p>
          <w:p w14:paraId="2E142F2F" w14:textId="77777777" w:rsidR="00DD3317" w:rsidRDefault="00FB255D">
            <w:pPr>
              <w:rPr>
                <w:rFonts w:cs="Arial"/>
                <w:sz w:val="16"/>
                <w:szCs w:val="16"/>
              </w:rPr>
            </w:pPr>
            <w:r>
              <w:rPr>
                <w:rFonts w:cs="Arial"/>
                <w:sz w:val="16"/>
                <w:szCs w:val="16"/>
              </w:rPr>
              <w:t>0x5 Unlock</w:t>
            </w:r>
          </w:p>
        </w:tc>
      </w:tr>
      <w:tr w:rsidR="00DD3317" w14:paraId="588B5A64" w14:textId="77777777">
        <w:trPr>
          <w:trHeight w:val="645"/>
          <w:jc w:val="center"/>
        </w:trPr>
        <w:tc>
          <w:tcPr>
            <w:tcW w:w="3010" w:type="dxa"/>
            <w:tcBorders>
              <w:top w:val="nil"/>
              <w:left w:val="single" w:sz="4" w:space="0" w:color="auto"/>
              <w:bottom w:val="single" w:sz="4" w:space="0" w:color="auto"/>
              <w:right w:val="single" w:sz="4" w:space="0" w:color="auto"/>
            </w:tcBorders>
            <w:vAlign w:val="center"/>
            <w:hideMark/>
          </w:tcPr>
          <w:p w14:paraId="0A88A0C9" w14:textId="77777777" w:rsidR="00DD3317" w:rsidRDefault="00FB255D">
            <w:pPr>
              <w:rPr>
                <w:rFonts w:cs="Arial"/>
                <w:sz w:val="16"/>
                <w:szCs w:val="16"/>
              </w:rPr>
            </w:pPr>
            <w:proofErr w:type="spellStart"/>
            <w:r>
              <w:rPr>
                <w:rFonts w:cs="Arial"/>
                <w:sz w:val="16"/>
                <w:szCs w:val="16"/>
              </w:rPr>
              <w:t>LockStatusValid</w:t>
            </w:r>
            <w:proofErr w:type="spellEnd"/>
            <w:r>
              <w:rPr>
                <w:rFonts w:cs="Arial"/>
                <w:color w:val="FF0000"/>
                <w:sz w:val="16"/>
                <w:szCs w:val="16"/>
              </w:rPr>
              <w:t xml:space="preserve"> </w:t>
            </w:r>
          </w:p>
        </w:tc>
        <w:tc>
          <w:tcPr>
            <w:tcW w:w="4403" w:type="dxa"/>
            <w:tcBorders>
              <w:top w:val="nil"/>
              <w:left w:val="nil"/>
              <w:bottom w:val="single" w:sz="4" w:space="0" w:color="auto"/>
              <w:right w:val="single" w:sz="4" w:space="0" w:color="auto"/>
            </w:tcBorders>
            <w:vAlign w:val="center"/>
          </w:tcPr>
          <w:p w14:paraId="368D083A" w14:textId="77777777" w:rsidR="00DD3317" w:rsidRDefault="00FB255D">
            <w:pPr>
              <w:rPr>
                <w:rFonts w:cs="Arial"/>
                <w:sz w:val="16"/>
                <w:szCs w:val="16"/>
              </w:rPr>
            </w:pPr>
            <w:r>
              <w:rPr>
                <w:rFonts w:cs="Arial"/>
                <w:sz w:val="16"/>
                <w:szCs w:val="16"/>
              </w:rPr>
              <w:t>Determines if the door lock status is valid.</w:t>
            </w:r>
          </w:p>
          <w:p w14:paraId="5B815E4D" w14:textId="77777777" w:rsidR="00DD3317" w:rsidRDefault="00FB255D">
            <w:pPr>
              <w:rPr>
                <w:rFonts w:cs="Arial"/>
                <w:sz w:val="16"/>
                <w:szCs w:val="16"/>
              </w:rPr>
            </w:pPr>
          </w:p>
        </w:tc>
        <w:tc>
          <w:tcPr>
            <w:tcW w:w="3092" w:type="dxa"/>
            <w:tcBorders>
              <w:top w:val="nil"/>
              <w:left w:val="nil"/>
              <w:bottom w:val="single" w:sz="4" w:space="0" w:color="auto"/>
              <w:right w:val="single" w:sz="4" w:space="0" w:color="auto"/>
            </w:tcBorders>
            <w:vAlign w:val="center"/>
            <w:hideMark/>
          </w:tcPr>
          <w:p w14:paraId="0D0BA9E2" w14:textId="77777777" w:rsidR="00DD3317" w:rsidRDefault="00FB255D">
            <w:pPr>
              <w:rPr>
                <w:rFonts w:cs="Arial"/>
                <w:sz w:val="16"/>
                <w:szCs w:val="16"/>
              </w:rPr>
            </w:pPr>
            <w:r>
              <w:rPr>
                <w:rFonts w:cs="Arial"/>
                <w:sz w:val="16"/>
                <w:szCs w:val="16"/>
              </w:rPr>
              <w:t>0x0 Invalid</w:t>
            </w:r>
          </w:p>
          <w:p w14:paraId="13810AE3" w14:textId="77777777" w:rsidR="00DD3317" w:rsidRDefault="00FB255D">
            <w:pPr>
              <w:rPr>
                <w:rFonts w:cs="Arial"/>
                <w:sz w:val="16"/>
                <w:szCs w:val="16"/>
              </w:rPr>
            </w:pPr>
            <w:r>
              <w:rPr>
                <w:rFonts w:cs="Arial"/>
                <w:sz w:val="16"/>
                <w:szCs w:val="16"/>
              </w:rPr>
              <w:t>0x1 Valid</w:t>
            </w:r>
          </w:p>
        </w:tc>
      </w:tr>
    </w:tbl>
    <w:p w14:paraId="75178372" w14:textId="77777777" w:rsidR="006F7524" w:rsidRDefault="00FB255D" w:rsidP="006F7524"/>
    <w:p w14:paraId="221A9371" w14:textId="77777777" w:rsidR="006F7524" w:rsidRPr="006F7524" w:rsidRDefault="00FB255D" w:rsidP="006F7524">
      <w:pPr>
        <w:rPr>
          <w:rFonts w:cs="Arial"/>
        </w:rPr>
      </w:pPr>
      <w:r w:rsidRPr="006F7524">
        <w:rPr>
          <w:rFonts w:cs="Arial"/>
        </w:rPr>
        <w:t xml:space="preserve">Note: these </w:t>
      </w:r>
      <w:r w:rsidRPr="006F7524">
        <w:rPr>
          <w:rFonts w:cs="Arial"/>
        </w:rPr>
        <w:t>signals are for C1MCA and CGEA 1.2 only</w:t>
      </w:r>
    </w:p>
    <w:p w14:paraId="70972699" w14:textId="77777777" w:rsidR="008B19BF" w:rsidRDefault="00FB255D">
      <w:pPr>
        <w:spacing w:after="200" w:line="276" w:lineRule="auto"/>
      </w:pPr>
      <w:r>
        <w:br w:type="page"/>
      </w:r>
    </w:p>
    <w:p w14:paraId="1FE53099" w14:textId="77777777" w:rsidR="00406F39" w:rsidRDefault="00FB255D" w:rsidP="008B11E9">
      <w:pPr>
        <w:pStyle w:val="Heading2"/>
      </w:pPr>
      <w:bookmarkStart w:id="8" w:name="_Toc115265547"/>
      <w:r w:rsidRPr="00B9479B">
        <w:t>PWRMAN-CLD-REQ-030648/A-Non-SDLC Gateway (</w:t>
      </w:r>
      <w:proofErr w:type="spellStart"/>
      <w:r w:rsidRPr="00B9479B">
        <w:t>TcSE</w:t>
      </w:r>
      <w:proofErr w:type="spellEnd"/>
      <w:r w:rsidRPr="00B9479B">
        <w:t xml:space="preserve"> ROIN-202508-1)</w:t>
      </w:r>
      <w:bookmarkEnd w:id="8"/>
    </w:p>
    <w:p w14:paraId="368631BA" w14:textId="77777777" w:rsidR="00ED18E0" w:rsidRDefault="00FB255D">
      <w:pPr>
        <w:rPr>
          <w:rFonts w:eastAsia="MS Mincho" w:cs="Arial"/>
          <w:szCs w:val="20"/>
        </w:rPr>
      </w:pPr>
      <w:r>
        <w:rPr>
          <w:rFonts w:eastAsia="MS Mincho" w:cs="Arial"/>
          <w:szCs w:val="20"/>
        </w:rPr>
        <w:t xml:space="preserve">If the gateway for the infotainment bus is not the Smart DLC </w:t>
      </w:r>
      <w:proofErr w:type="gramStart"/>
      <w:r>
        <w:rPr>
          <w:rFonts w:eastAsia="MS Mincho" w:cs="Arial"/>
          <w:szCs w:val="20"/>
        </w:rPr>
        <w:t>gateway</w:t>
      </w:r>
      <w:proofErr w:type="gramEnd"/>
      <w:r>
        <w:rPr>
          <w:rFonts w:eastAsia="MS Mincho" w:cs="Arial"/>
          <w:szCs w:val="20"/>
        </w:rPr>
        <w:t xml:space="preserve"> then requirements pertaining to the "Non-Sm</w:t>
      </w:r>
      <w:r>
        <w:rPr>
          <w:rFonts w:eastAsia="MS Mincho" w:cs="Arial"/>
          <w:szCs w:val="20"/>
        </w:rPr>
        <w:t xml:space="preserve">art DLC Gateway" apply to that gateway module.  </w:t>
      </w:r>
    </w:p>
    <w:p w14:paraId="552E85BC" w14:textId="77777777" w:rsidR="00ED18E0" w:rsidRDefault="00ED18E0">
      <w:pPr>
        <w:rPr>
          <w:rFonts w:eastAsia="MS Mincho" w:cs="Arial"/>
          <w:szCs w:val="20"/>
        </w:rPr>
      </w:pPr>
    </w:p>
    <w:p w14:paraId="74CD5CFA" w14:textId="77777777" w:rsidR="00ED18E0" w:rsidRDefault="00FB255D">
      <w:pPr>
        <w:rPr>
          <w:rFonts w:eastAsia="MS Mincho" w:cs="Arial"/>
          <w:szCs w:val="20"/>
        </w:rPr>
      </w:pPr>
      <w:r>
        <w:rPr>
          <w:rFonts w:eastAsia="MS Mincho" w:cs="Arial"/>
          <w:szCs w:val="20"/>
        </w:rPr>
        <w:t>Note: Smart DLC Gateway requirements are not covered in the Power Management section of the SPSS</w:t>
      </w:r>
    </w:p>
    <w:p w14:paraId="0574E14E" w14:textId="77777777" w:rsidR="00ED18E0" w:rsidRDefault="00ED18E0">
      <w:pPr>
        <w:rPr>
          <w:rFonts w:eastAsia="MS Mincho"/>
        </w:rPr>
      </w:pPr>
    </w:p>
    <w:p w14:paraId="6FF411D3" w14:textId="77777777" w:rsidR="00406F39" w:rsidRDefault="00FB255D" w:rsidP="008B11E9">
      <w:pPr>
        <w:pStyle w:val="Heading2"/>
      </w:pPr>
      <w:bookmarkStart w:id="9" w:name="_Toc115265548"/>
      <w:r w:rsidRPr="00B9479B">
        <w:t>PWRMAN-CLD-REQ-031234/B-System Power Mode Master - APIM (</w:t>
      </w:r>
      <w:proofErr w:type="spellStart"/>
      <w:r w:rsidRPr="00B9479B">
        <w:t>TcSE</w:t>
      </w:r>
      <w:proofErr w:type="spellEnd"/>
      <w:r w:rsidRPr="00B9479B">
        <w:t xml:space="preserve"> ROIN-282928-1)</w:t>
      </w:r>
      <w:bookmarkEnd w:id="9"/>
    </w:p>
    <w:p w14:paraId="015CB71B" w14:textId="77777777" w:rsidR="00ED18E0" w:rsidRDefault="00FB255D">
      <w:pPr>
        <w:rPr>
          <w:rFonts w:eastAsia="MS Mincho" w:cs="Arial"/>
          <w:szCs w:val="20"/>
        </w:rPr>
      </w:pPr>
      <w:r>
        <w:rPr>
          <w:rFonts w:eastAsia="MS Mincho" w:cs="Arial"/>
          <w:szCs w:val="20"/>
        </w:rPr>
        <w:t>The System Power Mode Master is responsible for controlling most infotainment features/functions and power management of the infotainment system</w:t>
      </w:r>
    </w:p>
    <w:p w14:paraId="5CE92634" w14:textId="77777777" w:rsidR="00ED18E0" w:rsidRDefault="00ED18E0">
      <w:pPr>
        <w:rPr>
          <w:rFonts w:eastAsia="MS Mincho" w:cs="Arial"/>
          <w:szCs w:val="20"/>
        </w:rPr>
      </w:pPr>
    </w:p>
    <w:p w14:paraId="776B76D9" w14:textId="77777777" w:rsidR="00ED18E0" w:rsidRDefault="00ED18E0">
      <w:pPr>
        <w:rPr>
          <w:rFonts w:eastAsia="MS Mincho" w:cs="Arial"/>
          <w:szCs w:val="20"/>
        </w:rPr>
      </w:pPr>
    </w:p>
    <w:p w14:paraId="70BB65F4" w14:textId="77777777" w:rsidR="00ED18E0" w:rsidRDefault="00ED18E0">
      <w:pPr>
        <w:rPr>
          <w:rFonts w:eastAsia="MS Mincho" w:cs="Arial"/>
          <w:szCs w:val="20"/>
        </w:rPr>
      </w:pPr>
    </w:p>
    <w:p w14:paraId="60433D0C" w14:textId="77777777" w:rsidR="008B11E9" w:rsidRPr="008B11E9" w:rsidRDefault="008B11E9" w:rsidP="008B11E9">
      <w:pPr>
        <w:pStyle w:val="Heading3"/>
        <w:rPr>
          <w:b w:val="0"/>
          <w:u w:val="single"/>
        </w:rPr>
      </w:pPr>
      <w:bookmarkStart w:id="10" w:name="_Toc115265549"/>
      <w:r w:rsidRPr="008B11E9">
        <w:rPr>
          <w:b w:val="0"/>
          <w:u w:val="single"/>
        </w:rPr>
        <w:t>PWRMAN-REQ-031235/B-APIM Deep Sleep Mode during Transport Mode (</w:t>
      </w:r>
      <w:proofErr w:type="spellStart"/>
      <w:r w:rsidRPr="008B11E9">
        <w:rPr>
          <w:b w:val="0"/>
          <w:u w:val="single"/>
        </w:rPr>
        <w:t>TcSE</w:t>
      </w:r>
      <w:proofErr w:type="spellEnd"/>
      <w:r w:rsidRPr="008B11E9">
        <w:rPr>
          <w:b w:val="0"/>
          <w:u w:val="single"/>
        </w:rPr>
        <w:t xml:space="preserve"> ROIN-282927-2)</w:t>
      </w:r>
      <w:bookmarkEnd w:id="10"/>
    </w:p>
    <w:p w14:paraId="0E89D57F" w14:textId="77777777" w:rsidR="00ED18E0" w:rsidRDefault="00FB255D">
      <w:r>
        <w:t>Per power supply requirement “</w:t>
      </w:r>
      <w:r>
        <w:rPr>
          <w:u w:val="single"/>
        </w:rPr>
        <w:t>APIM(SYNC) KOL Transport requirement.doc</w:t>
      </w:r>
      <w:r>
        <w:t>” (will become an SDS requirement in future) the APIM module will have to determine if it needs to enter Deep Sleep Mode while Transport Mode is active to meet the power supply KOL current requirements.  During deep sleep mode the APIM module shall be capa</w:t>
      </w:r>
      <w:r>
        <w:t xml:space="preserve">ble of supporting network bus activity when the bus is active and exiting deep sleep mode when the conditions are met as described below. </w:t>
      </w:r>
    </w:p>
    <w:p w14:paraId="58D01E56" w14:textId="77777777" w:rsidR="00ED18E0" w:rsidRDefault="00ED18E0"/>
    <w:p w14:paraId="4328A1BC" w14:textId="77777777" w:rsidR="00ED18E0" w:rsidRDefault="00FB255D">
      <w:r>
        <w:t>Deep Sleep Mode is when the APIM module will switch off all internal APIM peripherals and components into an unpower</w:t>
      </w:r>
      <w:r>
        <w:t xml:space="preserve">ed state.  The APIM module will only be responsive to a Network Wake-Up while in this power state.  See the APIM module hardware specifications for details and Deep Sleep Mode KOL targets.  </w:t>
      </w:r>
    </w:p>
    <w:p w14:paraId="08D170A2" w14:textId="77777777" w:rsidR="00ED18E0" w:rsidRDefault="00ED18E0"/>
    <w:p w14:paraId="65DAA754" w14:textId="77777777" w:rsidR="00ED18E0" w:rsidRDefault="00FB255D">
      <w:r>
        <w:t xml:space="preserve">While in a valid Transport Mode state with </w:t>
      </w:r>
      <w:proofErr w:type="spellStart"/>
      <w:r>
        <w:t>HMIAudioMode</w:t>
      </w:r>
      <w:proofErr w:type="spellEnd"/>
      <w:r>
        <w:t xml:space="preserve"> = OFF the APIM module shall wait 5 minutes after the network bus goes to sleep and then shall enter deep sleep mode.  A valid Transport Mode state is when APIM module (</w:t>
      </w:r>
      <w:proofErr w:type="spellStart"/>
      <w:r>
        <w:t>ie</w:t>
      </w:r>
      <w:proofErr w:type="spellEnd"/>
      <w:r>
        <w:t xml:space="preserve"> system master) would turn </w:t>
      </w:r>
      <w:proofErr w:type="spellStart"/>
      <w:r>
        <w:t>HMIAudioMode</w:t>
      </w:r>
      <w:proofErr w:type="spellEnd"/>
      <w:r>
        <w:t xml:space="preserve"> = OFF because of Transport mode a</w:t>
      </w:r>
      <w:r>
        <w:t xml:space="preserve">s called out in requirements </w:t>
      </w:r>
      <w:hyperlink r:id="rId8" w:tooltip="Reference Link to Object :PWRMAN-GREQ-40660-3-Transport Mode Property : Name" w:history="1">
        <w:r>
          <w:rPr>
            <w:rStyle w:val="Hyperlink"/>
          </w:rPr>
          <w:t>PWRMAN-GREQ-40660-3-Transp</w:t>
        </w:r>
        <w:r>
          <w:rPr>
            <w:rStyle w:val="Hyperlink"/>
          </w:rPr>
          <w:t>ort Mode</w:t>
        </w:r>
      </w:hyperlink>
      <w:r>
        <w:rPr>
          <w:u w:val="single"/>
        </w:rPr>
        <w:t xml:space="preserve"> / </w:t>
      </w:r>
      <w:hyperlink r:id="rId9" w:tooltip="Reference Link to Object :PWRMANv2-GREQ-278271-1-Transport Mode Property : Name" w:history="1">
        <w:r>
          <w:rPr>
            <w:rStyle w:val="Hyperlink"/>
          </w:rPr>
          <w:t>PWRMANv2-GREQ-278271-1-Transport Mode</w:t>
        </w:r>
      </w:hyperlink>
      <w:r>
        <w:t xml:space="preserve">.  </w:t>
      </w:r>
      <w:r>
        <w:t xml:space="preserve">During Deep Sleep Mode the APIM module shall keep </w:t>
      </w:r>
      <w:proofErr w:type="spellStart"/>
      <w:r>
        <w:t>HMIAudioMode</w:t>
      </w:r>
      <w:proofErr w:type="spellEnd"/>
      <w:r>
        <w:t xml:space="preserve"> = OFF when the CAN bus is active.</w:t>
      </w:r>
    </w:p>
    <w:p w14:paraId="10522F5D" w14:textId="77777777" w:rsidR="00ED18E0" w:rsidRDefault="00ED18E0">
      <w:pPr>
        <w:rPr>
          <w:color w:val="FF0000"/>
        </w:rPr>
      </w:pPr>
    </w:p>
    <w:p w14:paraId="3BEFC133" w14:textId="77777777" w:rsidR="00ED18E0" w:rsidRDefault="00FB255D">
      <w:r>
        <w:t xml:space="preserve">The APIM module shall exit deep sleep mode when network bus wakes up and is no longer in a valid Transport Mode state and the conditions are met to set </w:t>
      </w:r>
      <w:proofErr w:type="spellStart"/>
      <w:r>
        <w:t>HMIAud</w:t>
      </w:r>
      <w:r>
        <w:t>ioMode</w:t>
      </w:r>
      <w:proofErr w:type="spellEnd"/>
      <w:r>
        <w:t xml:space="preserve"> = ON.  The APIM module (</w:t>
      </w:r>
      <w:proofErr w:type="spellStart"/>
      <w:r>
        <w:t>ie</w:t>
      </w:r>
      <w:proofErr w:type="spellEnd"/>
      <w:r>
        <w:t xml:space="preserve"> system master) would no longer be in a valid Transport Mode state when the APIM module would not require </w:t>
      </w:r>
      <w:proofErr w:type="spellStart"/>
      <w:r>
        <w:t>HMIAudioMode</w:t>
      </w:r>
      <w:proofErr w:type="spellEnd"/>
      <w:r>
        <w:t xml:space="preserve"> = OFF because of Transport Mode as called out in requirements </w:t>
      </w:r>
      <w:hyperlink r:id="rId10" w:tooltip="Reference Link to Object :PWRMAN-GREQ-40660-3-Transport Mode Property : Name" w:history="1">
        <w:r>
          <w:rPr>
            <w:rStyle w:val="Hyperlink"/>
          </w:rPr>
          <w:t>PWRMAN-GREQ-40660-3-Transport Mode</w:t>
        </w:r>
      </w:hyperlink>
      <w:r>
        <w:rPr>
          <w:u w:val="single"/>
        </w:rPr>
        <w:t xml:space="preserve"> </w:t>
      </w:r>
      <w:r>
        <w:rPr>
          <w:u w:val="single"/>
        </w:rPr>
        <w:t xml:space="preserve">/ </w:t>
      </w:r>
      <w:hyperlink r:id="rId11" w:tooltip="Reference Link to Object :PWRMANv2-GREQ-278271-1-Transport Mode Property : Name" w:history="1">
        <w:r>
          <w:rPr>
            <w:rStyle w:val="Hyperlink"/>
          </w:rPr>
          <w:t>PWRMANv2-GREQ-278271-1-Transport Mode</w:t>
        </w:r>
      </w:hyperlink>
      <w:r>
        <w:t xml:space="preserve">.  </w:t>
      </w:r>
      <w:r>
        <w:t>The APIM module shall return to normal operation no longer than 1 minut</w:t>
      </w:r>
      <w:r>
        <w:t xml:space="preserve">e and 30 seconds after the deep sleep exit conditions are met.  </w:t>
      </w:r>
    </w:p>
    <w:p w14:paraId="77D3A721" w14:textId="77777777" w:rsidR="00ED18E0" w:rsidRDefault="00ED18E0"/>
    <w:p w14:paraId="0DBF8285" w14:textId="77777777" w:rsidR="00ED18E0" w:rsidRDefault="00FB255D">
      <w:pPr>
        <w:rPr>
          <w:rFonts w:cs="Arial"/>
          <w:szCs w:val="20"/>
          <w:u w:val="single"/>
        </w:rPr>
      </w:pPr>
      <w:r>
        <w:t>Transport Mode shall only be supported when configured ON as defined in the APIM Infotainment Diagnostic Specification.</w:t>
      </w:r>
    </w:p>
    <w:p w14:paraId="06FEE097" w14:textId="77777777" w:rsidR="00ED18E0" w:rsidRDefault="00ED18E0"/>
    <w:p w14:paraId="7AFAC423" w14:textId="77777777" w:rsidR="008B11E9" w:rsidRPr="008B11E9" w:rsidRDefault="008B11E9" w:rsidP="008B11E9">
      <w:pPr>
        <w:pStyle w:val="Heading3"/>
        <w:rPr>
          <w:b w:val="0"/>
          <w:u w:val="single"/>
        </w:rPr>
      </w:pPr>
      <w:bookmarkStart w:id="11" w:name="_Toc115265550"/>
      <w:r w:rsidRPr="008B11E9">
        <w:rPr>
          <w:b w:val="0"/>
          <w:u w:val="single"/>
        </w:rPr>
        <w:t>PWRMAN-SR-REQ-324997/F-Predictive Triggers - APIM</w:t>
      </w:r>
      <w:bookmarkEnd w:id="11"/>
    </w:p>
    <w:p w14:paraId="01437744" w14:textId="77777777" w:rsidR="009627C6" w:rsidRDefault="00FB255D" w:rsidP="00500605">
      <w:pPr>
        <w:rPr>
          <w:rFonts w:cs="Arial"/>
        </w:rPr>
      </w:pPr>
      <w:r>
        <w:rPr>
          <w:rFonts w:cs="Arial"/>
        </w:rPr>
        <w:t>If the</w:t>
      </w:r>
      <w:r w:rsidRPr="005A0D3C">
        <w:rPr>
          <w:rFonts w:cs="Arial"/>
        </w:rPr>
        <w:t xml:space="preserve"> Infotainment System Master cannot meet the </w:t>
      </w:r>
      <w:r>
        <w:rPr>
          <w:rFonts w:cs="Arial"/>
        </w:rPr>
        <w:t xml:space="preserve">boot up </w:t>
      </w:r>
      <w:r w:rsidRPr="005A0D3C">
        <w:rPr>
          <w:rFonts w:cs="Arial"/>
        </w:rPr>
        <w:t>timing requirements</w:t>
      </w:r>
      <w:r>
        <w:rPr>
          <w:rFonts w:cs="Arial"/>
        </w:rPr>
        <w:t xml:space="preserve"> called out in requirement</w:t>
      </w:r>
      <w:r w:rsidRPr="005A0D3C">
        <w:rPr>
          <w:rFonts w:cs="Arial"/>
        </w:rPr>
        <w:t xml:space="preserve"> “</w:t>
      </w:r>
      <w:r>
        <w:rPr>
          <w:rFonts w:cs="Arial"/>
          <w:u w:val="single"/>
        </w:rPr>
        <w:t>PWRMAN-SR-REQ-014472</w:t>
      </w:r>
      <w:r w:rsidRPr="005A0D3C">
        <w:rPr>
          <w:rFonts w:cs="Arial"/>
          <w:u w:val="single"/>
        </w:rPr>
        <w:t>-System Master transition time from Standby to Function</w:t>
      </w:r>
      <w:r w:rsidRPr="005A0D3C">
        <w:rPr>
          <w:rFonts w:cs="Arial"/>
          <w:u w:val="single"/>
        </w:rPr>
        <w:t>al Power Mode</w:t>
      </w:r>
      <w:r w:rsidRPr="005A0D3C">
        <w:rPr>
          <w:rFonts w:cs="Arial"/>
        </w:rPr>
        <w:t xml:space="preserve">” </w:t>
      </w:r>
      <w:r>
        <w:rPr>
          <w:rFonts w:cs="Arial"/>
        </w:rPr>
        <w:t>then the</w:t>
      </w:r>
      <w:r w:rsidRPr="005A0D3C">
        <w:rPr>
          <w:rFonts w:cs="Arial"/>
        </w:rPr>
        <w:t xml:space="preserve"> Infotainment System Master shall utilize predictive triggers to power u</w:t>
      </w:r>
      <w:r>
        <w:rPr>
          <w:rFonts w:cs="Arial"/>
        </w:rPr>
        <w:t>p the Infotainment System Master</w:t>
      </w:r>
      <w:r w:rsidRPr="005A0D3C">
        <w:rPr>
          <w:rFonts w:cs="Arial"/>
        </w:rPr>
        <w:t>.</w:t>
      </w:r>
      <w:r>
        <w:rPr>
          <w:rFonts w:cs="Arial"/>
        </w:rPr>
        <w:t xml:space="preserve">  </w:t>
      </w:r>
    </w:p>
    <w:p w14:paraId="14432B9F" w14:textId="77777777" w:rsidR="009627C6" w:rsidRDefault="00FB255D" w:rsidP="00500605">
      <w:pPr>
        <w:rPr>
          <w:rFonts w:cs="Arial"/>
        </w:rPr>
      </w:pPr>
    </w:p>
    <w:p w14:paraId="6FED23EA" w14:textId="77777777" w:rsidR="00CF4046" w:rsidRDefault="00FB255D" w:rsidP="00500605">
      <w:pPr>
        <w:rPr>
          <w:rFonts w:cs="Arial"/>
        </w:rPr>
      </w:pPr>
      <w:r>
        <w:rPr>
          <w:rFonts w:cs="Arial"/>
        </w:rPr>
        <w:t>When a predictive trigger occurs the Infotainment System Master power shall power up internally to Display Only Mode such th</w:t>
      </w:r>
      <w:r>
        <w:rPr>
          <w:rFonts w:cs="Arial"/>
        </w:rPr>
        <w:t xml:space="preserve">at if a trigger to go to Functional Power Mode occurs (ex </w:t>
      </w:r>
      <w:proofErr w:type="spellStart"/>
      <w:r>
        <w:rPr>
          <w:rFonts w:cs="Arial"/>
        </w:rPr>
        <w:t>ignition_status</w:t>
      </w:r>
      <w:proofErr w:type="spellEnd"/>
      <w:r>
        <w:rPr>
          <w:rFonts w:cs="Arial"/>
        </w:rPr>
        <w:t xml:space="preserve"> goes to Run/Acc) the Infotainment System Master can quickly turn on.  Once a predictive trigger occurs it is recommended that the Infotainment System Master power up to Display Only </w:t>
      </w:r>
      <w:r>
        <w:rPr>
          <w:rFonts w:cs="Arial"/>
        </w:rPr>
        <w:t xml:space="preserve">mode for 3 minutes and then power back down unless another trigger occurs taking it out of Display Only mode (ex </w:t>
      </w:r>
      <w:proofErr w:type="spellStart"/>
      <w:r>
        <w:rPr>
          <w:rFonts w:cs="Arial"/>
        </w:rPr>
        <w:t>Ignition_Status</w:t>
      </w:r>
      <w:proofErr w:type="spellEnd"/>
      <w:r>
        <w:rPr>
          <w:rFonts w:cs="Arial"/>
        </w:rPr>
        <w:t xml:space="preserve"> changes from OFF to Run/Acc taking it to Functional Power Mode).</w:t>
      </w:r>
    </w:p>
    <w:p w14:paraId="7787B357" w14:textId="77777777" w:rsidR="004970A1" w:rsidRDefault="00FB255D" w:rsidP="00500605">
      <w:pPr>
        <w:rPr>
          <w:rFonts w:cs="Arial"/>
        </w:rPr>
      </w:pPr>
    </w:p>
    <w:p w14:paraId="2BF8056C" w14:textId="77777777" w:rsidR="004970A1" w:rsidRPr="005A0D3C" w:rsidRDefault="00FB255D" w:rsidP="004970A1">
      <w:pPr>
        <w:rPr>
          <w:rFonts w:cs="Arial"/>
        </w:rPr>
      </w:pPr>
      <w:r>
        <w:rPr>
          <w:rFonts w:cs="Arial"/>
        </w:rPr>
        <w:t>The default predictive trigger time is for 3 minutes.  This v</w:t>
      </w:r>
      <w:r>
        <w:rPr>
          <w:rFonts w:cs="Arial"/>
        </w:rPr>
        <w:t xml:space="preserve">alue shall be configurable between 0 and 10 </w:t>
      </w:r>
      <w:proofErr w:type="spellStart"/>
      <w:r>
        <w:rPr>
          <w:rFonts w:cs="Arial"/>
        </w:rPr>
        <w:t>mintutes</w:t>
      </w:r>
      <w:proofErr w:type="spellEnd"/>
      <w:r>
        <w:rPr>
          <w:rFonts w:cs="Arial"/>
        </w:rPr>
        <w:t>.</w:t>
      </w:r>
    </w:p>
    <w:p w14:paraId="64F4BA9A" w14:textId="77777777" w:rsidR="00CF4046" w:rsidRPr="005A0D3C" w:rsidRDefault="00FB255D" w:rsidP="00500605">
      <w:pPr>
        <w:rPr>
          <w:rFonts w:cs="Arial"/>
        </w:rPr>
      </w:pPr>
    </w:p>
    <w:p w14:paraId="1BA792E5" w14:textId="77777777" w:rsidR="00B736A4" w:rsidRDefault="00FB255D" w:rsidP="00B736A4">
      <w:pPr>
        <w:rPr>
          <w:rFonts w:cs="Arial"/>
        </w:rPr>
      </w:pPr>
      <w:r w:rsidRPr="005A0D3C">
        <w:rPr>
          <w:rFonts w:cs="Arial"/>
        </w:rPr>
        <w:t xml:space="preserve"> </w:t>
      </w:r>
      <w:r>
        <w:rPr>
          <w:rFonts w:cs="Arial"/>
        </w:rPr>
        <w:t>The following predictive triggers shall be supported when:</w:t>
      </w:r>
    </w:p>
    <w:p w14:paraId="06BB12B8" w14:textId="77777777" w:rsidR="00B736A4" w:rsidRPr="00471F5F" w:rsidRDefault="00FB255D" w:rsidP="00B736A4">
      <w:pPr>
        <w:numPr>
          <w:ilvl w:val="0"/>
          <w:numId w:val="200"/>
        </w:numPr>
        <w:rPr>
          <w:rFonts w:cs="Arial"/>
        </w:rPr>
      </w:pPr>
      <w:r w:rsidRPr="00B736A4">
        <w:rPr>
          <w:rFonts w:cs="Arial"/>
          <w:u w:val="single"/>
        </w:rPr>
        <w:t>Pre-condition</w:t>
      </w:r>
      <w:r w:rsidRPr="00B736A4">
        <w:rPr>
          <w:rFonts w:cs="Arial"/>
        </w:rPr>
        <w:t xml:space="preserve">: </w:t>
      </w:r>
      <w:r>
        <w:rPr>
          <w:rFonts w:cs="Arial"/>
        </w:rPr>
        <w:t>The</w:t>
      </w:r>
      <w:r w:rsidRPr="00B736A4">
        <w:rPr>
          <w:rFonts w:cs="Arial"/>
        </w:rPr>
        <w:t xml:space="preserve"> Infotainment System</w:t>
      </w:r>
      <w:r>
        <w:rPr>
          <w:rFonts w:cs="Arial"/>
        </w:rPr>
        <w:t xml:space="preserve"> Master is powered off with </w:t>
      </w:r>
      <w:proofErr w:type="spellStart"/>
      <w:r>
        <w:rPr>
          <w:rFonts w:cs="Arial"/>
        </w:rPr>
        <w:t>HMIAudioMode</w:t>
      </w:r>
      <w:proofErr w:type="spellEnd"/>
      <w:r>
        <w:rPr>
          <w:rFonts w:cs="Arial"/>
        </w:rPr>
        <w:t xml:space="preserve"> = OFF in Standby low power </w:t>
      </w:r>
      <w:r w:rsidRPr="00471F5F">
        <w:rPr>
          <w:rFonts w:cs="Arial"/>
        </w:rPr>
        <w:t>mode or Sleep Power Mode</w:t>
      </w:r>
    </w:p>
    <w:p w14:paraId="51C9C0CF" w14:textId="77777777" w:rsidR="00B736A4" w:rsidRPr="00471F5F" w:rsidRDefault="00FB255D" w:rsidP="00B736A4">
      <w:pPr>
        <w:numPr>
          <w:ilvl w:val="0"/>
          <w:numId w:val="200"/>
        </w:numPr>
        <w:rPr>
          <w:rFonts w:cs="Arial"/>
        </w:rPr>
      </w:pPr>
      <w:r w:rsidRPr="00471F5F">
        <w:rPr>
          <w:rFonts w:cs="Arial"/>
          <w:u w:val="single"/>
        </w:rPr>
        <w:t>Predictive Trigger Events</w:t>
      </w:r>
      <w:r w:rsidRPr="00471F5F">
        <w:rPr>
          <w:rFonts w:cs="Arial"/>
        </w:rPr>
        <w:t>:</w:t>
      </w:r>
    </w:p>
    <w:p w14:paraId="43F6A63B" w14:textId="77777777" w:rsidR="00B736A4" w:rsidRDefault="00FB255D" w:rsidP="00B736A4">
      <w:pPr>
        <w:numPr>
          <w:ilvl w:val="1"/>
          <w:numId w:val="200"/>
        </w:numPr>
        <w:rPr>
          <w:rFonts w:cs="Arial"/>
        </w:rPr>
      </w:pPr>
      <w:r w:rsidRPr="00471F5F">
        <w:rPr>
          <w:rFonts w:cs="Arial"/>
        </w:rPr>
        <w:t xml:space="preserve">The </w:t>
      </w:r>
      <w:proofErr w:type="spellStart"/>
      <w:r w:rsidRPr="00471F5F">
        <w:rPr>
          <w:rFonts w:cs="Arial"/>
        </w:rPr>
        <w:t>DriverDoorStatus</w:t>
      </w:r>
      <w:proofErr w:type="spellEnd"/>
      <w:r w:rsidRPr="00471F5F">
        <w:rPr>
          <w:rFonts w:cs="Arial"/>
        </w:rPr>
        <w:t xml:space="preserve"> (</w:t>
      </w:r>
      <w:proofErr w:type="spellStart"/>
      <w:r w:rsidRPr="00471F5F">
        <w:rPr>
          <w:rFonts w:eastAsiaTheme="minorEastAsia" w:cs="Arial"/>
        </w:rPr>
        <w:t>DrStatDrv_B_Actl</w:t>
      </w:r>
      <w:proofErr w:type="spellEnd"/>
      <w:r w:rsidRPr="00471F5F">
        <w:rPr>
          <w:rFonts w:eastAsiaTheme="minorEastAsia" w:cs="Arial"/>
        </w:rPr>
        <w:t>)</w:t>
      </w:r>
      <w:r w:rsidRPr="00471F5F">
        <w:rPr>
          <w:rFonts w:cs="Arial"/>
        </w:rPr>
        <w:t xml:space="preserve">, or </w:t>
      </w:r>
      <w:proofErr w:type="spellStart"/>
      <w:r w:rsidRPr="00471F5F">
        <w:rPr>
          <w:rFonts w:cs="Arial"/>
        </w:rPr>
        <w:t>PassengerDoorStatus</w:t>
      </w:r>
      <w:proofErr w:type="spellEnd"/>
      <w:r w:rsidRPr="00471F5F">
        <w:rPr>
          <w:rFonts w:cs="Arial"/>
        </w:rPr>
        <w:t xml:space="preserve"> (</w:t>
      </w:r>
      <w:proofErr w:type="spellStart"/>
      <w:r w:rsidRPr="00471F5F">
        <w:rPr>
          <w:rFonts w:eastAsiaTheme="minorEastAsia" w:cs="Arial"/>
        </w:rPr>
        <w:t>DrStatPsngr_B_Actl</w:t>
      </w:r>
      <w:proofErr w:type="spellEnd"/>
      <w:r w:rsidRPr="00471F5F">
        <w:rPr>
          <w:rFonts w:eastAsiaTheme="minorEastAsia" w:cs="Arial"/>
        </w:rPr>
        <w:t>)</w:t>
      </w:r>
      <w:r w:rsidRPr="00471F5F">
        <w:rPr>
          <w:rFonts w:cs="Arial"/>
        </w:rPr>
        <w:t xml:space="preserve">, or </w:t>
      </w:r>
      <w:proofErr w:type="spellStart"/>
      <w:r w:rsidRPr="00471F5F">
        <w:rPr>
          <w:rFonts w:cs="Arial"/>
        </w:rPr>
        <w:t>RearLeftDoor</w:t>
      </w:r>
      <w:r>
        <w:rPr>
          <w:rFonts w:cs="Arial"/>
        </w:rPr>
        <w:t>Status</w:t>
      </w:r>
      <w:proofErr w:type="spellEnd"/>
      <w:r w:rsidRPr="00471F5F">
        <w:rPr>
          <w:rFonts w:cs="Arial"/>
        </w:rPr>
        <w:t xml:space="preserve"> (</w:t>
      </w:r>
      <w:proofErr w:type="spellStart"/>
      <w:r w:rsidRPr="00471F5F">
        <w:rPr>
          <w:rFonts w:cs="Arial"/>
        </w:rPr>
        <w:t>DrStatRl_B_Actl</w:t>
      </w:r>
      <w:proofErr w:type="spellEnd"/>
      <w:r w:rsidRPr="00471F5F">
        <w:rPr>
          <w:rFonts w:cs="Arial"/>
        </w:rPr>
        <w:t xml:space="preserve">), or </w:t>
      </w:r>
      <w:proofErr w:type="spellStart"/>
      <w:r w:rsidRPr="00471F5F">
        <w:rPr>
          <w:rFonts w:cs="Arial"/>
        </w:rPr>
        <w:t>RearRightDoor</w:t>
      </w:r>
      <w:r>
        <w:rPr>
          <w:rFonts w:cs="Arial"/>
        </w:rPr>
        <w:t>Status</w:t>
      </w:r>
      <w:proofErr w:type="spellEnd"/>
      <w:r w:rsidRPr="00471F5F">
        <w:rPr>
          <w:rFonts w:cs="Arial"/>
        </w:rPr>
        <w:t xml:space="preserve"> (</w:t>
      </w:r>
      <w:proofErr w:type="spellStart"/>
      <w:r w:rsidRPr="00471F5F">
        <w:rPr>
          <w:rFonts w:cs="Arial"/>
        </w:rPr>
        <w:t>DrStatRr_B_Actl</w:t>
      </w:r>
      <w:proofErr w:type="spellEnd"/>
      <w:r w:rsidRPr="00471F5F">
        <w:rPr>
          <w:rFonts w:cs="Arial"/>
        </w:rPr>
        <w:t xml:space="preserve">), or </w:t>
      </w:r>
      <w:proofErr w:type="spellStart"/>
      <w:r w:rsidRPr="00471F5F">
        <w:rPr>
          <w:rFonts w:cs="Arial"/>
        </w:rPr>
        <w:t>TailgateDecklid</w:t>
      </w:r>
      <w:r>
        <w:rPr>
          <w:rFonts w:cs="Arial"/>
        </w:rPr>
        <w:t>Status</w:t>
      </w:r>
      <w:proofErr w:type="spellEnd"/>
      <w:r w:rsidRPr="00471F5F">
        <w:rPr>
          <w:rFonts w:cs="Arial"/>
        </w:rPr>
        <w:t xml:space="preserve"> (</w:t>
      </w:r>
      <w:proofErr w:type="spellStart"/>
      <w:r w:rsidRPr="00471F5F">
        <w:rPr>
          <w:rFonts w:cs="Arial"/>
        </w:rPr>
        <w:t>DrStatTgate_B_Actl</w:t>
      </w:r>
      <w:proofErr w:type="spellEnd"/>
      <w:r w:rsidRPr="00471F5F">
        <w:rPr>
          <w:rFonts w:cs="Arial"/>
        </w:rPr>
        <w:t xml:space="preserve">,), </w:t>
      </w:r>
      <w:proofErr w:type="spellStart"/>
      <w:r w:rsidRPr="00471F5F">
        <w:rPr>
          <w:rFonts w:cs="Arial"/>
        </w:rPr>
        <w:t>Liftgate</w:t>
      </w:r>
      <w:r>
        <w:rPr>
          <w:rFonts w:cs="Arial"/>
        </w:rPr>
        <w:t>Stat</w:t>
      </w:r>
      <w:r>
        <w:rPr>
          <w:rFonts w:cs="Arial"/>
        </w:rPr>
        <w:t>us</w:t>
      </w:r>
      <w:proofErr w:type="spellEnd"/>
      <w:r w:rsidRPr="00471F5F">
        <w:rPr>
          <w:rFonts w:cs="Arial"/>
        </w:rPr>
        <w:t xml:space="preserve"> (</w:t>
      </w:r>
      <w:proofErr w:type="spellStart"/>
      <w:r w:rsidRPr="00471F5F">
        <w:rPr>
          <w:rFonts w:cs="Arial"/>
        </w:rPr>
        <w:t>DrStatInnrTgate</w:t>
      </w:r>
      <w:r>
        <w:rPr>
          <w:rFonts w:cs="Arial"/>
        </w:rPr>
        <w:t>_B_Actl</w:t>
      </w:r>
      <w:proofErr w:type="spellEnd"/>
      <w:r>
        <w:rPr>
          <w:rFonts w:cs="Arial"/>
        </w:rPr>
        <w:t>) signal changes from Closed to Ajar, OR</w:t>
      </w:r>
    </w:p>
    <w:p w14:paraId="685407E3" w14:textId="77777777" w:rsidR="008B32D1" w:rsidRDefault="00FB255D" w:rsidP="00B736A4">
      <w:pPr>
        <w:numPr>
          <w:ilvl w:val="1"/>
          <w:numId w:val="200"/>
        </w:numPr>
        <w:rPr>
          <w:rFonts w:cs="Arial"/>
        </w:rPr>
      </w:pPr>
      <w:r>
        <w:rPr>
          <w:rFonts w:cs="Arial"/>
        </w:rPr>
        <w:t xml:space="preserve">The </w:t>
      </w:r>
      <w:proofErr w:type="spellStart"/>
      <w:r>
        <w:rPr>
          <w:rFonts w:cs="Arial"/>
        </w:rPr>
        <w:t>Veh_Lock_Status</w:t>
      </w:r>
      <w:proofErr w:type="spellEnd"/>
      <w:r>
        <w:rPr>
          <w:rFonts w:cs="Arial"/>
        </w:rPr>
        <w:t xml:space="preserve"> signal changes from Lock to Unlock, OR</w:t>
      </w:r>
    </w:p>
    <w:p w14:paraId="7ABF833A" w14:textId="77777777" w:rsidR="005A0D3C" w:rsidRDefault="00FB255D" w:rsidP="00500605">
      <w:pPr>
        <w:numPr>
          <w:ilvl w:val="1"/>
          <w:numId w:val="200"/>
        </w:numPr>
        <w:rPr>
          <w:rFonts w:cs="Arial"/>
        </w:rPr>
      </w:pPr>
      <w:r>
        <w:rPr>
          <w:rFonts w:cs="Arial"/>
        </w:rPr>
        <w:t xml:space="preserve">The approach detection </w:t>
      </w:r>
      <w:r w:rsidRPr="008B32D1">
        <w:rPr>
          <w:rFonts w:cs="Arial"/>
        </w:rPr>
        <w:t xml:space="preserve">signal </w:t>
      </w:r>
      <w:proofErr w:type="spellStart"/>
      <w:r w:rsidRPr="008B32D1">
        <w:rPr>
          <w:rFonts w:cs="Arial"/>
        </w:rPr>
        <w:t>VehWlcmFrwlMde_D_Stat</w:t>
      </w:r>
      <w:proofErr w:type="spellEnd"/>
      <w:r w:rsidRPr="008B32D1">
        <w:rPr>
          <w:rFonts w:cs="Arial"/>
        </w:rPr>
        <w:t xml:space="preserve"> equals Approach</w:t>
      </w:r>
      <w:r>
        <w:rPr>
          <w:rFonts w:cs="Arial"/>
        </w:rPr>
        <w:t>, OR</w:t>
      </w:r>
    </w:p>
    <w:p w14:paraId="201A3A43" w14:textId="77777777" w:rsidR="00B62511" w:rsidRDefault="00FB255D" w:rsidP="00DD6078">
      <w:pPr>
        <w:numPr>
          <w:ilvl w:val="1"/>
          <w:numId w:val="200"/>
        </w:numPr>
        <w:rPr>
          <w:rFonts w:cs="Arial"/>
        </w:rPr>
      </w:pPr>
      <w:r>
        <w:rPr>
          <w:rFonts w:cs="Arial"/>
        </w:rPr>
        <w:t xml:space="preserve">The </w:t>
      </w:r>
      <w:proofErr w:type="spellStart"/>
      <w:r>
        <w:rPr>
          <w:rFonts w:cs="Arial"/>
        </w:rPr>
        <w:t>Remote_</w:t>
      </w:r>
      <w:r w:rsidRPr="00DF799B">
        <w:rPr>
          <w:rFonts w:cs="Arial"/>
        </w:rPr>
        <w:t>Start_Status</w:t>
      </w:r>
      <w:proofErr w:type="spellEnd"/>
      <w:r w:rsidRPr="00DF799B">
        <w:rPr>
          <w:rFonts w:cs="Arial"/>
        </w:rPr>
        <w:t xml:space="preserve"> signal equals Remote, </w:t>
      </w:r>
    </w:p>
    <w:p w14:paraId="2939EF4A" w14:textId="77777777" w:rsidR="00B62511" w:rsidRDefault="00FB255D" w:rsidP="00B62511">
      <w:pPr>
        <w:numPr>
          <w:ilvl w:val="2"/>
          <w:numId w:val="200"/>
        </w:numPr>
        <w:rPr>
          <w:rFonts w:cs="Arial"/>
        </w:rPr>
      </w:pPr>
      <w:r>
        <w:rPr>
          <w:rFonts w:cs="Arial"/>
        </w:rPr>
        <w:t xml:space="preserve">While </w:t>
      </w:r>
      <w:proofErr w:type="spellStart"/>
      <w:r>
        <w:rPr>
          <w:rFonts w:cs="Arial"/>
        </w:rPr>
        <w:t>Remote_Start_Status</w:t>
      </w:r>
      <w:proofErr w:type="spellEnd"/>
      <w:r>
        <w:rPr>
          <w:rFonts w:cs="Arial"/>
        </w:rPr>
        <w:t xml:space="preserve"> = Remote the Infotainment System Master powers up to Display Only mode and stays powered up </w:t>
      </w:r>
      <w:proofErr w:type="gramStart"/>
      <w:r>
        <w:rPr>
          <w:rFonts w:cs="Arial"/>
        </w:rPr>
        <w:t>as long as</w:t>
      </w:r>
      <w:proofErr w:type="gramEnd"/>
      <w:r>
        <w:rPr>
          <w:rFonts w:cs="Arial"/>
        </w:rPr>
        <w:t xml:space="preserve"> </w:t>
      </w:r>
      <w:proofErr w:type="spellStart"/>
      <w:r>
        <w:rPr>
          <w:rFonts w:cs="Arial"/>
        </w:rPr>
        <w:t>Remote_Start_Status</w:t>
      </w:r>
      <w:proofErr w:type="spellEnd"/>
      <w:r>
        <w:rPr>
          <w:rFonts w:cs="Arial"/>
        </w:rPr>
        <w:t xml:space="preserve"> = Remote</w:t>
      </w:r>
    </w:p>
    <w:p w14:paraId="2E9DA048" w14:textId="77777777" w:rsidR="00B62511" w:rsidRPr="00C92729" w:rsidRDefault="00FB255D" w:rsidP="00C92729">
      <w:pPr>
        <w:numPr>
          <w:ilvl w:val="2"/>
          <w:numId w:val="200"/>
        </w:numPr>
        <w:rPr>
          <w:rFonts w:cs="Arial"/>
        </w:rPr>
      </w:pPr>
      <w:r>
        <w:rPr>
          <w:rFonts w:cs="Arial"/>
        </w:rPr>
        <w:t xml:space="preserve">Once </w:t>
      </w:r>
      <w:proofErr w:type="spellStart"/>
      <w:r>
        <w:rPr>
          <w:rFonts w:cs="Arial"/>
        </w:rPr>
        <w:t>Remote_Start_Status</w:t>
      </w:r>
      <w:proofErr w:type="spellEnd"/>
      <w:r>
        <w:rPr>
          <w:rFonts w:cs="Arial"/>
        </w:rPr>
        <w:t xml:space="preserve"> change from Remote to not equal to Re</w:t>
      </w:r>
      <w:r>
        <w:rPr>
          <w:rFonts w:cs="Arial"/>
        </w:rPr>
        <w:t>mote</w:t>
      </w:r>
      <w:ins w:id="12" w:author="Myslinski, Jason (J.S.)" w:date="2021-06-21T10:50:00Z">
        <w:r>
          <w:rPr>
            <w:rFonts w:cs="Arial"/>
          </w:rPr>
          <w:t>, or the CAN bus goes to sleep</w:t>
        </w:r>
      </w:ins>
      <w:r>
        <w:rPr>
          <w:rFonts w:cs="Arial"/>
        </w:rPr>
        <w:t xml:space="preserve"> then the </w:t>
      </w:r>
      <w:proofErr w:type="gramStart"/>
      <w:r>
        <w:rPr>
          <w:rFonts w:cs="Arial"/>
        </w:rPr>
        <w:t>3 minute</w:t>
      </w:r>
      <w:proofErr w:type="gramEnd"/>
      <w:r>
        <w:rPr>
          <w:rFonts w:cs="Arial"/>
        </w:rPr>
        <w:t xml:space="preserve"> timer to exit Display Only shall begin</w:t>
      </w:r>
    </w:p>
    <w:p w14:paraId="701ABF0C" w14:textId="77777777" w:rsidR="00DD6078" w:rsidRPr="00DF799B" w:rsidRDefault="00FB255D" w:rsidP="00C92729">
      <w:pPr>
        <w:ind w:left="1800"/>
        <w:rPr>
          <w:rFonts w:cs="Arial"/>
        </w:rPr>
      </w:pPr>
      <w:r w:rsidRPr="00DF799B">
        <w:rPr>
          <w:rFonts w:cs="Arial"/>
        </w:rPr>
        <w:t>OR</w:t>
      </w:r>
    </w:p>
    <w:p w14:paraId="4D2027D8" w14:textId="77777777" w:rsidR="00F94C82" w:rsidRPr="00C92729" w:rsidRDefault="00FB255D" w:rsidP="00F94C82">
      <w:pPr>
        <w:numPr>
          <w:ilvl w:val="1"/>
          <w:numId w:val="200"/>
        </w:numPr>
        <w:rPr>
          <w:rFonts w:cs="Arial"/>
        </w:rPr>
      </w:pPr>
      <w:r w:rsidRPr="00DF799B">
        <w:rPr>
          <w:rFonts w:cs="Arial"/>
        </w:rPr>
        <w:t xml:space="preserve">The </w:t>
      </w:r>
      <w:r w:rsidRPr="00C92729">
        <w:rPr>
          <w:rFonts w:cs="Arial"/>
        </w:rPr>
        <w:t xml:space="preserve">signal </w:t>
      </w:r>
      <w:proofErr w:type="spellStart"/>
      <w:r w:rsidRPr="00C92729">
        <w:rPr>
          <w:rFonts w:cs="Arial"/>
        </w:rPr>
        <w:t>PlgActvArb_B_Dsply</w:t>
      </w:r>
      <w:proofErr w:type="spellEnd"/>
      <w:r w:rsidRPr="00C92729">
        <w:rPr>
          <w:rFonts w:cs="Arial"/>
        </w:rPr>
        <w:t xml:space="preserve"> changes from 0x01 ON (</w:t>
      </w:r>
      <w:proofErr w:type="spellStart"/>
      <w:proofErr w:type="gramStart"/>
      <w:r w:rsidRPr="00C92729">
        <w:rPr>
          <w:rFonts w:cs="Arial"/>
        </w:rPr>
        <w:t>ie</w:t>
      </w:r>
      <w:proofErr w:type="spellEnd"/>
      <w:proofErr w:type="gramEnd"/>
      <w:r w:rsidRPr="00C92729">
        <w:rPr>
          <w:rFonts w:cs="Arial"/>
        </w:rPr>
        <w:t xml:space="preserve"> charge cord plugged in) to 0x00 OFF (</w:t>
      </w:r>
      <w:proofErr w:type="spellStart"/>
      <w:r w:rsidRPr="00C92729">
        <w:rPr>
          <w:rFonts w:cs="Arial"/>
        </w:rPr>
        <w:t>ie</w:t>
      </w:r>
      <w:proofErr w:type="spellEnd"/>
      <w:r w:rsidRPr="00C92729">
        <w:rPr>
          <w:rFonts w:cs="Arial"/>
        </w:rPr>
        <w:t xml:space="preserve"> charge cord unplugged)</w:t>
      </w:r>
      <w:r>
        <w:rPr>
          <w:rFonts w:cs="Arial"/>
        </w:rPr>
        <w:t>, OR</w:t>
      </w:r>
    </w:p>
    <w:p w14:paraId="65A5664E" w14:textId="77777777" w:rsidR="00C55899" w:rsidRPr="00C92729" w:rsidRDefault="00FB255D" w:rsidP="00C55899">
      <w:pPr>
        <w:numPr>
          <w:ilvl w:val="1"/>
          <w:numId w:val="200"/>
        </w:numPr>
        <w:rPr>
          <w:rFonts w:cs="Arial"/>
        </w:rPr>
      </w:pPr>
      <w:r w:rsidRPr="00C92729">
        <w:rPr>
          <w:rFonts w:cs="Arial"/>
        </w:rPr>
        <w:t xml:space="preserve">The Departure time signals (with charger connected) are set as </w:t>
      </w:r>
      <w:r w:rsidRPr="00C92729">
        <w:rPr>
          <w:rFonts w:cs="Arial"/>
          <w:color w:val="000000"/>
          <w:shd w:val="clear" w:color="auto" w:fill="FFFFFF"/>
        </w:rPr>
        <w:t>“</w:t>
      </w:r>
      <w:proofErr w:type="spellStart"/>
      <w:r w:rsidRPr="00C92729">
        <w:rPr>
          <w:rFonts w:cs="Arial"/>
          <w:color w:val="000000"/>
          <w:shd w:val="clear" w:color="auto" w:fill="FFFFFF"/>
        </w:rPr>
        <w:t>ChrgGoTTouchEnbl_B_Rq</w:t>
      </w:r>
      <w:proofErr w:type="spellEnd"/>
      <w:r w:rsidRPr="00C92729">
        <w:rPr>
          <w:rFonts w:cs="Arial"/>
          <w:color w:val="000000"/>
          <w:shd w:val="clear" w:color="auto" w:fill="FFFFFF"/>
        </w:rPr>
        <w:t xml:space="preserve"> = 0x1 Request” AND “</w:t>
      </w:r>
      <w:r w:rsidRPr="00C92729">
        <w:rPr>
          <w:rFonts w:cs="Arial"/>
        </w:rPr>
        <w:t>ChrgStat_D</w:t>
      </w:r>
      <w:r w:rsidRPr="00C92729">
        <w:rPr>
          <w:rFonts w:cs="Arial"/>
          <w:color w:val="FF0000"/>
          <w:highlight w:val="yellow"/>
        </w:rPr>
        <w:t>3</w:t>
      </w:r>
      <w:r w:rsidRPr="00C92729">
        <w:rPr>
          <w:rFonts w:cs="Arial"/>
        </w:rPr>
        <w:t xml:space="preserve">_Dspl = 0xB </w:t>
      </w:r>
      <w:proofErr w:type="spellStart"/>
      <w:r w:rsidRPr="00C92729">
        <w:rPr>
          <w:rFonts w:cs="Arial"/>
        </w:rPr>
        <w:t>CabinPreconditioning</w:t>
      </w:r>
      <w:proofErr w:type="spellEnd"/>
      <w:r w:rsidRPr="00C92729">
        <w:rPr>
          <w:rFonts w:cs="Arial"/>
        </w:rPr>
        <w:t>”.</w:t>
      </w:r>
    </w:p>
    <w:p w14:paraId="15529A33" w14:textId="77777777" w:rsidR="00C55899" w:rsidRPr="00C92729" w:rsidRDefault="00FB255D" w:rsidP="00C55899">
      <w:pPr>
        <w:numPr>
          <w:ilvl w:val="2"/>
          <w:numId w:val="200"/>
        </w:numPr>
        <w:rPr>
          <w:rFonts w:cs="Arial"/>
        </w:rPr>
      </w:pPr>
      <w:r w:rsidRPr="00C92729">
        <w:rPr>
          <w:rFonts w:cs="Arial"/>
        </w:rPr>
        <w:t xml:space="preserve">While this is true the Infotainment System Master powers up to Display only mode and stays powered up </w:t>
      </w:r>
      <w:proofErr w:type="gramStart"/>
      <w:r w:rsidRPr="00C92729">
        <w:rPr>
          <w:rFonts w:cs="Arial"/>
        </w:rPr>
        <w:t>as</w:t>
      </w:r>
      <w:r w:rsidRPr="00C92729">
        <w:rPr>
          <w:rFonts w:cs="Arial"/>
        </w:rPr>
        <w:t xml:space="preserve"> long as</w:t>
      </w:r>
      <w:proofErr w:type="gramEnd"/>
      <w:r w:rsidRPr="00C92729">
        <w:rPr>
          <w:rFonts w:cs="Arial"/>
        </w:rPr>
        <w:t xml:space="preserve"> this is true.   </w:t>
      </w:r>
    </w:p>
    <w:p w14:paraId="1CF26488" w14:textId="77777777" w:rsidR="00C55899" w:rsidRDefault="00FB255D" w:rsidP="00C55899">
      <w:pPr>
        <w:numPr>
          <w:ilvl w:val="2"/>
          <w:numId w:val="200"/>
        </w:numPr>
        <w:rPr>
          <w:rFonts w:cs="Arial"/>
        </w:rPr>
      </w:pPr>
      <w:r w:rsidRPr="00C92729">
        <w:rPr>
          <w:rFonts w:cs="Arial"/>
        </w:rPr>
        <w:t xml:space="preserve">When </w:t>
      </w:r>
      <w:proofErr w:type="spellStart"/>
      <w:r w:rsidRPr="00C92729">
        <w:rPr>
          <w:rFonts w:cs="Arial"/>
          <w:color w:val="000000"/>
          <w:shd w:val="clear" w:color="auto" w:fill="FFFFFF"/>
        </w:rPr>
        <w:t>ChrgGoTTouchEnbl_B_</w:t>
      </w:r>
      <w:proofErr w:type="gramStart"/>
      <w:r w:rsidRPr="00C92729">
        <w:rPr>
          <w:rFonts w:cs="Arial"/>
          <w:color w:val="000000"/>
          <w:shd w:val="clear" w:color="auto" w:fill="FFFFFF"/>
        </w:rPr>
        <w:t>Rq</w:t>
      </w:r>
      <w:proofErr w:type="spellEnd"/>
      <w:r w:rsidRPr="00C92729">
        <w:rPr>
          <w:rFonts w:cs="Arial"/>
          <w:color w:val="000000"/>
          <w:shd w:val="clear" w:color="auto" w:fill="FFFFFF"/>
        </w:rPr>
        <w:t xml:space="preserve"> !</w:t>
      </w:r>
      <w:proofErr w:type="gramEnd"/>
      <w:r w:rsidRPr="00C92729">
        <w:rPr>
          <w:rFonts w:cs="Arial"/>
          <w:color w:val="000000"/>
          <w:shd w:val="clear" w:color="auto" w:fill="FFFFFF"/>
        </w:rPr>
        <w:t xml:space="preserve">= 0x1 Request, OR </w:t>
      </w:r>
      <w:r w:rsidRPr="00C92729">
        <w:rPr>
          <w:rFonts w:cs="Arial"/>
        </w:rPr>
        <w:t>ChrgStat_D</w:t>
      </w:r>
      <w:r w:rsidRPr="00C92729">
        <w:rPr>
          <w:rFonts w:cs="Arial"/>
          <w:color w:val="FF0000"/>
          <w:highlight w:val="yellow"/>
        </w:rPr>
        <w:t>3</w:t>
      </w:r>
      <w:r w:rsidRPr="00C92729">
        <w:rPr>
          <w:rFonts w:cs="Arial"/>
        </w:rPr>
        <w:t xml:space="preserve">_Dspl != 0xB </w:t>
      </w:r>
      <w:proofErr w:type="spellStart"/>
      <w:r w:rsidRPr="00C92729">
        <w:rPr>
          <w:rFonts w:cs="Arial"/>
        </w:rPr>
        <w:t>CabinPreconditioning</w:t>
      </w:r>
      <w:proofErr w:type="spellEnd"/>
      <w:r w:rsidRPr="00C92729">
        <w:rPr>
          <w:rFonts w:cs="Arial"/>
        </w:rPr>
        <w:t xml:space="preserve"> then the 3 minute timer to exit Display Only shall begin</w:t>
      </w:r>
    </w:p>
    <w:p w14:paraId="1A076C42" w14:textId="77777777" w:rsidR="00C55899" w:rsidRPr="00C92729" w:rsidRDefault="00FB255D" w:rsidP="00C55899">
      <w:pPr>
        <w:ind w:left="1440"/>
        <w:rPr>
          <w:rFonts w:cs="Arial"/>
        </w:rPr>
      </w:pPr>
      <w:r>
        <w:rPr>
          <w:rFonts w:cs="Arial"/>
        </w:rPr>
        <w:t xml:space="preserve">       OR</w:t>
      </w:r>
    </w:p>
    <w:p w14:paraId="29D0D1F5" w14:textId="77777777" w:rsidR="00C55899" w:rsidRDefault="00FB255D" w:rsidP="00C55899">
      <w:pPr>
        <w:numPr>
          <w:ilvl w:val="1"/>
          <w:numId w:val="200"/>
        </w:numPr>
        <w:rPr>
          <w:rFonts w:cs="Arial"/>
        </w:rPr>
      </w:pPr>
      <w:r w:rsidRPr="00C92729">
        <w:rPr>
          <w:rFonts w:cs="Arial"/>
        </w:rPr>
        <w:t xml:space="preserve">The Departure time signals (with charger connected) are set as </w:t>
      </w:r>
      <w:r w:rsidRPr="00C92729">
        <w:rPr>
          <w:rFonts w:cs="Arial"/>
          <w:color w:val="000000"/>
          <w:shd w:val="clear" w:color="auto" w:fill="FFFFFF"/>
        </w:rPr>
        <w:t>“</w:t>
      </w:r>
      <w:proofErr w:type="spellStart"/>
      <w:r w:rsidRPr="00C92729">
        <w:rPr>
          <w:rFonts w:cs="Arial"/>
          <w:color w:val="000000"/>
          <w:shd w:val="clear" w:color="auto" w:fill="FFFFFF"/>
        </w:rPr>
        <w:t>ChrgGoTT</w:t>
      </w:r>
      <w:r w:rsidRPr="00C92729">
        <w:rPr>
          <w:rFonts w:cs="Arial"/>
          <w:color w:val="000000"/>
          <w:shd w:val="clear" w:color="auto" w:fill="FFFFFF"/>
        </w:rPr>
        <w:t>ouchEnbl_B_Rq</w:t>
      </w:r>
      <w:proofErr w:type="spellEnd"/>
      <w:r w:rsidRPr="00C92729">
        <w:rPr>
          <w:rFonts w:cs="Arial"/>
          <w:color w:val="000000"/>
          <w:shd w:val="clear" w:color="auto" w:fill="FFFFFF"/>
        </w:rPr>
        <w:t xml:space="preserve"> = 0x1 Request” AND “</w:t>
      </w:r>
      <w:r w:rsidRPr="00C92729">
        <w:rPr>
          <w:rFonts w:cs="Arial"/>
        </w:rPr>
        <w:t>ChrgStat_D</w:t>
      </w:r>
      <w:r w:rsidRPr="00C92729">
        <w:rPr>
          <w:rFonts w:cs="Arial"/>
          <w:color w:val="FF0000"/>
          <w:highlight w:val="yellow"/>
        </w:rPr>
        <w:t>2</w:t>
      </w:r>
      <w:r w:rsidRPr="00C92729">
        <w:rPr>
          <w:rFonts w:cs="Arial"/>
        </w:rPr>
        <w:t xml:space="preserve">_Dspl = 0xB </w:t>
      </w:r>
      <w:proofErr w:type="spellStart"/>
      <w:r w:rsidRPr="00C92729">
        <w:rPr>
          <w:rFonts w:cs="Arial"/>
        </w:rPr>
        <w:t>CabinPreconditioning</w:t>
      </w:r>
      <w:proofErr w:type="spellEnd"/>
      <w:r w:rsidRPr="00C92729">
        <w:rPr>
          <w:rFonts w:cs="Arial"/>
        </w:rPr>
        <w:t xml:space="preserve">”.  </w:t>
      </w:r>
    </w:p>
    <w:p w14:paraId="4B135D66" w14:textId="77777777" w:rsidR="00C55899" w:rsidRDefault="00FB255D" w:rsidP="00C55899">
      <w:pPr>
        <w:numPr>
          <w:ilvl w:val="2"/>
          <w:numId w:val="200"/>
        </w:numPr>
        <w:rPr>
          <w:rFonts w:cs="Arial"/>
        </w:rPr>
      </w:pPr>
      <w:r>
        <w:rPr>
          <w:rFonts w:cs="Arial"/>
        </w:rPr>
        <w:t xml:space="preserve">While </w:t>
      </w:r>
      <w:r w:rsidRPr="00C92729">
        <w:rPr>
          <w:rFonts w:cs="Arial"/>
        </w:rPr>
        <w:t xml:space="preserve">this is true the Infotainment System Master powers up to Display only mode and stays powered up </w:t>
      </w:r>
      <w:proofErr w:type="gramStart"/>
      <w:r w:rsidRPr="00C92729">
        <w:rPr>
          <w:rFonts w:cs="Arial"/>
        </w:rPr>
        <w:t>as long as</w:t>
      </w:r>
      <w:proofErr w:type="gramEnd"/>
      <w:r w:rsidRPr="00C92729">
        <w:rPr>
          <w:rFonts w:cs="Arial"/>
        </w:rPr>
        <w:t xml:space="preserve"> this is true</w:t>
      </w:r>
    </w:p>
    <w:p w14:paraId="40F2F124" w14:textId="77777777" w:rsidR="00C55899" w:rsidRDefault="00FB255D" w:rsidP="00C55899">
      <w:pPr>
        <w:numPr>
          <w:ilvl w:val="2"/>
          <w:numId w:val="200"/>
        </w:numPr>
        <w:rPr>
          <w:rFonts w:cs="Arial"/>
        </w:rPr>
      </w:pPr>
      <w:r>
        <w:rPr>
          <w:rFonts w:cs="Arial"/>
        </w:rPr>
        <w:t xml:space="preserve">When </w:t>
      </w:r>
      <w:proofErr w:type="spellStart"/>
      <w:r w:rsidRPr="00C92729">
        <w:rPr>
          <w:rFonts w:cs="Arial"/>
          <w:color w:val="000000"/>
          <w:shd w:val="clear" w:color="auto" w:fill="FFFFFF"/>
        </w:rPr>
        <w:t>ChrgGoTTouchEnbl_B_</w:t>
      </w:r>
      <w:proofErr w:type="gramStart"/>
      <w:r w:rsidRPr="00C92729">
        <w:rPr>
          <w:rFonts w:cs="Arial"/>
          <w:color w:val="000000"/>
          <w:shd w:val="clear" w:color="auto" w:fill="FFFFFF"/>
        </w:rPr>
        <w:t>Rq</w:t>
      </w:r>
      <w:proofErr w:type="spellEnd"/>
      <w:r w:rsidRPr="00C92729">
        <w:rPr>
          <w:rFonts w:cs="Arial"/>
          <w:color w:val="000000"/>
          <w:shd w:val="clear" w:color="auto" w:fill="FFFFFF"/>
        </w:rPr>
        <w:t xml:space="preserve"> !</w:t>
      </w:r>
      <w:proofErr w:type="gramEnd"/>
      <w:r w:rsidRPr="00C92729">
        <w:rPr>
          <w:rFonts w:cs="Arial"/>
          <w:color w:val="000000"/>
          <w:shd w:val="clear" w:color="auto" w:fill="FFFFFF"/>
        </w:rPr>
        <w:t xml:space="preserve">= 0x1 Request, OR </w:t>
      </w:r>
      <w:r w:rsidRPr="00C92729">
        <w:rPr>
          <w:rFonts w:cs="Arial"/>
        </w:rPr>
        <w:t>Ch</w:t>
      </w:r>
      <w:r w:rsidRPr="00C92729">
        <w:rPr>
          <w:rFonts w:cs="Arial"/>
        </w:rPr>
        <w:t>rgStat_D</w:t>
      </w:r>
      <w:r w:rsidRPr="00C92729">
        <w:rPr>
          <w:rFonts w:cs="Arial"/>
          <w:color w:val="FF0000"/>
          <w:highlight w:val="yellow"/>
        </w:rPr>
        <w:t>2</w:t>
      </w:r>
      <w:r w:rsidRPr="00C92729">
        <w:rPr>
          <w:rFonts w:cs="Arial"/>
        </w:rPr>
        <w:t xml:space="preserve">_Dspl != 0xB </w:t>
      </w:r>
      <w:proofErr w:type="spellStart"/>
      <w:r w:rsidRPr="00C92729">
        <w:rPr>
          <w:rFonts w:cs="Arial"/>
        </w:rPr>
        <w:t>CabinPreconditioning</w:t>
      </w:r>
      <w:proofErr w:type="spellEnd"/>
      <w:r w:rsidRPr="00C92729">
        <w:rPr>
          <w:rFonts w:cs="Arial"/>
        </w:rPr>
        <w:t xml:space="preserve"> then the 3 minute timer to exit Display Only shall</w:t>
      </w:r>
      <w:r>
        <w:rPr>
          <w:rFonts w:cs="Arial"/>
        </w:rPr>
        <w:t xml:space="preserve"> begin</w:t>
      </w:r>
    </w:p>
    <w:p w14:paraId="4319B8D0" w14:textId="77777777" w:rsidR="0040769E" w:rsidRDefault="00FB255D" w:rsidP="0040769E">
      <w:pPr>
        <w:ind w:left="1800"/>
        <w:rPr>
          <w:ins w:id="13" w:author="Myslinski, Jason (J.S.)" w:date="2021-08-23T15:09:00Z"/>
          <w:rFonts w:cs="Arial"/>
        </w:rPr>
      </w:pPr>
      <w:ins w:id="14" w:author="Myslinski, Jason (J.S.)" w:date="2021-08-23T15:09:00Z">
        <w:r>
          <w:rPr>
            <w:rFonts w:cs="Arial"/>
          </w:rPr>
          <w:t>OR</w:t>
        </w:r>
      </w:ins>
    </w:p>
    <w:p w14:paraId="4CD3C905" w14:textId="77777777" w:rsidR="00364102" w:rsidRDefault="00FB255D" w:rsidP="0040769E">
      <w:pPr>
        <w:numPr>
          <w:ilvl w:val="0"/>
          <w:numId w:val="203"/>
        </w:numPr>
        <w:rPr>
          <w:ins w:id="15" w:author="Myslinski, Jason (J.S.)" w:date="2021-08-24T07:01:00Z"/>
          <w:rFonts w:cs="Arial"/>
        </w:rPr>
      </w:pPr>
      <w:ins w:id="16" w:author="Myslinski, Jason (J.S.)" w:date="2021-08-24T07:01:00Z">
        <w:r>
          <w:rPr>
            <w:rFonts w:cs="Arial"/>
          </w:rPr>
          <w:t>Phoenix architecture only</w:t>
        </w:r>
      </w:ins>
      <w:ins w:id="17" w:author="Myslinski, Jason (J.S.)" w:date="2021-08-24T07:02:00Z">
        <w:r>
          <w:rPr>
            <w:rFonts w:cs="Arial"/>
          </w:rPr>
          <w:t xml:space="preserve"> (welcome signals)</w:t>
        </w:r>
      </w:ins>
      <w:ins w:id="18" w:author="Myslinski, Jason (J.S.)" w:date="2021-08-24T07:01:00Z">
        <w:r>
          <w:rPr>
            <w:rFonts w:cs="Arial"/>
          </w:rPr>
          <w:t>:</w:t>
        </w:r>
      </w:ins>
    </w:p>
    <w:p w14:paraId="73D3AD43" w14:textId="77777777" w:rsidR="0040769E" w:rsidRDefault="00FB255D">
      <w:pPr>
        <w:numPr>
          <w:ilvl w:val="1"/>
          <w:numId w:val="203"/>
        </w:numPr>
        <w:rPr>
          <w:ins w:id="19" w:author="Myslinski, Jason (J.S.)" w:date="2021-08-23T15:18:00Z"/>
          <w:rFonts w:cs="Arial"/>
        </w:rPr>
        <w:pPrChange w:id="20" w:author="Myslinski, Jason (J.S.)" w:date="2021-08-24T07:01:00Z">
          <w:pPr>
            <w:numPr>
              <w:numId w:val="203"/>
            </w:numPr>
            <w:ind w:left="1800" w:hanging="360"/>
          </w:pPr>
        </w:pPrChange>
      </w:pPr>
      <w:ins w:id="21" w:author="Myslinski, Jason (J.S.)" w:date="2021-08-23T15:14:00Z">
        <w:r>
          <w:rPr>
            <w:rFonts w:cs="Arial"/>
          </w:rPr>
          <w:t>(</w:t>
        </w:r>
      </w:ins>
      <w:proofErr w:type="spellStart"/>
      <w:ins w:id="22" w:author="Myslinski, Jason (J.S.)" w:date="2021-08-23T15:09:00Z">
        <w:r>
          <w:rPr>
            <w:rFonts w:cs="Arial"/>
          </w:rPr>
          <w:t>Ve</w:t>
        </w:r>
      </w:ins>
      <w:ins w:id="23" w:author="Myslinski, Jason (J.S.)" w:date="2021-08-23T15:10:00Z">
        <w:r>
          <w:rPr>
            <w:rFonts w:cs="Arial"/>
          </w:rPr>
          <w:t>hWlcmFrwl_D_Stat</w:t>
        </w:r>
        <w:proofErr w:type="spellEnd"/>
        <w:r>
          <w:rPr>
            <w:rFonts w:cs="Arial"/>
          </w:rPr>
          <w:t xml:space="preserve"> = Welcome</w:t>
        </w:r>
      </w:ins>
      <w:ins w:id="24" w:author="Myslinski, Jason (J.S.)" w:date="2021-08-23T15:15:00Z">
        <w:r>
          <w:rPr>
            <w:rFonts w:cs="Arial"/>
          </w:rPr>
          <w:t>)</w:t>
        </w:r>
      </w:ins>
      <w:ins w:id="25" w:author="Myslinski, Jason (J.S.)" w:date="2021-08-23T15:10:00Z">
        <w:r>
          <w:rPr>
            <w:rFonts w:cs="Arial"/>
          </w:rPr>
          <w:t xml:space="preserve"> AND </w:t>
        </w:r>
      </w:ins>
      <w:ins w:id="26" w:author="Myslinski, Jason (J.S.)" w:date="2021-08-23T15:15:00Z">
        <w:r>
          <w:rPr>
            <w:rFonts w:cs="Arial"/>
          </w:rPr>
          <w:t>(</w:t>
        </w:r>
      </w:ins>
      <w:proofErr w:type="spellStart"/>
      <w:ins w:id="27" w:author="Myslinski, Jason (J.S.)" w:date="2021-08-23T15:14:00Z">
        <w:r>
          <w:rPr>
            <w:rFonts w:cs="Arial"/>
          </w:rPr>
          <w:t>VehWlcmFrwlMde_D_Stat</w:t>
        </w:r>
        <w:proofErr w:type="spellEnd"/>
        <w:r>
          <w:rPr>
            <w:rFonts w:cs="Arial"/>
          </w:rPr>
          <w:t xml:space="preserve"> </w:t>
        </w:r>
      </w:ins>
      <w:ins w:id="28" w:author="Myslinski, Jason (J.S.)" w:date="2021-08-23T15:15:00Z">
        <w:r>
          <w:rPr>
            <w:rFonts w:cs="Arial"/>
          </w:rPr>
          <w:t xml:space="preserve">= 0x1 Approach, or 0x2 </w:t>
        </w:r>
        <w:proofErr w:type="spellStart"/>
        <w:r>
          <w:rPr>
            <w:rFonts w:cs="Arial"/>
          </w:rPr>
          <w:t>IlluminatedEntry</w:t>
        </w:r>
        <w:proofErr w:type="spellEnd"/>
        <w:r>
          <w:rPr>
            <w:rFonts w:cs="Arial"/>
          </w:rPr>
          <w:t xml:space="preserve">, or 0x3 </w:t>
        </w:r>
        <w:proofErr w:type="spellStart"/>
        <w:r>
          <w:rPr>
            <w:rFonts w:cs="Arial"/>
          </w:rPr>
          <w:t>CourtesyLightingAll</w:t>
        </w:r>
        <w:proofErr w:type="spellEnd"/>
        <w:r>
          <w:rPr>
            <w:rFonts w:cs="Arial"/>
          </w:rPr>
          <w:t xml:space="preserve">, or 0x4 </w:t>
        </w:r>
        <w:proofErr w:type="spellStart"/>
        <w:r>
          <w:rPr>
            <w:rFonts w:cs="Arial"/>
          </w:rPr>
          <w:t>CourtesyLighting</w:t>
        </w:r>
      </w:ins>
      <w:ins w:id="29" w:author="Myslinski, Jason (J.S.)" w:date="2021-08-23T15:16:00Z">
        <w:r>
          <w:rPr>
            <w:rFonts w:cs="Arial"/>
          </w:rPr>
          <w:t>DelayAll</w:t>
        </w:r>
        <w:proofErr w:type="spellEnd"/>
        <w:r>
          <w:rPr>
            <w:rFonts w:cs="Arial"/>
          </w:rPr>
          <w:t xml:space="preserve">, or 0x5 </w:t>
        </w:r>
        <w:proofErr w:type="spellStart"/>
        <w:r>
          <w:rPr>
            <w:rFonts w:cs="Arial"/>
          </w:rPr>
          <w:t>CourtesyLightingExtended</w:t>
        </w:r>
        <w:proofErr w:type="spellEnd"/>
        <w:r>
          <w:rPr>
            <w:rFonts w:cs="Arial"/>
          </w:rPr>
          <w:t xml:space="preserve">, or 0x6 </w:t>
        </w:r>
        <w:proofErr w:type="spellStart"/>
        <w:r>
          <w:rPr>
            <w:rFonts w:cs="Arial"/>
          </w:rPr>
          <w:t>CourtesyLightingDelayExt</w:t>
        </w:r>
        <w:proofErr w:type="spellEnd"/>
        <w:r>
          <w:rPr>
            <w:rFonts w:cs="Arial"/>
          </w:rPr>
          <w:t>)</w:t>
        </w:r>
      </w:ins>
      <w:ins w:id="30" w:author="Myslinski, Jason (J.S.)" w:date="2021-08-24T07:23:00Z">
        <w:r>
          <w:rPr>
            <w:rFonts w:cs="Arial"/>
          </w:rPr>
          <w:t xml:space="preserve"> then</w:t>
        </w:r>
      </w:ins>
      <w:ins w:id="31" w:author="Myslinski, Jason (J.S.)" w:date="2021-08-24T07:13:00Z">
        <w:r>
          <w:rPr>
            <w:rFonts w:cs="Arial"/>
          </w:rPr>
          <w:t xml:space="preserve"> the predictive trigger timer is started</w:t>
        </w:r>
      </w:ins>
    </w:p>
    <w:p w14:paraId="1AAAEB7D" w14:textId="77777777" w:rsidR="00BF43D8" w:rsidRDefault="00FB255D">
      <w:pPr>
        <w:numPr>
          <w:ilvl w:val="2"/>
          <w:numId w:val="203"/>
        </w:numPr>
        <w:rPr>
          <w:ins w:id="32" w:author="Myslinski, Jason (J.S.)" w:date="2021-08-23T15:19:00Z"/>
          <w:rFonts w:cs="Arial"/>
        </w:rPr>
        <w:pPrChange w:id="33" w:author="Myslinski, Jason (J.S.)" w:date="2021-08-24T07:01:00Z">
          <w:pPr>
            <w:numPr>
              <w:ilvl w:val="1"/>
              <w:numId w:val="203"/>
            </w:numPr>
            <w:ind w:left="2520" w:hanging="360"/>
          </w:pPr>
        </w:pPrChange>
      </w:pPr>
      <w:ins w:id="34" w:author="Myslinski, Jason (J.S.)" w:date="2021-08-23T15:18:00Z">
        <w:r>
          <w:rPr>
            <w:rFonts w:cs="Arial"/>
          </w:rPr>
          <w:t>T</w:t>
        </w:r>
      </w:ins>
      <w:ins w:id="35" w:author="Myslinski, Jason (J.S.)" w:date="2021-08-23T15:19:00Z">
        <w:r>
          <w:rPr>
            <w:rFonts w:cs="Arial"/>
          </w:rPr>
          <w:t xml:space="preserve">he predictive trigger event is ended when </w:t>
        </w:r>
        <w:proofErr w:type="spellStart"/>
        <w:r>
          <w:rPr>
            <w:rFonts w:cs="Arial"/>
          </w:rPr>
          <w:t>VehWlcmFrwl_D_</w:t>
        </w:r>
        <w:proofErr w:type="gramStart"/>
        <w:r>
          <w:rPr>
            <w:rFonts w:cs="Arial"/>
          </w:rPr>
          <w:t>Stat</w:t>
        </w:r>
        <w:proofErr w:type="spellEnd"/>
        <w:r>
          <w:rPr>
            <w:rFonts w:cs="Arial"/>
          </w:rPr>
          <w:t xml:space="preserve"> !</w:t>
        </w:r>
        <w:proofErr w:type="gramEnd"/>
        <w:r>
          <w:rPr>
            <w:rFonts w:cs="Arial"/>
          </w:rPr>
          <w:t>= W</w:t>
        </w:r>
        <w:r>
          <w:rPr>
            <w:rFonts w:cs="Arial"/>
          </w:rPr>
          <w:t>elcome</w:t>
        </w:r>
      </w:ins>
      <w:ins w:id="36" w:author="Myslinski, Jason (J.S.)" w:date="2021-08-24T07:08:00Z">
        <w:r>
          <w:rPr>
            <w:rFonts w:cs="Arial"/>
          </w:rPr>
          <w:t xml:space="preserve"> and </w:t>
        </w:r>
        <w:proofErr w:type="spellStart"/>
        <w:r>
          <w:rPr>
            <w:rFonts w:cs="Arial"/>
          </w:rPr>
          <w:t>Veh</w:t>
        </w:r>
      </w:ins>
      <w:ins w:id="37" w:author="Myslinski, Jason (J.S.)" w:date="2021-08-24T07:09:00Z">
        <w:r>
          <w:rPr>
            <w:rFonts w:cs="Arial"/>
          </w:rPr>
          <w:t>WlcmFrwlMde_D_Stat</w:t>
        </w:r>
        <w:proofErr w:type="spellEnd"/>
        <w:r>
          <w:rPr>
            <w:rFonts w:cs="Arial"/>
          </w:rPr>
          <w:t xml:space="preserve"> != Approach</w:t>
        </w:r>
      </w:ins>
      <w:ins w:id="38" w:author="Myslinski, Jason (J.S.)" w:date="2021-08-24T07:13:00Z">
        <w:r>
          <w:rPr>
            <w:rFonts w:cs="Arial"/>
          </w:rPr>
          <w:t xml:space="preserve"> and the predictive trigger timer </w:t>
        </w:r>
      </w:ins>
      <w:ins w:id="39" w:author="Myslinski, Jason (J.S.)" w:date="2021-08-24T07:14:00Z">
        <w:r>
          <w:rPr>
            <w:rFonts w:cs="Arial"/>
          </w:rPr>
          <w:t xml:space="preserve">(ex 3 minutes) </w:t>
        </w:r>
      </w:ins>
      <w:ins w:id="40" w:author="Myslinski, Jason (J.S.)" w:date="2021-08-24T07:13:00Z">
        <w:r>
          <w:rPr>
            <w:rFonts w:cs="Arial"/>
          </w:rPr>
          <w:t>has expired</w:t>
        </w:r>
      </w:ins>
      <w:ins w:id="41" w:author="Myslinski, Jason (J.S.)" w:date="2021-08-23T15:19:00Z">
        <w:r>
          <w:rPr>
            <w:rFonts w:cs="Arial"/>
          </w:rPr>
          <w:t>, OR</w:t>
        </w:r>
      </w:ins>
    </w:p>
    <w:p w14:paraId="2A18CF89" w14:textId="77777777" w:rsidR="00BF43D8" w:rsidRDefault="00FB255D">
      <w:pPr>
        <w:numPr>
          <w:ilvl w:val="2"/>
          <w:numId w:val="203"/>
        </w:numPr>
        <w:rPr>
          <w:rFonts w:cs="Arial"/>
        </w:rPr>
        <w:pPrChange w:id="42" w:author="Myslinski, Jason (J.S.)" w:date="2021-08-24T07:01:00Z">
          <w:pPr>
            <w:numPr>
              <w:ilvl w:val="1"/>
              <w:numId w:val="203"/>
            </w:numPr>
            <w:ind w:left="2520" w:hanging="360"/>
          </w:pPr>
        </w:pPrChange>
      </w:pPr>
      <w:ins w:id="43" w:author="Myslinski, Jason (J.S.)" w:date="2021-08-23T15:19:00Z">
        <w:r>
          <w:rPr>
            <w:rFonts w:cs="Arial"/>
          </w:rPr>
          <w:t xml:space="preserve">The </w:t>
        </w:r>
      </w:ins>
      <w:ins w:id="44" w:author="Myslinski, Jason (J.S.)" w:date="2021-08-23T15:20:00Z">
        <w:r>
          <w:rPr>
            <w:rFonts w:cs="Arial"/>
          </w:rPr>
          <w:t xml:space="preserve">predictive trigger event is ended when </w:t>
        </w:r>
        <w:proofErr w:type="spellStart"/>
        <w:r>
          <w:rPr>
            <w:rFonts w:cs="Arial"/>
          </w:rPr>
          <w:t>VehWlcmFrwlMde_D_Stat</w:t>
        </w:r>
        <w:proofErr w:type="spellEnd"/>
        <w:r>
          <w:rPr>
            <w:rFonts w:cs="Arial"/>
          </w:rPr>
          <w:t xml:space="preserve"> = 0x0 Null or 0x7 Illuminated Exit</w:t>
        </w:r>
      </w:ins>
      <w:ins w:id="45" w:author="Myslinski, Jason (J.S.)" w:date="2021-08-24T07:14:00Z">
        <w:r>
          <w:rPr>
            <w:rFonts w:cs="Arial"/>
          </w:rPr>
          <w:t xml:space="preserve"> and the predictive trigger time</w:t>
        </w:r>
      </w:ins>
      <w:ins w:id="46" w:author="Myslinski, Jason (J.S.)" w:date="2021-08-24T07:15:00Z">
        <w:r>
          <w:rPr>
            <w:rFonts w:cs="Arial"/>
          </w:rPr>
          <w:t xml:space="preserve"> has </w:t>
        </w:r>
        <w:proofErr w:type="gramStart"/>
        <w:r>
          <w:rPr>
            <w:rFonts w:cs="Arial"/>
          </w:rPr>
          <w:t>expired</w:t>
        </w:r>
      </w:ins>
      <w:ins w:id="47" w:author="Myslinski, Jason (J.S.)" w:date="2021-08-24T07:14:00Z">
        <w:r>
          <w:rPr>
            <w:rFonts w:cs="Arial"/>
          </w:rPr>
          <w:t xml:space="preserve"> </w:t>
        </w:r>
      </w:ins>
      <w:ins w:id="48" w:author="Myslinski, Jason (J.S.)" w:date="2021-08-23T15:20:00Z">
        <w:r>
          <w:rPr>
            <w:rFonts w:cs="Arial"/>
          </w:rPr>
          <w:t>.</w:t>
        </w:r>
      </w:ins>
      <w:proofErr w:type="gramEnd"/>
    </w:p>
    <w:p w14:paraId="14DE8C4B" w14:textId="77777777" w:rsidR="00C92729" w:rsidRPr="00C92729" w:rsidRDefault="00FB255D" w:rsidP="00C92729">
      <w:pPr>
        <w:rPr>
          <w:rFonts w:cs="Arial"/>
        </w:rPr>
      </w:pPr>
    </w:p>
    <w:p w14:paraId="38B8E4B3" w14:textId="77777777" w:rsidR="00C92729" w:rsidRPr="00C92729" w:rsidRDefault="00FB255D" w:rsidP="00C92729">
      <w:pPr>
        <w:ind w:left="1440"/>
        <w:rPr>
          <w:rFonts w:cs="Arial"/>
        </w:rPr>
      </w:pPr>
    </w:p>
    <w:p w14:paraId="282A7D7F" w14:textId="77777777" w:rsidR="000F640D" w:rsidRPr="00C92729" w:rsidRDefault="00FB255D" w:rsidP="000F640D">
      <w:pPr>
        <w:numPr>
          <w:ilvl w:val="0"/>
          <w:numId w:val="200"/>
        </w:numPr>
        <w:rPr>
          <w:rFonts w:cs="Arial"/>
        </w:rPr>
      </w:pPr>
      <w:r w:rsidRPr="00C92729">
        <w:rPr>
          <w:rFonts w:cs="Arial"/>
          <w:u w:val="single"/>
        </w:rPr>
        <w:t>Post-Condition</w:t>
      </w:r>
      <w:r w:rsidRPr="00C92729">
        <w:rPr>
          <w:rFonts w:cs="Arial"/>
        </w:rPr>
        <w:t>:</w:t>
      </w:r>
    </w:p>
    <w:p w14:paraId="011D3C25" w14:textId="77777777" w:rsidR="000F640D" w:rsidRPr="00BC0A55" w:rsidRDefault="00FB255D" w:rsidP="000F640D">
      <w:pPr>
        <w:numPr>
          <w:ilvl w:val="1"/>
          <w:numId w:val="200"/>
        </w:numPr>
        <w:rPr>
          <w:rFonts w:cs="Arial"/>
        </w:rPr>
      </w:pPr>
      <w:r>
        <w:rPr>
          <w:rFonts w:cs="Arial"/>
        </w:rPr>
        <w:t xml:space="preserve">The </w:t>
      </w:r>
      <w:r w:rsidRPr="00BC0A55">
        <w:rPr>
          <w:rFonts w:cs="Arial"/>
        </w:rPr>
        <w:t>Infotainment System Master is in Display Only Mode for 3 minutes (unless noted otherwise in the P06 APIM spec)</w:t>
      </w:r>
    </w:p>
    <w:p w14:paraId="59990419" w14:textId="77777777" w:rsidR="00BC0A55" w:rsidRPr="00BC0A55" w:rsidRDefault="00FB255D" w:rsidP="00BC0A55">
      <w:pPr>
        <w:numPr>
          <w:ilvl w:val="0"/>
          <w:numId w:val="200"/>
        </w:numPr>
        <w:rPr>
          <w:rFonts w:cs="Arial"/>
        </w:rPr>
      </w:pPr>
      <w:r w:rsidRPr="00BC0A55">
        <w:rPr>
          <w:rFonts w:cs="Arial"/>
          <w:u w:val="single"/>
        </w:rPr>
        <w:t>Remembering the last signal state between bus wake-up events</w:t>
      </w:r>
      <w:r w:rsidRPr="00BC0A55">
        <w:rPr>
          <w:rFonts w:cs="Arial"/>
        </w:rPr>
        <w:t>:</w:t>
      </w:r>
    </w:p>
    <w:p w14:paraId="5E3F16D0" w14:textId="77777777" w:rsidR="00BC0A55" w:rsidRPr="00BC0A55" w:rsidRDefault="00FB255D" w:rsidP="00BC0A55">
      <w:pPr>
        <w:numPr>
          <w:ilvl w:val="1"/>
          <w:numId w:val="200"/>
        </w:numPr>
        <w:rPr>
          <w:rFonts w:cs="Arial"/>
        </w:rPr>
      </w:pPr>
      <w:r w:rsidRPr="00BC0A55">
        <w:rPr>
          <w:rFonts w:cs="Arial"/>
        </w:rPr>
        <w:t xml:space="preserve">When ignition is OFF, the infotainment network bus might wake up and go back to sleep </w:t>
      </w:r>
      <w:proofErr w:type="gramStart"/>
      <w:r w:rsidRPr="00BC0A55">
        <w:rPr>
          <w:rFonts w:cs="Arial"/>
        </w:rPr>
        <w:t>a number of</w:t>
      </w:r>
      <w:proofErr w:type="gramEnd"/>
      <w:r w:rsidRPr="00BC0A55">
        <w:rPr>
          <w:rFonts w:cs="Arial"/>
        </w:rPr>
        <w:t xml:space="preserve"> times and signals may be missing (if signals originate on different network buses).  For the predictive triggers, so that the last state can be remembered for</w:t>
      </w:r>
      <w:r w:rsidRPr="00BC0A55">
        <w:rPr>
          <w:rFonts w:cs="Arial"/>
        </w:rPr>
        <w:t xml:space="preserve"> a transition, the infotainment system master shall remember the last state.  </w:t>
      </w:r>
    </w:p>
    <w:p w14:paraId="355B05CD" w14:textId="77777777" w:rsidR="00BC0A55" w:rsidRPr="00BC0A55" w:rsidRDefault="00FB255D" w:rsidP="00500605">
      <w:pPr>
        <w:rPr>
          <w:rFonts w:cs="Arial"/>
        </w:rPr>
      </w:pPr>
    </w:p>
    <w:p w14:paraId="7FFA53F3" w14:textId="77777777" w:rsidR="00C86584" w:rsidRPr="00BC0A55" w:rsidRDefault="00FB255D" w:rsidP="00500605">
      <w:pPr>
        <w:rPr>
          <w:rFonts w:cs="Arial"/>
        </w:rPr>
      </w:pPr>
      <w:r w:rsidRPr="00BC0A55">
        <w:rPr>
          <w:rFonts w:cs="Arial"/>
          <w:u w:val="single"/>
        </w:rPr>
        <w:t>Display Only Mode SPSS definition</w:t>
      </w:r>
      <w:r w:rsidRPr="00BC0A55">
        <w:rPr>
          <w:rFonts w:cs="Arial"/>
        </w:rPr>
        <w:t>:</w:t>
      </w:r>
    </w:p>
    <w:p w14:paraId="4173803F" w14:textId="77777777" w:rsidR="00C86584" w:rsidRDefault="00FB255D" w:rsidP="00C86584">
      <w:pPr>
        <w:numPr>
          <w:ilvl w:val="0"/>
          <w:numId w:val="198"/>
        </w:numPr>
        <w:rPr>
          <w:rFonts w:cs="Arial"/>
        </w:rPr>
      </w:pPr>
      <w:r>
        <w:rPr>
          <w:rFonts w:cs="Arial"/>
        </w:rPr>
        <w:t xml:space="preserve">The Infotainment System Master is fully powered up in Standby, can turn on the display and can process CAN commands but </w:t>
      </w:r>
      <w:proofErr w:type="spellStart"/>
      <w:r>
        <w:rPr>
          <w:rFonts w:cs="Arial"/>
        </w:rPr>
        <w:t>HMIAudioMode</w:t>
      </w:r>
      <w:proofErr w:type="spellEnd"/>
      <w:r>
        <w:rPr>
          <w:rFonts w:cs="Arial"/>
        </w:rPr>
        <w:t xml:space="preserve"> = OFF </w:t>
      </w:r>
    </w:p>
    <w:p w14:paraId="070BCB2E" w14:textId="77777777" w:rsidR="00C86584" w:rsidRDefault="00FB255D" w:rsidP="00C86584">
      <w:pPr>
        <w:numPr>
          <w:ilvl w:val="0"/>
          <w:numId w:val="198"/>
        </w:numPr>
        <w:rPr>
          <w:rFonts w:cs="Arial"/>
        </w:rPr>
      </w:pPr>
      <w:r>
        <w:rPr>
          <w:rFonts w:cs="Arial"/>
        </w:rPr>
        <w:t>T</w:t>
      </w:r>
      <w:r>
        <w:rPr>
          <w:rFonts w:cs="Arial"/>
        </w:rPr>
        <w:t>he display is normally off unless a trigger activates it (</w:t>
      </w:r>
      <w:proofErr w:type="spellStart"/>
      <w:r>
        <w:rPr>
          <w:rFonts w:cs="Arial"/>
        </w:rPr>
        <w:t>ex door</w:t>
      </w:r>
      <w:proofErr w:type="spellEnd"/>
      <w:r>
        <w:rPr>
          <w:rFonts w:cs="Arial"/>
        </w:rPr>
        <w:t xml:space="preserve"> open for welcome animation)</w:t>
      </w:r>
    </w:p>
    <w:p w14:paraId="6A7E5277" w14:textId="77777777" w:rsidR="008B32D1" w:rsidRDefault="00FB255D" w:rsidP="00C86584">
      <w:pPr>
        <w:numPr>
          <w:ilvl w:val="0"/>
          <w:numId w:val="198"/>
        </w:numPr>
        <w:rPr>
          <w:rFonts w:cs="Arial"/>
        </w:rPr>
      </w:pPr>
      <w:r>
        <w:rPr>
          <w:rFonts w:cs="Arial"/>
        </w:rPr>
        <w:t xml:space="preserve">Certain APIM peripherals might be turned off to conserve power. </w:t>
      </w:r>
    </w:p>
    <w:p w14:paraId="0B2E8643" w14:textId="77777777" w:rsidR="00DC57FB" w:rsidRPr="00C86584" w:rsidRDefault="00FB255D" w:rsidP="00C86584">
      <w:pPr>
        <w:numPr>
          <w:ilvl w:val="0"/>
          <w:numId w:val="198"/>
        </w:numPr>
        <w:rPr>
          <w:rFonts w:cs="Arial"/>
        </w:rPr>
      </w:pPr>
      <w:r>
        <w:rPr>
          <w:rFonts w:cs="Arial"/>
        </w:rPr>
        <w:t xml:space="preserve">The Infotainment System Master can power up quickly to functional power mode (within a second or </w:t>
      </w:r>
      <w:r>
        <w:rPr>
          <w:rFonts w:cs="Arial"/>
        </w:rPr>
        <w:t>two)</w:t>
      </w:r>
    </w:p>
    <w:p w14:paraId="12E16274" w14:textId="77777777" w:rsidR="005A0D3C" w:rsidRDefault="00FB255D" w:rsidP="00500605">
      <w:pPr>
        <w:rPr>
          <w:rFonts w:cs="Arial"/>
        </w:rPr>
      </w:pPr>
    </w:p>
    <w:p w14:paraId="6B8AB2C3" w14:textId="77777777" w:rsidR="005A0D3C" w:rsidRPr="005A0D3C" w:rsidRDefault="00FB255D" w:rsidP="00500605">
      <w:pPr>
        <w:rPr>
          <w:rFonts w:cs="Arial"/>
        </w:rPr>
      </w:pPr>
      <w:r w:rsidRPr="009627C6">
        <w:rPr>
          <w:rFonts w:cs="Arial"/>
          <w:u w:val="single"/>
        </w:rPr>
        <w:t>Note</w:t>
      </w:r>
      <w:r>
        <w:rPr>
          <w:rFonts w:cs="Arial"/>
        </w:rPr>
        <w:t xml:space="preserve">:  Reference the P06 APIM spec for exact details of how predictive triggers are implemented on the APIM module.  If conflict between the SPSS and P06 then the P06 takes precedence. </w:t>
      </w:r>
    </w:p>
    <w:p w14:paraId="42F8CCA4" w14:textId="77777777" w:rsidR="00406F39" w:rsidRDefault="00FB255D" w:rsidP="008B11E9">
      <w:pPr>
        <w:pStyle w:val="Heading2"/>
      </w:pPr>
      <w:bookmarkStart w:id="49" w:name="_Toc115265551"/>
      <w:r w:rsidRPr="00B9479B">
        <w:t>VS-CLD-REQ-359585/A-Clear Exit Assist Warning Client</w:t>
      </w:r>
      <w:bookmarkEnd w:id="49"/>
    </w:p>
    <w:p w14:paraId="5DCF7556" w14:textId="77777777" w:rsidR="009D70A3" w:rsidRPr="00A94013" w:rsidRDefault="00FB255D" w:rsidP="00500605">
      <w:r w:rsidRPr="00A94013">
        <w:t>The Clear Exit Assist Warning Client interfaces with the user via the HMI and interfaces with the Clear Exit Assist Warning Server to determine if HMI updates are needed.</w:t>
      </w:r>
    </w:p>
    <w:p w14:paraId="7AD54233" w14:textId="77777777" w:rsidR="00500605" w:rsidRDefault="00FB255D" w:rsidP="00500605"/>
    <w:p w14:paraId="62599630" w14:textId="77777777" w:rsidR="00406F39" w:rsidRDefault="00FB255D" w:rsidP="008B11E9">
      <w:pPr>
        <w:pStyle w:val="Heading2"/>
      </w:pPr>
      <w:bookmarkStart w:id="50" w:name="_Toc115265552"/>
      <w:r w:rsidRPr="00B9479B">
        <w:t>VS-CLD-REQ-359586/A-Clear Exit Assist Warning Server</w:t>
      </w:r>
      <w:bookmarkEnd w:id="50"/>
    </w:p>
    <w:p w14:paraId="21E38C6D" w14:textId="77777777" w:rsidR="00F834E5" w:rsidRPr="0020293E" w:rsidRDefault="00FB255D" w:rsidP="00500605">
      <w:r w:rsidRPr="0020293E">
        <w:t xml:space="preserve">The Clear Exit Assist Warning Server is responsible for the control to the Clear Exit Assist function and interfaces with the Clear Exit Assist Warning </w:t>
      </w:r>
      <w:r w:rsidRPr="0020293E">
        <w:t>Client.</w:t>
      </w:r>
    </w:p>
    <w:p w14:paraId="318EF509" w14:textId="77777777" w:rsidR="00500605" w:rsidRDefault="00FB255D" w:rsidP="00500605"/>
    <w:p w14:paraId="545B2007" w14:textId="77777777" w:rsidR="00406F39" w:rsidRDefault="00FB255D" w:rsidP="008B11E9">
      <w:pPr>
        <w:pStyle w:val="Heading2"/>
      </w:pPr>
      <w:bookmarkStart w:id="51" w:name="_Toc115265553"/>
      <w:r w:rsidRPr="00B9479B">
        <w:t>PWRMAN-CLD-REQ-359656/A-Infotainment System Master</w:t>
      </w:r>
      <w:bookmarkEnd w:id="51"/>
    </w:p>
    <w:p w14:paraId="46E88A81" w14:textId="77777777" w:rsidR="00500605" w:rsidRDefault="00FB255D" w:rsidP="00500605"/>
    <w:p w14:paraId="62164829" w14:textId="77777777" w:rsidR="00406F39" w:rsidRDefault="00FB255D" w:rsidP="008B11E9">
      <w:pPr>
        <w:pStyle w:val="Heading2"/>
      </w:pPr>
      <w:bookmarkStart w:id="52" w:name="_Toc115265554"/>
      <w:r w:rsidRPr="00B9479B">
        <w:t>RSOAv2-CLD-REQ-360906/B-RearSeatOccupantAlertV2InterfaceClient</w:t>
      </w:r>
      <w:bookmarkEnd w:id="52"/>
    </w:p>
    <w:p w14:paraId="0BDB29CF" w14:textId="77777777" w:rsidR="0005469A" w:rsidRPr="0005469A" w:rsidRDefault="00FB255D" w:rsidP="0005469A">
      <w:r w:rsidRPr="0005469A">
        <w:t xml:space="preserve">The </w:t>
      </w:r>
      <w:r w:rsidRPr="00E77FAD">
        <w:t>RearSeatOccupantAlertV2</w:t>
      </w:r>
      <w:r>
        <w:t>Interface</w:t>
      </w:r>
      <w:r w:rsidRPr="00E77FAD">
        <w:t>Client</w:t>
      </w:r>
      <w:r>
        <w:t xml:space="preserve"> </w:t>
      </w:r>
      <w:r w:rsidRPr="0005469A">
        <w:t xml:space="preserve">is responsible </w:t>
      </w:r>
      <w:r>
        <w:t xml:space="preserve">for monitoring the status of all rear door signals, arming/disarming the notification trigger, displaying the </w:t>
      </w:r>
      <w:r>
        <w:t>visual reminder, and requesting the audible alert to be played via the audio system.</w:t>
      </w:r>
    </w:p>
    <w:p w14:paraId="71DFA6AA" w14:textId="77777777" w:rsidR="00F260AE" w:rsidRPr="004300B8" w:rsidRDefault="00FB255D" w:rsidP="004300B8"/>
    <w:p w14:paraId="2C09B800" w14:textId="77777777" w:rsidR="00406F39" w:rsidRDefault="00FB255D" w:rsidP="008B11E9">
      <w:pPr>
        <w:pStyle w:val="Heading1"/>
      </w:pPr>
      <w:bookmarkStart w:id="53" w:name="_Toc115265555"/>
      <w:r>
        <w:t>General Requirements</w:t>
      </w:r>
      <w:bookmarkEnd w:id="53"/>
    </w:p>
    <w:p w14:paraId="0BE4B5BD" w14:textId="77777777" w:rsidR="00406F39" w:rsidRDefault="00FB255D" w:rsidP="008B11E9">
      <w:pPr>
        <w:pStyle w:val="Heading2"/>
      </w:pPr>
      <w:bookmarkStart w:id="54" w:name="_Toc115265556"/>
      <w:r w:rsidRPr="00B9479B">
        <w:t>PWRMAN-FUN-REQ-014457/A-Infotainment System Power Mode Descriptions (</w:t>
      </w:r>
      <w:proofErr w:type="spellStart"/>
      <w:r w:rsidRPr="00B9479B">
        <w:t>TcSE</w:t>
      </w:r>
      <w:proofErr w:type="spellEnd"/>
      <w:r w:rsidRPr="00B9479B">
        <w:t xml:space="preserve"> ROIN-267992-1)</w:t>
      </w:r>
      <w:bookmarkEnd w:id="54"/>
    </w:p>
    <w:p w14:paraId="601CD00D" w14:textId="77777777" w:rsidR="00ED18E0" w:rsidRDefault="00ED18E0"/>
    <w:p w14:paraId="4C666BFF" w14:textId="77777777" w:rsidR="00406F39" w:rsidRDefault="00FB255D" w:rsidP="008B11E9">
      <w:pPr>
        <w:pStyle w:val="Heading3"/>
      </w:pPr>
      <w:bookmarkStart w:id="55" w:name="_Toc115265557"/>
      <w:r>
        <w:t>Sleep Node</w:t>
      </w:r>
      <w:bookmarkEnd w:id="55"/>
    </w:p>
    <w:p w14:paraId="1049F759" w14:textId="77777777" w:rsidR="00ED18E0" w:rsidRDefault="00FB255D">
      <w:pPr>
        <w:rPr>
          <w:rFonts w:cs="Arial"/>
          <w:szCs w:val="20"/>
        </w:rPr>
      </w:pPr>
      <w:r>
        <w:rPr>
          <w:rFonts w:cs="Arial"/>
          <w:szCs w:val="20"/>
        </w:rPr>
        <w:t xml:space="preserve">Sleep Nodes are nodes that are required to function for some application domain specified duration while the vehicle ignition is in the OFF position.  </w:t>
      </w:r>
    </w:p>
    <w:p w14:paraId="00A2BF6B" w14:textId="77777777" w:rsidR="00ED18E0" w:rsidRDefault="00ED18E0">
      <w:pPr>
        <w:rPr>
          <w:rFonts w:cs="Arial"/>
          <w:szCs w:val="20"/>
        </w:rPr>
      </w:pPr>
    </w:p>
    <w:p w14:paraId="7E96142E" w14:textId="77777777" w:rsidR="008B11E9" w:rsidRPr="008B11E9" w:rsidRDefault="008B11E9" w:rsidP="008B11E9">
      <w:pPr>
        <w:pStyle w:val="Heading4"/>
        <w:rPr>
          <w:b w:val="0"/>
          <w:u w:val="single"/>
        </w:rPr>
      </w:pPr>
      <w:r w:rsidRPr="008B11E9">
        <w:rPr>
          <w:b w:val="0"/>
          <w:u w:val="single"/>
        </w:rPr>
        <w:t>PWRMAN-SR-REQ-014458/C-Sleep Node Power Consumption (</w:t>
      </w:r>
      <w:proofErr w:type="spellStart"/>
      <w:r w:rsidRPr="008B11E9">
        <w:rPr>
          <w:b w:val="0"/>
          <w:u w:val="single"/>
        </w:rPr>
        <w:t>TcSE</w:t>
      </w:r>
      <w:proofErr w:type="spellEnd"/>
      <w:r w:rsidRPr="008B11E9">
        <w:rPr>
          <w:b w:val="0"/>
          <w:u w:val="single"/>
        </w:rPr>
        <w:t xml:space="preserve"> ROIN-40618-1)</w:t>
      </w:r>
    </w:p>
    <w:p w14:paraId="5E911E46" w14:textId="77777777" w:rsidR="00ED18E0" w:rsidRDefault="00FB255D">
      <w:pPr>
        <w:rPr>
          <w:rFonts w:cs="Arial"/>
          <w:szCs w:val="20"/>
        </w:rPr>
      </w:pPr>
      <w:r>
        <w:rPr>
          <w:rFonts w:cs="Arial"/>
          <w:szCs w:val="20"/>
        </w:rPr>
        <w:t>Sleep nodes shall implement a low power consumption mode (sleep).</w:t>
      </w:r>
    </w:p>
    <w:p w14:paraId="004348A9" w14:textId="77777777" w:rsidR="008B11E9" w:rsidRPr="008B11E9" w:rsidRDefault="008B11E9" w:rsidP="008B11E9">
      <w:pPr>
        <w:pStyle w:val="Heading4"/>
        <w:rPr>
          <w:b w:val="0"/>
          <w:u w:val="single"/>
        </w:rPr>
      </w:pPr>
      <w:r w:rsidRPr="008B11E9">
        <w:rPr>
          <w:b w:val="0"/>
          <w:u w:val="single"/>
        </w:rPr>
        <w:t>PWRMAN-SR-REQ-014459/B-Sleep Node Components (</w:t>
      </w:r>
      <w:proofErr w:type="spellStart"/>
      <w:r w:rsidRPr="008B11E9">
        <w:rPr>
          <w:b w:val="0"/>
          <w:u w:val="single"/>
        </w:rPr>
        <w:t>TcSE</w:t>
      </w:r>
      <w:proofErr w:type="spellEnd"/>
      <w:r w:rsidRPr="008B11E9">
        <w:rPr>
          <w:b w:val="0"/>
          <w:u w:val="single"/>
        </w:rPr>
        <w:t xml:space="preserve"> ROIN-40619-1)</w:t>
      </w:r>
    </w:p>
    <w:p w14:paraId="30473E15" w14:textId="77777777" w:rsidR="00ED18E0" w:rsidRDefault="00FB255D">
      <w:pPr>
        <w:rPr>
          <w:rFonts w:cs="Arial"/>
          <w:szCs w:val="20"/>
        </w:rPr>
      </w:pPr>
      <w:r>
        <w:rPr>
          <w:rFonts w:cs="Arial"/>
          <w:szCs w:val="20"/>
        </w:rPr>
        <w:t>All Infotainment System components shall be designated as Sleep Nodes.</w:t>
      </w:r>
    </w:p>
    <w:p w14:paraId="3825786F" w14:textId="77777777" w:rsidR="00406F39" w:rsidRDefault="00FB255D" w:rsidP="008B11E9">
      <w:pPr>
        <w:pStyle w:val="Heading3"/>
      </w:pPr>
      <w:bookmarkStart w:id="56" w:name="_Toc115265558"/>
      <w:r>
        <w:t>Remote Wakeup</w:t>
      </w:r>
      <w:bookmarkEnd w:id="56"/>
    </w:p>
    <w:p w14:paraId="108A0328" w14:textId="77777777" w:rsidR="00ED18E0" w:rsidRDefault="00FB255D">
      <w:pPr>
        <w:rPr>
          <w:rFonts w:cs="Arial"/>
          <w:szCs w:val="20"/>
        </w:rPr>
      </w:pPr>
      <w:r>
        <w:rPr>
          <w:rFonts w:cs="Arial"/>
          <w:szCs w:val="20"/>
        </w:rPr>
        <w:t>A Remote Wakeup is the result of another components Local Wakeup Event</w:t>
      </w:r>
    </w:p>
    <w:p w14:paraId="19A7DE4A" w14:textId="77777777" w:rsidR="00ED18E0" w:rsidRDefault="00ED18E0">
      <w:pPr>
        <w:rPr>
          <w:rFonts w:cs="Arial"/>
          <w:szCs w:val="20"/>
        </w:rPr>
      </w:pPr>
    </w:p>
    <w:p w14:paraId="58077EAB" w14:textId="77777777" w:rsidR="008B11E9" w:rsidRPr="008B11E9" w:rsidRDefault="008B11E9" w:rsidP="008B11E9">
      <w:pPr>
        <w:pStyle w:val="Heading4"/>
        <w:rPr>
          <w:b w:val="0"/>
          <w:u w:val="single"/>
        </w:rPr>
      </w:pPr>
      <w:r w:rsidRPr="008B11E9">
        <w:rPr>
          <w:b w:val="0"/>
          <w:u w:val="single"/>
        </w:rPr>
        <w:t>PWRMAN-SR-REQ-014460/B-Remote Wake-up processing (</w:t>
      </w:r>
      <w:proofErr w:type="spellStart"/>
      <w:r w:rsidRPr="008B11E9">
        <w:rPr>
          <w:b w:val="0"/>
          <w:u w:val="single"/>
        </w:rPr>
        <w:t>TcSE</w:t>
      </w:r>
      <w:proofErr w:type="spellEnd"/>
      <w:r w:rsidRPr="008B11E9">
        <w:rPr>
          <w:b w:val="0"/>
          <w:u w:val="single"/>
        </w:rPr>
        <w:t xml:space="preserve"> ROIN-40621-1)</w:t>
      </w:r>
    </w:p>
    <w:p w14:paraId="32935265" w14:textId="77777777" w:rsidR="00ED18E0" w:rsidRDefault="00FB255D">
      <w:pPr>
        <w:rPr>
          <w:rFonts w:cs="Arial"/>
          <w:szCs w:val="20"/>
        </w:rPr>
      </w:pPr>
      <w:r>
        <w:rPr>
          <w:rFonts w:cs="Arial"/>
          <w:szCs w:val="20"/>
        </w:rPr>
        <w:t xml:space="preserve">All infotainment system components </w:t>
      </w:r>
      <w:r>
        <w:rPr>
          <w:rFonts w:cs="Arial"/>
          <w:szCs w:val="20"/>
        </w:rPr>
        <w:t>shall process Remote Wakeups</w:t>
      </w:r>
    </w:p>
    <w:p w14:paraId="58CCB239" w14:textId="77777777" w:rsidR="008B11E9" w:rsidRPr="008B11E9" w:rsidRDefault="008B11E9" w:rsidP="008B11E9">
      <w:pPr>
        <w:pStyle w:val="Heading4"/>
        <w:rPr>
          <w:b w:val="0"/>
          <w:u w:val="single"/>
        </w:rPr>
      </w:pPr>
      <w:r w:rsidRPr="008B11E9">
        <w:rPr>
          <w:b w:val="0"/>
          <w:u w:val="single"/>
        </w:rPr>
        <w:t>PWRMAN-SR-REQ-014461/B-Remote Wake-up Power Mode Transitions (</w:t>
      </w:r>
      <w:proofErr w:type="spellStart"/>
      <w:r w:rsidRPr="008B11E9">
        <w:rPr>
          <w:b w:val="0"/>
          <w:u w:val="single"/>
        </w:rPr>
        <w:t>TcSE</w:t>
      </w:r>
      <w:proofErr w:type="spellEnd"/>
      <w:r w:rsidRPr="008B11E9">
        <w:rPr>
          <w:b w:val="0"/>
          <w:u w:val="single"/>
        </w:rPr>
        <w:t xml:space="preserve"> ROIN-40622-2)</w:t>
      </w:r>
    </w:p>
    <w:p w14:paraId="3FDE2420" w14:textId="77777777" w:rsidR="00ED18E0" w:rsidRDefault="00FB255D">
      <w:pPr>
        <w:rPr>
          <w:rFonts w:cs="Arial"/>
          <w:szCs w:val="20"/>
        </w:rPr>
      </w:pPr>
      <w:r>
        <w:rPr>
          <w:rFonts w:cs="Arial"/>
          <w:szCs w:val="20"/>
        </w:rPr>
        <w:t>For all infotainment system components, a Remote Wakeup shall result in a tran</w:t>
      </w:r>
      <w:r>
        <w:rPr>
          <w:rFonts w:cs="Arial"/>
          <w:szCs w:val="20"/>
        </w:rPr>
        <w:t xml:space="preserve">sition from Sleep to Standby.  </w:t>
      </w:r>
    </w:p>
    <w:p w14:paraId="481CBD49" w14:textId="77777777" w:rsidR="00406F39" w:rsidRDefault="00FB255D" w:rsidP="008B11E9">
      <w:pPr>
        <w:pStyle w:val="Heading3"/>
      </w:pPr>
      <w:bookmarkStart w:id="57" w:name="_Toc115265559"/>
      <w:r>
        <w:t>Local Wakeup Event</w:t>
      </w:r>
      <w:bookmarkEnd w:id="57"/>
    </w:p>
    <w:p w14:paraId="1196754F" w14:textId="77777777" w:rsidR="00ED18E0" w:rsidRDefault="00FB255D">
      <w:pPr>
        <w:rPr>
          <w:rFonts w:cs="Arial"/>
          <w:szCs w:val="20"/>
        </w:rPr>
      </w:pPr>
      <w:r>
        <w:rPr>
          <w:rFonts w:cs="Arial"/>
          <w:szCs w:val="20"/>
        </w:rPr>
        <w:t xml:space="preserve">A Local Wake Event results when a sleep node detects a dedicated local input while in the sleep </w:t>
      </w:r>
      <w:r>
        <w:rPr>
          <w:rFonts w:cs="Arial"/>
          <w:szCs w:val="20"/>
        </w:rPr>
        <w:t>power mode.</w:t>
      </w:r>
    </w:p>
    <w:p w14:paraId="541F1EBB" w14:textId="77777777" w:rsidR="00ED18E0" w:rsidRDefault="00ED18E0">
      <w:pPr>
        <w:rPr>
          <w:rFonts w:cs="Arial"/>
          <w:szCs w:val="20"/>
        </w:rPr>
      </w:pPr>
    </w:p>
    <w:p w14:paraId="48EACD44" w14:textId="77777777" w:rsidR="008B11E9" w:rsidRPr="008B11E9" w:rsidRDefault="008B11E9" w:rsidP="008B11E9">
      <w:pPr>
        <w:pStyle w:val="Heading4"/>
        <w:rPr>
          <w:b w:val="0"/>
          <w:u w:val="single"/>
        </w:rPr>
      </w:pPr>
      <w:r w:rsidRPr="008B11E9">
        <w:rPr>
          <w:b w:val="0"/>
          <w:u w:val="single"/>
        </w:rPr>
        <w:t>PWRMAN-SR-REQ-014462/B-Local Wake-up Network initialization (</w:t>
      </w:r>
      <w:proofErr w:type="spellStart"/>
      <w:r w:rsidRPr="008B11E9">
        <w:rPr>
          <w:b w:val="0"/>
          <w:u w:val="single"/>
        </w:rPr>
        <w:t>TcSE</w:t>
      </w:r>
      <w:proofErr w:type="spellEnd"/>
      <w:r w:rsidRPr="008B11E9">
        <w:rPr>
          <w:b w:val="0"/>
          <w:u w:val="single"/>
        </w:rPr>
        <w:t xml:space="preserve"> ROIN-40624-1)</w:t>
      </w:r>
    </w:p>
    <w:p w14:paraId="72D181AB" w14:textId="77777777" w:rsidR="00ED18E0" w:rsidRDefault="00FB255D">
      <w:pPr>
        <w:rPr>
          <w:rFonts w:cs="Arial"/>
          <w:szCs w:val="20"/>
        </w:rPr>
      </w:pPr>
      <w:r>
        <w:rPr>
          <w:rFonts w:cs="Arial"/>
          <w:szCs w:val="20"/>
        </w:rPr>
        <w:t>Local Wake Events shall result in the initialization of the Network by the component process</w:t>
      </w:r>
      <w:r>
        <w:rPr>
          <w:rFonts w:cs="Arial"/>
          <w:szCs w:val="20"/>
        </w:rPr>
        <w:t xml:space="preserve">ing the Local Wake Event.  </w:t>
      </w:r>
    </w:p>
    <w:p w14:paraId="6A686066" w14:textId="77777777" w:rsidR="00406F39" w:rsidRDefault="00FB255D" w:rsidP="008B11E9">
      <w:pPr>
        <w:pStyle w:val="Heading3"/>
      </w:pPr>
      <w:bookmarkStart w:id="58" w:name="_Toc115265560"/>
      <w:r>
        <w:t>Self-Directed Process</w:t>
      </w:r>
      <w:bookmarkEnd w:id="58"/>
    </w:p>
    <w:p w14:paraId="41471CD2" w14:textId="77777777" w:rsidR="00ED18E0" w:rsidRDefault="00FB255D">
      <w:pPr>
        <w:rPr>
          <w:rFonts w:cs="Arial"/>
          <w:szCs w:val="20"/>
        </w:rPr>
      </w:pPr>
      <w:r>
        <w:rPr>
          <w:rFonts w:cs="Arial"/>
          <w:szCs w:val="20"/>
        </w:rPr>
        <w:t xml:space="preserve">A Self-Directed Process results when a sleep node detects a local event while in the sleep or standby power modes and does NOT require information exchange across the network.  Not all infotainment system components are required to implement Self-Directed </w:t>
      </w:r>
      <w:r>
        <w:rPr>
          <w:rFonts w:cs="Arial"/>
          <w:szCs w:val="20"/>
        </w:rPr>
        <w:t xml:space="preserve">Wakeups.  Refer to component engineering specifications for list of Self-Direct Processes. </w:t>
      </w:r>
    </w:p>
    <w:p w14:paraId="6029701D" w14:textId="77777777" w:rsidR="00ED18E0" w:rsidRDefault="00ED18E0">
      <w:pPr>
        <w:rPr>
          <w:rFonts w:cs="Arial"/>
          <w:szCs w:val="20"/>
        </w:rPr>
      </w:pPr>
    </w:p>
    <w:p w14:paraId="30BF01D8" w14:textId="77777777" w:rsidR="008B11E9" w:rsidRPr="008B11E9" w:rsidRDefault="008B11E9" w:rsidP="008B11E9">
      <w:pPr>
        <w:pStyle w:val="Heading4"/>
        <w:rPr>
          <w:b w:val="0"/>
          <w:u w:val="single"/>
        </w:rPr>
      </w:pPr>
      <w:r w:rsidRPr="008B11E9">
        <w:rPr>
          <w:b w:val="0"/>
          <w:u w:val="single"/>
        </w:rPr>
        <w:t>PWRMAN-SR-REQ-014463/B-Self-Directed Process (</w:t>
      </w:r>
      <w:proofErr w:type="spellStart"/>
      <w:r w:rsidRPr="008B11E9">
        <w:rPr>
          <w:b w:val="0"/>
          <w:u w:val="single"/>
        </w:rPr>
        <w:t>TcSE</w:t>
      </w:r>
      <w:proofErr w:type="spellEnd"/>
      <w:r w:rsidRPr="008B11E9">
        <w:rPr>
          <w:b w:val="0"/>
          <w:u w:val="single"/>
        </w:rPr>
        <w:t xml:space="preserve"> ROIN-40626-1)</w:t>
      </w:r>
    </w:p>
    <w:p w14:paraId="2AB6983B" w14:textId="77777777" w:rsidR="00ED18E0" w:rsidRDefault="00FB255D">
      <w:pPr>
        <w:rPr>
          <w:rFonts w:cs="Arial"/>
          <w:szCs w:val="20"/>
        </w:rPr>
      </w:pPr>
      <w:r>
        <w:rPr>
          <w:rFonts w:cs="Arial"/>
          <w:szCs w:val="20"/>
        </w:rPr>
        <w:t xml:space="preserve">A Self-Directed Process shall be implemented in parallel with the power </w:t>
      </w:r>
      <w:proofErr w:type="spellStart"/>
      <w:r>
        <w:rPr>
          <w:rStyle w:val="spelle"/>
          <w:rFonts w:cs="Arial"/>
          <w:szCs w:val="20"/>
        </w:rPr>
        <w:t>moding</w:t>
      </w:r>
      <w:proofErr w:type="spellEnd"/>
      <w:r>
        <w:rPr>
          <w:rFonts w:cs="Arial"/>
          <w:szCs w:val="20"/>
        </w:rPr>
        <w:t xml:space="preserve"> requirement such that once a Self-Directed Process is launched, transitions to other power modes shall not interrupt the Self-Directed process.  For example, the process of ejecting a disc shall not be canceled as the result of a transition to functional </w:t>
      </w:r>
      <w:r>
        <w:rPr>
          <w:rFonts w:cs="Arial"/>
          <w:szCs w:val="20"/>
        </w:rPr>
        <w:t>mode.</w:t>
      </w:r>
    </w:p>
    <w:p w14:paraId="39FAE454" w14:textId="77777777" w:rsidR="00406F39" w:rsidRDefault="00FB255D" w:rsidP="008B11E9">
      <w:pPr>
        <w:pStyle w:val="Heading3"/>
      </w:pPr>
      <w:bookmarkStart w:id="59" w:name="_Toc115265561"/>
      <w:r>
        <w:t>Power Modes</w:t>
      </w:r>
      <w:bookmarkEnd w:id="59"/>
    </w:p>
    <w:p w14:paraId="69163CA3" w14:textId="77777777" w:rsidR="008B11E9" w:rsidRPr="008B11E9" w:rsidRDefault="008B11E9" w:rsidP="008B11E9">
      <w:pPr>
        <w:pStyle w:val="Heading4"/>
        <w:rPr>
          <w:b w:val="0"/>
          <w:u w:val="single"/>
        </w:rPr>
      </w:pPr>
      <w:bookmarkStart w:id="60" w:name="_Toc73432536"/>
      <w:bookmarkStart w:id="61" w:name="_Toc73434319"/>
      <w:bookmarkStart w:id="62" w:name="_Toc175446007"/>
      <w:r w:rsidRPr="008B11E9">
        <w:rPr>
          <w:b w:val="0"/>
          <w:u w:val="single"/>
        </w:rPr>
        <w:t>PWRMAN-SR-REQ-014464/D-Power Mode States (</w:t>
      </w:r>
      <w:proofErr w:type="spellStart"/>
      <w:r w:rsidRPr="008B11E9">
        <w:rPr>
          <w:b w:val="0"/>
          <w:u w:val="single"/>
        </w:rPr>
        <w:t>TcSE</w:t>
      </w:r>
      <w:proofErr w:type="spellEnd"/>
      <w:r w:rsidRPr="008B11E9">
        <w:rPr>
          <w:b w:val="0"/>
          <w:u w:val="single"/>
        </w:rPr>
        <w:t xml:space="preserve"> ROIN-167435-1)</w:t>
      </w:r>
    </w:p>
    <w:p w14:paraId="1521160E" w14:textId="77777777" w:rsidR="00257E94" w:rsidRDefault="00FB255D">
      <w:pPr>
        <w:rPr>
          <w:rFonts w:cs="Arial"/>
          <w:u w:val="single"/>
        </w:rPr>
      </w:pPr>
    </w:p>
    <w:p w14:paraId="3157CC96" w14:textId="77777777" w:rsidR="00257E94" w:rsidRDefault="00FB255D">
      <w:pPr>
        <w:rPr>
          <w:rFonts w:cs="Arial"/>
          <w:u w:val="single"/>
        </w:rPr>
      </w:pPr>
      <w:r>
        <w:rPr>
          <w:rFonts w:cs="Arial"/>
          <w:u w:val="single"/>
        </w:rPr>
        <w:t>UNPOWERED</w:t>
      </w:r>
      <w:bookmarkEnd w:id="60"/>
      <w:bookmarkEnd w:id="61"/>
      <w:bookmarkEnd w:id="62"/>
    </w:p>
    <w:p w14:paraId="1050647F" w14:textId="77777777" w:rsidR="007F6D1F" w:rsidRPr="007F6D1F" w:rsidRDefault="00FB255D" w:rsidP="007F6D1F">
      <w:pPr>
        <w:rPr>
          <w:rFonts w:cs="Arial"/>
        </w:rPr>
      </w:pPr>
      <w:r w:rsidRPr="007F6D1F">
        <w:rPr>
          <w:rFonts w:cs="Arial"/>
        </w:rPr>
        <w:t>Characteristics of UNPOWERED Mode is in</w:t>
      </w:r>
      <w:r w:rsidRPr="007F6D1F">
        <w:rPr>
          <w:rFonts w:cs="Arial"/>
        </w:rPr>
        <w:t>sufficient supply voltage to power component</w:t>
      </w:r>
      <w:r>
        <w:rPr>
          <w:rFonts w:cs="Arial"/>
        </w:rPr>
        <w:t>s</w:t>
      </w:r>
      <w:r w:rsidRPr="007F6D1F">
        <w:rPr>
          <w:rFonts w:cs="Arial"/>
        </w:rPr>
        <w:t xml:space="preserve">.  </w:t>
      </w:r>
    </w:p>
    <w:p w14:paraId="772C12FB" w14:textId="77777777" w:rsidR="007F6D1F" w:rsidRPr="007F6D1F" w:rsidRDefault="00FB255D" w:rsidP="007F6D1F">
      <w:pPr>
        <w:numPr>
          <w:ilvl w:val="0"/>
          <w:numId w:val="222"/>
        </w:numPr>
        <w:rPr>
          <w:rFonts w:cs="Arial"/>
        </w:rPr>
      </w:pPr>
      <w:r w:rsidRPr="007F6D1F">
        <w:rPr>
          <w:rFonts w:cs="Arial"/>
        </w:rPr>
        <w:t xml:space="preserve">This is typically entered with loss of B+.  Note when say loss of B+ in the SPSS </w:t>
      </w:r>
      <w:r>
        <w:rPr>
          <w:rFonts w:cs="Arial"/>
        </w:rPr>
        <w:t xml:space="preserve">this </w:t>
      </w:r>
      <w:r w:rsidRPr="007F6D1F">
        <w:rPr>
          <w:rFonts w:cs="Arial"/>
        </w:rPr>
        <w:t>does not include normal operation</w:t>
      </w:r>
      <w:r>
        <w:rPr>
          <w:rFonts w:cs="Arial"/>
        </w:rPr>
        <w:t>s</w:t>
      </w:r>
      <w:r w:rsidRPr="007F6D1F">
        <w:rPr>
          <w:rFonts w:cs="Arial"/>
        </w:rPr>
        <w:t xml:space="preserve"> such as warm and cold cranks</w:t>
      </w:r>
      <w:r>
        <w:rPr>
          <w:rFonts w:cs="Arial"/>
        </w:rPr>
        <w:t xml:space="preserve"> and their associated voltage dips</w:t>
      </w:r>
      <w:r w:rsidRPr="007F6D1F">
        <w:rPr>
          <w:rFonts w:cs="Arial"/>
        </w:rPr>
        <w:t>.  Warm and cold crank as defined in Ford specification</w:t>
      </w:r>
      <w:r>
        <w:rPr>
          <w:rFonts w:cs="Arial"/>
        </w:rPr>
        <w:t>s</w:t>
      </w:r>
      <w:r w:rsidRPr="007F6D1F">
        <w:rPr>
          <w:rFonts w:cs="Arial"/>
        </w:rPr>
        <w:t xml:space="preserve"> shall not send a module into unpowered mode (unless explicitly noted</w:t>
      </w:r>
      <w:r>
        <w:rPr>
          <w:rFonts w:cs="Arial"/>
        </w:rPr>
        <w:t xml:space="preserve"> as allowed</w:t>
      </w:r>
      <w:r w:rsidRPr="007F6D1F">
        <w:rPr>
          <w:rFonts w:cs="Arial"/>
        </w:rPr>
        <w:t>).</w:t>
      </w:r>
    </w:p>
    <w:p w14:paraId="70E125E2" w14:textId="77777777" w:rsidR="00257E94" w:rsidRPr="007F6D1F" w:rsidRDefault="00FB255D">
      <w:pPr>
        <w:rPr>
          <w:rFonts w:cs="Arial"/>
        </w:rPr>
      </w:pPr>
      <w:r w:rsidRPr="007F6D1F">
        <w:rPr>
          <w:rFonts w:cs="Arial"/>
        </w:rPr>
        <w:t xml:space="preserve">  </w:t>
      </w:r>
    </w:p>
    <w:p w14:paraId="0877554D" w14:textId="77777777" w:rsidR="00257E94" w:rsidRPr="007F6D1F" w:rsidRDefault="00FB255D">
      <w:pPr>
        <w:rPr>
          <w:rFonts w:cs="Arial"/>
          <w:u w:val="single"/>
        </w:rPr>
      </w:pPr>
      <w:bookmarkStart w:id="63" w:name="_Toc73432537"/>
      <w:bookmarkStart w:id="64" w:name="_Toc73434320"/>
      <w:bookmarkStart w:id="65" w:name="_Toc175446008"/>
      <w:r w:rsidRPr="007F6D1F">
        <w:rPr>
          <w:rFonts w:cs="Arial"/>
          <w:u w:val="single"/>
        </w:rPr>
        <w:t>SLEEP</w:t>
      </w:r>
      <w:bookmarkEnd w:id="63"/>
      <w:bookmarkEnd w:id="64"/>
      <w:bookmarkEnd w:id="65"/>
    </w:p>
    <w:p w14:paraId="65102ABC" w14:textId="77777777" w:rsidR="00257E94" w:rsidRDefault="00FB255D">
      <w:pPr>
        <w:rPr>
          <w:rFonts w:cs="Arial"/>
        </w:rPr>
      </w:pPr>
      <w:r w:rsidRPr="007F6D1F">
        <w:rPr>
          <w:rFonts w:cs="Arial"/>
        </w:rPr>
        <w:t>Characteristics of SLEEP Mode</w:t>
      </w:r>
      <w:r>
        <w:rPr>
          <w:rFonts w:cs="Arial"/>
        </w:rPr>
        <w:t xml:space="preserve"> are defined as follows:</w:t>
      </w:r>
    </w:p>
    <w:p w14:paraId="38445E3E" w14:textId="77777777" w:rsidR="00257E94" w:rsidRDefault="00FB255D">
      <w:pPr>
        <w:ind w:left="360"/>
        <w:rPr>
          <w:rFonts w:cs="Arial"/>
        </w:rPr>
      </w:pPr>
      <w:r>
        <w:rPr>
          <w:rFonts w:cs="Arial"/>
        </w:rPr>
        <w:t>-- Lowest power cons</w:t>
      </w:r>
      <w:r>
        <w:rPr>
          <w:rFonts w:cs="Arial"/>
        </w:rPr>
        <w:t>umption mode.</w:t>
      </w:r>
    </w:p>
    <w:p w14:paraId="31E0323D" w14:textId="77777777" w:rsidR="00257E94" w:rsidRDefault="00FB255D">
      <w:pPr>
        <w:ind w:left="360"/>
        <w:rPr>
          <w:rFonts w:cs="Arial"/>
        </w:rPr>
      </w:pPr>
      <w:r>
        <w:rPr>
          <w:rFonts w:cs="Arial"/>
        </w:rPr>
        <w:t xml:space="preserve">-- Network State set to asleep (inactive), or in "Limp Home" state. </w:t>
      </w:r>
    </w:p>
    <w:p w14:paraId="00F40D1B" w14:textId="77777777" w:rsidR="00257E94" w:rsidRDefault="00FB255D">
      <w:pPr>
        <w:ind w:left="360"/>
        <w:rPr>
          <w:rFonts w:cs="Arial"/>
        </w:rPr>
      </w:pPr>
      <w:r>
        <w:rPr>
          <w:rFonts w:cs="Arial"/>
        </w:rPr>
        <w:t>-- Self-Directed Events are valid.  No functionality beyond Self-Directed events.</w:t>
      </w:r>
    </w:p>
    <w:p w14:paraId="2DA7681A" w14:textId="77777777" w:rsidR="00257E94" w:rsidRDefault="00FB255D">
      <w:pPr>
        <w:ind w:left="360"/>
        <w:rPr>
          <w:rFonts w:cs="Arial"/>
        </w:rPr>
      </w:pPr>
      <w:r>
        <w:rPr>
          <w:rFonts w:cs="Arial"/>
        </w:rPr>
        <w:t>-- Remote Wake-up Events are valid.</w:t>
      </w:r>
    </w:p>
    <w:p w14:paraId="0A517621" w14:textId="77777777" w:rsidR="00257E94" w:rsidRDefault="00FB255D">
      <w:pPr>
        <w:ind w:left="360"/>
        <w:rPr>
          <w:rFonts w:cs="Arial"/>
        </w:rPr>
      </w:pPr>
      <w:r>
        <w:rPr>
          <w:rFonts w:cs="Arial"/>
        </w:rPr>
        <w:t>-- Local Wake-up Events are valid.</w:t>
      </w:r>
    </w:p>
    <w:p w14:paraId="722D964E" w14:textId="77777777" w:rsidR="00257E94" w:rsidRDefault="00FB255D">
      <w:pPr>
        <w:ind w:left="360"/>
        <w:rPr>
          <w:rFonts w:cs="Arial"/>
        </w:rPr>
      </w:pPr>
      <w:r>
        <w:rPr>
          <w:rFonts w:cs="Arial"/>
        </w:rPr>
        <w:t xml:space="preserve">-- Local events </w:t>
      </w:r>
      <w:proofErr w:type="spellStart"/>
      <w:r>
        <w:rPr>
          <w:rFonts w:cs="Arial"/>
        </w:rPr>
        <w:t>whic</w:t>
      </w:r>
      <w:r>
        <w:rPr>
          <w:rFonts w:cs="Arial"/>
        </w:rPr>
        <w:t>e</w:t>
      </w:r>
      <w:proofErr w:type="spellEnd"/>
      <w:r>
        <w:rPr>
          <w:rFonts w:cs="Arial"/>
        </w:rPr>
        <w:t xml:space="preserve"> don't wake up the bus can be active</w:t>
      </w:r>
    </w:p>
    <w:p w14:paraId="59EC2D60" w14:textId="77777777" w:rsidR="00257E94" w:rsidRDefault="00FB255D">
      <w:pPr>
        <w:ind w:left="360"/>
        <w:rPr>
          <w:rFonts w:cs="Arial"/>
        </w:rPr>
      </w:pPr>
      <w:r>
        <w:rPr>
          <w:rFonts w:cs="Arial"/>
        </w:rPr>
        <w:t>-- Infotainment System States supported:  OFF &amp; Display only mode (</w:t>
      </w:r>
      <w:r>
        <w:rPr>
          <w:rFonts w:cs="Arial"/>
        </w:rPr>
        <w:t>if doesn’t require the network bus</w:t>
      </w:r>
      <w:r>
        <w:rPr>
          <w:rFonts w:cs="Arial"/>
        </w:rPr>
        <w:t>).</w:t>
      </w:r>
    </w:p>
    <w:p w14:paraId="5495A7D9" w14:textId="77777777" w:rsidR="00257E94" w:rsidRDefault="00FB255D">
      <w:pPr>
        <w:rPr>
          <w:rFonts w:cs="Arial"/>
        </w:rPr>
      </w:pPr>
    </w:p>
    <w:p w14:paraId="0C54FFDC" w14:textId="77777777" w:rsidR="00257E94" w:rsidRDefault="00FB255D">
      <w:pPr>
        <w:rPr>
          <w:rFonts w:cs="Arial"/>
          <w:u w:val="single"/>
        </w:rPr>
      </w:pPr>
      <w:bookmarkStart w:id="66" w:name="_Toc73432539"/>
      <w:bookmarkStart w:id="67" w:name="_Toc73434322"/>
      <w:bookmarkStart w:id="68" w:name="_Toc175446010"/>
      <w:r>
        <w:rPr>
          <w:rFonts w:cs="Arial"/>
          <w:u w:val="single"/>
        </w:rPr>
        <w:t>STANDBY</w:t>
      </w:r>
      <w:bookmarkEnd w:id="66"/>
      <w:bookmarkEnd w:id="67"/>
      <w:bookmarkEnd w:id="68"/>
    </w:p>
    <w:p w14:paraId="33E84E19" w14:textId="77777777" w:rsidR="00257E94" w:rsidRDefault="00FB255D">
      <w:pPr>
        <w:rPr>
          <w:rFonts w:cs="Arial"/>
        </w:rPr>
      </w:pPr>
      <w:r>
        <w:rPr>
          <w:rFonts w:cs="Arial"/>
        </w:rPr>
        <w:t>Characteristics of STANDBY Mode are defined as follows:</w:t>
      </w:r>
    </w:p>
    <w:p w14:paraId="7208F13E" w14:textId="77777777" w:rsidR="00257E94" w:rsidRDefault="00FB255D">
      <w:pPr>
        <w:ind w:left="360"/>
        <w:rPr>
          <w:rFonts w:cs="Arial"/>
        </w:rPr>
      </w:pPr>
      <w:r>
        <w:rPr>
          <w:rFonts w:cs="Arial"/>
        </w:rPr>
        <w:t xml:space="preserve">-- Low power consumption mode.  </w:t>
      </w:r>
    </w:p>
    <w:p w14:paraId="5C1BC165" w14:textId="77777777" w:rsidR="00257E94" w:rsidRDefault="00FB255D">
      <w:pPr>
        <w:ind w:left="360"/>
        <w:rPr>
          <w:rFonts w:cs="Arial"/>
        </w:rPr>
      </w:pPr>
      <w:r>
        <w:rPr>
          <w:rFonts w:cs="Arial"/>
        </w:rPr>
        <w:t xml:space="preserve">-- Infotainment </w:t>
      </w:r>
      <w:r>
        <w:rPr>
          <w:rFonts w:cs="Arial"/>
        </w:rPr>
        <w:t xml:space="preserve">audio sources are OFF (ex. Media sources, VR, Phone, TA, Prompts).  Non-Infotainment features may be active (ex. chimes, clock/welcome/farewell screens, illumination, climate control…).  </w:t>
      </w:r>
    </w:p>
    <w:p w14:paraId="2FD732DC" w14:textId="77777777" w:rsidR="00257E94" w:rsidRDefault="00FB255D">
      <w:pPr>
        <w:ind w:left="360"/>
        <w:rPr>
          <w:rFonts w:cs="Arial"/>
        </w:rPr>
      </w:pPr>
      <w:r>
        <w:rPr>
          <w:rFonts w:cs="Arial"/>
        </w:rPr>
        <w:t xml:space="preserve">-- Background tasks may be running (ex. active pre-fetch). </w:t>
      </w:r>
    </w:p>
    <w:p w14:paraId="6DC6DC5D" w14:textId="77777777" w:rsidR="00257E94" w:rsidRDefault="00FB255D">
      <w:pPr>
        <w:ind w:left="360"/>
        <w:rPr>
          <w:rFonts w:cs="Arial"/>
        </w:rPr>
      </w:pPr>
      <w:r>
        <w:rPr>
          <w:rFonts w:cs="Arial"/>
        </w:rPr>
        <w:t>-- Self-</w:t>
      </w:r>
      <w:r>
        <w:rPr>
          <w:rFonts w:cs="Arial"/>
        </w:rPr>
        <w:t>Directed Events are valid.</w:t>
      </w:r>
    </w:p>
    <w:p w14:paraId="0100CFB4" w14:textId="77777777" w:rsidR="00257E94" w:rsidRDefault="00FB255D">
      <w:pPr>
        <w:ind w:left="360"/>
        <w:rPr>
          <w:rFonts w:cs="Arial"/>
          <w:color w:val="FF0000"/>
        </w:rPr>
      </w:pPr>
      <w:r>
        <w:rPr>
          <w:rFonts w:cs="Arial"/>
        </w:rPr>
        <w:t>-- Network Bus in Normal Operation. (</w:t>
      </w:r>
      <w:proofErr w:type="gramStart"/>
      <w:r>
        <w:rPr>
          <w:rFonts w:cs="Arial"/>
        </w:rPr>
        <w:t>some</w:t>
      </w:r>
      <w:proofErr w:type="gramEnd"/>
      <w:r>
        <w:rPr>
          <w:rFonts w:cs="Arial"/>
        </w:rPr>
        <w:t xml:space="preserve"> module(s) are allowed to go to sleep but remain powered up in Standby locally.  See power </w:t>
      </w:r>
      <w:proofErr w:type="spellStart"/>
      <w:r>
        <w:rPr>
          <w:rFonts w:cs="Arial"/>
        </w:rPr>
        <w:t>moding</w:t>
      </w:r>
      <w:proofErr w:type="spellEnd"/>
      <w:r>
        <w:rPr>
          <w:rFonts w:cs="Arial"/>
        </w:rPr>
        <w:t xml:space="preserve"> requirements/diagrams for individual modules if this is applicable)</w:t>
      </w:r>
    </w:p>
    <w:p w14:paraId="172CDFDF" w14:textId="77777777" w:rsidR="00257E94" w:rsidRDefault="00FB255D">
      <w:pPr>
        <w:ind w:left="360"/>
        <w:rPr>
          <w:rFonts w:cs="Arial"/>
        </w:rPr>
      </w:pPr>
      <w:r>
        <w:rPr>
          <w:rFonts w:cs="Arial"/>
        </w:rPr>
        <w:t xml:space="preserve">-- Network Bus off </w:t>
      </w:r>
      <w:r>
        <w:rPr>
          <w:rFonts w:cs="Arial"/>
        </w:rPr>
        <w:t>condition can occur.</w:t>
      </w:r>
    </w:p>
    <w:p w14:paraId="2F951953" w14:textId="77777777" w:rsidR="00257E94" w:rsidRDefault="00FB255D">
      <w:pPr>
        <w:ind w:left="360"/>
        <w:rPr>
          <w:rFonts w:cs="Arial"/>
        </w:rPr>
      </w:pPr>
      <w:r>
        <w:rPr>
          <w:rFonts w:cs="Arial"/>
        </w:rPr>
        <w:t xml:space="preserve">-- Example of Infotainment System States supported:  </w:t>
      </w:r>
      <w:proofErr w:type="spellStart"/>
      <w:r>
        <w:rPr>
          <w:rFonts w:cs="Arial"/>
        </w:rPr>
        <w:t>MMInactive</w:t>
      </w:r>
      <w:proofErr w:type="spellEnd"/>
      <w:r>
        <w:rPr>
          <w:rFonts w:cs="Arial"/>
        </w:rPr>
        <w:t xml:space="preserve"> / Display Only mode (10 Minute Clock mode, welcome, farewell…), Chime Only power mode </w:t>
      </w:r>
      <w:proofErr w:type="spellStart"/>
      <w:r>
        <w:rPr>
          <w:rFonts w:cs="Arial"/>
        </w:rPr>
        <w:t>mode</w:t>
      </w:r>
      <w:proofErr w:type="spellEnd"/>
      <w:r>
        <w:rPr>
          <w:rFonts w:cs="Arial"/>
        </w:rPr>
        <w:t xml:space="preserve"> </w:t>
      </w:r>
    </w:p>
    <w:p w14:paraId="05F943AF" w14:textId="77777777" w:rsidR="00257E94" w:rsidRDefault="00FB255D">
      <w:pPr>
        <w:ind w:left="360"/>
        <w:rPr>
          <w:rFonts w:cs="Arial"/>
        </w:rPr>
      </w:pPr>
    </w:p>
    <w:p w14:paraId="46A64716" w14:textId="77777777" w:rsidR="00257E94" w:rsidRDefault="00FB255D">
      <w:pPr>
        <w:ind w:left="360"/>
        <w:rPr>
          <w:rFonts w:cs="Arial"/>
        </w:rPr>
      </w:pPr>
      <w:r>
        <w:rPr>
          <w:rFonts w:cs="Arial"/>
        </w:rPr>
        <w:t>Note:  in Load Shed mode more internal features may be turned off such as background tasks running that typically operate in Standby.  The component functional requirements or ES specs determine what shall be turned off in load shed Standby state.</w:t>
      </w:r>
    </w:p>
    <w:p w14:paraId="7401E327" w14:textId="77777777" w:rsidR="00257E94" w:rsidRDefault="00FB255D">
      <w:pPr>
        <w:rPr>
          <w:rFonts w:cs="Arial"/>
        </w:rPr>
      </w:pPr>
    </w:p>
    <w:p w14:paraId="077454B2" w14:textId="77777777" w:rsidR="00257E94" w:rsidRDefault="00FB255D">
      <w:pPr>
        <w:rPr>
          <w:rFonts w:cs="Arial"/>
          <w:u w:val="single"/>
        </w:rPr>
      </w:pPr>
      <w:bookmarkStart w:id="69" w:name="_Toc73432540"/>
      <w:bookmarkStart w:id="70" w:name="_Toc73434323"/>
      <w:bookmarkStart w:id="71" w:name="_Toc175446011"/>
      <w:r>
        <w:rPr>
          <w:rFonts w:cs="Arial"/>
          <w:u w:val="single"/>
        </w:rPr>
        <w:t>FUNCTIO</w:t>
      </w:r>
      <w:r>
        <w:rPr>
          <w:rFonts w:cs="Arial"/>
          <w:u w:val="single"/>
        </w:rPr>
        <w:t>NAL</w:t>
      </w:r>
      <w:bookmarkEnd w:id="69"/>
      <w:bookmarkEnd w:id="70"/>
      <w:bookmarkEnd w:id="71"/>
    </w:p>
    <w:p w14:paraId="14E1D827" w14:textId="77777777" w:rsidR="00257E94" w:rsidRDefault="00FB255D">
      <w:pPr>
        <w:rPr>
          <w:rFonts w:cs="Arial"/>
        </w:rPr>
      </w:pPr>
      <w:r>
        <w:rPr>
          <w:rFonts w:cs="Arial"/>
        </w:rPr>
        <w:t>Characteristics of FUNCTIONAL Modes are defined as follows:</w:t>
      </w:r>
    </w:p>
    <w:p w14:paraId="372E1F71" w14:textId="77777777" w:rsidR="00257E94" w:rsidRDefault="00FB255D">
      <w:pPr>
        <w:ind w:left="360"/>
        <w:rPr>
          <w:rFonts w:cs="Arial"/>
        </w:rPr>
      </w:pPr>
      <w:r>
        <w:rPr>
          <w:rFonts w:cs="Arial"/>
        </w:rPr>
        <w:t>-- Modules in normal operation and Infotainment system is ON (HMI can be active, sound available, ex infotainment features available: AM/FM, SDARS/DAB, CD, Phone, VR, USB, AUX, BT Audio…).</w:t>
      </w:r>
    </w:p>
    <w:p w14:paraId="7F7912A1" w14:textId="77777777" w:rsidR="00257E94" w:rsidRDefault="00FB255D">
      <w:pPr>
        <w:ind w:left="360"/>
        <w:rPr>
          <w:rFonts w:cs="Arial"/>
        </w:rPr>
      </w:pPr>
      <w:r>
        <w:rPr>
          <w:rFonts w:cs="Arial"/>
        </w:rPr>
        <w:t xml:space="preserve">-- </w:t>
      </w:r>
      <w:r>
        <w:rPr>
          <w:rFonts w:cs="Arial"/>
        </w:rPr>
        <w:t>Network Bus in Normal Operation.  (</w:t>
      </w:r>
      <w:proofErr w:type="gramStart"/>
      <w:r>
        <w:rPr>
          <w:rFonts w:cs="Arial"/>
        </w:rPr>
        <w:t>some</w:t>
      </w:r>
      <w:proofErr w:type="gramEnd"/>
      <w:r>
        <w:rPr>
          <w:rFonts w:cs="Arial"/>
        </w:rPr>
        <w:t xml:space="preserve"> module(s) are allowed to go to sleep but remain powered up in Functional locally.  See power </w:t>
      </w:r>
      <w:proofErr w:type="spellStart"/>
      <w:r>
        <w:rPr>
          <w:rFonts w:cs="Arial"/>
        </w:rPr>
        <w:t>moding</w:t>
      </w:r>
      <w:proofErr w:type="spellEnd"/>
      <w:r>
        <w:rPr>
          <w:rFonts w:cs="Arial"/>
        </w:rPr>
        <w:t xml:space="preserve"> requirements/diagrams for individual modules if this is applicable)</w:t>
      </w:r>
    </w:p>
    <w:p w14:paraId="62CCAFDC" w14:textId="77777777" w:rsidR="00257E94" w:rsidRDefault="00FB255D">
      <w:pPr>
        <w:ind w:left="360"/>
        <w:rPr>
          <w:rFonts w:cs="Arial"/>
        </w:rPr>
      </w:pPr>
      <w:r>
        <w:rPr>
          <w:rFonts w:cs="Arial"/>
        </w:rPr>
        <w:t xml:space="preserve">-- Network Bus State off condition can occur.  </w:t>
      </w:r>
    </w:p>
    <w:p w14:paraId="6183710C" w14:textId="77777777" w:rsidR="00257E94" w:rsidRDefault="00FB255D">
      <w:pPr>
        <w:ind w:left="360"/>
        <w:rPr>
          <w:rFonts w:cs="Arial"/>
        </w:rPr>
      </w:pPr>
      <w:r>
        <w:rPr>
          <w:rFonts w:cs="Arial"/>
        </w:rPr>
        <w:t xml:space="preserve">-- Infotainment System States supported:  </w:t>
      </w:r>
      <w:proofErr w:type="spellStart"/>
      <w:r>
        <w:rPr>
          <w:rFonts w:cs="Arial"/>
        </w:rPr>
        <w:t>MMActive</w:t>
      </w:r>
      <w:proofErr w:type="spellEnd"/>
      <w:r>
        <w:rPr>
          <w:rFonts w:cs="Arial"/>
        </w:rPr>
        <w:t>, Extended Play, Phone Mode</w:t>
      </w:r>
    </w:p>
    <w:p w14:paraId="0A94C94E" w14:textId="77777777" w:rsidR="00257E94" w:rsidRDefault="00FB255D">
      <w:pPr>
        <w:rPr>
          <w:rFonts w:cs="Arial"/>
        </w:rPr>
      </w:pPr>
    </w:p>
    <w:p w14:paraId="08FB770D" w14:textId="77777777" w:rsidR="00257E94" w:rsidRDefault="00FB255D"/>
    <w:p w14:paraId="3212ECAA" w14:textId="77777777" w:rsidR="008B19BF" w:rsidRDefault="00FB255D">
      <w:pPr>
        <w:spacing w:after="200" w:line="276" w:lineRule="auto"/>
      </w:pPr>
      <w:r>
        <w:br w:type="page"/>
      </w:r>
    </w:p>
    <w:p w14:paraId="030C4E31" w14:textId="77777777" w:rsidR="00406F39" w:rsidRDefault="00FB255D" w:rsidP="008B11E9">
      <w:pPr>
        <w:pStyle w:val="Heading2"/>
      </w:pPr>
      <w:bookmarkStart w:id="72" w:name="_Toc115265562"/>
      <w:r w:rsidRPr="00B9479B">
        <w:t>PWRMAN-FUN-REQ-014465/B-Infotainment Network Management (</w:t>
      </w:r>
      <w:proofErr w:type="spellStart"/>
      <w:r w:rsidRPr="00B9479B">
        <w:t>TcSE</w:t>
      </w:r>
      <w:proofErr w:type="spellEnd"/>
      <w:r w:rsidRPr="00B9479B">
        <w:t xml:space="preserve"> ROIN-267993-1)</w:t>
      </w:r>
      <w:bookmarkEnd w:id="72"/>
    </w:p>
    <w:p w14:paraId="0A2068A0" w14:textId="77777777" w:rsidR="00ED18E0" w:rsidRDefault="00ED18E0"/>
    <w:p w14:paraId="185A65CC" w14:textId="77777777" w:rsidR="008B11E9" w:rsidRPr="008B11E9" w:rsidRDefault="008B11E9" w:rsidP="008B11E9">
      <w:pPr>
        <w:pStyle w:val="Heading3"/>
        <w:rPr>
          <w:b w:val="0"/>
          <w:u w:val="single"/>
        </w:rPr>
      </w:pPr>
      <w:bookmarkStart w:id="73" w:name="_Toc115265563"/>
      <w:r w:rsidRPr="008B11E9">
        <w:rPr>
          <w:b w:val="0"/>
          <w:u w:val="single"/>
        </w:rPr>
        <w:t>PWRMAN-SR-REQ-014466/I-Network Management (</w:t>
      </w:r>
      <w:proofErr w:type="spellStart"/>
      <w:r w:rsidRPr="008B11E9">
        <w:rPr>
          <w:b w:val="0"/>
          <w:u w:val="single"/>
        </w:rPr>
        <w:t>TcSE</w:t>
      </w:r>
      <w:proofErr w:type="spellEnd"/>
      <w:r w:rsidRPr="008B11E9">
        <w:rPr>
          <w:b w:val="0"/>
          <w:u w:val="single"/>
        </w:rPr>
        <w:t xml:space="preserve"> ROIN-40615-5)</w:t>
      </w:r>
      <w:bookmarkEnd w:id="73"/>
    </w:p>
    <w:p w14:paraId="5EFFF8E6" w14:textId="77777777" w:rsidR="00AE06BC" w:rsidRPr="00AE06BC" w:rsidRDefault="00FB255D" w:rsidP="00AE06BC"/>
    <w:tbl>
      <w:tblPr>
        <w:tblW w:w="0" w:type="auto"/>
        <w:jc w:val="center"/>
        <w:tblLayout w:type="fixed"/>
        <w:tblLook w:val="04A0" w:firstRow="1" w:lastRow="0" w:firstColumn="1" w:lastColumn="0" w:noHBand="0" w:noVBand="1"/>
      </w:tblPr>
      <w:tblGrid>
        <w:gridCol w:w="1132"/>
        <w:gridCol w:w="1414"/>
        <w:gridCol w:w="1466"/>
        <w:gridCol w:w="1054"/>
        <w:gridCol w:w="5066"/>
      </w:tblGrid>
      <w:tr w:rsidR="003C63F4" w14:paraId="68DAA496" w14:textId="77777777">
        <w:trPr>
          <w:trHeight w:val="795"/>
          <w:jc w:val="center"/>
        </w:trPr>
        <w:tc>
          <w:tcPr>
            <w:tcW w:w="1132" w:type="dxa"/>
            <w:tcBorders>
              <w:top w:val="single" w:sz="4" w:space="0" w:color="auto"/>
              <w:left w:val="single" w:sz="4" w:space="0" w:color="auto"/>
              <w:bottom w:val="single" w:sz="4" w:space="0" w:color="auto"/>
              <w:right w:val="single" w:sz="4" w:space="0" w:color="auto"/>
            </w:tcBorders>
            <w:hideMark/>
          </w:tcPr>
          <w:p w14:paraId="1CFC6A2F" w14:textId="77777777" w:rsidR="003C63F4" w:rsidRDefault="00FB255D">
            <w:pPr>
              <w:jc w:val="center"/>
              <w:rPr>
                <w:rFonts w:cs="Arial"/>
                <w:b/>
                <w:bCs/>
                <w:sz w:val="16"/>
                <w:szCs w:val="16"/>
              </w:rPr>
            </w:pPr>
            <w:r>
              <w:rPr>
                <w:rFonts w:cs="Arial"/>
                <w:b/>
                <w:bCs/>
                <w:sz w:val="16"/>
                <w:szCs w:val="16"/>
              </w:rPr>
              <w:t xml:space="preserve">Power </w:t>
            </w:r>
          </w:p>
          <w:p w14:paraId="1A8247F8" w14:textId="77777777" w:rsidR="003C63F4" w:rsidRDefault="00FB255D">
            <w:pPr>
              <w:jc w:val="center"/>
              <w:rPr>
                <w:rFonts w:cs="Arial"/>
                <w:b/>
                <w:bCs/>
                <w:sz w:val="16"/>
                <w:szCs w:val="16"/>
              </w:rPr>
            </w:pPr>
            <w:r>
              <w:rPr>
                <w:rFonts w:cs="Arial"/>
                <w:b/>
                <w:bCs/>
                <w:sz w:val="16"/>
                <w:szCs w:val="16"/>
              </w:rPr>
              <w:t>Mode</w:t>
            </w:r>
          </w:p>
          <w:p w14:paraId="130FC618" w14:textId="77777777" w:rsidR="003C63F4" w:rsidRDefault="00FB255D">
            <w:pPr>
              <w:jc w:val="center"/>
              <w:rPr>
                <w:rFonts w:cs="Arial"/>
                <w:b/>
                <w:bCs/>
                <w:sz w:val="16"/>
                <w:szCs w:val="16"/>
              </w:rPr>
            </w:pPr>
            <w:r>
              <w:rPr>
                <w:rFonts w:cs="Arial"/>
                <w:b/>
                <w:bCs/>
                <w:sz w:val="16"/>
                <w:szCs w:val="16"/>
              </w:rPr>
              <w:t>State</w:t>
            </w:r>
          </w:p>
        </w:tc>
        <w:tc>
          <w:tcPr>
            <w:tcW w:w="1414" w:type="dxa"/>
            <w:tcBorders>
              <w:top w:val="single" w:sz="4" w:space="0" w:color="auto"/>
              <w:left w:val="nil"/>
              <w:bottom w:val="single" w:sz="4" w:space="0" w:color="auto"/>
              <w:right w:val="single" w:sz="4" w:space="0" w:color="auto"/>
            </w:tcBorders>
            <w:hideMark/>
          </w:tcPr>
          <w:p w14:paraId="5F2F47C1" w14:textId="77777777" w:rsidR="003C63F4" w:rsidRDefault="00FB255D">
            <w:pPr>
              <w:jc w:val="center"/>
              <w:rPr>
                <w:rFonts w:cs="Arial"/>
                <w:b/>
                <w:sz w:val="16"/>
                <w:szCs w:val="16"/>
              </w:rPr>
            </w:pPr>
            <w:proofErr w:type="spellStart"/>
            <w:r>
              <w:rPr>
                <w:rFonts w:cs="Arial"/>
                <w:b/>
                <w:sz w:val="16"/>
                <w:szCs w:val="16"/>
              </w:rPr>
              <w:t>HMIAudioMode</w:t>
            </w:r>
            <w:proofErr w:type="spellEnd"/>
            <w:r>
              <w:rPr>
                <w:rFonts w:cs="Arial"/>
                <w:b/>
                <w:sz w:val="16"/>
                <w:szCs w:val="16"/>
              </w:rPr>
              <w:t xml:space="preserve"> / Multimedia System</w:t>
            </w:r>
          </w:p>
          <w:p w14:paraId="33E0AA6E" w14:textId="77777777" w:rsidR="003C63F4" w:rsidRDefault="00FB255D">
            <w:pPr>
              <w:jc w:val="center"/>
              <w:rPr>
                <w:rFonts w:cs="Arial"/>
                <w:b/>
                <w:sz w:val="16"/>
                <w:szCs w:val="16"/>
              </w:rPr>
            </w:pPr>
            <w:r>
              <w:rPr>
                <w:rFonts w:cs="Arial"/>
                <w:b/>
                <w:sz w:val="16"/>
                <w:szCs w:val="16"/>
              </w:rPr>
              <w:t>Signal</w:t>
            </w:r>
          </w:p>
        </w:tc>
        <w:tc>
          <w:tcPr>
            <w:tcW w:w="1466" w:type="dxa"/>
            <w:tcBorders>
              <w:top w:val="single" w:sz="4" w:space="0" w:color="auto"/>
              <w:left w:val="single" w:sz="4" w:space="0" w:color="auto"/>
              <w:bottom w:val="single" w:sz="4" w:space="0" w:color="auto"/>
              <w:right w:val="single" w:sz="4" w:space="0" w:color="auto"/>
            </w:tcBorders>
            <w:hideMark/>
          </w:tcPr>
          <w:p w14:paraId="4CF70657" w14:textId="77777777" w:rsidR="003C63F4" w:rsidRDefault="00FB255D">
            <w:pPr>
              <w:jc w:val="center"/>
              <w:rPr>
                <w:rFonts w:cs="Arial"/>
                <w:b/>
                <w:bCs/>
                <w:sz w:val="16"/>
                <w:szCs w:val="16"/>
              </w:rPr>
            </w:pPr>
            <w:r>
              <w:rPr>
                <w:rFonts w:cs="Arial"/>
                <w:b/>
                <w:bCs/>
                <w:sz w:val="16"/>
                <w:szCs w:val="16"/>
              </w:rPr>
              <w:t>Infotainment</w:t>
            </w:r>
          </w:p>
          <w:p w14:paraId="3BBB2347" w14:textId="77777777" w:rsidR="003C63F4" w:rsidRDefault="00FB255D">
            <w:pPr>
              <w:jc w:val="center"/>
              <w:rPr>
                <w:rFonts w:cs="Arial"/>
                <w:b/>
                <w:bCs/>
                <w:sz w:val="16"/>
                <w:szCs w:val="16"/>
                <w:highlight w:val="yellow"/>
              </w:rPr>
            </w:pPr>
            <w:r>
              <w:rPr>
                <w:rFonts w:cs="Arial"/>
                <w:b/>
                <w:bCs/>
                <w:sz w:val="16"/>
                <w:szCs w:val="16"/>
              </w:rPr>
              <w:t>Components</w:t>
            </w:r>
          </w:p>
        </w:tc>
        <w:tc>
          <w:tcPr>
            <w:tcW w:w="1054" w:type="dxa"/>
            <w:tcBorders>
              <w:top w:val="single" w:sz="4" w:space="0" w:color="auto"/>
              <w:left w:val="nil"/>
              <w:bottom w:val="single" w:sz="4" w:space="0" w:color="auto"/>
              <w:right w:val="single" w:sz="4" w:space="0" w:color="auto"/>
            </w:tcBorders>
            <w:hideMark/>
          </w:tcPr>
          <w:p w14:paraId="1545354F" w14:textId="77777777" w:rsidR="003C63F4" w:rsidRDefault="00FB255D">
            <w:pPr>
              <w:jc w:val="center"/>
              <w:rPr>
                <w:rFonts w:cs="Arial"/>
                <w:b/>
                <w:sz w:val="16"/>
                <w:szCs w:val="16"/>
              </w:rPr>
            </w:pPr>
            <w:r>
              <w:rPr>
                <w:rFonts w:cs="Arial"/>
                <w:b/>
                <w:sz w:val="16"/>
                <w:szCs w:val="16"/>
              </w:rPr>
              <w:t>Module keeps network awake</w:t>
            </w:r>
          </w:p>
        </w:tc>
        <w:tc>
          <w:tcPr>
            <w:tcW w:w="5066" w:type="dxa"/>
            <w:tcBorders>
              <w:top w:val="single" w:sz="4" w:space="0" w:color="auto"/>
              <w:left w:val="nil"/>
              <w:bottom w:val="single" w:sz="4" w:space="0" w:color="auto"/>
              <w:right w:val="single" w:sz="4" w:space="0" w:color="auto"/>
            </w:tcBorders>
          </w:tcPr>
          <w:p w14:paraId="1B1ADB5D" w14:textId="77777777" w:rsidR="003C63F4" w:rsidRDefault="00FB255D">
            <w:pPr>
              <w:jc w:val="center"/>
              <w:rPr>
                <w:rFonts w:cs="Arial"/>
                <w:b/>
                <w:bCs/>
                <w:sz w:val="16"/>
                <w:szCs w:val="16"/>
              </w:rPr>
            </w:pPr>
            <w:r>
              <w:rPr>
                <w:rFonts w:cs="Arial"/>
                <w:b/>
                <w:bCs/>
                <w:sz w:val="16"/>
                <w:szCs w:val="16"/>
              </w:rPr>
              <w:t>Comments</w:t>
            </w:r>
          </w:p>
          <w:p w14:paraId="705E3315" w14:textId="77777777" w:rsidR="003C63F4" w:rsidRDefault="00FB255D">
            <w:pPr>
              <w:rPr>
                <w:rFonts w:cs="Arial"/>
                <w:b/>
                <w:bCs/>
                <w:sz w:val="16"/>
                <w:szCs w:val="16"/>
              </w:rPr>
            </w:pPr>
          </w:p>
        </w:tc>
      </w:tr>
      <w:tr w:rsidR="003C63F4" w14:paraId="59F16E5F" w14:textId="77777777">
        <w:trPr>
          <w:trHeight w:val="255"/>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26E9075A" w14:textId="77777777" w:rsidR="003C63F4" w:rsidRDefault="00FB255D">
            <w:pPr>
              <w:jc w:val="center"/>
              <w:rPr>
                <w:rFonts w:cs="Arial"/>
                <w:sz w:val="16"/>
                <w:szCs w:val="16"/>
              </w:rPr>
            </w:pPr>
            <w:r>
              <w:rPr>
                <w:rFonts w:cs="Arial"/>
                <w:sz w:val="16"/>
                <w:szCs w:val="16"/>
              </w:rPr>
              <w:t>Standby</w:t>
            </w:r>
          </w:p>
        </w:tc>
        <w:tc>
          <w:tcPr>
            <w:tcW w:w="1414" w:type="dxa"/>
            <w:vMerge w:val="restart"/>
            <w:tcBorders>
              <w:top w:val="single" w:sz="4" w:space="0" w:color="auto"/>
              <w:left w:val="nil"/>
              <w:bottom w:val="single" w:sz="4" w:space="0" w:color="auto"/>
              <w:right w:val="single" w:sz="4" w:space="0" w:color="auto"/>
            </w:tcBorders>
          </w:tcPr>
          <w:p w14:paraId="54CBE102" w14:textId="77777777" w:rsidR="003C63F4" w:rsidRDefault="00FB255D">
            <w:pPr>
              <w:jc w:val="center"/>
              <w:rPr>
                <w:rFonts w:cs="Arial"/>
                <w:sz w:val="16"/>
                <w:szCs w:val="16"/>
              </w:rPr>
            </w:pPr>
            <w:r>
              <w:rPr>
                <w:rFonts w:cs="Arial"/>
                <w:sz w:val="16"/>
                <w:szCs w:val="16"/>
              </w:rPr>
              <w:t> </w:t>
            </w:r>
          </w:p>
          <w:p w14:paraId="2C83F759" w14:textId="77777777" w:rsidR="003C63F4" w:rsidRDefault="00FB255D">
            <w:pPr>
              <w:jc w:val="center"/>
              <w:rPr>
                <w:rFonts w:cs="Arial"/>
                <w:sz w:val="16"/>
                <w:szCs w:val="16"/>
              </w:rPr>
            </w:pPr>
            <w:r>
              <w:rPr>
                <w:rFonts w:cs="Arial"/>
                <w:sz w:val="16"/>
                <w:szCs w:val="16"/>
              </w:rPr>
              <w:t> </w:t>
            </w:r>
          </w:p>
          <w:p w14:paraId="5DB4E134" w14:textId="77777777" w:rsidR="003C63F4" w:rsidRDefault="00FB255D">
            <w:pPr>
              <w:jc w:val="center"/>
              <w:rPr>
                <w:rFonts w:cs="Arial"/>
                <w:sz w:val="16"/>
                <w:szCs w:val="16"/>
              </w:rPr>
            </w:pPr>
            <w:r>
              <w:rPr>
                <w:rFonts w:cs="Arial"/>
                <w:sz w:val="16"/>
                <w:szCs w:val="16"/>
              </w:rPr>
              <w:t> </w:t>
            </w:r>
          </w:p>
          <w:p w14:paraId="7F3079DA" w14:textId="77777777" w:rsidR="003C63F4" w:rsidRDefault="00FB255D">
            <w:pPr>
              <w:jc w:val="center"/>
              <w:rPr>
                <w:rFonts w:cs="Arial"/>
                <w:sz w:val="16"/>
                <w:szCs w:val="16"/>
              </w:rPr>
            </w:pPr>
            <w:r>
              <w:rPr>
                <w:rFonts w:cs="Arial"/>
                <w:sz w:val="16"/>
                <w:szCs w:val="16"/>
              </w:rPr>
              <w:t> </w:t>
            </w:r>
          </w:p>
          <w:p w14:paraId="01BFAAF7" w14:textId="77777777" w:rsidR="003C63F4" w:rsidRDefault="00FB255D">
            <w:pPr>
              <w:jc w:val="center"/>
              <w:rPr>
                <w:rFonts w:cs="Arial"/>
                <w:sz w:val="16"/>
                <w:szCs w:val="16"/>
              </w:rPr>
            </w:pPr>
            <w:r>
              <w:rPr>
                <w:rFonts w:cs="Arial"/>
                <w:sz w:val="16"/>
                <w:szCs w:val="16"/>
              </w:rPr>
              <w:t> </w:t>
            </w:r>
          </w:p>
          <w:p w14:paraId="310E887E" w14:textId="77777777" w:rsidR="003C63F4" w:rsidRDefault="00FB255D">
            <w:pPr>
              <w:jc w:val="center"/>
              <w:rPr>
                <w:rFonts w:cs="Arial"/>
                <w:sz w:val="16"/>
                <w:szCs w:val="16"/>
              </w:rPr>
            </w:pPr>
            <w:r>
              <w:rPr>
                <w:rFonts w:cs="Arial"/>
                <w:sz w:val="16"/>
                <w:szCs w:val="16"/>
              </w:rPr>
              <w:t> </w:t>
            </w:r>
          </w:p>
          <w:p w14:paraId="15971D8C" w14:textId="77777777" w:rsidR="003C63F4" w:rsidRDefault="00FB255D">
            <w:pPr>
              <w:jc w:val="center"/>
              <w:rPr>
                <w:rFonts w:cs="Arial"/>
                <w:sz w:val="16"/>
                <w:szCs w:val="16"/>
              </w:rPr>
            </w:pPr>
          </w:p>
          <w:p w14:paraId="6155512F" w14:textId="77777777" w:rsidR="003C63F4" w:rsidRDefault="00FB255D">
            <w:pPr>
              <w:jc w:val="center"/>
              <w:rPr>
                <w:rFonts w:cs="Arial"/>
                <w:sz w:val="16"/>
                <w:szCs w:val="16"/>
              </w:rPr>
            </w:pPr>
          </w:p>
          <w:p w14:paraId="2118634C" w14:textId="77777777" w:rsidR="003C63F4" w:rsidRDefault="00FB255D">
            <w:pPr>
              <w:jc w:val="center"/>
              <w:rPr>
                <w:rFonts w:cs="Arial"/>
                <w:sz w:val="16"/>
                <w:szCs w:val="16"/>
              </w:rPr>
            </w:pPr>
          </w:p>
          <w:p w14:paraId="3FA631AD" w14:textId="77777777" w:rsidR="003C63F4" w:rsidRDefault="00FB255D">
            <w:pPr>
              <w:jc w:val="center"/>
              <w:rPr>
                <w:rFonts w:cs="Arial"/>
                <w:sz w:val="16"/>
                <w:szCs w:val="16"/>
              </w:rPr>
            </w:pPr>
          </w:p>
          <w:p w14:paraId="65CC963B" w14:textId="77777777" w:rsidR="003C63F4" w:rsidRDefault="00FB255D">
            <w:pPr>
              <w:jc w:val="center"/>
              <w:rPr>
                <w:rFonts w:cs="Arial"/>
                <w:sz w:val="16"/>
                <w:szCs w:val="16"/>
              </w:rPr>
            </w:pPr>
          </w:p>
          <w:p w14:paraId="74AC5436" w14:textId="77777777" w:rsidR="003C63F4" w:rsidRDefault="00FB255D">
            <w:pPr>
              <w:jc w:val="center"/>
              <w:rPr>
                <w:rFonts w:cs="Arial"/>
                <w:sz w:val="16"/>
                <w:szCs w:val="16"/>
              </w:rPr>
            </w:pPr>
          </w:p>
          <w:p w14:paraId="12278259" w14:textId="77777777" w:rsidR="003C63F4" w:rsidRDefault="00FB255D">
            <w:pPr>
              <w:jc w:val="center"/>
              <w:rPr>
                <w:rFonts w:cs="Arial"/>
                <w:sz w:val="16"/>
                <w:szCs w:val="16"/>
              </w:rPr>
            </w:pPr>
          </w:p>
          <w:p w14:paraId="10C04503" w14:textId="77777777" w:rsidR="003C63F4" w:rsidRDefault="00FB255D">
            <w:pPr>
              <w:jc w:val="center"/>
              <w:rPr>
                <w:rFonts w:cs="Arial"/>
                <w:sz w:val="16"/>
                <w:szCs w:val="16"/>
              </w:rPr>
            </w:pPr>
          </w:p>
          <w:p w14:paraId="3B242BCD" w14:textId="77777777" w:rsidR="003C63F4" w:rsidRDefault="00FB255D">
            <w:pPr>
              <w:jc w:val="center"/>
              <w:rPr>
                <w:rFonts w:cs="Arial"/>
                <w:sz w:val="16"/>
                <w:szCs w:val="16"/>
              </w:rPr>
            </w:pPr>
          </w:p>
          <w:p w14:paraId="75B13BA6" w14:textId="77777777" w:rsidR="003C63F4" w:rsidRDefault="00FB255D">
            <w:pPr>
              <w:jc w:val="center"/>
              <w:rPr>
                <w:rFonts w:cs="Arial"/>
                <w:sz w:val="16"/>
                <w:szCs w:val="16"/>
              </w:rPr>
            </w:pPr>
          </w:p>
          <w:p w14:paraId="2B4A49E4" w14:textId="77777777" w:rsidR="003C63F4" w:rsidRDefault="00FB255D">
            <w:pPr>
              <w:jc w:val="center"/>
              <w:rPr>
                <w:rFonts w:cs="Arial"/>
                <w:sz w:val="16"/>
                <w:szCs w:val="16"/>
              </w:rPr>
            </w:pPr>
          </w:p>
          <w:p w14:paraId="5C016999" w14:textId="77777777" w:rsidR="003C63F4" w:rsidRDefault="00FB255D">
            <w:pPr>
              <w:jc w:val="center"/>
              <w:rPr>
                <w:rFonts w:cs="Arial"/>
                <w:sz w:val="16"/>
                <w:szCs w:val="16"/>
              </w:rPr>
            </w:pPr>
            <w:r>
              <w:rPr>
                <w:rFonts w:cs="Arial"/>
                <w:sz w:val="16"/>
                <w:szCs w:val="16"/>
              </w:rPr>
              <w:t>OFF</w:t>
            </w:r>
          </w:p>
        </w:tc>
        <w:tc>
          <w:tcPr>
            <w:tcW w:w="1466" w:type="dxa"/>
            <w:tcBorders>
              <w:top w:val="single" w:sz="4" w:space="0" w:color="auto"/>
              <w:left w:val="single" w:sz="4" w:space="0" w:color="auto"/>
              <w:bottom w:val="single" w:sz="4" w:space="0" w:color="auto"/>
              <w:right w:val="single" w:sz="4" w:space="0" w:color="auto"/>
            </w:tcBorders>
            <w:hideMark/>
          </w:tcPr>
          <w:p w14:paraId="3D3CEE25" w14:textId="77777777" w:rsidR="003C63F4" w:rsidRDefault="00FB255D">
            <w:pPr>
              <w:rPr>
                <w:rFonts w:cs="Arial"/>
                <w:sz w:val="16"/>
                <w:szCs w:val="16"/>
              </w:rPr>
            </w:pPr>
            <w:r>
              <w:rPr>
                <w:rFonts w:cs="Arial"/>
                <w:sz w:val="16"/>
                <w:szCs w:val="16"/>
              </w:rPr>
              <w:t>System Master</w:t>
            </w:r>
          </w:p>
        </w:tc>
        <w:tc>
          <w:tcPr>
            <w:tcW w:w="1054" w:type="dxa"/>
            <w:tcBorders>
              <w:top w:val="single" w:sz="4" w:space="0" w:color="auto"/>
              <w:left w:val="nil"/>
              <w:bottom w:val="single" w:sz="4" w:space="0" w:color="auto"/>
              <w:right w:val="single" w:sz="4" w:space="0" w:color="auto"/>
            </w:tcBorders>
            <w:hideMark/>
          </w:tcPr>
          <w:p w14:paraId="6588D9EE"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E1D6D28" w14:textId="77777777" w:rsidR="003C63F4" w:rsidRDefault="00FB255D">
            <w:pPr>
              <w:jc w:val="center"/>
              <w:rPr>
                <w:rFonts w:cs="Arial"/>
                <w:sz w:val="16"/>
                <w:szCs w:val="16"/>
              </w:rPr>
            </w:pPr>
            <w:r>
              <w:rPr>
                <w:rFonts w:cs="Arial"/>
                <w:sz w:val="16"/>
                <w:szCs w:val="16"/>
              </w:rPr>
              <w:t xml:space="preserve">System Master keeps network awake if need to perform function with multiple modules </w:t>
            </w:r>
          </w:p>
        </w:tc>
      </w:tr>
      <w:tr w:rsidR="003C63F4" w14:paraId="6DEE8531"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1E24205C"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6AFA27D6"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19D72259" w14:textId="77777777" w:rsidR="003C63F4" w:rsidRDefault="00FB255D">
            <w:pPr>
              <w:rPr>
                <w:rFonts w:cs="Arial"/>
                <w:sz w:val="16"/>
                <w:szCs w:val="16"/>
              </w:rPr>
            </w:pPr>
            <w:r>
              <w:rPr>
                <w:rFonts w:cs="Arial"/>
                <w:sz w:val="16"/>
                <w:szCs w:val="16"/>
              </w:rPr>
              <w:t xml:space="preserve">AHU </w:t>
            </w:r>
          </w:p>
        </w:tc>
        <w:tc>
          <w:tcPr>
            <w:tcW w:w="1054" w:type="dxa"/>
            <w:tcBorders>
              <w:top w:val="single" w:sz="4" w:space="0" w:color="auto"/>
              <w:left w:val="nil"/>
              <w:bottom w:val="single" w:sz="4" w:space="0" w:color="auto"/>
              <w:right w:val="single" w:sz="4" w:space="0" w:color="auto"/>
            </w:tcBorders>
            <w:hideMark/>
          </w:tcPr>
          <w:p w14:paraId="6D4D6F7F"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EBB39B2" w14:textId="77777777" w:rsidR="003C63F4" w:rsidRDefault="00FB255D">
            <w:pPr>
              <w:rPr>
                <w:rFonts w:cs="Arial"/>
                <w:sz w:val="16"/>
                <w:szCs w:val="16"/>
              </w:rPr>
            </w:pPr>
            <w:r>
              <w:t xml:space="preserve">- </w:t>
            </w:r>
            <w:r>
              <w:rPr>
                <w:rFonts w:cs="Arial"/>
                <w:sz w:val="16"/>
                <w:szCs w:val="16"/>
              </w:rPr>
              <w:t>For Load/Eject AHU to keep bus awake long enough for display modules to read AHU status signals so can update the HMI</w:t>
            </w:r>
          </w:p>
          <w:p w14:paraId="7FA1447E" w14:textId="77777777" w:rsidR="003C63F4" w:rsidRDefault="00FB255D">
            <w:r>
              <w:rPr>
                <w:rFonts w:cs="Arial"/>
                <w:sz w:val="16"/>
                <w:szCs w:val="16"/>
              </w:rPr>
              <w:t xml:space="preserve">- The AHU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68CD8604" w14:textId="77777777" w:rsidR="003C63F4" w:rsidRPr="008F1B77" w:rsidRDefault="00FB255D">
            <w:pPr>
              <w:rPr>
                <w:rFonts w:cs="Arial"/>
                <w:strike/>
                <w:sz w:val="16"/>
                <w:szCs w:val="16"/>
              </w:rPr>
            </w:pPr>
            <w:r w:rsidRPr="008F1B77">
              <w:rPr>
                <w:rFonts w:cs="Arial"/>
                <w:strike/>
                <w:sz w:val="16"/>
                <w:szCs w:val="16"/>
              </w:rPr>
              <w:t xml:space="preserve">- The AHU shall keep the network awake </w:t>
            </w:r>
            <w:proofErr w:type="gramStart"/>
            <w:r w:rsidRPr="008F1B77">
              <w:rPr>
                <w:rFonts w:cs="Arial"/>
                <w:strike/>
                <w:sz w:val="16"/>
                <w:szCs w:val="16"/>
              </w:rPr>
              <w:t>as long as</w:t>
            </w:r>
            <w:proofErr w:type="gramEnd"/>
            <w:r w:rsidRPr="008F1B77">
              <w:rPr>
                <w:rFonts w:cs="Arial"/>
                <w:strike/>
                <w:sz w:val="16"/>
                <w:szCs w:val="16"/>
              </w:rPr>
              <w:t xml:space="preserve"> </w:t>
            </w:r>
            <w:proofErr w:type="spellStart"/>
            <w:r w:rsidRPr="008F1B77">
              <w:rPr>
                <w:rFonts w:cs="Arial"/>
                <w:strike/>
                <w:sz w:val="16"/>
                <w:szCs w:val="16"/>
              </w:rPr>
              <w:t>Demand_PwrModing</w:t>
            </w:r>
            <w:proofErr w:type="spellEnd"/>
            <w:r w:rsidRPr="008F1B77">
              <w:rPr>
                <w:rFonts w:cs="Arial"/>
                <w:strike/>
                <w:sz w:val="16"/>
                <w:szCs w:val="16"/>
              </w:rPr>
              <w:t xml:space="preserve"> = ON if Demand Power </w:t>
            </w:r>
            <w:proofErr w:type="spellStart"/>
            <w:r w:rsidRPr="008F1B77">
              <w:rPr>
                <w:rFonts w:cs="Arial"/>
                <w:strike/>
                <w:sz w:val="16"/>
                <w:szCs w:val="16"/>
              </w:rPr>
              <w:t>Moding</w:t>
            </w:r>
            <w:proofErr w:type="spellEnd"/>
            <w:r w:rsidRPr="008F1B77">
              <w:rPr>
                <w:rFonts w:cs="Arial"/>
                <w:strike/>
                <w:sz w:val="16"/>
                <w:szCs w:val="16"/>
              </w:rPr>
              <w:t xml:space="preserve"> feature supported and configured on.</w:t>
            </w:r>
          </w:p>
          <w:p w14:paraId="2F9B2531" w14:textId="77777777" w:rsidR="003C63F4" w:rsidRDefault="00FB255D">
            <w:r>
              <w:rPr>
                <w:rFonts w:cs="Arial"/>
                <w:sz w:val="16"/>
                <w:szCs w:val="16"/>
              </w:rPr>
              <w:t xml:space="preserve">- When none of the above </w:t>
            </w:r>
            <w:r>
              <w:rPr>
                <w:rFonts w:cs="Arial"/>
                <w:sz w:val="16"/>
                <w:szCs w:val="16"/>
              </w:rPr>
              <w:t>conditions are true the AHU shall not keep the network awake</w:t>
            </w:r>
          </w:p>
        </w:tc>
      </w:tr>
      <w:tr w:rsidR="003C63F4" w14:paraId="128C5522"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72789213"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1688C4B0"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17EE4910" w14:textId="77777777" w:rsidR="003C63F4" w:rsidRDefault="00FB255D">
            <w:pPr>
              <w:rPr>
                <w:rFonts w:cs="Arial"/>
                <w:sz w:val="16"/>
                <w:szCs w:val="16"/>
              </w:rPr>
            </w:pPr>
            <w:r>
              <w:rPr>
                <w:rFonts w:cs="Arial"/>
                <w:sz w:val="16"/>
                <w:szCs w:val="16"/>
              </w:rPr>
              <w:t>ICP (LIN)</w:t>
            </w:r>
          </w:p>
        </w:tc>
        <w:tc>
          <w:tcPr>
            <w:tcW w:w="1054" w:type="dxa"/>
            <w:tcBorders>
              <w:top w:val="single" w:sz="4" w:space="0" w:color="auto"/>
              <w:left w:val="nil"/>
              <w:bottom w:val="single" w:sz="4" w:space="0" w:color="auto"/>
              <w:right w:val="single" w:sz="4" w:space="0" w:color="auto"/>
            </w:tcBorders>
            <w:hideMark/>
          </w:tcPr>
          <w:p w14:paraId="2B75BC56"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5EC6FAB2" w14:textId="77777777" w:rsidR="003C63F4" w:rsidRDefault="00FB255D">
            <w:pPr>
              <w:rPr>
                <w:rFonts w:cs="Arial"/>
                <w:sz w:val="16"/>
                <w:szCs w:val="16"/>
              </w:rPr>
            </w:pPr>
          </w:p>
        </w:tc>
      </w:tr>
      <w:tr w:rsidR="003C63F4" w14:paraId="16683CD8"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2CAAC45B"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2E3BAA15"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41F8A4FF" w14:textId="77777777" w:rsidR="003C63F4" w:rsidRDefault="00FB255D">
            <w:pPr>
              <w:rPr>
                <w:rFonts w:cs="Arial"/>
                <w:sz w:val="16"/>
                <w:szCs w:val="16"/>
              </w:rPr>
            </w:pPr>
            <w:r>
              <w:rPr>
                <w:rFonts w:cs="Arial"/>
                <w:sz w:val="16"/>
                <w:szCs w:val="16"/>
              </w:rPr>
              <w:t>EFP / ECP (CAN)</w:t>
            </w:r>
          </w:p>
        </w:tc>
        <w:tc>
          <w:tcPr>
            <w:tcW w:w="1054" w:type="dxa"/>
            <w:tcBorders>
              <w:top w:val="nil"/>
              <w:left w:val="nil"/>
              <w:bottom w:val="single" w:sz="4" w:space="0" w:color="auto"/>
              <w:right w:val="single" w:sz="4" w:space="0" w:color="auto"/>
            </w:tcBorders>
            <w:hideMark/>
          </w:tcPr>
          <w:p w14:paraId="7ADE9B68"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48FCDDA4" w14:textId="77777777" w:rsidR="003C63F4" w:rsidRDefault="00FB255D">
            <w:pPr>
              <w:jc w:val="center"/>
              <w:rPr>
                <w:rFonts w:cs="Arial"/>
                <w:sz w:val="16"/>
                <w:szCs w:val="16"/>
              </w:rPr>
            </w:pPr>
            <w:r>
              <w:rPr>
                <w:rFonts w:cs="Arial"/>
                <w:sz w:val="16"/>
                <w:szCs w:val="16"/>
              </w:rPr>
              <w:t>Reference climate control specifications for EFP climate control network management if EFP contains climate functionality</w:t>
            </w:r>
          </w:p>
          <w:p w14:paraId="27CFB5F8" w14:textId="77777777" w:rsidR="003C63F4" w:rsidRDefault="00FB255D">
            <w:pPr>
              <w:jc w:val="center"/>
              <w:rPr>
                <w:rFonts w:cs="Arial"/>
                <w:sz w:val="16"/>
                <w:szCs w:val="16"/>
              </w:rPr>
            </w:pPr>
          </w:p>
          <w:p w14:paraId="6684B951" w14:textId="77777777" w:rsidR="003C63F4" w:rsidRDefault="00FB255D" w:rsidP="00222089">
            <w:pPr>
              <w:rPr>
                <w:rFonts w:cs="Arial"/>
                <w:sz w:val="16"/>
                <w:szCs w:val="16"/>
              </w:rPr>
            </w:pPr>
            <w:r>
              <w:rPr>
                <w:rFonts w:cs="Arial"/>
                <w:sz w:val="16"/>
                <w:szCs w:val="16"/>
              </w:rPr>
              <w:t xml:space="preserve">When EFP/ECP is not on the </w:t>
            </w:r>
            <w:r>
              <w:rPr>
                <w:rFonts w:cs="Arial"/>
                <w:sz w:val="16"/>
                <w:szCs w:val="16"/>
              </w:rPr>
              <w:t xml:space="preserve">info-CAN bus see "PWRMANv2-GREQ-198326-EFP Power </w:t>
            </w:r>
            <w:proofErr w:type="spellStart"/>
            <w:r>
              <w:rPr>
                <w:rFonts w:cs="Arial"/>
                <w:sz w:val="16"/>
                <w:szCs w:val="16"/>
              </w:rPr>
              <w:t>Moding</w:t>
            </w:r>
            <w:proofErr w:type="spellEnd"/>
            <w:r>
              <w:rPr>
                <w:rFonts w:cs="Arial"/>
                <w:sz w:val="16"/>
                <w:szCs w:val="16"/>
              </w:rPr>
              <w:t>" AND "PWRMAN-GREQ-60372" for additional network management requirements</w:t>
            </w:r>
          </w:p>
          <w:p w14:paraId="0CC64A8C" w14:textId="77777777" w:rsidR="00222089" w:rsidRDefault="00FB255D" w:rsidP="00222089">
            <w:pPr>
              <w:rPr>
                <w:rFonts w:cs="Arial"/>
                <w:sz w:val="16"/>
                <w:szCs w:val="16"/>
              </w:rPr>
            </w:pPr>
          </w:p>
          <w:p w14:paraId="2E26827A" w14:textId="77777777" w:rsidR="00222089" w:rsidRDefault="00FB255D" w:rsidP="00222089">
            <w:pPr>
              <w:rPr>
                <w:rFonts w:cs="Arial"/>
                <w:sz w:val="16"/>
                <w:szCs w:val="16"/>
              </w:rPr>
            </w:pPr>
            <w:r>
              <w:rPr>
                <w:rFonts w:cs="Arial"/>
                <w:sz w:val="16"/>
                <w:szCs w:val="16"/>
              </w:rPr>
              <w:t>When EFP/ECP on info-CAN bus then EFP/ECP “Module network awake” is always set to No.</w:t>
            </w:r>
          </w:p>
        </w:tc>
      </w:tr>
      <w:tr w:rsidR="003C63F4" w14:paraId="5A42C974"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37F2D8A0"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7A6D47C4"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4D671BA5" w14:textId="77777777" w:rsidR="003C63F4" w:rsidRDefault="00FB255D">
            <w:pPr>
              <w:rPr>
                <w:rFonts w:cs="Arial"/>
                <w:sz w:val="16"/>
                <w:szCs w:val="16"/>
              </w:rPr>
            </w:pPr>
            <w:r>
              <w:rPr>
                <w:rFonts w:cs="Arial"/>
                <w:sz w:val="16"/>
                <w:szCs w:val="16"/>
              </w:rPr>
              <w:t>DSP AMP</w:t>
            </w:r>
          </w:p>
        </w:tc>
        <w:tc>
          <w:tcPr>
            <w:tcW w:w="1054" w:type="dxa"/>
            <w:tcBorders>
              <w:top w:val="nil"/>
              <w:left w:val="nil"/>
              <w:bottom w:val="single" w:sz="4" w:space="0" w:color="auto"/>
              <w:right w:val="single" w:sz="4" w:space="0" w:color="auto"/>
            </w:tcBorders>
            <w:hideMark/>
          </w:tcPr>
          <w:p w14:paraId="079C6315"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1591E3D0" w14:textId="77777777" w:rsidR="003C63F4" w:rsidRDefault="00FB255D">
            <w:pPr>
              <w:rPr>
                <w:rFonts w:cs="Arial"/>
                <w:sz w:val="16"/>
                <w:szCs w:val="16"/>
              </w:rPr>
            </w:pPr>
            <w:r>
              <w:rPr>
                <w:rFonts w:cs="Arial"/>
                <w:sz w:val="16"/>
                <w:szCs w:val="16"/>
              </w:rPr>
              <w:t xml:space="preserve">- The DSP AMP shall </w:t>
            </w:r>
            <w:r>
              <w:rPr>
                <w:rFonts w:cs="Arial"/>
                <w:sz w:val="16"/>
                <w:szCs w:val="16"/>
              </w:rPr>
              <w:t xml:space="preserve">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18DD6B78" w14:textId="77777777" w:rsidR="003C63F4" w:rsidRPr="008F1B77" w:rsidRDefault="00FB255D">
            <w:pPr>
              <w:rPr>
                <w:strike/>
              </w:rPr>
            </w:pPr>
            <w:r w:rsidRPr="008F1B77">
              <w:rPr>
                <w:rFonts w:cs="Arial"/>
                <w:strike/>
                <w:sz w:val="16"/>
                <w:szCs w:val="16"/>
              </w:rPr>
              <w:t xml:space="preserve">- The DSP AMP shall keep the network awake </w:t>
            </w:r>
            <w:proofErr w:type="gramStart"/>
            <w:r w:rsidRPr="008F1B77">
              <w:rPr>
                <w:rFonts w:cs="Arial"/>
                <w:strike/>
                <w:sz w:val="16"/>
                <w:szCs w:val="16"/>
              </w:rPr>
              <w:t>as long as</w:t>
            </w:r>
            <w:proofErr w:type="gramEnd"/>
            <w:r w:rsidRPr="008F1B77">
              <w:rPr>
                <w:rFonts w:cs="Arial"/>
                <w:strike/>
                <w:sz w:val="16"/>
                <w:szCs w:val="16"/>
              </w:rPr>
              <w:t xml:space="preserve"> </w:t>
            </w:r>
            <w:proofErr w:type="spellStart"/>
            <w:r w:rsidRPr="008F1B77">
              <w:rPr>
                <w:rFonts w:cs="Arial"/>
                <w:strike/>
                <w:sz w:val="16"/>
                <w:szCs w:val="16"/>
              </w:rPr>
              <w:t>Demand_PwrModing</w:t>
            </w:r>
            <w:proofErr w:type="spellEnd"/>
            <w:r w:rsidRPr="008F1B77">
              <w:rPr>
                <w:rFonts w:cs="Arial"/>
                <w:strike/>
                <w:sz w:val="16"/>
                <w:szCs w:val="16"/>
              </w:rPr>
              <w:t xml:space="preserve"> = ON if Demand Power </w:t>
            </w:r>
            <w:proofErr w:type="spellStart"/>
            <w:r w:rsidRPr="008F1B77">
              <w:rPr>
                <w:rFonts w:cs="Arial"/>
                <w:strike/>
                <w:sz w:val="16"/>
                <w:szCs w:val="16"/>
              </w:rPr>
              <w:t>Moding</w:t>
            </w:r>
            <w:proofErr w:type="spellEnd"/>
            <w:r w:rsidRPr="008F1B77">
              <w:rPr>
                <w:rFonts w:cs="Arial"/>
                <w:strike/>
                <w:sz w:val="16"/>
                <w:szCs w:val="16"/>
              </w:rPr>
              <w:t xml:space="preserve"> feature supported and configured on.</w:t>
            </w:r>
          </w:p>
          <w:p w14:paraId="0170AA52" w14:textId="77777777" w:rsidR="003C63F4" w:rsidRDefault="00FB255D">
            <w:r>
              <w:rPr>
                <w:rFonts w:cs="Arial"/>
                <w:sz w:val="16"/>
                <w:szCs w:val="16"/>
              </w:rPr>
              <w:t>- When none of the above conditions are true the DSP A</w:t>
            </w:r>
            <w:r>
              <w:rPr>
                <w:rFonts w:cs="Arial"/>
                <w:sz w:val="16"/>
                <w:szCs w:val="16"/>
              </w:rPr>
              <w:t>MP shall not keep the network awake</w:t>
            </w:r>
          </w:p>
        </w:tc>
      </w:tr>
      <w:tr w:rsidR="003C63F4" w14:paraId="1F39C25A"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4F3753CA"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189639DD"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56367FB7" w14:textId="77777777" w:rsidR="003C63F4" w:rsidRDefault="00FB255D">
            <w:pPr>
              <w:rPr>
                <w:rFonts w:cs="Arial"/>
                <w:sz w:val="16"/>
                <w:szCs w:val="16"/>
              </w:rPr>
            </w:pPr>
            <w:r>
              <w:rPr>
                <w:rFonts w:cs="Arial"/>
                <w:sz w:val="16"/>
                <w:szCs w:val="16"/>
              </w:rPr>
              <w:t>RSEM / RACM</w:t>
            </w:r>
          </w:p>
        </w:tc>
        <w:tc>
          <w:tcPr>
            <w:tcW w:w="1054" w:type="dxa"/>
            <w:tcBorders>
              <w:top w:val="nil"/>
              <w:left w:val="nil"/>
              <w:bottom w:val="single" w:sz="4" w:space="0" w:color="auto"/>
              <w:right w:val="single" w:sz="4" w:space="0" w:color="auto"/>
            </w:tcBorders>
            <w:hideMark/>
          </w:tcPr>
          <w:p w14:paraId="03CE84AC"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24C47142" w14:textId="77777777" w:rsidR="003C63F4" w:rsidRDefault="00FB255D">
            <w:pPr>
              <w:rPr>
                <w:rFonts w:cs="Arial"/>
                <w:sz w:val="16"/>
                <w:szCs w:val="16"/>
              </w:rPr>
            </w:pPr>
            <w:r>
              <w:rPr>
                <w:rFonts w:cs="Arial"/>
                <w:sz w:val="16"/>
                <w:szCs w:val="16"/>
              </w:rPr>
              <w:t>When modules are on the info-CAN bus</w:t>
            </w:r>
          </w:p>
        </w:tc>
      </w:tr>
      <w:tr w:rsidR="003C63F4" w14:paraId="7ED8FB3C"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05E1B437"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ECB5A54"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1A5512C6" w14:textId="77777777" w:rsidR="003C63F4" w:rsidRDefault="00FB255D">
            <w:pPr>
              <w:rPr>
                <w:rFonts w:cs="Arial"/>
                <w:sz w:val="16"/>
                <w:szCs w:val="16"/>
              </w:rPr>
            </w:pPr>
            <w:r>
              <w:rPr>
                <w:rFonts w:cs="Arial"/>
                <w:sz w:val="16"/>
                <w:szCs w:val="16"/>
              </w:rPr>
              <w:t>Non-SDLC Gateway</w:t>
            </w:r>
          </w:p>
        </w:tc>
        <w:tc>
          <w:tcPr>
            <w:tcW w:w="1054" w:type="dxa"/>
            <w:tcBorders>
              <w:top w:val="nil"/>
              <w:left w:val="nil"/>
              <w:bottom w:val="single" w:sz="4" w:space="0" w:color="auto"/>
              <w:right w:val="single" w:sz="4" w:space="0" w:color="auto"/>
            </w:tcBorders>
            <w:hideMark/>
          </w:tcPr>
          <w:p w14:paraId="4CBDE9A1"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CB8AC11" w14:textId="77777777" w:rsidR="003C63F4" w:rsidRDefault="00FB255D">
            <w:pPr>
              <w:rPr>
                <w:rFonts w:cs="Arial"/>
                <w:sz w:val="16"/>
                <w:szCs w:val="16"/>
              </w:rPr>
            </w:pPr>
            <w:r>
              <w:rPr>
                <w:rFonts w:cs="Arial"/>
                <w:sz w:val="16"/>
                <w:szCs w:val="16"/>
              </w:rPr>
              <w:t xml:space="preserve">-Whenever the vehicle bus is active then the </w:t>
            </w:r>
            <w:proofErr w:type="gramStart"/>
            <w:r>
              <w:rPr>
                <w:rFonts w:cs="Arial"/>
                <w:sz w:val="16"/>
                <w:szCs w:val="16"/>
              </w:rPr>
              <w:t>Non-SDLC Gateway</w:t>
            </w:r>
            <w:proofErr w:type="gramEnd"/>
            <w:r>
              <w:rPr>
                <w:rFonts w:cs="Arial"/>
                <w:sz w:val="16"/>
                <w:szCs w:val="16"/>
              </w:rPr>
              <w:t xml:space="preserve"> keeps the info-CAN bus active.  </w:t>
            </w:r>
          </w:p>
          <w:p w14:paraId="43ADD534" w14:textId="77777777" w:rsidR="003C63F4" w:rsidRDefault="00FB255D">
            <w:pPr>
              <w:rPr>
                <w:rFonts w:cs="Arial"/>
                <w:sz w:val="16"/>
                <w:szCs w:val="16"/>
              </w:rPr>
            </w:pPr>
            <w:r>
              <w:rPr>
                <w:rFonts w:cs="Arial"/>
                <w:sz w:val="16"/>
                <w:szCs w:val="16"/>
              </w:rPr>
              <w:t>-The Non-SDLC Gateway applies to the CGEA 1.2 Cluster gateway.  Does not apply to CGEA 1.3 Cluster or future architectures</w:t>
            </w:r>
          </w:p>
        </w:tc>
      </w:tr>
      <w:tr w:rsidR="003C63F4" w14:paraId="1FBC20A0"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652B3AB6"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46783328"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0C4F539C" w14:textId="77777777" w:rsidR="003C63F4" w:rsidRDefault="00FB255D">
            <w:pPr>
              <w:rPr>
                <w:rFonts w:cs="Arial"/>
                <w:sz w:val="16"/>
                <w:szCs w:val="16"/>
              </w:rPr>
            </w:pPr>
            <w:r>
              <w:rPr>
                <w:rFonts w:cs="Arial"/>
                <w:sz w:val="16"/>
                <w:szCs w:val="16"/>
              </w:rPr>
              <w:t>Cluster</w:t>
            </w:r>
          </w:p>
        </w:tc>
        <w:tc>
          <w:tcPr>
            <w:tcW w:w="1054" w:type="dxa"/>
            <w:tcBorders>
              <w:top w:val="nil"/>
              <w:left w:val="nil"/>
              <w:bottom w:val="single" w:sz="4" w:space="0" w:color="auto"/>
              <w:right w:val="single" w:sz="4" w:space="0" w:color="auto"/>
            </w:tcBorders>
            <w:hideMark/>
          </w:tcPr>
          <w:p w14:paraId="5A47457D"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7B41A0A0" w14:textId="77777777" w:rsidR="003C63F4" w:rsidRDefault="00FB255D">
            <w:pPr>
              <w:rPr>
                <w:rFonts w:cs="Arial"/>
                <w:sz w:val="16"/>
                <w:szCs w:val="16"/>
              </w:rPr>
            </w:pPr>
            <w:r>
              <w:rPr>
                <w:rFonts w:cs="Arial"/>
                <w:sz w:val="16"/>
                <w:szCs w:val="16"/>
              </w:rPr>
              <w:t xml:space="preserve">The Cluster </w:t>
            </w:r>
            <w:r>
              <w:rPr>
                <w:rFonts w:cs="Arial"/>
                <w:sz w:val="16"/>
                <w:szCs w:val="16"/>
              </w:rPr>
              <w:t xml:space="preserve">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tc>
      </w:tr>
      <w:tr w:rsidR="006E7C23" w14:paraId="636F2A54"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tcPr>
          <w:p w14:paraId="0F3C4F67" w14:textId="77777777" w:rsidR="006E7C23"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tcPr>
          <w:p w14:paraId="17BEDB84" w14:textId="77777777" w:rsidR="006E7C23"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tcPr>
          <w:p w14:paraId="0FF81A2B" w14:textId="77777777" w:rsidR="006E7C23" w:rsidRDefault="00FB255D">
            <w:pPr>
              <w:rPr>
                <w:rFonts w:cs="Arial"/>
                <w:sz w:val="16"/>
                <w:szCs w:val="16"/>
              </w:rPr>
            </w:pPr>
            <w:r>
              <w:rPr>
                <w:rFonts w:cs="Arial"/>
                <w:sz w:val="16"/>
                <w:szCs w:val="16"/>
              </w:rPr>
              <w:t>Remote CD</w:t>
            </w:r>
          </w:p>
        </w:tc>
        <w:tc>
          <w:tcPr>
            <w:tcW w:w="1054" w:type="dxa"/>
            <w:tcBorders>
              <w:top w:val="nil"/>
              <w:left w:val="nil"/>
              <w:bottom w:val="single" w:sz="4" w:space="0" w:color="auto"/>
              <w:right w:val="single" w:sz="4" w:space="0" w:color="auto"/>
            </w:tcBorders>
          </w:tcPr>
          <w:p w14:paraId="3C10947A" w14:textId="77777777" w:rsidR="006E7C23"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631CD047" w14:textId="77777777" w:rsidR="006E7C23" w:rsidRDefault="00FB255D">
            <w:pPr>
              <w:rPr>
                <w:rFonts w:cs="Arial"/>
                <w:sz w:val="16"/>
                <w:szCs w:val="16"/>
              </w:rPr>
            </w:pPr>
          </w:p>
        </w:tc>
      </w:tr>
      <w:tr w:rsidR="003C63F4" w14:paraId="6DF47838"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3AB7BFFE"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64D4732"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4DB10D6C" w14:textId="77777777" w:rsidR="003C63F4" w:rsidRDefault="00FB255D">
            <w:pPr>
              <w:rPr>
                <w:rFonts w:cs="Arial"/>
                <w:sz w:val="16"/>
                <w:szCs w:val="16"/>
              </w:rPr>
            </w:pPr>
            <w:r>
              <w:rPr>
                <w:rFonts w:cs="Arial"/>
                <w:sz w:val="16"/>
                <w:szCs w:val="16"/>
              </w:rPr>
              <w:t>AAM</w:t>
            </w:r>
          </w:p>
        </w:tc>
        <w:tc>
          <w:tcPr>
            <w:tcW w:w="1054" w:type="dxa"/>
            <w:tcBorders>
              <w:top w:val="nil"/>
              <w:left w:val="nil"/>
              <w:bottom w:val="single" w:sz="4" w:space="0" w:color="auto"/>
              <w:right w:val="single" w:sz="4" w:space="0" w:color="auto"/>
            </w:tcBorders>
            <w:hideMark/>
          </w:tcPr>
          <w:p w14:paraId="1C5CD449"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3048A526" w14:textId="77777777" w:rsidR="003C63F4" w:rsidRDefault="00FB255D">
            <w:pPr>
              <w:rPr>
                <w:rFonts w:cs="Arial"/>
                <w:sz w:val="16"/>
                <w:szCs w:val="16"/>
              </w:rPr>
            </w:pPr>
          </w:p>
        </w:tc>
      </w:tr>
      <w:tr w:rsidR="003C63F4" w14:paraId="06D29D64" w14:textId="77777777">
        <w:trPr>
          <w:trHeight w:val="255"/>
          <w:jc w:val="center"/>
        </w:trPr>
        <w:tc>
          <w:tcPr>
            <w:tcW w:w="1132" w:type="dxa"/>
            <w:vMerge w:val="restart"/>
            <w:tcBorders>
              <w:top w:val="single" w:sz="4" w:space="0" w:color="auto"/>
              <w:left w:val="single" w:sz="8" w:space="0" w:color="auto"/>
              <w:bottom w:val="single" w:sz="8" w:space="0" w:color="000000"/>
              <w:right w:val="single" w:sz="4" w:space="0" w:color="auto"/>
            </w:tcBorders>
            <w:vAlign w:val="center"/>
            <w:hideMark/>
          </w:tcPr>
          <w:p w14:paraId="56B4FF3E" w14:textId="77777777" w:rsidR="003C63F4" w:rsidRDefault="00FB255D">
            <w:pPr>
              <w:jc w:val="center"/>
              <w:rPr>
                <w:rFonts w:cs="Arial"/>
                <w:sz w:val="16"/>
                <w:szCs w:val="16"/>
              </w:rPr>
            </w:pPr>
            <w:r>
              <w:rPr>
                <w:rFonts w:cs="Arial"/>
                <w:sz w:val="16"/>
                <w:szCs w:val="16"/>
              </w:rPr>
              <w:t>Functional</w:t>
            </w:r>
          </w:p>
        </w:tc>
        <w:tc>
          <w:tcPr>
            <w:tcW w:w="1414" w:type="dxa"/>
            <w:vMerge w:val="restart"/>
            <w:tcBorders>
              <w:top w:val="single" w:sz="4" w:space="0" w:color="auto"/>
              <w:left w:val="nil"/>
              <w:bottom w:val="single" w:sz="4" w:space="0" w:color="auto"/>
              <w:right w:val="single" w:sz="4" w:space="0" w:color="auto"/>
            </w:tcBorders>
          </w:tcPr>
          <w:p w14:paraId="78B0D3F3" w14:textId="77777777" w:rsidR="003C63F4" w:rsidRDefault="00FB255D">
            <w:pPr>
              <w:jc w:val="center"/>
              <w:rPr>
                <w:rFonts w:cs="Arial"/>
                <w:sz w:val="16"/>
                <w:szCs w:val="16"/>
              </w:rPr>
            </w:pPr>
          </w:p>
          <w:p w14:paraId="32BFF6BB" w14:textId="77777777" w:rsidR="003C63F4" w:rsidRDefault="00FB255D">
            <w:pPr>
              <w:jc w:val="center"/>
              <w:rPr>
                <w:rFonts w:cs="Arial"/>
                <w:sz w:val="16"/>
                <w:szCs w:val="16"/>
              </w:rPr>
            </w:pPr>
          </w:p>
          <w:p w14:paraId="09693BAE" w14:textId="77777777" w:rsidR="003C63F4" w:rsidRDefault="00FB255D">
            <w:pPr>
              <w:jc w:val="center"/>
              <w:rPr>
                <w:rFonts w:cs="Arial"/>
                <w:sz w:val="16"/>
                <w:szCs w:val="16"/>
              </w:rPr>
            </w:pPr>
          </w:p>
          <w:p w14:paraId="25232A3A" w14:textId="77777777" w:rsidR="003C63F4" w:rsidRDefault="00FB255D">
            <w:pPr>
              <w:jc w:val="center"/>
              <w:rPr>
                <w:rFonts w:cs="Arial"/>
                <w:sz w:val="16"/>
                <w:szCs w:val="16"/>
              </w:rPr>
            </w:pPr>
          </w:p>
          <w:p w14:paraId="5117A665" w14:textId="77777777" w:rsidR="003C63F4" w:rsidRDefault="00FB255D">
            <w:pPr>
              <w:jc w:val="center"/>
              <w:rPr>
                <w:rFonts w:cs="Arial"/>
                <w:sz w:val="16"/>
                <w:szCs w:val="16"/>
              </w:rPr>
            </w:pPr>
          </w:p>
          <w:p w14:paraId="13575ACB" w14:textId="77777777" w:rsidR="003C63F4" w:rsidRDefault="00FB255D">
            <w:pPr>
              <w:jc w:val="center"/>
              <w:rPr>
                <w:rFonts w:cs="Arial"/>
                <w:sz w:val="16"/>
                <w:szCs w:val="16"/>
              </w:rPr>
            </w:pPr>
          </w:p>
          <w:p w14:paraId="1942D904" w14:textId="77777777" w:rsidR="003C63F4" w:rsidRDefault="00FB255D">
            <w:pPr>
              <w:jc w:val="center"/>
              <w:rPr>
                <w:rFonts w:cs="Arial"/>
                <w:sz w:val="16"/>
                <w:szCs w:val="16"/>
              </w:rPr>
            </w:pPr>
          </w:p>
          <w:p w14:paraId="348C3BEE" w14:textId="77777777" w:rsidR="003C63F4" w:rsidRDefault="00FB255D">
            <w:pPr>
              <w:jc w:val="center"/>
              <w:rPr>
                <w:rFonts w:cs="Arial"/>
                <w:sz w:val="16"/>
                <w:szCs w:val="16"/>
              </w:rPr>
            </w:pPr>
          </w:p>
          <w:p w14:paraId="02E3EC43" w14:textId="77777777" w:rsidR="003C63F4" w:rsidRDefault="00FB255D">
            <w:pPr>
              <w:jc w:val="center"/>
              <w:rPr>
                <w:rFonts w:cs="Arial"/>
                <w:sz w:val="16"/>
                <w:szCs w:val="16"/>
              </w:rPr>
            </w:pPr>
          </w:p>
          <w:p w14:paraId="7CEB6ECC" w14:textId="77777777" w:rsidR="003C63F4" w:rsidRDefault="00FB255D">
            <w:pPr>
              <w:jc w:val="center"/>
              <w:rPr>
                <w:rFonts w:cs="Arial"/>
                <w:sz w:val="16"/>
                <w:szCs w:val="16"/>
              </w:rPr>
            </w:pPr>
          </w:p>
          <w:p w14:paraId="6F068B9C" w14:textId="77777777" w:rsidR="003C63F4" w:rsidRDefault="00FB255D">
            <w:pPr>
              <w:jc w:val="center"/>
              <w:rPr>
                <w:rFonts w:cs="Arial"/>
                <w:sz w:val="16"/>
                <w:szCs w:val="16"/>
              </w:rPr>
            </w:pPr>
          </w:p>
          <w:p w14:paraId="6926C80B" w14:textId="77777777" w:rsidR="003C63F4" w:rsidRDefault="00FB255D">
            <w:pPr>
              <w:jc w:val="center"/>
              <w:rPr>
                <w:rFonts w:cs="Arial"/>
                <w:sz w:val="16"/>
                <w:szCs w:val="16"/>
              </w:rPr>
            </w:pPr>
          </w:p>
          <w:p w14:paraId="0FD54F40" w14:textId="77777777" w:rsidR="003C63F4" w:rsidRDefault="00FB255D">
            <w:pPr>
              <w:jc w:val="center"/>
              <w:rPr>
                <w:rFonts w:cs="Arial"/>
                <w:sz w:val="16"/>
                <w:szCs w:val="16"/>
              </w:rPr>
            </w:pPr>
          </w:p>
          <w:p w14:paraId="054E0A64" w14:textId="77777777" w:rsidR="003C63F4" w:rsidRDefault="00FB255D">
            <w:pPr>
              <w:jc w:val="center"/>
              <w:rPr>
                <w:rFonts w:cs="Arial"/>
                <w:sz w:val="16"/>
                <w:szCs w:val="16"/>
              </w:rPr>
            </w:pPr>
          </w:p>
          <w:p w14:paraId="1DF16463" w14:textId="77777777" w:rsidR="003C63F4" w:rsidRDefault="00FB255D">
            <w:pPr>
              <w:jc w:val="center"/>
              <w:rPr>
                <w:rFonts w:cs="Arial"/>
                <w:sz w:val="16"/>
                <w:szCs w:val="16"/>
              </w:rPr>
            </w:pPr>
            <w:r>
              <w:rPr>
                <w:rFonts w:cs="Arial"/>
                <w:sz w:val="16"/>
                <w:szCs w:val="16"/>
              </w:rPr>
              <w:t>ON</w:t>
            </w:r>
          </w:p>
        </w:tc>
        <w:tc>
          <w:tcPr>
            <w:tcW w:w="1466" w:type="dxa"/>
            <w:tcBorders>
              <w:top w:val="single" w:sz="4" w:space="0" w:color="auto"/>
              <w:left w:val="single" w:sz="4" w:space="0" w:color="auto"/>
              <w:bottom w:val="single" w:sz="4" w:space="0" w:color="auto"/>
              <w:right w:val="single" w:sz="4" w:space="0" w:color="auto"/>
            </w:tcBorders>
            <w:hideMark/>
          </w:tcPr>
          <w:p w14:paraId="50A4FD6F" w14:textId="77777777" w:rsidR="003C63F4" w:rsidRDefault="00FB255D">
            <w:pPr>
              <w:rPr>
                <w:rFonts w:cs="Arial"/>
                <w:sz w:val="16"/>
                <w:szCs w:val="16"/>
              </w:rPr>
            </w:pPr>
            <w:r>
              <w:rPr>
                <w:rFonts w:cs="Arial"/>
                <w:sz w:val="16"/>
                <w:szCs w:val="16"/>
              </w:rPr>
              <w:t>System Master</w:t>
            </w:r>
          </w:p>
        </w:tc>
        <w:tc>
          <w:tcPr>
            <w:tcW w:w="1054" w:type="dxa"/>
            <w:tcBorders>
              <w:top w:val="single" w:sz="4" w:space="0" w:color="auto"/>
              <w:left w:val="nil"/>
              <w:bottom w:val="single" w:sz="4" w:space="0" w:color="auto"/>
              <w:right w:val="single" w:sz="4" w:space="0" w:color="auto"/>
            </w:tcBorders>
            <w:hideMark/>
          </w:tcPr>
          <w:p w14:paraId="649B7280" w14:textId="77777777" w:rsidR="003C63F4" w:rsidRDefault="00FB255D">
            <w:pPr>
              <w:jc w:val="center"/>
              <w:rPr>
                <w:rFonts w:cs="Arial"/>
                <w:sz w:val="16"/>
                <w:szCs w:val="16"/>
              </w:rPr>
            </w:pPr>
            <w:r>
              <w:rPr>
                <w:rFonts w:cs="Arial"/>
                <w:sz w:val="16"/>
                <w:szCs w:val="16"/>
              </w:rPr>
              <w:t>Y</w:t>
            </w:r>
          </w:p>
        </w:tc>
        <w:tc>
          <w:tcPr>
            <w:tcW w:w="5066" w:type="dxa"/>
            <w:tcBorders>
              <w:top w:val="single" w:sz="4" w:space="0" w:color="auto"/>
              <w:left w:val="single" w:sz="4" w:space="0" w:color="auto"/>
              <w:bottom w:val="single" w:sz="8" w:space="0" w:color="000000"/>
              <w:right w:val="single" w:sz="8" w:space="0" w:color="auto"/>
            </w:tcBorders>
            <w:vAlign w:val="center"/>
          </w:tcPr>
          <w:p w14:paraId="3A8476E9" w14:textId="77777777" w:rsidR="003C63F4" w:rsidRDefault="00FB255D">
            <w:pPr>
              <w:jc w:val="center"/>
              <w:rPr>
                <w:rFonts w:cs="Arial"/>
                <w:sz w:val="16"/>
                <w:szCs w:val="16"/>
              </w:rPr>
            </w:pPr>
          </w:p>
        </w:tc>
      </w:tr>
      <w:tr w:rsidR="003C63F4" w14:paraId="7A0A8A28"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58ECC983"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0EFB8BAC"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6329FA3B" w14:textId="77777777" w:rsidR="003C63F4" w:rsidRDefault="00FB255D">
            <w:pPr>
              <w:rPr>
                <w:rFonts w:cs="Arial"/>
                <w:sz w:val="16"/>
                <w:szCs w:val="16"/>
              </w:rPr>
            </w:pPr>
            <w:r>
              <w:rPr>
                <w:rFonts w:cs="Arial"/>
                <w:sz w:val="16"/>
                <w:szCs w:val="16"/>
              </w:rPr>
              <w:t xml:space="preserve">AHU </w:t>
            </w:r>
          </w:p>
        </w:tc>
        <w:tc>
          <w:tcPr>
            <w:tcW w:w="1054" w:type="dxa"/>
            <w:tcBorders>
              <w:top w:val="single" w:sz="4" w:space="0" w:color="auto"/>
              <w:left w:val="nil"/>
              <w:bottom w:val="single" w:sz="4" w:space="0" w:color="auto"/>
              <w:right w:val="single" w:sz="4" w:space="0" w:color="auto"/>
            </w:tcBorders>
            <w:hideMark/>
          </w:tcPr>
          <w:p w14:paraId="5C71A4D7"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0ECDAC2B" w14:textId="77777777" w:rsidR="003C63F4" w:rsidRDefault="00FB255D">
            <w:pPr>
              <w:rPr>
                <w:rFonts w:cs="Arial"/>
                <w:sz w:val="16"/>
                <w:szCs w:val="16"/>
              </w:rPr>
            </w:pPr>
            <w:r>
              <w:rPr>
                <w:rFonts w:cs="Arial"/>
                <w:sz w:val="16"/>
                <w:szCs w:val="16"/>
              </w:rPr>
              <w:t xml:space="preserve">- The AHU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03529BDB" w14:textId="77777777" w:rsidR="003C63F4" w:rsidRPr="008760B6" w:rsidRDefault="00FB255D">
            <w:pPr>
              <w:rPr>
                <w:rFonts w:cs="Arial"/>
                <w:sz w:val="16"/>
                <w:szCs w:val="16"/>
              </w:rPr>
            </w:pPr>
            <w:r w:rsidRPr="00651886">
              <w:rPr>
                <w:rFonts w:cs="Arial"/>
                <w:strike/>
                <w:sz w:val="16"/>
                <w:szCs w:val="16"/>
              </w:rPr>
              <w:t xml:space="preserve">- The AHU shall keep the network awake </w:t>
            </w:r>
            <w:proofErr w:type="gramStart"/>
            <w:r w:rsidRPr="00651886">
              <w:rPr>
                <w:rFonts w:cs="Arial"/>
                <w:strike/>
                <w:sz w:val="16"/>
                <w:szCs w:val="16"/>
              </w:rPr>
              <w:t>as long as</w:t>
            </w:r>
            <w:proofErr w:type="gramEnd"/>
            <w:r w:rsidRPr="00651886">
              <w:rPr>
                <w:rFonts w:cs="Arial"/>
                <w:strike/>
                <w:sz w:val="16"/>
                <w:szCs w:val="16"/>
              </w:rPr>
              <w:t xml:space="preserve"> </w:t>
            </w:r>
            <w:proofErr w:type="spellStart"/>
            <w:r w:rsidRPr="00651886">
              <w:rPr>
                <w:rFonts w:cs="Arial"/>
                <w:strike/>
                <w:sz w:val="16"/>
                <w:szCs w:val="16"/>
              </w:rPr>
              <w:t>Demand_PwrModing</w:t>
            </w:r>
            <w:proofErr w:type="spellEnd"/>
            <w:r w:rsidRPr="00651886">
              <w:rPr>
                <w:rFonts w:cs="Arial"/>
                <w:strike/>
                <w:sz w:val="16"/>
                <w:szCs w:val="16"/>
              </w:rPr>
              <w:t xml:space="preserve"> = ON if Demand Power </w:t>
            </w:r>
            <w:proofErr w:type="spellStart"/>
            <w:r w:rsidRPr="00651886">
              <w:rPr>
                <w:rFonts w:cs="Arial"/>
                <w:strike/>
                <w:sz w:val="16"/>
                <w:szCs w:val="16"/>
              </w:rPr>
              <w:t>Moding</w:t>
            </w:r>
            <w:proofErr w:type="spellEnd"/>
            <w:r w:rsidRPr="00651886">
              <w:rPr>
                <w:rFonts w:cs="Arial"/>
                <w:strike/>
                <w:sz w:val="16"/>
                <w:szCs w:val="16"/>
              </w:rPr>
              <w:t xml:space="preserve"> feature supported and configured on</w:t>
            </w:r>
            <w:r>
              <w:rPr>
                <w:rFonts w:cs="Arial"/>
                <w:sz w:val="16"/>
                <w:szCs w:val="16"/>
              </w:rPr>
              <w:t>.</w:t>
            </w:r>
          </w:p>
          <w:p w14:paraId="1331D6CF" w14:textId="77777777" w:rsidR="003C63F4" w:rsidRDefault="00FB255D">
            <w:r>
              <w:rPr>
                <w:rFonts w:cs="Arial"/>
                <w:sz w:val="16"/>
                <w:szCs w:val="16"/>
              </w:rPr>
              <w:t>- When none of the</w:t>
            </w:r>
            <w:r>
              <w:rPr>
                <w:rFonts w:cs="Arial"/>
                <w:sz w:val="16"/>
                <w:szCs w:val="16"/>
              </w:rPr>
              <w:t xml:space="preserve"> above conditions are true the AHU shall not keep the network awake</w:t>
            </w:r>
          </w:p>
        </w:tc>
      </w:tr>
      <w:tr w:rsidR="003C63F4" w14:paraId="5D91B44A"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016311E7"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50B277A6"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69A50600" w14:textId="77777777" w:rsidR="003C63F4" w:rsidRDefault="00FB255D">
            <w:pPr>
              <w:rPr>
                <w:rFonts w:cs="Arial"/>
                <w:sz w:val="16"/>
                <w:szCs w:val="16"/>
              </w:rPr>
            </w:pPr>
            <w:r>
              <w:rPr>
                <w:rFonts w:cs="Arial"/>
                <w:sz w:val="16"/>
                <w:szCs w:val="16"/>
              </w:rPr>
              <w:t>ICP (LIN)</w:t>
            </w:r>
          </w:p>
        </w:tc>
        <w:tc>
          <w:tcPr>
            <w:tcW w:w="1054" w:type="dxa"/>
            <w:tcBorders>
              <w:top w:val="single" w:sz="4" w:space="0" w:color="auto"/>
              <w:left w:val="nil"/>
              <w:bottom w:val="single" w:sz="4" w:space="0" w:color="auto"/>
              <w:right w:val="single" w:sz="4" w:space="0" w:color="auto"/>
            </w:tcBorders>
            <w:hideMark/>
          </w:tcPr>
          <w:p w14:paraId="7AE42C7A" w14:textId="77777777" w:rsidR="003C63F4" w:rsidRDefault="00FB255D">
            <w:pPr>
              <w:jc w:val="center"/>
              <w:rPr>
                <w:rFonts w:cs="Arial"/>
                <w:sz w:val="16"/>
                <w:szCs w:val="16"/>
              </w:rPr>
            </w:pPr>
            <w:r>
              <w:rPr>
                <w:rFonts w:cs="Arial"/>
                <w:sz w:val="16"/>
                <w:szCs w:val="16"/>
              </w:rPr>
              <w:t>Y</w:t>
            </w:r>
          </w:p>
        </w:tc>
        <w:tc>
          <w:tcPr>
            <w:tcW w:w="5066" w:type="dxa"/>
            <w:tcBorders>
              <w:top w:val="single" w:sz="4" w:space="0" w:color="auto"/>
              <w:left w:val="single" w:sz="4" w:space="0" w:color="auto"/>
              <w:bottom w:val="single" w:sz="8" w:space="0" w:color="000000"/>
              <w:right w:val="single" w:sz="8" w:space="0" w:color="auto"/>
            </w:tcBorders>
            <w:vAlign w:val="center"/>
          </w:tcPr>
          <w:p w14:paraId="1E8B358A" w14:textId="77777777" w:rsidR="003C63F4" w:rsidRDefault="00FB255D">
            <w:pPr>
              <w:rPr>
                <w:rFonts w:cs="Arial"/>
                <w:sz w:val="16"/>
                <w:szCs w:val="16"/>
              </w:rPr>
            </w:pPr>
          </w:p>
        </w:tc>
      </w:tr>
      <w:tr w:rsidR="003C63F4" w14:paraId="6642549A"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39BE6DD3"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5988038E"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51FD3880" w14:textId="77777777" w:rsidR="003C63F4" w:rsidRDefault="00FB255D">
            <w:pPr>
              <w:rPr>
                <w:rFonts w:cs="Arial"/>
                <w:sz w:val="16"/>
                <w:szCs w:val="16"/>
              </w:rPr>
            </w:pPr>
            <w:r>
              <w:rPr>
                <w:rFonts w:cs="Arial"/>
                <w:sz w:val="16"/>
                <w:szCs w:val="16"/>
              </w:rPr>
              <w:t>EFP (CAN)</w:t>
            </w:r>
          </w:p>
        </w:tc>
        <w:tc>
          <w:tcPr>
            <w:tcW w:w="1054" w:type="dxa"/>
            <w:tcBorders>
              <w:top w:val="nil"/>
              <w:left w:val="nil"/>
              <w:bottom w:val="single" w:sz="4" w:space="0" w:color="auto"/>
              <w:right w:val="single" w:sz="4" w:space="0" w:color="auto"/>
            </w:tcBorders>
            <w:hideMark/>
          </w:tcPr>
          <w:p w14:paraId="7A6D5F23"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50E7BD59" w14:textId="77777777" w:rsidR="003C63F4" w:rsidRDefault="00FB255D">
            <w:pPr>
              <w:jc w:val="center"/>
              <w:rPr>
                <w:rFonts w:cs="Arial"/>
                <w:sz w:val="16"/>
                <w:szCs w:val="16"/>
              </w:rPr>
            </w:pPr>
            <w:r>
              <w:rPr>
                <w:rFonts w:cs="Arial"/>
                <w:sz w:val="16"/>
                <w:szCs w:val="16"/>
              </w:rPr>
              <w:t>Reference climate control specifications for EFP climate control network management if EFP contains climate functionality</w:t>
            </w:r>
          </w:p>
          <w:p w14:paraId="6557CE14" w14:textId="77777777" w:rsidR="003C63F4" w:rsidRDefault="00FB255D">
            <w:pPr>
              <w:jc w:val="center"/>
              <w:rPr>
                <w:rFonts w:cs="Arial"/>
                <w:sz w:val="16"/>
                <w:szCs w:val="16"/>
              </w:rPr>
            </w:pPr>
          </w:p>
          <w:p w14:paraId="7489D1CB" w14:textId="77777777" w:rsidR="003C63F4" w:rsidRDefault="00FB255D">
            <w:pPr>
              <w:rPr>
                <w:rFonts w:cs="Arial"/>
                <w:sz w:val="16"/>
                <w:szCs w:val="16"/>
              </w:rPr>
            </w:pPr>
            <w:r>
              <w:rPr>
                <w:rFonts w:cs="Arial"/>
                <w:sz w:val="16"/>
                <w:szCs w:val="16"/>
              </w:rPr>
              <w:t xml:space="preserve">See "PWRMANv2-GREQ-198326-EFP Power </w:t>
            </w:r>
            <w:proofErr w:type="spellStart"/>
            <w:r>
              <w:rPr>
                <w:rFonts w:cs="Arial"/>
                <w:sz w:val="16"/>
                <w:szCs w:val="16"/>
              </w:rPr>
              <w:t>Moding</w:t>
            </w:r>
            <w:proofErr w:type="spellEnd"/>
            <w:r>
              <w:rPr>
                <w:rFonts w:cs="Arial"/>
                <w:sz w:val="16"/>
                <w:szCs w:val="16"/>
              </w:rPr>
              <w:t>" AND "PWRMAN-GREQ-60372" for additional network management requirements</w:t>
            </w:r>
          </w:p>
        </w:tc>
      </w:tr>
      <w:tr w:rsidR="003C63F4" w14:paraId="585059E5"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19B47B87"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BF3ACE1"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0E3C0E7B" w14:textId="77777777" w:rsidR="003C63F4" w:rsidRDefault="00FB255D">
            <w:pPr>
              <w:rPr>
                <w:rFonts w:cs="Arial"/>
                <w:sz w:val="16"/>
                <w:szCs w:val="16"/>
              </w:rPr>
            </w:pPr>
            <w:r>
              <w:rPr>
                <w:rFonts w:cs="Arial"/>
                <w:sz w:val="16"/>
                <w:szCs w:val="16"/>
              </w:rPr>
              <w:t>DSP AMP</w:t>
            </w:r>
          </w:p>
        </w:tc>
        <w:tc>
          <w:tcPr>
            <w:tcW w:w="1054" w:type="dxa"/>
            <w:tcBorders>
              <w:top w:val="nil"/>
              <w:left w:val="nil"/>
              <w:bottom w:val="single" w:sz="4" w:space="0" w:color="auto"/>
              <w:right w:val="single" w:sz="4" w:space="0" w:color="auto"/>
            </w:tcBorders>
            <w:hideMark/>
          </w:tcPr>
          <w:p w14:paraId="310436E3"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09BA70C5" w14:textId="77777777" w:rsidR="003C63F4" w:rsidRDefault="00FB255D">
            <w:pPr>
              <w:rPr>
                <w:rFonts w:cs="Arial"/>
                <w:sz w:val="16"/>
                <w:szCs w:val="16"/>
              </w:rPr>
            </w:pPr>
            <w:r>
              <w:rPr>
                <w:rFonts w:cs="Arial"/>
                <w:sz w:val="16"/>
                <w:szCs w:val="16"/>
              </w:rPr>
              <w:t xml:space="preserve">- The DSP AMP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5084E1EC" w14:textId="77777777" w:rsidR="003C63F4" w:rsidRPr="00651886" w:rsidRDefault="00FB255D">
            <w:pPr>
              <w:rPr>
                <w:rFonts w:cs="Arial"/>
                <w:strike/>
                <w:sz w:val="16"/>
                <w:szCs w:val="16"/>
              </w:rPr>
            </w:pPr>
            <w:r w:rsidRPr="00651886">
              <w:rPr>
                <w:rFonts w:cs="Arial"/>
                <w:strike/>
                <w:sz w:val="16"/>
                <w:szCs w:val="16"/>
              </w:rPr>
              <w:t xml:space="preserve">- The DSP AMP shall keep the network awake </w:t>
            </w:r>
            <w:proofErr w:type="gramStart"/>
            <w:r w:rsidRPr="00651886">
              <w:rPr>
                <w:rFonts w:cs="Arial"/>
                <w:strike/>
                <w:sz w:val="16"/>
                <w:szCs w:val="16"/>
              </w:rPr>
              <w:t>as long as</w:t>
            </w:r>
            <w:proofErr w:type="gramEnd"/>
            <w:r w:rsidRPr="00651886">
              <w:rPr>
                <w:rFonts w:cs="Arial"/>
                <w:strike/>
                <w:sz w:val="16"/>
                <w:szCs w:val="16"/>
              </w:rPr>
              <w:t xml:space="preserve"> </w:t>
            </w:r>
            <w:proofErr w:type="spellStart"/>
            <w:r w:rsidRPr="00651886">
              <w:rPr>
                <w:rFonts w:cs="Arial"/>
                <w:strike/>
                <w:sz w:val="16"/>
                <w:szCs w:val="16"/>
              </w:rPr>
              <w:t>Demand_PwrModing</w:t>
            </w:r>
            <w:proofErr w:type="spellEnd"/>
            <w:r w:rsidRPr="00651886">
              <w:rPr>
                <w:rFonts w:cs="Arial"/>
                <w:strike/>
                <w:sz w:val="16"/>
                <w:szCs w:val="16"/>
              </w:rPr>
              <w:t xml:space="preserve"> = ON if Demand Power </w:t>
            </w:r>
            <w:proofErr w:type="spellStart"/>
            <w:r w:rsidRPr="00651886">
              <w:rPr>
                <w:rFonts w:cs="Arial"/>
                <w:strike/>
                <w:sz w:val="16"/>
                <w:szCs w:val="16"/>
              </w:rPr>
              <w:t>Moding</w:t>
            </w:r>
            <w:proofErr w:type="spellEnd"/>
            <w:r w:rsidRPr="00651886">
              <w:rPr>
                <w:rFonts w:cs="Arial"/>
                <w:strike/>
                <w:sz w:val="16"/>
                <w:szCs w:val="16"/>
              </w:rPr>
              <w:t xml:space="preserve"> feature supported and configured on.</w:t>
            </w:r>
          </w:p>
          <w:p w14:paraId="14DC08F5" w14:textId="77777777" w:rsidR="003C63F4" w:rsidRDefault="00FB255D">
            <w:r>
              <w:rPr>
                <w:rFonts w:cs="Arial"/>
                <w:sz w:val="16"/>
                <w:szCs w:val="16"/>
              </w:rPr>
              <w:t>- When none of the above conditions are true the DSP AMP shall not keep the network awake</w:t>
            </w:r>
          </w:p>
        </w:tc>
      </w:tr>
      <w:tr w:rsidR="003C63F4" w14:paraId="059C558D"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1D959D8E"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0FCA11A1"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5612F413" w14:textId="77777777" w:rsidR="003C63F4" w:rsidRDefault="00FB255D">
            <w:pPr>
              <w:rPr>
                <w:rFonts w:cs="Arial"/>
                <w:sz w:val="16"/>
                <w:szCs w:val="16"/>
              </w:rPr>
            </w:pPr>
            <w:r>
              <w:rPr>
                <w:rFonts w:cs="Arial"/>
                <w:sz w:val="16"/>
                <w:szCs w:val="16"/>
              </w:rPr>
              <w:t>RSEM / RACM</w:t>
            </w:r>
          </w:p>
        </w:tc>
        <w:tc>
          <w:tcPr>
            <w:tcW w:w="1054" w:type="dxa"/>
            <w:tcBorders>
              <w:top w:val="nil"/>
              <w:left w:val="nil"/>
              <w:bottom w:val="single" w:sz="4" w:space="0" w:color="auto"/>
              <w:right w:val="single" w:sz="4" w:space="0" w:color="auto"/>
            </w:tcBorders>
            <w:hideMark/>
          </w:tcPr>
          <w:p w14:paraId="302A6BA6"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6670849D" w14:textId="77777777" w:rsidR="003C63F4" w:rsidRDefault="00FB255D">
            <w:pPr>
              <w:rPr>
                <w:rFonts w:cs="Arial"/>
                <w:sz w:val="16"/>
                <w:szCs w:val="16"/>
              </w:rPr>
            </w:pPr>
            <w:r>
              <w:rPr>
                <w:rFonts w:cs="Arial"/>
                <w:sz w:val="16"/>
                <w:szCs w:val="16"/>
              </w:rPr>
              <w:t xml:space="preserve">When </w:t>
            </w:r>
            <w:r>
              <w:rPr>
                <w:rFonts w:cs="Arial"/>
                <w:sz w:val="16"/>
                <w:szCs w:val="16"/>
              </w:rPr>
              <w:t>modules our on the info-CAN bus</w:t>
            </w:r>
          </w:p>
        </w:tc>
      </w:tr>
      <w:tr w:rsidR="003C63F4" w14:paraId="5A22F938"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598AC5E2"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BD649C4"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26D8B5CD" w14:textId="77777777" w:rsidR="003C63F4" w:rsidRDefault="00FB255D">
            <w:pPr>
              <w:rPr>
                <w:rFonts w:cs="Arial"/>
                <w:sz w:val="16"/>
                <w:szCs w:val="16"/>
              </w:rPr>
            </w:pPr>
            <w:r>
              <w:rPr>
                <w:rFonts w:cs="Arial"/>
                <w:sz w:val="16"/>
                <w:szCs w:val="16"/>
              </w:rPr>
              <w:t>Non-SDLC Gateway</w:t>
            </w:r>
          </w:p>
        </w:tc>
        <w:tc>
          <w:tcPr>
            <w:tcW w:w="1054" w:type="dxa"/>
            <w:tcBorders>
              <w:top w:val="nil"/>
              <w:left w:val="nil"/>
              <w:bottom w:val="single" w:sz="4" w:space="0" w:color="auto"/>
              <w:right w:val="single" w:sz="4" w:space="0" w:color="auto"/>
            </w:tcBorders>
            <w:hideMark/>
          </w:tcPr>
          <w:p w14:paraId="62C34BE4"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79436289" w14:textId="77777777" w:rsidR="00651886" w:rsidRDefault="00FB255D">
            <w:pPr>
              <w:rPr>
                <w:rFonts w:cs="Arial"/>
                <w:sz w:val="16"/>
                <w:szCs w:val="16"/>
              </w:rPr>
            </w:pPr>
            <w:r>
              <w:rPr>
                <w:rFonts w:cs="Arial"/>
                <w:sz w:val="16"/>
                <w:szCs w:val="16"/>
              </w:rPr>
              <w:t xml:space="preserve">Non-SDLC Gateway infotainment sleep ready indication based on if the vehicle bus is awake.  </w:t>
            </w:r>
          </w:p>
          <w:p w14:paraId="29281383" w14:textId="77777777" w:rsidR="00651886" w:rsidRDefault="00FB255D" w:rsidP="00651886">
            <w:pPr>
              <w:rPr>
                <w:rFonts w:cs="Arial"/>
                <w:sz w:val="16"/>
                <w:szCs w:val="16"/>
              </w:rPr>
            </w:pPr>
          </w:p>
          <w:p w14:paraId="0181583E" w14:textId="77777777" w:rsidR="003C63F4" w:rsidRPr="00651886" w:rsidRDefault="00FB255D" w:rsidP="00651886">
            <w:pPr>
              <w:rPr>
                <w:rFonts w:cs="Arial"/>
                <w:sz w:val="16"/>
                <w:szCs w:val="16"/>
              </w:rPr>
            </w:pPr>
            <w:r w:rsidRPr="00651886">
              <w:rPr>
                <w:rFonts w:cs="Arial"/>
                <w:sz w:val="16"/>
                <w:szCs w:val="16"/>
              </w:rPr>
              <w:t xml:space="preserve">The Non-SDLC Gateway applies to the CGEA 1.2 Cluster gateway.  Does not apply to CGEA 1.3 Cluster or </w:t>
            </w:r>
            <w:r w:rsidRPr="00651886">
              <w:rPr>
                <w:rFonts w:cs="Arial"/>
                <w:sz w:val="16"/>
                <w:szCs w:val="16"/>
              </w:rPr>
              <w:t>future architectures</w:t>
            </w:r>
          </w:p>
        </w:tc>
      </w:tr>
      <w:tr w:rsidR="003C63F4" w14:paraId="51BA0C58"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0ABFCA1E"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7AB987A2"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3A954E88" w14:textId="77777777" w:rsidR="003C63F4" w:rsidRDefault="00FB255D">
            <w:pPr>
              <w:rPr>
                <w:rFonts w:cs="Arial"/>
                <w:sz w:val="16"/>
                <w:szCs w:val="16"/>
              </w:rPr>
            </w:pPr>
            <w:r>
              <w:rPr>
                <w:rFonts w:cs="Arial"/>
                <w:sz w:val="16"/>
                <w:szCs w:val="16"/>
              </w:rPr>
              <w:t>Cluster</w:t>
            </w:r>
          </w:p>
        </w:tc>
        <w:tc>
          <w:tcPr>
            <w:tcW w:w="1054" w:type="dxa"/>
            <w:tcBorders>
              <w:top w:val="nil"/>
              <w:left w:val="nil"/>
              <w:bottom w:val="single" w:sz="4" w:space="0" w:color="auto"/>
              <w:right w:val="single" w:sz="4" w:space="0" w:color="auto"/>
            </w:tcBorders>
            <w:hideMark/>
          </w:tcPr>
          <w:p w14:paraId="0CF29AD7" w14:textId="77777777" w:rsidR="003C63F4" w:rsidRDefault="00FB255D">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522ADF01" w14:textId="77777777" w:rsidR="003C63F4" w:rsidRDefault="00FB255D">
            <w:pPr>
              <w:rPr>
                <w:rFonts w:cs="Arial"/>
                <w:sz w:val="16"/>
                <w:szCs w:val="16"/>
              </w:rPr>
            </w:pPr>
            <w:r>
              <w:rPr>
                <w:rFonts w:cs="Arial"/>
                <w:sz w:val="16"/>
                <w:szCs w:val="16"/>
              </w:rPr>
              <w:t xml:space="preserve">The Cluster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tc>
      </w:tr>
      <w:tr w:rsidR="006E7C23" w14:paraId="0B7F2B2C"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tcPr>
          <w:p w14:paraId="697863C8" w14:textId="77777777" w:rsidR="006E7C23"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tcPr>
          <w:p w14:paraId="4A98EB5D" w14:textId="77777777" w:rsidR="006E7C23"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tcPr>
          <w:p w14:paraId="678A245A" w14:textId="77777777" w:rsidR="006E7C23" w:rsidRDefault="00FB255D">
            <w:pPr>
              <w:rPr>
                <w:rFonts w:cs="Arial"/>
                <w:sz w:val="16"/>
                <w:szCs w:val="16"/>
              </w:rPr>
            </w:pPr>
            <w:r>
              <w:rPr>
                <w:rFonts w:cs="Arial"/>
                <w:sz w:val="16"/>
                <w:szCs w:val="16"/>
              </w:rPr>
              <w:t>Remote CD</w:t>
            </w:r>
          </w:p>
        </w:tc>
        <w:tc>
          <w:tcPr>
            <w:tcW w:w="1054" w:type="dxa"/>
            <w:tcBorders>
              <w:top w:val="nil"/>
              <w:left w:val="nil"/>
              <w:bottom w:val="single" w:sz="4" w:space="0" w:color="auto"/>
              <w:right w:val="single" w:sz="4" w:space="0" w:color="auto"/>
            </w:tcBorders>
          </w:tcPr>
          <w:p w14:paraId="39A17B2B" w14:textId="77777777" w:rsidR="006E7C23"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02FEFEBC" w14:textId="77777777" w:rsidR="006E7C23" w:rsidRDefault="00FB255D">
            <w:pPr>
              <w:rPr>
                <w:rFonts w:cs="Arial"/>
                <w:sz w:val="16"/>
                <w:szCs w:val="16"/>
              </w:rPr>
            </w:pPr>
          </w:p>
        </w:tc>
      </w:tr>
      <w:tr w:rsidR="003C63F4" w14:paraId="4AF72425"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28A7E54B" w14:textId="77777777" w:rsidR="003C63F4" w:rsidRDefault="00FB255D">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4C144275" w14:textId="77777777" w:rsidR="003C63F4" w:rsidRDefault="00FB255D">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40465364" w14:textId="77777777" w:rsidR="003C63F4" w:rsidRDefault="00FB255D">
            <w:pPr>
              <w:rPr>
                <w:rFonts w:cs="Arial"/>
                <w:sz w:val="16"/>
                <w:szCs w:val="16"/>
              </w:rPr>
            </w:pPr>
            <w:r>
              <w:rPr>
                <w:rFonts w:cs="Arial"/>
                <w:sz w:val="16"/>
                <w:szCs w:val="16"/>
              </w:rPr>
              <w:t>AAM</w:t>
            </w:r>
          </w:p>
        </w:tc>
        <w:tc>
          <w:tcPr>
            <w:tcW w:w="1054" w:type="dxa"/>
            <w:tcBorders>
              <w:top w:val="nil"/>
              <w:left w:val="nil"/>
              <w:bottom w:val="single" w:sz="4" w:space="0" w:color="auto"/>
              <w:right w:val="single" w:sz="4" w:space="0" w:color="auto"/>
            </w:tcBorders>
            <w:hideMark/>
          </w:tcPr>
          <w:p w14:paraId="64F9ED0E" w14:textId="77777777" w:rsidR="003C63F4" w:rsidRDefault="00FB255D">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63082819" w14:textId="77777777" w:rsidR="003C63F4" w:rsidRDefault="00FB255D">
            <w:pPr>
              <w:rPr>
                <w:rFonts w:cs="Arial"/>
                <w:sz w:val="16"/>
                <w:szCs w:val="16"/>
              </w:rPr>
            </w:pPr>
          </w:p>
        </w:tc>
      </w:tr>
    </w:tbl>
    <w:p w14:paraId="063269D9" w14:textId="77777777" w:rsidR="003C63F4" w:rsidRDefault="00FB255D">
      <w:pPr>
        <w:rPr>
          <w:rFonts w:cs="Arial"/>
          <w:sz w:val="16"/>
          <w:szCs w:val="16"/>
        </w:rPr>
      </w:pPr>
      <w:r>
        <w:rPr>
          <w:rFonts w:cs="Arial"/>
          <w:sz w:val="16"/>
          <w:szCs w:val="16"/>
        </w:rPr>
        <w:t>Note: additional network management detail may be contained in functional requirements</w:t>
      </w:r>
    </w:p>
    <w:p w14:paraId="57136B78" w14:textId="77777777" w:rsidR="003C63F4" w:rsidRDefault="00FB255D">
      <w:pPr>
        <w:rPr>
          <w:rFonts w:cs="Arial"/>
          <w:sz w:val="16"/>
          <w:szCs w:val="16"/>
        </w:rPr>
      </w:pPr>
      <w:r>
        <w:rPr>
          <w:rFonts w:cs="Arial"/>
          <w:sz w:val="16"/>
          <w:szCs w:val="16"/>
        </w:rPr>
        <w:t xml:space="preserve">-- For SWCM see </w:t>
      </w:r>
      <w:r>
        <w:rPr>
          <w:rFonts w:cs="Arial"/>
          <w:sz w:val="16"/>
          <w:szCs w:val="16"/>
        </w:rPr>
        <w:t xml:space="preserve">PWRMAN-GREQ-40710-SWCM Power </w:t>
      </w:r>
      <w:proofErr w:type="spellStart"/>
      <w:r>
        <w:rPr>
          <w:rFonts w:cs="Arial"/>
          <w:sz w:val="16"/>
          <w:szCs w:val="16"/>
        </w:rPr>
        <w:t>Moding</w:t>
      </w:r>
      <w:proofErr w:type="spellEnd"/>
    </w:p>
    <w:p w14:paraId="1F0EB8EE" w14:textId="77777777" w:rsidR="00411EE1" w:rsidRDefault="00FB255D" w:rsidP="00411EE1">
      <w:pPr>
        <w:rPr>
          <w:rFonts w:cs="Arial"/>
          <w:sz w:val="16"/>
          <w:szCs w:val="16"/>
        </w:rPr>
      </w:pPr>
      <w:r w:rsidRPr="008760B6">
        <w:rPr>
          <w:rFonts w:cs="Arial"/>
          <w:sz w:val="16"/>
          <w:szCs w:val="16"/>
        </w:rPr>
        <w:t xml:space="preserve">-- </w:t>
      </w:r>
      <w:r w:rsidRPr="00651886">
        <w:rPr>
          <w:rFonts w:cs="Arial"/>
          <w:strike/>
          <w:sz w:val="16"/>
          <w:szCs w:val="16"/>
        </w:rPr>
        <w:t xml:space="preserve">Demand Power </w:t>
      </w:r>
      <w:proofErr w:type="spellStart"/>
      <w:r w:rsidRPr="00651886">
        <w:rPr>
          <w:rFonts w:cs="Arial"/>
          <w:strike/>
          <w:sz w:val="16"/>
          <w:szCs w:val="16"/>
        </w:rPr>
        <w:t>Moding</w:t>
      </w:r>
      <w:proofErr w:type="spellEnd"/>
      <w:r w:rsidRPr="00651886">
        <w:rPr>
          <w:rFonts w:cs="Arial"/>
          <w:strike/>
          <w:sz w:val="16"/>
          <w:szCs w:val="16"/>
        </w:rPr>
        <w:t xml:space="preserve"> is only applicable when configured ON.  If not a configuration item to configure </w:t>
      </w:r>
      <w:proofErr w:type="gramStart"/>
      <w:r w:rsidRPr="00651886">
        <w:rPr>
          <w:rFonts w:cs="Arial"/>
          <w:strike/>
          <w:sz w:val="16"/>
          <w:szCs w:val="16"/>
        </w:rPr>
        <w:t>ON</w:t>
      </w:r>
      <w:proofErr w:type="gramEnd"/>
      <w:r w:rsidRPr="00651886">
        <w:rPr>
          <w:rFonts w:cs="Arial"/>
          <w:strike/>
          <w:sz w:val="16"/>
          <w:szCs w:val="16"/>
        </w:rPr>
        <w:t xml:space="preserve"> then consider not supported and </w:t>
      </w:r>
      <w:proofErr w:type="spellStart"/>
      <w:r w:rsidRPr="00651886">
        <w:rPr>
          <w:rFonts w:cs="Arial"/>
          <w:strike/>
          <w:sz w:val="16"/>
          <w:szCs w:val="16"/>
        </w:rPr>
        <w:t>Demand_PwrModing</w:t>
      </w:r>
      <w:proofErr w:type="spellEnd"/>
      <w:r w:rsidRPr="00651886">
        <w:rPr>
          <w:rFonts w:cs="Arial"/>
          <w:strike/>
          <w:sz w:val="16"/>
          <w:szCs w:val="16"/>
        </w:rPr>
        <w:t xml:space="preserve"> signal will not keep the bus awake.</w:t>
      </w:r>
      <w:r w:rsidRPr="008760B6">
        <w:rPr>
          <w:rFonts w:cs="Arial"/>
          <w:sz w:val="16"/>
          <w:szCs w:val="16"/>
        </w:rPr>
        <w:t xml:space="preserve">  </w:t>
      </w:r>
      <w:r>
        <w:rPr>
          <w:rFonts w:cs="Arial"/>
          <w:sz w:val="16"/>
          <w:szCs w:val="16"/>
        </w:rPr>
        <w:t xml:space="preserve">Demand Power </w:t>
      </w:r>
      <w:proofErr w:type="spellStart"/>
      <w:r>
        <w:rPr>
          <w:rFonts w:cs="Arial"/>
          <w:sz w:val="16"/>
          <w:szCs w:val="16"/>
        </w:rPr>
        <w:t>Moding</w:t>
      </w:r>
      <w:proofErr w:type="spellEnd"/>
      <w:r>
        <w:rPr>
          <w:rFonts w:cs="Arial"/>
          <w:sz w:val="16"/>
          <w:szCs w:val="16"/>
        </w:rPr>
        <w:t xml:space="preserve"> no long</w:t>
      </w:r>
      <w:r>
        <w:rPr>
          <w:rFonts w:cs="Arial"/>
          <w:sz w:val="16"/>
          <w:szCs w:val="16"/>
        </w:rPr>
        <w:t xml:space="preserve">er applies.  If already in the code for legacy modules it can remain in </w:t>
      </w:r>
      <w:proofErr w:type="gramStart"/>
      <w:r>
        <w:rPr>
          <w:rFonts w:cs="Arial"/>
          <w:sz w:val="16"/>
          <w:szCs w:val="16"/>
        </w:rPr>
        <w:t>there</w:t>
      </w:r>
      <w:proofErr w:type="gramEnd"/>
      <w:r>
        <w:rPr>
          <w:rFonts w:cs="Arial"/>
          <w:sz w:val="16"/>
          <w:szCs w:val="16"/>
        </w:rPr>
        <w:t xml:space="preserve"> but new modules shall not include it in their code.</w:t>
      </w:r>
    </w:p>
    <w:p w14:paraId="12D9503D" w14:textId="77777777" w:rsidR="00CF5A6D" w:rsidRPr="008760B6" w:rsidRDefault="00FB255D" w:rsidP="00CF5A6D">
      <w:pPr>
        <w:rPr>
          <w:ins w:id="74" w:author="Myslinski, Jason (J.S.)" w:date="2021-04-16T09:29:00Z"/>
          <w:rFonts w:cs="Arial"/>
          <w:sz w:val="16"/>
          <w:szCs w:val="16"/>
        </w:rPr>
      </w:pPr>
      <w:ins w:id="75" w:author="Myslinski, Jason (J.S.)" w:date="2021-04-16T09:29:00Z">
        <w:r>
          <w:rPr>
            <w:rFonts w:cs="Arial"/>
            <w:sz w:val="16"/>
            <w:szCs w:val="16"/>
          </w:rPr>
          <w:t xml:space="preserve">-- For the APIM PDC (Phoenix Domain Controller) the System Master and Cluster are the same </w:t>
        </w:r>
        <w:proofErr w:type="gramStart"/>
        <w:r>
          <w:rPr>
            <w:rFonts w:cs="Arial"/>
            <w:sz w:val="16"/>
            <w:szCs w:val="16"/>
          </w:rPr>
          <w:t>module</w:t>
        </w:r>
        <w:proofErr w:type="gramEnd"/>
        <w:r>
          <w:rPr>
            <w:rFonts w:cs="Arial"/>
            <w:sz w:val="16"/>
            <w:szCs w:val="16"/>
          </w:rPr>
          <w:t xml:space="preserve"> so both those requirements a</w:t>
        </w:r>
        <w:r>
          <w:rPr>
            <w:rFonts w:cs="Arial"/>
            <w:sz w:val="16"/>
            <w:szCs w:val="16"/>
          </w:rPr>
          <w:t>pply to APIM PDC</w:t>
        </w:r>
      </w:ins>
    </w:p>
    <w:p w14:paraId="35E7FC78" w14:textId="77777777" w:rsidR="00411EE1" w:rsidRDefault="00FB255D">
      <w:pPr>
        <w:rPr>
          <w:rFonts w:cs="Arial"/>
          <w:sz w:val="16"/>
          <w:szCs w:val="16"/>
        </w:rPr>
      </w:pPr>
    </w:p>
    <w:p w14:paraId="1FCD45F0" w14:textId="77777777" w:rsidR="008B19BF" w:rsidRDefault="00FB255D">
      <w:pPr>
        <w:spacing w:after="200" w:line="276" w:lineRule="auto"/>
      </w:pPr>
      <w:r>
        <w:br w:type="page"/>
      </w:r>
    </w:p>
    <w:p w14:paraId="34E43227" w14:textId="77777777" w:rsidR="00406F39" w:rsidRDefault="00FB255D" w:rsidP="008B11E9">
      <w:pPr>
        <w:pStyle w:val="Heading2"/>
      </w:pPr>
      <w:bookmarkStart w:id="76" w:name="_Toc115265564"/>
      <w:r w:rsidRPr="00B9479B">
        <w:t>PWRMAN-FUN-REQ-014467/A-Power Mode Transition Timing (</w:t>
      </w:r>
      <w:proofErr w:type="spellStart"/>
      <w:r w:rsidRPr="00B9479B">
        <w:t>TcSE</w:t>
      </w:r>
      <w:proofErr w:type="spellEnd"/>
      <w:r w:rsidRPr="00B9479B">
        <w:t xml:space="preserve"> ROIN-267994-1)</w:t>
      </w:r>
      <w:bookmarkEnd w:id="76"/>
    </w:p>
    <w:p w14:paraId="3164E05B" w14:textId="77777777" w:rsidR="00ED18E0" w:rsidRDefault="00ED18E0"/>
    <w:p w14:paraId="05FFC2E7" w14:textId="77777777" w:rsidR="008B11E9" w:rsidRPr="008B11E9" w:rsidRDefault="008B11E9" w:rsidP="008B11E9">
      <w:pPr>
        <w:pStyle w:val="Heading3"/>
        <w:rPr>
          <w:b w:val="0"/>
          <w:u w:val="single"/>
        </w:rPr>
      </w:pPr>
      <w:bookmarkStart w:id="77" w:name="_Toc115265565"/>
      <w:r w:rsidRPr="008B11E9">
        <w:rPr>
          <w:b w:val="0"/>
          <w:u w:val="single"/>
        </w:rPr>
        <w:t>PWRMAN-SR-REQ-014468/E-Bus wake-up transition times from Sleep Power Mode (</w:t>
      </w:r>
      <w:proofErr w:type="spellStart"/>
      <w:r w:rsidRPr="008B11E9">
        <w:rPr>
          <w:b w:val="0"/>
          <w:u w:val="single"/>
        </w:rPr>
        <w:t>TcSE</w:t>
      </w:r>
      <w:proofErr w:type="spellEnd"/>
      <w:r w:rsidRPr="008B11E9">
        <w:rPr>
          <w:b w:val="0"/>
          <w:u w:val="single"/>
        </w:rPr>
        <w:t xml:space="preserve"> ROIN-40700-3)</w:t>
      </w:r>
      <w:bookmarkEnd w:id="77"/>
    </w:p>
    <w:p w14:paraId="3FE4C21A" w14:textId="77777777" w:rsidR="00896C31" w:rsidRPr="00BD6FA0" w:rsidRDefault="00FB255D" w:rsidP="00896C31">
      <w:pPr>
        <w:rPr>
          <w:rFonts w:cs="Arial"/>
          <w:strike/>
        </w:rPr>
      </w:pPr>
      <w:r w:rsidRPr="00BD6FA0">
        <w:rPr>
          <w:rFonts w:cs="Arial"/>
          <w:strike/>
        </w:rPr>
        <w:t>Upon bus awake from sleep mode infotainment modules shall transition to Ready to Receive (T1) within 100 msec.</w:t>
      </w:r>
    </w:p>
    <w:p w14:paraId="45F74366" w14:textId="77777777" w:rsidR="001105F9" w:rsidRPr="00BD6FA0" w:rsidRDefault="00FB255D" w:rsidP="001105F9">
      <w:pPr>
        <w:numPr>
          <w:ilvl w:val="0"/>
          <w:numId w:val="228"/>
        </w:numPr>
        <w:rPr>
          <w:rFonts w:cs="Arial"/>
          <w:strike/>
        </w:rPr>
      </w:pPr>
      <w:r w:rsidRPr="00BD6FA0">
        <w:rPr>
          <w:rFonts w:cs="Arial"/>
          <w:strike/>
        </w:rPr>
        <w:t>Note: if a Tx</w:t>
      </w:r>
      <w:r w:rsidRPr="00BD6FA0">
        <w:rPr>
          <w:rFonts w:cs="Arial"/>
          <w:strike/>
        </w:rPr>
        <w:t xml:space="preserve"> module sends a CAN request to a Rx module before 100 msec has elapsed from bus wake-up then the CAN request may be missed.</w:t>
      </w:r>
    </w:p>
    <w:p w14:paraId="39E185BC" w14:textId="77777777" w:rsidR="00D8191D" w:rsidRPr="00BD6FA0" w:rsidRDefault="00FB255D">
      <w:pPr>
        <w:rPr>
          <w:rFonts w:cs="Arial"/>
          <w:strike/>
        </w:rPr>
      </w:pPr>
    </w:p>
    <w:p w14:paraId="1BD4436F" w14:textId="77777777" w:rsidR="00D8191D" w:rsidRPr="00BD6FA0" w:rsidRDefault="00FB255D">
      <w:pPr>
        <w:rPr>
          <w:rFonts w:cs="Arial"/>
          <w:strike/>
        </w:rPr>
      </w:pPr>
      <w:r w:rsidRPr="00BD6FA0">
        <w:rPr>
          <w:rFonts w:cs="Arial"/>
          <w:strike/>
        </w:rPr>
        <w:t xml:space="preserve">Upon bus awake from sleep mode infotainment modules shall transition to Ready to Transmit (T2) within 150 msec.  </w:t>
      </w:r>
    </w:p>
    <w:p w14:paraId="392BAD66" w14:textId="77777777" w:rsidR="00896C31" w:rsidRPr="00BD6FA0" w:rsidRDefault="00FB255D">
      <w:pPr>
        <w:rPr>
          <w:rFonts w:cs="Arial"/>
          <w:strike/>
        </w:rPr>
      </w:pPr>
    </w:p>
    <w:p w14:paraId="5BA8051C" w14:textId="77777777" w:rsidR="00D8191D" w:rsidRPr="00BD6FA0" w:rsidRDefault="00FB255D">
      <w:pPr>
        <w:rPr>
          <w:rFonts w:cs="Arial"/>
          <w:strike/>
        </w:rPr>
      </w:pPr>
      <w:r w:rsidRPr="00BD6FA0">
        <w:rPr>
          <w:rFonts w:cs="Arial"/>
          <w:strike/>
        </w:rPr>
        <w:t xml:space="preserve">Note: T2 is the </w:t>
      </w:r>
      <w:r w:rsidRPr="00BD6FA0">
        <w:rPr>
          <w:rFonts w:cs="Arial"/>
          <w:strike/>
        </w:rPr>
        <w:t>FNOS CAN dB attributes ""</w:t>
      </w:r>
      <w:proofErr w:type="spellStart"/>
      <w:r w:rsidRPr="00BD6FA0">
        <w:rPr>
          <w:rFonts w:cs="Arial"/>
          <w:strike/>
        </w:rPr>
        <w:t>NodeWakeUpTime</w:t>
      </w:r>
      <w:proofErr w:type="spellEnd"/>
      <w:r w:rsidRPr="00BD6FA0">
        <w:rPr>
          <w:rFonts w:cs="Arial"/>
          <w:strike/>
        </w:rPr>
        <w:t xml:space="preserve">".  When the attribute </w:t>
      </w:r>
      <w:proofErr w:type="spellStart"/>
      <w:r w:rsidRPr="00BD6FA0">
        <w:rPr>
          <w:rFonts w:cs="Arial"/>
          <w:strike/>
        </w:rPr>
        <w:t>NodeWakeUpTime</w:t>
      </w:r>
      <w:proofErr w:type="spellEnd"/>
      <w:r w:rsidRPr="00BD6FA0">
        <w:rPr>
          <w:rFonts w:cs="Arial"/>
          <w:strike/>
        </w:rPr>
        <w:t xml:space="preserve"> is greater than 0 in the CAN dB then use the CAN dB attributes mentioned above for T1 and T2 otherwise use the SPSS values.</w:t>
      </w:r>
    </w:p>
    <w:p w14:paraId="57D8E1F4" w14:textId="77777777" w:rsidR="00421A3F" w:rsidRDefault="00FB255D">
      <w:pPr>
        <w:rPr>
          <w:rFonts w:cs="Arial"/>
        </w:rPr>
      </w:pPr>
    </w:p>
    <w:p w14:paraId="3661453A" w14:textId="77777777" w:rsidR="00BD6FA0" w:rsidRDefault="00FB255D" w:rsidP="00BD6FA0">
      <w:pPr>
        <w:rPr>
          <w:ins w:id="78" w:author="Myslinski, Jason (J.S.)" w:date="2021-03-15T07:06:00Z"/>
        </w:rPr>
      </w:pPr>
      <w:ins w:id="79" w:author="Myslinski, Jason (J.S.)" w:date="2021-03-15T07:06:00Z">
        <w:r>
          <w:rPr>
            <w:rFonts w:cs="Arial"/>
          </w:rPr>
          <w:t>Reference the FNOS CAN dB attribute “</w:t>
        </w:r>
        <w:proofErr w:type="spellStart"/>
        <w:r>
          <w:rPr>
            <w:rFonts w:cs="Arial"/>
          </w:rPr>
          <w:t>NodeWakeUpTime</w:t>
        </w:r>
        <w:proofErr w:type="spellEnd"/>
        <w:r>
          <w:rPr>
            <w:rFonts w:cs="Arial"/>
          </w:rPr>
          <w:t>” f</w:t>
        </w:r>
        <w:r>
          <w:rPr>
            <w:rFonts w:cs="Arial"/>
          </w:rPr>
          <w:t>or T2</w:t>
        </w:r>
      </w:ins>
      <w:ins w:id="80" w:author="Myslinski, Jason (J.S.)" w:date="2021-03-15T07:07:00Z">
        <w:r>
          <w:rPr>
            <w:rFonts w:cs="Arial"/>
          </w:rPr>
          <w:t xml:space="preserve"> (</w:t>
        </w:r>
        <w:proofErr w:type="spellStart"/>
        <w:proofErr w:type="gramStart"/>
        <w:r>
          <w:rPr>
            <w:rFonts w:cs="Arial"/>
          </w:rPr>
          <w:t>ie</w:t>
        </w:r>
        <w:proofErr w:type="spellEnd"/>
        <w:proofErr w:type="gramEnd"/>
        <w:r>
          <w:rPr>
            <w:rFonts w:cs="Arial"/>
          </w:rPr>
          <w:t xml:space="preserve"> bus wake-up to Ready to Transmit)</w:t>
        </w:r>
      </w:ins>
      <w:ins w:id="81" w:author="Myslinski, Jason (J.S.)" w:date="2021-03-15T07:06:00Z">
        <w:r>
          <w:rPr>
            <w:rFonts w:cs="Arial"/>
          </w:rPr>
          <w:t>.  T1 is considered the same as T2.</w:t>
        </w:r>
      </w:ins>
    </w:p>
    <w:p w14:paraId="4CA99803" w14:textId="77777777" w:rsidR="00D8191D" w:rsidRDefault="00FB255D">
      <w:pPr>
        <w:rPr>
          <w:rFonts w:cs="Arial"/>
        </w:rPr>
      </w:pPr>
    </w:p>
    <w:p w14:paraId="2139920B" w14:textId="77777777" w:rsidR="008B11E9" w:rsidRPr="008B11E9" w:rsidRDefault="008B11E9" w:rsidP="008B11E9">
      <w:pPr>
        <w:pStyle w:val="Heading3"/>
        <w:rPr>
          <w:b w:val="0"/>
          <w:u w:val="single"/>
        </w:rPr>
      </w:pPr>
      <w:bookmarkStart w:id="82" w:name="_Toc115265566"/>
      <w:r w:rsidRPr="008B11E9">
        <w:rPr>
          <w:b w:val="0"/>
          <w:u w:val="single"/>
        </w:rPr>
        <w:t>PWRMAN-SR-REQ-014469/D-Bus wake-up transition times from Unpowered Mode (</w:t>
      </w:r>
      <w:proofErr w:type="spellStart"/>
      <w:r w:rsidRPr="008B11E9">
        <w:rPr>
          <w:b w:val="0"/>
          <w:u w:val="single"/>
        </w:rPr>
        <w:t>TcSE</w:t>
      </w:r>
      <w:proofErr w:type="spellEnd"/>
      <w:r w:rsidRPr="008B11E9">
        <w:rPr>
          <w:b w:val="0"/>
          <w:u w:val="single"/>
        </w:rPr>
        <w:t xml:space="preserve"> ROIN-40701-3)</w:t>
      </w:r>
      <w:bookmarkEnd w:id="82"/>
    </w:p>
    <w:p w14:paraId="38A47980" w14:textId="77777777" w:rsidR="00F22072" w:rsidRPr="00772071" w:rsidRDefault="00FB255D">
      <w:pPr>
        <w:rPr>
          <w:rFonts w:cs="Arial"/>
          <w:strike/>
        </w:rPr>
      </w:pPr>
      <w:r w:rsidRPr="00772071">
        <w:rPr>
          <w:rFonts w:cs="Arial"/>
          <w:strike/>
        </w:rPr>
        <w:t>Upon bus awake from Unpowered mode modules shall transition to Ready to Receive (T1) within 950 msec.</w:t>
      </w:r>
    </w:p>
    <w:p w14:paraId="18D6049C" w14:textId="77777777" w:rsidR="00F22072" w:rsidRPr="00772071" w:rsidRDefault="00FB255D">
      <w:pPr>
        <w:rPr>
          <w:rFonts w:cs="Arial"/>
          <w:strike/>
        </w:rPr>
      </w:pPr>
    </w:p>
    <w:p w14:paraId="657B97BB" w14:textId="77777777" w:rsidR="00F22072" w:rsidRPr="00772071" w:rsidRDefault="00FB255D">
      <w:pPr>
        <w:rPr>
          <w:rFonts w:cs="Arial"/>
          <w:strike/>
        </w:rPr>
      </w:pPr>
      <w:r w:rsidRPr="00772071">
        <w:rPr>
          <w:rFonts w:cs="Arial"/>
          <w:strike/>
        </w:rPr>
        <w:t xml:space="preserve">Upon bus awake from Unpowered mode modules shall transition to Ready to Transmit (T2) within 1000 msec. </w:t>
      </w:r>
    </w:p>
    <w:p w14:paraId="5178D093" w14:textId="77777777" w:rsidR="00F22072" w:rsidRPr="00772071" w:rsidRDefault="00FB255D">
      <w:pPr>
        <w:rPr>
          <w:rFonts w:cs="Arial"/>
          <w:strike/>
        </w:rPr>
      </w:pPr>
    </w:p>
    <w:p w14:paraId="22E689F8" w14:textId="77777777" w:rsidR="00F22072" w:rsidRPr="00772071" w:rsidRDefault="00FB255D">
      <w:pPr>
        <w:rPr>
          <w:rFonts w:cs="Arial"/>
          <w:strike/>
        </w:rPr>
      </w:pPr>
      <w:r w:rsidRPr="00772071">
        <w:rPr>
          <w:rFonts w:cs="Arial"/>
          <w:strike/>
        </w:rPr>
        <w:t>Note: T2 is the FNOS CAN dB attribute "</w:t>
      </w:r>
      <w:proofErr w:type="spellStart"/>
      <w:r w:rsidRPr="00772071">
        <w:rPr>
          <w:rFonts w:cs="Arial"/>
          <w:strike/>
        </w:rPr>
        <w:t>NodeStartUpTime</w:t>
      </w:r>
      <w:proofErr w:type="spellEnd"/>
      <w:r w:rsidRPr="00772071">
        <w:rPr>
          <w:rFonts w:cs="Arial"/>
          <w:strike/>
        </w:rPr>
        <w:t xml:space="preserve">”.  When the attribute </w:t>
      </w:r>
      <w:proofErr w:type="spellStart"/>
      <w:r w:rsidRPr="00772071">
        <w:rPr>
          <w:rFonts w:cs="Arial"/>
          <w:strike/>
        </w:rPr>
        <w:t>NoteWakeUpTime</w:t>
      </w:r>
      <w:proofErr w:type="spellEnd"/>
      <w:r w:rsidRPr="00772071">
        <w:rPr>
          <w:rFonts w:cs="Arial"/>
          <w:strike/>
        </w:rPr>
        <w:t xml:space="preserve"> is greater than 0 in the CAN dB then use the CAN dB attributes mentioned above for T1 and T2 otherwise use the SPSS values.</w:t>
      </w:r>
    </w:p>
    <w:p w14:paraId="0147BE86" w14:textId="77777777" w:rsidR="00772071" w:rsidRPr="00772071" w:rsidRDefault="00FB255D">
      <w:pPr>
        <w:rPr>
          <w:rFonts w:cs="Arial"/>
        </w:rPr>
      </w:pPr>
    </w:p>
    <w:p w14:paraId="3864BC79" w14:textId="77777777" w:rsidR="00772071" w:rsidRPr="00772071" w:rsidRDefault="00FB255D" w:rsidP="00772071">
      <w:pPr>
        <w:rPr>
          <w:ins w:id="83" w:author="Myslinski, Jason (J.S.)" w:date="2021-03-15T07:06:00Z"/>
          <w:rFonts w:cs="Arial"/>
        </w:rPr>
      </w:pPr>
      <w:ins w:id="84" w:author="Myslinski, Jason (J.S.)" w:date="2021-03-15T07:06:00Z">
        <w:r w:rsidRPr="00772071">
          <w:rPr>
            <w:rFonts w:cs="Arial"/>
          </w:rPr>
          <w:t>Reference the FNOS CAN dB attribute “</w:t>
        </w:r>
        <w:proofErr w:type="spellStart"/>
        <w:r w:rsidRPr="00772071">
          <w:rPr>
            <w:rFonts w:cs="Arial"/>
          </w:rPr>
          <w:t>No</w:t>
        </w:r>
        <w:r w:rsidRPr="00772071">
          <w:rPr>
            <w:rFonts w:cs="Arial"/>
          </w:rPr>
          <w:t>de</w:t>
        </w:r>
      </w:ins>
      <w:ins w:id="85" w:author="Myslinski, Jason (J.S.)" w:date="2021-03-15T07:10:00Z">
        <w:r>
          <w:rPr>
            <w:rFonts w:cs="Arial"/>
          </w:rPr>
          <w:t>Start</w:t>
        </w:r>
      </w:ins>
      <w:ins w:id="86" w:author="Myslinski, Jason (J.S.)" w:date="2021-03-15T07:06:00Z">
        <w:r w:rsidRPr="00772071">
          <w:rPr>
            <w:rFonts w:cs="Arial"/>
          </w:rPr>
          <w:t>UpTime</w:t>
        </w:r>
        <w:proofErr w:type="spellEnd"/>
        <w:r w:rsidRPr="00772071">
          <w:rPr>
            <w:rFonts w:cs="Arial"/>
          </w:rPr>
          <w:t>” for T2</w:t>
        </w:r>
      </w:ins>
      <w:ins w:id="87" w:author="Myslinski, Jason (J.S.)" w:date="2021-03-15T07:07:00Z">
        <w:r w:rsidRPr="00772071">
          <w:rPr>
            <w:rFonts w:cs="Arial"/>
          </w:rPr>
          <w:t xml:space="preserve"> (</w:t>
        </w:r>
        <w:proofErr w:type="spellStart"/>
        <w:proofErr w:type="gramStart"/>
        <w:r w:rsidRPr="00772071">
          <w:rPr>
            <w:rFonts w:cs="Arial"/>
          </w:rPr>
          <w:t>ie</w:t>
        </w:r>
        <w:proofErr w:type="spellEnd"/>
        <w:proofErr w:type="gramEnd"/>
        <w:r w:rsidRPr="00772071">
          <w:rPr>
            <w:rFonts w:cs="Arial"/>
          </w:rPr>
          <w:t xml:space="preserve"> bus wake-up </w:t>
        </w:r>
      </w:ins>
      <w:ins w:id="88" w:author="Myslinski, Jason (J.S.)" w:date="2021-03-15T07:10:00Z">
        <w:r>
          <w:rPr>
            <w:rFonts w:cs="Arial"/>
          </w:rPr>
          <w:t xml:space="preserve">from unpowered mode </w:t>
        </w:r>
      </w:ins>
      <w:ins w:id="89" w:author="Myslinski, Jason (J.S.)" w:date="2021-03-15T07:07:00Z">
        <w:r w:rsidRPr="00772071">
          <w:rPr>
            <w:rFonts w:cs="Arial"/>
          </w:rPr>
          <w:t>to Ready to Transmit)</w:t>
        </w:r>
      </w:ins>
      <w:ins w:id="90" w:author="Myslinski, Jason (J.S.)" w:date="2021-03-15T07:06:00Z">
        <w:r w:rsidRPr="00772071">
          <w:rPr>
            <w:rFonts w:cs="Arial"/>
          </w:rPr>
          <w:t>.  T1 is considered the same as T2.</w:t>
        </w:r>
      </w:ins>
    </w:p>
    <w:p w14:paraId="0B9F44BB" w14:textId="77777777" w:rsidR="00772071" w:rsidRPr="00772071" w:rsidRDefault="00FB255D">
      <w:pPr>
        <w:rPr>
          <w:rFonts w:cs="Arial"/>
        </w:rPr>
      </w:pPr>
    </w:p>
    <w:p w14:paraId="781C5F8B" w14:textId="77777777" w:rsidR="00F22072" w:rsidRPr="00772071" w:rsidRDefault="00FB255D">
      <w:pPr>
        <w:rPr>
          <w:rFonts w:cs="Arial"/>
        </w:rPr>
      </w:pPr>
    </w:p>
    <w:p w14:paraId="738A5EBD" w14:textId="77777777" w:rsidR="008B11E9" w:rsidRPr="008B11E9" w:rsidRDefault="008B11E9" w:rsidP="008B11E9">
      <w:pPr>
        <w:pStyle w:val="Heading3"/>
        <w:rPr>
          <w:b w:val="0"/>
          <w:u w:val="single"/>
        </w:rPr>
      </w:pPr>
      <w:bookmarkStart w:id="91" w:name="_Toc115265567"/>
      <w:r w:rsidRPr="008B11E9">
        <w:rPr>
          <w:b w:val="0"/>
          <w:u w:val="single"/>
        </w:rPr>
        <w:t>PWRMAN-SR-REQ-014470/C-EFP and Cluster transition time to Standby (</w:t>
      </w:r>
      <w:proofErr w:type="spellStart"/>
      <w:r w:rsidRPr="008B11E9">
        <w:rPr>
          <w:b w:val="0"/>
          <w:u w:val="single"/>
        </w:rPr>
        <w:t>TcSE</w:t>
      </w:r>
      <w:proofErr w:type="spellEnd"/>
      <w:r w:rsidRPr="008B11E9">
        <w:rPr>
          <w:b w:val="0"/>
          <w:u w:val="single"/>
        </w:rPr>
        <w:t xml:space="preserve"> ROIN-40702-2)</w:t>
      </w:r>
      <w:bookmarkEnd w:id="91"/>
    </w:p>
    <w:p w14:paraId="1E61739F" w14:textId="77777777" w:rsidR="002F69C9" w:rsidRDefault="00FB255D">
      <w:pPr>
        <w:rPr>
          <w:rFonts w:cs="Arial"/>
        </w:rPr>
      </w:pPr>
      <w:r>
        <w:rPr>
          <w:rFonts w:cs="Arial"/>
        </w:rPr>
        <w:t>Upon infotainment bus ready to transmit (T2) the EFP and Cluster shall transition to Standby mode (T3) within 500 msec.  Note Functional and Standby mode are t</w:t>
      </w:r>
      <w:r>
        <w:rPr>
          <w:rFonts w:cs="Arial"/>
        </w:rPr>
        <w:t>he same for the EFP</w:t>
      </w:r>
      <w:r>
        <w:rPr>
          <w:rFonts w:cs="Arial"/>
        </w:rPr>
        <w:t xml:space="preserve"> and Cluster.</w:t>
      </w:r>
      <w:r>
        <w:rPr>
          <w:rFonts w:cs="Arial"/>
        </w:rPr>
        <w:t xml:space="preserve"> </w:t>
      </w:r>
    </w:p>
    <w:p w14:paraId="1B9D5116" w14:textId="77777777" w:rsidR="00DF1E39" w:rsidRDefault="00FB255D">
      <w:pPr>
        <w:rPr>
          <w:rFonts w:cs="Arial"/>
        </w:rPr>
      </w:pPr>
    </w:p>
    <w:p w14:paraId="7D3C86EA" w14:textId="77777777" w:rsidR="008B11E9" w:rsidRPr="008B11E9" w:rsidRDefault="008B11E9" w:rsidP="008B11E9">
      <w:pPr>
        <w:pStyle w:val="Heading3"/>
        <w:rPr>
          <w:b w:val="0"/>
          <w:u w:val="single"/>
        </w:rPr>
      </w:pPr>
      <w:bookmarkStart w:id="92" w:name="_Toc115265568"/>
      <w:r w:rsidRPr="008B11E9">
        <w:rPr>
          <w:b w:val="0"/>
          <w:u w:val="single"/>
        </w:rPr>
        <w:t>PWRMAN-SR-REQ-014471/B-Infotainment Components transition time to Standby (</w:t>
      </w:r>
      <w:proofErr w:type="spellStart"/>
      <w:r w:rsidRPr="008B11E9">
        <w:rPr>
          <w:b w:val="0"/>
          <w:u w:val="single"/>
        </w:rPr>
        <w:t>TcSE</w:t>
      </w:r>
      <w:proofErr w:type="spellEnd"/>
      <w:r w:rsidRPr="008B11E9">
        <w:rPr>
          <w:b w:val="0"/>
          <w:u w:val="single"/>
        </w:rPr>
        <w:t xml:space="preserve"> ROIN-40703-3)</w:t>
      </w:r>
      <w:bookmarkEnd w:id="92"/>
    </w:p>
    <w:p w14:paraId="1610BB9E" w14:textId="77777777" w:rsidR="00ED18E0" w:rsidRDefault="00FB255D">
      <w:pPr>
        <w:rPr>
          <w:rFonts w:cs="Arial"/>
          <w:szCs w:val="20"/>
        </w:rPr>
      </w:pPr>
      <w:r>
        <w:rPr>
          <w:rFonts w:cs="Arial"/>
          <w:szCs w:val="20"/>
        </w:rPr>
        <w:t>Upon infotainment bus ready to transmit (T2) the infotainment mod</w:t>
      </w:r>
      <w:r>
        <w:rPr>
          <w:rFonts w:cs="Arial"/>
          <w:szCs w:val="20"/>
        </w:rPr>
        <w:t xml:space="preserve">ules shall be able to support normal Standby operations (T3) within 500 </w:t>
      </w:r>
      <w:r>
        <w:rPr>
          <w:rStyle w:val="spelle"/>
          <w:rFonts w:cs="Arial"/>
          <w:szCs w:val="20"/>
        </w:rPr>
        <w:t>msec</w:t>
      </w:r>
      <w:r>
        <w:rPr>
          <w:rFonts w:cs="Arial"/>
          <w:szCs w:val="20"/>
        </w:rPr>
        <w:t xml:space="preserve">.  </w:t>
      </w:r>
    </w:p>
    <w:p w14:paraId="1AFA5293" w14:textId="77777777" w:rsidR="00ED18E0" w:rsidRDefault="00ED18E0">
      <w:pPr>
        <w:rPr>
          <w:rFonts w:cs="Arial"/>
          <w:szCs w:val="20"/>
        </w:rPr>
      </w:pPr>
    </w:p>
    <w:p w14:paraId="103E9165" w14:textId="77777777" w:rsidR="00ED18E0" w:rsidRDefault="00FB255D">
      <w:r>
        <w:rPr>
          <w:rFonts w:cs="Arial"/>
          <w:szCs w:val="20"/>
        </w:rPr>
        <w:t xml:space="preserve">If the infotainment component supports </w:t>
      </w:r>
      <w:proofErr w:type="spellStart"/>
      <w:r>
        <w:rPr>
          <w:rFonts w:cs="Arial"/>
          <w:szCs w:val="20"/>
        </w:rPr>
        <w:t>HMIAudioMode</w:t>
      </w:r>
      <w:proofErr w:type="spellEnd"/>
      <w:r>
        <w:rPr>
          <w:rFonts w:cs="Arial"/>
          <w:szCs w:val="20"/>
        </w:rPr>
        <w:t xml:space="preserve"> then the infotainment peripheral shall be able to act upon </w:t>
      </w:r>
      <w:proofErr w:type="spellStart"/>
      <w:r>
        <w:rPr>
          <w:rStyle w:val="spelle"/>
          <w:rFonts w:cs="Arial"/>
          <w:szCs w:val="20"/>
        </w:rPr>
        <w:t>HMIAudioMode</w:t>
      </w:r>
      <w:proofErr w:type="spellEnd"/>
      <w:r>
        <w:rPr>
          <w:rFonts w:cs="Arial"/>
          <w:szCs w:val="20"/>
        </w:rPr>
        <w:t xml:space="preserve"> = ON no later </w:t>
      </w:r>
      <w:proofErr w:type="spellStart"/>
      <w:r>
        <w:rPr>
          <w:rFonts w:cs="Arial"/>
          <w:szCs w:val="20"/>
        </w:rPr>
        <w:t>then</w:t>
      </w:r>
      <w:proofErr w:type="spellEnd"/>
      <w:r>
        <w:rPr>
          <w:rFonts w:cs="Arial"/>
          <w:szCs w:val="20"/>
        </w:rPr>
        <w:t xml:space="preserve"> T3.</w:t>
      </w:r>
    </w:p>
    <w:p w14:paraId="4B5C87D0" w14:textId="77777777" w:rsidR="00ED18E0" w:rsidRDefault="00ED18E0">
      <w:pPr>
        <w:rPr>
          <w:rFonts w:cs="Arial"/>
          <w:szCs w:val="20"/>
        </w:rPr>
      </w:pPr>
    </w:p>
    <w:p w14:paraId="37D31247" w14:textId="77777777" w:rsidR="00ED18E0" w:rsidRDefault="00FB255D">
      <w:pPr>
        <w:rPr>
          <w:rFonts w:cs="Arial"/>
          <w:szCs w:val="20"/>
        </w:rPr>
      </w:pPr>
      <w:r>
        <w:rPr>
          <w:rFonts w:cs="Arial"/>
          <w:szCs w:val="20"/>
        </w:rPr>
        <w:t xml:space="preserve">If the infotainment component supports </w:t>
      </w:r>
      <w:proofErr w:type="spellStart"/>
      <w:r>
        <w:rPr>
          <w:rFonts w:cs="Arial"/>
          <w:szCs w:val="20"/>
        </w:rPr>
        <w:t>Audio_</w:t>
      </w:r>
      <w:proofErr w:type="gramStart"/>
      <w:r>
        <w:rPr>
          <w:rFonts w:cs="Arial"/>
          <w:szCs w:val="20"/>
        </w:rPr>
        <w:t>Amp</w:t>
      </w:r>
      <w:proofErr w:type="spellEnd"/>
      <w:proofErr w:type="gramEnd"/>
      <w:r>
        <w:rPr>
          <w:rFonts w:cs="Arial"/>
          <w:szCs w:val="20"/>
        </w:rPr>
        <w:t xml:space="preserve"> then the infotainment peripheral shall be able to act upon </w:t>
      </w:r>
      <w:proofErr w:type="spellStart"/>
      <w:r>
        <w:rPr>
          <w:rStyle w:val="spelle"/>
          <w:rFonts w:cs="Arial"/>
          <w:szCs w:val="20"/>
        </w:rPr>
        <w:t>Audio_AMP</w:t>
      </w:r>
      <w:proofErr w:type="spellEnd"/>
      <w:r>
        <w:rPr>
          <w:rFonts w:cs="Arial"/>
          <w:szCs w:val="20"/>
        </w:rPr>
        <w:t xml:space="preserve"> = ON / </w:t>
      </w:r>
      <w:proofErr w:type="spellStart"/>
      <w:r>
        <w:rPr>
          <w:rFonts w:cs="Arial"/>
          <w:szCs w:val="20"/>
        </w:rPr>
        <w:t>Partial_AMP_Audio</w:t>
      </w:r>
      <w:proofErr w:type="spellEnd"/>
      <w:r>
        <w:rPr>
          <w:rFonts w:cs="Arial"/>
          <w:szCs w:val="20"/>
        </w:rPr>
        <w:t xml:space="preserve"> no later </w:t>
      </w:r>
      <w:proofErr w:type="spellStart"/>
      <w:r>
        <w:rPr>
          <w:rFonts w:cs="Arial"/>
          <w:szCs w:val="20"/>
        </w:rPr>
        <w:t>then</w:t>
      </w:r>
      <w:proofErr w:type="spellEnd"/>
      <w:r>
        <w:rPr>
          <w:rFonts w:cs="Arial"/>
          <w:szCs w:val="20"/>
        </w:rPr>
        <w:t xml:space="preserve"> T3.</w:t>
      </w:r>
    </w:p>
    <w:p w14:paraId="3770EDDC" w14:textId="77777777" w:rsidR="00ED18E0" w:rsidRDefault="00ED18E0"/>
    <w:p w14:paraId="0261D004" w14:textId="77777777" w:rsidR="008B11E9" w:rsidRPr="008B11E9" w:rsidRDefault="008B11E9" w:rsidP="008B11E9">
      <w:pPr>
        <w:pStyle w:val="Heading3"/>
        <w:rPr>
          <w:b w:val="0"/>
          <w:u w:val="single"/>
        </w:rPr>
      </w:pPr>
      <w:bookmarkStart w:id="93" w:name="_Toc115265569"/>
      <w:r w:rsidRPr="008B11E9">
        <w:rPr>
          <w:b w:val="0"/>
          <w:u w:val="single"/>
        </w:rPr>
        <w:t>PWRMAN-SR-REQ-014472/B-System Master transition time from Standby to Functional Power Mode (</w:t>
      </w:r>
      <w:proofErr w:type="spellStart"/>
      <w:r w:rsidRPr="008B11E9">
        <w:rPr>
          <w:b w:val="0"/>
          <w:u w:val="single"/>
        </w:rPr>
        <w:t>TcSE</w:t>
      </w:r>
      <w:proofErr w:type="spellEnd"/>
      <w:r w:rsidRPr="008B11E9">
        <w:rPr>
          <w:b w:val="0"/>
          <w:u w:val="single"/>
        </w:rPr>
        <w:t xml:space="preserve"> ROIN-40704-2)</w:t>
      </w:r>
      <w:bookmarkEnd w:id="93"/>
    </w:p>
    <w:p w14:paraId="7D75DAAD" w14:textId="77777777" w:rsidR="00ED18E0" w:rsidRDefault="00FB255D">
      <w:pPr>
        <w:rPr>
          <w:rFonts w:cs="Arial"/>
          <w:szCs w:val="20"/>
        </w:rPr>
      </w:pPr>
      <w:r>
        <w:rPr>
          <w:rFonts w:cs="Arial"/>
          <w:szCs w:val="20"/>
        </w:rPr>
        <w:t xml:space="preserve">The System Master shall be able to transition to functional power mode (T4) from standby power mode (T3) within 250 </w:t>
      </w:r>
      <w:r>
        <w:rPr>
          <w:rStyle w:val="spelle"/>
          <w:rFonts w:cs="Arial"/>
          <w:szCs w:val="20"/>
        </w:rPr>
        <w:t>msec</w:t>
      </w:r>
      <w:r>
        <w:rPr>
          <w:rFonts w:cs="Arial"/>
          <w:szCs w:val="20"/>
        </w:rPr>
        <w:t xml:space="preserve"> of sett</w:t>
      </w:r>
      <w:r>
        <w:rPr>
          <w:rFonts w:cs="Arial"/>
          <w:szCs w:val="20"/>
        </w:rPr>
        <w:t xml:space="preserve">ing the signal </w:t>
      </w:r>
      <w:proofErr w:type="spellStart"/>
      <w:r>
        <w:rPr>
          <w:rStyle w:val="spelle"/>
          <w:rFonts w:cs="Arial"/>
          <w:szCs w:val="20"/>
        </w:rPr>
        <w:t>HMIAudioMode</w:t>
      </w:r>
      <w:proofErr w:type="spellEnd"/>
      <w:r>
        <w:rPr>
          <w:rFonts w:cs="Arial"/>
          <w:szCs w:val="20"/>
        </w:rPr>
        <w:t xml:space="preserve"> to 'ON'.</w:t>
      </w:r>
    </w:p>
    <w:p w14:paraId="2D532C04" w14:textId="77777777" w:rsidR="008B11E9" w:rsidRPr="008B11E9" w:rsidRDefault="008B11E9" w:rsidP="008B11E9">
      <w:pPr>
        <w:pStyle w:val="Heading3"/>
        <w:rPr>
          <w:b w:val="0"/>
          <w:u w:val="single"/>
        </w:rPr>
      </w:pPr>
      <w:bookmarkStart w:id="94" w:name="_Toc115265570"/>
      <w:r w:rsidRPr="008B11E9">
        <w:rPr>
          <w:b w:val="0"/>
          <w:u w:val="single"/>
        </w:rPr>
        <w:t xml:space="preserve">PWRMAN-SR-REQ-014473/E-System Master timing to send </w:t>
      </w:r>
      <w:proofErr w:type="spellStart"/>
      <w:r w:rsidRPr="008B11E9">
        <w:rPr>
          <w:b w:val="0"/>
          <w:u w:val="single"/>
        </w:rPr>
        <w:t>HMIAudioMode</w:t>
      </w:r>
      <w:proofErr w:type="spellEnd"/>
      <w:r w:rsidRPr="008B11E9">
        <w:rPr>
          <w:b w:val="0"/>
          <w:u w:val="single"/>
        </w:rPr>
        <w:t xml:space="preserve"> (</w:t>
      </w:r>
      <w:proofErr w:type="spellStart"/>
      <w:r w:rsidRPr="008B11E9">
        <w:rPr>
          <w:b w:val="0"/>
          <w:u w:val="single"/>
        </w:rPr>
        <w:t>TcSE</w:t>
      </w:r>
      <w:proofErr w:type="spellEnd"/>
      <w:r w:rsidRPr="008B11E9">
        <w:rPr>
          <w:b w:val="0"/>
          <w:u w:val="single"/>
        </w:rPr>
        <w:t xml:space="preserve"> ROIN-40705-2)</w:t>
      </w:r>
      <w:bookmarkEnd w:id="94"/>
    </w:p>
    <w:p w14:paraId="6ACC6819" w14:textId="77777777" w:rsidR="00396B32" w:rsidRDefault="00FB255D">
      <w:pPr>
        <w:rPr>
          <w:rFonts w:cs="Arial"/>
        </w:rPr>
      </w:pPr>
      <w:r>
        <w:rPr>
          <w:rFonts w:cs="Arial"/>
        </w:rPr>
        <w:t xml:space="preserve">The </w:t>
      </w:r>
      <w:r>
        <w:rPr>
          <w:rFonts w:cs="Arial"/>
        </w:rPr>
        <w:t xml:space="preserve">Infotainment System Master shall set the </w:t>
      </w:r>
      <w:proofErr w:type="spellStart"/>
      <w:r>
        <w:rPr>
          <w:rFonts w:cs="Arial"/>
        </w:rPr>
        <w:t>HMIAudioMode</w:t>
      </w:r>
      <w:proofErr w:type="spellEnd"/>
      <w:r>
        <w:rPr>
          <w:rFonts w:cs="Arial"/>
        </w:rPr>
        <w:t xml:space="preserve"> signal equal to 'ON' after 500 msec from bus ready to Tx (T2) but no later than 550 msec from bus ready to transmit (T2) if the conditions to enter Functional Power Mode are met.  </w:t>
      </w:r>
    </w:p>
    <w:p w14:paraId="3EC26E55" w14:textId="77777777" w:rsidR="00BB134D" w:rsidRDefault="00FB255D">
      <w:pPr>
        <w:rPr>
          <w:rFonts w:cs="Arial"/>
        </w:rPr>
      </w:pPr>
    </w:p>
    <w:p w14:paraId="440F9868" w14:textId="77777777" w:rsidR="00BB134D" w:rsidRDefault="00FB255D">
      <w:pPr>
        <w:rPr>
          <w:rFonts w:cs="Arial"/>
        </w:rPr>
      </w:pPr>
      <w:r>
        <w:rPr>
          <w:rFonts w:cs="Arial"/>
        </w:rPr>
        <w:t>Note: If the Infotai</w:t>
      </w:r>
      <w:r>
        <w:rPr>
          <w:rFonts w:cs="Arial"/>
        </w:rPr>
        <w:t>nment System Master cannot meet the timing above (must be OK’d by Ford D&amp;R) then the Infotainment System Master might want to implement predictive triggers such that when the Ignition changes to Run the boot up time could be reduced.</w:t>
      </w:r>
    </w:p>
    <w:p w14:paraId="2556AC58" w14:textId="77777777" w:rsidR="00BB134D" w:rsidRPr="00C074EF" w:rsidRDefault="00FB255D" w:rsidP="00C074EF">
      <w:pPr>
        <w:numPr>
          <w:ilvl w:val="0"/>
          <w:numId w:val="235"/>
        </w:numPr>
        <w:rPr>
          <w:rFonts w:cs="Arial"/>
        </w:rPr>
      </w:pPr>
      <w:r>
        <w:rPr>
          <w:rFonts w:cs="Arial"/>
        </w:rPr>
        <w:t>Ex.  If Door Unlock, D</w:t>
      </w:r>
      <w:r>
        <w:rPr>
          <w:rFonts w:cs="Arial"/>
        </w:rPr>
        <w:t>oor Open or Approach Detection network signals are received by the System Master then those signals could potentially be used as predictive triggers where the System Master boots up internally even if there is no HMI or audio.  By the time the user gets in</w:t>
      </w:r>
      <w:r>
        <w:rPr>
          <w:rFonts w:cs="Arial"/>
        </w:rPr>
        <w:t xml:space="preserve"> the driver seat and changes ignition to Run the System Master may already be booted up or in the process of booting up reducing the time perceived by the customer for the infotainment system to power up.</w:t>
      </w:r>
    </w:p>
    <w:p w14:paraId="091E684A" w14:textId="77777777" w:rsidR="008B11E9" w:rsidRPr="008B11E9" w:rsidRDefault="008B11E9" w:rsidP="008B11E9">
      <w:pPr>
        <w:pStyle w:val="Heading3"/>
        <w:rPr>
          <w:b w:val="0"/>
          <w:u w:val="single"/>
        </w:rPr>
      </w:pPr>
      <w:bookmarkStart w:id="95" w:name="_Toc115265571"/>
      <w:r w:rsidRPr="008B11E9">
        <w:rPr>
          <w:b w:val="0"/>
          <w:u w:val="single"/>
        </w:rPr>
        <w:t>PWRMAN-SR-REQ-014474/B-Infotainment components transition time from Standby to Functional Power Mode (</w:t>
      </w:r>
      <w:proofErr w:type="spellStart"/>
      <w:r w:rsidRPr="008B11E9">
        <w:rPr>
          <w:b w:val="0"/>
          <w:u w:val="single"/>
        </w:rPr>
        <w:t>TcSE</w:t>
      </w:r>
      <w:proofErr w:type="spellEnd"/>
      <w:r w:rsidRPr="008B11E9">
        <w:rPr>
          <w:b w:val="0"/>
          <w:u w:val="single"/>
        </w:rPr>
        <w:t xml:space="preserve"> ROIN-40706-2)</w:t>
      </w:r>
      <w:bookmarkEnd w:id="95"/>
    </w:p>
    <w:p w14:paraId="6E939AD3" w14:textId="77777777" w:rsidR="00ED18E0" w:rsidRDefault="00FB255D">
      <w:pPr>
        <w:rPr>
          <w:rFonts w:cs="Arial"/>
          <w:szCs w:val="20"/>
        </w:rPr>
      </w:pPr>
      <w:r>
        <w:rPr>
          <w:rFonts w:cs="Arial"/>
          <w:szCs w:val="20"/>
        </w:rPr>
        <w:t>The infotainment peripherals (</w:t>
      </w:r>
      <w:proofErr w:type="spellStart"/>
      <w:r>
        <w:rPr>
          <w:rStyle w:val="spelle"/>
          <w:rFonts w:cs="Arial"/>
          <w:szCs w:val="20"/>
        </w:rPr>
        <w:t>ie</w:t>
      </w:r>
      <w:proofErr w:type="spellEnd"/>
      <w:r>
        <w:rPr>
          <w:rFonts w:cs="Arial"/>
          <w:szCs w:val="20"/>
        </w:rPr>
        <w:t xml:space="preserve"> AHU, RSE</w:t>
      </w:r>
      <w:proofErr w:type="gramStart"/>
      <w:r>
        <w:rPr>
          <w:rFonts w:cs="Arial"/>
          <w:szCs w:val="20"/>
        </w:rPr>
        <w:t>… )</w:t>
      </w:r>
      <w:proofErr w:type="gramEnd"/>
      <w:r>
        <w:rPr>
          <w:rFonts w:cs="Arial"/>
          <w:szCs w:val="20"/>
        </w:rPr>
        <w:t xml:space="preserve"> shall be able to transition to</w:t>
      </w:r>
      <w:r>
        <w:rPr>
          <w:rFonts w:cs="Arial"/>
          <w:szCs w:val="20"/>
        </w:rPr>
        <w:t xml:space="preserve"> functional power mode (T4) from Standby power mode (T3) within 250 </w:t>
      </w:r>
      <w:r>
        <w:rPr>
          <w:rStyle w:val="spelle"/>
          <w:rFonts w:cs="Arial"/>
          <w:szCs w:val="20"/>
        </w:rPr>
        <w:t>msec</w:t>
      </w:r>
      <w:r>
        <w:rPr>
          <w:rFonts w:cs="Arial"/>
          <w:szCs w:val="20"/>
        </w:rPr>
        <w:t xml:space="preserve"> of receiving the signal '</w:t>
      </w:r>
      <w:proofErr w:type="spellStart"/>
      <w:r>
        <w:rPr>
          <w:rStyle w:val="spelle"/>
          <w:rFonts w:cs="Arial"/>
          <w:szCs w:val="20"/>
        </w:rPr>
        <w:t>HMIAudioMode</w:t>
      </w:r>
      <w:proofErr w:type="spellEnd"/>
      <w:r>
        <w:rPr>
          <w:rFonts w:cs="Arial"/>
          <w:szCs w:val="20"/>
        </w:rPr>
        <w:t xml:space="preserve"> = ON'.</w:t>
      </w:r>
    </w:p>
    <w:p w14:paraId="2FA7767B" w14:textId="77777777" w:rsidR="008B11E9" w:rsidRPr="008B11E9" w:rsidRDefault="008B11E9" w:rsidP="008B11E9">
      <w:pPr>
        <w:pStyle w:val="Heading3"/>
        <w:rPr>
          <w:b w:val="0"/>
          <w:u w:val="single"/>
        </w:rPr>
      </w:pPr>
      <w:bookmarkStart w:id="96" w:name="_Toc115265572"/>
      <w:r w:rsidRPr="008B11E9">
        <w:rPr>
          <w:b w:val="0"/>
          <w:u w:val="single"/>
        </w:rPr>
        <w:t>PWRMAN-SR-REQ-014475/C-Power Mode transitions Timing Table (</w:t>
      </w:r>
      <w:proofErr w:type="spellStart"/>
      <w:r w:rsidRPr="008B11E9">
        <w:rPr>
          <w:b w:val="0"/>
          <w:u w:val="single"/>
        </w:rPr>
        <w:t>TcSE</w:t>
      </w:r>
      <w:proofErr w:type="spellEnd"/>
      <w:r w:rsidRPr="008B11E9">
        <w:rPr>
          <w:b w:val="0"/>
          <w:u w:val="single"/>
        </w:rPr>
        <w:t xml:space="preserve"> ROIN-40707-2)</w:t>
      </w:r>
      <w:bookmarkEnd w:id="96"/>
    </w:p>
    <w:p w14:paraId="467920D4" w14:textId="77777777" w:rsidR="00143A18" w:rsidRDefault="00FB255D">
      <w:pPr>
        <w:rPr>
          <w:rFonts w:cs="Arial"/>
          <w:b/>
        </w:rPr>
      </w:pPr>
      <w:r>
        <w:rPr>
          <w:rFonts w:cs="Arial"/>
        </w:rPr>
        <w:t>Infotainment modules shall follow the Power Mode Transitions as shown in the figure below.</w:t>
      </w:r>
    </w:p>
    <w:p w14:paraId="2FED3E2E" w14:textId="77777777" w:rsidR="00143A18" w:rsidRDefault="00FB255D">
      <w:pPr>
        <w:rPr>
          <w:rFonts w:cs="Arial"/>
        </w:rPr>
      </w:pPr>
    </w:p>
    <w:p w14:paraId="3B774A65" w14:textId="77777777" w:rsidR="00143A18" w:rsidRDefault="00FB255D">
      <w:pPr>
        <w:rPr>
          <w:rFonts w:cs="Arial"/>
        </w:rPr>
      </w:pPr>
    </w:p>
    <w:p w14:paraId="6A6DDCCE" w14:textId="77777777" w:rsidR="00143A18" w:rsidRDefault="00FB255D">
      <w:pPr>
        <w:rPr>
          <w:rFonts w:cs="Arial"/>
        </w:rPr>
      </w:pPr>
    </w:p>
    <w:p w14:paraId="13BCBC0E" w14:textId="77777777" w:rsidR="00143A18" w:rsidRDefault="008B11E9" w:rsidP="008B11E9">
      <w:pPr>
        <w:jc w:val="center"/>
        <w:rPr>
          <w:rFonts w:cs="Arial"/>
        </w:rPr>
      </w:pPr>
      <w:r>
        <w:object w:dxaOrig="10672" w:dyaOrig="7964" w14:anchorId="342F5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334887a0000dce268990560" o:spid="_x0000_i1025" type="#_x0000_t75" style="width:423.15pt;height:315.75pt" o:ole="">
            <v:imagedata r:id="rId12" o:title=""/>
          </v:shape>
          <o:OLEObject Type="Embed" ProgID="Visio.Drawing.11" ShapeID="6334887a0000dce268990560" DrawAspect="Content" ObjectID="_1725878696" r:id="rId13"/>
        </w:object>
      </w:r>
    </w:p>
    <w:p w14:paraId="4A872A2B" w14:textId="77777777" w:rsidR="00143A18" w:rsidRDefault="00FB255D">
      <w:pPr>
        <w:jc w:val="center"/>
        <w:rPr>
          <w:rFonts w:cs="Arial"/>
          <w:b/>
        </w:rPr>
      </w:pPr>
      <w:r>
        <w:rPr>
          <w:rFonts w:cs="Arial"/>
          <w:b/>
        </w:rPr>
        <w:t>Sleep to Functional Power Mode Transitions</w:t>
      </w:r>
    </w:p>
    <w:p w14:paraId="3E699F98" w14:textId="77777777" w:rsidR="00636CAA" w:rsidRDefault="00FB255D">
      <w:pPr>
        <w:jc w:val="center"/>
        <w:rPr>
          <w:rFonts w:cs="Arial"/>
          <w:b/>
        </w:rPr>
      </w:pPr>
    </w:p>
    <w:p w14:paraId="751C5A3D" w14:textId="77777777" w:rsidR="00636CAA" w:rsidRDefault="00FB255D" w:rsidP="00636CAA">
      <w:pPr>
        <w:rPr>
          <w:rFonts w:cs="Arial"/>
          <w:b/>
        </w:rPr>
      </w:pPr>
    </w:p>
    <w:p w14:paraId="5BBED610" w14:textId="77777777" w:rsidR="00636CAA" w:rsidRDefault="00FB255D" w:rsidP="00636CAA">
      <w:pPr>
        <w:rPr>
          <w:rFonts w:cs="Arial"/>
          <w:b/>
        </w:rPr>
      </w:pPr>
    </w:p>
    <w:p w14:paraId="4327000D" w14:textId="77777777" w:rsidR="008B19BF" w:rsidRDefault="00FB255D">
      <w:pPr>
        <w:spacing w:after="200" w:line="276" w:lineRule="auto"/>
      </w:pPr>
      <w:r>
        <w:br w:type="page"/>
      </w:r>
    </w:p>
    <w:p w14:paraId="241C3C80" w14:textId="77777777" w:rsidR="00406F39" w:rsidRDefault="00FB255D" w:rsidP="008B11E9">
      <w:pPr>
        <w:pStyle w:val="Heading2"/>
      </w:pPr>
      <w:bookmarkStart w:id="97" w:name="_Toc115265573"/>
      <w:r w:rsidRPr="00B9479B">
        <w:t>PWRMAN-FUN-REQ-014476/A-Power Management Infotainment System States (</w:t>
      </w:r>
      <w:proofErr w:type="spellStart"/>
      <w:r w:rsidRPr="00B9479B">
        <w:t>TcSE</w:t>
      </w:r>
      <w:proofErr w:type="spellEnd"/>
      <w:r w:rsidRPr="00B9479B">
        <w:t xml:space="preserve"> ROIN-267995-1)</w:t>
      </w:r>
      <w:bookmarkEnd w:id="97"/>
    </w:p>
    <w:p w14:paraId="6A49AE59" w14:textId="77777777" w:rsidR="00ED18E0" w:rsidRDefault="00ED18E0"/>
    <w:p w14:paraId="27B280D9" w14:textId="77777777" w:rsidR="008B11E9" w:rsidRPr="008B11E9" w:rsidRDefault="008B11E9" w:rsidP="008B11E9">
      <w:pPr>
        <w:pStyle w:val="Heading3"/>
        <w:rPr>
          <w:b w:val="0"/>
          <w:u w:val="single"/>
        </w:rPr>
      </w:pPr>
      <w:bookmarkStart w:id="98" w:name="_Toc115265574"/>
      <w:r w:rsidRPr="008B11E9">
        <w:rPr>
          <w:b w:val="0"/>
          <w:u w:val="single"/>
        </w:rPr>
        <w:t>PWRMAN-SR-REQ-014477/E-Infotainment System States (</w:t>
      </w:r>
      <w:proofErr w:type="spellStart"/>
      <w:r w:rsidRPr="008B11E9">
        <w:rPr>
          <w:b w:val="0"/>
          <w:u w:val="single"/>
        </w:rPr>
        <w:t>TcSE</w:t>
      </w:r>
      <w:proofErr w:type="spellEnd"/>
      <w:r w:rsidRPr="008B11E9">
        <w:rPr>
          <w:b w:val="0"/>
          <w:u w:val="single"/>
        </w:rPr>
        <w:t xml:space="preserve"> ROIN-40610-3)</w:t>
      </w:r>
      <w:bookmarkEnd w:id="98"/>
    </w:p>
    <w:p w14:paraId="0605C99F" w14:textId="77777777" w:rsidR="00AE06BC" w:rsidRPr="00AE06BC" w:rsidRDefault="00FB255D" w:rsidP="00AE06BC"/>
    <w:tbl>
      <w:tblPr>
        <w:tblW w:w="10900" w:type="dxa"/>
        <w:jc w:val="center"/>
        <w:tblLayout w:type="fixed"/>
        <w:tblLook w:val="04A0" w:firstRow="1" w:lastRow="0" w:firstColumn="1" w:lastColumn="0" w:noHBand="0" w:noVBand="1"/>
      </w:tblPr>
      <w:tblGrid>
        <w:gridCol w:w="1851"/>
        <w:gridCol w:w="1041"/>
        <w:gridCol w:w="2338"/>
        <w:gridCol w:w="1260"/>
        <w:gridCol w:w="4410"/>
      </w:tblGrid>
      <w:tr w:rsidR="00530F28" w14:paraId="2CE6B2A5" w14:textId="77777777" w:rsidTr="00B74B3E">
        <w:trPr>
          <w:trHeight w:val="525"/>
          <w:jc w:val="center"/>
        </w:trPr>
        <w:tc>
          <w:tcPr>
            <w:tcW w:w="1851" w:type="dxa"/>
            <w:tcBorders>
              <w:top w:val="single" w:sz="8" w:space="0" w:color="auto"/>
              <w:left w:val="single" w:sz="8" w:space="0" w:color="auto"/>
              <w:bottom w:val="single" w:sz="8" w:space="0" w:color="auto"/>
              <w:right w:val="single" w:sz="8" w:space="0" w:color="auto"/>
            </w:tcBorders>
            <w:vAlign w:val="center"/>
            <w:hideMark/>
          </w:tcPr>
          <w:p w14:paraId="27148280" w14:textId="77777777" w:rsidR="00530F28" w:rsidRDefault="00FB255D">
            <w:pPr>
              <w:jc w:val="center"/>
              <w:rPr>
                <w:rFonts w:cs="Arial"/>
                <w:b/>
                <w:bCs/>
                <w:sz w:val="16"/>
                <w:szCs w:val="16"/>
                <w:u w:val="single"/>
              </w:rPr>
            </w:pPr>
            <w:r>
              <w:rPr>
                <w:rFonts w:cs="Arial"/>
                <w:b/>
                <w:bCs/>
                <w:sz w:val="16"/>
                <w:szCs w:val="16"/>
                <w:u w:val="single"/>
              </w:rPr>
              <w:t>System State</w:t>
            </w:r>
          </w:p>
        </w:tc>
        <w:tc>
          <w:tcPr>
            <w:tcW w:w="1041" w:type="dxa"/>
            <w:tcBorders>
              <w:top w:val="single" w:sz="8" w:space="0" w:color="auto"/>
              <w:left w:val="nil"/>
              <w:bottom w:val="single" w:sz="8" w:space="0" w:color="auto"/>
              <w:right w:val="single" w:sz="8" w:space="0" w:color="auto"/>
            </w:tcBorders>
            <w:vAlign w:val="center"/>
            <w:hideMark/>
          </w:tcPr>
          <w:p w14:paraId="58DF22A5" w14:textId="77777777" w:rsidR="00530F28" w:rsidRDefault="00FB255D">
            <w:pPr>
              <w:jc w:val="center"/>
              <w:rPr>
                <w:rFonts w:cs="Arial"/>
                <w:b/>
                <w:bCs/>
                <w:sz w:val="16"/>
                <w:szCs w:val="16"/>
                <w:u w:val="single"/>
              </w:rPr>
            </w:pPr>
            <w:r>
              <w:rPr>
                <w:rFonts w:cs="Arial"/>
                <w:b/>
                <w:bCs/>
                <w:sz w:val="16"/>
                <w:szCs w:val="16"/>
                <w:u w:val="single"/>
              </w:rPr>
              <w:t>Power Mode State</w:t>
            </w:r>
          </w:p>
        </w:tc>
        <w:tc>
          <w:tcPr>
            <w:tcW w:w="2338" w:type="dxa"/>
            <w:tcBorders>
              <w:top w:val="single" w:sz="8" w:space="0" w:color="auto"/>
              <w:left w:val="nil"/>
              <w:bottom w:val="single" w:sz="8" w:space="0" w:color="auto"/>
              <w:right w:val="single" w:sz="8" w:space="0" w:color="auto"/>
            </w:tcBorders>
            <w:vAlign w:val="center"/>
            <w:hideMark/>
          </w:tcPr>
          <w:p w14:paraId="0340EBFC" w14:textId="77777777" w:rsidR="00530F28" w:rsidRDefault="00FB255D">
            <w:pPr>
              <w:jc w:val="center"/>
              <w:rPr>
                <w:rFonts w:cs="Arial"/>
                <w:b/>
                <w:bCs/>
                <w:sz w:val="16"/>
                <w:szCs w:val="16"/>
                <w:u w:val="single"/>
              </w:rPr>
            </w:pPr>
            <w:r>
              <w:rPr>
                <w:rFonts w:cs="Arial"/>
                <w:b/>
                <w:bCs/>
                <w:sz w:val="16"/>
                <w:szCs w:val="16"/>
                <w:u w:val="single"/>
              </w:rPr>
              <w:t>Con</w:t>
            </w:r>
            <w:r>
              <w:rPr>
                <w:rFonts w:cs="Arial"/>
                <w:b/>
                <w:bCs/>
                <w:sz w:val="16"/>
                <w:szCs w:val="16"/>
                <w:u w:val="single"/>
              </w:rPr>
              <w:t>dition</w:t>
            </w:r>
          </w:p>
        </w:tc>
        <w:tc>
          <w:tcPr>
            <w:tcW w:w="1260" w:type="dxa"/>
            <w:tcBorders>
              <w:top w:val="single" w:sz="8" w:space="0" w:color="auto"/>
              <w:left w:val="nil"/>
              <w:bottom w:val="single" w:sz="8" w:space="0" w:color="auto"/>
              <w:right w:val="single" w:sz="8" w:space="0" w:color="auto"/>
            </w:tcBorders>
            <w:vAlign w:val="center"/>
            <w:hideMark/>
          </w:tcPr>
          <w:p w14:paraId="6CA9E66E" w14:textId="77777777" w:rsidR="00530F28" w:rsidRDefault="00FB255D">
            <w:pPr>
              <w:jc w:val="center"/>
              <w:rPr>
                <w:rFonts w:cs="Arial"/>
                <w:b/>
                <w:bCs/>
                <w:sz w:val="16"/>
                <w:szCs w:val="16"/>
                <w:u w:val="single"/>
              </w:rPr>
            </w:pPr>
            <w:r>
              <w:rPr>
                <w:rFonts w:cs="Arial"/>
                <w:b/>
                <w:bCs/>
                <w:sz w:val="16"/>
                <w:szCs w:val="16"/>
                <w:u w:val="single"/>
              </w:rPr>
              <w:t>Infotainment</w:t>
            </w:r>
            <w:r>
              <w:rPr>
                <w:rFonts w:cs="Arial"/>
                <w:b/>
                <w:bCs/>
                <w:sz w:val="16"/>
                <w:szCs w:val="16"/>
                <w:u w:val="single"/>
              </w:rPr>
              <w:br/>
              <w:t>Bus Status</w:t>
            </w:r>
          </w:p>
        </w:tc>
        <w:tc>
          <w:tcPr>
            <w:tcW w:w="4410" w:type="dxa"/>
            <w:tcBorders>
              <w:top w:val="single" w:sz="8" w:space="0" w:color="auto"/>
              <w:left w:val="nil"/>
              <w:bottom w:val="single" w:sz="8" w:space="0" w:color="auto"/>
              <w:right w:val="single" w:sz="8" w:space="0" w:color="auto"/>
            </w:tcBorders>
            <w:vAlign w:val="center"/>
            <w:hideMark/>
          </w:tcPr>
          <w:p w14:paraId="4CF9F988" w14:textId="77777777" w:rsidR="00530F28" w:rsidRDefault="00FB255D">
            <w:pPr>
              <w:jc w:val="center"/>
              <w:rPr>
                <w:rFonts w:cs="Arial"/>
                <w:b/>
                <w:bCs/>
                <w:sz w:val="16"/>
                <w:szCs w:val="16"/>
                <w:u w:val="single"/>
              </w:rPr>
            </w:pPr>
            <w:r>
              <w:rPr>
                <w:rFonts w:cs="Arial"/>
                <w:b/>
                <w:bCs/>
                <w:sz w:val="16"/>
                <w:szCs w:val="16"/>
                <w:u w:val="single"/>
              </w:rPr>
              <w:t>Result</w:t>
            </w:r>
          </w:p>
        </w:tc>
      </w:tr>
      <w:tr w:rsidR="00530F28" w14:paraId="24E0737E" w14:textId="77777777" w:rsidTr="00B74B3E">
        <w:trPr>
          <w:trHeight w:val="255"/>
          <w:jc w:val="center"/>
        </w:trPr>
        <w:tc>
          <w:tcPr>
            <w:tcW w:w="1851" w:type="dxa"/>
            <w:tcBorders>
              <w:top w:val="nil"/>
              <w:left w:val="single" w:sz="8" w:space="0" w:color="auto"/>
              <w:bottom w:val="single" w:sz="8" w:space="0" w:color="000000"/>
              <w:right w:val="single" w:sz="8" w:space="0" w:color="auto"/>
            </w:tcBorders>
            <w:vAlign w:val="center"/>
            <w:hideMark/>
          </w:tcPr>
          <w:p w14:paraId="29602E6C" w14:textId="77777777" w:rsidR="00530F28" w:rsidRDefault="00FB255D">
            <w:pPr>
              <w:jc w:val="center"/>
              <w:rPr>
                <w:rFonts w:cs="Arial"/>
                <w:sz w:val="16"/>
                <w:szCs w:val="16"/>
              </w:rPr>
            </w:pPr>
            <w:r>
              <w:rPr>
                <w:rFonts w:cs="Arial"/>
                <w:sz w:val="16"/>
                <w:szCs w:val="16"/>
              </w:rPr>
              <w:t>OFF</w:t>
            </w:r>
          </w:p>
        </w:tc>
        <w:tc>
          <w:tcPr>
            <w:tcW w:w="1041" w:type="dxa"/>
            <w:tcBorders>
              <w:top w:val="nil"/>
              <w:left w:val="single" w:sz="8" w:space="0" w:color="auto"/>
              <w:bottom w:val="single" w:sz="8" w:space="0" w:color="000000"/>
              <w:right w:val="single" w:sz="8" w:space="0" w:color="auto"/>
            </w:tcBorders>
            <w:vAlign w:val="center"/>
            <w:hideMark/>
          </w:tcPr>
          <w:p w14:paraId="69E1ADD6" w14:textId="77777777" w:rsidR="00530F28" w:rsidRDefault="00FB255D">
            <w:pPr>
              <w:jc w:val="center"/>
              <w:rPr>
                <w:rFonts w:cs="Arial"/>
                <w:sz w:val="16"/>
                <w:szCs w:val="16"/>
              </w:rPr>
            </w:pPr>
            <w:r>
              <w:rPr>
                <w:rFonts w:cs="Arial"/>
                <w:sz w:val="16"/>
                <w:szCs w:val="16"/>
              </w:rPr>
              <w:t>Sleep</w:t>
            </w:r>
          </w:p>
        </w:tc>
        <w:tc>
          <w:tcPr>
            <w:tcW w:w="2338" w:type="dxa"/>
            <w:tcBorders>
              <w:top w:val="nil"/>
              <w:left w:val="single" w:sz="8" w:space="0" w:color="auto"/>
              <w:bottom w:val="single" w:sz="8" w:space="0" w:color="000000"/>
              <w:right w:val="single" w:sz="8" w:space="0" w:color="auto"/>
            </w:tcBorders>
            <w:vAlign w:val="center"/>
            <w:hideMark/>
          </w:tcPr>
          <w:p w14:paraId="11D6EB53" w14:textId="77777777" w:rsidR="00530F28" w:rsidRDefault="00FB255D">
            <w:pPr>
              <w:jc w:val="center"/>
              <w:rPr>
                <w:rFonts w:cs="Arial"/>
                <w:sz w:val="16"/>
                <w:szCs w:val="16"/>
              </w:rPr>
            </w:pPr>
            <w:r>
              <w:rPr>
                <w:rFonts w:cs="Arial"/>
                <w:sz w:val="16"/>
                <w:szCs w:val="16"/>
              </w:rPr>
              <w:t>N/A</w:t>
            </w:r>
          </w:p>
        </w:tc>
        <w:tc>
          <w:tcPr>
            <w:tcW w:w="1260" w:type="dxa"/>
            <w:tcBorders>
              <w:top w:val="nil"/>
              <w:left w:val="single" w:sz="8" w:space="0" w:color="auto"/>
              <w:bottom w:val="single" w:sz="8" w:space="0" w:color="000000"/>
              <w:right w:val="single" w:sz="8" w:space="0" w:color="auto"/>
            </w:tcBorders>
            <w:vAlign w:val="center"/>
            <w:hideMark/>
          </w:tcPr>
          <w:p w14:paraId="7D0E76F0" w14:textId="77777777" w:rsidR="00530F28" w:rsidRDefault="00FB255D">
            <w:pPr>
              <w:jc w:val="center"/>
              <w:rPr>
                <w:rFonts w:cs="Arial"/>
                <w:sz w:val="16"/>
                <w:szCs w:val="16"/>
              </w:rPr>
            </w:pPr>
            <w:r>
              <w:rPr>
                <w:rFonts w:cs="Arial"/>
                <w:sz w:val="16"/>
                <w:szCs w:val="16"/>
              </w:rPr>
              <w:t>OFF</w:t>
            </w:r>
          </w:p>
        </w:tc>
        <w:tc>
          <w:tcPr>
            <w:tcW w:w="4410" w:type="dxa"/>
            <w:tcBorders>
              <w:top w:val="nil"/>
              <w:left w:val="single" w:sz="8" w:space="0" w:color="auto"/>
              <w:bottom w:val="single" w:sz="8" w:space="0" w:color="000000"/>
              <w:right w:val="single" w:sz="8" w:space="0" w:color="auto"/>
            </w:tcBorders>
            <w:vAlign w:val="center"/>
            <w:hideMark/>
          </w:tcPr>
          <w:p w14:paraId="2EF5C056" w14:textId="77777777" w:rsidR="00530F28" w:rsidRDefault="00FB255D">
            <w:pPr>
              <w:jc w:val="center"/>
              <w:rPr>
                <w:rFonts w:cs="Arial"/>
                <w:sz w:val="16"/>
                <w:szCs w:val="16"/>
              </w:rPr>
            </w:pPr>
            <w:r>
              <w:rPr>
                <w:rFonts w:cs="Arial"/>
                <w:sz w:val="16"/>
                <w:szCs w:val="16"/>
              </w:rPr>
              <w:t>Infotainment System OFF</w:t>
            </w:r>
          </w:p>
        </w:tc>
      </w:tr>
      <w:tr w:rsidR="00FE22CA" w14:paraId="7FAE0318" w14:textId="77777777" w:rsidTr="00AD313D">
        <w:trPr>
          <w:trHeight w:val="270"/>
          <w:jc w:val="center"/>
          <w:ins w:id="99" w:author="Myslinski, Jason (J.S.)" w:date="2020-02-13T11:18:00Z"/>
        </w:trPr>
        <w:tc>
          <w:tcPr>
            <w:tcW w:w="1851" w:type="dxa"/>
            <w:tcBorders>
              <w:top w:val="nil"/>
              <w:left w:val="single" w:sz="8" w:space="0" w:color="auto"/>
              <w:bottom w:val="single" w:sz="8" w:space="0" w:color="000000"/>
              <w:right w:val="single" w:sz="8" w:space="0" w:color="auto"/>
            </w:tcBorders>
            <w:vAlign w:val="center"/>
          </w:tcPr>
          <w:p w14:paraId="51BB70DB" w14:textId="77777777" w:rsidR="00FE22CA" w:rsidRDefault="00FB255D" w:rsidP="00AD313D">
            <w:pPr>
              <w:rPr>
                <w:ins w:id="100" w:author="Myslinski, Jason (J.S.)" w:date="2020-02-13T11:18:00Z"/>
                <w:rFonts w:cs="Arial"/>
                <w:b/>
                <w:sz w:val="16"/>
                <w:szCs w:val="16"/>
              </w:rPr>
            </w:pPr>
            <w:ins w:id="101" w:author="Myslinski, Jason (J.S.)" w:date="2020-02-13T11:18:00Z">
              <w:r>
                <w:rPr>
                  <w:rFonts w:cs="Arial"/>
                  <w:b/>
                  <w:sz w:val="16"/>
                  <w:szCs w:val="16"/>
                </w:rPr>
                <w:t xml:space="preserve">MM Inactive </w:t>
              </w:r>
            </w:ins>
          </w:p>
          <w:p w14:paraId="1EE5515C" w14:textId="77777777" w:rsidR="00FE22CA" w:rsidRDefault="00FB255D" w:rsidP="00AD313D">
            <w:pPr>
              <w:rPr>
                <w:ins w:id="102" w:author="Myslinski, Jason (J.S.)" w:date="2020-02-13T11:18:00Z"/>
                <w:rFonts w:cs="Arial"/>
                <w:b/>
                <w:sz w:val="16"/>
                <w:szCs w:val="16"/>
              </w:rPr>
            </w:pPr>
          </w:p>
          <w:p w14:paraId="5E6EFB0E" w14:textId="77777777" w:rsidR="00FE22CA" w:rsidRPr="004022F8" w:rsidRDefault="00FB255D" w:rsidP="00AD313D">
            <w:pPr>
              <w:rPr>
                <w:ins w:id="103" w:author="Myslinski, Jason (J.S.)" w:date="2020-02-13T11:18:00Z"/>
                <w:rFonts w:cs="Arial"/>
                <w:b/>
                <w:sz w:val="16"/>
                <w:szCs w:val="16"/>
              </w:rPr>
            </w:pPr>
            <w:ins w:id="104" w:author="Myslinski, Jason (J.S.)" w:date="2020-02-13T11:18:00Z">
              <w:r>
                <w:rPr>
                  <w:rFonts w:cs="Arial"/>
                  <w:b/>
                  <w:sz w:val="16"/>
                  <w:szCs w:val="16"/>
                </w:rPr>
                <w:t>Stop Mode</w:t>
              </w:r>
            </w:ins>
          </w:p>
        </w:tc>
        <w:tc>
          <w:tcPr>
            <w:tcW w:w="1041" w:type="dxa"/>
            <w:tcBorders>
              <w:top w:val="nil"/>
              <w:left w:val="single" w:sz="8" w:space="0" w:color="auto"/>
              <w:bottom w:val="single" w:sz="8" w:space="0" w:color="000000"/>
              <w:right w:val="single" w:sz="8" w:space="0" w:color="auto"/>
            </w:tcBorders>
            <w:vAlign w:val="center"/>
          </w:tcPr>
          <w:p w14:paraId="62A2309C" w14:textId="77777777" w:rsidR="00FE22CA" w:rsidRDefault="00FB255D" w:rsidP="00AD313D">
            <w:pPr>
              <w:jc w:val="center"/>
              <w:rPr>
                <w:ins w:id="105" w:author="Myslinski, Jason (J.S.)" w:date="2020-02-13T11:18:00Z"/>
                <w:rFonts w:cs="Arial"/>
                <w:sz w:val="16"/>
                <w:szCs w:val="16"/>
              </w:rPr>
            </w:pPr>
            <w:ins w:id="106" w:author="Myslinski, Jason (J.S.)" w:date="2020-02-13T11:18:00Z">
              <w:r>
                <w:rPr>
                  <w:rFonts w:cs="Arial"/>
                  <w:sz w:val="16"/>
                  <w:szCs w:val="16"/>
                </w:rPr>
                <w:t>Standby</w:t>
              </w:r>
            </w:ins>
          </w:p>
        </w:tc>
        <w:tc>
          <w:tcPr>
            <w:tcW w:w="2338" w:type="dxa"/>
            <w:tcBorders>
              <w:top w:val="nil"/>
              <w:left w:val="single" w:sz="8" w:space="0" w:color="auto"/>
              <w:bottom w:val="single" w:sz="8" w:space="0" w:color="000000"/>
              <w:right w:val="single" w:sz="8" w:space="0" w:color="auto"/>
            </w:tcBorders>
            <w:vAlign w:val="center"/>
          </w:tcPr>
          <w:p w14:paraId="032FB96D" w14:textId="77777777" w:rsidR="00FE22CA" w:rsidRDefault="00FB255D" w:rsidP="00AD313D">
            <w:pPr>
              <w:jc w:val="center"/>
              <w:rPr>
                <w:ins w:id="107" w:author="Myslinski, Jason (J.S.)" w:date="2020-02-13T11:18:00Z"/>
                <w:rFonts w:cs="Arial"/>
                <w:sz w:val="16"/>
                <w:szCs w:val="16"/>
              </w:rPr>
            </w:pPr>
            <w:proofErr w:type="spellStart"/>
            <w:ins w:id="108" w:author="Myslinski, Jason (J.S.)" w:date="2020-02-13T11:18:00Z">
              <w:r>
                <w:rPr>
                  <w:rFonts w:cs="Arial"/>
                  <w:sz w:val="16"/>
                  <w:szCs w:val="16"/>
                </w:rPr>
                <w:t>HMIAudioMode</w:t>
              </w:r>
              <w:proofErr w:type="spellEnd"/>
              <w:r>
                <w:rPr>
                  <w:rFonts w:cs="Arial"/>
                  <w:sz w:val="16"/>
                  <w:szCs w:val="16"/>
                </w:rPr>
                <w:t xml:space="preserve"> = OFF</w:t>
              </w:r>
            </w:ins>
          </w:p>
          <w:p w14:paraId="58E93B86" w14:textId="77777777" w:rsidR="00FE22CA" w:rsidRDefault="00FB255D" w:rsidP="00AD313D">
            <w:pPr>
              <w:jc w:val="center"/>
              <w:rPr>
                <w:ins w:id="109" w:author="Myslinski, Jason (J.S.)" w:date="2020-02-13T11:18:00Z"/>
                <w:rFonts w:cs="Arial"/>
                <w:sz w:val="16"/>
                <w:szCs w:val="16"/>
              </w:rPr>
            </w:pPr>
          </w:p>
          <w:p w14:paraId="069D74FA" w14:textId="77777777" w:rsidR="00FE22CA" w:rsidRDefault="00FB255D" w:rsidP="00AD313D">
            <w:pPr>
              <w:jc w:val="center"/>
              <w:rPr>
                <w:ins w:id="110" w:author="Myslinski, Jason (J.S.)" w:date="2020-02-13T11:18:00Z"/>
                <w:rFonts w:cs="Arial"/>
                <w:sz w:val="16"/>
                <w:szCs w:val="16"/>
              </w:rPr>
            </w:pPr>
            <w:proofErr w:type="spellStart"/>
            <w:ins w:id="111" w:author="Myslinski, Jason (J.S.)" w:date="2020-02-13T11:18:00Z">
              <w:r>
                <w:rPr>
                  <w:rFonts w:cs="Arial"/>
                  <w:sz w:val="16"/>
                  <w:szCs w:val="16"/>
                </w:rPr>
                <w:t>Power_Up_Chime_Module</w:t>
              </w:r>
              <w:proofErr w:type="spellEnd"/>
              <w:r>
                <w:rPr>
                  <w:rFonts w:cs="Arial"/>
                  <w:sz w:val="16"/>
                  <w:szCs w:val="16"/>
                </w:rPr>
                <w:t xml:space="preserve"> = OFF</w:t>
              </w:r>
            </w:ins>
          </w:p>
        </w:tc>
        <w:tc>
          <w:tcPr>
            <w:tcW w:w="1260" w:type="dxa"/>
            <w:tcBorders>
              <w:top w:val="nil"/>
              <w:left w:val="single" w:sz="8" w:space="0" w:color="auto"/>
              <w:bottom w:val="single" w:sz="8" w:space="0" w:color="000000"/>
              <w:right w:val="single" w:sz="8" w:space="0" w:color="auto"/>
            </w:tcBorders>
            <w:vAlign w:val="center"/>
          </w:tcPr>
          <w:p w14:paraId="619D5783" w14:textId="77777777" w:rsidR="00FE22CA" w:rsidRDefault="00FB255D" w:rsidP="00AD313D">
            <w:pPr>
              <w:jc w:val="center"/>
              <w:rPr>
                <w:ins w:id="112" w:author="Myslinski, Jason (J.S.)" w:date="2020-02-13T11:18:00Z"/>
                <w:rFonts w:cs="Arial"/>
                <w:sz w:val="16"/>
                <w:szCs w:val="16"/>
              </w:rPr>
            </w:pPr>
            <w:ins w:id="113" w:author="Myslinski, Jason (J.S.)" w:date="2020-02-13T11:18:00Z">
              <w:r>
                <w:rPr>
                  <w:rFonts w:cs="Arial"/>
                  <w:sz w:val="16"/>
                  <w:szCs w:val="16"/>
                </w:rPr>
                <w:t>OFF</w:t>
              </w:r>
            </w:ins>
          </w:p>
        </w:tc>
        <w:tc>
          <w:tcPr>
            <w:tcW w:w="4410" w:type="dxa"/>
            <w:tcBorders>
              <w:top w:val="nil"/>
              <w:left w:val="single" w:sz="8" w:space="0" w:color="auto"/>
              <w:bottom w:val="single" w:sz="8" w:space="0" w:color="000000"/>
              <w:right w:val="single" w:sz="8" w:space="0" w:color="auto"/>
            </w:tcBorders>
            <w:vAlign w:val="center"/>
          </w:tcPr>
          <w:p w14:paraId="6C331B5F" w14:textId="77777777" w:rsidR="00FE22CA" w:rsidRDefault="00FB255D" w:rsidP="00AD313D">
            <w:pPr>
              <w:rPr>
                <w:ins w:id="114" w:author="Myslinski, Jason (J.S.)" w:date="2020-02-13T11:18:00Z"/>
                <w:rFonts w:cs="Arial"/>
                <w:sz w:val="16"/>
                <w:szCs w:val="16"/>
              </w:rPr>
            </w:pPr>
            <w:ins w:id="115" w:author="Myslinski, Jason (J.S.)" w:date="2020-02-13T11:18:00Z">
              <w:r>
                <w:rPr>
                  <w:rFonts w:cs="Arial"/>
                  <w:sz w:val="16"/>
                  <w:szCs w:val="16"/>
                </w:rPr>
                <w:t xml:space="preserve">In Stop Mode as many current sources are tuned off as possible so in a low power state.  This mode is used to improve start-up times </w:t>
              </w:r>
            </w:ins>
          </w:p>
        </w:tc>
      </w:tr>
      <w:tr w:rsidR="004022F8" w14:paraId="20AAD8F8" w14:textId="77777777" w:rsidTr="00B74B3E">
        <w:trPr>
          <w:trHeight w:val="270"/>
          <w:jc w:val="center"/>
        </w:trPr>
        <w:tc>
          <w:tcPr>
            <w:tcW w:w="1851" w:type="dxa"/>
            <w:tcBorders>
              <w:top w:val="nil"/>
              <w:left w:val="single" w:sz="8" w:space="0" w:color="auto"/>
              <w:bottom w:val="single" w:sz="8" w:space="0" w:color="000000"/>
              <w:right w:val="single" w:sz="8" w:space="0" w:color="auto"/>
            </w:tcBorders>
            <w:vAlign w:val="center"/>
          </w:tcPr>
          <w:p w14:paraId="51B9AC06" w14:textId="77777777" w:rsidR="004022F8" w:rsidRPr="004022F8" w:rsidRDefault="00FB255D" w:rsidP="004022F8">
            <w:pPr>
              <w:rPr>
                <w:rFonts w:cs="Arial"/>
                <w:b/>
                <w:sz w:val="16"/>
                <w:szCs w:val="16"/>
              </w:rPr>
            </w:pPr>
            <w:r w:rsidRPr="004022F8">
              <w:rPr>
                <w:rFonts w:cs="Arial"/>
                <w:b/>
                <w:sz w:val="16"/>
                <w:szCs w:val="16"/>
              </w:rPr>
              <w:t>MM Inactive</w:t>
            </w:r>
          </w:p>
        </w:tc>
        <w:tc>
          <w:tcPr>
            <w:tcW w:w="1041" w:type="dxa"/>
            <w:tcBorders>
              <w:top w:val="nil"/>
              <w:left w:val="single" w:sz="8" w:space="0" w:color="auto"/>
              <w:bottom w:val="single" w:sz="8" w:space="0" w:color="000000"/>
              <w:right w:val="single" w:sz="8" w:space="0" w:color="auto"/>
            </w:tcBorders>
            <w:vAlign w:val="center"/>
          </w:tcPr>
          <w:p w14:paraId="5B094934" w14:textId="77777777" w:rsidR="004022F8" w:rsidRDefault="00FB255D" w:rsidP="004022F8">
            <w:pPr>
              <w:jc w:val="center"/>
              <w:rPr>
                <w:rFonts w:cs="Arial"/>
                <w:sz w:val="16"/>
                <w:szCs w:val="16"/>
              </w:rPr>
            </w:pPr>
            <w:r>
              <w:rPr>
                <w:rFonts w:cs="Arial"/>
                <w:sz w:val="16"/>
                <w:szCs w:val="16"/>
              </w:rPr>
              <w:t>Standby</w:t>
            </w:r>
          </w:p>
        </w:tc>
        <w:tc>
          <w:tcPr>
            <w:tcW w:w="2338" w:type="dxa"/>
            <w:tcBorders>
              <w:top w:val="nil"/>
              <w:left w:val="single" w:sz="8" w:space="0" w:color="auto"/>
              <w:bottom w:val="single" w:sz="8" w:space="0" w:color="000000"/>
              <w:right w:val="single" w:sz="8" w:space="0" w:color="auto"/>
            </w:tcBorders>
            <w:vAlign w:val="center"/>
          </w:tcPr>
          <w:p w14:paraId="0E4A46BB"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tc>
        <w:tc>
          <w:tcPr>
            <w:tcW w:w="1260" w:type="dxa"/>
            <w:tcBorders>
              <w:top w:val="nil"/>
              <w:left w:val="single" w:sz="8" w:space="0" w:color="auto"/>
              <w:bottom w:val="single" w:sz="8" w:space="0" w:color="000000"/>
              <w:right w:val="single" w:sz="8" w:space="0" w:color="auto"/>
            </w:tcBorders>
            <w:vAlign w:val="center"/>
          </w:tcPr>
          <w:p w14:paraId="52882A8E" w14:textId="77777777" w:rsidR="004022F8" w:rsidRDefault="00FB255D" w:rsidP="004022F8">
            <w:pPr>
              <w:jc w:val="center"/>
              <w:rPr>
                <w:rFonts w:cs="Arial"/>
                <w:sz w:val="16"/>
                <w:szCs w:val="16"/>
              </w:rPr>
            </w:pPr>
            <w:r>
              <w:rPr>
                <w:rFonts w:cs="Arial"/>
                <w:sz w:val="16"/>
                <w:szCs w:val="16"/>
              </w:rPr>
              <w:t>ON</w:t>
            </w:r>
          </w:p>
        </w:tc>
        <w:tc>
          <w:tcPr>
            <w:tcW w:w="4410" w:type="dxa"/>
            <w:tcBorders>
              <w:top w:val="nil"/>
              <w:left w:val="single" w:sz="8" w:space="0" w:color="auto"/>
              <w:bottom w:val="single" w:sz="8" w:space="0" w:color="000000"/>
              <w:right w:val="single" w:sz="8" w:space="0" w:color="auto"/>
            </w:tcBorders>
            <w:vAlign w:val="center"/>
          </w:tcPr>
          <w:p w14:paraId="4CD57362" w14:textId="77777777" w:rsidR="004022F8" w:rsidRDefault="00FB255D" w:rsidP="004022F8">
            <w:pPr>
              <w:jc w:val="center"/>
              <w:rPr>
                <w:rFonts w:cs="Arial"/>
                <w:sz w:val="16"/>
                <w:szCs w:val="16"/>
              </w:rPr>
            </w:pPr>
            <w:r>
              <w:rPr>
                <w:rFonts w:cs="Arial"/>
                <w:sz w:val="16"/>
                <w:szCs w:val="16"/>
              </w:rPr>
              <w:t>Background tasks may be running.</w:t>
            </w:r>
          </w:p>
          <w:p w14:paraId="33B862B9" w14:textId="77777777" w:rsidR="004022F8" w:rsidRDefault="00FB255D" w:rsidP="004022F8">
            <w:pPr>
              <w:jc w:val="center"/>
              <w:rPr>
                <w:rFonts w:cs="Arial"/>
                <w:sz w:val="16"/>
                <w:szCs w:val="16"/>
              </w:rPr>
            </w:pPr>
          </w:p>
          <w:p w14:paraId="43B0312B" w14:textId="77777777" w:rsidR="004022F8" w:rsidRDefault="00FB255D" w:rsidP="004022F8">
            <w:pPr>
              <w:jc w:val="center"/>
              <w:rPr>
                <w:rFonts w:cs="Arial"/>
                <w:sz w:val="16"/>
                <w:szCs w:val="16"/>
              </w:rPr>
            </w:pPr>
            <w:r>
              <w:rPr>
                <w:rFonts w:cs="Arial"/>
                <w:sz w:val="16"/>
                <w:szCs w:val="16"/>
              </w:rPr>
              <w:t xml:space="preserve">Infotainment audio sources inactive (ex. </w:t>
            </w:r>
            <w:r>
              <w:rPr>
                <w:rFonts w:cs="Arial"/>
                <w:sz w:val="16"/>
                <w:szCs w:val="16"/>
              </w:rPr>
              <w:t>AM/FM, SDARS/DAB, CD, VR, Bluetooth Phone, APIM, BT Audio, Prompts, USB, iPod…)</w:t>
            </w:r>
          </w:p>
          <w:p w14:paraId="595B0FEB" w14:textId="77777777" w:rsidR="004022F8" w:rsidRDefault="00FB255D" w:rsidP="004022F8">
            <w:pPr>
              <w:jc w:val="center"/>
              <w:rPr>
                <w:rFonts w:cs="Arial"/>
                <w:sz w:val="16"/>
                <w:szCs w:val="16"/>
              </w:rPr>
            </w:pPr>
          </w:p>
          <w:p w14:paraId="157E8749" w14:textId="77777777" w:rsidR="004022F8" w:rsidRDefault="00FB255D" w:rsidP="004022F8">
            <w:pPr>
              <w:jc w:val="center"/>
              <w:rPr>
                <w:rFonts w:cs="Arial"/>
                <w:sz w:val="16"/>
                <w:szCs w:val="16"/>
              </w:rPr>
            </w:pPr>
            <w:r>
              <w:rPr>
                <w:rFonts w:cs="Arial"/>
                <w:sz w:val="16"/>
                <w:szCs w:val="16"/>
              </w:rPr>
              <w:t>Non-Infotainment Standby Features can be supported (ex. Chimes – if enabled, Climate Control – if CC entry conditions met), OTA (over the air software updates), Phone as a key</w:t>
            </w:r>
            <w:r>
              <w:rPr>
                <w:rFonts w:cs="Arial"/>
                <w:sz w:val="16"/>
                <w:szCs w:val="16"/>
              </w:rPr>
              <w:t xml:space="preserve"> phone charging, ECG key off power </w:t>
            </w:r>
            <w:proofErr w:type="spellStart"/>
            <w:r>
              <w:rPr>
                <w:rFonts w:cs="Arial"/>
                <w:sz w:val="16"/>
                <w:szCs w:val="16"/>
              </w:rPr>
              <w:t>moding</w:t>
            </w:r>
            <w:proofErr w:type="spellEnd"/>
          </w:p>
          <w:p w14:paraId="3218B7FD" w14:textId="77777777" w:rsidR="004022F8" w:rsidRDefault="00FB255D" w:rsidP="004022F8">
            <w:pPr>
              <w:rPr>
                <w:rFonts w:cs="Arial"/>
                <w:sz w:val="16"/>
                <w:szCs w:val="16"/>
              </w:rPr>
            </w:pPr>
          </w:p>
          <w:p w14:paraId="79572EC9" w14:textId="77777777" w:rsidR="004022F8" w:rsidRDefault="00FB255D" w:rsidP="004022F8">
            <w:pPr>
              <w:jc w:val="center"/>
              <w:rPr>
                <w:rFonts w:cs="Arial"/>
                <w:sz w:val="16"/>
                <w:szCs w:val="16"/>
              </w:rPr>
            </w:pPr>
            <w:r>
              <w:rPr>
                <w:rFonts w:cs="Arial"/>
                <w:sz w:val="16"/>
                <w:szCs w:val="16"/>
              </w:rPr>
              <w:t>Display Only mode allowed if supported</w:t>
            </w:r>
          </w:p>
        </w:tc>
      </w:tr>
      <w:tr w:rsidR="004022F8" w14:paraId="0ED27823" w14:textId="77777777" w:rsidTr="00B74B3E">
        <w:trPr>
          <w:trHeight w:val="2032"/>
          <w:jc w:val="center"/>
        </w:trPr>
        <w:tc>
          <w:tcPr>
            <w:tcW w:w="1851" w:type="dxa"/>
            <w:tcBorders>
              <w:top w:val="nil"/>
              <w:left w:val="single" w:sz="8" w:space="0" w:color="auto"/>
              <w:bottom w:val="single" w:sz="8" w:space="0" w:color="000000"/>
              <w:right w:val="single" w:sz="8" w:space="0" w:color="auto"/>
            </w:tcBorders>
            <w:vAlign w:val="center"/>
            <w:hideMark/>
          </w:tcPr>
          <w:p w14:paraId="555276FD" w14:textId="77777777" w:rsidR="004022F8" w:rsidRDefault="00FB255D" w:rsidP="004022F8">
            <w:pPr>
              <w:jc w:val="right"/>
              <w:rPr>
                <w:rFonts w:cs="Arial"/>
                <w:sz w:val="16"/>
                <w:szCs w:val="16"/>
              </w:rPr>
            </w:pPr>
            <w:r>
              <w:rPr>
                <w:rFonts w:cs="Arial"/>
                <w:sz w:val="16"/>
                <w:szCs w:val="16"/>
              </w:rPr>
              <w:t xml:space="preserve">MM Inactive </w:t>
            </w:r>
          </w:p>
          <w:p w14:paraId="57AB9A08" w14:textId="77777777" w:rsidR="004022F8" w:rsidRDefault="00FB255D" w:rsidP="004022F8">
            <w:pPr>
              <w:jc w:val="right"/>
              <w:rPr>
                <w:rFonts w:cs="Arial"/>
                <w:sz w:val="16"/>
                <w:szCs w:val="16"/>
              </w:rPr>
            </w:pPr>
          </w:p>
          <w:p w14:paraId="6D4101BD" w14:textId="77777777" w:rsidR="004022F8" w:rsidRDefault="00FB255D" w:rsidP="00FE00AD">
            <w:pPr>
              <w:jc w:val="right"/>
              <w:rPr>
                <w:rFonts w:cs="Arial"/>
                <w:sz w:val="16"/>
                <w:szCs w:val="16"/>
              </w:rPr>
            </w:pPr>
            <w:r>
              <w:rPr>
                <w:rFonts w:cs="Arial"/>
                <w:sz w:val="16"/>
                <w:szCs w:val="16"/>
              </w:rPr>
              <w:t>Display only (</w:t>
            </w:r>
            <w:proofErr w:type="spellStart"/>
            <w:proofErr w:type="gramStart"/>
            <w:r>
              <w:rPr>
                <w:rFonts w:cs="Arial"/>
                <w:sz w:val="16"/>
                <w:szCs w:val="16"/>
              </w:rPr>
              <w:t>ex.active</w:t>
            </w:r>
            <w:proofErr w:type="spellEnd"/>
            <w:proofErr w:type="gramEnd"/>
            <w:r>
              <w:rPr>
                <w:rFonts w:cs="Arial"/>
                <w:sz w:val="16"/>
                <w:szCs w:val="16"/>
              </w:rPr>
              <w:t xml:space="preserve"> clock, welcome, farewell </w:t>
            </w:r>
            <w:proofErr w:type="spellStart"/>
            <w:r>
              <w:rPr>
                <w:rFonts w:cs="Arial"/>
                <w:sz w:val="16"/>
                <w:szCs w:val="16"/>
              </w:rPr>
              <w:t>etc</w:t>
            </w:r>
            <w:proofErr w:type="spellEnd"/>
            <w:r>
              <w:rPr>
                <w:rFonts w:cs="Arial"/>
                <w:sz w:val="16"/>
                <w:szCs w:val="16"/>
              </w:rPr>
              <w:t>)</w:t>
            </w:r>
          </w:p>
        </w:tc>
        <w:tc>
          <w:tcPr>
            <w:tcW w:w="1041" w:type="dxa"/>
            <w:tcBorders>
              <w:top w:val="nil"/>
              <w:left w:val="single" w:sz="8" w:space="0" w:color="auto"/>
              <w:bottom w:val="single" w:sz="8" w:space="0" w:color="000000"/>
              <w:right w:val="single" w:sz="8" w:space="0" w:color="auto"/>
            </w:tcBorders>
            <w:vAlign w:val="center"/>
            <w:hideMark/>
          </w:tcPr>
          <w:p w14:paraId="71ECB1E2" w14:textId="77777777" w:rsidR="004022F8" w:rsidRDefault="00FB255D" w:rsidP="004022F8">
            <w:pPr>
              <w:jc w:val="center"/>
              <w:rPr>
                <w:rFonts w:cs="Arial"/>
                <w:sz w:val="16"/>
                <w:szCs w:val="16"/>
              </w:rPr>
            </w:pPr>
            <w:r>
              <w:rPr>
                <w:rFonts w:cs="Arial"/>
                <w:sz w:val="16"/>
                <w:szCs w:val="16"/>
              </w:rPr>
              <w:t>Standby / Sleep</w:t>
            </w:r>
          </w:p>
        </w:tc>
        <w:tc>
          <w:tcPr>
            <w:tcW w:w="2338" w:type="dxa"/>
            <w:tcBorders>
              <w:top w:val="nil"/>
              <w:left w:val="single" w:sz="8" w:space="0" w:color="auto"/>
              <w:bottom w:val="single" w:sz="8" w:space="0" w:color="000000"/>
              <w:right w:val="single" w:sz="8" w:space="0" w:color="auto"/>
            </w:tcBorders>
            <w:vAlign w:val="center"/>
          </w:tcPr>
          <w:p w14:paraId="20711F9E"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2ED6B542" w14:textId="77777777" w:rsidR="004022F8" w:rsidRDefault="00FB255D" w:rsidP="004022F8">
            <w:pPr>
              <w:jc w:val="center"/>
              <w:rPr>
                <w:rFonts w:cs="Arial"/>
                <w:sz w:val="16"/>
                <w:szCs w:val="16"/>
              </w:rPr>
            </w:pPr>
          </w:p>
        </w:tc>
        <w:tc>
          <w:tcPr>
            <w:tcW w:w="1260" w:type="dxa"/>
            <w:tcBorders>
              <w:top w:val="nil"/>
              <w:left w:val="single" w:sz="8" w:space="0" w:color="auto"/>
              <w:bottom w:val="single" w:sz="8" w:space="0" w:color="000000"/>
              <w:right w:val="single" w:sz="8" w:space="0" w:color="auto"/>
            </w:tcBorders>
            <w:vAlign w:val="center"/>
            <w:hideMark/>
          </w:tcPr>
          <w:p w14:paraId="7DF47C0A" w14:textId="77777777" w:rsidR="004022F8" w:rsidRDefault="00FB255D" w:rsidP="004022F8">
            <w:pPr>
              <w:jc w:val="center"/>
              <w:rPr>
                <w:rFonts w:cs="Arial"/>
                <w:sz w:val="16"/>
                <w:szCs w:val="16"/>
              </w:rPr>
            </w:pPr>
            <w:r>
              <w:rPr>
                <w:rFonts w:cs="Arial"/>
                <w:sz w:val="16"/>
                <w:szCs w:val="16"/>
              </w:rPr>
              <w:t>ON / OFF</w:t>
            </w:r>
          </w:p>
        </w:tc>
        <w:tc>
          <w:tcPr>
            <w:tcW w:w="4410" w:type="dxa"/>
            <w:tcBorders>
              <w:top w:val="nil"/>
              <w:left w:val="single" w:sz="8" w:space="0" w:color="auto"/>
              <w:bottom w:val="single" w:sz="8" w:space="0" w:color="000000"/>
              <w:right w:val="single" w:sz="8" w:space="0" w:color="auto"/>
            </w:tcBorders>
            <w:vAlign w:val="center"/>
          </w:tcPr>
          <w:p w14:paraId="27478E62" w14:textId="77777777" w:rsidR="004022F8" w:rsidRDefault="00FB255D" w:rsidP="004022F8">
            <w:pPr>
              <w:jc w:val="center"/>
              <w:rPr>
                <w:rFonts w:cs="Arial"/>
                <w:sz w:val="16"/>
                <w:szCs w:val="16"/>
              </w:rPr>
            </w:pPr>
            <w:r>
              <w:rPr>
                <w:rFonts w:cs="Arial"/>
                <w:sz w:val="16"/>
                <w:szCs w:val="16"/>
              </w:rPr>
              <w:t xml:space="preserve">Background tasks may be running.  </w:t>
            </w:r>
          </w:p>
          <w:p w14:paraId="7F2E1E17" w14:textId="77777777" w:rsidR="004022F8" w:rsidRDefault="00FB255D" w:rsidP="004022F8">
            <w:pPr>
              <w:jc w:val="center"/>
              <w:rPr>
                <w:rFonts w:cs="Arial"/>
                <w:sz w:val="16"/>
                <w:szCs w:val="16"/>
              </w:rPr>
            </w:pPr>
          </w:p>
          <w:p w14:paraId="2745460D" w14:textId="77777777" w:rsidR="004022F8" w:rsidRDefault="00FB255D" w:rsidP="004022F8">
            <w:pPr>
              <w:jc w:val="center"/>
              <w:rPr>
                <w:rFonts w:cs="Arial"/>
                <w:color w:val="FF0000"/>
                <w:sz w:val="16"/>
                <w:szCs w:val="16"/>
              </w:rPr>
            </w:pPr>
            <w:r>
              <w:rPr>
                <w:rFonts w:cs="Arial"/>
                <w:sz w:val="16"/>
                <w:szCs w:val="16"/>
              </w:rPr>
              <w:t>HMI Output display as defined by the HMI.</w:t>
            </w:r>
          </w:p>
          <w:p w14:paraId="279D3791" w14:textId="77777777" w:rsidR="004022F8" w:rsidRDefault="00FB255D" w:rsidP="004022F8">
            <w:pPr>
              <w:jc w:val="center"/>
              <w:rPr>
                <w:rFonts w:cs="Arial"/>
                <w:color w:val="FF0000"/>
                <w:sz w:val="16"/>
                <w:szCs w:val="16"/>
              </w:rPr>
            </w:pPr>
          </w:p>
          <w:p w14:paraId="55697D28" w14:textId="77777777" w:rsidR="004022F8" w:rsidRDefault="00FB255D" w:rsidP="004022F8">
            <w:pPr>
              <w:jc w:val="center"/>
              <w:rPr>
                <w:rFonts w:cs="Arial"/>
                <w:sz w:val="16"/>
                <w:szCs w:val="16"/>
              </w:rPr>
            </w:pPr>
            <w:r>
              <w:rPr>
                <w:rFonts w:cs="Arial"/>
                <w:sz w:val="16"/>
                <w:szCs w:val="16"/>
              </w:rPr>
              <w:t>Infotainment audio sources inactive (ex. AM/FM, SDARS/DAB, CD, VR, Bluetooth Phone, APIM, BT Audio, Prompts, USB, iPod…)</w:t>
            </w:r>
          </w:p>
          <w:p w14:paraId="4AF34C4F" w14:textId="77777777" w:rsidR="004022F8" w:rsidRDefault="00FB255D" w:rsidP="004022F8">
            <w:pPr>
              <w:rPr>
                <w:rFonts w:cs="Arial"/>
                <w:sz w:val="16"/>
                <w:szCs w:val="16"/>
              </w:rPr>
            </w:pPr>
          </w:p>
          <w:p w14:paraId="72C3584D" w14:textId="77777777" w:rsidR="004022F8" w:rsidRDefault="00FB255D" w:rsidP="004022F8">
            <w:pPr>
              <w:jc w:val="center"/>
              <w:rPr>
                <w:rFonts w:cs="Arial"/>
                <w:sz w:val="16"/>
                <w:szCs w:val="16"/>
              </w:rPr>
            </w:pPr>
            <w:r>
              <w:rPr>
                <w:rFonts w:cs="Arial"/>
                <w:sz w:val="16"/>
                <w:szCs w:val="16"/>
              </w:rPr>
              <w:t>Non-Infotainment Standby Features can be supported (ex. Chimes – if enabled, Climate Control – if CC entry conditions met)</w:t>
            </w:r>
          </w:p>
          <w:p w14:paraId="4B1F6780" w14:textId="77777777" w:rsidR="004022F8" w:rsidRDefault="00FB255D" w:rsidP="004022F8">
            <w:pPr>
              <w:jc w:val="center"/>
              <w:rPr>
                <w:rFonts w:cs="Arial"/>
                <w:sz w:val="16"/>
                <w:szCs w:val="16"/>
              </w:rPr>
            </w:pPr>
          </w:p>
        </w:tc>
      </w:tr>
      <w:tr w:rsidR="004022F8" w14:paraId="5A5394CB" w14:textId="77777777" w:rsidTr="00B74B3E">
        <w:trPr>
          <w:trHeight w:val="1240"/>
          <w:jc w:val="center"/>
        </w:trPr>
        <w:tc>
          <w:tcPr>
            <w:tcW w:w="1851" w:type="dxa"/>
            <w:tcBorders>
              <w:top w:val="nil"/>
              <w:left w:val="single" w:sz="8" w:space="0" w:color="auto"/>
              <w:bottom w:val="single" w:sz="8" w:space="0" w:color="000000"/>
              <w:right w:val="single" w:sz="8" w:space="0" w:color="auto"/>
            </w:tcBorders>
            <w:vAlign w:val="center"/>
          </w:tcPr>
          <w:p w14:paraId="3B579A00" w14:textId="77777777" w:rsidR="004022F8" w:rsidRDefault="00FB255D" w:rsidP="004022F8">
            <w:pPr>
              <w:jc w:val="right"/>
              <w:rPr>
                <w:rFonts w:cs="Arial"/>
                <w:sz w:val="16"/>
                <w:szCs w:val="16"/>
              </w:rPr>
            </w:pPr>
            <w:r>
              <w:rPr>
                <w:rFonts w:cs="Arial"/>
                <w:sz w:val="16"/>
                <w:szCs w:val="16"/>
              </w:rPr>
              <w:t xml:space="preserve">MM Inactive </w:t>
            </w:r>
          </w:p>
          <w:p w14:paraId="2ABBD030" w14:textId="77777777" w:rsidR="004022F8" w:rsidRDefault="00FB255D" w:rsidP="004022F8">
            <w:pPr>
              <w:jc w:val="right"/>
              <w:rPr>
                <w:rFonts w:cs="Arial"/>
                <w:sz w:val="16"/>
                <w:szCs w:val="16"/>
              </w:rPr>
            </w:pPr>
          </w:p>
          <w:p w14:paraId="022E8148" w14:textId="77777777" w:rsidR="004022F8" w:rsidRDefault="00FB255D" w:rsidP="004022F8">
            <w:pPr>
              <w:jc w:val="right"/>
              <w:rPr>
                <w:rFonts w:cs="Arial"/>
                <w:sz w:val="16"/>
                <w:szCs w:val="16"/>
              </w:rPr>
            </w:pPr>
            <w:r>
              <w:rPr>
                <w:rFonts w:cs="Arial"/>
                <w:sz w:val="16"/>
                <w:szCs w:val="16"/>
              </w:rPr>
              <w:t>Chime Only Mode – when infotainment system OFF</w:t>
            </w:r>
          </w:p>
        </w:tc>
        <w:tc>
          <w:tcPr>
            <w:tcW w:w="1041" w:type="dxa"/>
            <w:tcBorders>
              <w:top w:val="nil"/>
              <w:left w:val="single" w:sz="8" w:space="0" w:color="auto"/>
              <w:bottom w:val="single" w:sz="8" w:space="0" w:color="000000"/>
              <w:right w:val="single" w:sz="8" w:space="0" w:color="auto"/>
            </w:tcBorders>
            <w:vAlign w:val="center"/>
          </w:tcPr>
          <w:p w14:paraId="4D225157" w14:textId="77777777" w:rsidR="004022F8" w:rsidRDefault="00FB255D" w:rsidP="004022F8">
            <w:pPr>
              <w:jc w:val="center"/>
              <w:rPr>
                <w:rFonts w:cs="Arial"/>
                <w:sz w:val="16"/>
                <w:szCs w:val="16"/>
              </w:rPr>
            </w:pPr>
            <w:r>
              <w:rPr>
                <w:rFonts w:cs="Arial"/>
                <w:sz w:val="16"/>
                <w:szCs w:val="16"/>
              </w:rPr>
              <w:t>Standby</w:t>
            </w:r>
          </w:p>
        </w:tc>
        <w:tc>
          <w:tcPr>
            <w:tcW w:w="2338" w:type="dxa"/>
            <w:tcBorders>
              <w:top w:val="nil"/>
              <w:left w:val="single" w:sz="8" w:space="0" w:color="auto"/>
              <w:bottom w:val="single" w:sz="8" w:space="0" w:color="000000"/>
              <w:right w:val="single" w:sz="8" w:space="0" w:color="auto"/>
            </w:tcBorders>
            <w:vAlign w:val="center"/>
          </w:tcPr>
          <w:p w14:paraId="38975A90"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217A1CA2" w14:textId="77777777" w:rsidR="004022F8" w:rsidRDefault="00FB255D" w:rsidP="004022F8">
            <w:pPr>
              <w:jc w:val="center"/>
              <w:rPr>
                <w:rFonts w:cs="Arial"/>
                <w:sz w:val="16"/>
                <w:szCs w:val="16"/>
              </w:rPr>
            </w:pPr>
          </w:p>
          <w:p w14:paraId="64A92FEB" w14:textId="77777777" w:rsidR="004022F8" w:rsidRDefault="00FB255D" w:rsidP="004022F8">
            <w:pPr>
              <w:jc w:val="center"/>
              <w:rPr>
                <w:rFonts w:cs="Arial"/>
                <w:sz w:val="16"/>
                <w:szCs w:val="16"/>
              </w:rPr>
            </w:pPr>
            <w:proofErr w:type="spellStart"/>
            <w:r>
              <w:rPr>
                <w:rFonts w:cs="Arial"/>
                <w:sz w:val="16"/>
                <w:szCs w:val="16"/>
              </w:rPr>
              <w:t>Power_Up_Chime_Modules</w:t>
            </w:r>
            <w:proofErr w:type="spellEnd"/>
            <w:r>
              <w:rPr>
                <w:rFonts w:cs="Arial"/>
                <w:sz w:val="16"/>
                <w:szCs w:val="16"/>
              </w:rPr>
              <w:t xml:space="preserve"> = Active</w:t>
            </w:r>
          </w:p>
        </w:tc>
        <w:tc>
          <w:tcPr>
            <w:tcW w:w="1260" w:type="dxa"/>
            <w:tcBorders>
              <w:top w:val="nil"/>
              <w:left w:val="single" w:sz="8" w:space="0" w:color="auto"/>
              <w:bottom w:val="single" w:sz="8" w:space="0" w:color="000000"/>
              <w:right w:val="single" w:sz="8" w:space="0" w:color="auto"/>
            </w:tcBorders>
            <w:vAlign w:val="center"/>
          </w:tcPr>
          <w:p w14:paraId="49A025A2" w14:textId="77777777" w:rsidR="004022F8" w:rsidRDefault="00FB255D" w:rsidP="004022F8">
            <w:pPr>
              <w:jc w:val="center"/>
              <w:rPr>
                <w:rFonts w:cs="Arial"/>
                <w:sz w:val="16"/>
                <w:szCs w:val="16"/>
              </w:rPr>
            </w:pPr>
            <w:r>
              <w:rPr>
                <w:rFonts w:cs="Arial"/>
                <w:sz w:val="16"/>
                <w:szCs w:val="16"/>
              </w:rPr>
              <w:t>ON</w:t>
            </w:r>
          </w:p>
        </w:tc>
        <w:tc>
          <w:tcPr>
            <w:tcW w:w="4410" w:type="dxa"/>
            <w:tcBorders>
              <w:top w:val="nil"/>
              <w:left w:val="single" w:sz="8" w:space="0" w:color="auto"/>
              <w:bottom w:val="single" w:sz="8" w:space="0" w:color="000000"/>
              <w:right w:val="single" w:sz="8" w:space="0" w:color="auto"/>
            </w:tcBorders>
            <w:vAlign w:val="center"/>
          </w:tcPr>
          <w:p w14:paraId="1FD09AD6" w14:textId="77777777" w:rsidR="004022F8" w:rsidRDefault="00FB255D" w:rsidP="004022F8">
            <w:pPr>
              <w:jc w:val="center"/>
              <w:rPr>
                <w:rFonts w:cs="Arial"/>
                <w:sz w:val="16"/>
                <w:szCs w:val="16"/>
              </w:rPr>
            </w:pPr>
            <w:r>
              <w:rPr>
                <w:rFonts w:cs="Arial"/>
                <w:sz w:val="16"/>
                <w:szCs w:val="16"/>
              </w:rPr>
              <w:t>Infotai</w:t>
            </w:r>
            <w:r>
              <w:rPr>
                <w:rFonts w:cs="Arial"/>
                <w:sz w:val="16"/>
                <w:szCs w:val="16"/>
              </w:rPr>
              <w:t>nment audio active for Chimes through the infotainment system</w:t>
            </w:r>
          </w:p>
          <w:p w14:paraId="20D0B532" w14:textId="77777777" w:rsidR="004022F8" w:rsidRDefault="00FB255D" w:rsidP="004022F8">
            <w:pPr>
              <w:jc w:val="center"/>
              <w:rPr>
                <w:rFonts w:cs="Arial"/>
                <w:sz w:val="16"/>
                <w:szCs w:val="16"/>
              </w:rPr>
            </w:pPr>
          </w:p>
          <w:p w14:paraId="01C41483" w14:textId="77777777" w:rsidR="004022F8" w:rsidRDefault="00FB255D" w:rsidP="004022F8">
            <w:pPr>
              <w:jc w:val="center"/>
              <w:rPr>
                <w:rFonts w:cs="Arial"/>
                <w:sz w:val="16"/>
                <w:szCs w:val="16"/>
              </w:rPr>
            </w:pPr>
            <w:r>
              <w:rPr>
                <w:rFonts w:cs="Arial"/>
                <w:sz w:val="16"/>
                <w:szCs w:val="16"/>
              </w:rPr>
              <w:t>Infotainment audio sources inactive (ex. AM/FM, SDARS/DAB, CD, VR, Bluetooth Phone, APIM, BT Audio, Prompts, USB, iPod…)</w:t>
            </w:r>
          </w:p>
        </w:tc>
      </w:tr>
      <w:tr w:rsidR="004022F8" w14:paraId="5957E6F3" w14:textId="77777777" w:rsidTr="00B74B3E">
        <w:trPr>
          <w:trHeight w:val="1519"/>
          <w:jc w:val="center"/>
        </w:trPr>
        <w:tc>
          <w:tcPr>
            <w:tcW w:w="1851" w:type="dxa"/>
            <w:tcBorders>
              <w:top w:val="nil"/>
              <w:left w:val="single" w:sz="8" w:space="0" w:color="auto"/>
              <w:bottom w:val="single" w:sz="8" w:space="0" w:color="000000"/>
              <w:right w:val="single" w:sz="8" w:space="0" w:color="auto"/>
            </w:tcBorders>
            <w:vAlign w:val="center"/>
          </w:tcPr>
          <w:p w14:paraId="53801A38" w14:textId="77777777" w:rsidR="004022F8" w:rsidRDefault="00FB255D" w:rsidP="004022F8">
            <w:pPr>
              <w:jc w:val="right"/>
              <w:rPr>
                <w:rFonts w:cs="Arial"/>
                <w:sz w:val="16"/>
                <w:szCs w:val="16"/>
              </w:rPr>
            </w:pPr>
            <w:r>
              <w:rPr>
                <w:rFonts w:cs="Arial"/>
                <w:sz w:val="16"/>
                <w:szCs w:val="16"/>
              </w:rPr>
              <w:t xml:space="preserve">MM Inactive </w:t>
            </w:r>
          </w:p>
          <w:p w14:paraId="747ACB74" w14:textId="77777777" w:rsidR="004022F8" w:rsidRDefault="00FB255D" w:rsidP="004022F8">
            <w:pPr>
              <w:jc w:val="right"/>
              <w:rPr>
                <w:rFonts w:cs="Arial"/>
                <w:sz w:val="16"/>
                <w:szCs w:val="16"/>
              </w:rPr>
            </w:pPr>
          </w:p>
          <w:p w14:paraId="25DC1DAC" w14:textId="77777777" w:rsidR="004022F8" w:rsidRDefault="00FB255D" w:rsidP="004022F8">
            <w:pPr>
              <w:jc w:val="right"/>
              <w:rPr>
                <w:rFonts w:cs="Arial"/>
                <w:sz w:val="16"/>
                <w:szCs w:val="16"/>
              </w:rPr>
            </w:pPr>
            <w:r>
              <w:rPr>
                <w:rFonts w:cs="Arial"/>
                <w:sz w:val="16"/>
                <w:szCs w:val="16"/>
              </w:rPr>
              <w:t xml:space="preserve">Phone as a Key phone charging - when </w:t>
            </w:r>
            <w:r>
              <w:rPr>
                <w:rFonts w:cs="Arial"/>
                <w:sz w:val="16"/>
                <w:szCs w:val="16"/>
              </w:rPr>
              <w:t>infotainment system OFF</w:t>
            </w:r>
          </w:p>
        </w:tc>
        <w:tc>
          <w:tcPr>
            <w:tcW w:w="1041" w:type="dxa"/>
            <w:tcBorders>
              <w:top w:val="nil"/>
              <w:left w:val="single" w:sz="8" w:space="0" w:color="auto"/>
              <w:bottom w:val="single" w:sz="8" w:space="0" w:color="000000"/>
              <w:right w:val="single" w:sz="8" w:space="0" w:color="auto"/>
            </w:tcBorders>
            <w:vAlign w:val="center"/>
          </w:tcPr>
          <w:p w14:paraId="086B2522" w14:textId="77777777" w:rsidR="004022F8" w:rsidRDefault="00FB255D" w:rsidP="004022F8">
            <w:pPr>
              <w:jc w:val="center"/>
              <w:rPr>
                <w:rFonts w:cs="Arial"/>
                <w:sz w:val="16"/>
                <w:szCs w:val="16"/>
              </w:rPr>
            </w:pPr>
            <w:r>
              <w:rPr>
                <w:rFonts w:cs="Arial"/>
                <w:sz w:val="16"/>
                <w:szCs w:val="16"/>
              </w:rPr>
              <w:t>Standby / Sleep</w:t>
            </w:r>
          </w:p>
        </w:tc>
        <w:tc>
          <w:tcPr>
            <w:tcW w:w="2338" w:type="dxa"/>
            <w:tcBorders>
              <w:top w:val="nil"/>
              <w:left w:val="single" w:sz="8" w:space="0" w:color="auto"/>
              <w:bottom w:val="single" w:sz="8" w:space="0" w:color="000000"/>
              <w:right w:val="single" w:sz="8" w:space="0" w:color="auto"/>
            </w:tcBorders>
            <w:vAlign w:val="center"/>
          </w:tcPr>
          <w:p w14:paraId="117C2E12"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64001C2A" w14:textId="77777777" w:rsidR="004022F8" w:rsidRDefault="00FB255D" w:rsidP="004022F8">
            <w:pPr>
              <w:jc w:val="center"/>
              <w:rPr>
                <w:rFonts w:cs="Arial"/>
                <w:sz w:val="16"/>
                <w:szCs w:val="16"/>
              </w:rPr>
            </w:pPr>
          </w:p>
          <w:p w14:paraId="734556DD" w14:textId="77777777" w:rsidR="004022F8" w:rsidRDefault="00FB255D" w:rsidP="004022F8">
            <w:pPr>
              <w:rPr>
                <w:rFonts w:cs="Arial"/>
                <w:sz w:val="16"/>
                <w:szCs w:val="16"/>
              </w:rPr>
            </w:pPr>
          </w:p>
          <w:p w14:paraId="462253CC" w14:textId="77777777" w:rsidR="004022F8" w:rsidRPr="008F41E2" w:rsidRDefault="00FB255D" w:rsidP="004022F8">
            <w:pPr>
              <w:rPr>
                <w:rFonts w:cs="Arial"/>
                <w:sz w:val="16"/>
                <w:szCs w:val="16"/>
              </w:rPr>
            </w:pPr>
            <w:proofErr w:type="spellStart"/>
            <w:r w:rsidRPr="008F41E2">
              <w:rPr>
                <w:rFonts w:cs="Arial"/>
                <w:sz w:val="16"/>
                <w:szCs w:val="16"/>
              </w:rPr>
              <w:t>PrsnIDevChrgEnbl_B_</w:t>
            </w:r>
            <w:proofErr w:type="gramStart"/>
            <w:r w:rsidRPr="008F41E2">
              <w:rPr>
                <w:rFonts w:cs="Arial"/>
                <w:sz w:val="16"/>
                <w:szCs w:val="16"/>
              </w:rPr>
              <w:t>Rq</w:t>
            </w:r>
            <w:proofErr w:type="spellEnd"/>
            <w:r w:rsidRPr="008F41E2">
              <w:rPr>
                <w:rFonts w:cs="Arial"/>
                <w:sz w:val="16"/>
                <w:szCs w:val="16"/>
              </w:rPr>
              <w:t xml:space="preserve">  =</w:t>
            </w:r>
            <w:proofErr w:type="gramEnd"/>
            <w:r w:rsidRPr="008F41E2">
              <w:rPr>
                <w:rFonts w:cs="Arial"/>
                <w:sz w:val="16"/>
                <w:szCs w:val="16"/>
              </w:rPr>
              <w:t xml:space="preserve"> Active</w:t>
            </w:r>
          </w:p>
        </w:tc>
        <w:tc>
          <w:tcPr>
            <w:tcW w:w="1260" w:type="dxa"/>
            <w:tcBorders>
              <w:top w:val="nil"/>
              <w:left w:val="single" w:sz="8" w:space="0" w:color="auto"/>
              <w:bottom w:val="single" w:sz="8" w:space="0" w:color="000000"/>
              <w:right w:val="single" w:sz="8" w:space="0" w:color="auto"/>
            </w:tcBorders>
            <w:vAlign w:val="center"/>
          </w:tcPr>
          <w:p w14:paraId="2DF58829" w14:textId="77777777" w:rsidR="004022F8" w:rsidRDefault="00FB255D" w:rsidP="004022F8">
            <w:pPr>
              <w:jc w:val="center"/>
              <w:rPr>
                <w:rFonts w:cs="Arial"/>
                <w:sz w:val="16"/>
                <w:szCs w:val="16"/>
              </w:rPr>
            </w:pPr>
            <w:r>
              <w:rPr>
                <w:rFonts w:cs="Arial"/>
                <w:sz w:val="16"/>
                <w:szCs w:val="16"/>
              </w:rPr>
              <w:t>ON / OFF</w:t>
            </w:r>
          </w:p>
        </w:tc>
        <w:tc>
          <w:tcPr>
            <w:tcW w:w="4410" w:type="dxa"/>
            <w:tcBorders>
              <w:top w:val="nil"/>
              <w:left w:val="single" w:sz="8" w:space="0" w:color="auto"/>
              <w:bottom w:val="single" w:sz="8" w:space="0" w:color="000000"/>
              <w:right w:val="single" w:sz="8" w:space="0" w:color="auto"/>
            </w:tcBorders>
            <w:vAlign w:val="center"/>
          </w:tcPr>
          <w:p w14:paraId="3F755893" w14:textId="77777777" w:rsidR="004022F8" w:rsidRDefault="00FB255D" w:rsidP="004022F8">
            <w:pPr>
              <w:jc w:val="center"/>
              <w:rPr>
                <w:rFonts w:cs="Arial"/>
                <w:sz w:val="16"/>
                <w:szCs w:val="16"/>
              </w:rPr>
            </w:pPr>
            <w:r>
              <w:rPr>
                <w:rFonts w:cs="Arial"/>
                <w:sz w:val="16"/>
                <w:szCs w:val="16"/>
              </w:rPr>
              <w:t>Phone charging ports are active to charge a phone (ex USB port)</w:t>
            </w:r>
          </w:p>
          <w:p w14:paraId="13D3C46A" w14:textId="77777777" w:rsidR="004022F8" w:rsidRDefault="00FB255D" w:rsidP="004022F8">
            <w:pPr>
              <w:jc w:val="center"/>
              <w:rPr>
                <w:rFonts w:cs="Arial"/>
                <w:sz w:val="16"/>
                <w:szCs w:val="16"/>
              </w:rPr>
            </w:pPr>
          </w:p>
          <w:p w14:paraId="3E22D526" w14:textId="77777777" w:rsidR="004022F8" w:rsidRDefault="00FB255D" w:rsidP="00B74B3E">
            <w:pPr>
              <w:jc w:val="center"/>
              <w:rPr>
                <w:rFonts w:cs="Arial"/>
                <w:sz w:val="16"/>
                <w:szCs w:val="16"/>
              </w:rPr>
            </w:pPr>
            <w:r>
              <w:rPr>
                <w:rFonts w:cs="Arial"/>
                <w:sz w:val="16"/>
                <w:szCs w:val="16"/>
              </w:rPr>
              <w:t xml:space="preserve">Infotainment audio sources inactive (ex. AM/FM, SDARS/DAB, CD, VR, Bluetooth Phone, </w:t>
            </w:r>
            <w:r>
              <w:rPr>
                <w:rFonts w:cs="Arial"/>
                <w:sz w:val="16"/>
                <w:szCs w:val="16"/>
              </w:rPr>
              <w:t>APIM, BT Audio, Prompts, USB, iPod…)</w:t>
            </w:r>
          </w:p>
        </w:tc>
      </w:tr>
      <w:tr w:rsidR="004022F8" w14:paraId="29D06FD5" w14:textId="77777777" w:rsidTr="00B74B3E">
        <w:trPr>
          <w:trHeight w:val="1231"/>
          <w:jc w:val="center"/>
        </w:trPr>
        <w:tc>
          <w:tcPr>
            <w:tcW w:w="1851" w:type="dxa"/>
            <w:tcBorders>
              <w:top w:val="nil"/>
              <w:left w:val="single" w:sz="8" w:space="0" w:color="auto"/>
              <w:bottom w:val="single" w:sz="8" w:space="0" w:color="000000"/>
              <w:right w:val="single" w:sz="8" w:space="0" w:color="auto"/>
            </w:tcBorders>
            <w:vAlign w:val="center"/>
          </w:tcPr>
          <w:p w14:paraId="1C43D172" w14:textId="77777777" w:rsidR="004022F8" w:rsidRDefault="00FB255D" w:rsidP="004022F8">
            <w:pPr>
              <w:jc w:val="right"/>
              <w:rPr>
                <w:rFonts w:cs="Arial"/>
                <w:sz w:val="16"/>
                <w:szCs w:val="16"/>
              </w:rPr>
            </w:pPr>
            <w:r>
              <w:rPr>
                <w:rFonts w:cs="Arial"/>
                <w:sz w:val="16"/>
                <w:szCs w:val="16"/>
              </w:rPr>
              <w:t>MM Inactive</w:t>
            </w:r>
          </w:p>
          <w:p w14:paraId="70C6BBBB" w14:textId="77777777" w:rsidR="004022F8" w:rsidRDefault="00FB255D" w:rsidP="004022F8">
            <w:pPr>
              <w:jc w:val="right"/>
              <w:rPr>
                <w:rFonts w:cs="Arial"/>
                <w:sz w:val="16"/>
                <w:szCs w:val="16"/>
              </w:rPr>
            </w:pPr>
          </w:p>
          <w:p w14:paraId="131CF36A" w14:textId="77777777" w:rsidR="004022F8" w:rsidRDefault="00FB255D" w:rsidP="004022F8">
            <w:pPr>
              <w:jc w:val="right"/>
              <w:rPr>
                <w:rFonts w:cs="Arial"/>
                <w:sz w:val="16"/>
                <w:szCs w:val="16"/>
              </w:rPr>
            </w:pPr>
            <w:r>
              <w:rPr>
                <w:rFonts w:cs="Arial"/>
                <w:sz w:val="16"/>
                <w:szCs w:val="16"/>
              </w:rPr>
              <w:t xml:space="preserve">ECG Key Off Power </w:t>
            </w:r>
            <w:proofErr w:type="spellStart"/>
            <w:r>
              <w:rPr>
                <w:rFonts w:cs="Arial"/>
                <w:sz w:val="16"/>
                <w:szCs w:val="16"/>
              </w:rPr>
              <w:t>Moding</w:t>
            </w:r>
            <w:proofErr w:type="spellEnd"/>
            <w:r>
              <w:rPr>
                <w:rFonts w:cs="Arial"/>
                <w:sz w:val="16"/>
                <w:szCs w:val="16"/>
              </w:rPr>
              <w:t xml:space="preserve"> </w:t>
            </w:r>
          </w:p>
        </w:tc>
        <w:tc>
          <w:tcPr>
            <w:tcW w:w="1041" w:type="dxa"/>
            <w:tcBorders>
              <w:top w:val="nil"/>
              <w:left w:val="single" w:sz="8" w:space="0" w:color="auto"/>
              <w:bottom w:val="single" w:sz="8" w:space="0" w:color="000000"/>
              <w:right w:val="single" w:sz="8" w:space="0" w:color="auto"/>
            </w:tcBorders>
            <w:vAlign w:val="center"/>
          </w:tcPr>
          <w:p w14:paraId="58B2F45C" w14:textId="77777777" w:rsidR="004022F8" w:rsidRDefault="00FB255D" w:rsidP="004022F8">
            <w:pPr>
              <w:jc w:val="center"/>
              <w:rPr>
                <w:rFonts w:cs="Arial"/>
                <w:sz w:val="16"/>
                <w:szCs w:val="16"/>
              </w:rPr>
            </w:pPr>
            <w:r>
              <w:rPr>
                <w:rFonts w:cs="Arial"/>
                <w:sz w:val="16"/>
                <w:szCs w:val="16"/>
              </w:rPr>
              <w:t>Standby / Sleep</w:t>
            </w:r>
          </w:p>
        </w:tc>
        <w:tc>
          <w:tcPr>
            <w:tcW w:w="2338" w:type="dxa"/>
            <w:tcBorders>
              <w:top w:val="nil"/>
              <w:left w:val="single" w:sz="8" w:space="0" w:color="auto"/>
              <w:bottom w:val="single" w:sz="8" w:space="0" w:color="000000"/>
              <w:right w:val="single" w:sz="8" w:space="0" w:color="auto"/>
            </w:tcBorders>
            <w:vAlign w:val="center"/>
          </w:tcPr>
          <w:p w14:paraId="645558DE"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393F289F" w14:textId="77777777" w:rsidR="00B74B3E" w:rsidRDefault="00FB255D" w:rsidP="004022F8">
            <w:pPr>
              <w:jc w:val="center"/>
              <w:rPr>
                <w:rFonts w:cs="Arial"/>
                <w:sz w:val="16"/>
                <w:szCs w:val="16"/>
              </w:rPr>
            </w:pPr>
          </w:p>
          <w:p w14:paraId="47062BC9" w14:textId="77777777" w:rsidR="00B74B3E" w:rsidRDefault="00FB255D" w:rsidP="004022F8">
            <w:pPr>
              <w:jc w:val="center"/>
              <w:rPr>
                <w:rFonts w:cs="Arial"/>
                <w:sz w:val="16"/>
                <w:szCs w:val="16"/>
              </w:rPr>
            </w:pPr>
            <w:proofErr w:type="spellStart"/>
            <w:r>
              <w:rPr>
                <w:rFonts w:cs="Arial"/>
                <w:sz w:val="16"/>
                <w:szCs w:val="16"/>
              </w:rPr>
              <w:t>KeyOffPwMde_D_Stat</w:t>
            </w:r>
            <w:proofErr w:type="spellEnd"/>
            <w:r>
              <w:rPr>
                <w:rFonts w:cs="Arial"/>
                <w:sz w:val="16"/>
                <w:szCs w:val="16"/>
              </w:rPr>
              <w:t xml:space="preserve"> = ON</w:t>
            </w:r>
          </w:p>
        </w:tc>
        <w:tc>
          <w:tcPr>
            <w:tcW w:w="1260" w:type="dxa"/>
            <w:tcBorders>
              <w:top w:val="nil"/>
              <w:left w:val="single" w:sz="8" w:space="0" w:color="auto"/>
              <w:bottom w:val="single" w:sz="8" w:space="0" w:color="000000"/>
              <w:right w:val="single" w:sz="8" w:space="0" w:color="auto"/>
            </w:tcBorders>
            <w:vAlign w:val="center"/>
          </w:tcPr>
          <w:p w14:paraId="52CA978F" w14:textId="77777777" w:rsidR="004022F8" w:rsidRDefault="00FB255D" w:rsidP="004022F8">
            <w:pPr>
              <w:jc w:val="center"/>
              <w:rPr>
                <w:rFonts w:cs="Arial"/>
                <w:sz w:val="16"/>
                <w:szCs w:val="16"/>
              </w:rPr>
            </w:pPr>
            <w:r>
              <w:rPr>
                <w:rFonts w:cs="Arial"/>
                <w:sz w:val="16"/>
                <w:szCs w:val="16"/>
              </w:rPr>
              <w:t>ON / OFF</w:t>
            </w:r>
          </w:p>
        </w:tc>
        <w:tc>
          <w:tcPr>
            <w:tcW w:w="4410" w:type="dxa"/>
            <w:tcBorders>
              <w:top w:val="nil"/>
              <w:left w:val="single" w:sz="8" w:space="0" w:color="auto"/>
              <w:bottom w:val="single" w:sz="8" w:space="0" w:color="000000"/>
              <w:right w:val="single" w:sz="8" w:space="0" w:color="auto"/>
            </w:tcBorders>
            <w:vAlign w:val="center"/>
          </w:tcPr>
          <w:p w14:paraId="4125251C" w14:textId="77777777" w:rsidR="00B74B3E" w:rsidRDefault="00FB255D" w:rsidP="004022F8">
            <w:pPr>
              <w:jc w:val="center"/>
              <w:rPr>
                <w:rFonts w:cs="Arial"/>
                <w:sz w:val="16"/>
                <w:szCs w:val="16"/>
              </w:rPr>
            </w:pPr>
            <w:r>
              <w:rPr>
                <w:rFonts w:cs="Arial"/>
                <w:sz w:val="16"/>
                <w:szCs w:val="16"/>
              </w:rPr>
              <w:t>ECG has Infotainment System Master powered up for a key off function (ex OTA function)</w:t>
            </w:r>
          </w:p>
          <w:p w14:paraId="490D8D0C" w14:textId="77777777" w:rsidR="00B74B3E" w:rsidRDefault="00FB255D" w:rsidP="004022F8">
            <w:pPr>
              <w:jc w:val="center"/>
              <w:rPr>
                <w:rFonts w:cs="Arial"/>
                <w:sz w:val="16"/>
                <w:szCs w:val="16"/>
              </w:rPr>
            </w:pPr>
          </w:p>
          <w:p w14:paraId="27E8D216" w14:textId="77777777" w:rsidR="004022F8" w:rsidRDefault="00FB255D" w:rsidP="004022F8">
            <w:pPr>
              <w:jc w:val="center"/>
              <w:rPr>
                <w:rFonts w:cs="Arial"/>
                <w:sz w:val="16"/>
                <w:szCs w:val="16"/>
              </w:rPr>
            </w:pPr>
            <w:r>
              <w:rPr>
                <w:rFonts w:cs="Arial"/>
                <w:sz w:val="16"/>
                <w:szCs w:val="16"/>
              </w:rPr>
              <w:t>Infotainment audio sources inactive (ex. AM/FM, SDARS/DAB, CD, VR, Bluetooth Phone, APIM, BT Audio, Prompts, USB, iPod…)</w:t>
            </w:r>
          </w:p>
        </w:tc>
      </w:tr>
      <w:tr w:rsidR="004022F8" w14:paraId="2211D49F" w14:textId="77777777" w:rsidTr="00B74B3E">
        <w:trPr>
          <w:trHeight w:val="513"/>
          <w:jc w:val="center"/>
        </w:trPr>
        <w:tc>
          <w:tcPr>
            <w:tcW w:w="1851" w:type="dxa"/>
            <w:vMerge w:val="restart"/>
            <w:tcBorders>
              <w:top w:val="nil"/>
              <w:left w:val="single" w:sz="8" w:space="0" w:color="auto"/>
              <w:bottom w:val="single" w:sz="8" w:space="0" w:color="000000"/>
              <w:right w:val="single" w:sz="8" w:space="0" w:color="auto"/>
            </w:tcBorders>
            <w:vAlign w:val="center"/>
            <w:hideMark/>
          </w:tcPr>
          <w:p w14:paraId="3C5F100D" w14:textId="77777777" w:rsidR="004022F8" w:rsidRPr="004022F8" w:rsidRDefault="00FB255D" w:rsidP="00B74B3E">
            <w:pPr>
              <w:rPr>
                <w:rFonts w:cs="Arial"/>
                <w:b/>
                <w:sz w:val="16"/>
                <w:szCs w:val="16"/>
              </w:rPr>
            </w:pPr>
            <w:r w:rsidRPr="004022F8">
              <w:rPr>
                <w:rFonts w:cs="Arial"/>
                <w:b/>
                <w:sz w:val="16"/>
                <w:szCs w:val="16"/>
              </w:rPr>
              <w:t>MM Active</w:t>
            </w:r>
          </w:p>
        </w:tc>
        <w:tc>
          <w:tcPr>
            <w:tcW w:w="1041" w:type="dxa"/>
            <w:vMerge w:val="restart"/>
            <w:tcBorders>
              <w:top w:val="nil"/>
              <w:left w:val="single" w:sz="8" w:space="0" w:color="auto"/>
              <w:bottom w:val="single" w:sz="8" w:space="0" w:color="000000"/>
              <w:right w:val="single" w:sz="8" w:space="0" w:color="auto"/>
            </w:tcBorders>
            <w:vAlign w:val="center"/>
            <w:hideMark/>
          </w:tcPr>
          <w:p w14:paraId="25F79C1D" w14:textId="77777777" w:rsidR="004022F8" w:rsidRDefault="00FB255D" w:rsidP="004022F8">
            <w:pPr>
              <w:jc w:val="center"/>
              <w:rPr>
                <w:rFonts w:cs="Arial"/>
                <w:sz w:val="16"/>
                <w:szCs w:val="16"/>
              </w:rPr>
            </w:pPr>
            <w:r>
              <w:rPr>
                <w:rFonts w:cs="Arial"/>
                <w:sz w:val="16"/>
                <w:szCs w:val="16"/>
              </w:rPr>
              <w:t>Functional</w:t>
            </w:r>
          </w:p>
        </w:tc>
        <w:tc>
          <w:tcPr>
            <w:tcW w:w="2338" w:type="dxa"/>
            <w:vMerge w:val="restart"/>
            <w:tcBorders>
              <w:top w:val="nil"/>
              <w:left w:val="single" w:sz="8" w:space="0" w:color="auto"/>
              <w:bottom w:val="single" w:sz="8" w:space="0" w:color="000000"/>
              <w:right w:val="single" w:sz="8" w:space="0" w:color="auto"/>
            </w:tcBorders>
            <w:vAlign w:val="center"/>
            <w:hideMark/>
          </w:tcPr>
          <w:p w14:paraId="272CD2C3"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ON</w:t>
            </w:r>
          </w:p>
        </w:tc>
        <w:tc>
          <w:tcPr>
            <w:tcW w:w="1260" w:type="dxa"/>
            <w:vMerge w:val="restart"/>
            <w:tcBorders>
              <w:top w:val="nil"/>
              <w:left w:val="single" w:sz="8" w:space="0" w:color="auto"/>
              <w:bottom w:val="single" w:sz="8" w:space="0" w:color="000000"/>
              <w:right w:val="single" w:sz="8" w:space="0" w:color="auto"/>
            </w:tcBorders>
            <w:vAlign w:val="center"/>
            <w:hideMark/>
          </w:tcPr>
          <w:p w14:paraId="7D9E4E97" w14:textId="77777777" w:rsidR="004022F8" w:rsidRDefault="00FB255D" w:rsidP="004022F8">
            <w:pPr>
              <w:jc w:val="center"/>
              <w:rPr>
                <w:rFonts w:cs="Arial"/>
                <w:sz w:val="16"/>
                <w:szCs w:val="16"/>
              </w:rPr>
            </w:pPr>
            <w:r>
              <w:rPr>
                <w:rFonts w:cs="Arial"/>
                <w:sz w:val="16"/>
                <w:szCs w:val="16"/>
              </w:rPr>
              <w:t>ON</w:t>
            </w:r>
          </w:p>
        </w:tc>
        <w:tc>
          <w:tcPr>
            <w:tcW w:w="4410" w:type="dxa"/>
            <w:vMerge w:val="restart"/>
            <w:tcBorders>
              <w:top w:val="nil"/>
              <w:left w:val="single" w:sz="8" w:space="0" w:color="auto"/>
              <w:bottom w:val="single" w:sz="8" w:space="0" w:color="000000"/>
              <w:right w:val="single" w:sz="8" w:space="0" w:color="auto"/>
            </w:tcBorders>
            <w:vAlign w:val="center"/>
          </w:tcPr>
          <w:p w14:paraId="3D39E932" w14:textId="77777777" w:rsidR="004022F8" w:rsidRDefault="00FB255D" w:rsidP="004022F8">
            <w:pPr>
              <w:jc w:val="center"/>
              <w:rPr>
                <w:rFonts w:cs="Arial"/>
                <w:sz w:val="16"/>
                <w:szCs w:val="16"/>
              </w:rPr>
            </w:pPr>
            <w:r>
              <w:rPr>
                <w:rFonts w:cs="Arial"/>
                <w:sz w:val="16"/>
                <w:szCs w:val="16"/>
              </w:rPr>
              <w:t>HMI active, sound available (sound can be off when audio stack is empty), infotainment featu</w:t>
            </w:r>
            <w:r>
              <w:rPr>
                <w:rFonts w:cs="Arial"/>
                <w:sz w:val="16"/>
                <w:szCs w:val="16"/>
              </w:rPr>
              <w:t>res normal operation (ex. AM/FM, SDARS/DAB, CD, VR, Bluetooth Phone, APIM, BT Audio, USB, iPod…)</w:t>
            </w:r>
          </w:p>
          <w:p w14:paraId="71B40432" w14:textId="77777777" w:rsidR="004022F8" w:rsidRDefault="00FB255D" w:rsidP="004022F8">
            <w:pPr>
              <w:jc w:val="center"/>
              <w:rPr>
                <w:rFonts w:cs="Arial"/>
                <w:sz w:val="16"/>
                <w:szCs w:val="16"/>
              </w:rPr>
            </w:pPr>
          </w:p>
        </w:tc>
      </w:tr>
      <w:tr w:rsidR="004022F8" w14:paraId="073DE5AF" w14:textId="77777777" w:rsidTr="00B74B3E">
        <w:trPr>
          <w:trHeight w:val="585"/>
          <w:jc w:val="center"/>
        </w:trPr>
        <w:tc>
          <w:tcPr>
            <w:tcW w:w="1851" w:type="dxa"/>
            <w:vMerge/>
            <w:tcBorders>
              <w:top w:val="nil"/>
              <w:left w:val="single" w:sz="8" w:space="0" w:color="auto"/>
              <w:bottom w:val="single" w:sz="8" w:space="0" w:color="000000"/>
              <w:right w:val="single" w:sz="8" w:space="0" w:color="auto"/>
            </w:tcBorders>
            <w:vAlign w:val="center"/>
            <w:hideMark/>
          </w:tcPr>
          <w:p w14:paraId="2116A551" w14:textId="77777777" w:rsidR="004022F8" w:rsidRDefault="00FB255D" w:rsidP="004022F8">
            <w:pPr>
              <w:rPr>
                <w:rFonts w:cs="Arial"/>
                <w:sz w:val="16"/>
                <w:szCs w:val="16"/>
              </w:rPr>
            </w:pPr>
          </w:p>
        </w:tc>
        <w:tc>
          <w:tcPr>
            <w:tcW w:w="1041" w:type="dxa"/>
            <w:vMerge/>
            <w:tcBorders>
              <w:top w:val="nil"/>
              <w:left w:val="single" w:sz="8" w:space="0" w:color="auto"/>
              <w:bottom w:val="single" w:sz="8" w:space="0" w:color="000000"/>
              <w:right w:val="single" w:sz="8" w:space="0" w:color="auto"/>
            </w:tcBorders>
            <w:vAlign w:val="center"/>
            <w:hideMark/>
          </w:tcPr>
          <w:p w14:paraId="7CD0C7D3" w14:textId="77777777" w:rsidR="004022F8" w:rsidRDefault="00FB255D" w:rsidP="004022F8">
            <w:pPr>
              <w:rPr>
                <w:rFonts w:cs="Arial"/>
                <w:sz w:val="16"/>
                <w:szCs w:val="16"/>
              </w:rPr>
            </w:pPr>
          </w:p>
        </w:tc>
        <w:tc>
          <w:tcPr>
            <w:tcW w:w="2338" w:type="dxa"/>
            <w:vMerge/>
            <w:tcBorders>
              <w:top w:val="nil"/>
              <w:left w:val="single" w:sz="8" w:space="0" w:color="auto"/>
              <w:bottom w:val="single" w:sz="8" w:space="0" w:color="000000"/>
              <w:right w:val="single" w:sz="8" w:space="0" w:color="auto"/>
            </w:tcBorders>
            <w:vAlign w:val="center"/>
            <w:hideMark/>
          </w:tcPr>
          <w:p w14:paraId="708EDAB7" w14:textId="77777777" w:rsidR="004022F8" w:rsidRDefault="00FB255D" w:rsidP="004022F8">
            <w:pPr>
              <w:rPr>
                <w:rFonts w:cs="Arial"/>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14:paraId="3369A26E" w14:textId="77777777" w:rsidR="004022F8" w:rsidRDefault="00FB255D" w:rsidP="004022F8">
            <w:pPr>
              <w:rPr>
                <w:rFonts w:cs="Arial"/>
                <w:sz w:val="16"/>
                <w:szCs w:val="16"/>
              </w:rPr>
            </w:pPr>
          </w:p>
        </w:tc>
        <w:tc>
          <w:tcPr>
            <w:tcW w:w="4410" w:type="dxa"/>
            <w:vMerge/>
            <w:tcBorders>
              <w:top w:val="nil"/>
              <w:left w:val="single" w:sz="8" w:space="0" w:color="auto"/>
              <w:bottom w:val="single" w:sz="8" w:space="0" w:color="000000"/>
              <w:right w:val="single" w:sz="8" w:space="0" w:color="auto"/>
            </w:tcBorders>
            <w:vAlign w:val="center"/>
            <w:hideMark/>
          </w:tcPr>
          <w:p w14:paraId="76892ADA" w14:textId="77777777" w:rsidR="004022F8" w:rsidRDefault="00FB255D" w:rsidP="004022F8">
            <w:pPr>
              <w:rPr>
                <w:rFonts w:cs="Arial"/>
                <w:sz w:val="16"/>
                <w:szCs w:val="16"/>
              </w:rPr>
            </w:pPr>
          </w:p>
        </w:tc>
      </w:tr>
      <w:tr w:rsidR="004022F8" w14:paraId="49F32519" w14:textId="77777777" w:rsidTr="00B74B3E">
        <w:trPr>
          <w:trHeight w:val="520"/>
          <w:jc w:val="center"/>
        </w:trPr>
        <w:tc>
          <w:tcPr>
            <w:tcW w:w="1851" w:type="dxa"/>
            <w:vMerge w:val="restart"/>
            <w:tcBorders>
              <w:top w:val="nil"/>
              <w:left w:val="single" w:sz="8" w:space="0" w:color="auto"/>
              <w:bottom w:val="single" w:sz="4" w:space="0" w:color="auto"/>
              <w:right w:val="single" w:sz="8" w:space="0" w:color="auto"/>
            </w:tcBorders>
            <w:vAlign w:val="center"/>
            <w:hideMark/>
          </w:tcPr>
          <w:p w14:paraId="6CA1210B" w14:textId="77777777" w:rsidR="004022F8" w:rsidRPr="004022F8" w:rsidRDefault="00FB255D" w:rsidP="00B74B3E">
            <w:pPr>
              <w:rPr>
                <w:rFonts w:cs="Arial"/>
                <w:b/>
                <w:sz w:val="16"/>
                <w:szCs w:val="16"/>
              </w:rPr>
            </w:pPr>
            <w:r w:rsidRPr="004022F8">
              <w:rPr>
                <w:rFonts w:cs="Arial"/>
                <w:b/>
                <w:sz w:val="16"/>
                <w:szCs w:val="16"/>
              </w:rPr>
              <w:t>Extended Play</w:t>
            </w:r>
          </w:p>
        </w:tc>
        <w:tc>
          <w:tcPr>
            <w:tcW w:w="1041" w:type="dxa"/>
            <w:vMerge w:val="restart"/>
            <w:tcBorders>
              <w:top w:val="nil"/>
              <w:left w:val="single" w:sz="8" w:space="0" w:color="auto"/>
              <w:bottom w:val="single" w:sz="4" w:space="0" w:color="auto"/>
              <w:right w:val="single" w:sz="8" w:space="0" w:color="auto"/>
            </w:tcBorders>
            <w:vAlign w:val="center"/>
            <w:hideMark/>
          </w:tcPr>
          <w:p w14:paraId="7C7DA538" w14:textId="77777777" w:rsidR="004022F8" w:rsidRDefault="00FB255D" w:rsidP="004022F8">
            <w:pPr>
              <w:jc w:val="center"/>
              <w:rPr>
                <w:rFonts w:cs="Arial"/>
                <w:sz w:val="16"/>
                <w:szCs w:val="16"/>
              </w:rPr>
            </w:pPr>
            <w:r>
              <w:rPr>
                <w:rFonts w:cs="Arial"/>
                <w:sz w:val="16"/>
                <w:szCs w:val="16"/>
              </w:rPr>
              <w:t>Functional</w:t>
            </w:r>
          </w:p>
        </w:tc>
        <w:tc>
          <w:tcPr>
            <w:tcW w:w="2338" w:type="dxa"/>
            <w:vMerge w:val="restart"/>
            <w:tcBorders>
              <w:top w:val="nil"/>
              <w:left w:val="single" w:sz="8" w:space="0" w:color="auto"/>
              <w:bottom w:val="single" w:sz="4" w:space="0" w:color="auto"/>
              <w:right w:val="single" w:sz="8" w:space="0" w:color="auto"/>
            </w:tcBorders>
            <w:vAlign w:val="center"/>
            <w:hideMark/>
          </w:tcPr>
          <w:p w14:paraId="7B3849DB" w14:textId="77777777" w:rsidR="004022F8" w:rsidRDefault="00FB255D"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ON</w:t>
            </w:r>
          </w:p>
        </w:tc>
        <w:tc>
          <w:tcPr>
            <w:tcW w:w="1260" w:type="dxa"/>
            <w:vMerge w:val="restart"/>
            <w:tcBorders>
              <w:top w:val="nil"/>
              <w:left w:val="single" w:sz="8" w:space="0" w:color="auto"/>
              <w:bottom w:val="single" w:sz="4" w:space="0" w:color="auto"/>
              <w:right w:val="single" w:sz="8" w:space="0" w:color="auto"/>
            </w:tcBorders>
            <w:vAlign w:val="center"/>
            <w:hideMark/>
          </w:tcPr>
          <w:p w14:paraId="397641C8" w14:textId="77777777" w:rsidR="004022F8" w:rsidRDefault="00FB255D" w:rsidP="004022F8">
            <w:pPr>
              <w:jc w:val="center"/>
              <w:rPr>
                <w:rFonts w:cs="Arial"/>
                <w:sz w:val="16"/>
                <w:szCs w:val="16"/>
              </w:rPr>
            </w:pPr>
            <w:r>
              <w:rPr>
                <w:rFonts w:cs="Arial"/>
                <w:sz w:val="16"/>
                <w:szCs w:val="16"/>
              </w:rPr>
              <w:t>ON</w:t>
            </w:r>
          </w:p>
        </w:tc>
        <w:tc>
          <w:tcPr>
            <w:tcW w:w="4410" w:type="dxa"/>
            <w:vMerge w:val="restart"/>
            <w:tcBorders>
              <w:top w:val="nil"/>
              <w:left w:val="single" w:sz="8" w:space="0" w:color="auto"/>
              <w:bottom w:val="single" w:sz="4" w:space="0" w:color="auto"/>
              <w:right w:val="single" w:sz="8" w:space="0" w:color="auto"/>
            </w:tcBorders>
            <w:vAlign w:val="center"/>
          </w:tcPr>
          <w:p w14:paraId="08C66CCD" w14:textId="77777777" w:rsidR="004022F8" w:rsidRDefault="00FB255D" w:rsidP="004022F8">
            <w:pPr>
              <w:jc w:val="center"/>
              <w:rPr>
                <w:rFonts w:cs="Arial"/>
                <w:sz w:val="16"/>
                <w:szCs w:val="16"/>
              </w:rPr>
            </w:pPr>
            <w:r>
              <w:rPr>
                <w:rFonts w:cs="Arial"/>
                <w:sz w:val="16"/>
                <w:szCs w:val="16"/>
              </w:rPr>
              <w:t xml:space="preserve">HMI active, sound available (sound can be off when audio stack is empty), infotainment features normal operation (ex. AM/FM, SDARS/DAB, CD, VR, Bluetooth Phone, APIM, BT Audio, Prompts, USB, iPod…) </w:t>
            </w:r>
          </w:p>
          <w:p w14:paraId="3F48B177" w14:textId="77777777" w:rsidR="004022F8" w:rsidRDefault="00FB255D" w:rsidP="004022F8">
            <w:pPr>
              <w:jc w:val="center"/>
              <w:rPr>
                <w:rFonts w:cs="Arial"/>
                <w:sz w:val="16"/>
                <w:szCs w:val="16"/>
              </w:rPr>
            </w:pPr>
          </w:p>
          <w:p w14:paraId="62CCF686" w14:textId="77777777" w:rsidR="004022F8" w:rsidRDefault="00FB255D" w:rsidP="004022F8">
            <w:pPr>
              <w:jc w:val="center"/>
              <w:rPr>
                <w:rFonts w:cs="Arial"/>
                <w:sz w:val="16"/>
                <w:szCs w:val="16"/>
              </w:rPr>
            </w:pPr>
            <w:r>
              <w:rPr>
                <w:rFonts w:cs="Arial"/>
                <w:sz w:val="16"/>
                <w:szCs w:val="16"/>
              </w:rPr>
              <w:t>Enables user to listen to infotainment system when Ignit</w:t>
            </w:r>
            <w:r>
              <w:rPr>
                <w:rFonts w:cs="Arial"/>
                <w:sz w:val="16"/>
                <w:szCs w:val="16"/>
              </w:rPr>
              <w:t>ion is OFF and Delay Acc is OFF</w:t>
            </w:r>
          </w:p>
          <w:p w14:paraId="6C1A59C7" w14:textId="77777777" w:rsidR="004022F8" w:rsidRDefault="00FB255D" w:rsidP="004022F8">
            <w:pPr>
              <w:jc w:val="center"/>
              <w:rPr>
                <w:rFonts w:cs="Arial"/>
                <w:sz w:val="16"/>
                <w:szCs w:val="16"/>
              </w:rPr>
            </w:pPr>
          </w:p>
        </w:tc>
      </w:tr>
      <w:tr w:rsidR="004022F8" w14:paraId="1372519D" w14:textId="77777777" w:rsidTr="00B74B3E">
        <w:trPr>
          <w:trHeight w:val="780"/>
          <w:jc w:val="center"/>
        </w:trPr>
        <w:tc>
          <w:tcPr>
            <w:tcW w:w="1851" w:type="dxa"/>
            <w:vMerge/>
            <w:tcBorders>
              <w:top w:val="nil"/>
              <w:left w:val="single" w:sz="8" w:space="0" w:color="auto"/>
              <w:bottom w:val="single" w:sz="4" w:space="0" w:color="auto"/>
              <w:right w:val="single" w:sz="8" w:space="0" w:color="auto"/>
            </w:tcBorders>
            <w:vAlign w:val="center"/>
            <w:hideMark/>
          </w:tcPr>
          <w:p w14:paraId="0FE30906" w14:textId="77777777" w:rsidR="004022F8" w:rsidRDefault="00FB255D" w:rsidP="004022F8">
            <w:pPr>
              <w:rPr>
                <w:rFonts w:cs="Arial"/>
                <w:sz w:val="16"/>
                <w:szCs w:val="16"/>
              </w:rPr>
            </w:pPr>
          </w:p>
        </w:tc>
        <w:tc>
          <w:tcPr>
            <w:tcW w:w="1041" w:type="dxa"/>
            <w:vMerge/>
            <w:tcBorders>
              <w:top w:val="nil"/>
              <w:left w:val="single" w:sz="8" w:space="0" w:color="auto"/>
              <w:bottom w:val="single" w:sz="4" w:space="0" w:color="auto"/>
              <w:right w:val="single" w:sz="8" w:space="0" w:color="auto"/>
            </w:tcBorders>
            <w:vAlign w:val="center"/>
            <w:hideMark/>
          </w:tcPr>
          <w:p w14:paraId="13DDF5F6" w14:textId="77777777" w:rsidR="004022F8" w:rsidRDefault="00FB255D" w:rsidP="004022F8">
            <w:pPr>
              <w:rPr>
                <w:rFonts w:cs="Arial"/>
                <w:sz w:val="16"/>
                <w:szCs w:val="16"/>
              </w:rPr>
            </w:pPr>
          </w:p>
        </w:tc>
        <w:tc>
          <w:tcPr>
            <w:tcW w:w="2338" w:type="dxa"/>
            <w:vMerge/>
            <w:tcBorders>
              <w:top w:val="nil"/>
              <w:left w:val="single" w:sz="8" w:space="0" w:color="auto"/>
              <w:bottom w:val="single" w:sz="4" w:space="0" w:color="auto"/>
              <w:right w:val="single" w:sz="8" w:space="0" w:color="auto"/>
            </w:tcBorders>
            <w:vAlign w:val="center"/>
            <w:hideMark/>
          </w:tcPr>
          <w:p w14:paraId="45319C7C" w14:textId="77777777" w:rsidR="004022F8" w:rsidRDefault="00FB255D" w:rsidP="004022F8">
            <w:pPr>
              <w:rPr>
                <w:rFonts w:cs="Arial"/>
                <w:sz w:val="16"/>
                <w:szCs w:val="16"/>
              </w:rPr>
            </w:pPr>
          </w:p>
        </w:tc>
        <w:tc>
          <w:tcPr>
            <w:tcW w:w="1260" w:type="dxa"/>
            <w:vMerge/>
            <w:tcBorders>
              <w:top w:val="nil"/>
              <w:left w:val="single" w:sz="8" w:space="0" w:color="auto"/>
              <w:bottom w:val="single" w:sz="4" w:space="0" w:color="auto"/>
              <w:right w:val="single" w:sz="8" w:space="0" w:color="auto"/>
            </w:tcBorders>
            <w:vAlign w:val="center"/>
            <w:hideMark/>
          </w:tcPr>
          <w:p w14:paraId="1B4D0AC7" w14:textId="77777777" w:rsidR="004022F8" w:rsidRDefault="00FB255D" w:rsidP="004022F8">
            <w:pPr>
              <w:rPr>
                <w:rFonts w:cs="Arial"/>
                <w:sz w:val="16"/>
                <w:szCs w:val="16"/>
              </w:rPr>
            </w:pPr>
          </w:p>
        </w:tc>
        <w:tc>
          <w:tcPr>
            <w:tcW w:w="4410" w:type="dxa"/>
            <w:vMerge/>
            <w:tcBorders>
              <w:top w:val="nil"/>
              <w:left w:val="single" w:sz="8" w:space="0" w:color="auto"/>
              <w:bottom w:val="single" w:sz="4" w:space="0" w:color="auto"/>
              <w:right w:val="single" w:sz="8" w:space="0" w:color="auto"/>
            </w:tcBorders>
            <w:vAlign w:val="center"/>
            <w:hideMark/>
          </w:tcPr>
          <w:p w14:paraId="75A343F0" w14:textId="77777777" w:rsidR="004022F8" w:rsidRDefault="00FB255D" w:rsidP="004022F8">
            <w:pPr>
              <w:rPr>
                <w:rFonts w:cs="Arial"/>
                <w:sz w:val="16"/>
                <w:szCs w:val="16"/>
              </w:rPr>
            </w:pPr>
          </w:p>
        </w:tc>
      </w:tr>
      <w:tr w:rsidR="004022F8" w14:paraId="2E592302" w14:textId="77777777" w:rsidTr="00B74B3E">
        <w:trPr>
          <w:trHeight w:val="513"/>
          <w:jc w:val="center"/>
        </w:trPr>
        <w:tc>
          <w:tcPr>
            <w:tcW w:w="1851" w:type="dxa"/>
            <w:vMerge w:val="restart"/>
            <w:tcBorders>
              <w:top w:val="single" w:sz="4" w:space="0" w:color="auto"/>
              <w:left w:val="single" w:sz="4" w:space="0" w:color="auto"/>
              <w:bottom w:val="single" w:sz="4" w:space="0" w:color="auto"/>
              <w:right w:val="single" w:sz="4" w:space="0" w:color="auto"/>
            </w:tcBorders>
            <w:vAlign w:val="center"/>
            <w:hideMark/>
          </w:tcPr>
          <w:p w14:paraId="23B1BE97" w14:textId="77777777" w:rsidR="004022F8" w:rsidRPr="004022F8" w:rsidRDefault="00FB255D" w:rsidP="00B74B3E">
            <w:pPr>
              <w:rPr>
                <w:rFonts w:cs="Arial"/>
                <w:b/>
                <w:sz w:val="16"/>
                <w:szCs w:val="16"/>
              </w:rPr>
            </w:pPr>
            <w:r w:rsidRPr="004022F8">
              <w:rPr>
                <w:rFonts w:cs="Arial"/>
                <w:b/>
                <w:sz w:val="16"/>
                <w:szCs w:val="16"/>
              </w:rPr>
              <w:t>Phone Mode</w:t>
            </w:r>
          </w:p>
        </w:tc>
        <w:tc>
          <w:tcPr>
            <w:tcW w:w="1041" w:type="dxa"/>
            <w:vMerge w:val="restart"/>
            <w:tcBorders>
              <w:top w:val="single" w:sz="4" w:space="0" w:color="auto"/>
              <w:left w:val="single" w:sz="4" w:space="0" w:color="auto"/>
              <w:bottom w:val="single" w:sz="4" w:space="0" w:color="auto"/>
              <w:right w:val="single" w:sz="4" w:space="0" w:color="auto"/>
            </w:tcBorders>
            <w:vAlign w:val="center"/>
            <w:hideMark/>
          </w:tcPr>
          <w:p w14:paraId="74E9766D" w14:textId="77777777" w:rsidR="004022F8" w:rsidRDefault="00FB255D" w:rsidP="004022F8">
            <w:pPr>
              <w:jc w:val="center"/>
              <w:rPr>
                <w:rFonts w:cs="Arial"/>
                <w:sz w:val="16"/>
                <w:szCs w:val="16"/>
              </w:rPr>
            </w:pPr>
            <w:r>
              <w:rPr>
                <w:rFonts w:cs="Arial"/>
                <w:sz w:val="16"/>
                <w:szCs w:val="16"/>
              </w:rPr>
              <w:t>Functional</w:t>
            </w:r>
          </w:p>
        </w:tc>
        <w:tc>
          <w:tcPr>
            <w:tcW w:w="2338" w:type="dxa"/>
            <w:vMerge w:val="restart"/>
            <w:tcBorders>
              <w:top w:val="single" w:sz="4" w:space="0" w:color="auto"/>
              <w:left w:val="single" w:sz="4" w:space="0" w:color="auto"/>
              <w:bottom w:val="single" w:sz="4" w:space="0" w:color="auto"/>
              <w:right w:val="single" w:sz="4" w:space="0" w:color="auto"/>
            </w:tcBorders>
            <w:vAlign w:val="center"/>
            <w:hideMark/>
          </w:tcPr>
          <w:p w14:paraId="3B71300E" w14:textId="77777777" w:rsidR="004022F8" w:rsidRDefault="00FB255D" w:rsidP="004022F8">
            <w:pPr>
              <w:rPr>
                <w:rFonts w:cs="Arial"/>
                <w:sz w:val="16"/>
                <w:szCs w:val="16"/>
              </w:rPr>
            </w:pPr>
            <w:proofErr w:type="spellStart"/>
            <w:r>
              <w:rPr>
                <w:rFonts w:cs="Arial"/>
                <w:sz w:val="16"/>
                <w:szCs w:val="16"/>
              </w:rPr>
              <w:t>HMIAudioMode</w:t>
            </w:r>
            <w:proofErr w:type="spellEnd"/>
            <w:r>
              <w:rPr>
                <w:rFonts w:cs="Arial"/>
                <w:sz w:val="16"/>
                <w:szCs w:val="16"/>
              </w:rPr>
              <w:t xml:space="preserve"> = ON</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004D57B1" w14:textId="77777777" w:rsidR="004022F8" w:rsidRDefault="00FB255D" w:rsidP="004022F8">
            <w:pPr>
              <w:jc w:val="center"/>
              <w:rPr>
                <w:rFonts w:cs="Arial"/>
                <w:sz w:val="16"/>
                <w:szCs w:val="16"/>
              </w:rPr>
            </w:pPr>
            <w:r>
              <w:rPr>
                <w:rFonts w:cs="Arial"/>
                <w:sz w:val="16"/>
                <w:szCs w:val="16"/>
              </w:rPr>
              <w:t>ON</w:t>
            </w:r>
          </w:p>
        </w:tc>
        <w:tc>
          <w:tcPr>
            <w:tcW w:w="4410" w:type="dxa"/>
            <w:vMerge w:val="restart"/>
            <w:tcBorders>
              <w:top w:val="single" w:sz="4" w:space="0" w:color="auto"/>
              <w:left w:val="single" w:sz="4" w:space="0" w:color="auto"/>
              <w:bottom w:val="single" w:sz="4" w:space="0" w:color="auto"/>
              <w:right w:val="single" w:sz="4" w:space="0" w:color="auto"/>
            </w:tcBorders>
            <w:vAlign w:val="center"/>
          </w:tcPr>
          <w:p w14:paraId="3229C32B" w14:textId="77777777" w:rsidR="004022F8" w:rsidRDefault="00FB255D" w:rsidP="004022F8">
            <w:pPr>
              <w:jc w:val="center"/>
              <w:rPr>
                <w:rFonts w:cs="Arial"/>
                <w:sz w:val="16"/>
                <w:szCs w:val="16"/>
              </w:rPr>
            </w:pPr>
            <w:r>
              <w:rPr>
                <w:rFonts w:cs="Arial"/>
                <w:sz w:val="16"/>
                <w:szCs w:val="16"/>
              </w:rPr>
              <w:t>Phone call active through audio system.</w:t>
            </w:r>
          </w:p>
          <w:p w14:paraId="0731265D" w14:textId="77777777" w:rsidR="004022F8" w:rsidRDefault="00FB255D" w:rsidP="004022F8">
            <w:pPr>
              <w:jc w:val="center"/>
              <w:rPr>
                <w:rFonts w:cs="Arial"/>
                <w:sz w:val="16"/>
                <w:szCs w:val="16"/>
              </w:rPr>
            </w:pPr>
          </w:p>
          <w:p w14:paraId="03996234" w14:textId="77777777" w:rsidR="004022F8" w:rsidRDefault="00FB255D" w:rsidP="004022F8">
            <w:pPr>
              <w:jc w:val="center"/>
              <w:rPr>
                <w:rFonts w:cs="Arial"/>
                <w:sz w:val="16"/>
                <w:szCs w:val="16"/>
              </w:rPr>
            </w:pPr>
            <w:r>
              <w:rPr>
                <w:rFonts w:cs="Arial"/>
                <w:sz w:val="16"/>
                <w:szCs w:val="16"/>
              </w:rPr>
              <w:t xml:space="preserve">Note: independent of other System States while active </w:t>
            </w:r>
          </w:p>
        </w:tc>
      </w:tr>
      <w:tr w:rsidR="004022F8" w14:paraId="6CAB5F5B" w14:textId="77777777" w:rsidTr="00B74B3E">
        <w:trPr>
          <w:trHeight w:val="750"/>
          <w:jc w:val="center"/>
        </w:trPr>
        <w:tc>
          <w:tcPr>
            <w:tcW w:w="1851" w:type="dxa"/>
            <w:vMerge/>
            <w:tcBorders>
              <w:top w:val="single" w:sz="4" w:space="0" w:color="auto"/>
              <w:left w:val="single" w:sz="4" w:space="0" w:color="auto"/>
              <w:bottom w:val="single" w:sz="4" w:space="0" w:color="auto"/>
              <w:right w:val="single" w:sz="4" w:space="0" w:color="auto"/>
            </w:tcBorders>
            <w:vAlign w:val="center"/>
            <w:hideMark/>
          </w:tcPr>
          <w:p w14:paraId="2CA0CD75" w14:textId="77777777" w:rsidR="004022F8" w:rsidRDefault="00FB255D" w:rsidP="004022F8">
            <w:pPr>
              <w:rPr>
                <w:rFonts w:cs="Arial"/>
                <w:sz w:val="16"/>
                <w:szCs w:val="16"/>
              </w:rPr>
            </w:pPr>
          </w:p>
        </w:tc>
        <w:tc>
          <w:tcPr>
            <w:tcW w:w="1041" w:type="dxa"/>
            <w:vMerge/>
            <w:tcBorders>
              <w:top w:val="single" w:sz="4" w:space="0" w:color="auto"/>
              <w:left w:val="single" w:sz="4" w:space="0" w:color="auto"/>
              <w:bottom w:val="single" w:sz="4" w:space="0" w:color="auto"/>
              <w:right w:val="single" w:sz="4" w:space="0" w:color="auto"/>
            </w:tcBorders>
            <w:vAlign w:val="center"/>
            <w:hideMark/>
          </w:tcPr>
          <w:p w14:paraId="2FF6D127" w14:textId="77777777" w:rsidR="004022F8" w:rsidRDefault="00FB255D" w:rsidP="004022F8">
            <w:pPr>
              <w:rPr>
                <w:rFonts w:cs="Arial"/>
                <w:sz w:val="16"/>
                <w:szCs w:val="16"/>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2AC2A23B" w14:textId="77777777" w:rsidR="004022F8" w:rsidRDefault="00FB255D" w:rsidP="004022F8">
            <w:pPr>
              <w:rPr>
                <w:rFonts w:cs="Arial"/>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7D67BD7" w14:textId="77777777" w:rsidR="004022F8" w:rsidRDefault="00FB255D" w:rsidP="004022F8">
            <w:pPr>
              <w:rPr>
                <w:rFonts w:cs="Arial"/>
                <w:sz w:val="16"/>
                <w:szCs w:val="16"/>
              </w:rPr>
            </w:pPr>
          </w:p>
        </w:tc>
        <w:tc>
          <w:tcPr>
            <w:tcW w:w="4410" w:type="dxa"/>
            <w:vMerge/>
            <w:tcBorders>
              <w:top w:val="single" w:sz="4" w:space="0" w:color="auto"/>
              <w:left w:val="single" w:sz="4" w:space="0" w:color="auto"/>
              <w:bottom w:val="single" w:sz="4" w:space="0" w:color="auto"/>
              <w:right w:val="single" w:sz="4" w:space="0" w:color="auto"/>
            </w:tcBorders>
            <w:vAlign w:val="center"/>
            <w:hideMark/>
          </w:tcPr>
          <w:p w14:paraId="4A59A8BE" w14:textId="77777777" w:rsidR="004022F8" w:rsidRDefault="00FB255D" w:rsidP="004022F8">
            <w:pPr>
              <w:rPr>
                <w:rFonts w:cs="Arial"/>
                <w:sz w:val="16"/>
                <w:szCs w:val="16"/>
              </w:rPr>
            </w:pPr>
          </w:p>
        </w:tc>
      </w:tr>
    </w:tbl>
    <w:p w14:paraId="05761A34" w14:textId="77777777" w:rsidR="00530F28" w:rsidRDefault="00FB255D">
      <w:pPr>
        <w:jc w:val="center"/>
        <w:rPr>
          <w:rFonts w:cs="Arial"/>
          <w:sz w:val="16"/>
          <w:szCs w:val="16"/>
        </w:rPr>
      </w:pPr>
    </w:p>
    <w:p w14:paraId="1ED7DEFC" w14:textId="77777777" w:rsidR="00530F28" w:rsidRDefault="00FB255D" w:rsidP="008F41E2">
      <w:pPr>
        <w:rPr>
          <w:rFonts w:cs="Arial"/>
          <w:sz w:val="16"/>
          <w:szCs w:val="16"/>
        </w:rPr>
      </w:pPr>
      <w:r>
        <w:rPr>
          <w:rFonts w:cs="Arial"/>
          <w:sz w:val="16"/>
          <w:szCs w:val="16"/>
        </w:rPr>
        <w:t xml:space="preserve">Note: MM Inactive the </w:t>
      </w:r>
      <w:r>
        <w:rPr>
          <w:rFonts w:cs="Arial"/>
          <w:sz w:val="16"/>
          <w:szCs w:val="16"/>
        </w:rPr>
        <w:t xml:space="preserve">power mode states are not necessarily limited just to these.  </w:t>
      </w:r>
    </w:p>
    <w:p w14:paraId="5A9235D3" w14:textId="77777777" w:rsidR="008F41E2" w:rsidRDefault="00FB255D" w:rsidP="008F41E2">
      <w:pPr>
        <w:rPr>
          <w:rFonts w:cs="Arial"/>
          <w:sz w:val="16"/>
          <w:szCs w:val="16"/>
        </w:rPr>
      </w:pPr>
    </w:p>
    <w:p w14:paraId="3627B60C" w14:textId="77777777" w:rsidR="00406F39" w:rsidRDefault="00FB255D" w:rsidP="008B11E9">
      <w:pPr>
        <w:pStyle w:val="Heading1"/>
      </w:pPr>
      <w:bookmarkStart w:id="116" w:name="_Toc115265575"/>
      <w:r>
        <w:t>Functional Definition</w:t>
      </w:r>
      <w:bookmarkEnd w:id="116"/>
    </w:p>
    <w:p w14:paraId="2C7FAE65" w14:textId="77777777" w:rsidR="00ED18E0" w:rsidRDefault="00ED18E0">
      <w:pPr>
        <w:rPr>
          <w:rFonts w:eastAsia="MS Mincho"/>
        </w:rPr>
      </w:pPr>
    </w:p>
    <w:p w14:paraId="39522FD5" w14:textId="77777777" w:rsidR="00ED18E0" w:rsidRDefault="00ED18E0">
      <w:pPr>
        <w:rPr>
          <w:rFonts w:eastAsia="MS Mincho"/>
        </w:rPr>
      </w:pPr>
    </w:p>
    <w:p w14:paraId="2101E1BC" w14:textId="77777777" w:rsidR="00406F39" w:rsidRDefault="00FB255D" w:rsidP="008B11E9">
      <w:pPr>
        <w:pStyle w:val="Heading2"/>
      </w:pPr>
      <w:bookmarkStart w:id="117" w:name="_Toc115265576"/>
      <w:r w:rsidRPr="00B9479B">
        <w:t xml:space="preserve">PWRMANv3-FUN-REQ-033880/B-System Master Power </w:t>
      </w:r>
      <w:proofErr w:type="spellStart"/>
      <w:r w:rsidRPr="00B9479B">
        <w:t>Moding</w:t>
      </w:r>
      <w:proofErr w:type="spellEnd"/>
      <w:r w:rsidRPr="00B9479B">
        <w:t xml:space="preserve"> (</w:t>
      </w:r>
      <w:proofErr w:type="spellStart"/>
      <w:r w:rsidRPr="00B9479B">
        <w:t>TcSE</w:t>
      </w:r>
      <w:proofErr w:type="spellEnd"/>
      <w:r w:rsidRPr="00B9479B">
        <w:t xml:space="preserve"> ROIN-289928-1)</w:t>
      </w:r>
      <w:bookmarkEnd w:id="117"/>
    </w:p>
    <w:p w14:paraId="603DBD97" w14:textId="77777777" w:rsidR="003F0B79" w:rsidRDefault="00FB255D">
      <w:r>
        <w:t>This function is used for CGEA 1.3 programs</w:t>
      </w:r>
    </w:p>
    <w:p w14:paraId="3B9F30F5" w14:textId="77777777" w:rsidR="008B11E9" w:rsidRPr="008B11E9" w:rsidRDefault="008B11E9" w:rsidP="008B11E9">
      <w:pPr>
        <w:pStyle w:val="Heading3"/>
        <w:rPr>
          <w:b w:val="0"/>
          <w:u w:val="single"/>
        </w:rPr>
      </w:pPr>
      <w:bookmarkStart w:id="118" w:name="_Toc115265577"/>
      <w:r w:rsidRPr="008B11E9">
        <w:rPr>
          <w:b w:val="0"/>
          <w:u w:val="single"/>
        </w:rPr>
        <w:t xml:space="preserve">PWRMANv3-SR-REQ-033881/D-System Master Power </w:t>
      </w:r>
      <w:proofErr w:type="spellStart"/>
      <w:r w:rsidRPr="008B11E9">
        <w:rPr>
          <w:b w:val="0"/>
          <w:u w:val="single"/>
        </w:rPr>
        <w:t>Moding</w:t>
      </w:r>
      <w:proofErr w:type="spellEnd"/>
      <w:r w:rsidRPr="008B11E9">
        <w:rPr>
          <w:b w:val="0"/>
          <w:u w:val="single"/>
        </w:rPr>
        <w:t xml:space="preserve"> (</w:t>
      </w:r>
      <w:proofErr w:type="spellStart"/>
      <w:r w:rsidRPr="008B11E9">
        <w:rPr>
          <w:b w:val="0"/>
          <w:u w:val="single"/>
        </w:rPr>
        <w:t>TcSE</w:t>
      </w:r>
      <w:proofErr w:type="spellEnd"/>
      <w:r w:rsidRPr="008B11E9">
        <w:rPr>
          <w:b w:val="0"/>
          <w:u w:val="single"/>
        </w:rPr>
        <w:t xml:space="preserve"> ROIN-289984-3)</w:t>
      </w:r>
      <w:bookmarkEnd w:id="118"/>
    </w:p>
    <w:p w14:paraId="6525FE71" w14:textId="77777777" w:rsidR="00DE1431" w:rsidRDefault="00FB255D">
      <w:pPr>
        <w:rPr>
          <w:rFonts w:cs="Arial"/>
        </w:rPr>
      </w:pPr>
      <w:r>
        <w:rPr>
          <w:rFonts w:cs="Arial"/>
        </w:rPr>
        <w:t xml:space="preserve">The System Master shall always remember the </w:t>
      </w:r>
      <w:proofErr w:type="spellStart"/>
      <w:r>
        <w:rPr>
          <w:rFonts w:cs="Arial"/>
        </w:rPr>
        <w:t>PowerMode</w:t>
      </w:r>
      <w:proofErr w:type="spellEnd"/>
      <w:r>
        <w:rPr>
          <w:rFonts w:cs="Arial"/>
        </w:rPr>
        <w:t xml:space="preserve"> state (ex </w:t>
      </w:r>
      <w:proofErr w:type="spellStart"/>
      <w:r>
        <w:rPr>
          <w:rFonts w:cs="Arial"/>
        </w:rPr>
        <w:t>MMActive</w:t>
      </w:r>
      <w:proofErr w:type="spellEnd"/>
      <w:r>
        <w:rPr>
          <w:rFonts w:cs="Arial"/>
        </w:rPr>
        <w:t xml:space="preserve">, Phone) between </w:t>
      </w:r>
      <w:proofErr w:type="spellStart"/>
      <w:r>
        <w:rPr>
          <w:rFonts w:cs="Arial"/>
        </w:rPr>
        <w:t>PowerMode</w:t>
      </w:r>
      <w:proofErr w:type="spellEnd"/>
      <w:r>
        <w:rPr>
          <w:rFonts w:cs="Arial"/>
        </w:rPr>
        <w:t xml:space="preserve"> signal transitions (Ignition Status = Run/Acc/Off, </w:t>
      </w:r>
      <w:proofErr w:type="spellStart"/>
      <w:r>
        <w:rPr>
          <w:rFonts w:cs="Arial"/>
        </w:rPr>
        <w:t>Delay_Acc</w:t>
      </w:r>
      <w:proofErr w:type="spellEnd"/>
      <w:r>
        <w:rPr>
          <w:rFonts w:cs="Arial"/>
        </w:rPr>
        <w:t>…).</w:t>
      </w:r>
    </w:p>
    <w:p w14:paraId="7D9F3447" w14:textId="77777777" w:rsidR="00DE1431" w:rsidRDefault="00FB255D"/>
    <w:p w14:paraId="5FA571F7" w14:textId="77777777" w:rsidR="00DE1431" w:rsidRDefault="00FB255D">
      <w:pPr>
        <w:rPr>
          <w:rFonts w:cs="Arial"/>
        </w:rPr>
      </w:pPr>
      <w:r>
        <w:rPr>
          <w:rFonts w:cs="Arial"/>
        </w:rPr>
        <w:t xml:space="preserve">If the </w:t>
      </w:r>
      <w:proofErr w:type="spellStart"/>
      <w:r>
        <w:rPr>
          <w:rFonts w:cs="Arial"/>
        </w:rPr>
        <w:t>Ignition_Status</w:t>
      </w:r>
      <w:proofErr w:type="spellEnd"/>
      <w:r>
        <w:rPr>
          <w:rFonts w:cs="Arial"/>
        </w:rPr>
        <w:t xml:space="preserve"> signal is missing fo</w:t>
      </w:r>
      <w:r>
        <w:rPr>
          <w:rFonts w:cs="Arial"/>
        </w:rPr>
        <w:t>r more than 5 seconds in Run (or last state received was Run) then the System Master shall default to Standby Power mode with the infotainment system OFF.</w:t>
      </w:r>
    </w:p>
    <w:p w14:paraId="6911F967" w14:textId="77777777" w:rsidR="00DE1431" w:rsidRDefault="00FB255D">
      <w:pPr>
        <w:rPr>
          <w:rFonts w:cs="Arial"/>
        </w:rPr>
      </w:pPr>
    </w:p>
    <w:p w14:paraId="7199DB1A" w14:textId="77777777" w:rsidR="00DE1431" w:rsidRDefault="00FB255D">
      <w:r>
        <w:rPr>
          <w:rFonts w:cs="Arial"/>
        </w:rPr>
        <w:t xml:space="preserve">If the </w:t>
      </w:r>
      <w:proofErr w:type="spellStart"/>
      <w:r>
        <w:rPr>
          <w:rFonts w:cs="Arial"/>
        </w:rPr>
        <w:t>Ignition_Status</w:t>
      </w:r>
      <w:proofErr w:type="spellEnd"/>
      <w:r>
        <w:rPr>
          <w:rFonts w:cs="Arial"/>
        </w:rPr>
        <w:t xml:space="preserve"> signal is set to Unknown in Run (or last state received was Run) then the </w:t>
      </w:r>
      <w:r>
        <w:rPr>
          <w:rFonts w:cs="Arial"/>
        </w:rPr>
        <w:t>System Master shall default to Standby Power mode with the infotainment system OFF.</w:t>
      </w:r>
    </w:p>
    <w:p w14:paraId="367769DC" w14:textId="77777777" w:rsidR="00DE1431" w:rsidRDefault="00FB255D">
      <w:pPr>
        <w:rPr>
          <w:rFonts w:cs="Arial"/>
        </w:rPr>
      </w:pPr>
    </w:p>
    <w:p w14:paraId="1E24E8AD" w14:textId="77777777" w:rsidR="00DE1431" w:rsidRDefault="00FB255D">
      <w:pPr>
        <w:rPr>
          <w:rFonts w:cs="Arial"/>
        </w:rPr>
      </w:pPr>
      <w:r>
        <w:rPr>
          <w:rFonts w:cs="Arial"/>
        </w:rPr>
        <w:t xml:space="preserve">If the Delayed Accessory signal is missing for more than 5 seconds in </w:t>
      </w:r>
      <w:proofErr w:type="gramStart"/>
      <w:r>
        <w:rPr>
          <w:rFonts w:cs="Arial"/>
        </w:rPr>
        <w:t>Run</w:t>
      </w:r>
      <w:proofErr w:type="gramEnd"/>
      <w:r>
        <w:rPr>
          <w:rFonts w:cs="Arial"/>
        </w:rPr>
        <w:t xml:space="preserve"> then the System Master shall assume </w:t>
      </w:r>
      <w:proofErr w:type="spellStart"/>
      <w:r>
        <w:rPr>
          <w:rFonts w:cs="Arial"/>
        </w:rPr>
        <w:t>Delayed_Accessory</w:t>
      </w:r>
      <w:proofErr w:type="spellEnd"/>
      <w:r>
        <w:rPr>
          <w:rFonts w:cs="Arial"/>
        </w:rPr>
        <w:t xml:space="preserve"> = OFF.</w:t>
      </w:r>
    </w:p>
    <w:p w14:paraId="08FF00D4" w14:textId="77777777" w:rsidR="00DE1431" w:rsidRDefault="00FB255D">
      <w:pPr>
        <w:rPr>
          <w:rFonts w:cs="Arial"/>
        </w:rPr>
      </w:pPr>
    </w:p>
    <w:p w14:paraId="39CF7F89" w14:textId="77777777" w:rsidR="00DE1431" w:rsidRDefault="00FB255D">
      <w:pPr>
        <w:rPr>
          <w:rFonts w:cs="Arial"/>
        </w:rPr>
      </w:pPr>
      <w:r>
        <w:rPr>
          <w:rFonts w:cs="Arial"/>
        </w:rPr>
        <w:t xml:space="preserve">If the </w:t>
      </w:r>
      <w:proofErr w:type="spellStart"/>
      <w:r>
        <w:rPr>
          <w:rFonts w:cs="Arial"/>
        </w:rPr>
        <w:t>Veh_Lock_Status</w:t>
      </w:r>
      <w:proofErr w:type="spellEnd"/>
      <w:r>
        <w:rPr>
          <w:rFonts w:cs="Arial"/>
        </w:rPr>
        <w:t xml:space="preserve"> signal is missing for more than 5 seconds in </w:t>
      </w:r>
      <w:proofErr w:type="gramStart"/>
      <w:r>
        <w:rPr>
          <w:rFonts w:cs="Arial"/>
        </w:rPr>
        <w:t>Run</w:t>
      </w:r>
      <w:proofErr w:type="gramEnd"/>
      <w:r>
        <w:rPr>
          <w:rFonts w:cs="Arial"/>
        </w:rPr>
        <w:t xml:space="preserve"> then the System Master shall assume the missing signal state is unknown.</w:t>
      </w:r>
    </w:p>
    <w:p w14:paraId="685C7F49" w14:textId="77777777" w:rsidR="00DE1431" w:rsidRDefault="00FB255D">
      <w:pPr>
        <w:rPr>
          <w:rFonts w:cs="Arial"/>
        </w:rPr>
      </w:pPr>
    </w:p>
    <w:p w14:paraId="3F8C0F87" w14:textId="77777777" w:rsidR="00DE1431" w:rsidRDefault="00FB255D">
      <w:pPr>
        <w:rPr>
          <w:rFonts w:cs="Arial"/>
        </w:rPr>
      </w:pPr>
      <w:r>
        <w:rPr>
          <w:rFonts w:cs="Arial"/>
        </w:rPr>
        <w:t xml:space="preserve">When </w:t>
      </w:r>
      <w:proofErr w:type="spellStart"/>
      <w:r>
        <w:rPr>
          <w:rFonts w:cs="Arial"/>
        </w:rPr>
        <w:t>Ignition_Status</w:t>
      </w:r>
      <w:proofErr w:type="spellEnd"/>
      <w:r>
        <w:rPr>
          <w:rFonts w:cs="Arial"/>
        </w:rPr>
        <w:t xml:space="preserve"> does not equal Run (ex. Accessory, OFF) and the System Master is no longer receiving the </w:t>
      </w:r>
      <w:proofErr w:type="spellStart"/>
      <w:r>
        <w:rPr>
          <w:rFonts w:cs="Arial"/>
        </w:rPr>
        <w:t>Ignitio</w:t>
      </w:r>
      <w:r>
        <w:rPr>
          <w:rFonts w:cs="Arial"/>
        </w:rPr>
        <w:t>n_Status</w:t>
      </w:r>
      <w:proofErr w:type="spellEnd"/>
      <w:r>
        <w:rPr>
          <w:rFonts w:cs="Arial"/>
        </w:rPr>
        <w:t xml:space="preserve">, </w:t>
      </w:r>
      <w:proofErr w:type="spellStart"/>
      <w:proofErr w:type="gramStart"/>
      <w:r>
        <w:rPr>
          <w:rFonts w:cs="Arial"/>
        </w:rPr>
        <w:t>Delayed</w:t>
      </w:r>
      <w:proofErr w:type="gramEnd"/>
      <w:r>
        <w:rPr>
          <w:rFonts w:cs="Arial"/>
        </w:rPr>
        <w:t>_Accessory</w:t>
      </w:r>
      <w:proofErr w:type="spellEnd"/>
      <w:r>
        <w:rPr>
          <w:rFonts w:cs="Arial"/>
        </w:rPr>
        <w:t xml:space="preserve"> or </w:t>
      </w:r>
      <w:proofErr w:type="spellStart"/>
      <w:r>
        <w:rPr>
          <w:rFonts w:cs="Arial"/>
        </w:rPr>
        <w:t>Veh_Lock_Status</w:t>
      </w:r>
      <w:proofErr w:type="spellEnd"/>
      <w:r>
        <w:rPr>
          <w:rFonts w:cs="Arial"/>
        </w:rPr>
        <w:t xml:space="preserve"> signals then the System Master shall assume the last state received of the signals. </w:t>
      </w:r>
    </w:p>
    <w:p w14:paraId="7B3C791E" w14:textId="77777777" w:rsidR="00DE1431" w:rsidRDefault="00FB255D"/>
    <w:p w14:paraId="59FF7440" w14:textId="77777777" w:rsidR="00DE1431" w:rsidRDefault="00FB255D">
      <w:pPr>
        <w:rPr>
          <w:rFonts w:cs="Arial"/>
        </w:rPr>
      </w:pPr>
      <w:r>
        <w:rPr>
          <w:rFonts w:cs="Arial"/>
        </w:rPr>
        <w:t>To enter Functional Power Mode states from Standby the voltage at the system master shall be 10v &lt; B+ &lt; 16v.</w:t>
      </w:r>
    </w:p>
    <w:p w14:paraId="381B9AEF" w14:textId="77777777" w:rsidR="00DE1431" w:rsidRDefault="00FB255D">
      <w:pPr>
        <w:rPr>
          <w:rFonts w:cs="Arial"/>
        </w:rPr>
      </w:pPr>
    </w:p>
    <w:p w14:paraId="16139AF1" w14:textId="77777777" w:rsidR="00DE1431" w:rsidRDefault="00FB255D">
      <w:pPr>
        <w:rPr>
          <w:rFonts w:cs="Arial"/>
        </w:rPr>
      </w:pPr>
      <w:r>
        <w:rPr>
          <w:rFonts w:cs="Arial"/>
        </w:rPr>
        <w:t>If during Fun</w:t>
      </w:r>
      <w:r>
        <w:rPr>
          <w:rFonts w:cs="Arial"/>
        </w:rPr>
        <w:t xml:space="preserve">ctional Power </w:t>
      </w:r>
      <w:proofErr w:type="gramStart"/>
      <w:r>
        <w:rPr>
          <w:rFonts w:cs="Arial"/>
        </w:rPr>
        <w:t>Mode</w:t>
      </w:r>
      <w:proofErr w:type="gramEnd"/>
      <w:r>
        <w:rPr>
          <w:rFonts w:cs="Arial"/>
        </w:rPr>
        <w:t xml:space="preserve"> the voltage at the system master is (B+ &lt; 10v) OR (B+ &gt; 16v) for more then </w:t>
      </w:r>
      <w:proofErr w:type="spellStart"/>
      <w:r>
        <w:rPr>
          <w:rFonts w:cs="Arial"/>
        </w:rPr>
        <w:t>Thysterisis</w:t>
      </w:r>
      <w:proofErr w:type="spellEnd"/>
      <w:r>
        <w:rPr>
          <w:rFonts w:cs="Arial"/>
        </w:rPr>
        <w:t xml:space="preserve"> then the system shall turn the infotainment system OFF and enter Standby Power mode.</w:t>
      </w:r>
    </w:p>
    <w:p w14:paraId="092BDA68" w14:textId="77777777" w:rsidR="00DE1431" w:rsidRDefault="00FB255D">
      <w:pPr>
        <w:numPr>
          <w:ins w:id="119" w:author="jmyslin2" w:date="2013-11-04T13:14:00Z"/>
        </w:numPr>
        <w:rPr>
          <w:ins w:id="120" w:author="jmyslin2" w:date="2013-11-04T13:14:00Z"/>
        </w:rPr>
      </w:pPr>
      <w:ins w:id="121" w:author="jmyslin2" w:date="2013-11-04T13:14:00Z">
        <w:r>
          <w:rPr>
            <w:rFonts w:cs="Arial"/>
            <w:rPrChange w:id="122" w:author="jmyslin2" w:date="2013-11-04T13:14:00Z">
              <w:rPr>
                <w:rFonts w:ascii="Calibri" w:hAnsi="Calibri"/>
                <w:szCs w:val="22"/>
              </w:rPr>
            </w:rPrChange>
          </w:rPr>
          <w:t>If entered standby because the System Master was outside the allo</w:t>
        </w:r>
        <w:r>
          <w:rPr>
            <w:rFonts w:cs="Arial"/>
            <w:rPrChange w:id="123" w:author="jmyslin2" w:date="2013-11-04T13:14:00Z">
              <w:rPr>
                <w:rFonts w:ascii="Calibri" w:hAnsi="Calibri"/>
                <w:szCs w:val="22"/>
              </w:rPr>
            </w:rPrChange>
          </w:rPr>
          <w:t xml:space="preserve">wable voltage range (B+ &lt; 10v) OR (B+ &gt; 16v) for more than </w:t>
        </w:r>
        <w:proofErr w:type="spellStart"/>
        <w:r>
          <w:rPr>
            <w:rFonts w:cs="Arial"/>
            <w:rPrChange w:id="124" w:author="jmyslin2" w:date="2013-11-04T13:14:00Z">
              <w:rPr>
                <w:rFonts w:ascii="Calibri" w:hAnsi="Calibri"/>
                <w:szCs w:val="22"/>
              </w:rPr>
            </w:rPrChange>
          </w:rPr>
          <w:t>Thysterisis</w:t>
        </w:r>
        <w:proofErr w:type="spellEnd"/>
        <w:r>
          <w:rPr>
            <w:rFonts w:cs="Arial"/>
            <w:rPrChange w:id="125" w:author="jmyslin2" w:date="2013-11-04T13:14:00Z">
              <w:rPr>
                <w:rFonts w:ascii="Calibri" w:hAnsi="Calibri"/>
                <w:szCs w:val="22"/>
              </w:rPr>
            </w:rPrChange>
          </w:rPr>
          <w:t xml:space="preserve"> than the System Master shall perform some voltage hysteresis before re-entering Functional power mode if the voltage re-enters at the defined voltage range.</w:t>
        </w:r>
      </w:ins>
    </w:p>
    <w:p w14:paraId="72668CDD" w14:textId="77777777" w:rsidR="00DE1431" w:rsidRDefault="00FB255D">
      <w:pPr>
        <w:numPr>
          <w:ins w:id="126" w:author="jmyslin2" w:date="2013-11-04T13:14:00Z"/>
        </w:numPr>
        <w:rPr>
          <w:ins w:id="127" w:author="jmyslin2" w:date="2013-11-04T13:14:00Z"/>
          <w:rFonts w:cs="Arial"/>
        </w:rPr>
      </w:pPr>
      <w:ins w:id="128" w:author="jmyslin2" w:date="2013-11-04T13:14:00Z">
        <w:r>
          <w:rPr>
            <w:rFonts w:cs="Arial"/>
            <w:rPrChange w:id="129" w:author="jmyslin2" w:date="2013-11-04T13:14:00Z">
              <w:rPr>
                <w:rFonts w:ascii="Calibri" w:hAnsi="Calibri"/>
                <w:szCs w:val="22"/>
              </w:rPr>
            </w:rPrChange>
          </w:rPr>
          <w:t>Ex.  While in Run the voltag</w:t>
        </w:r>
        <w:r>
          <w:rPr>
            <w:rFonts w:cs="Arial"/>
            <w:rPrChange w:id="130" w:author="jmyslin2" w:date="2013-11-04T13:14:00Z">
              <w:rPr>
                <w:rFonts w:ascii="Calibri" w:hAnsi="Calibri"/>
                <w:szCs w:val="22"/>
              </w:rPr>
            </w:rPrChange>
          </w:rPr>
          <w:t xml:space="preserve">e went below 10V for more than </w:t>
        </w:r>
        <w:proofErr w:type="spellStart"/>
        <w:r>
          <w:rPr>
            <w:rFonts w:cs="Arial"/>
            <w:rPrChange w:id="131" w:author="jmyslin2" w:date="2013-11-04T13:14:00Z">
              <w:rPr>
                <w:rFonts w:ascii="Calibri" w:hAnsi="Calibri"/>
                <w:szCs w:val="22"/>
              </w:rPr>
            </w:rPrChange>
          </w:rPr>
          <w:t>Thysterisis</w:t>
        </w:r>
        <w:proofErr w:type="spellEnd"/>
        <w:r>
          <w:rPr>
            <w:rFonts w:cs="Arial"/>
            <w:rPrChange w:id="132" w:author="jmyslin2" w:date="2013-11-04T13:14:00Z">
              <w:rPr>
                <w:rFonts w:ascii="Calibri" w:hAnsi="Calibri"/>
                <w:szCs w:val="22"/>
              </w:rPr>
            </w:rPrChange>
          </w:rPr>
          <w:t xml:space="preserve"> than the System Master enters Standby power mode.  Than to re-enter functional power mode (</w:t>
        </w:r>
        <w:proofErr w:type="spellStart"/>
        <w:r>
          <w:rPr>
            <w:rFonts w:cs="Arial"/>
            <w:rPrChange w:id="133" w:author="jmyslin2" w:date="2013-11-04T13:14:00Z">
              <w:rPr>
                <w:rFonts w:ascii="Calibri" w:hAnsi="Calibri"/>
                <w:szCs w:val="22"/>
              </w:rPr>
            </w:rPrChange>
          </w:rPr>
          <w:t>ex crank</w:t>
        </w:r>
        <w:proofErr w:type="spellEnd"/>
        <w:r>
          <w:rPr>
            <w:rFonts w:cs="Arial"/>
            <w:rPrChange w:id="134" w:author="jmyslin2" w:date="2013-11-04T13:14:00Z">
              <w:rPr>
                <w:rFonts w:ascii="Calibri" w:hAnsi="Calibri"/>
                <w:szCs w:val="22"/>
              </w:rPr>
            </w:rPrChange>
          </w:rPr>
          <w:t xml:space="preserve"> the vehicle engine) the system master would add a voltage hysteresis such the system master goes to 10.5v for mor</w:t>
        </w:r>
        <w:r>
          <w:rPr>
            <w:rFonts w:cs="Arial"/>
            <w:rPrChange w:id="135" w:author="jmyslin2" w:date="2013-11-04T13:14:00Z">
              <w:rPr>
                <w:rFonts w:ascii="Calibri" w:hAnsi="Calibri"/>
                <w:szCs w:val="22"/>
              </w:rPr>
            </w:rPrChange>
          </w:rPr>
          <w:t xml:space="preserve">e than </w:t>
        </w:r>
        <w:proofErr w:type="spellStart"/>
        <w:r>
          <w:rPr>
            <w:rFonts w:cs="Arial"/>
            <w:rPrChange w:id="136" w:author="jmyslin2" w:date="2013-11-04T13:14:00Z">
              <w:rPr>
                <w:rFonts w:ascii="Calibri" w:hAnsi="Calibri"/>
                <w:szCs w:val="22"/>
              </w:rPr>
            </w:rPrChange>
          </w:rPr>
          <w:t>Thysterisis</w:t>
        </w:r>
        <w:proofErr w:type="spellEnd"/>
        <w:r>
          <w:rPr>
            <w:rFonts w:cs="Arial"/>
            <w:rPrChange w:id="137" w:author="jmyslin2" w:date="2013-11-04T13:14:00Z">
              <w:rPr>
                <w:rFonts w:ascii="Calibri" w:hAnsi="Calibri"/>
                <w:szCs w:val="22"/>
              </w:rPr>
            </w:rPrChange>
          </w:rPr>
          <w:t xml:space="preserve"> before re-entering functional power mode.  If there is no voltage </w:t>
        </w:r>
        <w:proofErr w:type="gramStart"/>
        <w:r>
          <w:rPr>
            <w:rFonts w:cs="Arial"/>
            <w:rPrChange w:id="138" w:author="jmyslin2" w:date="2013-11-04T13:14:00Z">
              <w:rPr>
                <w:rFonts w:ascii="Calibri" w:hAnsi="Calibri"/>
                <w:szCs w:val="22"/>
              </w:rPr>
            </w:rPrChange>
          </w:rPr>
          <w:t>hysteresis</w:t>
        </w:r>
        <w:proofErr w:type="gramEnd"/>
        <w:r>
          <w:rPr>
            <w:rFonts w:cs="Arial"/>
            <w:rPrChange w:id="139" w:author="jmyslin2" w:date="2013-11-04T13:14:00Z">
              <w:rPr>
                <w:rFonts w:ascii="Calibri" w:hAnsi="Calibri"/>
                <w:szCs w:val="22"/>
              </w:rPr>
            </w:rPrChange>
          </w:rPr>
          <w:t xml:space="preserve"> then system could be continually be turned ON and OFF if on the voltage border.</w:t>
        </w:r>
      </w:ins>
    </w:p>
    <w:p w14:paraId="6336E641" w14:textId="77777777" w:rsidR="00DE1431" w:rsidRDefault="00FB255D"/>
    <w:p w14:paraId="4C2C4213" w14:textId="77777777" w:rsidR="00DE1431" w:rsidRDefault="00FB255D">
      <w:pPr>
        <w:rPr>
          <w:rFonts w:cs="Arial"/>
        </w:rPr>
      </w:pPr>
      <w:r>
        <w:rPr>
          <w:rFonts w:cs="Arial"/>
        </w:rPr>
        <w:t xml:space="preserve">When the power mode changes to Crank it will not cause a change in the current </w:t>
      </w:r>
      <w:r>
        <w:rPr>
          <w:rFonts w:cs="Arial"/>
        </w:rPr>
        <w:t xml:space="preserve">Power Mode System State (ex. won't exit phone mode, </w:t>
      </w:r>
      <w:proofErr w:type="spellStart"/>
      <w:r>
        <w:rPr>
          <w:rFonts w:cs="Arial"/>
        </w:rPr>
        <w:t>MMActive</w:t>
      </w:r>
      <w:proofErr w:type="spellEnd"/>
      <w:r>
        <w:rPr>
          <w:rFonts w:cs="Arial"/>
        </w:rPr>
        <w:t>) unless specifically noted elsewhere.  Refer to the Error Management section for details of operation during Crank and Station Management for definition of Crank.</w:t>
      </w:r>
    </w:p>
    <w:p w14:paraId="58EFB369" w14:textId="77777777" w:rsidR="00210F9E" w:rsidRPr="00210F9E" w:rsidRDefault="00FB255D">
      <w:pPr>
        <w:rPr>
          <w:rFonts w:cs="Arial"/>
        </w:rPr>
      </w:pPr>
    </w:p>
    <w:p w14:paraId="7EC29B2F" w14:textId="77777777" w:rsidR="00A946D9" w:rsidRPr="00210F9E" w:rsidRDefault="00FB255D" w:rsidP="00A946D9">
      <w:pPr>
        <w:rPr>
          <w:ins w:id="140" w:author="Myslinski, Jason (J.S.)" w:date="2016-05-26T10:22:00Z"/>
          <w:rFonts w:cs="Arial"/>
        </w:rPr>
      </w:pPr>
      <w:ins w:id="141" w:author="Myslinski, Jason (J.S.)" w:date="2016-05-26T10:22:00Z">
        <w:r w:rsidRPr="00210F9E">
          <w:rPr>
            <w:rFonts w:cs="Arial"/>
          </w:rPr>
          <w:t xml:space="preserve">During a cold crank event </w:t>
        </w:r>
        <w:r w:rsidRPr="00210F9E">
          <w:rPr>
            <w:rFonts w:eastAsiaTheme="minorHAnsi" w:cs="Arial"/>
          </w:rPr>
          <w:t>if th</w:t>
        </w:r>
        <w:r w:rsidRPr="00210F9E">
          <w:rPr>
            <w:rFonts w:eastAsiaTheme="minorHAnsi" w:cs="Arial"/>
          </w:rPr>
          <w:t xml:space="preserve">e power mode signal </w:t>
        </w:r>
        <w:proofErr w:type="spellStart"/>
        <w:r w:rsidRPr="00210F9E">
          <w:rPr>
            <w:rFonts w:eastAsiaTheme="minorHAnsi" w:cs="Arial"/>
          </w:rPr>
          <w:t>HMIAudioMode</w:t>
        </w:r>
        <w:proofErr w:type="spellEnd"/>
        <w:r w:rsidRPr="00210F9E">
          <w:rPr>
            <w:rFonts w:eastAsiaTheme="minorHAnsi" w:cs="Arial"/>
          </w:rPr>
          <w:t xml:space="preserve"> equals ON then the system master shall re</w:t>
        </w:r>
        <w:r>
          <w:rPr>
            <w:rFonts w:eastAsiaTheme="minorHAnsi" w:cs="Arial"/>
          </w:rPr>
          <w:t>-</w:t>
        </w:r>
        <w:r w:rsidRPr="00210F9E">
          <w:rPr>
            <w:rFonts w:eastAsiaTheme="minorHAnsi" w:cs="Arial"/>
          </w:rPr>
          <w:t xml:space="preserve">send </w:t>
        </w:r>
        <w:proofErr w:type="spellStart"/>
        <w:r w:rsidRPr="00210F9E">
          <w:rPr>
            <w:rFonts w:eastAsiaTheme="minorHAnsi" w:cs="Arial"/>
          </w:rPr>
          <w:t>HMIAudioMode</w:t>
        </w:r>
        <w:proofErr w:type="spellEnd"/>
        <w:r w:rsidRPr="00210F9E">
          <w:rPr>
            <w:rFonts w:eastAsiaTheme="minorHAnsi" w:cs="Arial"/>
          </w:rPr>
          <w:t xml:space="preserve"> = ON</w:t>
        </w:r>
      </w:ins>
      <w:ins w:id="142" w:author="Myslinski, Jason (J.S.)" w:date="2016-05-26T14:58:00Z">
        <w:r>
          <w:rPr>
            <w:rFonts w:eastAsiaTheme="minorHAnsi" w:cs="Arial"/>
          </w:rPr>
          <w:t xml:space="preserve"> after the crank event ends but</w:t>
        </w:r>
      </w:ins>
      <w:ins w:id="143" w:author="Myslinski, Jason (J.S.)" w:date="2016-05-26T10:22:00Z">
        <w:r w:rsidRPr="00210F9E">
          <w:rPr>
            <w:rFonts w:eastAsiaTheme="minorHAnsi" w:cs="Arial"/>
          </w:rPr>
          <w:t xml:space="preserve"> </w:t>
        </w:r>
      </w:ins>
      <w:ins w:id="144" w:author="Myslinski, Jason (J.S.)" w:date="2016-05-26T14:56:00Z">
        <w:r>
          <w:rPr>
            <w:rFonts w:eastAsiaTheme="minorHAnsi" w:cs="Arial"/>
          </w:rPr>
          <w:t>within 100 msec</w:t>
        </w:r>
      </w:ins>
      <w:ins w:id="145" w:author="Myslinski, Jason (J.S.)" w:date="2016-05-26T14:55:00Z">
        <w:r>
          <w:rPr>
            <w:rFonts w:eastAsiaTheme="minorHAnsi" w:cs="Arial"/>
          </w:rPr>
          <w:t xml:space="preserve"> </w:t>
        </w:r>
      </w:ins>
      <w:ins w:id="146" w:author="Myslinski, Jason (J.S.)" w:date="2016-05-26T10:22:00Z">
        <w:r w:rsidRPr="00210F9E">
          <w:rPr>
            <w:rFonts w:eastAsiaTheme="minorHAnsi" w:cs="Arial"/>
          </w:rPr>
          <w:t>of the crank event ending</w:t>
        </w:r>
      </w:ins>
      <w:ins w:id="147" w:author="Myslinski, Jason (J.S.)" w:date="2016-05-26T14:56:00Z">
        <w:r>
          <w:rPr>
            <w:rFonts w:eastAsiaTheme="minorHAnsi" w:cs="Arial"/>
          </w:rPr>
          <w:t xml:space="preserve"> </w:t>
        </w:r>
      </w:ins>
      <w:ins w:id="148" w:author="Myslinski, Jason (J.S.)" w:date="2016-05-26T10:22:00Z">
        <w:r w:rsidRPr="00210F9E">
          <w:rPr>
            <w:rFonts w:eastAsiaTheme="minorHAnsi" w:cs="Arial"/>
          </w:rPr>
          <w:t>(</w:t>
        </w:r>
        <w:r>
          <w:rPr>
            <w:rFonts w:eastAsiaTheme="minorHAnsi" w:cs="Arial"/>
          </w:rPr>
          <w:t xml:space="preserve">crank event ending </w:t>
        </w:r>
        <w:r w:rsidRPr="00210F9E">
          <w:rPr>
            <w:rFonts w:cs="Arial"/>
          </w:rPr>
          <w:t>as defined in “</w:t>
        </w:r>
        <w:r w:rsidRPr="00210F9E">
          <w:rPr>
            <w:rFonts w:eastAsiaTheme="minorHAnsi" w:cs="Arial"/>
            <w:bCs/>
            <w:u w:val="single"/>
          </w:rPr>
          <w:t>STMGNTv2-FUN-REQ-014669-Crank, Front System ON (CGEA 1.3)</w:t>
        </w:r>
        <w:r w:rsidRPr="00210F9E">
          <w:rPr>
            <w:rFonts w:eastAsiaTheme="minorHAnsi" w:cs="Arial"/>
            <w:bCs/>
          </w:rPr>
          <w:t>” / “</w:t>
        </w:r>
        <w:r w:rsidRPr="00210F9E">
          <w:rPr>
            <w:rFonts w:eastAsiaTheme="minorHAnsi" w:cs="Arial"/>
            <w:bCs/>
            <w:u w:val="single"/>
          </w:rPr>
          <w:t>STMGNT-FUN-REQ-014666-Crank, Front System ON (C1MCA)</w:t>
        </w:r>
        <w:r w:rsidRPr="00210F9E">
          <w:rPr>
            <w:rFonts w:eastAsiaTheme="minorHAnsi" w:cs="Arial"/>
          </w:rPr>
          <w:t>”</w:t>
        </w:r>
      </w:ins>
      <w:ins w:id="149" w:author="Myslinski, Jason (J.S.)" w:date="2016-05-26T14:54:00Z">
        <w:r>
          <w:rPr>
            <w:rFonts w:eastAsiaTheme="minorHAnsi" w:cs="Arial"/>
          </w:rPr>
          <w:t>)</w:t>
        </w:r>
      </w:ins>
      <w:ins w:id="150" w:author="Myslinski, Jason (J.S.)" w:date="2016-05-26T10:22:00Z">
        <w:r w:rsidRPr="00210F9E">
          <w:rPr>
            <w:rFonts w:eastAsiaTheme="minorHAnsi" w:cs="Arial"/>
          </w:rPr>
          <w:t>.</w:t>
        </w:r>
      </w:ins>
    </w:p>
    <w:p w14:paraId="0AC84453" w14:textId="77777777" w:rsidR="00DE1431" w:rsidRPr="00210F9E" w:rsidRDefault="00FB255D">
      <w:pPr>
        <w:rPr>
          <w:rFonts w:cs="Arial"/>
        </w:rPr>
      </w:pPr>
    </w:p>
    <w:p w14:paraId="3FF1ED82" w14:textId="77777777" w:rsidR="00DE1431" w:rsidRDefault="00FB255D">
      <w:pPr>
        <w:rPr>
          <w:rFonts w:cs="Arial"/>
        </w:rPr>
      </w:pPr>
      <w:r>
        <w:rPr>
          <w:rFonts w:cs="Arial"/>
        </w:rPr>
        <w:t xml:space="preserve">Upon a </w:t>
      </w:r>
      <w:proofErr w:type="spellStart"/>
      <w:r>
        <w:rPr>
          <w:rFonts w:cs="Arial"/>
        </w:rPr>
        <w:t>PowerMode</w:t>
      </w:r>
      <w:proofErr w:type="spellEnd"/>
      <w:r>
        <w:rPr>
          <w:rFonts w:cs="Arial"/>
        </w:rPr>
        <w:t xml:space="preserve"> signal change used to trigger a transition from Functional to a Standby power mode state the </w:t>
      </w:r>
      <w:proofErr w:type="spellStart"/>
      <w:r>
        <w:rPr>
          <w:rFonts w:cs="Arial"/>
        </w:rPr>
        <w:t>PowerMode</w:t>
      </w:r>
      <w:proofErr w:type="spellEnd"/>
      <w:r>
        <w:rPr>
          <w:rFonts w:cs="Arial"/>
        </w:rPr>
        <w:t xml:space="preserve"> signals shall be </w:t>
      </w:r>
      <w:r>
        <w:rPr>
          <w:rFonts w:cs="Arial"/>
        </w:rPr>
        <w:t xml:space="preserve">true for 100 msec +/- 10 msec before the transition occurs.  </w:t>
      </w:r>
    </w:p>
    <w:p w14:paraId="3F316766" w14:textId="77777777" w:rsidR="00DE1431" w:rsidRDefault="00FB255D">
      <w:pPr>
        <w:rPr>
          <w:rFonts w:cs="Arial"/>
        </w:rPr>
      </w:pPr>
    </w:p>
    <w:p w14:paraId="65587F5B" w14:textId="77777777" w:rsidR="00DE1431" w:rsidRDefault="00FB255D">
      <w:pPr>
        <w:rPr>
          <w:rFonts w:cs="Arial"/>
        </w:rPr>
      </w:pPr>
      <w:r>
        <w:rPr>
          <w:rFonts w:cs="Arial"/>
        </w:rPr>
        <w:t xml:space="preserve">For example, to transition out of Functional one of the </w:t>
      </w:r>
      <w:r>
        <w:rPr>
          <w:rFonts w:cs="Arial"/>
        </w:rPr>
        <w:t xml:space="preserve">triggers is </w:t>
      </w:r>
      <w:proofErr w:type="spellStart"/>
      <w:r>
        <w:rPr>
          <w:rFonts w:cs="Arial"/>
        </w:rPr>
        <w:t>Ignition_Status</w:t>
      </w:r>
      <w:proofErr w:type="spellEnd"/>
      <w:r>
        <w:rPr>
          <w:rFonts w:cs="Arial"/>
        </w:rPr>
        <w:t xml:space="preserve"> = OFF and </w:t>
      </w:r>
      <w:proofErr w:type="spellStart"/>
      <w:r>
        <w:rPr>
          <w:rFonts w:cs="Arial"/>
        </w:rPr>
        <w:t>Delay_Accy</w:t>
      </w:r>
      <w:proofErr w:type="spellEnd"/>
      <w:r>
        <w:rPr>
          <w:rFonts w:cs="Arial"/>
        </w:rPr>
        <w:t xml:space="preserve"> = OFF.  If </w:t>
      </w:r>
      <w:proofErr w:type="spellStart"/>
      <w:r>
        <w:rPr>
          <w:rFonts w:cs="Arial"/>
        </w:rPr>
        <w:t>Ignition_Status</w:t>
      </w:r>
      <w:proofErr w:type="spellEnd"/>
      <w:r>
        <w:rPr>
          <w:rFonts w:cs="Arial"/>
        </w:rPr>
        <w:t xml:space="preserve"> = Accessory in functional and then for 10 msec equaled (</w:t>
      </w:r>
      <w:proofErr w:type="spellStart"/>
      <w:r>
        <w:rPr>
          <w:rFonts w:cs="Arial"/>
        </w:rPr>
        <w:t>Ignition_Status</w:t>
      </w:r>
      <w:proofErr w:type="spellEnd"/>
      <w:r>
        <w:rPr>
          <w:rFonts w:cs="Arial"/>
        </w:rPr>
        <w:t xml:space="preserve"> = OFF and </w:t>
      </w:r>
      <w:proofErr w:type="spellStart"/>
      <w:r>
        <w:rPr>
          <w:rFonts w:cs="Arial"/>
        </w:rPr>
        <w:t>Delay_Accy</w:t>
      </w:r>
      <w:proofErr w:type="spellEnd"/>
      <w:r>
        <w:rPr>
          <w:rFonts w:cs="Arial"/>
        </w:rPr>
        <w:t xml:space="preserve"> = OFF) and then goes back to and remains at (</w:t>
      </w:r>
      <w:proofErr w:type="spellStart"/>
      <w:r>
        <w:rPr>
          <w:rFonts w:cs="Arial"/>
        </w:rPr>
        <w:t>Ignition_Status</w:t>
      </w:r>
      <w:proofErr w:type="spellEnd"/>
      <w:r>
        <w:rPr>
          <w:rFonts w:cs="Arial"/>
        </w:rPr>
        <w:t xml:space="preserve"> = Accessory and </w:t>
      </w:r>
      <w:proofErr w:type="spellStart"/>
      <w:r>
        <w:rPr>
          <w:rFonts w:cs="Arial"/>
        </w:rPr>
        <w:t>Delay_Acc</w:t>
      </w:r>
      <w:proofErr w:type="spellEnd"/>
      <w:r>
        <w:rPr>
          <w:rFonts w:cs="Arial"/>
        </w:rPr>
        <w:t xml:space="preserve"> </w:t>
      </w:r>
      <w:r>
        <w:rPr>
          <w:rFonts w:cs="Arial"/>
        </w:rPr>
        <w:t>= OFF) then the System Master would remain in functional never transitioning to Standby (</w:t>
      </w:r>
      <w:proofErr w:type="spellStart"/>
      <w:r>
        <w:rPr>
          <w:rFonts w:cs="Arial"/>
        </w:rPr>
        <w:t>MMInactive</w:t>
      </w:r>
      <w:proofErr w:type="spellEnd"/>
      <w:r>
        <w:rPr>
          <w:rFonts w:cs="Arial"/>
        </w:rPr>
        <w:t>, 10 Minute Clock mode).</w:t>
      </w:r>
    </w:p>
    <w:p w14:paraId="0F1AB4F5" w14:textId="77777777" w:rsidR="00DE1431" w:rsidRDefault="00FB255D"/>
    <w:tbl>
      <w:tblPr>
        <w:tblW w:w="0" w:type="auto"/>
        <w:jc w:val="center"/>
        <w:tblLook w:val="04A0" w:firstRow="1" w:lastRow="0" w:firstColumn="1" w:lastColumn="0" w:noHBand="0" w:noVBand="1"/>
      </w:tblPr>
      <w:tblGrid>
        <w:gridCol w:w="328"/>
        <w:gridCol w:w="3790"/>
        <w:gridCol w:w="4538"/>
        <w:gridCol w:w="2451"/>
      </w:tblGrid>
      <w:tr w:rsidR="00DE1431" w14:paraId="2C4723D1" w14:textId="77777777">
        <w:trPr>
          <w:trHeight w:val="1520"/>
          <w:jc w:val="center"/>
        </w:trPr>
        <w:tc>
          <w:tcPr>
            <w:tcW w:w="136" w:type="pct"/>
            <w:tcBorders>
              <w:top w:val="single" w:sz="4" w:space="0" w:color="auto"/>
              <w:left w:val="single" w:sz="4" w:space="0" w:color="auto"/>
              <w:bottom w:val="single" w:sz="4" w:space="0" w:color="auto"/>
              <w:right w:val="single" w:sz="4" w:space="0" w:color="auto"/>
            </w:tcBorders>
            <w:vAlign w:val="bottom"/>
            <w:hideMark/>
          </w:tcPr>
          <w:p w14:paraId="0E9CC7E4" w14:textId="77777777" w:rsidR="00DE1431" w:rsidRDefault="00FB255D">
            <w:pPr>
              <w:rPr>
                <w:rFonts w:cs="Arial"/>
                <w:b/>
                <w:bCs/>
              </w:rPr>
            </w:pPr>
            <w:r>
              <w:rPr>
                <w:rFonts w:cs="Arial"/>
                <w:b/>
                <w:bCs/>
              </w:rPr>
              <w:t> </w:t>
            </w:r>
          </w:p>
        </w:tc>
        <w:tc>
          <w:tcPr>
            <w:tcW w:w="1710" w:type="pct"/>
            <w:tcBorders>
              <w:top w:val="single" w:sz="4" w:space="0" w:color="auto"/>
              <w:left w:val="nil"/>
              <w:bottom w:val="single" w:sz="4" w:space="0" w:color="auto"/>
              <w:right w:val="single" w:sz="4" w:space="0" w:color="auto"/>
            </w:tcBorders>
            <w:vAlign w:val="bottom"/>
            <w:hideMark/>
          </w:tcPr>
          <w:p w14:paraId="2FAD21BD" w14:textId="77777777" w:rsidR="00DE1431" w:rsidRDefault="00FB255D">
            <w:pPr>
              <w:rPr>
                <w:rFonts w:cs="Arial"/>
                <w:b/>
                <w:bCs/>
              </w:rPr>
            </w:pPr>
            <w:r>
              <w:rPr>
                <w:rFonts w:cs="Arial"/>
                <w:b/>
                <w:bCs/>
                <w:u w:val="single"/>
              </w:rPr>
              <w:t>Pre-Condition</w:t>
            </w:r>
            <w:r>
              <w:rPr>
                <w:rFonts w:cs="Arial"/>
                <w:b/>
                <w:bCs/>
              </w:rPr>
              <w:t>:</w:t>
            </w:r>
          </w:p>
          <w:p w14:paraId="1FF41412" w14:textId="77777777" w:rsidR="00DE1431" w:rsidRDefault="00FB255D">
            <w:pPr>
              <w:rPr>
                <w:rFonts w:cs="Arial"/>
                <w:b/>
                <w:bCs/>
              </w:rPr>
            </w:pPr>
            <w:r>
              <w:rPr>
                <w:rFonts w:cs="Arial"/>
                <w:b/>
                <w:bCs/>
              </w:rPr>
              <w:t xml:space="preserve">Last State of Audio Stack in </w:t>
            </w:r>
            <w:proofErr w:type="spellStart"/>
            <w:r>
              <w:rPr>
                <w:rFonts w:cs="Arial"/>
                <w:b/>
                <w:bCs/>
              </w:rPr>
              <w:t>MMActive</w:t>
            </w:r>
            <w:proofErr w:type="spellEnd"/>
            <w:r>
              <w:rPr>
                <w:rFonts w:cs="Arial"/>
                <w:b/>
                <w:bCs/>
              </w:rPr>
              <w:t xml:space="preserve"> / Phone Mode when </w:t>
            </w:r>
            <w:proofErr w:type="spellStart"/>
            <w:r>
              <w:rPr>
                <w:rFonts w:cs="Arial"/>
                <w:b/>
                <w:bCs/>
              </w:rPr>
              <w:t>HMIAudioMode</w:t>
            </w:r>
            <w:proofErr w:type="spellEnd"/>
            <w:r>
              <w:rPr>
                <w:rFonts w:cs="Arial"/>
                <w:b/>
                <w:bCs/>
              </w:rPr>
              <w:t xml:space="preserve"> transitions from ON to OFF</w:t>
            </w:r>
          </w:p>
        </w:tc>
        <w:tc>
          <w:tcPr>
            <w:tcW w:w="2047" w:type="pct"/>
            <w:tcBorders>
              <w:top w:val="single" w:sz="4" w:space="0" w:color="auto"/>
              <w:left w:val="nil"/>
              <w:bottom w:val="single" w:sz="4" w:space="0" w:color="auto"/>
              <w:right w:val="single" w:sz="4" w:space="0" w:color="auto"/>
            </w:tcBorders>
            <w:vAlign w:val="bottom"/>
            <w:hideMark/>
          </w:tcPr>
          <w:p w14:paraId="71B2CA28" w14:textId="77777777" w:rsidR="00DE1431" w:rsidRDefault="00FB255D">
            <w:pPr>
              <w:rPr>
                <w:rFonts w:cs="Arial"/>
                <w:b/>
                <w:bCs/>
              </w:rPr>
            </w:pPr>
            <w:r>
              <w:rPr>
                <w:rFonts w:cs="Arial"/>
                <w:b/>
                <w:bCs/>
                <w:u w:val="single"/>
              </w:rPr>
              <w:t>Event:</w:t>
            </w:r>
          </w:p>
          <w:p w14:paraId="730255A4" w14:textId="77777777" w:rsidR="00DE1431" w:rsidRDefault="00FB255D">
            <w:pPr>
              <w:rPr>
                <w:rFonts w:cs="Arial"/>
                <w:b/>
                <w:bCs/>
              </w:rPr>
            </w:pPr>
            <w:r>
              <w:rPr>
                <w:rFonts w:cs="Arial"/>
                <w:b/>
                <w:bCs/>
              </w:rPr>
              <w:t xml:space="preserve">Last State of Audio Stack in Extended Play when </w:t>
            </w:r>
            <w:proofErr w:type="spellStart"/>
            <w:r>
              <w:rPr>
                <w:rFonts w:cs="Arial"/>
                <w:b/>
                <w:bCs/>
              </w:rPr>
              <w:t>Ignition_Status</w:t>
            </w:r>
            <w:proofErr w:type="spellEnd"/>
            <w:r>
              <w:rPr>
                <w:rFonts w:cs="Arial"/>
                <w:b/>
                <w:bCs/>
              </w:rPr>
              <w:t xml:space="preserve"> changes from OFF to Run/ACC </w:t>
            </w:r>
          </w:p>
        </w:tc>
        <w:tc>
          <w:tcPr>
            <w:tcW w:w="1107" w:type="pct"/>
            <w:tcBorders>
              <w:top w:val="single" w:sz="4" w:space="0" w:color="auto"/>
              <w:left w:val="nil"/>
              <w:bottom w:val="single" w:sz="4" w:space="0" w:color="auto"/>
              <w:right w:val="single" w:sz="4" w:space="0" w:color="auto"/>
            </w:tcBorders>
            <w:vAlign w:val="bottom"/>
          </w:tcPr>
          <w:p w14:paraId="3B9C712F" w14:textId="77777777" w:rsidR="00DE1431" w:rsidRDefault="00FB255D">
            <w:pPr>
              <w:rPr>
                <w:rFonts w:cs="Arial"/>
                <w:b/>
                <w:bCs/>
              </w:rPr>
            </w:pPr>
            <w:r>
              <w:rPr>
                <w:rFonts w:cs="Arial"/>
                <w:b/>
                <w:bCs/>
                <w:u w:val="single"/>
              </w:rPr>
              <w:t>Post-Condition</w:t>
            </w:r>
            <w:r>
              <w:rPr>
                <w:rFonts w:cs="Arial"/>
                <w:b/>
                <w:bCs/>
              </w:rPr>
              <w:t>:</w:t>
            </w:r>
          </w:p>
          <w:p w14:paraId="7BAEF49B" w14:textId="77777777" w:rsidR="00DE1431" w:rsidRDefault="00FB255D">
            <w:pPr>
              <w:rPr>
                <w:rFonts w:cs="Arial"/>
                <w:b/>
                <w:bCs/>
              </w:rPr>
            </w:pPr>
            <w:r>
              <w:rPr>
                <w:rFonts w:cs="Arial"/>
                <w:b/>
                <w:bCs/>
              </w:rPr>
              <w:t xml:space="preserve">Audio Stack at </w:t>
            </w:r>
            <w:proofErr w:type="spellStart"/>
            <w:r>
              <w:rPr>
                <w:rFonts w:cs="Arial"/>
                <w:b/>
                <w:bCs/>
              </w:rPr>
              <w:t>Ignition_Status</w:t>
            </w:r>
            <w:proofErr w:type="spellEnd"/>
            <w:r>
              <w:rPr>
                <w:rFonts w:cs="Arial"/>
                <w:b/>
                <w:bCs/>
              </w:rPr>
              <w:t xml:space="preserve"> = Run/ACC</w:t>
            </w:r>
          </w:p>
          <w:p w14:paraId="01EAEB07" w14:textId="77777777" w:rsidR="00DE1431" w:rsidRDefault="00FB255D">
            <w:pPr>
              <w:rPr>
                <w:rFonts w:cs="Arial"/>
                <w:b/>
                <w:bCs/>
                <w:u w:val="single"/>
              </w:rPr>
            </w:pPr>
          </w:p>
        </w:tc>
      </w:tr>
      <w:tr w:rsidR="00DE1431" w14:paraId="7E7920C3" w14:textId="77777777">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4035CC37" w14:textId="77777777" w:rsidR="00DE1431" w:rsidRDefault="00FB255D">
            <w:pPr>
              <w:jc w:val="right"/>
              <w:rPr>
                <w:rFonts w:cs="Arial"/>
              </w:rPr>
            </w:pPr>
            <w:r>
              <w:rPr>
                <w:rFonts w:cs="Arial"/>
              </w:rPr>
              <w:t>1</w:t>
            </w:r>
          </w:p>
        </w:tc>
        <w:tc>
          <w:tcPr>
            <w:tcW w:w="1710" w:type="pct"/>
            <w:tcBorders>
              <w:top w:val="nil"/>
              <w:left w:val="nil"/>
              <w:bottom w:val="single" w:sz="4" w:space="0" w:color="auto"/>
              <w:right w:val="single" w:sz="4" w:space="0" w:color="auto"/>
            </w:tcBorders>
            <w:vAlign w:val="bottom"/>
            <w:hideMark/>
          </w:tcPr>
          <w:p w14:paraId="6AE828CE" w14:textId="77777777" w:rsidR="00DE1431" w:rsidRDefault="00FB255D">
            <w:pPr>
              <w:rPr>
                <w:rFonts w:cs="Arial"/>
              </w:rPr>
            </w:pPr>
            <w:r>
              <w:rPr>
                <w:rFonts w:cs="Arial"/>
              </w:rPr>
              <w:t>OFF</w:t>
            </w:r>
          </w:p>
        </w:tc>
        <w:tc>
          <w:tcPr>
            <w:tcW w:w="2047" w:type="pct"/>
            <w:tcBorders>
              <w:top w:val="nil"/>
              <w:left w:val="nil"/>
              <w:bottom w:val="single" w:sz="4" w:space="0" w:color="auto"/>
              <w:right w:val="single" w:sz="4" w:space="0" w:color="auto"/>
            </w:tcBorders>
            <w:vAlign w:val="bottom"/>
            <w:hideMark/>
          </w:tcPr>
          <w:p w14:paraId="677243F8" w14:textId="77777777" w:rsidR="00DE1431" w:rsidRDefault="00FB255D">
            <w:pPr>
              <w:rPr>
                <w:rFonts w:cs="Arial"/>
              </w:rPr>
            </w:pPr>
            <w:r>
              <w:rPr>
                <w:rFonts w:cs="Arial"/>
              </w:rPr>
              <w:t>OFF (extended play never turned ON)</w:t>
            </w:r>
          </w:p>
        </w:tc>
        <w:tc>
          <w:tcPr>
            <w:tcW w:w="1107" w:type="pct"/>
            <w:tcBorders>
              <w:top w:val="nil"/>
              <w:left w:val="nil"/>
              <w:bottom w:val="single" w:sz="4" w:space="0" w:color="auto"/>
              <w:right w:val="single" w:sz="4" w:space="0" w:color="auto"/>
            </w:tcBorders>
            <w:vAlign w:val="bottom"/>
            <w:hideMark/>
          </w:tcPr>
          <w:p w14:paraId="25A678E8" w14:textId="77777777" w:rsidR="00DE1431" w:rsidRDefault="00FB255D">
            <w:pPr>
              <w:rPr>
                <w:rFonts w:cs="Arial"/>
              </w:rPr>
            </w:pPr>
            <w:r>
              <w:rPr>
                <w:rFonts w:cs="Arial"/>
              </w:rPr>
              <w:t>OFF</w:t>
            </w:r>
          </w:p>
        </w:tc>
      </w:tr>
      <w:tr w:rsidR="00DE1431" w14:paraId="08D7A793" w14:textId="77777777">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07EAD9CC" w14:textId="77777777" w:rsidR="00DE1431" w:rsidRDefault="00FB255D">
            <w:pPr>
              <w:jc w:val="right"/>
              <w:rPr>
                <w:rFonts w:cs="Arial"/>
              </w:rPr>
            </w:pPr>
            <w:r>
              <w:rPr>
                <w:rFonts w:cs="Arial"/>
              </w:rPr>
              <w:t>2</w:t>
            </w:r>
          </w:p>
        </w:tc>
        <w:tc>
          <w:tcPr>
            <w:tcW w:w="1710" w:type="pct"/>
            <w:tcBorders>
              <w:top w:val="nil"/>
              <w:left w:val="nil"/>
              <w:bottom w:val="single" w:sz="4" w:space="0" w:color="auto"/>
              <w:right w:val="single" w:sz="4" w:space="0" w:color="auto"/>
            </w:tcBorders>
            <w:vAlign w:val="bottom"/>
            <w:hideMark/>
          </w:tcPr>
          <w:p w14:paraId="57B20B73" w14:textId="77777777" w:rsidR="00DE1431" w:rsidRDefault="00FB255D">
            <w:pPr>
              <w:rPr>
                <w:rFonts w:cs="Arial"/>
              </w:rPr>
            </w:pPr>
            <w:r>
              <w:rPr>
                <w:rFonts w:cs="Arial"/>
              </w:rPr>
              <w:t>OFF</w:t>
            </w:r>
          </w:p>
        </w:tc>
        <w:tc>
          <w:tcPr>
            <w:tcW w:w="2047" w:type="pct"/>
            <w:tcBorders>
              <w:top w:val="nil"/>
              <w:left w:val="nil"/>
              <w:bottom w:val="single" w:sz="4" w:space="0" w:color="auto"/>
              <w:right w:val="single" w:sz="4" w:space="0" w:color="auto"/>
            </w:tcBorders>
            <w:vAlign w:val="bottom"/>
            <w:hideMark/>
          </w:tcPr>
          <w:p w14:paraId="646E1849" w14:textId="77777777" w:rsidR="00DE1431" w:rsidRDefault="00FB255D">
            <w:pPr>
              <w:rPr>
                <w:rFonts w:cs="Arial"/>
              </w:rPr>
            </w:pPr>
            <w:r>
              <w:rPr>
                <w:rFonts w:cs="Arial"/>
              </w:rPr>
              <w:t>OFF (extended play was turned ON and then</w:t>
            </w:r>
            <w:r>
              <w:rPr>
                <w:rFonts w:cs="Arial"/>
              </w:rPr>
              <w:t xml:space="preserve"> OFF by user or timer expired)</w:t>
            </w:r>
          </w:p>
        </w:tc>
        <w:tc>
          <w:tcPr>
            <w:tcW w:w="1107" w:type="pct"/>
            <w:tcBorders>
              <w:top w:val="nil"/>
              <w:left w:val="nil"/>
              <w:bottom w:val="single" w:sz="4" w:space="0" w:color="auto"/>
              <w:right w:val="single" w:sz="4" w:space="0" w:color="auto"/>
            </w:tcBorders>
            <w:vAlign w:val="bottom"/>
            <w:hideMark/>
          </w:tcPr>
          <w:p w14:paraId="6EA69CBB" w14:textId="77777777" w:rsidR="00DE1431" w:rsidRDefault="00FB255D">
            <w:pPr>
              <w:rPr>
                <w:rFonts w:cs="Arial"/>
              </w:rPr>
            </w:pPr>
            <w:r>
              <w:rPr>
                <w:rFonts w:cs="Arial"/>
              </w:rPr>
              <w:t>OFF</w:t>
            </w:r>
          </w:p>
        </w:tc>
      </w:tr>
      <w:tr w:rsidR="00DE1431" w14:paraId="17966857" w14:textId="77777777">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54446CC5" w14:textId="77777777" w:rsidR="00DE1431" w:rsidRDefault="00FB255D">
            <w:pPr>
              <w:jc w:val="right"/>
              <w:rPr>
                <w:rFonts w:cs="Arial"/>
              </w:rPr>
            </w:pPr>
            <w:r>
              <w:rPr>
                <w:rFonts w:cs="Arial"/>
              </w:rPr>
              <w:t>3</w:t>
            </w:r>
          </w:p>
        </w:tc>
        <w:tc>
          <w:tcPr>
            <w:tcW w:w="1710" w:type="pct"/>
            <w:tcBorders>
              <w:top w:val="nil"/>
              <w:left w:val="nil"/>
              <w:bottom w:val="single" w:sz="4" w:space="0" w:color="auto"/>
              <w:right w:val="single" w:sz="4" w:space="0" w:color="auto"/>
            </w:tcBorders>
            <w:vAlign w:val="bottom"/>
            <w:hideMark/>
          </w:tcPr>
          <w:p w14:paraId="600DAE83" w14:textId="77777777" w:rsidR="00DE1431" w:rsidRDefault="00FB255D">
            <w:pPr>
              <w:rPr>
                <w:rFonts w:cs="Arial"/>
              </w:rPr>
            </w:pPr>
            <w:r>
              <w:rPr>
                <w:rFonts w:cs="Arial"/>
              </w:rPr>
              <w:t>OFF</w:t>
            </w:r>
          </w:p>
        </w:tc>
        <w:tc>
          <w:tcPr>
            <w:tcW w:w="2047" w:type="pct"/>
            <w:tcBorders>
              <w:top w:val="nil"/>
              <w:left w:val="nil"/>
              <w:bottom w:val="single" w:sz="4" w:space="0" w:color="auto"/>
              <w:right w:val="single" w:sz="4" w:space="0" w:color="auto"/>
            </w:tcBorders>
            <w:vAlign w:val="bottom"/>
            <w:hideMark/>
          </w:tcPr>
          <w:p w14:paraId="07ECB57B" w14:textId="77777777" w:rsidR="00DE1431" w:rsidRDefault="00FB255D">
            <w:pPr>
              <w:rPr>
                <w:rFonts w:cs="Arial"/>
              </w:rPr>
            </w:pPr>
            <w:r>
              <w:rPr>
                <w:rFonts w:cs="Arial"/>
              </w:rPr>
              <w:t>ON (extended play is currently ON at transition)</w:t>
            </w:r>
          </w:p>
        </w:tc>
        <w:tc>
          <w:tcPr>
            <w:tcW w:w="1107" w:type="pct"/>
            <w:tcBorders>
              <w:top w:val="nil"/>
              <w:left w:val="nil"/>
              <w:bottom w:val="single" w:sz="4" w:space="0" w:color="auto"/>
              <w:right w:val="single" w:sz="4" w:space="0" w:color="auto"/>
            </w:tcBorders>
            <w:vAlign w:val="bottom"/>
            <w:hideMark/>
          </w:tcPr>
          <w:p w14:paraId="1EFAD3A7" w14:textId="77777777" w:rsidR="00DE1431" w:rsidRDefault="00FB255D">
            <w:pPr>
              <w:rPr>
                <w:rFonts w:cs="Arial"/>
              </w:rPr>
            </w:pPr>
            <w:r>
              <w:rPr>
                <w:rFonts w:cs="Arial"/>
              </w:rPr>
              <w:t>ON</w:t>
            </w:r>
          </w:p>
        </w:tc>
      </w:tr>
      <w:tr w:rsidR="00DE1431" w14:paraId="37920E72" w14:textId="77777777">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002D8DB4" w14:textId="77777777" w:rsidR="00DE1431" w:rsidRDefault="00FB255D">
            <w:pPr>
              <w:jc w:val="right"/>
              <w:rPr>
                <w:rFonts w:cs="Arial"/>
              </w:rPr>
            </w:pPr>
            <w:r>
              <w:rPr>
                <w:rFonts w:cs="Arial"/>
              </w:rPr>
              <w:t>4</w:t>
            </w:r>
          </w:p>
        </w:tc>
        <w:tc>
          <w:tcPr>
            <w:tcW w:w="1710" w:type="pct"/>
            <w:tcBorders>
              <w:top w:val="nil"/>
              <w:left w:val="nil"/>
              <w:bottom w:val="single" w:sz="4" w:space="0" w:color="auto"/>
              <w:right w:val="single" w:sz="4" w:space="0" w:color="auto"/>
            </w:tcBorders>
            <w:vAlign w:val="bottom"/>
            <w:hideMark/>
          </w:tcPr>
          <w:p w14:paraId="6EA1D96D" w14:textId="77777777" w:rsidR="00DE1431" w:rsidRDefault="00FB255D">
            <w:pPr>
              <w:rPr>
                <w:rFonts w:cs="Arial"/>
              </w:rPr>
            </w:pPr>
            <w:r>
              <w:rPr>
                <w:rFonts w:cs="Arial"/>
              </w:rPr>
              <w:t>ON</w:t>
            </w:r>
          </w:p>
        </w:tc>
        <w:tc>
          <w:tcPr>
            <w:tcW w:w="2047" w:type="pct"/>
            <w:tcBorders>
              <w:top w:val="nil"/>
              <w:left w:val="nil"/>
              <w:bottom w:val="single" w:sz="4" w:space="0" w:color="auto"/>
              <w:right w:val="single" w:sz="4" w:space="0" w:color="auto"/>
            </w:tcBorders>
            <w:vAlign w:val="bottom"/>
            <w:hideMark/>
          </w:tcPr>
          <w:p w14:paraId="521F1CCA" w14:textId="77777777" w:rsidR="00DE1431" w:rsidRDefault="00FB255D">
            <w:pPr>
              <w:rPr>
                <w:rFonts w:cs="Arial"/>
              </w:rPr>
            </w:pPr>
            <w:r>
              <w:rPr>
                <w:rFonts w:cs="Arial"/>
              </w:rPr>
              <w:t>OFF (extended play never turned ON)</w:t>
            </w:r>
          </w:p>
        </w:tc>
        <w:tc>
          <w:tcPr>
            <w:tcW w:w="1107" w:type="pct"/>
            <w:tcBorders>
              <w:top w:val="nil"/>
              <w:left w:val="nil"/>
              <w:bottom w:val="single" w:sz="4" w:space="0" w:color="auto"/>
              <w:right w:val="single" w:sz="4" w:space="0" w:color="auto"/>
            </w:tcBorders>
            <w:vAlign w:val="bottom"/>
            <w:hideMark/>
          </w:tcPr>
          <w:p w14:paraId="0EA052B8" w14:textId="77777777" w:rsidR="00DE1431" w:rsidRDefault="00FB255D">
            <w:pPr>
              <w:rPr>
                <w:rFonts w:cs="Arial"/>
              </w:rPr>
            </w:pPr>
            <w:r>
              <w:rPr>
                <w:rFonts w:cs="Arial"/>
              </w:rPr>
              <w:t>ON</w:t>
            </w:r>
          </w:p>
        </w:tc>
      </w:tr>
      <w:tr w:rsidR="00DE1431" w14:paraId="6B50C042" w14:textId="77777777">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79410EB1" w14:textId="77777777" w:rsidR="00DE1431" w:rsidRDefault="00FB255D">
            <w:pPr>
              <w:jc w:val="right"/>
              <w:rPr>
                <w:rFonts w:cs="Arial"/>
              </w:rPr>
            </w:pPr>
            <w:r>
              <w:rPr>
                <w:rFonts w:cs="Arial"/>
              </w:rPr>
              <w:t>5</w:t>
            </w:r>
          </w:p>
        </w:tc>
        <w:tc>
          <w:tcPr>
            <w:tcW w:w="1710" w:type="pct"/>
            <w:tcBorders>
              <w:top w:val="nil"/>
              <w:left w:val="nil"/>
              <w:bottom w:val="single" w:sz="4" w:space="0" w:color="auto"/>
              <w:right w:val="single" w:sz="4" w:space="0" w:color="auto"/>
            </w:tcBorders>
            <w:vAlign w:val="bottom"/>
            <w:hideMark/>
          </w:tcPr>
          <w:p w14:paraId="4FDD8FFD" w14:textId="77777777" w:rsidR="00DE1431" w:rsidRDefault="00FB255D">
            <w:pPr>
              <w:rPr>
                <w:rFonts w:cs="Arial"/>
              </w:rPr>
            </w:pPr>
            <w:r>
              <w:rPr>
                <w:rFonts w:cs="Arial"/>
              </w:rPr>
              <w:t>ON</w:t>
            </w:r>
          </w:p>
        </w:tc>
        <w:tc>
          <w:tcPr>
            <w:tcW w:w="2047" w:type="pct"/>
            <w:tcBorders>
              <w:top w:val="nil"/>
              <w:left w:val="nil"/>
              <w:bottom w:val="single" w:sz="4" w:space="0" w:color="auto"/>
              <w:right w:val="single" w:sz="4" w:space="0" w:color="auto"/>
            </w:tcBorders>
            <w:vAlign w:val="bottom"/>
            <w:hideMark/>
          </w:tcPr>
          <w:p w14:paraId="01E9C823" w14:textId="77777777" w:rsidR="00DE1431" w:rsidRDefault="00FB255D">
            <w:pPr>
              <w:rPr>
                <w:rFonts w:cs="Arial"/>
              </w:rPr>
            </w:pPr>
            <w:r>
              <w:rPr>
                <w:rFonts w:cs="Arial"/>
              </w:rPr>
              <w:t>OFF (extended play was turned ON and then OFF by user or timer expired)</w:t>
            </w:r>
          </w:p>
        </w:tc>
        <w:tc>
          <w:tcPr>
            <w:tcW w:w="1107" w:type="pct"/>
            <w:tcBorders>
              <w:top w:val="nil"/>
              <w:left w:val="nil"/>
              <w:bottom w:val="single" w:sz="4" w:space="0" w:color="auto"/>
              <w:right w:val="single" w:sz="4" w:space="0" w:color="auto"/>
            </w:tcBorders>
            <w:vAlign w:val="bottom"/>
            <w:hideMark/>
          </w:tcPr>
          <w:p w14:paraId="00AF976C" w14:textId="77777777" w:rsidR="00DE1431" w:rsidRDefault="00FB255D">
            <w:pPr>
              <w:rPr>
                <w:rFonts w:cs="Arial"/>
              </w:rPr>
            </w:pPr>
            <w:r>
              <w:rPr>
                <w:rFonts w:cs="Arial"/>
              </w:rPr>
              <w:t>ON</w:t>
            </w:r>
          </w:p>
        </w:tc>
      </w:tr>
      <w:tr w:rsidR="00DE1431" w14:paraId="58F9DBD1" w14:textId="77777777">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13EC9364" w14:textId="77777777" w:rsidR="00DE1431" w:rsidRDefault="00FB255D">
            <w:pPr>
              <w:jc w:val="right"/>
              <w:rPr>
                <w:rFonts w:cs="Arial"/>
              </w:rPr>
            </w:pPr>
            <w:r>
              <w:rPr>
                <w:rFonts w:cs="Arial"/>
              </w:rPr>
              <w:t>6</w:t>
            </w:r>
          </w:p>
        </w:tc>
        <w:tc>
          <w:tcPr>
            <w:tcW w:w="1710" w:type="pct"/>
            <w:tcBorders>
              <w:top w:val="nil"/>
              <w:left w:val="nil"/>
              <w:bottom w:val="single" w:sz="4" w:space="0" w:color="auto"/>
              <w:right w:val="single" w:sz="4" w:space="0" w:color="auto"/>
            </w:tcBorders>
            <w:vAlign w:val="bottom"/>
            <w:hideMark/>
          </w:tcPr>
          <w:p w14:paraId="75DF2DE1" w14:textId="77777777" w:rsidR="00DE1431" w:rsidRDefault="00FB255D">
            <w:pPr>
              <w:rPr>
                <w:rFonts w:cs="Arial"/>
              </w:rPr>
            </w:pPr>
            <w:r>
              <w:rPr>
                <w:rFonts w:cs="Arial"/>
              </w:rPr>
              <w:t>ON</w:t>
            </w:r>
          </w:p>
        </w:tc>
        <w:tc>
          <w:tcPr>
            <w:tcW w:w="2047" w:type="pct"/>
            <w:tcBorders>
              <w:top w:val="nil"/>
              <w:left w:val="nil"/>
              <w:bottom w:val="single" w:sz="4" w:space="0" w:color="auto"/>
              <w:right w:val="single" w:sz="4" w:space="0" w:color="auto"/>
            </w:tcBorders>
            <w:vAlign w:val="bottom"/>
            <w:hideMark/>
          </w:tcPr>
          <w:p w14:paraId="0DF006AE" w14:textId="77777777" w:rsidR="00DE1431" w:rsidRDefault="00FB255D">
            <w:pPr>
              <w:rPr>
                <w:rFonts w:cs="Arial"/>
              </w:rPr>
            </w:pPr>
            <w:r>
              <w:rPr>
                <w:rFonts w:cs="Arial"/>
              </w:rPr>
              <w:t xml:space="preserve">ON (extended play is </w:t>
            </w:r>
            <w:r>
              <w:rPr>
                <w:rFonts w:cs="Arial"/>
              </w:rPr>
              <w:t>currently ON at transition)</w:t>
            </w:r>
          </w:p>
        </w:tc>
        <w:tc>
          <w:tcPr>
            <w:tcW w:w="1107" w:type="pct"/>
            <w:tcBorders>
              <w:top w:val="nil"/>
              <w:left w:val="nil"/>
              <w:bottom w:val="single" w:sz="4" w:space="0" w:color="auto"/>
              <w:right w:val="single" w:sz="4" w:space="0" w:color="auto"/>
            </w:tcBorders>
            <w:vAlign w:val="bottom"/>
            <w:hideMark/>
          </w:tcPr>
          <w:p w14:paraId="4C3CF117" w14:textId="77777777" w:rsidR="00DE1431" w:rsidRDefault="00FB255D">
            <w:pPr>
              <w:rPr>
                <w:rFonts w:cs="Arial"/>
              </w:rPr>
            </w:pPr>
            <w:r>
              <w:rPr>
                <w:rFonts w:cs="Arial"/>
              </w:rPr>
              <w:t>ON</w:t>
            </w:r>
          </w:p>
        </w:tc>
      </w:tr>
      <w:tr w:rsidR="00DE1431" w14:paraId="7021E604" w14:textId="77777777">
        <w:trPr>
          <w:trHeight w:val="255"/>
          <w:jc w:val="center"/>
        </w:trPr>
        <w:tc>
          <w:tcPr>
            <w:tcW w:w="136" w:type="pct"/>
            <w:noWrap/>
            <w:vAlign w:val="bottom"/>
          </w:tcPr>
          <w:p w14:paraId="0472C050" w14:textId="77777777" w:rsidR="00DE1431" w:rsidRDefault="00FB255D">
            <w:pPr>
              <w:rPr>
                <w:rFonts w:cs="Arial"/>
              </w:rPr>
            </w:pPr>
          </w:p>
        </w:tc>
        <w:tc>
          <w:tcPr>
            <w:tcW w:w="1710" w:type="pct"/>
            <w:noWrap/>
            <w:vAlign w:val="bottom"/>
          </w:tcPr>
          <w:p w14:paraId="4148794E" w14:textId="77777777" w:rsidR="00DE1431" w:rsidRDefault="00FB255D">
            <w:pPr>
              <w:rPr>
                <w:rFonts w:cs="Arial"/>
              </w:rPr>
            </w:pPr>
          </w:p>
        </w:tc>
        <w:tc>
          <w:tcPr>
            <w:tcW w:w="2047" w:type="pct"/>
            <w:noWrap/>
            <w:vAlign w:val="bottom"/>
          </w:tcPr>
          <w:p w14:paraId="146280AD" w14:textId="77777777" w:rsidR="00DE1431" w:rsidRDefault="00FB255D">
            <w:pPr>
              <w:rPr>
                <w:rFonts w:cs="Arial"/>
              </w:rPr>
            </w:pPr>
          </w:p>
        </w:tc>
        <w:tc>
          <w:tcPr>
            <w:tcW w:w="1107" w:type="pct"/>
            <w:noWrap/>
            <w:vAlign w:val="bottom"/>
          </w:tcPr>
          <w:p w14:paraId="21EF306F" w14:textId="77777777" w:rsidR="00DE1431" w:rsidRDefault="00FB255D">
            <w:pPr>
              <w:rPr>
                <w:rFonts w:cs="Arial"/>
              </w:rPr>
            </w:pPr>
          </w:p>
        </w:tc>
      </w:tr>
      <w:tr w:rsidR="00DE1431" w14:paraId="3CC606BB" w14:textId="77777777">
        <w:trPr>
          <w:trHeight w:val="255"/>
          <w:jc w:val="center"/>
        </w:trPr>
        <w:tc>
          <w:tcPr>
            <w:tcW w:w="136" w:type="pct"/>
            <w:noWrap/>
            <w:vAlign w:val="bottom"/>
          </w:tcPr>
          <w:p w14:paraId="5F822388" w14:textId="77777777" w:rsidR="00DE1431" w:rsidRDefault="00FB255D">
            <w:pPr>
              <w:rPr>
                <w:rFonts w:cs="Arial"/>
              </w:rPr>
            </w:pPr>
          </w:p>
        </w:tc>
        <w:tc>
          <w:tcPr>
            <w:tcW w:w="3757" w:type="pct"/>
            <w:gridSpan w:val="2"/>
            <w:vAlign w:val="bottom"/>
            <w:hideMark/>
          </w:tcPr>
          <w:p w14:paraId="1E9A10D2" w14:textId="77777777" w:rsidR="00DE1431" w:rsidRDefault="00FB255D">
            <w:pPr>
              <w:rPr>
                <w:rFonts w:cs="Arial"/>
              </w:rPr>
            </w:pPr>
            <w:r>
              <w:rPr>
                <w:rFonts w:cs="Arial"/>
              </w:rPr>
              <w:t xml:space="preserve">OFF (empty audio stack, non-savable source or </w:t>
            </w:r>
            <w:proofErr w:type="spellStart"/>
            <w:r>
              <w:rPr>
                <w:rFonts w:cs="Arial"/>
              </w:rPr>
              <w:t>HMIAudioMode</w:t>
            </w:r>
            <w:proofErr w:type="spellEnd"/>
            <w:r>
              <w:rPr>
                <w:rFonts w:cs="Arial"/>
              </w:rPr>
              <w:t xml:space="preserve"> = OFF)</w:t>
            </w:r>
          </w:p>
        </w:tc>
        <w:tc>
          <w:tcPr>
            <w:tcW w:w="1107" w:type="pct"/>
            <w:noWrap/>
            <w:vAlign w:val="bottom"/>
          </w:tcPr>
          <w:p w14:paraId="1783F7CC" w14:textId="77777777" w:rsidR="00DE1431" w:rsidRDefault="00FB255D">
            <w:pPr>
              <w:rPr>
                <w:rFonts w:cs="Arial"/>
              </w:rPr>
            </w:pPr>
          </w:p>
        </w:tc>
      </w:tr>
      <w:tr w:rsidR="00DE1431" w14:paraId="757C1F90" w14:textId="77777777">
        <w:trPr>
          <w:trHeight w:val="255"/>
          <w:jc w:val="center"/>
        </w:trPr>
        <w:tc>
          <w:tcPr>
            <w:tcW w:w="136" w:type="pct"/>
            <w:noWrap/>
            <w:vAlign w:val="bottom"/>
          </w:tcPr>
          <w:p w14:paraId="13FD0190" w14:textId="77777777" w:rsidR="00DE1431" w:rsidRDefault="00FB255D">
            <w:pPr>
              <w:rPr>
                <w:rFonts w:cs="Arial"/>
              </w:rPr>
            </w:pPr>
          </w:p>
        </w:tc>
        <w:tc>
          <w:tcPr>
            <w:tcW w:w="3757" w:type="pct"/>
            <w:gridSpan w:val="2"/>
            <w:vAlign w:val="bottom"/>
            <w:hideMark/>
          </w:tcPr>
          <w:p w14:paraId="6C31ABAE" w14:textId="77777777" w:rsidR="00DE1431" w:rsidRDefault="00FB255D">
            <w:pPr>
              <w:rPr>
                <w:rFonts w:cs="Arial"/>
              </w:rPr>
            </w:pPr>
            <w:r>
              <w:rPr>
                <w:rFonts w:cs="Arial"/>
              </w:rPr>
              <w:t>ON (</w:t>
            </w:r>
            <w:proofErr w:type="spellStart"/>
            <w:r>
              <w:rPr>
                <w:rFonts w:cs="Arial"/>
              </w:rPr>
              <w:t>saveable</w:t>
            </w:r>
            <w:proofErr w:type="spellEnd"/>
            <w:r>
              <w:rPr>
                <w:rFonts w:cs="Arial"/>
              </w:rPr>
              <w:t xml:space="preserve"> Active Audio Source - AM/FM, SDARS, USB…)</w:t>
            </w:r>
          </w:p>
        </w:tc>
        <w:tc>
          <w:tcPr>
            <w:tcW w:w="1107" w:type="pct"/>
            <w:noWrap/>
            <w:vAlign w:val="bottom"/>
          </w:tcPr>
          <w:p w14:paraId="48941F28" w14:textId="77777777" w:rsidR="00DE1431" w:rsidRDefault="00FB255D">
            <w:pPr>
              <w:rPr>
                <w:rFonts w:cs="Arial"/>
              </w:rPr>
            </w:pPr>
          </w:p>
        </w:tc>
      </w:tr>
    </w:tbl>
    <w:p w14:paraId="35D3D5F1" w14:textId="77777777" w:rsidR="00DE1431" w:rsidRDefault="00FB255D">
      <w:pPr>
        <w:jc w:val="center"/>
        <w:rPr>
          <w:rFonts w:cs="Arial"/>
        </w:rPr>
      </w:pPr>
    </w:p>
    <w:p w14:paraId="1AC3577E" w14:textId="77777777" w:rsidR="00DE1431" w:rsidRDefault="00FB255D">
      <w:pPr>
        <w:jc w:val="center"/>
        <w:rPr>
          <w:rFonts w:cs="Arial"/>
        </w:rPr>
      </w:pPr>
    </w:p>
    <w:p w14:paraId="5300478D" w14:textId="77777777" w:rsidR="00DE1431" w:rsidRDefault="00FB255D">
      <w:pPr>
        <w:jc w:val="center"/>
        <w:rPr>
          <w:rFonts w:cs="Arial"/>
        </w:rPr>
      </w:pPr>
    </w:p>
    <w:p w14:paraId="4CC5D0B3" w14:textId="77777777" w:rsidR="00DE1431" w:rsidRDefault="00FB255D">
      <w:pPr>
        <w:jc w:val="center"/>
        <w:rPr>
          <w:rFonts w:cs="Arial"/>
        </w:rPr>
      </w:pPr>
    </w:p>
    <w:p w14:paraId="5BE4531E" w14:textId="77777777" w:rsidR="00DE1431" w:rsidRDefault="00FB255D" w:rsidP="008B11E9">
      <w:pPr>
        <w:jc w:val="center"/>
        <w:rPr>
          <w:noProof/>
        </w:rPr>
      </w:pPr>
      <w:r>
        <w:rPr>
          <w:noProof/>
        </w:rPr>
        <w:drawing>
          <wp:inline distT="0" distB="0" distL="0" distR="0" wp14:anchorId="5F33F63A" wp14:editId="677A0AC6">
            <wp:extent cx="6591300" cy="6677025"/>
            <wp:effectExtent l="0" t="0" r="0" b="9525"/>
            <wp:docPr id="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591300" cy="6677025"/>
                    </a:xfrm>
                    <a:prstGeom prst="rect">
                      <a:avLst/>
                    </a:prstGeom>
                    <a:noFill/>
                    <a:ln w="9525">
                      <a:noFill/>
                      <a:miter lim="800000"/>
                      <a:headEnd/>
                      <a:tailEnd/>
                    </a:ln>
                  </pic:spPr>
                </pic:pic>
              </a:graphicData>
            </a:graphic>
          </wp:inline>
        </w:drawing>
      </w:r>
    </w:p>
    <w:p w14:paraId="61559BE9" w14:textId="77777777" w:rsidR="00DE1431" w:rsidRDefault="00FB255D">
      <w:pPr>
        <w:jc w:val="center"/>
        <w:rPr>
          <w:rFonts w:cs="Arial"/>
        </w:rPr>
      </w:pPr>
    </w:p>
    <w:p w14:paraId="2C4B16B5" w14:textId="77777777" w:rsidR="00DE1431" w:rsidRDefault="00FB255D">
      <w:pPr>
        <w:rPr>
          <w:rFonts w:cs="Arial"/>
        </w:rPr>
      </w:pPr>
      <w:r>
        <w:rPr>
          <w:rFonts w:cs="Arial"/>
        </w:rPr>
        <w:t xml:space="preserve">See Phone and </w:t>
      </w:r>
      <w:proofErr w:type="spellStart"/>
      <w:r>
        <w:rPr>
          <w:rFonts w:cs="Arial"/>
        </w:rPr>
        <w:t>MMInactive</w:t>
      </w:r>
      <w:proofErr w:type="spellEnd"/>
      <w:r>
        <w:rPr>
          <w:rFonts w:cs="Arial"/>
        </w:rPr>
        <w:t xml:space="preserve">/Sleep diagrams for internal power </w:t>
      </w:r>
      <w:proofErr w:type="spellStart"/>
      <w:r>
        <w:rPr>
          <w:rFonts w:cs="Arial"/>
        </w:rPr>
        <w:t>moding</w:t>
      </w:r>
      <w:proofErr w:type="spellEnd"/>
      <w:r>
        <w:rPr>
          <w:rFonts w:cs="Arial"/>
        </w:rPr>
        <w:t xml:space="preserve"> in those </w:t>
      </w:r>
      <w:r>
        <w:rPr>
          <w:rFonts w:cs="Arial"/>
        </w:rPr>
        <w:t>states</w:t>
      </w:r>
    </w:p>
    <w:p w14:paraId="57B2E828" w14:textId="77777777" w:rsidR="007917DC" w:rsidRDefault="00FB255D" w:rsidP="008B11E9">
      <w:pPr>
        <w:pStyle w:val="Heading3"/>
      </w:pPr>
      <w:bookmarkStart w:id="151" w:name="_Toc115265578"/>
      <w:r w:rsidRPr="00B9479B">
        <w:t>PWRMAN-TMR-REQ-030653/B-</w:t>
      </w:r>
      <w:proofErr w:type="spellStart"/>
      <w:r w:rsidRPr="00B9479B">
        <w:t>T_Hysterisis</w:t>
      </w:r>
      <w:proofErr w:type="spellEnd"/>
      <w:r w:rsidRPr="00B9479B">
        <w:t xml:space="preserve"> timer (</w:t>
      </w:r>
      <w:proofErr w:type="spellStart"/>
      <w:r w:rsidRPr="00B9479B">
        <w:t>TcSE</w:t>
      </w:r>
      <w:proofErr w:type="spellEnd"/>
      <w:r w:rsidRPr="00B9479B">
        <w:t xml:space="preserve"> ROIN-40635-1)</w:t>
      </w:r>
      <w:bookmarkEnd w:id="151"/>
    </w:p>
    <w:p w14:paraId="05812E89" w14:textId="77777777" w:rsidR="0091772B" w:rsidRPr="0091772B" w:rsidRDefault="00FB255D"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7797D0AA"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47E2F5BE" w14:textId="77777777" w:rsidR="007917DC" w:rsidRDefault="00FB255D">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8FA47CC"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64A14BC7" w14:textId="77777777" w:rsidR="007917DC" w:rsidRDefault="00FB255D">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1AE4F600"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5CBE1645"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03693EB8"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Default</w:t>
            </w:r>
          </w:p>
        </w:tc>
      </w:tr>
      <w:tr w:rsidR="007917DC" w14:paraId="34758445"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162CEFF6" w14:textId="77777777" w:rsidR="007917DC" w:rsidRPr="00DF054A" w:rsidRDefault="00FB255D">
            <w:pPr>
              <w:spacing w:line="276" w:lineRule="auto"/>
              <w:rPr>
                <w:rFonts w:ascii="Univers" w:eastAsia="Times New Roman" w:hAnsi="Univers" w:cs="Arial"/>
                <w:sz w:val="14"/>
                <w:szCs w:val="14"/>
              </w:rPr>
            </w:pPr>
            <w:proofErr w:type="spellStart"/>
            <w:r w:rsidRPr="00DF054A">
              <w:rPr>
                <w:rFonts w:cs="Arial"/>
                <w:sz w:val="14"/>
                <w:szCs w:val="14"/>
              </w:rPr>
              <w:t>T_Hysterisis</w:t>
            </w:r>
            <w:proofErr w:type="spellEnd"/>
            <w:r w:rsidRPr="00DF054A">
              <w:rPr>
                <w:rFonts w:cs="Arial"/>
                <w:sz w:val="14"/>
                <w:szCs w:val="14"/>
              </w:rPr>
              <w:t xml:space="preserve"> timer</w:t>
            </w:r>
          </w:p>
        </w:tc>
        <w:tc>
          <w:tcPr>
            <w:tcW w:w="5442" w:type="dxa"/>
            <w:tcBorders>
              <w:top w:val="single" w:sz="4" w:space="0" w:color="auto"/>
              <w:left w:val="single" w:sz="4" w:space="0" w:color="auto"/>
              <w:bottom w:val="single" w:sz="4" w:space="0" w:color="auto"/>
              <w:right w:val="single" w:sz="4" w:space="0" w:color="auto"/>
            </w:tcBorders>
            <w:hideMark/>
          </w:tcPr>
          <w:p w14:paraId="54FE80EA" w14:textId="77777777" w:rsidR="00ED18E0" w:rsidRDefault="00FB255D">
            <w:pPr>
              <w:rPr>
                <w:rFonts w:cs="Arial"/>
              </w:rPr>
            </w:pPr>
            <w:r>
              <w:rPr>
                <w:rFonts w:cs="Arial"/>
                <w:sz w:val="14"/>
              </w:rPr>
              <w:t xml:space="preserve">Time that is </w:t>
            </w:r>
            <w:r>
              <w:rPr>
                <w:rFonts w:cs="Arial"/>
                <w:sz w:val="14"/>
              </w:rPr>
              <w:t>required for the System Master to wait for the supply voltage to stabilize before transitioning to or from Functional Power Mode.</w:t>
            </w:r>
          </w:p>
          <w:p w14:paraId="42A474F6" w14:textId="77777777" w:rsidR="007917DC" w:rsidRDefault="00FB255D">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3A27E70C" w14:textId="77777777" w:rsidR="007917DC" w:rsidRDefault="00FB255D">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27D77D7E" w14:textId="77777777" w:rsidR="007917DC" w:rsidRDefault="00FB255D">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14:paraId="10F62537" w14:textId="77777777" w:rsidR="007917DC" w:rsidRDefault="00FB255D">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4DFE6BAC" w14:textId="77777777" w:rsidR="007917DC" w:rsidRDefault="00FB255D">
            <w:pPr>
              <w:spacing w:line="276" w:lineRule="auto"/>
              <w:jc w:val="center"/>
              <w:rPr>
                <w:rFonts w:ascii="Univers" w:eastAsia="Times New Roman" w:hAnsi="Univers" w:cs="Arial"/>
                <w:sz w:val="14"/>
                <w:szCs w:val="14"/>
              </w:rPr>
            </w:pPr>
            <w:r>
              <w:rPr>
                <w:rFonts w:cs="Arial"/>
                <w:sz w:val="14"/>
                <w:szCs w:val="14"/>
              </w:rPr>
              <w:t>10</w:t>
            </w:r>
          </w:p>
        </w:tc>
      </w:tr>
    </w:tbl>
    <w:p w14:paraId="1B601C4B" w14:textId="77777777" w:rsidR="005A201A" w:rsidRPr="00B01CDD" w:rsidRDefault="00FB255D" w:rsidP="00B01CDD">
      <w:pPr>
        <w:rPr>
          <w:sz w:val="14"/>
          <w:szCs w:val="14"/>
        </w:rPr>
      </w:pPr>
    </w:p>
    <w:p w14:paraId="512A18D3" w14:textId="77777777" w:rsidR="008B11E9" w:rsidRPr="008B11E9" w:rsidRDefault="008B11E9" w:rsidP="008B11E9">
      <w:pPr>
        <w:pStyle w:val="Heading3"/>
        <w:rPr>
          <w:b w:val="0"/>
          <w:u w:val="single"/>
        </w:rPr>
      </w:pPr>
      <w:bookmarkStart w:id="152" w:name="_Toc115265579"/>
      <w:r w:rsidRPr="008B11E9">
        <w:rPr>
          <w:b w:val="0"/>
          <w:u w:val="single"/>
        </w:rPr>
        <w:t xml:space="preserve">PWRMANv2-SR-REQ-031239/C-Phone Mode Power </w:t>
      </w:r>
      <w:proofErr w:type="spellStart"/>
      <w:r w:rsidRPr="008B11E9">
        <w:rPr>
          <w:b w:val="0"/>
          <w:u w:val="single"/>
        </w:rPr>
        <w:t>Moding</w:t>
      </w:r>
      <w:proofErr w:type="spellEnd"/>
      <w:r w:rsidRPr="008B11E9">
        <w:rPr>
          <w:b w:val="0"/>
          <w:u w:val="single"/>
        </w:rPr>
        <w:t xml:space="preserve"> (</w:t>
      </w:r>
      <w:proofErr w:type="spellStart"/>
      <w:r w:rsidRPr="008B11E9">
        <w:rPr>
          <w:b w:val="0"/>
          <w:u w:val="single"/>
        </w:rPr>
        <w:t>TcSE</w:t>
      </w:r>
      <w:proofErr w:type="spellEnd"/>
      <w:r w:rsidRPr="008B11E9">
        <w:rPr>
          <w:b w:val="0"/>
          <w:u w:val="single"/>
        </w:rPr>
        <w:t xml:space="preserve"> ROIN-275203-1)</w:t>
      </w:r>
      <w:bookmarkEnd w:id="152"/>
    </w:p>
    <w:p w14:paraId="57073D9A" w14:textId="77777777" w:rsidR="00ED18E0" w:rsidRDefault="00FB255D" w:rsidP="008B11E9">
      <w:pPr>
        <w:jc w:val="center"/>
        <w:rPr>
          <w:rFonts w:eastAsia="MS Mincho"/>
        </w:rPr>
      </w:pPr>
      <w:r>
        <w:rPr>
          <w:rFonts w:eastAsia="MS Mincho"/>
          <w:noProof/>
        </w:rPr>
        <w:drawing>
          <wp:inline distT="0" distB="0" distL="0" distR="0" wp14:anchorId="4FFC49DC" wp14:editId="1CAA6766">
            <wp:extent cx="5476875" cy="3790950"/>
            <wp:effectExtent l="0" t="0" r="9525" b="0"/>
            <wp:docPr id="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6875" cy="3790950"/>
                    </a:xfrm>
                    <a:prstGeom prst="rect">
                      <a:avLst/>
                    </a:prstGeom>
                    <a:noFill/>
                    <a:ln w="9525">
                      <a:noFill/>
                      <a:miter lim="800000"/>
                      <a:headEnd/>
                      <a:tailEnd/>
                    </a:ln>
                  </pic:spPr>
                </pic:pic>
              </a:graphicData>
            </a:graphic>
          </wp:inline>
        </w:drawing>
      </w:r>
    </w:p>
    <w:p w14:paraId="4BD32CD0" w14:textId="77777777" w:rsidR="008B11E9" w:rsidRPr="008B11E9" w:rsidRDefault="008B11E9" w:rsidP="008B11E9">
      <w:pPr>
        <w:pStyle w:val="Heading3"/>
        <w:rPr>
          <w:b w:val="0"/>
          <w:u w:val="single"/>
        </w:rPr>
      </w:pPr>
      <w:bookmarkStart w:id="153" w:name="_Toc115265580"/>
      <w:r w:rsidRPr="008B11E9">
        <w:rPr>
          <w:b w:val="0"/>
          <w:u w:val="single"/>
        </w:rPr>
        <w:t>PWRMAN-REQ-033882/C-</w:t>
      </w:r>
      <w:proofErr w:type="spellStart"/>
      <w:r w:rsidRPr="008B11E9">
        <w:rPr>
          <w:b w:val="0"/>
          <w:u w:val="single"/>
        </w:rPr>
        <w:t>MMInactive_Sleep</w:t>
      </w:r>
      <w:proofErr w:type="spellEnd"/>
      <w:r w:rsidRPr="008B11E9">
        <w:rPr>
          <w:b w:val="0"/>
          <w:u w:val="single"/>
        </w:rPr>
        <w:t xml:space="preserve"> Power Mode Diagram - </w:t>
      </w:r>
      <w:proofErr w:type="spellStart"/>
      <w:r w:rsidRPr="008B11E9">
        <w:rPr>
          <w:b w:val="0"/>
          <w:u w:val="single"/>
        </w:rPr>
        <w:t>Welcome_Farewell</w:t>
      </w:r>
      <w:proofErr w:type="spellEnd"/>
      <w:r w:rsidRPr="008B11E9">
        <w:rPr>
          <w:b w:val="0"/>
          <w:u w:val="single"/>
        </w:rPr>
        <w:t xml:space="preserve"> (</w:t>
      </w:r>
      <w:proofErr w:type="spellStart"/>
      <w:r w:rsidRPr="008B11E9">
        <w:rPr>
          <w:b w:val="0"/>
          <w:u w:val="single"/>
        </w:rPr>
        <w:t>TcSE</w:t>
      </w:r>
      <w:proofErr w:type="spellEnd"/>
      <w:r w:rsidRPr="008B11E9">
        <w:rPr>
          <w:b w:val="0"/>
          <w:u w:val="single"/>
        </w:rPr>
        <w:t xml:space="preserve"> ROIN-289985-2)</w:t>
      </w:r>
      <w:bookmarkEnd w:id="153"/>
    </w:p>
    <w:p w14:paraId="7F6B08AB" w14:textId="77777777" w:rsidR="00DE1DB6" w:rsidRDefault="00FB255D" w:rsidP="008B11E9">
      <w:pPr>
        <w:jc w:val="center"/>
        <w:rPr>
          <w:noProof/>
        </w:rPr>
      </w:pPr>
      <w:r>
        <w:rPr>
          <w:noProof/>
        </w:rPr>
        <w:drawing>
          <wp:inline distT="0" distB="0" distL="0" distR="0" wp14:anchorId="504D6BCD" wp14:editId="05C09C7A">
            <wp:extent cx="7169813" cy="4380865"/>
            <wp:effectExtent l="0" t="0" r="0" b="635"/>
            <wp:docPr id="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201449" cy="4400195"/>
                    </a:xfrm>
                    <a:prstGeom prst="rect">
                      <a:avLst/>
                    </a:prstGeom>
                    <a:noFill/>
                    <a:ln w="9525">
                      <a:noFill/>
                      <a:miter lim="800000"/>
                      <a:headEnd/>
                      <a:tailEnd/>
                    </a:ln>
                  </pic:spPr>
                </pic:pic>
              </a:graphicData>
            </a:graphic>
          </wp:inline>
        </w:drawing>
      </w:r>
    </w:p>
    <w:p w14:paraId="4838718C" w14:textId="77777777" w:rsidR="00EB216A" w:rsidRPr="00EB216A" w:rsidRDefault="00FB255D">
      <w:pPr>
        <w:jc w:val="center"/>
        <w:rPr>
          <w:rFonts w:cs="Arial"/>
          <w:noProof/>
        </w:rPr>
      </w:pPr>
    </w:p>
    <w:p w14:paraId="3868D137" w14:textId="77777777" w:rsidR="0085564B" w:rsidRDefault="00FB255D" w:rsidP="00EB216A">
      <w:pPr>
        <w:rPr>
          <w:rFonts w:cs="Arial"/>
        </w:rPr>
      </w:pPr>
      <w:r w:rsidRPr="00EB216A">
        <w:rPr>
          <w:rFonts w:cs="Arial"/>
        </w:rPr>
        <w:t xml:space="preserve">Note:  </w:t>
      </w:r>
    </w:p>
    <w:p w14:paraId="282EFE27" w14:textId="77777777" w:rsidR="00EB216A" w:rsidRPr="0085564B" w:rsidRDefault="00FB255D" w:rsidP="0085564B">
      <w:pPr>
        <w:numPr>
          <w:ilvl w:val="0"/>
          <w:numId w:val="247"/>
        </w:numPr>
        <w:rPr>
          <w:rFonts w:cs="Arial"/>
        </w:rPr>
      </w:pPr>
      <w:r w:rsidRPr="0085564B">
        <w:rPr>
          <w:rFonts w:cs="Arial"/>
        </w:rPr>
        <w:t xml:space="preserve">this may be legacy and not supported.  If there is a welcome / farewell </w:t>
      </w:r>
      <w:r w:rsidRPr="0085564B">
        <w:rPr>
          <w:rFonts w:cs="Arial"/>
        </w:rPr>
        <w:t>specification,</w:t>
      </w:r>
      <w:r w:rsidRPr="0085564B">
        <w:rPr>
          <w:rFonts w:cs="Arial"/>
        </w:rPr>
        <w:t xml:space="preserve"> then follow the welcome / farewell specification</w:t>
      </w:r>
      <w:r>
        <w:rPr>
          <w:rFonts w:cs="Arial"/>
        </w:rPr>
        <w:t xml:space="preserve"> and this is obsolete</w:t>
      </w:r>
      <w:r w:rsidRPr="0085564B">
        <w:rPr>
          <w:rFonts w:cs="Arial"/>
        </w:rPr>
        <w:t>.</w:t>
      </w:r>
    </w:p>
    <w:p w14:paraId="2DD8E979" w14:textId="77777777" w:rsidR="0085564B" w:rsidRPr="0085564B" w:rsidRDefault="00FB255D" w:rsidP="0085564B">
      <w:pPr>
        <w:numPr>
          <w:ilvl w:val="0"/>
          <w:numId w:val="247"/>
        </w:numPr>
        <w:rPr>
          <w:rFonts w:cs="Arial"/>
        </w:rPr>
      </w:pPr>
      <w:r w:rsidRPr="0085564B">
        <w:rPr>
          <w:rFonts w:cs="Arial"/>
        </w:rPr>
        <w:t>If this is supported</w:t>
      </w:r>
      <w:r>
        <w:rPr>
          <w:rFonts w:cs="Arial"/>
        </w:rPr>
        <w:t>,</w:t>
      </w:r>
      <w:r w:rsidRPr="0085564B">
        <w:rPr>
          <w:rFonts w:cs="Arial"/>
        </w:rPr>
        <w:t xml:space="preserve"> this is only supposed to identify times the System Master needs to be powered for welcome and farewel</w:t>
      </w:r>
      <w:r>
        <w:rPr>
          <w:rFonts w:cs="Arial"/>
        </w:rPr>
        <w:t>l</w:t>
      </w:r>
      <w:r>
        <w:rPr>
          <w:rFonts w:cs="Arial"/>
        </w:rPr>
        <w:t xml:space="preserve"> in Standby/Sleep</w:t>
      </w:r>
      <w:r>
        <w:rPr>
          <w:rFonts w:cs="Arial"/>
        </w:rPr>
        <w:t xml:space="preserve"> and not </w:t>
      </w:r>
      <w:r>
        <w:rPr>
          <w:rFonts w:cs="Arial"/>
        </w:rPr>
        <w:t>if</w:t>
      </w:r>
      <w:r>
        <w:rPr>
          <w:rFonts w:cs="Arial"/>
        </w:rPr>
        <w:t xml:space="preserve"> the HMI </w:t>
      </w:r>
      <w:r>
        <w:rPr>
          <w:rFonts w:cs="Arial"/>
        </w:rPr>
        <w:t xml:space="preserve">is shown </w:t>
      </w:r>
      <w:r>
        <w:rPr>
          <w:rFonts w:cs="Arial"/>
        </w:rPr>
        <w:t>or for how long the HMI is shown</w:t>
      </w:r>
      <w:r>
        <w:rPr>
          <w:rFonts w:cs="Arial"/>
        </w:rPr>
        <w:t xml:space="preserve"> if it is shown</w:t>
      </w:r>
      <w:r>
        <w:rPr>
          <w:rFonts w:cs="Arial"/>
        </w:rPr>
        <w:t>.</w:t>
      </w:r>
      <w:r>
        <w:rPr>
          <w:rFonts w:cs="Arial"/>
        </w:rPr>
        <w:t xml:space="preserve">  See HMI specs for details.</w:t>
      </w:r>
    </w:p>
    <w:p w14:paraId="75818F7C" w14:textId="77777777" w:rsidR="008B19BF" w:rsidRDefault="00FB255D">
      <w:pPr>
        <w:spacing w:after="200" w:line="276" w:lineRule="auto"/>
      </w:pPr>
      <w:r>
        <w:br w:type="page"/>
      </w:r>
    </w:p>
    <w:p w14:paraId="3EFCDC61" w14:textId="77777777" w:rsidR="00406F39" w:rsidRDefault="00FB255D" w:rsidP="008B11E9">
      <w:pPr>
        <w:pStyle w:val="Heading2"/>
      </w:pPr>
      <w:bookmarkStart w:id="154" w:name="_Toc115265581"/>
      <w:r w:rsidRPr="00B9479B">
        <w:t xml:space="preserve">PWRMAN-FUN-REQ-031236/B-System Master Power </w:t>
      </w:r>
      <w:proofErr w:type="spellStart"/>
      <w:r w:rsidRPr="00B9479B">
        <w:t>Moding</w:t>
      </w:r>
      <w:proofErr w:type="spellEnd"/>
      <w:r w:rsidRPr="00B9479B">
        <w:t xml:space="preserve"> (</w:t>
      </w:r>
      <w:proofErr w:type="spellStart"/>
      <w:r w:rsidRPr="00B9479B">
        <w:t>TcSE</w:t>
      </w:r>
      <w:proofErr w:type="spellEnd"/>
      <w:r w:rsidRPr="00B9479B">
        <w:t xml:space="preserve"> ROIN-268082-1)</w:t>
      </w:r>
      <w:bookmarkEnd w:id="154"/>
    </w:p>
    <w:p w14:paraId="059F409F" w14:textId="77777777" w:rsidR="004C0832" w:rsidRDefault="00FB255D">
      <w:r>
        <w:t xml:space="preserve">This function is only used for C1MCA and CGEA 1.2 programs.  Those are the only architectures that should </w:t>
      </w:r>
      <w:r>
        <w:t xml:space="preserve">be using the </w:t>
      </w:r>
      <w:proofErr w:type="spellStart"/>
      <w:r>
        <w:t>PowerMode</w:t>
      </w:r>
      <w:proofErr w:type="spellEnd"/>
      <w:r>
        <w:t xml:space="preserve"> signal.</w:t>
      </w:r>
    </w:p>
    <w:p w14:paraId="497EBCE6" w14:textId="77777777" w:rsidR="00DD1F3B" w:rsidRDefault="00FB255D"/>
    <w:p w14:paraId="1E2192AE" w14:textId="77777777" w:rsidR="008B11E9" w:rsidRPr="008B11E9" w:rsidRDefault="008B11E9" w:rsidP="008B11E9">
      <w:pPr>
        <w:pStyle w:val="Heading3"/>
        <w:rPr>
          <w:b w:val="0"/>
          <w:u w:val="single"/>
        </w:rPr>
      </w:pPr>
      <w:bookmarkStart w:id="155" w:name="_Toc115265582"/>
      <w:r w:rsidRPr="008B11E9">
        <w:rPr>
          <w:b w:val="0"/>
          <w:u w:val="single"/>
        </w:rPr>
        <w:t xml:space="preserve">PWRMAN-SR-REQ-030652/B-System Master Power </w:t>
      </w:r>
      <w:proofErr w:type="spellStart"/>
      <w:r w:rsidRPr="008B11E9">
        <w:rPr>
          <w:b w:val="0"/>
          <w:u w:val="single"/>
        </w:rPr>
        <w:t>Moding</w:t>
      </w:r>
      <w:proofErr w:type="spellEnd"/>
      <w:r w:rsidRPr="008B11E9">
        <w:rPr>
          <w:b w:val="0"/>
          <w:u w:val="single"/>
        </w:rPr>
        <w:t xml:space="preserve"> (</w:t>
      </w:r>
      <w:proofErr w:type="spellStart"/>
      <w:r w:rsidRPr="008B11E9">
        <w:rPr>
          <w:b w:val="0"/>
          <w:u w:val="single"/>
        </w:rPr>
        <w:t>TcSE</w:t>
      </w:r>
      <w:proofErr w:type="spellEnd"/>
      <w:r w:rsidRPr="008B11E9">
        <w:rPr>
          <w:b w:val="0"/>
          <w:u w:val="single"/>
        </w:rPr>
        <w:t xml:space="preserve"> ROIN-40633-11)</w:t>
      </w:r>
      <w:bookmarkEnd w:id="155"/>
    </w:p>
    <w:p w14:paraId="0904EFDC" w14:textId="77777777" w:rsidR="00ED18E0" w:rsidRDefault="00FB255D">
      <w:pPr>
        <w:rPr>
          <w:rStyle w:val="msoins0"/>
          <w:rFonts w:cs="Arial"/>
          <w:szCs w:val="20"/>
        </w:rPr>
      </w:pPr>
      <w:r>
        <w:rPr>
          <w:rStyle w:val="msoins0"/>
          <w:rFonts w:cs="Arial"/>
          <w:szCs w:val="20"/>
        </w:rPr>
        <w:t xml:space="preserve">The System Master shall always remember the last </w:t>
      </w:r>
      <w:proofErr w:type="spellStart"/>
      <w:r>
        <w:rPr>
          <w:rStyle w:val="msoins0"/>
          <w:rFonts w:cs="Arial"/>
          <w:szCs w:val="20"/>
        </w:rPr>
        <w:t>PowerMode</w:t>
      </w:r>
      <w:proofErr w:type="spellEnd"/>
      <w:r>
        <w:rPr>
          <w:rStyle w:val="msoins0"/>
          <w:rFonts w:cs="Arial"/>
          <w:szCs w:val="20"/>
        </w:rPr>
        <w:t xml:space="preserve"> state between </w:t>
      </w:r>
      <w:proofErr w:type="spellStart"/>
      <w:r>
        <w:rPr>
          <w:rStyle w:val="msoins0"/>
          <w:rFonts w:cs="Arial"/>
          <w:szCs w:val="20"/>
        </w:rPr>
        <w:t>PowerMode</w:t>
      </w:r>
      <w:proofErr w:type="spellEnd"/>
      <w:r>
        <w:rPr>
          <w:rStyle w:val="msoins0"/>
          <w:rFonts w:cs="Arial"/>
          <w:szCs w:val="20"/>
        </w:rPr>
        <w:t xml:space="preserve"> trans</w:t>
      </w:r>
      <w:r>
        <w:rPr>
          <w:rStyle w:val="msoins0"/>
          <w:rFonts w:cs="Arial"/>
          <w:szCs w:val="20"/>
        </w:rPr>
        <w:t>itions</w:t>
      </w:r>
    </w:p>
    <w:p w14:paraId="1D728BD0" w14:textId="77777777" w:rsidR="00ED18E0" w:rsidRDefault="00ED18E0">
      <w:pPr>
        <w:rPr>
          <w:rStyle w:val="msoins0"/>
          <w:rFonts w:cs="Arial"/>
          <w:szCs w:val="20"/>
        </w:rPr>
      </w:pPr>
    </w:p>
    <w:p w14:paraId="4E6A6994" w14:textId="77777777" w:rsidR="00ED18E0" w:rsidRDefault="00FB255D">
      <w:pPr>
        <w:autoSpaceDE w:val="0"/>
        <w:autoSpaceDN w:val="0"/>
        <w:adjustRightInd w:val="0"/>
        <w:rPr>
          <w:rStyle w:val="msoins0"/>
          <w:rFonts w:eastAsia="MS Mincho" w:cs="Arial"/>
          <w:szCs w:val="20"/>
        </w:rPr>
      </w:pPr>
      <w:r>
        <w:rPr>
          <w:rStyle w:val="msoins0"/>
          <w:rFonts w:eastAsia="MS Mincho" w:cs="Arial"/>
          <w:szCs w:val="20"/>
          <w:u w:val="single"/>
        </w:rPr>
        <w:t>Question 1</w:t>
      </w:r>
      <w:r>
        <w:rPr>
          <w:rStyle w:val="msoins0"/>
          <w:rFonts w:eastAsia="MS Mincho" w:cs="Arial"/>
          <w:szCs w:val="20"/>
        </w:rPr>
        <w:t xml:space="preserve">:  What should the System Master do if </w:t>
      </w:r>
      <w:proofErr w:type="spellStart"/>
      <w:proofErr w:type="gramStart"/>
      <w:r>
        <w:rPr>
          <w:rStyle w:val="msoins0"/>
          <w:rFonts w:eastAsia="MS Mincho" w:cs="Arial"/>
          <w:szCs w:val="20"/>
        </w:rPr>
        <w:t>PowerModeQF</w:t>
      </w:r>
      <w:proofErr w:type="spellEnd"/>
      <w:r>
        <w:rPr>
          <w:rStyle w:val="msoins0"/>
          <w:rFonts w:eastAsia="MS Mincho" w:cs="Arial"/>
          <w:szCs w:val="20"/>
        </w:rPr>
        <w:t xml:space="preserve"> !</w:t>
      </w:r>
      <w:proofErr w:type="gramEnd"/>
      <w:r>
        <w:rPr>
          <w:rStyle w:val="msoins0"/>
          <w:rFonts w:eastAsia="MS Mincho" w:cs="Arial"/>
          <w:szCs w:val="20"/>
        </w:rPr>
        <w:t>= OK?</w:t>
      </w:r>
    </w:p>
    <w:p w14:paraId="63612363" w14:textId="77777777" w:rsidR="00ED18E0" w:rsidRDefault="00FB255D">
      <w:pPr>
        <w:autoSpaceDE w:val="0"/>
        <w:autoSpaceDN w:val="0"/>
        <w:adjustRightInd w:val="0"/>
        <w:rPr>
          <w:rStyle w:val="msoins0"/>
          <w:rFonts w:eastAsia="MS Mincho" w:cs="Arial"/>
          <w:szCs w:val="20"/>
        </w:rPr>
      </w:pPr>
      <w:r>
        <w:rPr>
          <w:rStyle w:val="msoins0"/>
          <w:rFonts w:eastAsia="MS Mincho" w:cs="Arial"/>
          <w:szCs w:val="20"/>
          <w:u w:val="single"/>
        </w:rPr>
        <w:t>Answer 1</w:t>
      </w:r>
      <w:r>
        <w:rPr>
          <w:rStyle w:val="msoins0"/>
          <w:rFonts w:eastAsia="MS Mincho" w:cs="Arial"/>
          <w:szCs w:val="20"/>
        </w:rPr>
        <w:t xml:space="preserve">: Then the </w:t>
      </w:r>
      <w:proofErr w:type="spellStart"/>
      <w:r>
        <w:rPr>
          <w:rStyle w:val="msoins0"/>
          <w:rFonts w:eastAsia="MS Mincho" w:cs="Arial"/>
          <w:szCs w:val="20"/>
        </w:rPr>
        <w:t>PowerMode</w:t>
      </w:r>
      <w:proofErr w:type="spellEnd"/>
      <w:r>
        <w:rPr>
          <w:rStyle w:val="msoins0"/>
          <w:rFonts w:eastAsia="MS Mincho" w:cs="Arial"/>
          <w:szCs w:val="20"/>
        </w:rPr>
        <w:t xml:space="preserve"> signal should not trigger any power mode transition until </w:t>
      </w:r>
      <w:proofErr w:type="spellStart"/>
      <w:r>
        <w:rPr>
          <w:rStyle w:val="msoins0"/>
          <w:rFonts w:eastAsia="MS Mincho" w:cs="Arial"/>
          <w:szCs w:val="20"/>
        </w:rPr>
        <w:t>PowerModeQF</w:t>
      </w:r>
      <w:proofErr w:type="spellEnd"/>
      <w:r>
        <w:rPr>
          <w:rStyle w:val="msoins0"/>
          <w:rFonts w:eastAsia="MS Mincho" w:cs="Arial"/>
          <w:szCs w:val="20"/>
        </w:rPr>
        <w:t xml:space="preserve"> == OK</w:t>
      </w:r>
    </w:p>
    <w:p w14:paraId="209777E4" w14:textId="77777777" w:rsidR="00ED18E0" w:rsidRDefault="00ED18E0">
      <w:pPr>
        <w:autoSpaceDE w:val="0"/>
        <w:autoSpaceDN w:val="0"/>
        <w:adjustRightInd w:val="0"/>
        <w:rPr>
          <w:rStyle w:val="msoins0"/>
          <w:rFonts w:eastAsia="MS Mincho" w:cs="Arial"/>
          <w:szCs w:val="20"/>
        </w:rPr>
      </w:pPr>
    </w:p>
    <w:p w14:paraId="6DDF2105" w14:textId="77777777" w:rsidR="00ED18E0" w:rsidRDefault="00FB255D">
      <w:pPr>
        <w:autoSpaceDE w:val="0"/>
        <w:autoSpaceDN w:val="0"/>
        <w:adjustRightInd w:val="0"/>
        <w:rPr>
          <w:rStyle w:val="msoins0"/>
          <w:rFonts w:eastAsia="MS Mincho" w:cs="Arial"/>
          <w:szCs w:val="20"/>
        </w:rPr>
      </w:pPr>
      <w:r>
        <w:rPr>
          <w:rStyle w:val="msoins0"/>
          <w:rFonts w:eastAsia="MS Mincho" w:cs="Arial"/>
          <w:szCs w:val="20"/>
          <w:u w:val="single"/>
        </w:rPr>
        <w:t>Question 2</w:t>
      </w:r>
      <w:r>
        <w:rPr>
          <w:rStyle w:val="msoins0"/>
          <w:rFonts w:eastAsia="MS Mincho" w:cs="Arial"/>
          <w:szCs w:val="20"/>
        </w:rPr>
        <w:t xml:space="preserve">:  What should the System Master do if </w:t>
      </w:r>
      <w:proofErr w:type="spellStart"/>
      <w:proofErr w:type="gramStart"/>
      <w:r>
        <w:rPr>
          <w:rStyle w:val="msoins0"/>
          <w:rFonts w:eastAsia="MS Mincho" w:cs="Arial"/>
          <w:szCs w:val="20"/>
        </w:rPr>
        <w:t>PowerModeUB</w:t>
      </w:r>
      <w:proofErr w:type="spellEnd"/>
      <w:r>
        <w:rPr>
          <w:rStyle w:val="msoins0"/>
          <w:rFonts w:eastAsia="MS Mincho" w:cs="Arial"/>
          <w:szCs w:val="20"/>
        </w:rPr>
        <w:t xml:space="preserve"> !</w:t>
      </w:r>
      <w:proofErr w:type="gramEnd"/>
      <w:r>
        <w:rPr>
          <w:rStyle w:val="msoins0"/>
          <w:rFonts w:eastAsia="MS Mincho" w:cs="Arial"/>
          <w:szCs w:val="20"/>
        </w:rPr>
        <w:t xml:space="preserve">= </w:t>
      </w:r>
      <w:r>
        <w:rPr>
          <w:rStyle w:val="msoins0"/>
          <w:rFonts w:eastAsia="MS Mincho" w:cs="Arial"/>
          <w:szCs w:val="20"/>
        </w:rPr>
        <w:t>Active?</w:t>
      </w:r>
    </w:p>
    <w:p w14:paraId="2402A9B0" w14:textId="77777777" w:rsidR="00ED18E0" w:rsidRDefault="00FB255D">
      <w:pPr>
        <w:rPr>
          <w:rStyle w:val="msochangeprop0"/>
        </w:rPr>
      </w:pPr>
      <w:r>
        <w:rPr>
          <w:rStyle w:val="msoins0"/>
          <w:rFonts w:eastAsia="MS Mincho" w:cs="Arial"/>
          <w:szCs w:val="20"/>
          <w:u w:val="single"/>
        </w:rPr>
        <w:t>Answer 2</w:t>
      </w:r>
      <w:r>
        <w:rPr>
          <w:rStyle w:val="msoins0"/>
          <w:rFonts w:eastAsia="MS Mincho" w:cs="Arial"/>
          <w:szCs w:val="20"/>
        </w:rPr>
        <w:t xml:space="preserve">: Then the </w:t>
      </w:r>
      <w:proofErr w:type="spellStart"/>
      <w:r>
        <w:rPr>
          <w:rStyle w:val="msoins0"/>
          <w:rFonts w:eastAsia="MS Mincho" w:cs="Arial"/>
          <w:szCs w:val="20"/>
        </w:rPr>
        <w:t>PowerMode</w:t>
      </w:r>
      <w:proofErr w:type="spellEnd"/>
      <w:r>
        <w:rPr>
          <w:rStyle w:val="msoins0"/>
          <w:rFonts w:eastAsia="MS Mincho" w:cs="Arial"/>
          <w:szCs w:val="20"/>
        </w:rPr>
        <w:t xml:space="preserve"> signal should NOT trigger any power mode transition until </w:t>
      </w:r>
      <w:proofErr w:type="spellStart"/>
      <w:r>
        <w:rPr>
          <w:rStyle w:val="msoins0"/>
          <w:rFonts w:eastAsia="MS Mincho" w:cs="Arial"/>
          <w:szCs w:val="20"/>
        </w:rPr>
        <w:t>PowerModeUB</w:t>
      </w:r>
      <w:proofErr w:type="spellEnd"/>
      <w:r>
        <w:rPr>
          <w:rStyle w:val="msoins0"/>
          <w:rFonts w:eastAsia="MS Mincho" w:cs="Arial"/>
          <w:szCs w:val="20"/>
        </w:rPr>
        <w:t xml:space="preserve"> == Active</w:t>
      </w:r>
    </w:p>
    <w:p w14:paraId="15349BEF" w14:textId="77777777" w:rsidR="00ED18E0" w:rsidRDefault="00ED18E0">
      <w:pPr>
        <w:rPr>
          <w:rStyle w:val="msochangeprop0"/>
          <w:rFonts w:cs="Arial"/>
          <w:szCs w:val="20"/>
        </w:rPr>
      </w:pPr>
    </w:p>
    <w:p w14:paraId="1E4ECEE2" w14:textId="77777777" w:rsidR="00ED18E0" w:rsidRDefault="00FB255D">
      <w:pPr>
        <w:rPr>
          <w:rStyle w:val="msoins000"/>
        </w:rPr>
      </w:pPr>
      <w:r>
        <w:rPr>
          <w:rFonts w:cs="Arial"/>
          <w:szCs w:val="20"/>
        </w:rPr>
        <w:t>If the signal</w:t>
      </w:r>
      <w:r>
        <w:rPr>
          <w:rStyle w:val="msoins000"/>
          <w:rFonts w:cs="Arial"/>
          <w:szCs w:val="20"/>
        </w:rPr>
        <w:t xml:space="preserve"> </w:t>
      </w:r>
      <w:proofErr w:type="spellStart"/>
      <w:r>
        <w:rPr>
          <w:rStyle w:val="spelle"/>
          <w:rFonts w:cs="Arial"/>
          <w:szCs w:val="20"/>
        </w:rPr>
        <w:t>LockStatusValid</w:t>
      </w:r>
      <w:proofErr w:type="spellEnd"/>
      <w:r>
        <w:rPr>
          <w:rStyle w:val="msoins000"/>
          <w:rFonts w:cs="Arial"/>
          <w:szCs w:val="20"/>
        </w:rPr>
        <w:t xml:space="preserve"> == </w:t>
      </w:r>
      <w:proofErr w:type="gramStart"/>
      <w:r>
        <w:rPr>
          <w:rStyle w:val="msoins000"/>
          <w:rFonts w:cs="Arial"/>
          <w:szCs w:val="20"/>
        </w:rPr>
        <w:t>Invalid</w:t>
      </w:r>
      <w:proofErr w:type="gramEnd"/>
      <w:r>
        <w:rPr>
          <w:rStyle w:val="msoins000"/>
          <w:rFonts w:cs="Arial"/>
          <w:szCs w:val="20"/>
        </w:rPr>
        <w:t xml:space="preserve"> then the System Master shall treat the </w:t>
      </w:r>
      <w:proofErr w:type="spellStart"/>
      <w:r>
        <w:rPr>
          <w:rStyle w:val="spelle"/>
          <w:rFonts w:cs="Arial"/>
          <w:szCs w:val="20"/>
        </w:rPr>
        <w:t>Lock_Status</w:t>
      </w:r>
      <w:proofErr w:type="spellEnd"/>
      <w:r>
        <w:rPr>
          <w:rStyle w:val="msoins000"/>
          <w:rFonts w:cs="Arial"/>
          <w:szCs w:val="20"/>
        </w:rPr>
        <w:t xml:space="preserve"> signal as the last signal state encoding it received (lock or unlock) before the signal </w:t>
      </w:r>
      <w:proofErr w:type="spellStart"/>
      <w:r>
        <w:rPr>
          <w:rStyle w:val="spelle"/>
          <w:rFonts w:cs="Arial"/>
          <w:szCs w:val="20"/>
        </w:rPr>
        <w:t>LockStatusValid</w:t>
      </w:r>
      <w:proofErr w:type="spellEnd"/>
      <w:r>
        <w:rPr>
          <w:rStyle w:val="msoins000"/>
          <w:rFonts w:cs="Arial"/>
          <w:szCs w:val="20"/>
        </w:rPr>
        <w:t xml:space="preserve"> changed from Valid to Invalid.  Once </w:t>
      </w:r>
      <w:proofErr w:type="spellStart"/>
      <w:r>
        <w:rPr>
          <w:rStyle w:val="spelle"/>
          <w:rFonts w:cs="Arial"/>
          <w:szCs w:val="20"/>
        </w:rPr>
        <w:t>LockStatusValid</w:t>
      </w:r>
      <w:proofErr w:type="spellEnd"/>
      <w:r>
        <w:rPr>
          <w:rStyle w:val="msoins000"/>
          <w:rFonts w:cs="Arial"/>
          <w:szCs w:val="20"/>
        </w:rPr>
        <w:t xml:space="preserve"> == Valid again the System Master shall use the current value in the </w:t>
      </w:r>
      <w:proofErr w:type="spellStart"/>
      <w:r>
        <w:rPr>
          <w:rStyle w:val="spelle"/>
          <w:rFonts w:cs="Arial"/>
          <w:szCs w:val="20"/>
        </w:rPr>
        <w:t>Lock_Status</w:t>
      </w:r>
      <w:proofErr w:type="spellEnd"/>
      <w:r>
        <w:rPr>
          <w:rStyle w:val="msoins000"/>
          <w:rFonts w:cs="Arial"/>
          <w:szCs w:val="20"/>
        </w:rPr>
        <w:t xml:space="preserve"> signal.</w:t>
      </w:r>
    </w:p>
    <w:p w14:paraId="50636A46" w14:textId="77777777" w:rsidR="00ED18E0" w:rsidRDefault="00ED18E0"/>
    <w:p w14:paraId="10F0E5C9" w14:textId="77777777" w:rsidR="00ED18E0" w:rsidRDefault="00FB255D">
      <w:pPr>
        <w:rPr>
          <w:rFonts w:cs="Arial"/>
          <w:szCs w:val="20"/>
        </w:rPr>
      </w:pPr>
      <w:r>
        <w:rPr>
          <w:rFonts w:cs="Arial"/>
          <w:szCs w:val="20"/>
        </w:rPr>
        <w:t xml:space="preserve">If the </w:t>
      </w:r>
      <w:proofErr w:type="spellStart"/>
      <w:r>
        <w:rPr>
          <w:rStyle w:val="spelle"/>
          <w:rFonts w:cs="Arial"/>
          <w:szCs w:val="20"/>
        </w:rPr>
        <w:t>Po</w:t>
      </w:r>
      <w:r>
        <w:rPr>
          <w:rStyle w:val="spelle"/>
          <w:rFonts w:cs="Arial"/>
          <w:szCs w:val="20"/>
        </w:rPr>
        <w:t>werMode</w:t>
      </w:r>
      <w:proofErr w:type="spellEnd"/>
      <w:r>
        <w:rPr>
          <w:rFonts w:cs="Arial"/>
          <w:szCs w:val="20"/>
        </w:rPr>
        <w:t xml:space="preserve"> signal is missing</w:t>
      </w:r>
      <w:r>
        <w:rPr>
          <w:rStyle w:val="msoins00"/>
          <w:rFonts w:cs="Arial"/>
          <w:szCs w:val="20"/>
        </w:rPr>
        <w:t xml:space="preserve"> for 5 </w:t>
      </w:r>
      <w:proofErr w:type="gramStart"/>
      <w:r>
        <w:rPr>
          <w:rStyle w:val="msoins00"/>
          <w:rFonts w:cs="Arial"/>
          <w:szCs w:val="20"/>
        </w:rPr>
        <w:t>seconds</w:t>
      </w:r>
      <w:proofErr w:type="gramEnd"/>
      <w:r>
        <w:rPr>
          <w:rStyle w:val="msoins00"/>
          <w:rFonts w:cs="Arial"/>
          <w:szCs w:val="20"/>
        </w:rPr>
        <w:t xml:space="preserve"> </w:t>
      </w:r>
      <w:r>
        <w:rPr>
          <w:rFonts w:cs="Arial"/>
          <w:szCs w:val="20"/>
        </w:rPr>
        <w:t>then the System Master shall default to Standby Power mode with the infotainment system OFF.</w:t>
      </w:r>
    </w:p>
    <w:p w14:paraId="04AC0825" w14:textId="77777777" w:rsidR="00ED18E0" w:rsidRDefault="00ED18E0">
      <w:pPr>
        <w:rPr>
          <w:rFonts w:cs="Arial"/>
          <w:szCs w:val="20"/>
        </w:rPr>
      </w:pPr>
    </w:p>
    <w:p w14:paraId="56C128CA" w14:textId="77777777" w:rsidR="00ED18E0" w:rsidRDefault="00FB255D">
      <w:pPr>
        <w:rPr>
          <w:rFonts w:cs="Arial"/>
          <w:szCs w:val="20"/>
        </w:rPr>
      </w:pPr>
      <w:r>
        <w:rPr>
          <w:rFonts w:cs="Arial"/>
          <w:szCs w:val="20"/>
        </w:rPr>
        <w:t>To enter Functional Power Mode states from Standby the voltage at the system master shall be 10v &lt; B+ &lt; 16v.</w:t>
      </w:r>
    </w:p>
    <w:p w14:paraId="4B46B3CF" w14:textId="77777777" w:rsidR="00ED18E0" w:rsidRDefault="00ED18E0">
      <w:pPr>
        <w:rPr>
          <w:rFonts w:cs="Arial"/>
          <w:szCs w:val="20"/>
        </w:rPr>
      </w:pPr>
    </w:p>
    <w:p w14:paraId="726CF1A6" w14:textId="77777777" w:rsidR="00ED18E0" w:rsidRDefault="00FB255D">
      <w:pPr>
        <w:rPr>
          <w:rFonts w:cs="Arial"/>
          <w:szCs w:val="20"/>
        </w:rPr>
      </w:pPr>
      <w:r>
        <w:rPr>
          <w:rFonts w:cs="Arial"/>
          <w:szCs w:val="20"/>
        </w:rPr>
        <w:t>If during Fu</w:t>
      </w:r>
      <w:r>
        <w:rPr>
          <w:rFonts w:cs="Arial"/>
          <w:szCs w:val="20"/>
        </w:rPr>
        <w:t xml:space="preserve">nctional Power </w:t>
      </w:r>
      <w:proofErr w:type="gramStart"/>
      <w:r>
        <w:rPr>
          <w:rFonts w:cs="Arial"/>
          <w:szCs w:val="20"/>
        </w:rPr>
        <w:t>Mode</w:t>
      </w:r>
      <w:proofErr w:type="gramEnd"/>
      <w:r>
        <w:rPr>
          <w:rFonts w:cs="Arial"/>
          <w:szCs w:val="20"/>
        </w:rPr>
        <w:t xml:space="preserve"> the voltage at the system master is (B+ &lt; 10v) OR (B+ &gt; 16v) for more then </w:t>
      </w:r>
      <w:proofErr w:type="spellStart"/>
      <w:r>
        <w:rPr>
          <w:rStyle w:val="spelle"/>
          <w:rFonts w:cs="Arial"/>
          <w:szCs w:val="20"/>
        </w:rPr>
        <w:t>Thysterisis</w:t>
      </w:r>
      <w:proofErr w:type="spellEnd"/>
      <w:r>
        <w:rPr>
          <w:rFonts w:cs="Arial"/>
          <w:szCs w:val="20"/>
        </w:rPr>
        <w:t xml:space="preserve"> then the system shall turn the infotainment system OFF and enter Standby Power mode.</w:t>
      </w:r>
    </w:p>
    <w:p w14:paraId="587F6B42" w14:textId="77777777" w:rsidR="00ED18E0" w:rsidRDefault="00FB255D">
      <w:pPr>
        <w:numPr>
          <w:ins w:id="156" w:author="jmyslin2" w:date="2013-11-04T13:10:00Z"/>
        </w:numPr>
        <w:rPr>
          <w:ins w:id="157" w:author="jmyslin2" w:date="2013-11-04T13:10:00Z"/>
          <w:rStyle w:val="msoins2"/>
        </w:rPr>
      </w:pPr>
      <w:ins w:id="158" w:author="jmyslin2" w:date="2013-11-04T13:10:00Z">
        <w:r>
          <w:rPr>
            <w:rStyle w:val="msoins2"/>
            <w:rFonts w:cs="Arial"/>
            <w:szCs w:val="20"/>
          </w:rPr>
          <w:t>If entered standby because the System Master was outside the all</w:t>
        </w:r>
        <w:r>
          <w:rPr>
            <w:rStyle w:val="msoins2"/>
            <w:rFonts w:cs="Arial"/>
            <w:szCs w:val="20"/>
          </w:rPr>
          <w:t xml:space="preserve">owable voltage range (B+ &lt; 10v) OR (B+ &gt; 16v) for more than </w:t>
        </w:r>
        <w:proofErr w:type="spellStart"/>
        <w:r>
          <w:rPr>
            <w:rStyle w:val="msoins2"/>
            <w:rFonts w:cs="Arial"/>
            <w:szCs w:val="20"/>
          </w:rPr>
          <w:t>Thysterisis</w:t>
        </w:r>
        <w:proofErr w:type="spellEnd"/>
        <w:r>
          <w:rPr>
            <w:rStyle w:val="msoins2"/>
            <w:rFonts w:cs="Arial"/>
            <w:szCs w:val="20"/>
          </w:rPr>
          <w:t xml:space="preserve"> than the System Master shall perform some voltage hysteresis before re-entering Functional power mode if the voltage re-enters at the defined voltage range.</w:t>
        </w:r>
      </w:ins>
    </w:p>
    <w:p w14:paraId="2B42A9DB" w14:textId="77777777" w:rsidR="00ED18E0" w:rsidRDefault="00FB255D">
      <w:ins w:id="159" w:author="jmyslin2" w:date="2013-11-04T13:10:00Z">
        <w:r>
          <w:rPr>
            <w:rStyle w:val="msoins2"/>
            <w:rFonts w:cs="Arial"/>
            <w:szCs w:val="20"/>
          </w:rPr>
          <w:t>Ex.  While in Run the volta</w:t>
        </w:r>
        <w:r>
          <w:rPr>
            <w:rStyle w:val="msoins2"/>
            <w:rFonts w:cs="Arial"/>
            <w:szCs w:val="20"/>
          </w:rPr>
          <w:t xml:space="preserve">ge went below 10V for more than </w:t>
        </w:r>
        <w:proofErr w:type="spellStart"/>
        <w:r>
          <w:rPr>
            <w:rStyle w:val="msoins2"/>
            <w:rFonts w:cs="Arial"/>
            <w:szCs w:val="20"/>
          </w:rPr>
          <w:t>Thysterisis</w:t>
        </w:r>
        <w:proofErr w:type="spellEnd"/>
        <w:r>
          <w:rPr>
            <w:rStyle w:val="msoins2"/>
            <w:rFonts w:cs="Arial"/>
            <w:szCs w:val="20"/>
          </w:rPr>
          <w:t xml:space="preserve"> than the System Master enters Standby power mode.  Than to re-enter functional power mode (</w:t>
        </w:r>
        <w:proofErr w:type="spellStart"/>
        <w:r>
          <w:rPr>
            <w:rStyle w:val="msoins2"/>
            <w:rFonts w:cs="Arial"/>
            <w:szCs w:val="20"/>
          </w:rPr>
          <w:t>ex crank</w:t>
        </w:r>
        <w:proofErr w:type="spellEnd"/>
        <w:r>
          <w:rPr>
            <w:rStyle w:val="msoins2"/>
            <w:rFonts w:cs="Arial"/>
            <w:szCs w:val="20"/>
          </w:rPr>
          <w:t xml:space="preserve"> the vehicle engine) the system master would add a voltage hysteresis such the system master goes to 10.5v for mo</w:t>
        </w:r>
        <w:r>
          <w:rPr>
            <w:rStyle w:val="msoins2"/>
            <w:rFonts w:cs="Arial"/>
            <w:szCs w:val="20"/>
          </w:rPr>
          <w:t xml:space="preserve">re than </w:t>
        </w:r>
        <w:proofErr w:type="spellStart"/>
        <w:r>
          <w:rPr>
            <w:rStyle w:val="msoins2"/>
            <w:rFonts w:cs="Arial"/>
            <w:szCs w:val="20"/>
          </w:rPr>
          <w:t>Thysterisis</w:t>
        </w:r>
        <w:proofErr w:type="spellEnd"/>
        <w:r>
          <w:rPr>
            <w:rStyle w:val="msoins2"/>
            <w:rFonts w:cs="Arial"/>
            <w:szCs w:val="20"/>
          </w:rPr>
          <w:t xml:space="preserve"> before re-entering functional power mode.  If there is no voltage </w:t>
        </w:r>
        <w:proofErr w:type="gramStart"/>
        <w:r>
          <w:rPr>
            <w:rStyle w:val="msoins2"/>
            <w:rFonts w:cs="Arial"/>
            <w:szCs w:val="20"/>
          </w:rPr>
          <w:t>hysteresis</w:t>
        </w:r>
        <w:proofErr w:type="gramEnd"/>
        <w:r>
          <w:rPr>
            <w:rStyle w:val="msoins2"/>
            <w:rFonts w:cs="Arial"/>
            <w:szCs w:val="20"/>
          </w:rPr>
          <w:t xml:space="preserve"> then system could be continually be turned ON and OFF if on the voltage border.</w:t>
        </w:r>
      </w:ins>
    </w:p>
    <w:p w14:paraId="377AF919" w14:textId="77777777" w:rsidR="00ED18E0" w:rsidRDefault="00ED18E0">
      <w:pPr>
        <w:rPr>
          <w:rFonts w:cs="Arial"/>
          <w:szCs w:val="20"/>
        </w:rPr>
      </w:pPr>
    </w:p>
    <w:p w14:paraId="03B2F2F3" w14:textId="77777777" w:rsidR="00ED18E0" w:rsidRDefault="00FB255D">
      <w:pPr>
        <w:rPr>
          <w:rFonts w:cs="Arial"/>
          <w:szCs w:val="20"/>
        </w:rPr>
      </w:pPr>
      <w:r>
        <w:rPr>
          <w:rFonts w:cs="Arial"/>
          <w:szCs w:val="20"/>
        </w:rPr>
        <w:t>When the power mode changes to Crank (</w:t>
      </w:r>
      <w:proofErr w:type="spellStart"/>
      <w:r>
        <w:rPr>
          <w:rStyle w:val="spelle"/>
          <w:rFonts w:cs="Arial"/>
          <w:szCs w:val="20"/>
        </w:rPr>
        <w:t>PowerMode</w:t>
      </w:r>
      <w:proofErr w:type="spellEnd"/>
      <w:r>
        <w:rPr>
          <w:rFonts w:cs="Arial"/>
          <w:szCs w:val="20"/>
        </w:rPr>
        <w:t xml:space="preserve"> == Crank_3) it will not cause a change in the current Power Mode System State (ex. won't exit phone mode, </w:t>
      </w:r>
      <w:proofErr w:type="spellStart"/>
      <w:r>
        <w:rPr>
          <w:rStyle w:val="spelle"/>
          <w:rFonts w:cs="Arial"/>
          <w:szCs w:val="20"/>
        </w:rPr>
        <w:t>MMActive</w:t>
      </w:r>
      <w:proofErr w:type="spellEnd"/>
      <w:r>
        <w:rPr>
          <w:rFonts w:cs="Arial"/>
          <w:szCs w:val="20"/>
        </w:rPr>
        <w:t>) unless specifically noted elsewhere.  Refer to the Error Management section for details of operation during Crank.</w:t>
      </w:r>
    </w:p>
    <w:p w14:paraId="031F16F8" w14:textId="77777777" w:rsidR="00ED18E0" w:rsidRDefault="00ED18E0">
      <w:pPr>
        <w:rPr>
          <w:rStyle w:val="msoins000"/>
        </w:rPr>
      </w:pPr>
    </w:p>
    <w:p w14:paraId="5AC0CE88" w14:textId="77777777" w:rsidR="00ED18E0" w:rsidRDefault="00FB255D">
      <w:pPr>
        <w:rPr>
          <w:rStyle w:val="msoins000"/>
          <w:rFonts w:cs="Arial"/>
          <w:szCs w:val="20"/>
        </w:rPr>
      </w:pPr>
      <w:r>
        <w:rPr>
          <w:rStyle w:val="msoins000"/>
          <w:rFonts w:cs="Arial"/>
          <w:szCs w:val="20"/>
        </w:rPr>
        <w:t xml:space="preserve">Upon a </w:t>
      </w:r>
      <w:proofErr w:type="spellStart"/>
      <w:r>
        <w:rPr>
          <w:rStyle w:val="spelle"/>
          <w:rFonts w:cs="Arial"/>
          <w:szCs w:val="20"/>
        </w:rPr>
        <w:t>PowerMode</w:t>
      </w:r>
      <w:proofErr w:type="spellEnd"/>
      <w:r>
        <w:rPr>
          <w:rStyle w:val="msoins000"/>
          <w:rFonts w:cs="Arial"/>
          <w:szCs w:val="20"/>
        </w:rPr>
        <w:t xml:space="preserve"> signal</w:t>
      </w:r>
      <w:r>
        <w:rPr>
          <w:rStyle w:val="msoins000"/>
          <w:rFonts w:cs="Arial"/>
          <w:szCs w:val="20"/>
        </w:rPr>
        <w:t xml:space="preserve"> change used to trigger a transition from Functional to a Standby power mode state the </w:t>
      </w:r>
      <w:proofErr w:type="spellStart"/>
      <w:r>
        <w:rPr>
          <w:rStyle w:val="spelle"/>
          <w:rFonts w:cs="Arial"/>
          <w:szCs w:val="20"/>
        </w:rPr>
        <w:t>PowerMode</w:t>
      </w:r>
      <w:proofErr w:type="spellEnd"/>
      <w:r>
        <w:rPr>
          <w:rStyle w:val="msoins000"/>
          <w:rFonts w:cs="Arial"/>
          <w:szCs w:val="20"/>
        </w:rPr>
        <w:t xml:space="preserve"> signal shall be true for 100 </w:t>
      </w:r>
      <w:r>
        <w:rPr>
          <w:rStyle w:val="spelle"/>
          <w:rFonts w:cs="Arial"/>
          <w:szCs w:val="20"/>
        </w:rPr>
        <w:t>msec</w:t>
      </w:r>
      <w:r>
        <w:rPr>
          <w:rStyle w:val="msoins000"/>
          <w:rFonts w:cs="Arial"/>
          <w:szCs w:val="20"/>
        </w:rPr>
        <w:t xml:space="preserve"> +/- 10 </w:t>
      </w:r>
      <w:r>
        <w:rPr>
          <w:rStyle w:val="spelle"/>
          <w:rFonts w:cs="Arial"/>
          <w:szCs w:val="20"/>
        </w:rPr>
        <w:t>msec</w:t>
      </w:r>
      <w:r>
        <w:rPr>
          <w:rStyle w:val="msoins000"/>
          <w:rFonts w:cs="Arial"/>
          <w:szCs w:val="20"/>
        </w:rPr>
        <w:t xml:space="preserve"> before the transition </w:t>
      </w:r>
      <w:r>
        <w:rPr>
          <w:rFonts w:cs="Arial"/>
          <w:szCs w:val="20"/>
        </w:rPr>
        <w:t>occurs</w:t>
      </w:r>
      <w:r>
        <w:rPr>
          <w:rStyle w:val="msoins000"/>
          <w:rFonts w:cs="Arial"/>
          <w:szCs w:val="20"/>
        </w:rPr>
        <w:t xml:space="preserve">.  </w:t>
      </w:r>
    </w:p>
    <w:p w14:paraId="31C01838" w14:textId="77777777" w:rsidR="00ED18E0" w:rsidRDefault="00ED18E0">
      <w:pPr>
        <w:rPr>
          <w:rStyle w:val="msoins000"/>
          <w:rFonts w:cs="Arial"/>
          <w:szCs w:val="20"/>
        </w:rPr>
      </w:pPr>
    </w:p>
    <w:p w14:paraId="316DDA89" w14:textId="77777777" w:rsidR="00ED18E0" w:rsidRDefault="00FB255D">
      <w:pPr>
        <w:rPr>
          <w:rStyle w:val="msoins000"/>
          <w:rFonts w:cs="Arial"/>
          <w:szCs w:val="20"/>
        </w:rPr>
      </w:pPr>
      <w:r>
        <w:rPr>
          <w:rStyle w:val="msoins000"/>
          <w:rFonts w:cs="Arial"/>
          <w:szCs w:val="20"/>
        </w:rPr>
        <w:t xml:space="preserve">For example, to transition out of Functional one of the triggers is the </w:t>
      </w:r>
      <w:proofErr w:type="spellStart"/>
      <w:proofErr w:type="gramStart"/>
      <w:r>
        <w:rPr>
          <w:rFonts w:cs="Arial"/>
          <w:szCs w:val="20"/>
        </w:rPr>
        <w:t>PowerMode</w:t>
      </w:r>
      <w:proofErr w:type="spellEnd"/>
      <w:r>
        <w:rPr>
          <w:rFonts w:cs="Arial"/>
          <w:szCs w:val="20"/>
        </w:rPr>
        <w:t xml:space="preserve">  =</w:t>
      </w:r>
      <w:proofErr w:type="gramEnd"/>
      <w:r>
        <w:rPr>
          <w:rStyle w:val="msoins000"/>
          <w:rFonts w:cs="Arial"/>
          <w:szCs w:val="20"/>
        </w:rPr>
        <w:t xml:space="preserve">= </w:t>
      </w:r>
      <w:proofErr w:type="spellStart"/>
      <w:r>
        <w:rPr>
          <w:rStyle w:val="spelle"/>
          <w:rFonts w:cs="Arial"/>
          <w:szCs w:val="20"/>
        </w:rPr>
        <w:t>KeyOut</w:t>
      </w:r>
      <w:proofErr w:type="spellEnd"/>
      <w:r>
        <w:rPr>
          <w:rStyle w:val="msoins000"/>
          <w:rFonts w:cs="Arial"/>
          <w:szCs w:val="20"/>
        </w:rPr>
        <w:t xml:space="preserve">.  If Power Mode == Running_2 in functional and then for 10 </w:t>
      </w:r>
      <w:r>
        <w:rPr>
          <w:rStyle w:val="spelle"/>
          <w:rFonts w:cs="Arial"/>
          <w:szCs w:val="20"/>
        </w:rPr>
        <w:t>msec</w:t>
      </w:r>
      <w:r>
        <w:rPr>
          <w:rStyle w:val="msoins000"/>
          <w:rFonts w:cs="Arial"/>
          <w:szCs w:val="20"/>
        </w:rPr>
        <w:t xml:space="preserve"> equaled </w:t>
      </w:r>
      <w:proofErr w:type="spellStart"/>
      <w:r>
        <w:rPr>
          <w:rStyle w:val="spelle"/>
          <w:rFonts w:cs="Arial"/>
          <w:szCs w:val="20"/>
        </w:rPr>
        <w:t>KeyOut</w:t>
      </w:r>
      <w:proofErr w:type="spellEnd"/>
      <w:r>
        <w:rPr>
          <w:rStyle w:val="msoins000"/>
          <w:rFonts w:cs="Arial"/>
          <w:szCs w:val="20"/>
        </w:rPr>
        <w:t xml:space="preserve"> and then goes back to and remains at Running_2 then the System Master would remain i</w:t>
      </w:r>
      <w:r>
        <w:rPr>
          <w:rStyle w:val="msoins000"/>
          <w:rFonts w:cs="Arial"/>
          <w:szCs w:val="20"/>
        </w:rPr>
        <w:t>n functional never transitioning to Standby (</w:t>
      </w:r>
      <w:proofErr w:type="spellStart"/>
      <w:r>
        <w:rPr>
          <w:rStyle w:val="spelle"/>
          <w:rFonts w:cs="Arial"/>
          <w:szCs w:val="20"/>
        </w:rPr>
        <w:t>MMInactive</w:t>
      </w:r>
      <w:proofErr w:type="spellEnd"/>
      <w:r>
        <w:rPr>
          <w:rStyle w:val="msoins000"/>
          <w:rFonts w:cs="Arial"/>
          <w:szCs w:val="20"/>
        </w:rPr>
        <w:t>, 10 Minute Clock mode).</w:t>
      </w:r>
    </w:p>
    <w:p w14:paraId="5E658A77" w14:textId="77777777" w:rsidR="00ED18E0" w:rsidRDefault="00ED18E0"/>
    <w:tbl>
      <w:tblPr>
        <w:tblW w:w="0" w:type="auto"/>
        <w:jc w:val="center"/>
        <w:tblLook w:val="04A0" w:firstRow="1" w:lastRow="0" w:firstColumn="1" w:lastColumn="0" w:noHBand="0" w:noVBand="1"/>
      </w:tblPr>
      <w:tblGrid>
        <w:gridCol w:w="328"/>
        <w:gridCol w:w="3952"/>
        <w:gridCol w:w="4732"/>
        <w:gridCol w:w="2095"/>
      </w:tblGrid>
      <w:tr w:rsidR="00ED18E0" w14:paraId="4FA704BD" w14:textId="77777777">
        <w:trPr>
          <w:trHeight w:val="1520"/>
          <w:jc w:val="center"/>
        </w:trPr>
        <w:tc>
          <w:tcPr>
            <w:tcW w:w="142" w:type="pct"/>
            <w:tcBorders>
              <w:top w:val="single" w:sz="4" w:space="0" w:color="auto"/>
              <w:left w:val="single" w:sz="4" w:space="0" w:color="auto"/>
              <w:bottom w:val="single" w:sz="4" w:space="0" w:color="auto"/>
              <w:right w:val="single" w:sz="4" w:space="0" w:color="auto"/>
            </w:tcBorders>
            <w:vAlign w:val="bottom"/>
            <w:hideMark/>
          </w:tcPr>
          <w:p w14:paraId="787DE91E" w14:textId="77777777" w:rsidR="00ED18E0" w:rsidRDefault="00FB255D">
            <w:pPr>
              <w:rPr>
                <w:rFonts w:cs="Arial"/>
                <w:b/>
                <w:bCs/>
                <w:szCs w:val="20"/>
              </w:rPr>
            </w:pPr>
            <w:r>
              <w:rPr>
                <w:rFonts w:cs="Arial"/>
                <w:b/>
                <w:bCs/>
                <w:szCs w:val="20"/>
              </w:rPr>
              <w:t> </w:t>
            </w:r>
          </w:p>
        </w:tc>
        <w:tc>
          <w:tcPr>
            <w:tcW w:w="1781" w:type="pct"/>
            <w:tcBorders>
              <w:top w:val="single" w:sz="4" w:space="0" w:color="auto"/>
              <w:left w:val="nil"/>
              <w:bottom w:val="single" w:sz="4" w:space="0" w:color="auto"/>
              <w:right w:val="single" w:sz="4" w:space="0" w:color="auto"/>
            </w:tcBorders>
            <w:vAlign w:val="bottom"/>
            <w:hideMark/>
          </w:tcPr>
          <w:p w14:paraId="116527B3" w14:textId="77777777" w:rsidR="00ED18E0" w:rsidRDefault="00FB255D">
            <w:pPr>
              <w:rPr>
                <w:rFonts w:cs="Arial"/>
                <w:b/>
                <w:bCs/>
                <w:szCs w:val="20"/>
              </w:rPr>
            </w:pPr>
            <w:r>
              <w:rPr>
                <w:rFonts w:cs="Arial"/>
                <w:b/>
                <w:bCs/>
                <w:szCs w:val="20"/>
                <w:u w:val="single"/>
              </w:rPr>
              <w:t>Pre-Condition</w:t>
            </w:r>
            <w:r>
              <w:rPr>
                <w:rFonts w:cs="Arial"/>
                <w:b/>
                <w:bCs/>
                <w:szCs w:val="20"/>
              </w:rPr>
              <w:t>:</w:t>
            </w:r>
          </w:p>
          <w:p w14:paraId="70B0C4FB" w14:textId="77777777" w:rsidR="00ED18E0" w:rsidRDefault="00FB255D">
            <w:pPr>
              <w:rPr>
                <w:rFonts w:cs="Arial"/>
                <w:b/>
                <w:bCs/>
                <w:szCs w:val="20"/>
              </w:rPr>
            </w:pPr>
            <w:r>
              <w:rPr>
                <w:rFonts w:cs="Arial"/>
                <w:b/>
                <w:bCs/>
                <w:szCs w:val="20"/>
              </w:rPr>
              <w:t xml:space="preserve">Last State of Audio Stack when </w:t>
            </w:r>
            <w:proofErr w:type="spellStart"/>
            <w:r>
              <w:rPr>
                <w:rFonts w:cs="Arial"/>
                <w:b/>
                <w:bCs/>
                <w:szCs w:val="20"/>
              </w:rPr>
              <w:t>PowerMode</w:t>
            </w:r>
            <w:proofErr w:type="spellEnd"/>
            <w:r>
              <w:rPr>
                <w:rFonts w:cs="Arial"/>
                <w:b/>
                <w:bCs/>
                <w:szCs w:val="20"/>
              </w:rPr>
              <w:t xml:space="preserve"> transitions from PM &gt;= Accessory_1 to PM &lt; Accessory_1</w:t>
            </w:r>
          </w:p>
        </w:tc>
        <w:tc>
          <w:tcPr>
            <w:tcW w:w="2132" w:type="pct"/>
            <w:tcBorders>
              <w:top w:val="single" w:sz="4" w:space="0" w:color="auto"/>
              <w:left w:val="nil"/>
              <w:bottom w:val="single" w:sz="4" w:space="0" w:color="auto"/>
              <w:right w:val="single" w:sz="4" w:space="0" w:color="auto"/>
            </w:tcBorders>
            <w:vAlign w:val="bottom"/>
            <w:hideMark/>
          </w:tcPr>
          <w:p w14:paraId="4881D1E9" w14:textId="77777777" w:rsidR="00ED18E0" w:rsidRDefault="00FB255D">
            <w:pPr>
              <w:rPr>
                <w:rFonts w:cs="Arial"/>
                <w:b/>
                <w:bCs/>
                <w:szCs w:val="20"/>
              </w:rPr>
            </w:pPr>
            <w:r>
              <w:rPr>
                <w:rFonts w:cs="Arial"/>
                <w:b/>
                <w:bCs/>
                <w:szCs w:val="20"/>
                <w:u w:val="single"/>
              </w:rPr>
              <w:t>Event:</w:t>
            </w:r>
          </w:p>
          <w:p w14:paraId="375EB3E2" w14:textId="77777777" w:rsidR="00ED18E0" w:rsidRDefault="00FB255D">
            <w:pPr>
              <w:rPr>
                <w:rFonts w:cs="Arial"/>
                <w:b/>
                <w:bCs/>
                <w:szCs w:val="20"/>
              </w:rPr>
            </w:pPr>
            <w:r>
              <w:rPr>
                <w:rFonts w:cs="Arial"/>
                <w:b/>
                <w:bCs/>
                <w:szCs w:val="20"/>
              </w:rPr>
              <w:t xml:space="preserve">Last State of Audio Stack in Extended Play when </w:t>
            </w:r>
            <w:proofErr w:type="spellStart"/>
            <w:r>
              <w:rPr>
                <w:rFonts w:cs="Arial"/>
                <w:b/>
                <w:bCs/>
                <w:szCs w:val="20"/>
              </w:rPr>
              <w:t>PowerMo</w:t>
            </w:r>
            <w:r>
              <w:rPr>
                <w:rFonts w:cs="Arial"/>
                <w:b/>
                <w:bCs/>
                <w:szCs w:val="20"/>
              </w:rPr>
              <w:t>de</w:t>
            </w:r>
            <w:proofErr w:type="spellEnd"/>
            <w:r>
              <w:rPr>
                <w:rFonts w:cs="Arial"/>
                <w:b/>
                <w:bCs/>
                <w:szCs w:val="20"/>
              </w:rPr>
              <w:t xml:space="preserve"> transitions from PM &lt; Accessory_1 to PM &gt;= Accessory_1</w:t>
            </w:r>
          </w:p>
        </w:tc>
        <w:tc>
          <w:tcPr>
            <w:tcW w:w="945" w:type="pct"/>
            <w:tcBorders>
              <w:top w:val="single" w:sz="4" w:space="0" w:color="auto"/>
              <w:left w:val="nil"/>
              <w:bottom w:val="single" w:sz="4" w:space="0" w:color="auto"/>
              <w:right w:val="single" w:sz="4" w:space="0" w:color="auto"/>
            </w:tcBorders>
            <w:vAlign w:val="bottom"/>
          </w:tcPr>
          <w:p w14:paraId="4727AF95" w14:textId="77777777" w:rsidR="00ED18E0" w:rsidRDefault="00FB255D">
            <w:pPr>
              <w:rPr>
                <w:rFonts w:cs="Arial"/>
                <w:b/>
                <w:bCs/>
                <w:szCs w:val="20"/>
              </w:rPr>
            </w:pPr>
            <w:r>
              <w:rPr>
                <w:rFonts w:cs="Arial"/>
                <w:b/>
                <w:bCs/>
                <w:szCs w:val="20"/>
                <w:u w:val="single"/>
              </w:rPr>
              <w:t>Post-Condition</w:t>
            </w:r>
            <w:r>
              <w:rPr>
                <w:rFonts w:cs="Arial"/>
                <w:b/>
                <w:bCs/>
                <w:szCs w:val="20"/>
              </w:rPr>
              <w:t>:</w:t>
            </w:r>
          </w:p>
          <w:p w14:paraId="5887AFBC" w14:textId="77777777" w:rsidR="00ED18E0" w:rsidRDefault="00FB255D">
            <w:pPr>
              <w:rPr>
                <w:rFonts w:cs="Arial"/>
                <w:b/>
                <w:bCs/>
                <w:szCs w:val="20"/>
              </w:rPr>
            </w:pPr>
            <w:r>
              <w:rPr>
                <w:rFonts w:cs="Arial"/>
                <w:b/>
                <w:bCs/>
                <w:szCs w:val="20"/>
              </w:rPr>
              <w:t>Audio Stack at PM &gt;= Accessory_1</w:t>
            </w:r>
          </w:p>
          <w:p w14:paraId="686D9982" w14:textId="77777777" w:rsidR="00ED18E0" w:rsidRDefault="00ED18E0">
            <w:pPr>
              <w:rPr>
                <w:rFonts w:cs="Arial"/>
                <w:b/>
                <w:bCs/>
                <w:szCs w:val="20"/>
                <w:u w:val="single"/>
              </w:rPr>
            </w:pPr>
          </w:p>
        </w:tc>
      </w:tr>
      <w:tr w:rsidR="00ED18E0" w14:paraId="458A2D70" w14:textId="77777777">
        <w:trPr>
          <w:trHeight w:val="255"/>
          <w:jc w:val="center"/>
        </w:trPr>
        <w:tc>
          <w:tcPr>
            <w:tcW w:w="142" w:type="pct"/>
            <w:tcBorders>
              <w:top w:val="nil"/>
              <w:left w:val="single" w:sz="4" w:space="0" w:color="auto"/>
              <w:bottom w:val="single" w:sz="4" w:space="0" w:color="auto"/>
              <w:right w:val="single" w:sz="4" w:space="0" w:color="auto"/>
            </w:tcBorders>
            <w:vAlign w:val="bottom"/>
            <w:hideMark/>
          </w:tcPr>
          <w:p w14:paraId="556DB1CE" w14:textId="77777777" w:rsidR="00ED18E0" w:rsidRDefault="00FB255D">
            <w:pPr>
              <w:jc w:val="right"/>
              <w:rPr>
                <w:rFonts w:cs="Arial"/>
                <w:szCs w:val="20"/>
              </w:rPr>
            </w:pPr>
            <w:r>
              <w:rPr>
                <w:rFonts w:cs="Arial"/>
                <w:szCs w:val="20"/>
              </w:rPr>
              <w:t>1</w:t>
            </w:r>
          </w:p>
        </w:tc>
        <w:tc>
          <w:tcPr>
            <w:tcW w:w="1781" w:type="pct"/>
            <w:tcBorders>
              <w:top w:val="nil"/>
              <w:left w:val="nil"/>
              <w:bottom w:val="single" w:sz="4" w:space="0" w:color="auto"/>
              <w:right w:val="single" w:sz="4" w:space="0" w:color="auto"/>
            </w:tcBorders>
            <w:vAlign w:val="bottom"/>
            <w:hideMark/>
          </w:tcPr>
          <w:p w14:paraId="6C4B224C" w14:textId="77777777" w:rsidR="00ED18E0" w:rsidRDefault="00FB255D">
            <w:pPr>
              <w:rPr>
                <w:rFonts w:cs="Arial"/>
                <w:szCs w:val="20"/>
              </w:rPr>
            </w:pPr>
            <w:r>
              <w:rPr>
                <w:rFonts w:cs="Arial"/>
                <w:szCs w:val="20"/>
              </w:rPr>
              <w:t>OFF</w:t>
            </w:r>
          </w:p>
        </w:tc>
        <w:tc>
          <w:tcPr>
            <w:tcW w:w="2132" w:type="pct"/>
            <w:tcBorders>
              <w:top w:val="nil"/>
              <w:left w:val="nil"/>
              <w:bottom w:val="single" w:sz="4" w:space="0" w:color="auto"/>
              <w:right w:val="single" w:sz="4" w:space="0" w:color="auto"/>
            </w:tcBorders>
            <w:vAlign w:val="bottom"/>
            <w:hideMark/>
          </w:tcPr>
          <w:p w14:paraId="196F9E1F" w14:textId="77777777" w:rsidR="00ED18E0" w:rsidRDefault="00FB255D">
            <w:pPr>
              <w:rPr>
                <w:rFonts w:cs="Arial"/>
                <w:szCs w:val="20"/>
              </w:rPr>
            </w:pPr>
            <w:r>
              <w:rPr>
                <w:rFonts w:cs="Arial"/>
                <w:szCs w:val="20"/>
              </w:rPr>
              <w:t>OFF (extended play never turned ON)</w:t>
            </w:r>
          </w:p>
        </w:tc>
        <w:tc>
          <w:tcPr>
            <w:tcW w:w="945" w:type="pct"/>
            <w:tcBorders>
              <w:top w:val="nil"/>
              <w:left w:val="nil"/>
              <w:bottom w:val="single" w:sz="4" w:space="0" w:color="auto"/>
              <w:right w:val="single" w:sz="4" w:space="0" w:color="auto"/>
            </w:tcBorders>
            <w:vAlign w:val="bottom"/>
            <w:hideMark/>
          </w:tcPr>
          <w:p w14:paraId="6A11BCF0" w14:textId="77777777" w:rsidR="00ED18E0" w:rsidRDefault="00FB255D">
            <w:pPr>
              <w:rPr>
                <w:rFonts w:cs="Arial"/>
                <w:szCs w:val="20"/>
              </w:rPr>
            </w:pPr>
            <w:r>
              <w:rPr>
                <w:rFonts w:cs="Arial"/>
                <w:szCs w:val="20"/>
              </w:rPr>
              <w:t>OFF</w:t>
            </w:r>
          </w:p>
        </w:tc>
      </w:tr>
      <w:tr w:rsidR="00ED18E0" w14:paraId="1CC73500" w14:textId="77777777">
        <w:trPr>
          <w:trHeight w:val="255"/>
          <w:jc w:val="center"/>
        </w:trPr>
        <w:tc>
          <w:tcPr>
            <w:tcW w:w="142" w:type="pct"/>
            <w:tcBorders>
              <w:top w:val="nil"/>
              <w:left w:val="single" w:sz="4" w:space="0" w:color="auto"/>
              <w:bottom w:val="single" w:sz="4" w:space="0" w:color="auto"/>
              <w:right w:val="single" w:sz="4" w:space="0" w:color="auto"/>
            </w:tcBorders>
            <w:vAlign w:val="bottom"/>
            <w:hideMark/>
          </w:tcPr>
          <w:p w14:paraId="60FDEAE4" w14:textId="77777777" w:rsidR="00ED18E0" w:rsidRDefault="00FB255D">
            <w:pPr>
              <w:jc w:val="right"/>
              <w:rPr>
                <w:rFonts w:cs="Arial"/>
                <w:szCs w:val="20"/>
              </w:rPr>
            </w:pPr>
            <w:r>
              <w:rPr>
                <w:rFonts w:cs="Arial"/>
                <w:szCs w:val="20"/>
              </w:rPr>
              <w:t>2</w:t>
            </w:r>
          </w:p>
        </w:tc>
        <w:tc>
          <w:tcPr>
            <w:tcW w:w="1781" w:type="pct"/>
            <w:tcBorders>
              <w:top w:val="nil"/>
              <w:left w:val="nil"/>
              <w:bottom w:val="single" w:sz="4" w:space="0" w:color="auto"/>
              <w:right w:val="single" w:sz="4" w:space="0" w:color="auto"/>
            </w:tcBorders>
            <w:vAlign w:val="bottom"/>
            <w:hideMark/>
          </w:tcPr>
          <w:p w14:paraId="0829186E" w14:textId="77777777" w:rsidR="00ED18E0" w:rsidRDefault="00FB255D">
            <w:pPr>
              <w:rPr>
                <w:rFonts w:cs="Arial"/>
                <w:szCs w:val="20"/>
              </w:rPr>
            </w:pPr>
            <w:r>
              <w:rPr>
                <w:rFonts w:cs="Arial"/>
                <w:szCs w:val="20"/>
              </w:rPr>
              <w:t>OFF</w:t>
            </w:r>
          </w:p>
        </w:tc>
        <w:tc>
          <w:tcPr>
            <w:tcW w:w="2132" w:type="pct"/>
            <w:tcBorders>
              <w:top w:val="nil"/>
              <w:left w:val="nil"/>
              <w:bottom w:val="single" w:sz="4" w:space="0" w:color="auto"/>
              <w:right w:val="single" w:sz="4" w:space="0" w:color="auto"/>
            </w:tcBorders>
            <w:vAlign w:val="bottom"/>
            <w:hideMark/>
          </w:tcPr>
          <w:p w14:paraId="2B9AE125" w14:textId="77777777" w:rsidR="00ED18E0" w:rsidRDefault="00FB255D">
            <w:pPr>
              <w:rPr>
                <w:rFonts w:cs="Arial"/>
                <w:szCs w:val="20"/>
              </w:rPr>
            </w:pPr>
            <w:r>
              <w:rPr>
                <w:rFonts w:cs="Arial"/>
                <w:szCs w:val="20"/>
              </w:rPr>
              <w:t>OFF (extended play was turned ON and then OFF by user or timer expired)</w:t>
            </w:r>
          </w:p>
        </w:tc>
        <w:tc>
          <w:tcPr>
            <w:tcW w:w="945" w:type="pct"/>
            <w:tcBorders>
              <w:top w:val="nil"/>
              <w:left w:val="nil"/>
              <w:bottom w:val="single" w:sz="4" w:space="0" w:color="auto"/>
              <w:right w:val="single" w:sz="4" w:space="0" w:color="auto"/>
            </w:tcBorders>
            <w:vAlign w:val="bottom"/>
            <w:hideMark/>
          </w:tcPr>
          <w:p w14:paraId="6FBC1038" w14:textId="77777777" w:rsidR="00ED18E0" w:rsidRDefault="00FB255D">
            <w:pPr>
              <w:rPr>
                <w:rFonts w:cs="Arial"/>
                <w:szCs w:val="20"/>
              </w:rPr>
            </w:pPr>
            <w:r>
              <w:rPr>
                <w:rFonts w:cs="Arial"/>
                <w:szCs w:val="20"/>
              </w:rPr>
              <w:t>OFF</w:t>
            </w:r>
          </w:p>
        </w:tc>
      </w:tr>
      <w:tr w:rsidR="00ED18E0" w14:paraId="488CD36C" w14:textId="77777777">
        <w:trPr>
          <w:trHeight w:val="255"/>
          <w:jc w:val="center"/>
        </w:trPr>
        <w:tc>
          <w:tcPr>
            <w:tcW w:w="142" w:type="pct"/>
            <w:tcBorders>
              <w:top w:val="nil"/>
              <w:left w:val="single" w:sz="4" w:space="0" w:color="auto"/>
              <w:bottom w:val="single" w:sz="4" w:space="0" w:color="auto"/>
              <w:right w:val="single" w:sz="4" w:space="0" w:color="auto"/>
            </w:tcBorders>
            <w:vAlign w:val="bottom"/>
            <w:hideMark/>
          </w:tcPr>
          <w:p w14:paraId="2148EFD5" w14:textId="77777777" w:rsidR="00ED18E0" w:rsidRDefault="00FB255D">
            <w:pPr>
              <w:jc w:val="right"/>
              <w:rPr>
                <w:rFonts w:cs="Arial"/>
                <w:szCs w:val="20"/>
              </w:rPr>
            </w:pPr>
            <w:r>
              <w:rPr>
                <w:rFonts w:cs="Arial"/>
                <w:szCs w:val="20"/>
              </w:rPr>
              <w:t>3</w:t>
            </w:r>
          </w:p>
        </w:tc>
        <w:tc>
          <w:tcPr>
            <w:tcW w:w="1781" w:type="pct"/>
            <w:tcBorders>
              <w:top w:val="nil"/>
              <w:left w:val="nil"/>
              <w:bottom w:val="single" w:sz="4" w:space="0" w:color="auto"/>
              <w:right w:val="single" w:sz="4" w:space="0" w:color="auto"/>
            </w:tcBorders>
            <w:vAlign w:val="bottom"/>
            <w:hideMark/>
          </w:tcPr>
          <w:p w14:paraId="06258604" w14:textId="77777777" w:rsidR="00ED18E0" w:rsidRDefault="00FB255D">
            <w:pPr>
              <w:rPr>
                <w:rFonts w:cs="Arial"/>
                <w:szCs w:val="20"/>
              </w:rPr>
            </w:pPr>
            <w:r>
              <w:rPr>
                <w:rFonts w:cs="Arial"/>
                <w:szCs w:val="20"/>
              </w:rPr>
              <w:t>OFF</w:t>
            </w:r>
          </w:p>
        </w:tc>
        <w:tc>
          <w:tcPr>
            <w:tcW w:w="2132" w:type="pct"/>
            <w:tcBorders>
              <w:top w:val="nil"/>
              <w:left w:val="nil"/>
              <w:bottom w:val="single" w:sz="4" w:space="0" w:color="auto"/>
              <w:right w:val="single" w:sz="4" w:space="0" w:color="auto"/>
            </w:tcBorders>
            <w:vAlign w:val="bottom"/>
            <w:hideMark/>
          </w:tcPr>
          <w:p w14:paraId="6892ED71" w14:textId="77777777" w:rsidR="00ED18E0" w:rsidRDefault="00FB255D">
            <w:pPr>
              <w:rPr>
                <w:rFonts w:cs="Arial"/>
                <w:szCs w:val="20"/>
              </w:rPr>
            </w:pPr>
            <w:r>
              <w:rPr>
                <w:rFonts w:cs="Arial"/>
                <w:szCs w:val="20"/>
              </w:rPr>
              <w:t xml:space="preserve">ON </w:t>
            </w:r>
            <w:r>
              <w:rPr>
                <w:rFonts w:cs="Arial"/>
                <w:szCs w:val="20"/>
              </w:rPr>
              <w:t>(extended play is currently ON at transition)</w:t>
            </w:r>
          </w:p>
        </w:tc>
        <w:tc>
          <w:tcPr>
            <w:tcW w:w="945" w:type="pct"/>
            <w:tcBorders>
              <w:top w:val="nil"/>
              <w:left w:val="nil"/>
              <w:bottom w:val="single" w:sz="4" w:space="0" w:color="auto"/>
              <w:right w:val="single" w:sz="4" w:space="0" w:color="auto"/>
            </w:tcBorders>
            <w:vAlign w:val="bottom"/>
            <w:hideMark/>
          </w:tcPr>
          <w:p w14:paraId="67ABE569" w14:textId="77777777" w:rsidR="00ED18E0" w:rsidRDefault="00FB255D">
            <w:pPr>
              <w:rPr>
                <w:rFonts w:cs="Arial"/>
                <w:szCs w:val="20"/>
              </w:rPr>
            </w:pPr>
            <w:r>
              <w:rPr>
                <w:rFonts w:cs="Arial"/>
                <w:szCs w:val="20"/>
              </w:rPr>
              <w:t>ON</w:t>
            </w:r>
          </w:p>
        </w:tc>
      </w:tr>
      <w:tr w:rsidR="00ED18E0" w14:paraId="17689EC6" w14:textId="77777777">
        <w:trPr>
          <w:trHeight w:val="255"/>
          <w:jc w:val="center"/>
        </w:trPr>
        <w:tc>
          <w:tcPr>
            <w:tcW w:w="142" w:type="pct"/>
            <w:tcBorders>
              <w:top w:val="nil"/>
              <w:left w:val="single" w:sz="4" w:space="0" w:color="auto"/>
              <w:bottom w:val="single" w:sz="4" w:space="0" w:color="auto"/>
              <w:right w:val="single" w:sz="4" w:space="0" w:color="auto"/>
            </w:tcBorders>
            <w:vAlign w:val="bottom"/>
            <w:hideMark/>
          </w:tcPr>
          <w:p w14:paraId="5D97ADC0" w14:textId="77777777" w:rsidR="00ED18E0" w:rsidRDefault="00FB255D">
            <w:pPr>
              <w:jc w:val="right"/>
              <w:rPr>
                <w:rFonts w:cs="Arial"/>
                <w:szCs w:val="20"/>
              </w:rPr>
            </w:pPr>
            <w:r>
              <w:rPr>
                <w:rFonts w:cs="Arial"/>
                <w:szCs w:val="20"/>
              </w:rPr>
              <w:t>4</w:t>
            </w:r>
          </w:p>
        </w:tc>
        <w:tc>
          <w:tcPr>
            <w:tcW w:w="1781" w:type="pct"/>
            <w:tcBorders>
              <w:top w:val="nil"/>
              <w:left w:val="nil"/>
              <w:bottom w:val="single" w:sz="4" w:space="0" w:color="auto"/>
              <w:right w:val="single" w:sz="4" w:space="0" w:color="auto"/>
            </w:tcBorders>
            <w:vAlign w:val="bottom"/>
            <w:hideMark/>
          </w:tcPr>
          <w:p w14:paraId="1EF17E96" w14:textId="77777777" w:rsidR="00ED18E0" w:rsidRDefault="00FB255D">
            <w:pPr>
              <w:rPr>
                <w:rFonts w:cs="Arial"/>
                <w:szCs w:val="20"/>
              </w:rPr>
            </w:pPr>
            <w:r>
              <w:rPr>
                <w:rFonts w:cs="Arial"/>
                <w:szCs w:val="20"/>
              </w:rPr>
              <w:t>ON</w:t>
            </w:r>
          </w:p>
        </w:tc>
        <w:tc>
          <w:tcPr>
            <w:tcW w:w="2132" w:type="pct"/>
            <w:tcBorders>
              <w:top w:val="nil"/>
              <w:left w:val="nil"/>
              <w:bottom w:val="single" w:sz="4" w:space="0" w:color="auto"/>
              <w:right w:val="single" w:sz="4" w:space="0" w:color="auto"/>
            </w:tcBorders>
            <w:vAlign w:val="bottom"/>
            <w:hideMark/>
          </w:tcPr>
          <w:p w14:paraId="3192002F" w14:textId="77777777" w:rsidR="00ED18E0" w:rsidRDefault="00FB255D">
            <w:pPr>
              <w:rPr>
                <w:rFonts w:cs="Arial"/>
                <w:szCs w:val="20"/>
              </w:rPr>
            </w:pPr>
            <w:r>
              <w:rPr>
                <w:rFonts w:cs="Arial"/>
                <w:szCs w:val="20"/>
              </w:rPr>
              <w:t>OFF (extended play never turned ON)</w:t>
            </w:r>
          </w:p>
        </w:tc>
        <w:tc>
          <w:tcPr>
            <w:tcW w:w="945" w:type="pct"/>
            <w:tcBorders>
              <w:top w:val="nil"/>
              <w:left w:val="nil"/>
              <w:bottom w:val="single" w:sz="4" w:space="0" w:color="auto"/>
              <w:right w:val="single" w:sz="4" w:space="0" w:color="auto"/>
            </w:tcBorders>
            <w:vAlign w:val="bottom"/>
            <w:hideMark/>
          </w:tcPr>
          <w:p w14:paraId="491DCDAF" w14:textId="77777777" w:rsidR="00ED18E0" w:rsidRDefault="00FB255D">
            <w:pPr>
              <w:rPr>
                <w:rFonts w:cs="Arial"/>
                <w:szCs w:val="20"/>
              </w:rPr>
            </w:pPr>
            <w:r>
              <w:rPr>
                <w:rFonts w:cs="Arial"/>
                <w:szCs w:val="20"/>
              </w:rPr>
              <w:t>ON</w:t>
            </w:r>
          </w:p>
        </w:tc>
      </w:tr>
      <w:tr w:rsidR="00ED18E0" w14:paraId="742DD336" w14:textId="77777777">
        <w:trPr>
          <w:trHeight w:val="255"/>
          <w:jc w:val="center"/>
        </w:trPr>
        <w:tc>
          <w:tcPr>
            <w:tcW w:w="142" w:type="pct"/>
            <w:tcBorders>
              <w:top w:val="nil"/>
              <w:left w:val="single" w:sz="4" w:space="0" w:color="auto"/>
              <w:bottom w:val="single" w:sz="4" w:space="0" w:color="auto"/>
              <w:right w:val="single" w:sz="4" w:space="0" w:color="auto"/>
            </w:tcBorders>
            <w:vAlign w:val="bottom"/>
            <w:hideMark/>
          </w:tcPr>
          <w:p w14:paraId="239FD07F" w14:textId="77777777" w:rsidR="00ED18E0" w:rsidRDefault="00FB255D">
            <w:pPr>
              <w:jc w:val="right"/>
              <w:rPr>
                <w:rFonts w:cs="Arial"/>
                <w:szCs w:val="20"/>
              </w:rPr>
            </w:pPr>
            <w:r>
              <w:rPr>
                <w:rFonts w:cs="Arial"/>
                <w:szCs w:val="20"/>
              </w:rPr>
              <w:t>5</w:t>
            </w:r>
          </w:p>
        </w:tc>
        <w:tc>
          <w:tcPr>
            <w:tcW w:w="1781" w:type="pct"/>
            <w:tcBorders>
              <w:top w:val="nil"/>
              <w:left w:val="nil"/>
              <w:bottom w:val="single" w:sz="4" w:space="0" w:color="auto"/>
              <w:right w:val="single" w:sz="4" w:space="0" w:color="auto"/>
            </w:tcBorders>
            <w:vAlign w:val="bottom"/>
            <w:hideMark/>
          </w:tcPr>
          <w:p w14:paraId="450E6550" w14:textId="77777777" w:rsidR="00ED18E0" w:rsidRDefault="00FB255D">
            <w:pPr>
              <w:rPr>
                <w:rFonts w:cs="Arial"/>
                <w:szCs w:val="20"/>
              </w:rPr>
            </w:pPr>
            <w:r>
              <w:rPr>
                <w:rFonts w:cs="Arial"/>
                <w:szCs w:val="20"/>
              </w:rPr>
              <w:t>ON</w:t>
            </w:r>
          </w:p>
        </w:tc>
        <w:tc>
          <w:tcPr>
            <w:tcW w:w="2132" w:type="pct"/>
            <w:tcBorders>
              <w:top w:val="nil"/>
              <w:left w:val="nil"/>
              <w:bottom w:val="single" w:sz="4" w:space="0" w:color="auto"/>
              <w:right w:val="single" w:sz="4" w:space="0" w:color="auto"/>
            </w:tcBorders>
            <w:vAlign w:val="bottom"/>
            <w:hideMark/>
          </w:tcPr>
          <w:p w14:paraId="54518B59" w14:textId="77777777" w:rsidR="00ED18E0" w:rsidRDefault="00FB255D">
            <w:pPr>
              <w:rPr>
                <w:rFonts w:cs="Arial"/>
                <w:szCs w:val="20"/>
              </w:rPr>
            </w:pPr>
            <w:r>
              <w:rPr>
                <w:rFonts w:cs="Arial"/>
                <w:szCs w:val="20"/>
              </w:rPr>
              <w:t>OFF (extended play was turned ON and then OFF by user or timer expired)</w:t>
            </w:r>
          </w:p>
        </w:tc>
        <w:tc>
          <w:tcPr>
            <w:tcW w:w="945" w:type="pct"/>
            <w:tcBorders>
              <w:top w:val="nil"/>
              <w:left w:val="nil"/>
              <w:bottom w:val="single" w:sz="4" w:space="0" w:color="auto"/>
              <w:right w:val="single" w:sz="4" w:space="0" w:color="auto"/>
            </w:tcBorders>
            <w:vAlign w:val="bottom"/>
            <w:hideMark/>
          </w:tcPr>
          <w:p w14:paraId="575BB4A4" w14:textId="77777777" w:rsidR="00ED18E0" w:rsidRDefault="00FB255D">
            <w:pPr>
              <w:rPr>
                <w:rFonts w:cs="Arial"/>
                <w:szCs w:val="20"/>
              </w:rPr>
            </w:pPr>
            <w:r>
              <w:rPr>
                <w:rFonts w:cs="Arial"/>
                <w:szCs w:val="20"/>
              </w:rPr>
              <w:t>ON</w:t>
            </w:r>
          </w:p>
        </w:tc>
      </w:tr>
      <w:tr w:rsidR="00ED18E0" w14:paraId="637A4F39" w14:textId="77777777">
        <w:trPr>
          <w:trHeight w:val="255"/>
          <w:jc w:val="center"/>
        </w:trPr>
        <w:tc>
          <w:tcPr>
            <w:tcW w:w="142" w:type="pct"/>
            <w:tcBorders>
              <w:top w:val="nil"/>
              <w:left w:val="single" w:sz="4" w:space="0" w:color="auto"/>
              <w:bottom w:val="single" w:sz="4" w:space="0" w:color="auto"/>
              <w:right w:val="single" w:sz="4" w:space="0" w:color="auto"/>
            </w:tcBorders>
            <w:vAlign w:val="bottom"/>
            <w:hideMark/>
          </w:tcPr>
          <w:p w14:paraId="1D0CC471" w14:textId="77777777" w:rsidR="00ED18E0" w:rsidRDefault="00FB255D">
            <w:pPr>
              <w:jc w:val="right"/>
              <w:rPr>
                <w:rFonts w:cs="Arial"/>
                <w:szCs w:val="20"/>
              </w:rPr>
            </w:pPr>
            <w:r>
              <w:rPr>
                <w:rFonts w:cs="Arial"/>
                <w:szCs w:val="20"/>
              </w:rPr>
              <w:t>6</w:t>
            </w:r>
          </w:p>
        </w:tc>
        <w:tc>
          <w:tcPr>
            <w:tcW w:w="1781" w:type="pct"/>
            <w:tcBorders>
              <w:top w:val="nil"/>
              <w:left w:val="nil"/>
              <w:bottom w:val="single" w:sz="4" w:space="0" w:color="auto"/>
              <w:right w:val="single" w:sz="4" w:space="0" w:color="auto"/>
            </w:tcBorders>
            <w:vAlign w:val="bottom"/>
            <w:hideMark/>
          </w:tcPr>
          <w:p w14:paraId="0DD8E66A" w14:textId="77777777" w:rsidR="00ED18E0" w:rsidRDefault="00FB255D">
            <w:pPr>
              <w:rPr>
                <w:rFonts w:cs="Arial"/>
                <w:szCs w:val="20"/>
              </w:rPr>
            </w:pPr>
            <w:r>
              <w:rPr>
                <w:rFonts w:cs="Arial"/>
                <w:szCs w:val="20"/>
              </w:rPr>
              <w:t>ON</w:t>
            </w:r>
          </w:p>
        </w:tc>
        <w:tc>
          <w:tcPr>
            <w:tcW w:w="2132" w:type="pct"/>
            <w:tcBorders>
              <w:top w:val="nil"/>
              <w:left w:val="nil"/>
              <w:bottom w:val="single" w:sz="4" w:space="0" w:color="auto"/>
              <w:right w:val="single" w:sz="4" w:space="0" w:color="auto"/>
            </w:tcBorders>
            <w:vAlign w:val="bottom"/>
            <w:hideMark/>
          </w:tcPr>
          <w:p w14:paraId="550C2F4C" w14:textId="77777777" w:rsidR="00ED18E0" w:rsidRDefault="00FB255D">
            <w:pPr>
              <w:rPr>
                <w:rFonts w:cs="Arial"/>
                <w:szCs w:val="20"/>
              </w:rPr>
            </w:pPr>
            <w:r>
              <w:rPr>
                <w:rFonts w:cs="Arial"/>
                <w:szCs w:val="20"/>
              </w:rPr>
              <w:t>ON (extended play is currently ON at transition)</w:t>
            </w:r>
          </w:p>
        </w:tc>
        <w:tc>
          <w:tcPr>
            <w:tcW w:w="945" w:type="pct"/>
            <w:tcBorders>
              <w:top w:val="nil"/>
              <w:left w:val="nil"/>
              <w:bottom w:val="single" w:sz="4" w:space="0" w:color="auto"/>
              <w:right w:val="single" w:sz="4" w:space="0" w:color="auto"/>
            </w:tcBorders>
            <w:vAlign w:val="bottom"/>
            <w:hideMark/>
          </w:tcPr>
          <w:p w14:paraId="4F7F58B1" w14:textId="77777777" w:rsidR="00ED18E0" w:rsidRDefault="00FB255D">
            <w:pPr>
              <w:rPr>
                <w:rFonts w:cs="Arial"/>
                <w:szCs w:val="20"/>
              </w:rPr>
            </w:pPr>
            <w:r>
              <w:rPr>
                <w:rFonts w:cs="Arial"/>
                <w:szCs w:val="20"/>
              </w:rPr>
              <w:t>ON</w:t>
            </w:r>
          </w:p>
        </w:tc>
      </w:tr>
      <w:tr w:rsidR="00ED18E0" w14:paraId="334BC457" w14:textId="77777777">
        <w:trPr>
          <w:trHeight w:val="255"/>
          <w:jc w:val="center"/>
        </w:trPr>
        <w:tc>
          <w:tcPr>
            <w:tcW w:w="142" w:type="pct"/>
            <w:noWrap/>
            <w:vAlign w:val="bottom"/>
          </w:tcPr>
          <w:p w14:paraId="663E1E23" w14:textId="77777777" w:rsidR="00ED18E0" w:rsidRDefault="00ED18E0">
            <w:pPr>
              <w:rPr>
                <w:rFonts w:cs="Arial"/>
                <w:szCs w:val="20"/>
              </w:rPr>
            </w:pPr>
          </w:p>
        </w:tc>
        <w:tc>
          <w:tcPr>
            <w:tcW w:w="1781" w:type="pct"/>
            <w:noWrap/>
            <w:vAlign w:val="bottom"/>
          </w:tcPr>
          <w:p w14:paraId="78171C26" w14:textId="77777777" w:rsidR="00ED18E0" w:rsidRDefault="00ED18E0">
            <w:pPr>
              <w:rPr>
                <w:rFonts w:cs="Arial"/>
                <w:szCs w:val="20"/>
              </w:rPr>
            </w:pPr>
          </w:p>
        </w:tc>
        <w:tc>
          <w:tcPr>
            <w:tcW w:w="2132" w:type="pct"/>
            <w:noWrap/>
            <w:vAlign w:val="bottom"/>
          </w:tcPr>
          <w:p w14:paraId="299FCC2D" w14:textId="77777777" w:rsidR="00ED18E0" w:rsidRDefault="00ED18E0">
            <w:pPr>
              <w:rPr>
                <w:rFonts w:cs="Arial"/>
                <w:szCs w:val="20"/>
              </w:rPr>
            </w:pPr>
          </w:p>
        </w:tc>
        <w:tc>
          <w:tcPr>
            <w:tcW w:w="945" w:type="pct"/>
            <w:noWrap/>
            <w:vAlign w:val="bottom"/>
          </w:tcPr>
          <w:p w14:paraId="7268A340" w14:textId="77777777" w:rsidR="00ED18E0" w:rsidRDefault="00ED18E0">
            <w:pPr>
              <w:rPr>
                <w:rFonts w:cs="Arial"/>
                <w:szCs w:val="20"/>
              </w:rPr>
            </w:pPr>
          </w:p>
        </w:tc>
      </w:tr>
      <w:tr w:rsidR="00ED18E0" w14:paraId="6AFCB453" w14:textId="77777777">
        <w:trPr>
          <w:trHeight w:val="255"/>
          <w:jc w:val="center"/>
        </w:trPr>
        <w:tc>
          <w:tcPr>
            <w:tcW w:w="142" w:type="pct"/>
            <w:noWrap/>
            <w:vAlign w:val="bottom"/>
          </w:tcPr>
          <w:p w14:paraId="7CB7FB45" w14:textId="77777777" w:rsidR="00ED18E0" w:rsidRDefault="00ED18E0">
            <w:pPr>
              <w:rPr>
                <w:rFonts w:cs="Arial"/>
                <w:szCs w:val="20"/>
              </w:rPr>
            </w:pPr>
          </w:p>
        </w:tc>
        <w:tc>
          <w:tcPr>
            <w:tcW w:w="3913" w:type="pct"/>
            <w:gridSpan w:val="2"/>
            <w:vAlign w:val="bottom"/>
            <w:hideMark/>
          </w:tcPr>
          <w:p w14:paraId="392F72B7" w14:textId="77777777" w:rsidR="00ED18E0" w:rsidRDefault="00FB255D">
            <w:pPr>
              <w:rPr>
                <w:rFonts w:cs="Arial"/>
                <w:szCs w:val="20"/>
              </w:rPr>
            </w:pPr>
            <w:r>
              <w:rPr>
                <w:rFonts w:cs="Arial"/>
                <w:szCs w:val="20"/>
              </w:rPr>
              <w:t xml:space="preserve">OFF (empty </w:t>
            </w:r>
            <w:r>
              <w:rPr>
                <w:rFonts w:cs="Arial"/>
                <w:szCs w:val="20"/>
              </w:rPr>
              <w:t xml:space="preserve">audio stack, non-savable source or </w:t>
            </w:r>
            <w:proofErr w:type="spellStart"/>
            <w:r>
              <w:rPr>
                <w:rFonts w:cs="Arial"/>
                <w:szCs w:val="20"/>
              </w:rPr>
              <w:t>HMIAudioMode</w:t>
            </w:r>
            <w:proofErr w:type="spellEnd"/>
            <w:r>
              <w:rPr>
                <w:rFonts w:cs="Arial"/>
                <w:szCs w:val="20"/>
              </w:rPr>
              <w:t xml:space="preserve"> = OFF)</w:t>
            </w:r>
          </w:p>
        </w:tc>
        <w:tc>
          <w:tcPr>
            <w:tcW w:w="945" w:type="pct"/>
            <w:noWrap/>
            <w:vAlign w:val="bottom"/>
          </w:tcPr>
          <w:p w14:paraId="6C5098A4" w14:textId="77777777" w:rsidR="00ED18E0" w:rsidRDefault="00ED18E0">
            <w:pPr>
              <w:rPr>
                <w:rFonts w:cs="Arial"/>
                <w:szCs w:val="20"/>
              </w:rPr>
            </w:pPr>
          </w:p>
        </w:tc>
      </w:tr>
      <w:tr w:rsidR="00ED18E0" w14:paraId="25EEBCA7" w14:textId="77777777">
        <w:trPr>
          <w:trHeight w:val="255"/>
          <w:jc w:val="center"/>
        </w:trPr>
        <w:tc>
          <w:tcPr>
            <w:tcW w:w="142" w:type="pct"/>
            <w:noWrap/>
            <w:vAlign w:val="bottom"/>
          </w:tcPr>
          <w:p w14:paraId="7B9ED1F4" w14:textId="77777777" w:rsidR="00ED18E0" w:rsidRDefault="00ED18E0">
            <w:pPr>
              <w:rPr>
                <w:rFonts w:cs="Arial"/>
                <w:szCs w:val="20"/>
              </w:rPr>
            </w:pPr>
          </w:p>
        </w:tc>
        <w:tc>
          <w:tcPr>
            <w:tcW w:w="3913" w:type="pct"/>
            <w:gridSpan w:val="2"/>
            <w:vAlign w:val="bottom"/>
            <w:hideMark/>
          </w:tcPr>
          <w:p w14:paraId="16E97CF2" w14:textId="77777777" w:rsidR="00ED18E0" w:rsidRDefault="00FB255D">
            <w:pPr>
              <w:rPr>
                <w:rFonts w:cs="Arial"/>
                <w:szCs w:val="20"/>
              </w:rPr>
            </w:pPr>
            <w:r>
              <w:rPr>
                <w:rFonts w:cs="Arial"/>
                <w:szCs w:val="20"/>
              </w:rPr>
              <w:t>ON (</w:t>
            </w:r>
            <w:proofErr w:type="spellStart"/>
            <w:r>
              <w:rPr>
                <w:rFonts w:cs="Arial"/>
                <w:szCs w:val="20"/>
              </w:rPr>
              <w:t>saveable</w:t>
            </w:r>
            <w:proofErr w:type="spellEnd"/>
            <w:r>
              <w:rPr>
                <w:rFonts w:cs="Arial"/>
                <w:szCs w:val="20"/>
              </w:rPr>
              <w:t xml:space="preserve"> Active Audio Source - AM/FM, SDARS, USB…)</w:t>
            </w:r>
          </w:p>
        </w:tc>
        <w:tc>
          <w:tcPr>
            <w:tcW w:w="945" w:type="pct"/>
            <w:noWrap/>
            <w:vAlign w:val="bottom"/>
          </w:tcPr>
          <w:p w14:paraId="166B1AC5" w14:textId="77777777" w:rsidR="00ED18E0" w:rsidRDefault="00ED18E0">
            <w:pPr>
              <w:rPr>
                <w:rFonts w:cs="Arial"/>
                <w:szCs w:val="20"/>
              </w:rPr>
            </w:pPr>
          </w:p>
        </w:tc>
      </w:tr>
    </w:tbl>
    <w:p w14:paraId="52C81847" w14:textId="77777777" w:rsidR="00ED18E0" w:rsidRDefault="00ED18E0">
      <w:pPr>
        <w:jc w:val="center"/>
        <w:rPr>
          <w:rFonts w:cs="Arial"/>
          <w:szCs w:val="20"/>
        </w:rPr>
      </w:pPr>
    </w:p>
    <w:p w14:paraId="61582BD1" w14:textId="77777777" w:rsidR="00ED18E0" w:rsidRDefault="00ED18E0">
      <w:pPr>
        <w:jc w:val="center"/>
        <w:rPr>
          <w:rFonts w:cs="Arial"/>
          <w:szCs w:val="20"/>
        </w:rPr>
      </w:pPr>
    </w:p>
    <w:p w14:paraId="0E95CA78" w14:textId="77777777" w:rsidR="00ED18E0" w:rsidRDefault="00FB255D" w:rsidP="008B11E9">
      <w:pPr>
        <w:jc w:val="center"/>
        <w:rPr>
          <w:rFonts w:cs="Arial"/>
          <w:szCs w:val="20"/>
        </w:rPr>
      </w:pPr>
      <w:r>
        <w:rPr>
          <w:noProof/>
        </w:rPr>
        <w:drawing>
          <wp:inline distT="0" distB="0" distL="0" distR="0" wp14:anchorId="7C2FD26B" wp14:editId="0F408F8B">
            <wp:extent cx="7038753" cy="4781550"/>
            <wp:effectExtent l="0" t="0" r="0" b="0"/>
            <wp:docPr id="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040466" cy="4782714"/>
                    </a:xfrm>
                    <a:prstGeom prst="rect">
                      <a:avLst/>
                    </a:prstGeom>
                    <a:noFill/>
                    <a:ln w="9525">
                      <a:noFill/>
                      <a:miter lim="800000"/>
                      <a:headEnd/>
                      <a:tailEnd/>
                    </a:ln>
                  </pic:spPr>
                </pic:pic>
              </a:graphicData>
            </a:graphic>
          </wp:inline>
        </w:drawing>
      </w:r>
    </w:p>
    <w:p w14:paraId="23851365" w14:textId="77777777" w:rsidR="00ED18E0" w:rsidRDefault="00ED18E0">
      <w:pPr>
        <w:jc w:val="center"/>
        <w:rPr>
          <w:rFonts w:cs="Arial"/>
          <w:szCs w:val="20"/>
        </w:rPr>
      </w:pPr>
    </w:p>
    <w:p w14:paraId="4345CD34" w14:textId="77777777" w:rsidR="007917DC" w:rsidRDefault="00FB255D" w:rsidP="008B11E9">
      <w:pPr>
        <w:pStyle w:val="Heading3"/>
      </w:pPr>
      <w:bookmarkStart w:id="160" w:name="_Toc115265583"/>
      <w:r w:rsidRPr="00B9479B">
        <w:t>PWRMAN-TMR-REQ-030653/B-</w:t>
      </w:r>
      <w:proofErr w:type="spellStart"/>
      <w:r w:rsidRPr="00B9479B">
        <w:t>T_Hysterisis</w:t>
      </w:r>
      <w:proofErr w:type="spellEnd"/>
      <w:r w:rsidRPr="00B9479B">
        <w:t xml:space="preserve"> timer (</w:t>
      </w:r>
      <w:proofErr w:type="spellStart"/>
      <w:r w:rsidRPr="00B9479B">
        <w:t>TcSE</w:t>
      </w:r>
      <w:proofErr w:type="spellEnd"/>
      <w:r w:rsidRPr="00B9479B">
        <w:t xml:space="preserve"> </w:t>
      </w:r>
      <w:r w:rsidRPr="00B9479B">
        <w:t>ROIN-40635-1)</w:t>
      </w:r>
      <w:bookmarkEnd w:id="160"/>
    </w:p>
    <w:p w14:paraId="67DE109D" w14:textId="77777777" w:rsidR="0091772B" w:rsidRPr="0091772B" w:rsidRDefault="00FB255D"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6B1E1D33"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4D30573D" w14:textId="77777777" w:rsidR="007917DC" w:rsidRDefault="00FB255D">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28F90D5"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68B414C4" w14:textId="77777777" w:rsidR="007917DC" w:rsidRDefault="00FB255D">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5F8D97CA"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5605127F"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BA3847B"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Default</w:t>
            </w:r>
          </w:p>
        </w:tc>
      </w:tr>
      <w:tr w:rsidR="007917DC" w14:paraId="1B0DC77C"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D532868" w14:textId="77777777" w:rsidR="007917DC" w:rsidRPr="00DF054A" w:rsidRDefault="00FB255D">
            <w:pPr>
              <w:spacing w:line="276" w:lineRule="auto"/>
              <w:rPr>
                <w:rFonts w:ascii="Univers" w:eastAsia="Times New Roman" w:hAnsi="Univers" w:cs="Arial"/>
                <w:sz w:val="14"/>
                <w:szCs w:val="14"/>
              </w:rPr>
            </w:pPr>
            <w:proofErr w:type="spellStart"/>
            <w:r w:rsidRPr="00DF054A">
              <w:rPr>
                <w:rFonts w:cs="Arial"/>
                <w:sz w:val="14"/>
                <w:szCs w:val="14"/>
              </w:rPr>
              <w:t>T_Hysterisis</w:t>
            </w:r>
            <w:proofErr w:type="spellEnd"/>
            <w:r w:rsidRPr="00DF054A">
              <w:rPr>
                <w:rFonts w:cs="Arial"/>
                <w:sz w:val="14"/>
                <w:szCs w:val="14"/>
              </w:rPr>
              <w:t xml:space="preserve"> timer</w:t>
            </w:r>
          </w:p>
        </w:tc>
        <w:tc>
          <w:tcPr>
            <w:tcW w:w="5442" w:type="dxa"/>
            <w:tcBorders>
              <w:top w:val="single" w:sz="4" w:space="0" w:color="auto"/>
              <w:left w:val="single" w:sz="4" w:space="0" w:color="auto"/>
              <w:bottom w:val="single" w:sz="4" w:space="0" w:color="auto"/>
              <w:right w:val="single" w:sz="4" w:space="0" w:color="auto"/>
            </w:tcBorders>
            <w:hideMark/>
          </w:tcPr>
          <w:p w14:paraId="7A4219C9" w14:textId="77777777" w:rsidR="00ED18E0" w:rsidRDefault="00FB255D">
            <w:pPr>
              <w:rPr>
                <w:rFonts w:cs="Arial"/>
              </w:rPr>
            </w:pPr>
            <w:r>
              <w:rPr>
                <w:rFonts w:cs="Arial"/>
                <w:sz w:val="14"/>
              </w:rPr>
              <w:t>Time that is required for the System Master to wait for the supply voltage to stabilize before transitioning to or from Functional Power Mode.</w:t>
            </w:r>
          </w:p>
          <w:p w14:paraId="54E42589" w14:textId="77777777" w:rsidR="007917DC" w:rsidRDefault="00FB255D">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F80D9CD" w14:textId="77777777" w:rsidR="007917DC" w:rsidRDefault="00FB255D">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1D306FEE" w14:textId="77777777" w:rsidR="007917DC" w:rsidRDefault="00FB255D">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14:paraId="6642CADC" w14:textId="77777777" w:rsidR="007917DC" w:rsidRDefault="00FB255D">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2B6D4C1D" w14:textId="77777777" w:rsidR="007917DC" w:rsidRDefault="00FB255D">
            <w:pPr>
              <w:spacing w:line="276" w:lineRule="auto"/>
              <w:jc w:val="center"/>
              <w:rPr>
                <w:rFonts w:ascii="Univers" w:eastAsia="Times New Roman" w:hAnsi="Univers" w:cs="Arial"/>
                <w:sz w:val="14"/>
                <w:szCs w:val="14"/>
              </w:rPr>
            </w:pPr>
            <w:r>
              <w:rPr>
                <w:rFonts w:cs="Arial"/>
                <w:sz w:val="14"/>
                <w:szCs w:val="14"/>
              </w:rPr>
              <w:t>10</w:t>
            </w:r>
          </w:p>
        </w:tc>
      </w:tr>
    </w:tbl>
    <w:p w14:paraId="7AAA9671" w14:textId="77777777" w:rsidR="005A201A" w:rsidRPr="00B01CDD" w:rsidRDefault="00FB255D" w:rsidP="00B01CDD">
      <w:pPr>
        <w:rPr>
          <w:sz w:val="14"/>
          <w:szCs w:val="14"/>
        </w:rPr>
      </w:pPr>
    </w:p>
    <w:p w14:paraId="7D5A684E" w14:textId="77777777" w:rsidR="008B11E9" w:rsidRPr="008B11E9" w:rsidRDefault="008B11E9" w:rsidP="008B11E9">
      <w:pPr>
        <w:pStyle w:val="Heading3"/>
        <w:rPr>
          <w:b w:val="0"/>
          <w:u w:val="single"/>
        </w:rPr>
      </w:pPr>
      <w:bookmarkStart w:id="161" w:name="_Toc115265584"/>
      <w:r w:rsidRPr="008B11E9">
        <w:rPr>
          <w:b w:val="0"/>
          <w:u w:val="single"/>
        </w:rPr>
        <w:t xml:space="preserve">PWRMAN-SR-REQ-030654/C-Phone Mode Power </w:t>
      </w:r>
      <w:proofErr w:type="spellStart"/>
      <w:r w:rsidRPr="008B11E9">
        <w:rPr>
          <w:b w:val="0"/>
          <w:u w:val="single"/>
        </w:rPr>
        <w:t>Moding</w:t>
      </w:r>
      <w:proofErr w:type="spellEnd"/>
      <w:r w:rsidRPr="008B11E9">
        <w:rPr>
          <w:b w:val="0"/>
          <w:u w:val="single"/>
        </w:rPr>
        <w:t xml:space="preserve"> (</w:t>
      </w:r>
      <w:proofErr w:type="spellStart"/>
      <w:r w:rsidRPr="008B11E9">
        <w:rPr>
          <w:b w:val="0"/>
          <w:u w:val="single"/>
        </w:rPr>
        <w:t>TcSE</w:t>
      </w:r>
      <w:proofErr w:type="spellEnd"/>
      <w:r w:rsidRPr="008B11E9">
        <w:rPr>
          <w:b w:val="0"/>
          <w:u w:val="single"/>
        </w:rPr>
        <w:t xml:space="preserve"> ROIN-202251-1)</w:t>
      </w:r>
      <w:bookmarkEnd w:id="161"/>
    </w:p>
    <w:p w14:paraId="106070E6" w14:textId="77777777" w:rsidR="00ED18E0" w:rsidRDefault="00FB255D" w:rsidP="008B11E9">
      <w:pPr>
        <w:jc w:val="center"/>
        <w:rPr>
          <w:rFonts w:eastAsia="MS Mincho"/>
        </w:rPr>
      </w:pPr>
      <w:r>
        <w:rPr>
          <w:rFonts w:eastAsia="MS Mincho"/>
          <w:noProof/>
        </w:rPr>
        <w:drawing>
          <wp:inline distT="0" distB="0" distL="0" distR="0" wp14:anchorId="42FD80D6" wp14:editId="12447374">
            <wp:extent cx="5476875" cy="3790950"/>
            <wp:effectExtent l="0" t="0" r="9525" b="0"/>
            <wp:docPr id="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76875" cy="3790950"/>
                    </a:xfrm>
                    <a:prstGeom prst="rect">
                      <a:avLst/>
                    </a:prstGeom>
                    <a:noFill/>
                    <a:ln w="9525">
                      <a:noFill/>
                      <a:miter lim="800000"/>
                      <a:headEnd/>
                      <a:tailEnd/>
                    </a:ln>
                  </pic:spPr>
                </pic:pic>
              </a:graphicData>
            </a:graphic>
          </wp:inline>
        </w:drawing>
      </w:r>
    </w:p>
    <w:p w14:paraId="5ED7E512" w14:textId="77777777" w:rsidR="008B19BF" w:rsidRDefault="00FB255D">
      <w:pPr>
        <w:spacing w:after="200" w:line="276" w:lineRule="auto"/>
      </w:pPr>
      <w:r>
        <w:br w:type="page"/>
      </w:r>
    </w:p>
    <w:p w14:paraId="75D7DB80" w14:textId="77777777" w:rsidR="00406F39" w:rsidRDefault="00FB255D" w:rsidP="008B11E9">
      <w:pPr>
        <w:pStyle w:val="Heading2"/>
      </w:pPr>
      <w:bookmarkStart w:id="162" w:name="_Toc115265585"/>
      <w:r w:rsidRPr="00B9479B">
        <w:t>PWRMAN-FUN-REQ-033883/B-</w:t>
      </w:r>
      <w:proofErr w:type="spellStart"/>
      <w:r w:rsidRPr="00B9479B">
        <w:t>MMActive</w:t>
      </w:r>
      <w:proofErr w:type="spellEnd"/>
      <w:r w:rsidRPr="00B9479B">
        <w:t xml:space="preserve"> (</w:t>
      </w:r>
      <w:proofErr w:type="spellStart"/>
      <w:r w:rsidRPr="00B9479B">
        <w:t>TcSE</w:t>
      </w:r>
      <w:proofErr w:type="spellEnd"/>
      <w:r w:rsidRPr="00B9479B">
        <w:t xml:space="preserve"> ROIN-289933-1)</w:t>
      </w:r>
      <w:bookmarkEnd w:id="162"/>
    </w:p>
    <w:p w14:paraId="750CBDED" w14:textId="77777777" w:rsidR="00ED18E0" w:rsidRDefault="00ED18E0"/>
    <w:p w14:paraId="04DF13D4" w14:textId="77777777" w:rsidR="00406F39" w:rsidRDefault="00FB255D" w:rsidP="008B11E9">
      <w:pPr>
        <w:pStyle w:val="Heading3"/>
      </w:pPr>
      <w:bookmarkStart w:id="163" w:name="_Toc115265586"/>
      <w:r>
        <w:t>Use Cases</w:t>
      </w:r>
      <w:bookmarkEnd w:id="163"/>
    </w:p>
    <w:p w14:paraId="7D0860B0" w14:textId="77777777" w:rsidR="00406F39" w:rsidRDefault="00FB255D" w:rsidP="008B11E9">
      <w:pPr>
        <w:pStyle w:val="Heading4"/>
      </w:pPr>
      <w:r>
        <w:t xml:space="preserve">PWRMAN-UC-REQ-033884/A-Enter </w:t>
      </w:r>
      <w:proofErr w:type="spellStart"/>
      <w:r>
        <w:t>MMActive</w:t>
      </w:r>
      <w:proofErr w:type="spellEnd"/>
      <w:r>
        <w:t xml:space="preserve"> – Enter </w:t>
      </w:r>
      <w:proofErr w:type="spellStart"/>
      <w:r>
        <w:t>MMActive</w:t>
      </w:r>
      <w:proofErr w:type="spellEnd"/>
      <w:r>
        <w:t xml:space="preserve"> without going to Extended Play (</w:t>
      </w:r>
      <w:proofErr w:type="spellStart"/>
      <w:r>
        <w:t>TcSE</w:t>
      </w:r>
      <w:proofErr w:type="spellEnd"/>
      <w:r>
        <w:t xml:space="preserve"> ROIN-289140-1)</w:t>
      </w:r>
    </w:p>
    <w:p w14:paraId="45723460"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57F0404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9502B34"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3964C0C" w14:textId="77777777" w:rsidR="00ED18E0" w:rsidRDefault="00FB255D">
            <w:pPr>
              <w:rPr>
                <w:rFonts w:cs="Arial"/>
                <w:szCs w:val="20"/>
                <w:lang w:eastAsia="zh-CN"/>
              </w:rPr>
            </w:pPr>
            <w:r>
              <w:rPr>
                <w:rFonts w:cs="Arial"/>
                <w:szCs w:val="20"/>
                <w:lang w:eastAsia="zh-CN"/>
              </w:rPr>
              <w:t>Vehicle Occupant</w:t>
            </w:r>
          </w:p>
        </w:tc>
      </w:tr>
      <w:tr w:rsidR="00ED18E0" w14:paraId="609468F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6DDB390"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723E6CC2" w14:textId="77777777" w:rsidR="00ED18E0" w:rsidRDefault="00FB255D">
            <w:pPr>
              <w:rPr>
                <w:rFonts w:cs="Arial"/>
                <w:szCs w:val="20"/>
                <w:lang w:eastAsia="zh-CN"/>
              </w:rPr>
            </w:pPr>
            <w:r>
              <w:rPr>
                <w:rFonts w:cs="Arial"/>
                <w:szCs w:val="20"/>
                <w:lang w:eastAsia="zh-CN"/>
              </w:rPr>
              <w:t>Infotainment System Powered OFF</w:t>
            </w:r>
          </w:p>
          <w:p w14:paraId="5FDF3953" w14:textId="77777777" w:rsidR="00ED18E0" w:rsidRDefault="00FB255D">
            <w:pPr>
              <w:rPr>
                <w:rFonts w:cs="Arial"/>
                <w:szCs w:val="20"/>
                <w:lang w:eastAsia="zh-CN"/>
              </w:rPr>
            </w:pPr>
            <w:r>
              <w:rPr>
                <w:rFonts w:cs="Arial"/>
                <w:szCs w:val="20"/>
                <w:lang w:eastAsia="zh-CN"/>
              </w:rPr>
              <w:t>Ignition Status is OFF</w:t>
            </w:r>
          </w:p>
          <w:p w14:paraId="11A6FFE5" w14:textId="77777777" w:rsidR="00ED18E0" w:rsidRDefault="00FB255D">
            <w:pPr>
              <w:rPr>
                <w:rFonts w:cs="Arial"/>
                <w:szCs w:val="20"/>
                <w:lang w:eastAsia="zh-CN"/>
              </w:rPr>
            </w:pPr>
            <w:r>
              <w:rPr>
                <w:rFonts w:cs="Arial"/>
                <w:szCs w:val="20"/>
                <w:lang w:eastAsia="zh-CN"/>
              </w:rPr>
              <w:t>Delayed Accessory is OFF</w:t>
            </w:r>
          </w:p>
          <w:p w14:paraId="4EB3A665" w14:textId="77777777" w:rsidR="00ED18E0" w:rsidRDefault="00FB255D">
            <w:pPr>
              <w:rPr>
                <w:rFonts w:cs="Arial"/>
                <w:szCs w:val="20"/>
                <w:lang w:eastAsia="zh-CN"/>
              </w:rPr>
            </w:pPr>
            <w:r>
              <w:rPr>
                <w:rFonts w:cs="Arial"/>
                <w:szCs w:val="20"/>
                <w:lang w:eastAsia="zh-CN"/>
              </w:rPr>
              <w:t>Load Shed is not active</w:t>
            </w:r>
          </w:p>
          <w:p w14:paraId="5D033EFD" w14:textId="77777777" w:rsidR="00ED18E0" w:rsidRDefault="00FB255D">
            <w:pPr>
              <w:rPr>
                <w:rFonts w:cs="Arial"/>
                <w:szCs w:val="20"/>
                <w:lang w:eastAsia="zh-CN"/>
              </w:rPr>
            </w:pPr>
            <w:r>
              <w:rPr>
                <w:rFonts w:cs="Arial"/>
                <w:szCs w:val="20"/>
                <w:lang w:eastAsia="zh-CN"/>
              </w:rPr>
              <w:t xml:space="preserve">Transport Mode is </w:t>
            </w:r>
            <w:r>
              <w:rPr>
                <w:rFonts w:cs="Arial"/>
                <w:szCs w:val="20"/>
                <w:lang w:eastAsia="zh-CN"/>
              </w:rPr>
              <w:t>not active</w:t>
            </w:r>
          </w:p>
        </w:tc>
      </w:tr>
      <w:tr w:rsidR="00ED18E0" w14:paraId="3B3F50E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88CC67E"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0BA7B109" w14:textId="77777777" w:rsidR="00ED18E0" w:rsidRDefault="00FB255D">
            <w:pPr>
              <w:rPr>
                <w:rFonts w:cs="Arial"/>
                <w:szCs w:val="20"/>
                <w:lang w:eastAsia="zh-CN"/>
              </w:rPr>
            </w:pPr>
            <w:r>
              <w:rPr>
                <w:rFonts w:cs="Arial"/>
                <w:szCs w:val="20"/>
                <w:lang w:eastAsia="zh-CN"/>
              </w:rPr>
              <w:t>The user changes ignition status to Run/Acc</w:t>
            </w:r>
          </w:p>
        </w:tc>
      </w:tr>
      <w:tr w:rsidR="00ED18E0" w14:paraId="63C73C6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70F9553"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7BE037BD" w14:textId="77777777" w:rsidR="00ED18E0" w:rsidRDefault="00FB255D">
            <w:pPr>
              <w:rPr>
                <w:rFonts w:cs="Arial"/>
                <w:szCs w:val="20"/>
                <w:lang w:eastAsia="zh-CN"/>
              </w:rPr>
            </w:pPr>
            <w:r>
              <w:rPr>
                <w:rFonts w:cs="Arial"/>
                <w:szCs w:val="20"/>
                <w:lang w:eastAsia="zh-CN"/>
              </w:rPr>
              <w:t xml:space="preserve">The infotainment system powers ON in </w:t>
            </w:r>
            <w:proofErr w:type="spellStart"/>
            <w:r>
              <w:rPr>
                <w:rFonts w:cs="Arial"/>
                <w:szCs w:val="20"/>
                <w:lang w:eastAsia="zh-CN"/>
              </w:rPr>
              <w:t>MMActive</w:t>
            </w:r>
            <w:proofErr w:type="spellEnd"/>
          </w:p>
        </w:tc>
      </w:tr>
      <w:tr w:rsidR="00ED18E0" w14:paraId="63253D9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D65273D"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5C9F379C" w14:textId="77777777" w:rsidR="00ED18E0" w:rsidRDefault="00FB255D">
            <w:pPr>
              <w:rPr>
                <w:rFonts w:cs="Arial"/>
                <w:szCs w:val="20"/>
                <w:lang w:eastAsia="zh-CN"/>
              </w:rPr>
            </w:pPr>
            <w:r>
              <w:rPr>
                <w:rFonts w:cs="Arial"/>
                <w:szCs w:val="20"/>
                <w:lang w:eastAsia="zh-CN"/>
              </w:rPr>
              <w:t>N/A</w:t>
            </w:r>
          </w:p>
        </w:tc>
      </w:tr>
      <w:tr w:rsidR="00ED18E0" w14:paraId="7AE0750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6B9264C"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27FEF3EC" w14:textId="77777777" w:rsidR="00ED18E0" w:rsidRDefault="00FB255D">
            <w:pPr>
              <w:rPr>
                <w:rFonts w:cs="Arial"/>
                <w:color w:val="FF0000"/>
                <w:szCs w:val="20"/>
                <w:lang w:eastAsia="zh-CN"/>
              </w:rPr>
            </w:pPr>
            <w:r>
              <w:rPr>
                <w:rFonts w:cs="Arial"/>
                <w:szCs w:val="20"/>
                <w:lang w:eastAsia="zh-CN"/>
              </w:rPr>
              <w:t>Vehicle System Interface</w:t>
            </w:r>
          </w:p>
        </w:tc>
      </w:tr>
    </w:tbl>
    <w:p w14:paraId="0FF78F80" w14:textId="77777777" w:rsidR="00ED18E0" w:rsidRDefault="00ED18E0"/>
    <w:p w14:paraId="2748ED41" w14:textId="77777777" w:rsidR="00406F39" w:rsidRDefault="00FB255D" w:rsidP="008B11E9">
      <w:pPr>
        <w:pStyle w:val="Heading4"/>
      </w:pPr>
      <w:r>
        <w:t xml:space="preserve">PWRMAN-UC-REQ-033885/A-Exit </w:t>
      </w:r>
      <w:proofErr w:type="spellStart"/>
      <w:r>
        <w:t>MMActive</w:t>
      </w:r>
      <w:proofErr w:type="spellEnd"/>
      <w:r>
        <w:t xml:space="preserve"> – key OFF and opening door (</w:t>
      </w:r>
      <w:proofErr w:type="spellStart"/>
      <w:r>
        <w:t>TcSE</w:t>
      </w:r>
      <w:proofErr w:type="spellEnd"/>
      <w:r>
        <w:t xml:space="preserve"> ROIN-289141-1)</w:t>
      </w:r>
    </w:p>
    <w:p w14:paraId="33C2A297"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704B585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CE45BBD" w14:textId="77777777" w:rsidR="00ED18E0" w:rsidRDefault="00FB255D">
            <w:pPr>
              <w:rPr>
                <w:rFonts w:ascii="Calibri" w:hAnsi="Calibri"/>
                <w:b/>
                <w:sz w:val="22"/>
                <w:szCs w:val="22"/>
                <w:lang w:eastAsia="zh-CN"/>
              </w:rPr>
            </w:pPr>
            <w:r>
              <w:rPr>
                <w:rFonts w:ascii="Calibri" w:hAnsi="Calibri"/>
                <w:b/>
                <w:sz w:val="22"/>
                <w:szCs w:val="22"/>
                <w:lang w:eastAsia="zh-CN"/>
              </w:rPr>
              <w:t>Acto</w:t>
            </w:r>
            <w:r>
              <w:rPr>
                <w:rFonts w:ascii="Calibri" w:hAnsi="Calibri"/>
                <w:b/>
                <w:sz w:val="22"/>
                <w:szCs w:val="22"/>
                <w:lang w:eastAsia="zh-CN"/>
              </w:rPr>
              <w:t>rs</w:t>
            </w:r>
          </w:p>
        </w:tc>
        <w:tc>
          <w:tcPr>
            <w:tcW w:w="7013" w:type="dxa"/>
            <w:tcBorders>
              <w:top w:val="single" w:sz="4" w:space="0" w:color="auto"/>
              <w:left w:val="single" w:sz="4" w:space="0" w:color="auto"/>
              <w:bottom w:val="single" w:sz="4" w:space="0" w:color="auto"/>
              <w:right w:val="single" w:sz="4" w:space="0" w:color="auto"/>
            </w:tcBorders>
            <w:hideMark/>
          </w:tcPr>
          <w:p w14:paraId="6FA0362D" w14:textId="77777777" w:rsidR="00ED18E0" w:rsidRDefault="00FB255D">
            <w:pPr>
              <w:rPr>
                <w:rFonts w:cs="Arial"/>
                <w:szCs w:val="20"/>
                <w:lang w:eastAsia="zh-CN"/>
              </w:rPr>
            </w:pPr>
            <w:r>
              <w:rPr>
                <w:rFonts w:cs="Arial"/>
                <w:szCs w:val="20"/>
                <w:lang w:eastAsia="zh-CN"/>
              </w:rPr>
              <w:t>Vehicle Occupant</w:t>
            </w:r>
          </w:p>
        </w:tc>
      </w:tr>
      <w:tr w:rsidR="00ED18E0" w14:paraId="137CB45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5896637"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532306A6" w14:textId="77777777" w:rsidR="00ED18E0" w:rsidRDefault="00FB255D">
            <w:pPr>
              <w:rPr>
                <w:rFonts w:cs="Arial"/>
                <w:szCs w:val="20"/>
                <w:lang w:eastAsia="zh-CN"/>
              </w:rPr>
            </w:pPr>
            <w:r>
              <w:rPr>
                <w:rFonts w:cs="Arial"/>
                <w:szCs w:val="20"/>
                <w:lang w:eastAsia="zh-CN"/>
              </w:rPr>
              <w:t>Infotainment System Powered ON</w:t>
            </w:r>
          </w:p>
          <w:p w14:paraId="01C2F0C4" w14:textId="77777777" w:rsidR="00ED18E0" w:rsidRDefault="00FB255D">
            <w:pPr>
              <w:rPr>
                <w:rFonts w:cs="Arial"/>
                <w:szCs w:val="20"/>
                <w:lang w:eastAsia="zh-CN"/>
              </w:rPr>
            </w:pPr>
            <w:r>
              <w:rPr>
                <w:rFonts w:cs="Arial"/>
                <w:szCs w:val="20"/>
                <w:lang w:eastAsia="zh-CN"/>
              </w:rPr>
              <w:t>Load Shed is not active</w:t>
            </w:r>
          </w:p>
          <w:p w14:paraId="2E9B363E" w14:textId="77777777" w:rsidR="00ED18E0" w:rsidRDefault="00FB255D">
            <w:pPr>
              <w:rPr>
                <w:rFonts w:cs="Arial"/>
                <w:szCs w:val="20"/>
                <w:lang w:eastAsia="zh-CN"/>
              </w:rPr>
            </w:pPr>
            <w:r>
              <w:rPr>
                <w:rFonts w:cs="Arial"/>
                <w:szCs w:val="20"/>
                <w:lang w:eastAsia="zh-CN"/>
              </w:rPr>
              <w:t>Transport Mode is not active</w:t>
            </w:r>
          </w:p>
        </w:tc>
      </w:tr>
      <w:tr w:rsidR="00ED18E0" w14:paraId="0A8943E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21FCAA5"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08ADEFA4" w14:textId="77777777" w:rsidR="00ED18E0" w:rsidRDefault="00FB255D">
            <w:pPr>
              <w:rPr>
                <w:rFonts w:cs="Arial"/>
                <w:szCs w:val="20"/>
                <w:lang w:eastAsia="zh-CN"/>
              </w:rPr>
            </w:pPr>
            <w:r>
              <w:rPr>
                <w:rFonts w:cs="Arial"/>
                <w:szCs w:val="20"/>
                <w:lang w:eastAsia="zh-CN"/>
              </w:rPr>
              <w:t>1. The user changes ignition status to OFF if not OFF already and remains powered up in delayed accessory</w:t>
            </w:r>
          </w:p>
          <w:p w14:paraId="13CF15F0" w14:textId="77777777" w:rsidR="00ED18E0" w:rsidRDefault="00FB255D">
            <w:pPr>
              <w:rPr>
                <w:rFonts w:cs="Arial"/>
                <w:szCs w:val="20"/>
                <w:lang w:eastAsia="zh-CN"/>
              </w:rPr>
            </w:pPr>
            <w:r>
              <w:rPr>
                <w:rFonts w:cs="Arial"/>
                <w:szCs w:val="20"/>
                <w:lang w:eastAsia="zh-CN"/>
              </w:rPr>
              <w:t>2.  The user opens the driver or passenger door which cancels delayed accessory</w:t>
            </w:r>
          </w:p>
        </w:tc>
      </w:tr>
      <w:tr w:rsidR="00ED18E0" w14:paraId="4C15F0D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EFD97E1"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71B872B8" w14:textId="77777777" w:rsidR="00ED18E0" w:rsidRDefault="00FB255D">
            <w:pPr>
              <w:rPr>
                <w:rFonts w:cs="Arial"/>
                <w:szCs w:val="20"/>
                <w:lang w:eastAsia="zh-CN"/>
              </w:rPr>
            </w:pPr>
            <w:r>
              <w:rPr>
                <w:rFonts w:cs="Arial"/>
                <w:szCs w:val="20"/>
                <w:lang w:eastAsia="zh-CN"/>
              </w:rPr>
              <w:t xml:space="preserve">The infotainment system powers OFF and </w:t>
            </w:r>
            <w:proofErr w:type="spellStart"/>
            <w:r>
              <w:rPr>
                <w:rFonts w:cs="Arial"/>
                <w:szCs w:val="20"/>
                <w:lang w:eastAsia="zh-CN"/>
              </w:rPr>
              <w:t>MMActive</w:t>
            </w:r>
            <w:proofErr w:type="spellEnd"/>
            <w:r>
              <w:rPr>
                <w:rFonts w:cs="Arial"/>
                <w:szCs w:val="20"/>
                <w:lang w:eastAsia="zh-CN"/>
              </w:rPr>
              <w:t xml:space="preserve"> is ex</w:t>
            </w:r>
            <w:r>
              <w:rPr>
                <w:rFonts w:cs="Arial"/>
                <w:szCs w:val="20"/>
                <w:lang w:eastAsia="zh-CN"/>
              </w:rPr>
              <w:t>ited</w:t>
            </w:r>
          </w:p>
        </w:tc>
      </w:tr>
      <w:tr w:rsidR="00ED18E0" w14:paraId="07997BC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0C4FC1E"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2008AB1F" w14:textId="77777777" w:rsidR="00ED18E0" w:rsidRDefault="00FB255D">
            <w:pPr>
              <w:rPr>
                <w:rFonts w:cs="Arial"/>
                <w:szCs w:val="20"/>
                <w:lang w:eastAsia="zh-CN"/>
              </w:rPr>
            </w:pPr>
            <w:r>
              <w:rPr>
                <w:rFonts w:cs="Arial"/>
                <w:szCs w:val="20"/>
                <w:lang w:eastAsia="zh-CN"/>
              </w:rPr>
              <w:t>N/A</w:t>
            </w:r>
          </w:p>
        </w:tc>
      </w:tr>
      <w:tr w:rsidR="00ED18E0" w14:paraId="3FD0A37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62EA3DA"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6650AB83" w14:textId="77777777" w:rsidR="00ED18E0" w:rsidRDefault="00FB255D">
            <w:pPr>
              <w:rPr>
                <w:rFonts w:cs="Arial"/>
                <w:color w:val="FF0000"/>
                <w:szCs w:val="20"/>
                <w:lang w:eastAsia="zh-CN"/>
              </w:rPr>
            </w:pPr>
            <w:r>
              <w:rPr>
                <w:rFonts w:cs="Arial"/>
                <w:szCs w:val="20"/>
                <w:lang w:eastAsia="zh-CN"/>
              </w:rPr>
              <w:t>Vehicle System Interface</w:t>
            </w:r>
          </w:p>
        </w:tc>
      </w:tr>
    </w:tbl>
    <w:p w14:paraId="421BA003" w14:textId="77777777" w:rsidR="00ED18E0" w:rsidRDefault="00ED18E0"/>
    <w:p w14:paraId="38D66B22" w14:textId="77777777" w:rsidR="00406F39" w:rsidRDefault="00FB255D" w:rsidP="008B11E9">
      <w:pPr>
        <w:pStyle w:val="Heading4"/>
      </w:pPr>
      <w:r>
        <w:t xml:space="preserve">PWRMAN-UC-REQ-033886/A-Exit </w:t>
      </w:r>
      <w:proofErr w:type="spellStart"/>
      <w:r>
        <w:t>MMActive</w:t>
      </w:r>
      <w:proofErr w:type="spellEnd"/>
      <w:r>
        <w:t xml:space="preserve"> – Delayed </w:t>
      </w:r>
      <w:r>
        <w:t>Accessory Expires (</w:t>
      </w:r>
      <w:proofErr w:type="spellStart"/>
      <w:r>
        <w:t>TcSE</w:t>
      </w:r>
      <w:proofErr w:type="spellEnd"/>
      <w:r>
        <w:t xml:space="preserve"> ROIN-289142-1)</w:t>
      </w:r>
    </w:p>
    <w:p w14:paraId="14D8BB3D"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12E2CE2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993DC5D"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1879C763" w14:textId="77777777" w:rsidR="00ED18E0" w:rsidRDefault="00FB255D">
            <w:pPr>
              <w:rPr>
                <w:rFonts w:cs="Arial"/>
                <w:szCs w:val="20"/>
                <w:lang w:eastAsia="zh-CN"/>
              </w:rPr>
            </w:pPr>
            <w:r>
              <w:rPr>
                <w:rFonts w:cs="Arial"/>
                <w:szCs w:val="20"/>
                <w:lang w:eastAsia="zh-CN"/>
              </w:rPr>
              <w:t>Vehicle Occupant</w:t>
            </w:r>
          </w:p>
        </w:tc>
      </w:tr>
      <w:tr w:rsidR="00ED18E0" w14:paraId="1675C79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20B4F97"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26F907C8" w14:textId="77777777" w:rsidR="00ED18E0" w:rsidRDefault="00FB255D">
            <w:pPr>
              <w:rPr>
                <w:rFonts w:cs="Arial"/>
                <w:szCs w:val="20"/>
                <w:lang w:eastAsia="zh-CN"/>
              </w:rPr>
            </w:pPr>
            <w:r>
              <w:rPr>
                <w:rFonts w:cs="Arial"/>
                <w:szCs w:val="20"/>
                <w:lang w:eastAsia="zh-CN"/>
              </w:rPr>
              <w:t>Infotainment System Powered ON</w:t>
            </w:r>
          </w:p>
          <w:p w14:paraId="3AAC58C7" w14:textId="77777777" w:rsidR="00ED18E0" w:rsidRDefault="00FB255D">
            <w:pPr>
              <w:rPr>
                <w:rFonts w:cs="Arial"/>
                <w:szCs w:val="20"/>
                <w:lang w:eastAsia="zh-CN"/>
              </w:rPr>
            </w:pPr>
            <w:r>
              <w:rPr>
                <w:rFonts w:cs="Arial"/>
                <w:szCs w:val="20"/>
                <w:lang w:eastAsia="zh-CN"/>
              </w:rPr>
              <w:t>Ignition Status is OFF</w:t>
            </w:r>
          </w:p>
          <w:p w14:paraId="00D68AF6" w14:textId="77777777" w:rsidR="00ED18E0" w:rsidRDefault="00FB255D">
            <w:pPr>
              <w:rPr>
                <w:rFonts w:cs="Arial"/>
                <w:szCs w:val="20"/>
                <w:lang w:eastAsia="zh-CN"/>
              </w:rPr>
            </w:pPr>
            <w:r>
              <w:rPr>
                <w:rFonts w:cs="Arial"/>
                <w:szCs w:val="20"/>
                <w:lang w:eastAsia="zh-CN"/>
              </w:rPr>
              <w:t>Delayed Accessory is Active</w:t>
            </w:r>
          </w:p>
          <w:p w14:paraId="419DA97A" w14:textId="77777777" w:rsidR="00ED18E0" w:rsidRDefault="00FB255D">
            <w:pPr>
              <w:rPr>
                <w:rFonts w:cs="Arial"/>
                <w:szCs w:val="20"/>
                <w:lang w:eastAsia="zh-CN"/>
              </w:rPr>
            </w:pPr>
            <w:r>
              <w:rPr>
                <w:rFonts w:cs="Arial"/>
                <w:szCs w:val="20"/>
                <w:lang w:eastAsia="zh-CN"/>
              </w:rPr>
              <w:t xml:space="preserve">Load Shed </w:t>
            </w:r>
            <w:r>
              <w:rPr>
                <w:rFonts w:cs="Arial"/>
                <w:szCs w:val="20"/>
                <w:lang w:eastAsia="zh-CN"/>
              </w:rPr>
              <w:t>is not active</w:t>
            </w:r>
          </w:p>
          <w:p w14:paraId="587B8A4E" w14:textId="77777777" w:rsidR="00ED18E0" w:rsidRDefault="00FB255D">
            <w:pPr>
              <w:rPr>
                <w:rFonts w:cs="Arial"/>
                <w:szCs w:val="20"/>
                <w:lang w:eastAsia="zh-CN"/>
              </w:rPr>
            </w:pPr>
            <w:r>
              <w:rPr>
                <w:rFonts w:cs="Arial"/>
                <w:szCs w:val="20"/>
                <w:lang w:eastAsia="zh-CN"/>
              </w:rPr>
              <w:t>Transport Mode is not active</w:t>
            </w:r>
          </w:p>
        </w:tc>
      </w:tr>
      <w:tr w:rsidR="00ED18E0" w14:paraId="1CBFE37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F771CB0"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57945930" w14:textId="77777777" w:rsidR="00ED18E0" w:rsidRDefault="00FB255D">
            <w:pPr>
              <w:rPr>
                <w:rFonts w:cs="Arial"/>
                <w:szCs w:val="20"/>
                <w:lang w:eastAsia="zh-CN"/>
              </w:rPr>
            </w:pPr>
            <w:r>
              <w:rPr>
                <w:rFonts w:cs="Arial"/>
                <w:szCs w:val="20"/>
                <w:lang w:eastAsia="zh-CN"/>
              </w:rPr>
              <w:t>The Delayed Accessory timer expires</w:t>
            </w:r>
          </w:p>
          <w:p w14:paraId="712E6AB0" w14:textId="77777777" w:rsidR="00ED18E0" w:rsidRDefault="00ED18E0">
            <w:pPr>
              <w:rPr>
                <w:rFonts w:cs="Arial"/>
                <w:szCs w:val="20"/>
                <w:lang w:eastAsia="zh-CN"/>
              </w:rPr>
            </w:pPr>
          </w:p>
        </w:tc>
      </w:tr>
      <w:tr w:rsidR="00ED18E0" w14:paraId="0BE8D3D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8870E80"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4044010B" w14:textId="77777777" w:rsidR="00ED18E0" w:rsidRDefault="00FB255D">
            <w:pPr>
              <w:rPr>
                <w:rFonts w:cs="Arial"/>
                <w:szCs w:val="20"/>
                <w:lang w:eastAsia="zh-CN"/>
              </w:rPr>
            </w:pPr>
            <w:r>
              <w:rPr>
                <w:rFonts w:cs="Arial"/>
                <w:szCs w:val="20"/>
                <w:lang w:eastAsia="zh-CN"/>
              </w:rPr>
              <w:t xml:space="preserve">The infotainment system powers OFF and </w:t>
            </w:r>
            <w:proofErr w:type="spellStart"/>
            <w:r>
              <w:rPr>
                <w:rFonts w:cs="Arial"/>
                <w:szCs w:val="20"/>
                <w:lang w:eastAsia="zh-CN"/>
              </w:rPr>
              <w:t>MMActive</w:t>
            </w:r>
            <w:proofErr w:type="spellEnd"/>
            <w:r>
              <w:rPr>
                <w:rFonts w:cs="Arial"/>
                <w:szCs w:val="20"/>
                <w:lang w:eastAsia="zh-CN"/>
              </w:rPr>
              <w:t xml:space="preserve"> is exited</w:t>
            </w:r>
          </w:p>
        </w:tc>
      </w:tr>
      <w:tr w:rsidR="00ED18E0" w14:paraId="7EDD238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E13DEEE"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5B5C4C04" w14:textId="77777777" w:rsidR="00ED18E0" w:rsidRDefault="00FB255D">
            <w:pPr>
              <w:rPr>
                <w:rFonts w:cs="Arial"/>
                <w:szCs w:val="20"/>
                <w:lang w:eastAsia="zh-CN"/>
              </w:rPr>
            </w:pPr>
            <w:r>
              <w:rPr>
                <w:rFonts w:cs="Arial"/>
                <w:szCs w:val="20"/>
                <w:lang w:eastAsia="zh-CN"/>
              </w:rPr>
              <w:t>N/A</w:t>
            </w:r>
          </w:p>
        </w:tc>
      </w:tr>
      <w:tr w:rsidR="00ED18E0" w14:paraId="1DBEB6D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4A89F01"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3E89C3D" w14:textId="77777777" w:rsidR="00ED18E0" w:rsidRDefault="00FB255D">
            <w:pPr>
              <w:rPr>
                <w:rFonts w:cs="Arial"/>
                <w:color w:val="FF0000"/>
                <w:szCs w:val="20"/>
                <w:lang w:eastAsia="zh-CN"/>
              </w:rPr>
            </w:pPr>
            <w:r>
              <w:rPr>
                <w:rFonts w:cs="Arial"/>
                <w:szCs w:val="20"/>
                <w:lang w:eastAsia="zh-CN"/>
              </w:rPr>
              <w:t>Vehicle System Interface</w:t>
            </w:r>
          </w:p>
        </w:tc>
      </w:tr>
    </w:tbl>
    <w:p w14:paraId="38781D8F" w14:textId="77777777" w:rsidR="00ED18E0" w:rsidRDefault="00ED18E0"/>
    <w:p w14:paraId="4CD2F4DF" w14:textId="77777777" w:rsidR="00406F39" w:rsidRDefault="00FB255D" w:rsidP="008B11E9">
      <w:pPr>
        <w:pStyle w:val="Heading2"/>
      </w:pPr>
      <w:bookmarkStart w:id="164" w:name="_Toc115265587"/>
      <w:r w:rsidRPr="00B9479B">
        <w:t>PWRMAN-FUN-REQ-033887/B-Extended Play (</w:t>
      </w:r>
      <w:proofErr w:type="spellStart"/>
      <w:r w:rsidRPr="00B9479B">
        <w:t>TcSE</w:t>
      </w:r>
      <w:proofErr w:type="spellEnd"/>
      <w:r w:rsidRPr="00B9479B">
        <w:t xml:space="preserve"> ROIN-289937-1)</w:t>
      </w:r>
      <w:bookmarkEnd w:id="164"/>
    </w:p>
    <w:p w14:paraId="5408E7E0" w14:textId="77777777" w:rsidR="00ED18E0" w:rsidRDefault="00ED18E0"/>
    <w:p w14:paraId="74B4668C" w14:textId="77777777" w:rsidR="00406F39" w:rsidRDefault="00FB255D" w:rsidP="008B11E9">
      <w:pPr>
        <w:pStyle w:val="Heading3"/>
      </w:pPr>
      <w:bookmarkStart w:id="165" w:name="_Toc115265588"/>
      <w:r>
        <w:t>Use Cases</w:t>
      </w:r>
      <w:bookmarkEnd w:id="165"/>
    </w:p>
    <w:p w14:paraId="47CEF176" w14:textId="77777777" w:rsidR="00406F39" w:rsidRDefault="00FB255D" w:rsidP="008B11E9">
      <w:pPr>
        <w:pStyle w:val="Heading4"/>
      </w:pPr>
      <w:r>
        <w:t>PWRMAN-UC-REQ-033888/A-Enter Extended Play Mode (</w:t>
      </w:r>
      <w:proofErr w:type="spellStart"/>
      <w:r>
        <w:t>TcSE</w:t>
      </w:r>
      <w:proofErr w:type="spellEnd"/>
      <w:r>
        <w:t xml:space="preserve"> ROIN-289135-1)</w:t>
      </w:r>
    </w:p>
    <w:p w14:paraId="69120538"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7014"/>
      </w:tblGrid>
      <w:tr w:rsidR="00ED18E0" w14:paraId="0F17239B"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735F2EE0"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4" w:type="dxa"/>
            <w:tcBorders>
              <w:top w:val="single" w:sz="4" w:space="0" w:color="auto"/>
              <w:left w:val="single" w:sz="4" w:space="0" w:color="auto"/>
              <w:bottom w:val="single" w:sz="4" w:space="0" w:color="auto"/>
              <w:right w:val="single" w:sz="4" w:space="0" w:color="auto"/>
            </w:tcBorders>
            <w:hideMark/>
          </w:tcPr>
          <w:p w14:paraId="2596390B" w14:textId="77777777" w:rsidR="00ED18E0" w:rsidRDefault="00FB255D">
            <w:pPr>
              <w:rPr>
                <w:rFonts w:cs="Arial"/>
                <w:szCs w:val="20"/>
                <w:lang w:eastAsia="zh-CN"/>
              </w:rPr>
            </w:pPr>
            <w:r>
              <w:rPr>
                <w:rFonts w:cs="Arial"/>
                <w:szCs w:val="20"/>
                <w:lang w:eastAsia="zh-CN"/>
              </w:rPr>
              <w:t>Vehicle Occupant</w:t>
            </w:r>
          </w:p>
        </w:tc>
      </w:tr>
      <w:tr w:rsidR="00ED18E0" w14:paraId="011030A7"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05BDA52A"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4" w:type="dxa"/>
            <w:tcBorders>
              <w:top w:val="single" w:sz="4" w:space="0" w:color="auto"/>
              <w:left w:val="single" w:sz="4" w:space="0" w:color="auto"/>
              <w:bottom w:val="single" w:sz="4" w:space="0" w:color="auto"/>
              <w:right w:val="single" w:sz="4" w:space="0" w:color="auto"/>
            </w:tcBorders>
            <w:hideMark/>
          </w:tcPr>
          <w:p w14:paraId="5775E40B" w14:textId="77777777" w:rsidR="00ED18E0" w:rsidRDefault="00FB255D">
            <w:pPr>
              <w:rPr>
                <w:rFonts w:cs="Arial"/>
                <w:szCs w:val="20"/>
                <w:lang w:eastAsia="zh-CN"/>
              </w:rPr>
            </w:pPr>
            <w:r>
              <w:rPr>
                <w:rFonts w:cs="Arial"/>
                <w:szCs w:val="20"/>
                <w:lang w:eastAsia="zh-CN"/>
              </w:rPr>
              <w:t xml:space="preserve">Infotainment System </w:t>
            </w:r>
            <w:r>
              <w:rPr>
                <w:rFonts w:cs="Arial"/>
                <w:szCs w:val="20"/>
                <w:lang w:eastAsia="zh-CN"/>
              </w:rPr>
              <w:t>Powered OFF</w:t>
            </w:r>
          </w:p>
          <w:p w14:paraId="60BA6524" w14:textId="77777777" w:rsidR="00ED18E0" w:rsidRDefault="00FB255D">
            <w:pPr>
              <w:rPr>
                <w:rFonts w:cs="Arial"/>
                <w:szCs w:val="20"/>
                <w:lang w:eastAsia="zh-CN"/>
              </w:rPr>
            </w:pPr>
            <w:r>
              <w:rPr>
                <w:rFonts w:cs="Arial"/>
                <w:szCs w:val="20"/>
                <w:lang w:eastAsia="zh-CN"/>
              </w:rPr>
              <w:t>Ignition Status is OFF</w:t>
            </w:r>
          </w:p>
          <w:p w14:paraId="69C70C8A" w14:textId="77777777" w:rsidR="00ED18E0" w:rsidRDefault="00FB255D">
            <w:pPr>
              <w:rPr>
                <w:rFonts w:cs="Arial"/>
                <w:szCs w:val="20"/>
                <w:lang w:eastAsia="zh-CN"/>
              </w:rPr>
            </w:pPr>
            <w:r>
              <w:rPr>
                <w:rFonts w:cs="Arial"/>
                <w:szCs w:val="20"/>
                <w:lang w:eastAsia="zh-CN"/>
              </w:rPr>
              <w:t>Delayed Accessory is OFF</w:t>
            </w:r>
          </w:p>
          <w:p w14:paraId="1438EAA5" w14:textId="77777777" w:rsidR="00ED18E0" w:rsidRDefault="00FB255D">
            <w:pPr>
              <w:rPr>
                <w:rFonts w:cs="Arial"/>
                <w:szCs w:val="20"/>
                <w:lang w:eastAsia="zh-CN"/>
              </w:rPr>
            </w:pPr>
            <w:r>
              <w:rPr>
                <w:rFonts w:cs="Arial"/>
                <w:szCs w:val="20"/>
                <w:lang w:eastAsia="zh-CN"/>
              </w:rPr>
              <w:t>Load Shed is not active</w:t>
            </w:r>
          </w:p>
          <w:p w14:paraId="668E6D9E" w14:textId="77777777" w:rsidR="00ED18E0" w:rsidRDefault="00FB255D">
            <w:pPr>
              <w:rPr>
                <w:rFonts w:cs="Arial"/>
                <w:szCs w:val="20"/>
                <w:lang w:eastAsia="zh-CN"/>
              </w:rPr>
            </w:pPr>
            <w:r>
              <w:rPr>
                <w:rFonts w:cs="Arial"/>
                <w:szCs w:val="20"/>
                <w:lang w:eastAsia="zh-CN"/>
              </w:rPr>
              <w:t>Transport Mode is not active</w:t>
            </w:r>
          </w:p>
        </w:tc>
      </w:tr>
      <w:tr w:rsidR="00ED18E0" w14:paraId="353D2CAA"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65271982"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4" w:type="dxa"/>
            <w:tcBorders>
              <w:top w:val="single" w:sz="4" w:space="0" w:color="auto"/>
              <w:left w:val="single" w:sz="4" w:space="0" w:color="auto"/>
              <w:bottom w:val="single" w:sz="4" w:space="0" w:color="auto"/>
              <w:right w:val="single" w:sz="4" w:space="0" w:color="auto"/>
            </w:tcBorders>
            <w:hideMark/>
          </w:tcPr>
          <w:p w14:paraId="280A7BD4" w14:textId="77777777" w:rsidR="00ED18E0" w:rsidRDefault="00FB255D">
            <w:pPr>
              <w:rPr>
                <w:rFonts w:cs="Arial"/>
                <w:szCs w:val="20"/>
                <w:lang w:eastAsia="zh-CN"/>
              </w:rPr>
            </w:pPr>
            <w:r>
              <w:rPr>
                <w:rFonts w:cs="Arial"/>
                <w:szCs w:val="20"/>
                <w:lang w:eastAsia="zh-CN"/>
              </w:rPr>
              <w:t>The user selects &lt;Infotainment ON&gt; via HMI</w:t>
            </w:r>
          </w:p>
        </w:tc>
      </w:tr>
      <w:tr w:rsidR="00ED18E0" w14:paraId="7FA50F0C"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06E73587"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4" w:type="dxa"/>
            <w:tcBorders>
              <w:top w:val="single" w:sz="4" w:space="0" w:color="auto"/>
              <w:left w:val="single" w:sz="4" w:space="0" w:color="auto"/>
              <w:bottom w:val="single" w:sz="4" w:space="0" w:color="auto"/>
              <w:right w:val="single" w:sz="4" w:space="0" w:color="auto"/>
            </w:tcBorders>
            <w:hideMark/>
          </w:tcPr>
          <w:p w14:paraId="6EFD1F42" w14:textId="77777777" w:rsidR="00ED18E0" w:rsidRDefault="00FB255D">
            <w:pPr>
              <w:rPr>
                <w:rFonts w:cs="Arial"/>
                <w:szCs w:val="20"/>
                <w:lang w:eastAsia="zh-CN"/>
              </w:rPr>
            </w:pPr>
            <w:r>
              <w:rPr>
                <w:rFonts w:cs="Arial"/>
                <w:szCs w:val="20"/>
                <w:lang w:eastAsia="zh-CN"/>
              </w:rPr>
              <w:t xml:space="preserve">The infotainment system turns ON and enters Extended Play </w:t>
            </w:r>
            <w:r>
              <w:rPr>
                <w:rFonts w:cs="Arial"/>
                <w:szCs w:val="20"/>
                <w:lang w:eastAsia="zh-CN"/>
              </w:rPr>
              <w:t>mode</w:t>
            </w:r>
          </w:p>
        </w:tc>
      </w:tr>
      <w:tr w:rsidR="00ED18E0" w14:paraId="1639580C"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7A3F4B19"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4" w:type="dxa"/>
            <w:tcBorders>
              <w:top w:val="single" w:sz="4" w:space="0" w:color="auto"/>
              <w:left w:val="single" w:sz="4" w:space="0" w:color="auto"/>
              <w:bottom w:val="single" w:sz="4" w:space="0" w:color="auto"/>
              <w:right w:val="single" w:sz="4" w:space="0" w:color="auto"/>
            </w:tcBorders>
            <w:hideMark/>
          </w:tcPr>
          <w:p w14:paraId="6930F524" w14:textId="77777777" w:rsidR="00ED18E0" w:rsidRDefault="00FB255D">
            <w:pPr>
              <w:rPr>
                <w:rFonts w:cs="Arial"/>
                <w:szCs w:val="20"/>
                <w:lang w:eastAsia="zh-CN"/>
              </w:rPr>
            </w:pPr>
            <w:r>
              <w:rPr>
                <w:rFonts w:cs="Arial"/>
                <w:szCs w:val="20"/>
                <w:lang w:eastAsia="zh-CN"/>
              </w:rPr>
              <w:t>N/A</w:t>
            </w:r>
          </w:p>
        </w:tc>
      </w:tr>
      <w:tr w:rsidR="00ED18E0" w14:paraId="57E8F47B"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30F38267"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4" w:type="dxa"/>
            <w:tcBorders>
              <w:top w:val="single" w:sz="4" w:space="0" w:color="auto"/>
              <w:left w:val="single" w:sz="4" w:space="0" w:color="auto"/>
              <w:bottom w:val="single" w:sz="4" w:space="0" w:color="auto"/>
              <w:right w:val="single" w:sz="4" w:space="0" w:color="auto"/>
            </w:tcBorders>
            <w:hideMark/>
          </w:tcPr>
          <w:p w14:paraId="08DE6C2F" w14:textId="77777777" w:rsidR="00ED18E0" w:rsidRDefault="00FB255D">
            <w:pPr>
              <w:rPr>
                <w:rFonts w:cs="Arial"/>
                <w:szCs w:val="20"/>
                <w:lang w:eastAsia="zh-CN"/>
              </w:rPr>
            </w:pPr>
            <w:r>
              <w:rPr>
                <w:rFonts w:cs="Arial"/>
                <w:szCs w:val="20"/>
                <w:lang w:eastAsia="zh-CN"/>
              </w:rPr>
              <w:t>CBI</w:t>
            </w:r>
          </w:p>
        </w:tc>
      </w:tr>
    </w:tbl>
    <w:p w14:paraId="1EF7EF5F" w14:textId="77777777" w:rsidR="00ED18E0" w:rsidRDefault="00ED18E0"/>
    <w:p w14:paraId="28A6DD70" w14:textId="77777777" w:rsidR="00406F39" w:rsidRDefault="00FB255D" w:rsidP="008B11E9">
      <w:pPr>
        <w:pStyle w:val="Heading4"/>
      </w:pPr>
      <w:r>
        <w:t xml:space="preserve">PWRMAN-UC-REQ-033889/A-Exit Extended Play Mode - User turns OFF Extended Play </w:t>
      </w:r>
      <w:r>
        <w:t>(</w:t>
      </w:r>
      <w:proofErr w:type="spellStart"/>
      <w:r>
        <w:t>TcSE</w:t>
      </w:r>
      <w:proofErr w:type="spellEnd"/>
      <w:r>
        <w:t xml:space="preserve"> ROIN-289136-1)</w:t>
      </w:r>
    </w:p>
    <w:p w14:paraId="2489E7EF"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7014"/>
      </w:tblGrid>
      <w:tr w:rsidR="00ED18E0" w14:paraId="22D64382"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599371EC"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4" w:type="dxa"/>
            <w:tcBorders>
              <w:top w:val="single" w:sz="4" w:space="0" w:color="auto"/>
              <w:left w:val="single" w:sz="4" w:space="0" w:color="auto"/>
              <w:bottom w:val="single" w:sz="4" w:space="0" w:color="auto"/>
              <w:right w:val="single" w:sz="4" w:space="0" w:color="auto"/>
            </w:tcBorders>
            <w:hideMark/>
          </w:tcPr>
          <w:p w14:paraId="08864A1F" w14:textId="77777777" w:rsidR="00ED18E0" w:rsidRDefault="00FB255D">
            <w:pPr>
              <w:rPr>
                <w:rFonts w:cs="Arial"/>
                <w:szCs w:val="20"/>
                <w:lang w:eastAsia="zh-CN"/>
              </w:rPr>
            </w:pPr>
            <w:r>
              <w:rPr>
                <w:rFonts w:cs="Arial"/>
                <w:szCs w:val="20"/>
                <w:lang w:eastAsia="zh-CN"/>
              </w:rPr>
              <w:t>Vehicle Occupant</w:t>
            </w:r>
          </w:p>
        </w:tc>
      </w:tr>
      <w:tr w:rsidR="00ED18E0" w14:paraId="0984F362"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10E88734"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4" w:type="dxa"/>
            <w:tcBorders>
              <w:top w:val="single" w:sz="4" w:space="0" w:color="auto"/>
              <w:left w:val="single" w:sz="4" w:space="0" w:color="auto"/>
              <w:bottom w:val="single" w:sz="4" w:space="0" w:color="auto"/>
              <w:right w:val="single" w:sz="4" w:space="0" w:color="auto"/>
            </w:tcBorders>
            <w:hideMark/>
          </w:tcPr>
          <w:p w14:paraId="4397997A" w14:textId="77777777" w:rsidR="00ED18E0" w:rsidRDefault="00FB255D">
            <w:pPr>
              <w:rPr>
                <w:rFonts w:cs="Arial"/>
                <w:szCs w:val="20"/>
                <w:lang w:eastAsia="zh-CN"/>
              </w:rPr>
            </w:pPr>
            <w:r>
              <w:rPr>
                <w:rFonts w:cs="Arial"/>
                <w:szCs w:val="20"/>
                <w:lang w:eastAsia="zh-CN"/>
              </w:rPr>
              <w:t xml:space="preserve">Infotainment System Powered ON </w:t>
            </w:r>
          </w:p>
          <w:p w14:paraId="29E7B104" w14:textId="77777777" w:rsidR="00ED18E0" w:rsidRDefault="00FB255D">
            <w:pPr>
              <w:rPr>
                <w:rFonts w:cs="Arial"/>
                <w:szCs w:val="20"/>
                <w:lang w:eastAsia="zh-CN"/>
              </w:rPr>
            </w:pPr>
            <w:r>
              <w:rPr>
                <w:rFonts w:cs="Arial"/>
                <w:szCs w:val="20"/>
                <w:lang w:eastAsia="zh-CN"/>
              </w:rPr>
              <w:t>Extended Play is active</w:t>
            </w:r>
          </w:p>
          <w:p w14:paraId="387EBC2C" w14:textId="77777777" w:rsidR="00ED18E0" w:rsidRDefault="00FB255D">
            <w:pPr>
              <w:rPr>
                <w:rFonts w:cs="Arial"/>
                <w:szCs w:val="20"/>
                <w:lang w:eastAsia="zh-CN"/>
              </w:rPr>
            </w:pPr>
            <w:r>
              <w:rPr>
                <w:rFonts w:cs="Arial"/>
                <w:szCs w:val="20"/>
                <w:lang w:eastAsia="zh-CN"/>
              </w:rPr>
              <w:t>Ignition Status is OFF</w:t>
            </w:r>
          </w:p>
          <w:p w14:paraId="7105B607" w14:textId="77777777" w:rsidR="00ED18E0" w:rsidRDefault="00FB255D">
            <w:pPr>
              <w:rPr>
                <w:rFonts w:cs="Arial"/>
                <w:szCs w:val="20"/>
                <w:lang w:eastAsia="zh-CN"/>
              </w:rPr>
            </w:pPr>
            <w:r>
              <w:rPr>
                <w:rFonts w:cs="Arial"/>
                <w:szCs w:val="20"/>
                <w:lang w:eastAsia="zh-CN"/>
              </w:rPr>
              <w:t xml:space="preserve">Delayed </w:t>
            </w:r>
            <w:r>
              <w:rPr>
                <w:rFonts w:cs="Arial"/>
                <w:szCs w:val="20"/>
                <w:lang w:eastAsia="zh-CN"/>
              </w:rPr>
              <w:t>Accessory is OFF</w:t>
            </w:r>
          </w:p>
          <w:p w14:paraId="032526C7" w14:textId="77777777" w:rsidR="00ED18E0" w:rsidRDefault="00FB255D">
            <w:pPr>
              <w:rPr>
                <w:rFonts w:cs="Arial"/>
                <w:szCs w:val="20"/>
                <w:lang w:eastAsia="zh-CN"/>
              </w:rPr>
            </w:pPr>
            <w:r>
              <w:rPr>
                <w:rFonts w:cs="Arial"/>
                <w:szCs w:val="20"/>
                <w:lang w:eastAsia="zh-CN"/>
              </w:rPr>
              <w:t>Load Shed is not active</w:t>
            </w:r>
          </w:p>
          <w:p w14:paraId="434D5A10" w14:textId="77777777" w:rsidR="00ED18E0" w:rsidRDefault="00FB255D">
            <w:pPr>
              <w:rPr>
                <w:rFonts w:cs="Arial"/>
                <w:szCs w:val="20"/>
                <w:lang w:eastAsia="zh-CN"/>
              </w:rPr>
            </w:pPr>
            <w:r>
              <w:rPr>
                <w:rFonts w:cs="Arial"/>
                <w:szCs w:val="20"/>
                <w:lang w:eastAsia="zh-CN"/>
              </w:rPr>
              <w:t>Transport Mode is not active</w:t>
            </w:r>
          </w:p>
        </w:tc>
      </w:tr>
      <w:tr w:rsidR="00ED18E0" w14:paraId="6D819CF5"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4C79995E"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4" w:type="dxa"/>
            <w:tcBorders>
              <w:top w:val="single" w:sz="4" w:space="0" w:color="auto"/>
              <w:left w:val="single" w:sz="4" w:space="0" w:color="auto"/>
              <w:bottom w:val="single" w:sz="4" w:space="0" w:color="auto"/>
              <w:right w:val="single" w:sz="4" w:space="0" w:color="auto"/>
            </w:tcBorders>
            <w:hideMark/>
          </w:tcPr>
          <w:p w14:paraId="6FFD8FC6" w14:textId="77777777" w:rsidR="00ED18E0" w:rsidRDefault="00FB255D">
            <w:pPr>
              <w:rPr>
                <w:rFonts w:cs="Arial"/>
                <w:szCs w:val="20"/>
                <w:lang w:eastAsia="zh-CN"/>
              </w:rPr>
            </w:pPr>
            <w:r>
              <w:rPr>
                <w:rFonts w:cs="Arial"/>
                <w:szCs w:val="20"/>
                <w:lang w:eastAsia="zh-CN"/>
              </w:rPr>
              <w:t>The user selects &lt;infotainment OFF&gt; via HMI</w:t>
            </w:r>
          </w:p>
        </w:tc>
      </w:tr>
      <w:tr w:rsidR="00ED18E0" w14:paraId="7BF88508"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206F50ED"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4" w:type="dxa"/>
            <w:tcBorders>
              <w:top w:val="single" w:sz="4" w:space="0" w:color="auto"/>
              <w:left w:val="single" w:sz="4" w:space="0" w:color="auto"/>
              <w:bottom w:val="single" w:sz="4" w:space="0" w:color="auto"/>
              <w:right w:val="single" w:sz="4" w:space="0" w:color="auto"/>
            </w:tcBorders>
            <w:hideMark/>
          </w:tcPr>
          <w:p w14:paraId="6980598E" w14:textId="77777777" w:rsidR="00ED18E0" w:rsidRDefault="00FB255D">
            <w:pPr>
              <w:rPr>
                <w:rFonts w:cs="Arial"/>
                <w:szCs w:val="20"/>
                <w:lang w:eastAsia="zh-CN"/>
              </w:rPr>
            </w:pPr>
            <w:r>
              <w:rPr>
                <w:rFonts w:cs="Arial"/>
                <w:szCs w:val="20"/>
                <w:lang w:eastAsia="zh-CN"/>
              </w:rPr>
              <w:t xml:space="preserve">The Infotainment System Powers OFF and Extended Play is exited </w:t>
            </w:r>
          </w:p>
        </w:tc>
      </w:tr>
      <w:tr w:rsidR="00ED18E0" w14:paraId="1987AB24"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08148C0E"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4" w:type="dxa"/>
            <w:tcBorders>
              <w:top w:val="single" w:sz="4" w:space="0" w:color="auto"/>
              <w:left w:val="single" w:sz="4" w:space="0" w:color="auto"/>
              <w:bottom w:val="single" w:sz="4" w:space="0" w:color="auto"/>
              <w:right w:val="single" w:sz="4" w:space="0" w:color="auto"/>
            </w:tcBorders>
            <w:hideMark/>
          </w:tcPr>
          <w:p w14:paraId="174DAA37" w14:textId="77777777" w:rsidR="00ED18E0" w:rsidRDefault="00FB255D">
            <w:pPr>
              <w:rPr>
                <w:rFonts w:cs="Arial"/>
                <w:szCs w:val="20"/>
                <w:lang w:eastAsia="zh-CN"/>
              </w:rPr>
            </w:pPr>
            <w:r>
              <w:rPr>
                <w:rFonts w:cs="Arial"/>
                <w:szCs w:val="20"/>
                <w:lang w:eastAsia="zh-CN"/>
              </w:rPr>
              <w:t>N/A</w:t>
            </w:r>
          </w:p>
        </w:tc>
      </w:tr>
      <w:tr w:rsidR="00ED18E0" w14:paraId="515F5E61"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04BD4F89"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4" w:type="dxa"/>
            <w:tcBorders>
              <w:top w:val="single" w:sz="4" w:space="0" w:color="auto"/>
              <w:left w:val="single" w:sz="4" w:space="0" w:color="auto"/>
              <w:bottom w:val="single" w:sz="4" w:space="0" w:color="auto"/>
              <w:right w:val="single" w:sz="4" w:space="0" w:color="auto"/>
            </w:tcBorders>
            <w:hideMark/>
          </w:tcPr>
          <w:p w14:paraId="6DA0EADF" w14:textId="77777777" w:rsidR="00ED18E0" w:rsidRDefault="00FB255D">
            <w:pPr>
              <w:rPr>
                <w:rFonts w:cs="Arial"/>
                <w:szCs w:val="20"/>
                <w:lang w:eastAsia="zh-CN"/>
              </w:rPr>
            </w:pPr>
            <w:r>
              <w:rPr>
                <w:rFonts w:cs="Arial"/>
                <w:szCs w:val="20"/>
                <w:lang w:eastAsia="zh-CN"/>
              </w:rPr>
              <w:t>CBI</w:t>
            </w:r>
          </w:p>
        </w:tc>
      </w:tr>
    </w:tbl>
    <w:p w14:paraId="52B48255" w14:textId="77777777" w:rsidR="00ED18E0" w:rsidRDefault="00ED18E0"/>
    <w:p w14:paraId="71F8E193" w14:textId="77777777" w:rsidR="00406F39" w:rsidRDefault="00FB255D" w:rsidP="008B11E9">
      <w:pPr>
        <w:pStyle w:val="Heading4"/>
      </w:pPr>
      <w:r>
        <w:t>PWRMAN-UC-REQ-033890/A-Exit Extended Play Mode - Extended Play Mode timer expires (</w:t>
      </w:r>
      <w:proofErr w:type="spellStart"/>
      <w:r>
        <w:t>TcSE</w:t>
      </w:r>
      <w:proofErr w:type="spellEnd"/>
      <w:r>
        <w:t xml:space="preserve"> ROIN-289137-1)</w:t>
      </w:r>
    </w:p>
    <w:p w14:paraId="73F2B76A"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3D1750B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17356D1"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00D66CC4" w14:textId="77777777" w:rsidR="00ED18E0" w:rsidRDefault="00FB255D">
            <w:pPr>
              <w:rPr>
                <w:rFonts w:cs="Arial"/>
                <w:szCs w:val="20"/>
                <w:lang w:eastAsia="zh-CN"/>
              </w:rPr>
            </w:pPr>
            <w:r>
              <w:rPr>
                <w:rFonts w:cs="Arial"/>
                <w:szCs w:val="20"/>
                <w:lang w:eastAsia="zh-CN"/>
              </w:rPr>
              <w:t>Vehicle Occupant</w:t>
            </w:r>
          </w:p>
        </w:tc>
      </w:tr>
      <w:tr w:rsidR="00ED18E0" w14:paraId="6E53F7C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27FD764"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3D770001" w14:textId="77777777" w:rsidR="00ED18E0" w:rsidRDefault="00FB255D">
            <w:pPr>
              <w:rPr>
                <w:rFonts w:cs="Arial"/>
                <w:szCs w:val="20"/>
                <w:lang w:eastAsia="zh-CN"/>
              </w:rPr>
            </w:pPr>
            <w:r>
              <w:rPr>
                <w:rFonts w:cs="Arial"/>
                <w:szCs w:val="20"/>
                <w:lang w:eastAsia="zh-CN"/>
              </w:rPr>
              <w:t>Infotainment System Powered ON</w:t>
            </w:r>
          </w:p>
          <w:p w14:paraId="1947F6B0" w14:textId="77777777" w:rsidR="00ED18E0" w:rsidRDefault="00FB255D">
            <w:pPr>
              <w:rPr>
                <w:rFonts w:cs="Arial"/>
                <w:szCs w:val="20"/>
                <w:lang w:eastAsia="zh-CN"/>
              </w:rPr>
            </w:pPr>
            <w:r>
              <w:rPr>
                <w:rFonts w:cs="Arial"/>
                <w:szCs w:val="20"/>
                <w:lang w:eastAsia="zh-CN"/>
              </w:rPr>
              <w:t>Extended Play is active</w:t>
            </w:r>
          </w:p>
          <w:p w14:paraId="78CF8CFC" w14:textId="77777777" w:rsidR="00ED18E0" w:rsidRDefault="00FB255D">
            <w:pPr>
              <w:rPr>
                <w:rFonts w:cs="Arial"/>
                <w:szCs w:val="20"/>
                <w:lang w:eastAsia="zh-CN"/>
              </w:rPr>
            </w:pPr>
            <w:r>
              <w:rPr>
                <w:rFonts w:cs="Arial"/>
                <w:szCs w:val="20"/>
                <w:lang w:eastAsia="zh-CN"/>
              </w:rPr>
              <w:t>Ignition Status is OFF</w:t>
            </w:r>
          </w:p>
          <w:p w14:paraId="4D609196" w14:textId="77777777" w:rsidR="00ED18E0" w:rsidRDefault="00FB255D">
            <w:pPr>
              <w:rPr>
                <w:rFonts w:cs="Arial"/>
                <w:szCs w:val="20"/>
                <w:lang w:eastAsia="zh-CN"/>
              </w:rPr>
            </w:pPr>
            <w:r>
              <w:rPr>
                <w:rFonts w:cs="Arial"/>
                <w:szCs w:val="20"/>
                <w:lang w:eastAsia="zh-CN"/>
              </w:rPr>
              <w:t>Delayed Accessory is OFF</w:t>
            </w:r>
          </w:p>
          <w:p w14:paraId="0CBE1305" w14:textId="77777777" w:rsidR="00ED18E0" w:rsidRDefault="00FB255D">
            <w:pPr>
              <w:rPr>
                <w:rFonts w:cs="Arial"/>
                <w:szCs w:val="20"/>
                <w:lang w:eastAsia="zh-CN"/>
              </w:rPr>
            </w:pPr>
            <w:r>
              <w:rPr>
                <w:rFonts w:cs="Arial"/>
                <w:szCs w:val="20"/>
                <w:lang w:eastAsia="zh-CN"/>
              </w:rPr>
              <w:t xml:space="preserve">Load Shed </w:t>
            </w:r>
            <w:r>
              <w:rPr>
                <w:rFonts w:cs="Arial"/>
                <w:szCs w:val="20"/>
                <w:lang w:eastAsia="zh-CN"/>
              </w:rPr>
              <w:t>is not active</w:t>
            </w:r>
          </w:p>
          <w:p w14:paraId="72EC4D07" w14:textId="77777777" w:rsidR="00ED18E0" w:rsidRDefault="00FB255D">
            <w:pPr>
              <w:rPr>
                <w:rFonts w:cs="Arial"/>
                <w:szCs w:val="20"/>
                <w:lang w:eastAsia="zh-CN"/>
              </w:rPr>
            </w:pPr>
            <w:r>
              <w:rPr>
                <w:rFonts w:cs="Arial"/>
                <w:szCs w:val="20"/>
                <w:lang w:eastAsia="zh-CN"/>
              </w:rPr>
              <w:t>Transport Mode is not active</w:t>
            </w:r>
          </w:p>
        </w:tc>
      </w:tr>
      <w:tr w:rsidR="00ED18E0" w14:paraId="5B92946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6569A31"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366031E" w14:textId="77777777" w:rsidR="00ED18E0" w:rsidRDefault="00FB255D">
            <w:pPr>
              <w:rPr>
                <w:rFonts w:cs="Arial"/>
                <w:szCs w:val="20"/>
                <w:lang w:eastAsia="zh-CN"/>
              </w:rPr>
            </w:pPr>
            <w:r>
              <w:rPr>
                <w:rFonts w:cs="Arial"/>
                <w:szCs w:val="20"/>
                <w:lang w:eastAsia="zh-CN"/>
              </w:rPr>
              <w:t>The Extended Play Mode timer expires</w:t>
            </w:r>
          </w:p>
        </w:tc>
      </w:tr>
      <w:tr w:rsidR="00ED18E0" w14:paraId="48E1457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1531818"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0BD015CE" w14:textId="77777777" w:rsidR="00ED18E0" w:rsidRDefault="00FB255D">
            <w:pPr>
              <w:rPr>
                <w:rFonts w:cs="Arial"/>
                <w:szCs w:val="20"/>
                <w:lang w:eastAsia="zh-CN"/>
              </w:rPr>
            </w:pPr>
            <w:r>
              <w:rPr>
                <w:rFonts w:cs="Arial"/>
                <w:szCs w:val="20"/>
                <w:lang w:eastAsia="zh-CN"/>
              </w:rPr>
              <w:t xml:space="preserve">The Infotainment System Powers OFF and Extended Play is exited </w:t>
            </w:r>
          </w:p>
        </w:tc>
      </w:tr>
      <w:tr w:rsidR="00ED18E0" w14:paraId="5BBD8D3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531F671"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68C8003A" w14:textId="77777777" w:rsidR="00ED18E0" w:rsidRDefault="00FB255D">
            <w:pPr>
              <w:rPr>
                <w:rFonts w:cs="Arial"/>
                <w:szCs w:val="20"/>
                <w:lang w:eastAsia="zh-CN"/>
              </w:rPr>
            </w:pPr>
            <w:r>
              <w:rPr>
                <w:rFonts w:cs="Arial"/>
                <w:szCs w:val="20"/>
                <w:lang w:eastAsia="zh-CN"/>
              </w:rPr>
              <w:t>N/A</w:t>
            </w:r>
          </w:p>
        </w:tc>
      </w:tr>
      <w:tr w:rsidR="00ED18E0" w14:paraId="05AFB07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1DFFA4F"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892756D" w14:textId="77777777" w:rsidR="00ED18E0" w:rsidRDefault="00FB255D">
            <w:pPr>
              <w:rPr>
                <w:rFonts w:cs="Arial"/>
                <w:szCs w:val="20"/>
                <w:lang w:eastAsia="zh-CN"/>
              </w:rPr>
            </w:pPr>
            <w:r>
              <w:rPr>
                <w:rFonts w:cs="Arial"/>
                <w:szCs w:val="20"/>
                <w:lang w:eastAsia="zh-CN"/>
              </w:rPr>
              <w:t>CBI</w:t>
            </w:r>
          </w:p>
        </w:tc>
      </w:tr>
    </w:tbl>
    <w:p w14:paraId="40108A5C" w14:textId="77777777" w:rsidR="00ED18E0" w:rsidRDefault="00ED18E0"/>
    <w:p w14:paraId="5598C4CF" w14:textId="77777777" w:rsidR="00406F39" w:rsidRDefault="00FB255D" w:rsidP="008B11E9">
      <w:pPr>
        <w:pStyle w:val="Heading4"/>
      </w:pPr>
      <w:r>
        <w:t>PWRMAN-UC-REQ-033891/A-Exit Extended Play Mode – Ignition Status changes to Run/Acc (</w:t>
      </w:r>
      <w:proofErr w:type="spellStart"/>
      <w:r>
        <w:t>TcSE</w:t>
      </w:r>
      <w:proofErr w:type="spellEnd"/>
      <w:r>
        <w:t xml:space="preserve"> ROIN-289138-1)</w:t>
      </w:r>
    </w:p>
    <w:p w14:paraId="60C32DC9"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6386432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AC06A23"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02B48CB2" w14:textId="77777777" w:rsidR="00ED18E0" w:rsidRDefault="00FB255D">
            <w:pPr>
              <w:rPr>
                <w:rFonts w:cs="Arial"/>
                <w:szCs w:val="20"/>
                <w:lang w:eastAsia="zh-CN"/>
              </w:rPr>
            </w:pPr>
            <w:r>
              <w:rPr>
                <w:rFonts w:cs="Arial"/>
                <w:szCs w:val="20"/>
                <w:lang w:eastAsia="zh-CN"/>
              </w:rPr>
              <w:t>Vehicle Occupant</w:t>
            </w:r>
          </w:p>
        </w:tc>
      </w:tr>
      <w:tr w:rsidR="00ED18E0" w14:paraId="18B7C77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0CC3699"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255751DE" w14:textId="77777777" w:rsidR="00ED18E0" w:rsidRDefault="00FB255D">
            <w:pPr>
              <w:rPr>
                <w:rFonts w:cs="Arial"/>
                <w:szCs w:val="20"/>
                <w:lang w:eastAsia="zh-CN"/>
              </w:rPr>
            </w:pPr>
            <w:r>
              <w:rPr>
                <w:rFonts w:cs="Arial"/>
                <w:szCs w:val="20"/>
                <w:lang w:eastAsia="zh-CN"/>
              </w:rPr>
              <w:t>Infotainment System Powered ON</w:t>
            </w:r>
          </w:p>
          <w:p w14:paraId="21EC73AA" w14:textId="77777777" w:rsidR="00ED18E0" w:rsidRDefault="00FB255D">
            <w:pPr>
              <w:rPr>
                <w:rFonts w:cs="Arial"/>
                <w:szCs w:val="20"/>
                <w:lang w:eastAsia="zh-CN"/>
              </w:rPr>
            </w:pPr>
            <w:r>
              <w:rPr>
                <w:rFonts w:cs="Arial"/>
                <w:szCs w:val="20"/>
                <w:lang w:eastAsia="zh-CN"/>
              </w:rPr>
              <w:t>Extended Play is active</w:t>
            </w:r>
          </w:p>
          <w:p w14:paraId="071DF536" w14:textId="77777777" w:rsidR="00ED18E0" w:rsidRDefault="00FB255D">
            <w:pPr>
              <w:rPr>
                <w:rFonts w:cs="Arial"/>
                <w:szCs w:val="20"/>
                <w:lang w:eastAsia="zh-CN"/>
              </w:rPr>
            </w:pPr>
            <w:r>
              <w:rPr>
                <w:rFonts w:cs="Arial"/>
                <w:szCs w:val="20"/>
                <w:lang w:eastAsia="zh-CN"/>
              </w:rPr>
              <w:t>Ignition Status is OFF</w:t>
            </w:r>
          </w:p>
          <w:p w14:paraId="2354D1CA" w14:textId="77777777" w:rsidR="00ED18E0" w:rsidRDefault="00FB255D">
            <w:pPr>
              <w:rPr>
                <w:rFonts w:cs="Arial"/>
                <w:szCs w:val="20"/>
                <w:lang w:eastAsia="zh-CN"/>
              </w:rPr>
            </w:pPr>
            <w:r>
              <w:rPr>
                <w:rFonts w:cs="Arial"/>
                <w:szCs w:val="20"/>
                <w:lang w:eastAsia="zh-CN"/>
              </w:rPr>
              <w:t>Delayed Accessory is OFF</w:t>
            </w:r>
          </w:p>
          <w:p w14:paraId="0800FC91" w14:textId="77777777" w:rsidR="00ED18E0" w:rsidRDefault="00FB255D">
            <w:pPr>
              <w:rPr>
                <w:rFonts w:cs="Arial"/>
                <w:szCs w:val="20"/>
                <w:lang w:eastAsia="zh-CN"/>
              </w:rPr>
            </w:pPr>
            <w:r>
              <w:rPr>
                <w:rFonts w:cs="Arial"/>
                <w:szCs w:val="20"/>
                <w:lang w:eastAsia="zh-CN"/>
              </w:rPr>
              <w:t xml:space="preserve">Load </w:t>
            </w:r>
            <w:r>
              <w:rPr>
                <w:rFonts w:cs="Arial"/>
                <w:szCs w:val="20"/>
                <w:lang w:eastAsia="zh-CN"/>
              </w:rPr>
              <w:t>Shed is not active</w:t>
            </w:r>
          </w:p>
          <w:p w14:paraId="28E5F369" w14:textId="77777777" w:rsidR="00ED18E0" w:rsidRDefault="00FB255D">
            <w:pPr>
              <w:rPr>
                <w:rFonts w:cs="Arial"/>
                <w:szCs w:val="20"/>
                <w:lang w:eastAsia="zh-CN"/>
              </w:rPr>
            </w:pPr>
            <w:r>
              <w:rPr>
                <w:rFonts w:cs="Arial"/>
                <w:szCs w:val="20"/>
                <w:lang w:eastAsia="zh-CN"/>
              </w:rPr>
              <w:t>Transport Mode is not active</w:t>
            </w:r>
          </w:p>
        </w:tc>
      </w:tr>
      <w:tr w:rsidR="00ED18E0" w14:paraId="378F825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D6C8655"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76A641D" w14:textId="77777777" w:rsidR="00ED18E0" w:rsidRDefault="00FB255D">
            <w:pPr>
              <w:rPr>
                <w:rFonts w:cs="Arial"/>
                <w:szCs w:val="20"/>
                <w:lang w:eastAsia="zh-CN"/>
              </w:rPr>
            </w:pPr>
            <w:r>
              <w:rPr>
                <w:rFonts w:cs="Arial"/>
                <w:szCs w:val="20"/>
                <w:lang w:eastAsia="zh-CN"/>
              </w:rPr>
              <w:t>The ignition status changes to Run/ACC</w:t>
            </w:r>
          </w:p>
        </w:tc>
      </w:tr>
      <w:tr w:rsidR="00ED18E0" w14:paraId="1BFCF08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87A989"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4A7F9827" w14:textId="77777777" w:rsidR="00ED18E0" w:rsidRDefault="00FB255D">
            <w:pPr>
              <w:rPr>
                <w:rFonts w:cs="Arial"/>
                <w:szCs w:val="20"/>
                <w:lang w:eastAsia="zh-CN"/>
              </w:rPr>
            </w:pPr>
            <w:r>
              <w:rPr>
                <w:rFonts w:cs="Arial"/>
                <w:szCs w:val="20"/>
                <w:lang w:eastAsia="zh-CN"/>
              </w:rPr>
              <w:t>The Infotainment System Remains Powered ON in Run/ACC and Extended Play becomes inactive</w:t>
            </w:r>
          </w:p>
        </w:tc>
      </w:tr>
      <w:tr w:rsidR="00ED18E0" w14:paraId="0F849F4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1A43525"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2397BEEF" w14:textId="77777777" w:rsidR="00ED18E0" w:rsidRDefault="00FB255D">
            <w:pPr>
              <w:rPr>
                <w:rFonts w:cs="Arial"/>
                <w:szCs w:val="20"/>
                <w:lang w:eastAsia="zh-CN"/>
              </w:rPr>
            </w:pPr>
            <w:r>
              <w:rPr>
                <w:rFonts w:cs="Arial"/>
                <w:szCs w:val="20"/>
                <w:lang w:eastAsia="zh-CN"/>
              </w:rPr>
              <w:t>N/A</w:t>
            </w:r>
          </w:p>
        </w:tc>
      </w:tr>
      <w:tr w:rsidR="00ED18E0" w14:paraId="64BECFF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DDF596E"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2C76CDB8" w14:textId="77777777" w:rsidR="00ED18E0" w:rsidRDefault="00FB255D">
            <w:pPr>
              <w:rPr>
                <w:rFonts w:cs="Arial"/>
                <w:szCs w:val="20"/>
                <w:lang w:eastAsia="zh-CN"/>
              </w:rPr>
            </w:pPr>
            <w:r>
              <w:rPr>
                <w:rFonts w:cs="Arial"/>
                <w:szCs w:val="20"/>
                <w:lang w:eastAsia="zh-CN"/>
              </w:rPr>
              <w:t>CBI</w:t>
            </w:r>
          </w:p>
        </w:tc>
      </w:tr>
    </w:tbl>
    <w:p w14:paraId="073CA1C1" w14:textId="77777777" w:rsidR="00ED18E0" w:rsidRDefault="00ED18E0"/>
    <w:p w14:paraId="3C1621FC" w14:textId="77777777" w:rsidR="00406F39" w:rsidRDefault="00FB255D" w:rsidP="008B11E9">
      <w:pPr>
        <w:pStyle w:val="Heading4"/>
      </w:pPr>
      <w:r>
        <w:t>PWRMAN-UC-REQ-033892/A-Exit Extended Play Mode – Transport / Load Shed active (</w:t>
      </w:r>
      <w:proofErr w:type="spellStart"/>
      <w:r>
        <w:t>TcSE</w:t>
      </w:r>
      <w:proofErr w:type="spellEnd"/>
      <w:r>
        <w:t xml:space="preserve"> ROIN-289139-1)</w:t>
      </w:r>
    </w:p>
    <w:p w14:paraId="38229537"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777EF98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1C34290"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5ADD5126" w14:textId="77777777" w:rsidR="00ED18E0" w:rsidRDefault="00FB255D">
            <w:pPr>
              <w:rPr>
                <w:rFonts w:cs="Arial"/>
                <w:szCs w:val="20"/>
                <w:lang w:eastAsia="zh-CN"/>
              </w:rPr>
            </w:pPr>
            <w:r>
              <w:rPr>
                <w:rFonts w:cs="Arial"/>
                <w:szCs w:val="20"/>
                <w:lang w:eastAsia="zh-CN"/>
              </w:rPr>
              <w:t>Vehicle Occupant</w:t>
            </w:r>
          </w:p>
        </w:tc>
      </w:tr>
      <w:tr w:rsidR="00ED18E0" w14:paraId="3D91A23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D38220F"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4D7F8E43" w14:textId="77777777" w:rsidR="00ED18E0" w:rsidRDefault="00FB255D">
            <w:pPr>
              <w:rPr>
                <w:rFonts w:cs="Arial"/>
                <w:szCs w:val="20"/>
                <w:lang w:eastAsia="zh-CN"/>
              </w:rPr>
            </w:pPr>
            <w:r>
              <w:rPr>
                <w:rFonts w:cs="Arial"/>
                <w:szCs w:val="20"/>
                <w:lang w:eastAsia="zh-CN"/>
              </w:rPr>
              <w:t>Infotainment System Powered ON</w:t>
            </w:r>
          </w:p>
          <w:p w14:paraId="31818100" w14:textId="77777777" w:rsidR="00ED18E0" w:rsidRDefault="00FB255D">
            <w:pPr>
              <w:rPr>
                <w:rFonts w:cs="Arial"/>
                <w:szCs w:val="20"/>
                <w:lang w:eastAsia="zh-CN"/>
              </w:rPr>
            </w:pPr>
            <w:r>
              <w:rPr>
                <w:rFonts w:cs="Arial"/>
                <w:szCs w:val="20"/>
                <w:lang w:eastAsia="zh-CN"/>
              </w:rPr>
              <w:t>Extended Play is active</w:t>
            </w:r>
          </w:p>
          <w:p w14:paraId="503E9C9D" w14:textId="77777777" w:rsidR="00ED18E0" w:rsidRDefault="00FB255D">
            <w:pPr>
              <w:rPr>
                <w:rFonts w:cs="Arial"/>
                <w:szCs w:val="20"/>
                <w:lang w:eastAsia="zh-CN"/>
              </w:rPr>
            </w:pPr>
            <w:r>
              <w:rPr>
                <w:rFonts w:cs="Arial"/>
                <w:szCs w:val="20"/>
                <w:lang w:eastAsia="zh-CN"/>
              </w:rPr>
              <w:t>Ignition Status is OFF</w:t>
            </w:r>
          </w:p>
          <w:p w14:paraId="0D0B150B" w14:textId="77777777" w:rsidR="00ED18E0" w:rsidRDefault="00FB255D">
            <w:pPr>
              <w:rPr>
                <w:rFonts w:cs="Arial"/>
                <w:szCs w:val="20"/>
                <w:lang w:eastAsia="zh-CN"/>
              </w:rPr>
            </w:pPr>
            <w:r>
              <w:rPr>
                <w:rFonts w:cs="Arial"/>
                <w:szCs w:val="20"/>
                <w:lang w:eastAsia="zh-CN"/>
              </w:rPr>
              <w:t>Delayed Accessory is OFF</w:t>
            </w:r>
          </w:p>
          <w:p w14:paraId="7D3310F2" w14:textId="77777777" w:rsidR="00ED18E0" w:rsidRDefault="00FB255D">
            <w:pPr>
              <w:rPr>
                <w:rFonts w:cs="Arial"/>
                <w:szCs w:val="20"/>
                <w:lang w:eastAsia="zh-CN"/>
              </w:rPr>
            </w:pPr>
            <w:r>
              <w:rPr>
                <w:rFonts w:cs="Arial"/>
                <w:szCs w:val="20"/>
                <w:lang w:eastAsia="zh-CN"/>
              </w:rPr>
              <w:t xml:space="preserve">Load Shed is </w:t>
            </w:r>
            <w:r>
              <w:rPr>
                <w:rFonts w:cs="Arial"/>
                <w:szCs w:val="20"/>
                <w:lang w:eastAsia="zh-CN"/>
              </w:rPr>
              <w:t>not active</w:t>
            </w:r>
          </w:p>
          <w:p w14:paraId="2B1E1ED5" w14:textId="77777777" w:rsidR="00ED18E0" w:rsidRDefault="00FB255D">
            <w:pPr>
              <w:rPr>
                <w:rFonts w:cs="Arial"/>
                <w:szCs w:val="20"/>
                <w:lang w:eastAsia="zh-CN"/>
              </w:rPr>
            </w:pPr>
            <w:r>
              <w:rPr>
                <w:rFonts w:cs="Arial"/>
                <w:szCs w:val="20"/>
                <w:lang w:eastAsia="zh-CN"/>
              </w:rPr>
              <w:t>Transport Mode is not active</w:t>
            </w:r>
          </w:p>
        </w:tc>
      </w:tr>
      <w:tr w:rsidR="00ED18E0" w14:paraId="0B2BBB5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09648A"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5E62B0F6" w14:textId="77777777" w:rsidR="00ED18E0" w:rsidRDefault="00FB255D">
            <w:pPr>
              <w:rPr>
                <w:rFonts w:cs="Arial"/>
                <w:szCs w:val="20"/>
                <w:lang w:eastAsia="zh-CN"/>
              </w:rPr>
            </w:pPr>
            <w:r>
              <w:rPr>
                <w:rFonts w:cs="Arial"/>
                <w:szCs w:val="20"/>
                <w:lang w:eastAsia="zh-CN"/>
              </w:rPr>
              <w:t>A Transport Mode or Load Shed event turns OFF the infotainment system</w:t>
            </w:r>
          </w:p>
        </w:tc>
      </w:tr>
      <w:tr w:rsidR="00ED18E0" w14:paraId="6C882E2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7BFAB24"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7F153B12" w14:textId="77777777" w:rsidR="00ED18E0" w:rsidRDefault="00FB255D">
            <w:pPr>
              <w:rPr>
                <w:rFonts w:cs="Arial"/>
                <w:szCs w:val="20"/>
                <w:lang w:eastAsia="zh-CN"/>
              </w:rPr>
            </w:pPr>
            <w:r>
              <w:rPr>
                <w:rFonts w:cs="Arial"/>
                <w:szCs w:val="20"/>
                <w:lang w:eastAsia="zh-CN"/>
              </w:rPr>
              <w:t>The Infotainment System Powers OFF with {HMI Indication} for Load Shed or Transport Mode</w:t>
            </w:r>
          </w:p>
        </w:tc>
      </w:tr>
      <w:tr w:rsidR="00ED18E0" w14:paraId="18919FB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F60724D" w14:textId="77777777" w:rsidR="00ED18E0" w:rsidRDefault="00FB255D">
            <w:pPr>
              <w:rPr>
                <w:rFonts w:ascii="Calibri" w:hAnsi="Calibri"/>
                <w:b/>
                <w:sz w:val="22"/>
                <w:szCs w:val="22"/>
                <w:lang w:eastAsia="zh-CN"/>
              </w:rPr>
            </w:pPr>
            <w:r>
              <w:rPr>
                <w:rFonts w:ascii="Calibri" w:hAnsi="Calibri"/>
                <w:b/>
                <w:sz w:val="22"/>
                <w:szCs w:val="22"/>
                <w:lang w:eastAsia="zh-CN"/>
              </w:rPr>
              <w:t xml:space="preserve">List of </w:t>
            </w:r>
            <w:r>
              <w:rPr>
                <w:rFonts w:ascii="Calibri" w:hAnsi="Calibri"/>
                <w:b/>
                <w:sz w:val="22"/>
                <w:szCs w:val="22"/>
                <w:lang w:eastAsia="zh-CN"/>
              </w:rPr>
              <w:t>Exception Use Cases</w:t>
            </w:r>
          </w:p>
        </w:tc>
        <w:tc>
          <w:tcPr>
            <w:tcW w:w="7013" w:type="dxa"/>
            <w:tcBorders>
              <w:top w:val="single" w:sz="4" w:space="0" w:color="auto"/>
              <w:left w:val="single" w:sz="4" w:space="0" w:color="auto"/>
              <w:bottom w:val="single" w:sz="4" w:space="0" w:color="auto"/>
              <w:right w:val="single" w:sz="4" w:space="0" w:color="auto"/>
            </w:tcBorders>
            <w:hideMark/>
          </w:tcPr>
          <w:p w14:paraId="720DDAD9" w14:textId="77777777" w:rsidR="00ED18E0" w:rsidRDefault="00FB255D">
            <w:pPr>
              <w:rPr>
                <w:rFonts w:cs="Arial"/>
                <w:szCs w:val="20"/>
                <w:lang w:eastAsia="zh-CN"/>
              </w:rPr>
            </w:pPr>
            <w:r>
              <w:rPr>
                <w:rFonts w:cs="Arial"/>
                <w:szCs w:val="20"/>
                <w:lang w:eastAsia="zh-CN"/>
              </w:rPr>
              <w:t>N/A</w:t>
            </w:r>
          </w:p>
        </w:tc>
      </w:tr>
      <w:tr w:rsidR="00ED18E0" w14:paraId="6EBA67B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5A9AE2A"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798B43F1" w14:textId="77777777" w:rsidR="00ED18E0" w:rsidRDefault="00FB255D">
            <w:pPr>
              <w:rPr>
                <w:rFonts w:cs="Arial"/>
                <w:szCs w:val="20"/>
                <w:lang w:eastAsia="zh-CN"/>
              </w:rPr>
            </w:pPr>
            <w:r>
              <w:rPr>
                <w:rFonts w:cs="Arial"/>
                <w:szCs w:val="20"/>
                <w:lang w:eastAsia="zh-CN"/>
              </w:rPr>
              <w:t>CBI</w:t>
            </w:r>
          </w:p>
        </w:tc>
      </w:tr>
    </w:tbl>
    <w:p w14:paraId="0029B85E" w14:textId="77777777" w:rsidR="00ED18E0" w:rsidRDefault="00ED18E0"/>
    <w:p w14:paraId="5B929C61" w14:textId="77777777" w:rsidR="00406F39" w:rsidRDefault="00FB255D" w:rsidP="008B11E9">
      <w:pPr>
        <w:pStyle w:val="Heading3"/>
      </w:pPr>
      <w:bookmarkStart w:id="166" w:name="_Toc115265589"/>
      <w:r>
        <w:t>Requirements</w:t>
      </w:r>
      <w:bookmarkEnd w:id="166"/>
    </w:p>
    <w:p w14:paraId="228611DA" w14:textId="77777777" w:rsidR="008B11E9" w:rsidRPr="008B11E9" w:rsidRDefault="008B11E9" w:rsidP="008B11E9">
      <w:pPr>
        <w:pStyle w:val="Heading4"/>
        <w:rPr>
          <w:b w:val="0"/>
          <w:u w:val="single"/>
        </w:rPr>
      </w:pPr>
      <w:r w:rsidRPr="008B11E9">
        <w:rPr>
          <w:b w:val="0"/>
          <w:u w:val="single"/>
        </w:rPr>
        <w:t>PWRMAN-SR-REQ-014500/B-Extended Play Supported / Not Supported (</w:t>
      </w:r>
      <w:proofErr w:type="spellStart"/>
      <w:r w:rsidRPr="008B11E9">
        <w:rPr>
          <w:b w:val="0"/>
          <w:u w:val="single"/>
        </w:rPr>
        <w:t>TcSE</w:t>
      </w:r>
      <w:proofErr w:type="spellEnd"/>
      <w:r w:rsidRPr="008B11E9">
        <w:rPr>
          <w:b w:val="0"/>
          <w:u w:val="single"/>
        </w:rPr>
        <w:t xml:space="preserve"> ROIN-40652-1)</w:t>
      </w:r>
    </w:p>
    <w:p w14:paraId="0C67AD8B" w14:textId="77777777" w:rsidR="00ED18E0" w:rsidRDefault="00FB255D">
      <w:pPr>
        <w:rPr>
          <w:rFonts w:cs="Arial"/>
          <w:szCs w:val="20"/>
        </w:rPr>
      </w:pPr>
      <w:r>
        <w:rPr>
          <w:rFonts w:cs="Arial"/>
          <w:szCs w:val="20"/>
        </w:rPr>
        <w:t>Extended Play mode shall be configurable Supported / Not Supported.  Reference IDS specification for details.</w:t>
      </w:r>
    </w:p>
    <w:p w14:paraId="00795CB5" w14:textId="77777777" w:rsidR="008B11E9" w:rsidRPr="008B11E9" w:rsidRDefault="008B11E9" w:rsidP="008B11E9">
      <w:pPr>
        <w:pStyle w:val="Heading4"/>
        <w:rPr>
          <w:b w:val="0"/>
          <w:u w:val="single"/>
        </w:rPr>
      </w:pPr>
      <w:r w:rsidRPr="008B11E9">
        <w:rPr>
          <w:b w:val="0"/>
          <w:u w:val="single"/>
        </w:rPr>
        <w:t>PWRMAN-SR-REQ-014501/C-Extended Play Configuration Times (</w:t>
      </w:r>
      <w:proofErr w:type="spellStart"/>
      <w:r w:rsidRPr="008B11E9">
        <w:rPr>
          <w:b w:val="0"/>
          <w:u w:val="single"/>
        </w:rPr>
        <w:t>TcSE</w:t>
      </w:r>
      <w:proofErr w:type="spellEnd"/>
      <w:r w:rsidRPr="008B11E9">
        <w:rPr>
          <w:b w:val="0"/>
          <w:u w:val="single"/>
        </w:rPr>
        <w:t xml:space="preserve"> ROIN-40653-1)</w:t>
      </w:r>
    </w:p>
    <w:p w14:paraId="4AE62980" w14:textId="77777777" w:rsidR="00E04756" w:rsidRDefault="00FB255D">
      <w:pPr>
        <w:rPr>
          <w:rFonts w:cs="Arial"/>
        </w:rPr>
      </w:pPr>
      <w:r>
        <w:rPr>
          <w:rFonts w:cs="Arial"/>
        </w:rPr>
        <w:t>Extended Play mode shall be configurable for various times</w:t>
      </w:r>
      <w:del w:id="167" w:author="Myslinski, Jason (J.S.)" w:date="2022-06-17T13:48:00Z">
        <w:r w:rsidDel="00FB0D58">
          <w:rPr>
            <w:rFonts w:cs="Arial"/>
          </w:rPr>
          <w:delText xml:space="preserve"> up to 1 hour</w:delText>
        </w:r>
      </w:del>
      <w:r>
        <w:rPr>
          <w:rFonts w:cs="Arial"/>
        </w:rPr>
        <w:t>.  Reference IDS specification for details.</w:t>
      </w:r>
    </w:p>
    <w:p w14:paraId="7AD2F19C" w14:textId="77777777" w:rsidR="0032289C" w:rsidRDefault="00FB255D">
      <w:pPr>
        <w:rPr>
          <w:rFonts w:cs="Arial"/>
        </w:rPr>
      </w:pPr>
    </w:p>
    <w:p w14:paraId="098BD860" w14:textId="77777777" w:rsidR="008B19BF" w:rsidRDefault="00FB255D">
      <w:pPr>
        <w:spacing w:after="200" w:line="276" w:lineRule="auto"/>
      </w:pPr>
      <w:r>
        <w:br w:type="page"/>
      </w:r>
    </w:p>
    <w:p w14:paraId="5C7FFB21" w14:textId="77777777" w:rsidR="00406F39" w:rsidRDefault="00FB255D" w:rsidP="008B11E9">
      <w:pPr>
        <w:pStyle w:val="Heading2"/>
      </w:pPr>
      <w:bookmarkStart w:id="168" w:name="_Toc115265590"/>
      <w:r w:rsidRPr="00B9479B">
        <w:t>PWRMAN-FUN-REQ-033893/B-Phone Mode (</w:t>
      </w:r>
      <w:proofErr w:type="spellStart"/>
      <w:r w:rsidRPr="00B9479B">
        <w:t>TcSE</w:t>
      </w:r>
      <w:proofErr w:type="spellEnd"/>
      <w:r w:rsidRPr="00B9479B">
        <w:t xml:space="preserve"> ROIN-289941-1)</w:t>
      </w:r>
      <w:bookmarkEnd w:id="168"/>
    </w:p>
    <w:p w14:paraId="34D1F6C8" w14:textId="77777777" w:rsidR="00ED18E0" w:rsidRDefault="00ED18E0"/>
    <w:p w14:paraId="75F52FAB" w14:textId="77777777" w:rsidR="00406F39" w:rsidRDefault="00FB255D" w:rsidP="008B11E9">
      <w:pPr>
        <w:pStyle w:val="Heading3"/>
      </w:pPr>
      <w:bookmarkStart w:id="169" w:name="_Toc115265591"/>
      <w:r>
        <w:t>Use Cases</w:t>
      </w:r>
      <w:bookmarkEnd w:id="169"/>
    </w:p>
    <w:p w14:paraId="5A32AB3B" w14:textId="77777777" w:rsidR="00406F39" w:rsidRDefault="00FB255D" w:rsidP="008B11E9">
      <w:pPr>
        <w:pStyle w:val="Heading4"/>
      </w:pPr>
      <w:r>
        <w:t>PWRMAN-UC-REQ-033894/A-Entering Phone Mode (</w:t>
      </w:r>
      <w:proofErr w:type="spellStart"/>
      <w:r>
        <w:t>TcSE</w:t>
      </w:r>
      <w:proofErr w:type="spellEnd"/>
      <w:r>
        <w:t xml:space="preserve"> ROIN-289143-1)</w:t>
      </w:r>
    </w:p>
    <w:p w14:paraId="64DFD6DD"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3D308EE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A42D3B8"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70C12836" w14:textId="77777777" w:rsidR="00ED18E0" w:rsidRDefault="00FB255D">
            <w:pPr>
              <w:rPr>
                <w:rFonts w:cs="Arial"/>
                <w:szCs w:val="20"/>
                <w:lang w:eastAsia="zh-CN"/>
              </w:rPr>
            </w:pPr>
            <w:r>
              <w:rPr>
                <w:rFonts w:cs="Arial"/>
                <w:szCs w:val="20"/>
                <w:lang w:eastAsia="zh-CN"/>
              </w:rPr>
              <w:t>Vehicle Occupant</w:t>
            </w:r>
          </w:p>
        </w:tc>
      </w:tr>
      <w:tr w:rsidR="00ED18E0" w14:paraId="61E275F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AE66A44"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tcPr>
          <w:p w14:paraId="44877756" w14:textId="77777777" w:rsidR="00ED18E0" w:rsidRDefault="00FB255D">
            <w:pPr>
              <w:rPr>
                <w:rFonts w:cs="Arial"/>
                <w:szCs w:val="20"/>
                <w:lang w:eastAsia="zh-CN"/>
              </w:rPr>
            </w:pPr>
            <w:r>
              <w:rPr>
                <w:rFonts w:cs="Arial"/>
                <w:szCs w:val="20"/>
                <w:lang w:eastAsia="zh-CN"/>
              </w:rPr>
              <w:t xml:space="preserve">Infotainment System Powered ON in </w:t>
            </w:r>
            <w:proofErr w:type="spellStart"/>
            <w:r>
              <w:rPr>
                <w:rFonts w:cs="Arial"/>
                <w:szCs w:val="20"/>
                <w:lang w:eastAsia="zh-CN"/>
              </w:rPr>
              <w:t>MMActive</w:t>
            </w:r>
            <w:proofErr w:type="spellEnd"/>
            <w:r>
              <w:rPr>
                <w:rFonts w:cs="Arial"/>
                <w:szCs w:val="20"/>
                <w:lang w:eastAsia="zh-CN"/>
              </w:rPr>
              <w:t xml:space="preserve"> or E</w:t>
            </w:r>
            <w:r>
              <w:rPr>
                <w:rFonts w:cs="Arial"/>
                <w:szCs w:val="20"/>
                <w:lang w:eastAsia="zh-CN"/>
              </w:rPr>
              <w:t>xtended Play</w:t>
            </w:r>
          </w:p>
          <w:p w14:paraId="1BFA06C5" w14:textId="77777777" w:rsidR="00ED18E0" w:rsidRDefault="00ED18E0">
            <w:pPr>
              <w:rPr>
                <w:rFonts w:cs="Arial"/>
                <w:szCs w:val="20"/>
                <w:lang w:eastAsia="zh-CN"/>
              </w:rPr>
            </w:pPr>
          </w:p>
        </w:tc>
      </w:tr>
      <w:tr w:rsidR="00ED18E0" w14:paraId="227D2F2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7D3E8EF"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79BE3C1" w14:textId="77777777" w:rsidR="00ED18E0" w:rsidRDefault="00FB255D">
            <w:pPr>
              <w:rPr>
                <w:rFonts w:cs="Arial"/>
                <w:szCs w:val="20"/>
                <w:lang w:eastAsia="zh-CN"/>
              </w:rPr>
            </w:pPr>
            <w:r>
              <w:rPr>
                <w:rFonts w:cs="Arial"/>
                <w:szCs w:val="20"/>
                <w:lang w:eastAsia="zh-CN"/>
              </w:rPr>
              <w:t>The user places or receives a Phone Call</w:t>
            </w:r>
          </w:p>
        </w:tc>
      </w:tr>
      <w:tr w:rsidR="00ED18E0" w14:paraId="2880670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787461C"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5B997092" w14:textId="77777777" w:rsidR="00ED18E0" w:rsidRDefault="00FB255D">
            <w:pPr>
              <w:rPr>
                <w:rFonts w:cs="Arial"/>
                <w:szCs w:val="20"/>
                <w:lang w:eastAsia="zh-CN"/>
              </w:rPr>
            </w:pPr>
            <w:r>
              <w:rPr>
                <w:rFonts w:cs="Arial"/>
                <w:szCs w:val="20"/>
                <w:lang w:eastAsia="zh-CN"/>
              </w:rPr>
              <w:t>The infotainment system enters Phone Mode</w:t>
            </w:r>
          </w:p>
        </w:tc>
      </w:tr>
      <w:tr w:rsidR="00ED18E0" w14:paraId="6F6E1FA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0FE7201"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1C687C1D" w14:textId="77777777" w:rsidR="00ED18E0" w:rsidRDefault="00FB255D">
            <w:pPr>
              <w:rPr>
                <w:rFonts w:cs="Arial"/>
                <w:szCs w:val="20"/>
                <w:lang w:eastAsia="zh-CN"/>
              </w:rPr>
            </w:pPr>
            <w:r>
              <w:rPr>
                <w:rFonts w:cs="Arial"/>
                <w:szCs w:val="20"/>
                <w:lang w:eastAsia="zh-CN"/>
              </w:rPr>
              <w:t>N/A</w:t>
            </w:r>
          </w:p>
        </w:tc>
      </w:tr>
      <w:tr w:rsidR="00ED18E0" w14:paraId="3BF9762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EC12F91"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044ACF15" w14:textId="77777777" w:rsidR="00ED18E0" w:rsidRDefault="00FB255D">
            <w:pPr>
              <w:rPr>
                <w:rFonts w:cs="Arial"/>
                <w:szCs w:val="20"/>
                <w:lang w:eastAsia="zh-CN"/>
              </w:rPr>
            </w:pPr>
            <w:r>
              <w:rPr>
                <w:rFonts w:cs="Arial"/>
                <w:szCs w:val="20"/>
                <w:lang w:eastAsia="zh-CN"/>
              </w:rPr>
              <w:t>CBI (Center Stack Button Interface – Touch/</w:t>
            </w:r>
            <w:proofErr w:type="gramStart"/>
            <w:r>
              <w:rPr>
                <w:rFonts w:cs="Arial"/>
                <w:szCs w:val="20"/>
                <w:lang w:eastAsia="zh-CN"/>
              </w:rPr>
              <w:t>Non Touch</w:t>
            </w:r>
            <w:proofErr w:type="gramEnd"/>
            <w:r>
              <w:rPr>
                <w:rFonts w:cs="Arial"/>
                <w:szCs w:val="20"/>
                <w:lang w:eastAsia="zh-CN"/>
              </w:rPr>
              <w:t>)</w:t>
            </w:r>
          </w:p>
          <w:p w14:paraId="44F7006A" w14:textId="77777777" w:rsidR="00ED18E0" w:rsidRDefault="00FB255D">
            <w:pPr>
              <w:rPr>
                <w:rFonts w:cs="Arial"/>
                <w:szCs w:val="20"/>
                <w:lang w:eastAsia="zh-CN"/>
              </w:rPr>
            </w:pPr>
            <w:r>
              <w:rPr>
                <w:rFonts w:cs="Arial"/>
                <w:szCs w:val="20"/>
                <w:lang w:eastAsia="zh-CN"/>
              </w:rPr>
              <w:t xml:space="preserve">G-HMI </w:t>
            </w:r>
            <w:r>
              <w:rPr>
                <w:rFonts w:cs="Arial"/>
                <w:szCs w:val="20"/>
                <w:lang w:eastAsia="zh-CN"/>
              </w:rPr>
              <w:t>(Graphic HMI)</w:t>
            </w:r>
          </w:p>
          <w:p w14:paraId="52D7CDA8" w14:textId="77777777" w:rsidR="00ED18E0" w:rsidRDefault="00FB255D">
            <w:pPr>
              <w:rPr>
                <w:rFonts w:ascii="Calibri" w:hAnsi="Calibri"/>
                <w:lang w:eastAsia="zh-CN"/>
              </w:rPr>
            </w:pPr>
            <w:r>
              <w:rPr>
                <w:rFonts w:cs="Arial"/>
                <w:szCs w:val="20"/>
                <w:lang w:eastAsia="zh-CN"/>
              </w:rPr>
              <w:t>SWC (Steering Wheel Control)</w:t>
            </w:r>
          </w:p>
        </w:tc>
      </w:tr>
    </w:tbl>
    <w:p w14:paraId="6C35B07E" w14:textId="77777777" w:rsidR="00ED18E0" w:rsidRDefault="00ED18E0">
      <w:pPr>
        <w:jc w:val="center"/>
      </w:pPr>
    </w:p>
    <w:p w14:paraId="62C0D02D" w14:textId="77777777" w:rsidR="00406F39" w:rsidRDefault="00FB255D" w:rsidP="008B11E9">
      <w:pPr>
        <w:pStyle w:val="Heading4"/>
      </w:pPr>
      <w:r>
        <w:t xml:space="preserve">PWRMAN-UC-REQ-033895/A-Exit Phone Mode during </w:t>
      </w:r>
      <w:proofErr w:type="spellStart"/>
      <w:r>
        <w:t>MMActive</w:t>
      </w:r>
      <w:proofErr w:type="spellEnd"/>
      <w:r>
        <w:t xml:space="preserve"> Phone Mode (</w:t>
      </w:r>
      <w:proofErr w:type="spellStart"/>
      <w:r>
        <w:t>TcSE</w:t>
      </w:r>
      <w:proofErr w:type="spellEnd"/>
      <w:r>
        <w:t xml:space="preserve"> </w:t>
      </w:r>
      <w:r>
        <w:t>ROIN-289145-1)</w:t>
      </w:r>
    </w:p>
    <w:p w14:paraId="19FF38AC"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64B3713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F2DEEA8"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50298A82" w14:textId="77777777" w:rsidR="00ED18E0" w:rsidRDefault="00FB255D">
            <w:pPr>
              <w:rPr>
                <w:rFonts w:cs="Arial"/>
                <w:szCs w:val="20"/>
                <w:lang w:eastAsia="zh-CN"/>
              </w:rPr>
            </w:pPr>
            <w:r>
              <w:rPr>
                <w:rFonts w:cs="Arial"/>
                <w:szCs w:val="20"/>
                <w:lang w:eastAsia="zh-CN"/>
              </w:rPr>
              <w:t>Vehicle Occupant</w:t>
            </w:r>
          </w:p>
        </w:tc>
      </w:tr>
      <w:tr w:rsidR="00ED18E0" w14:paraId="55FF8B1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30B62EF"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76DF52BF" w14:textId="77777777" w:rsidR="00ED18E0" w:rsidRDefault="00FB255D">
            <w:pPr>
              <w:rPr>
                <w:rFonts w:cs="Arial"/>
                <w:szCs w:val="20"/>
                <w:lang w:eastAsia="zh-CN"/>
              </w:rPr>
            </w:pPr>
            <w:r>
              <w:rPr>
                <w:rFonts w:cs="Arial"/>
                <w:szCs w:val="20"/>
                <w:lang w:eastAsia="zh-CN"/>
              </w:rPr>
              <w:t>Phone Call is active</w:t>
            </w:r>
          </w:p>
          <w:p w14:paraId="7076671D" w14:textId="77777777" w:rsidR="00ED18E0" w:rsidRDefault="00FB255D">
            <w:pPr>
              <w:rPr>
                <w:rFonts w:cs="Arial"/>
                <w:szCs w:val="20"/>
                <w:lang w:eastAsia="zh-CN"/>
              </w:rPr>
            </w:pPr>
            <w:r>
              <w:rPr>
                <w:rFonts w:cs="Arial"/>
                <w:szCs w:val="20"/>
                <w:lang w:eastAsia="zh-CN"/>
              </w:rPr>
              <w:t>Infotainment System Powered ON</w:t>
            </w:r>
          </w:p>
          <w:p w14:paraId="095EBBF3" w14:textId="77777777" w:rsidR="00ED18E0" w:rsidRDefault="00FB255D">
            <w:pPr>
              <w:rPr>
                <w:rFonts w:cs="Arial"/>
                <w:szCs w:val="20"/>
                <w:lang w:eastAsia="zh-CN"/>
              </w:rPr>
            </w:pPr>
            <w:r>
              <w:rPr>
                <w:rFonts w:cs="Arial"/>
                <w:szCs w:val="20"/>
                <w:lang w:eastAsia="zh-CN"/>
              </w:rPr>
              <w:t>Ignition Status is Run/ACC or Delayed Accessory is Active</w:t>
            </w:r>
          </w:p>
          <w:p w14:paraId="125D08DC" w14:textId="77777777" w:rsidR="00ED18E0" w:rsidRDefault="00FB255D">
            <w:pPr>
              <w:rPr>
                <w:rFonts w:cs="Arial"/>
                <w:szCs w:val="20"/>
                <w:lang w:eastAsia="zh-CN"/>
              </w:rPr>
            </w:pPr>
            <w:r>
              <w:rPr>
                <w:rFonts w:cs="Arial"/>
                <w:szCs w:val="20"/>
                <w:lang w:eastAsia="zh-CN"/>
              </w:rPr>
              <w:t xml:space="preserve">Load </w:t>
            </w:r>
            <w:r>
              <w:rPr>
                <w:rFonts w:cs="Arial"/>
                <w:szCs w:val="20"/>
                <w:lang w:eastAsia="zh-CN"/>
              </w:rPr>
              <w:t>Shed is not active</w:t>
            </w:r>
          </w:p>
          <w:p w14:paraId="1629A083" w14:textId="77777777" w:rsidR="00ED18E0" w:rsidRDefault="00FB255D">
            <w:pPr>
              <w:rPr>
                <w:rFonts w:cs="Arial"/>
                <w:szCs w:val="20"/>
                <w:lang w:eastAsia="zh-CN"/>
              </w:rPr>
            </w:pPr>
            <w:r>
              <w:rPr>
                <w:rFonts w:cs="Arial"/>
                <w:szCs w:val="20"/>
                <w:lang w:eastAsia="zh-CN"/>
              </w:rPr>
              <w:t>Transport Mode is not active</w:t>
            </w:r>
          </w:p>
        </w:tc>
      </w:tr>
      <w:tr w:rsidR="00ED18E0" w14:paraId="7D540F0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787F8D3"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4661A014" w14:textId="77777777" w:rsidR="00ED18E0" w:rsidRDefault="00FB255D">
            <w:pPr>
              <w:rPr>
                <w:rFonts w:cs="Arial"/>
                <w:szCs w:val="20"/>
                <w:lang w:eastAsia="zh-CN"/>
              </w:rPr>
            </w:pPr>
            <w:r>
              <w:rPr>
                <w:rFonts w:cs="Arial"/>
                <w:szCs w:val="20"/>
                <w:lang w:eastAsia="zh-CN"/>
              </w:rPr>
              <w:t>Call is ended</w:t>
            </w:r>
          </w:p>
          <w:p w14:paraId="2A46E88C" w14:textId="77777777" w:rsidR="00ED18E0" w:rsidRDefault="00ED18E0">
            <w:pPr>
              <w:rPr>
                <w:rFonts w:cs="Arial"/>
                <w:szCs w:val="20"/>
                <w:lang w:eastAsia="zh-CN"/>
              </w:rPr>
            </w:pPr>
          </w:p>
        </w:tc>
      </w:tr>
      <w:tr w:rsidR="00ED18E0" w14:paraId="32859E3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CD2A83D"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588CF451" w14:textId="77777777" w:rsidR="00ED18E0" w:rsidRDefault="00FB255D">
            <w:pPr>
              <w:rPr>
                <w:rFonts w:cs="Arial"/>
                <w:szCs w:val="20"/>
                <w:lang w:eastAsia="zh-CN"/>
              </w:rPr>
            </w:pPr>
            <w:r>
              <w:rPr>
                <w:rFonts w:cs="Arial"/>
                <w:szCs w:val="20"/>
                <w:lang w:eastAsia="zh-CN"/>
              </w:rPr>
              <w:t xml:space="preserve">Phone mode is </w:t>
            </w:r>
            <w:proofErr w:type="gramStart"/>
            <w:r>
              <w:rPr>
                <w:rFonts w:cs="Arial"/>
                <w:szCs w:val="20"/>
                <w:lang w:eastAsia="zh-CN"/>
              </w:rPr>
              <w:t>exited</w:t>
            </w:r>
            <w:proofErr w:type="gramEnd"/>
            <w:r>
              <w:rPr>
                <w:rFonts w:cs="Arial"/>
                <w:szCs w:val="20"/>
                <w:lang w:eastAsia="zh-CN"/>
              </w:rPr>
              <w:t xml:space="preserve"> and the applicable power mode state is entered</w:t>
            </w:r>
          </w:p>
        </w:tc>
      </w:tr>
      <w:tr w:rsidR="00ED18E0" w14:paraId="4C99A99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B12A4AD"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254469C0" w14:textId="77777777" w:rsidR="00ED18E0" w:rsidRDefault="00FB255D">
            <w:pPr>
              <w:rPr>
                <w:rFonts w:cs="Arial"/>
                <w:szCs w:val="20"/>
                <w:lang w:eastAsia="zh-CN"/>
              </w:rPr>
            </w:pPr>
            <w:r>
              <w:rPr>
                <w:rFonts w:cs="Arial"/>
                <w:szCs w:val="20"/>
                <w:lang w:eastAsia="zh-CN"/>
              </w:rPr>
              <w:t>N/A</w:t>
            </w:r>
          </w:p>
        </w:tc>
      </w:tr>
      <w:tr w:rsidR="00ED18E0" w14:paraId="59E9C28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E0CD516"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0D5779CC" w14:textId="77777777" w:rsidR="00ED18E0" w:rsidRDefault="00FB255D">
            <w:pPr>
              <w:rPr>
                <w:rFonts w:cs="Arial"/>
                <w:szCs w:val="20"/>
                <w:lang w:eastAsia="zh-CN"/>
              </w:rPr>
            </w:pPr>
            <w:r>
              <w:rPr>
                <w:rFonts w:cs="Arial"/>
                <w:szCs w:val="20"/>
                <w:lang w:eastAsia="zh-CN"/>
              </w:rPr>
              <w:t>CBI (Center Stack Button Interface – Touch/</w:t>
            </w:r>
            <w:proofErr w:type="gramStart"/>
            <w:r>
              <w:rPr>
                <w:rFonts w:cs="Arial"/>
                <w:szCs w:val="20"/>
                <w:lang w:eastAsia="zh-CN"/>
              </w:rPr>
              <w:t>Non Touch</w:t>
            </w:r>
            <w:proofErr w:type="gramEnd"/>
            <w:r>
              <w:rPr>
                <w:rFonts w:cs="Arial"/>
                <w:szCs w:val="20"/>
                <w:lang w:eastAsia="zh-CN"/>
              </w:rPr>
              <w:t xml:space="preserve">), </w:t>
            </w:r>
          </w:p>
          <w:p w14:paraId="6FE8418D" w14:textId="77777777" w:rsidR="00ED18E0" w:rsidRDefault="00FB255D">
            <w:pPr>
              <w:rPr>
                <w:rFonts w:cs="Arial"/>
                <w:szCs w:val="20"/>
                <w:lang w:eastAsia="zh-CN"/>
              </w:rPr>
            </w:pPr>
            <w:r>
              <w:rPr>
                <w:rFonts w:cs="Arial"/>
                <w:szCs w:val="20"/>
                <w:lang w:eastAsia="zh-CN"/>
              </w:rPr>
              <w:t xml:space="preserve">G-HMI (Graphic HMI), </w:t>
            </w:r>
          </w:p>
          <w:p w14:paraId="3C27B223" w14:textId="77777777" w:rsidR="00ED18E0" w:rsidRDefault="00FB255D">
            <w:pPr>
              <w:rPr>
                <w:color w:val="FF0000"/>
                <w:lang w:eastAsia="zh-CN"/>
              </w:rPr>
            </w:pPr>
            <w:r>
              <w:rPr>
                <w:rFonts w:cs="Arial"/>
                <w:szCs w:val="20"/>
                <w:lang w:eastAsia="zh-CN"/>
              </w:rPr>
              <w:t>SWC (Steering Wheel Control)</w:t>
            </w:r>
          </w:p>
        </w:tc>
      </w:tr>
    </w:tbl>
    <w:p w14:paraId="77D99341" w14:textId="77777777" w:rsidR="00ED18E0" w:rsidRDefault="00ED18E0"/>
    <w:p w14:paraId="70F3245D" w14:textId="77777777" w:rsidR="00406F39" w:rsidRDefault="00FB255D" w:rsidP="008B11E9">
      <w:pPr>
        <w:pStyle w:val="Heading4"/>
      </w:pPr>
      <w:r>
        <w:t>PWRMAN-UC-REQ-033896/A-Exit Phone Mode during Extended Play (</w:t>
      </w:r>
      <w:proofErr w:type="spellStart"/>
      <w:proofErr w:type="gramStart"/>
      <w:r>
        <w:t>ie</w:t>
      </w:r>
      <w:proofErr w:type="spellEnd"/>
      <w:proofErr w:type="gramEnd"/>
      <w:r>
        <w:t xml:space="preserve"> Extended Play Phone Mode) (</w:t>
      </w:r>
      <w:proofErr w:type="spellStart"/>
      <w:r>
        <w:t>TcSE</w:t>
      </w:r>
      <w:proofErr w:type="spellEnd"/>
      <w:r>
        <w:t xml:space="preserve"> ROIN-289144-1)</w:t>
      </w:r>
    </w:p>
    <w:p w14:paraId="3AC6F873"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0F13223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E362692"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7E72A439" w14:textId="77777777" w:rsidR="00ED18E0" w:rsidRDefault="00FB255D">
            <w:pPr>
              <w:rPr>
                <w:rFonts w:cs="Arial"/>
                <w:szCs w:val="20"/>
                <w:lang w:eastAsia="zh-CN"/>
              </w:rPr>
            </w:pPr>
            <w:r>
              <w:rPr>
                <w:rFonts w:cs="Arial"/>
                <w:szCs w:val="20"/>
                <w:lang w:eastAsia="zh-CN"/>
              </w:rPr>
              <w:t>Vehicle Occupant</w:t>
            </w:r>
          </w:p>
        </w:tc>
      </w:tr>
      <w:tr w:rsidR="00ED18E0" w14:paraId="0E2378A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C141CB3"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5A9DE9E0" w14:textId="77777777" w:rsidR="00ED18E0" w:rsidRDefault="00FB255D">
            <w:pPr>
              <w:rPr>
                <w:rFonts w:cs="Arial"/>
                <w:szCs w:val="20"/>
                <w:lang w:eastAsia="zh-CN"/>
              </w:rPr>
            </w:pPr>
            <w:r>
              <w:rPr>
                <w:rFonts w:cs="Arial"/>
                <w:szCs w:val="20"/>
                <w:lang w:eastAsia="zh-CN"/>
              </w:rPr>
              <w:t>Phone Call is active</w:t>
            </w:r>
          </w:p>
          <w:p w14:paraId="7722111C" w14:textId="77777777" w:rsidR="00ED18E0" w:rsidRDefault="00FB255D">
            <w:pPr>
              <w:rPr>
                <w:rFonts w:cs="Arial"/>
                <w:szCs w:val="20"/>
                <w:lang w:eastAsia="zh-CN"/>
              </w:rPr>
            </w:pPr>
            <w:r>
              <w:rPr>
                <w:rFonts w:cs="Arial"/>
                <w:szCs w:val="20"/>
                <w:lang w:eastAsia="zh-CN"/>
              </w:rPr>
              <w:t>Infotainment System Powered ON</w:t>
            </w:r>
          </w:p>
          <w:p w14:paraId="70F75E19" w14:textId="77777777" w:rsidR="00ED18E0" w:rsidRDefault="00FB255D">
            <w:pPr>
              <w:rPr>
                <w:rFonts w:cs="Arial"/>
                <w:szCs w:val="20"/>
                <w:lang w:eastAsia="zh-CN"/>
              </w:rPr>
            </w:pPr>
            <w:r>
              <w:rPr>
                <w:rFonts w:cs="Arial"/>
                <w:szCs w:val="20"/>
                <w:lang w:eastAsia="zh-CN"/>
              </w:rPr>
              <w:t>Extended Play is active (ignition status is OFF and Delayed Acc is OFF)</w:t>
            </w:r>
          </w:p>
          <w:p w14:paraId="5CE1D9E5" w14:textId="77777777" w:rsidR="00ED18E0" w:rsidRDefault="00FB255D">
            <w:pPr>
              <w:rPr>
                <w:rFonts w:cs="Arial"/>
                <w:szCs w:val="20"/>
                <w:lang w:eastAsia="zh-CN"/>
              </w:rPr>
            </w:pPr>
            <w:r>
              <w:rPr>
                <w:rFonts w:cs="Arial"/>
                <w:szCs w:val="20"/>
                <w:lang w:eastAsia="zh-CN"/>
              </w:rPr>
              <w:t>Load Shed is not active</w:t>
            </w:r>
          </w:p>
          <w:p w14:paraId="5F7106EC" w14:textId="77777777" w:rsidR="00ED18E0" w:rsidRDefault="00FB255D">
            <w:pPr>
              <w:rPr>
                <w:rFonts w:cs="Arial"/>
                <w:szCs w:val="20"/>
                <w:lang w:eastAsia="zh-CN"/>
              </w:rPr>
            </w:pPr>
            <w:r>
              <w:rPr>
                <w:rFonts w:cs="Arial"/>
                <w:szCs w:val="20"/>
                <w:lang w:eastAsia="zh-CN"/>
              </w:rPr>
              <w:t>Transport Mode is not active</w:t>
            </w:r>
          </w:p>
        </w:tc>
      </w:tr>
      <w:tr w:rsidR="00ED18E0" w14:paraId="472EFEC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1D9891A"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116D4E6A" w14:textId="77777777" w:rsidR="00ED18E0" w:rsidRDefault="00FB255D">
            <w:pPr>
              <w:rPr>
                <w:rFonts w:cs="Arial"/>
                <w:szCs w:val="20"/>
                <w:lang w:eastAsia="zh-CN"/>
              </w:rPr>
            </w:pPr>
            <w:r>
              <w:rPr>
                <w:rFonts w:cs="Arial"/>
                <w:szCs w:val="20"/>
                <w:lang w:eastAsia="zh-CN"/>
              </w:rPr>
              <w:t>Call is ended, or Extended Play timer expi</w:t>
            </w:r>
            <w:r>
              <w:rPr>
                <w:rFonts w:cs="Arial"/>
                <w:szCs w:val="20"/>
                <w:lang w:eastAsia="zh-CN"/>
              </w:rPr>
              <w:t>res, or Power Button is pressed</w:t>
            </w:r>
          </w:p>
          <w:p w14:paraId="2965F32E" w14:textId="77777777" w:rsidR="00ED18E0" w:rsidRDefault="00ED18E0">
            <w:pPr>
              <w:rPr>
                <w:rFonts w:cs="Arial"/>
                <w:szCs w:val="20"/>
                <w:lang w:eastAsia="zh-CN"/>
              </w:rPr>
            </w:pPr>
          </w:p>
        </w:tc>
      </w:tr>
      <w:tr w:rsidR="00ED18E0" w14:paraId="5034A50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0F20F88"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114AC76D" w14:textId="77777777" w:rsidR="00ED18E0" w:rsidRDefault="00FB255D">
            <w:pPr>
              <w:rPr>
                <w:rFonts w:cs="Arial"/>
                <w:szCs w:val="20"/>
                <w:lang w:eastAsia="zh-CN"/>
              </w:rPr>
            </w:pPr>
            <w:r>
              <w:rPr>
                <w:rFonts w:cs="Arial"/>
                <w:szCs w:val="20"/>
                <w:lang w:eastAsia="zh-CN"/>
              </w:rPr>
              <w:t>Phone mode is exited:</w:t>
            </w:r>
          </w:p>
          <w:p w14:paraId="7CD14D2D" w14:textId="77777777" w:rsidR="00ED18E0" w:rsidRDefault="00FB255D">
            <w:pPr>
              <w:rPr>
                <w:rFonts w:cs="Arial"/>
                <w:szCs w:val="20"/>
                <w:lang w:eastAsia="zh-CN"/>
              </w:rPr>
            </w:pPr>
            <w:r>
              <w:rPr>
                <w:rFonts w:cs="Arial"/>
                <w:szCs w:val="20"/>
                <w:lang w:eastAsia="zh-CN"/>
              </w:rPr>
              <w:t>If the Extended Play timer expires or Power Button is pressed the infotainment system turns OFF.</w:t>
            </w:r>
          </w:p>
          <w:p w14:paraId="048ABA7A" w14:textId="77777777" w:rsidR="00ED18E0" w:rsidRDefault="00ED18E0">
            <w:pPr>
              <w:rPr>
                <w:rFonts w:cs="Arial"/>
                <w:szCs w:val="20"/>
                <w:lang w:eastAsia="zh-CN"/>
              </w:rPr>
            </w:pPr>
          </w:p>
          <w:p w14:paraId="59208900" w14:textId="77777777" w:rsidR="00ED18E0" w:rsidRDefault="00FB255D">
            <w:pPr>
              <w:rPr>
                <w:rFonts w:cs="Arial"/>
                <w:szCs w:val="20"/>
                <w:lang w:eastAsia="zh-CN"/>
              </w:rPr>
            </w:pPr>
            <w:r>
              <w:rPr>
                <w:rFonts w:cs="Arial"/>
                <w:szCs w:val="20"/>
                <w:lang w:eastAsia="zh-CN"/>
              </w:rPr>
              <w:t xml:space="preserve">If the call is ended and extended play is still </w:t>
            </w:r>
            <w:proofErr w:type="gramStart"/>
            <w:r>
              <w:rPr>
                <w:rFonts w:cs="Arial"/>
                <w:szCs w:val="20"/>
                <w:lang w:eastAsia="zh-CN"/>
              </w:rPr>
              <w:t>active</w:t>
            </w:r>
            <w:proofErr w:type="gramEnd"/>
            <w:r>
              <w:rPr>
                <w:rFonts w:cs="Arial"/>
                <w:szCs w:val="20"/>
                <w:lang w:eastAsia="zh-CN"/>
              </w:rPr>
              <w:t xml:space="preserve"> then the </w:t>
            </w:r>
            <w:r>
              <w:rPr>
                <w:rFonts w:cs="Arial"/>
                <w:szCs w:val="20"/>
                <w:lang w:eastAsia="zh-CN"/>
              </w:rPr>
              <w:t>infotainment system will remain in extended play</w:t>
            </w:r>
          </w:p>
        </w:tc>
      </w:tr>
      <w:tr w:rsidR="00ED18E0" w14:paraId="143F4EA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EAD050C"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1EA7539C" w14:textId="77777777" w:rsidR="00ED18E0" w:rsidRDefault="00FB255D">
            <w:pPr>
              <w:rPr>
                <w:rFonts w:cs="Arial"/>
                <w:szCs w:val="20"/>
                <w:lang w:eastAsia="zh-CN"/>
              </w:rPr>
            </w:pPr>
            <w:r>
              <w:rPr>
                <w:rFonts w:cs="Arial"/>
                <w:szCs w:val="20"/>
                <w:lang w:eastAsia="zh-CN"/>
              </w:rPr>
              <w:t>N/A</w:t>
            </w:r>
          </w:p>
        </w:tc>
      </w:tr>
      <w:tr w:rsidR="00ED18E0" w14:paraId="0372881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BB850DA"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49029748" w14:textId="77777777" w:rsidR="00ED18E0" w:rsidRDefault="00FB255D">
            <w:pPr>
              <w:rPr>
                <w:rFonts w:cs="Arial"/>
                <w:szCs w:val="20"/>
                <w:lang w:eastAsia="zh-CN"/>
              </w:rPr>
            </w:pPr>
            <w:r>
              <w:rPr>
                <w:rFonts w:cs="Arial"/>
                <w:szCs w:val="20"/>
                <w:lang w:eastAsia="zh-CN"/>
              </w:rPr>
              <w:t>Vehicle System Interface</w:t>
            </w:r>
          </w:p>
        </w:tc>
      </w:tr>
    </w:tbl>
    <w:p w14:paraId="5BDA9EA9" w14:textId="77777777" w:rsidR="00ED18E0" w:rsidRDefault="00ED18E0"/>
    <w:p w14:paraId="6D0592DB" w14:textId="77777777" w:rsidR="00406F39" w:rsidRDefault="00FB255D" w:rsidP="008B11E9">
      <w:pPr>
        <w:pStyle w:val="Heading4"/>
      </w:pPr>
      <w:r>
        <w:t>PWRMAN-UC-REQ-033897/A-Exit Phone Mode during Extended Phone Mode (</w:t>
      </w:r>
      <w:proofErr w:type="spellStart"/>
      <w:r>
        <w:t>TcSE</w:t>
      </w:r>
      <w:proofErr w:type="spellEnd"/>
      <w:r>
        <w:t xml:space="preserve"> ROIN-289146-1)</w:t>
      </w:r>
    </w:p>
    <w:p w14:paraId="09DFD71E"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52C0DBB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B4C619A"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6C494AA0" w14:textId="77777777" w:rsidR="00ED18E0" w:rsidRDefault="00FB255D">
            <w:pPr>
              <w:rPr>
                <w:rFonts w:cs="Arial"/>
                <w:szCs w:val="20"/>
                <w:lang w:eastAsia="zh-CN"/>
              </w:rPr>
            </w:pPr>
            <w:r>
              <w:rPr>
                <w:rFonts w:cs="Arial"/>
                <w:szCs w:val="20"/>
                <w:lang w:eastAsia="zh-CN"/>
              </w:rPr>
              <w:t>Vehicle Occupant</w:t>
            </w:r>
          </w:p>
        </w:tc>
      </w:tr>
      <w:tr w:rsidR="00ED18E0" w14:paraId="6857853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BBA554C"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46671F92" w14:textId="77777777" w:rsidR="00ED18E0" w:rsidRDefault="00FB255D">
            <w:pPr>
              <w:rPr>
                <w:rFonts w:cs="Arial"/>
                <w:szCs w:val="20"/>
                <w:lang w:eastAsia="zh-CN"/>
              </w:rPr>
            </w:pPr>
            <w:r>
              <w:rPr>
                <w:rFonts w:cs="Arial"/>
                <w:szCs w:val="20"/>
                <w:lang w:eastAsia="zh-CN"/>
              </w:rPr>
              <w:t>Phone Call is active</w:t>
            </w:r>
          </w:p>
          <w:p w14:paraId="7D331182" w14:textId="77777777" w:rsidR="00ED18E0" w:rsidRDefault="00FB255D">
            <w:pPr>
              <w:rPr>
                <w:rFonts w:cs="Arial"/>
                <w:szCs w:val="20"/>
                <w:lang w:eastAsia="zh-CN"/>
              </w:rPr>
            </w:pPr>
            <w:r>
              <w:rPr>
                <w:rFonts w:cs="Arial"/>
                <w:szCs w:val="20"/>
                <w:lang w:eastAsia="zh-CN"/>
              </w:rPr>
              <w:t xml:space="preserve">Infotainment System Powered ON </w:t>
            </w:r>
          </w:p>
          <w:p w14:paraId="2B339087" w14:textId="77777777" w:rsidR="00ED18E0" w:rsidRDefault="00FB255D">
            <w:pPr>
              <w:rPr>
                <w:rFonts w:cs="Arial"/>
                <w:szCs w:val="20"/>
                <w:lang w:eastAsia="zh-CN"/>
              </w:rPr>
            </w:pPr>
            <w:r>
              <w:rPr>
                <w:rFonts w:cs="Arial"/>
                <w:szCs w:val="20"/>
                <w:lang w:eastAsia="zh-CN"/>
              </w:rPr>
              <w:t xml:space="preserve">With Ignition Status at OFF the Delayed Accessory timer expired during Phone Call and went to Extended Phone Mode </w:t>
            </w:r>
          </w:p>
          <w:p w14:paraId="743C5EE3" w14:textId="77777777" w:rsidR="00ED18E0" w:rsidRDefault="00FB255D">
            <w:pPr>
              <w:rPr>
                <w:rFonts w:cs="Arial"/>
                <w:szCs w:val="20"/>
                <w:lang w:eastAsia="zh-CN"/>
              </w:rPr>
            </w:pPr>
            <w:r>
              <w:rPr>
                <w:rFonts w:cs="Arial"/>
                <w:szCs w:val="20"/>
                <w:lang w:eastAsia="zh-CN"/>
              </w:rPr>
              <w:t>Load She</w:t>
            </w:r>
            <w:r>
              <w:rPr>
                <w:rFonts w:cs="Arial"/>
                <w:szCs w:val="20"/>
                <w:lang w:eastAsia="zh-CN"/>
              </w:rPr>
              <w:t>d is not active</w:t>
            </w:r>
          </w:p>
          <w:p w14:paraId="4B110E1E" w14:textId="77777777" w:rsidR="00ED18E0" w:rsidRDefault="00FB255D">
            <w:pPr>
              <w:rPr>
                <w:rFonts w:cs="Arial"/>
                <w:szCs w:val="20"/>
                <w:lang w:eastAsia="zh-CN"/>
              </w:rPr>
            </w:pPr>
            <w:r>
              <w:rPr>
                <w:rFonts w:cs="Arial"/>
                <w:szCs w:val="20"/>
                <w:lang w:eastAsia="zh-CN"/>
              </w:rPr>
              <w:t>Transport Mode is not active</w:t>
            </w:r>
          </w:p>
        </w:tc>
      </w:tr>
      <w:tr w:rsidR="00ED18E0" w14:paraId="2FE0302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09E738A"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59C31F77" w14:textId="77777777" w:rsidR="00ED18E0" w:rsidRDefault="00FB255D">
            <w:pPr>
              <w:rPr>
                <w:rFonts w:cs="Arial"/>
                <w:szCs w:val="20"/>
                <w:lang w:eastAsia="zh-CN"/>
              </w:rPr>
            </w:pPr>
            <w:r>
              <w:rPr>
                <w:rFonts w:cs="Arial"/>
                <w:szCs w:val="20"/>
                <w:lang w:eastAsia="zh-CN"/>
              </w:rPr>
              <w:t>Call is ended, or Extended Phone Mode timer expires, or the driver door becomes ajar</w:t>
            </w:r>
          </w:p>
          <w:p w14:paraId="2D9B0A20" w14:textId="77777777" w:rsidR="00ED18E0" w:rsidRDefault="00ED18E0">
            <w:pPr>
              <w:rPr>
                <w:rFonts w:cs="Arial"/>
                <w:szCs w:val="20"/>
                <w:lang w:eastAsia="zh-CN"/>
              </w:rPr>
            </w:pPr>
          </w:p>
        </w:tc>
      </w:tr>
      <w:tr w:rsidR="00ED18E0" w14:paraId="76C329D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6A47A1F"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2EEDE050" w14:textId="77777777" w:rsidR="00ED18E0" w:rsidRDefault="00FB255D">
            <w:pPr>
              <w:rPr>
                <w:rFonts w:cs="Arial"/>
                <w:szCs w:val="20"/>
                <w:lang w:eastAsia="zh-CN"/>
              </w:rPr>
            </w:pPr>
            <w:r>
              <w:rPr>
                <w:rFonts w:cs="Arial"/>
                <w:szCs w:val="20"/>
                <w:lang w:eastAsia="zh-CN"/>
              </w:rPr>
              <w:t xml:space="preserve">Phone mode is </w:t>
            </w:r>
            <w:proofErr w:type="gramStart"/>
            <w:r>
              <w:rPr>
                <w:rFonts w:cs="Arial"/>
                <w:szCs w:val="20"/>
                <w:lang w:eastAsia="zh-CN"/>
              </w:rPr>
              <w:t>exited</w:t>
            </w:r>
            <w:proofErr w:type="gramEnd"/>
            <w:r>
              <w:rPr>
                <w:rFonts w:cs="Arial"/>
                <w:szCs w:val="20"/>
                <w:lang w:eastAsia="zh-CN"/>
              </w:rPr>
              <w:t xml:space="preserve"> and the infotainment system powers off</w:t>
            </w:r>
          </w:p>
        </w:tc>
      </w:tr>
      <w:tr w:rsidR="00ED18E0" w14:paraId="016842D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829E418" w14:textId="77777777" w:rsidR="00ED18E0" w:rsidRDefault="00FB255D">
            <w:pPr>
              <w:rPr>
                <w:rFonts w:ascii="Calibri" w:hAnsi="Calibri"/>
                <w:b/>
                <w:sz w:val="22"/>
                <w:szCs w:val="22"/>
                <w:lang w:eastAsia="zh-CN"/>
              </w:rPr>
            </w:pPr>
            <w:r>
              <w:rPr>
                <w:rFonts w:ascii="Calibri" w:hAnsi="Calibri"/>
                <w:b/>
                <w:sz w:val="22"/>
                <w:szCs w:val="22"/>
                <w:lang w:eastAsia="zh-CN"/>
              </w:rPr>
              <w:t xml:space="preserve">List of </w:t>
            </w:r>
            <w:r>
              <w:rPr>
                <w:rFonts w:ascii="Calibri" w:hAnsi="Calibri"/>
                <w:b/>
                <w:sz w:val="22"/>
                <w:szCs w:val="22"/>
                <w:lang w:eastAsia="zh-CN"/>
              </w:rPr>
              <w:t>Exception Use Cases</w:t>
            </w:r>
          </w:p>
        </w:tc>
        <w:tc>
          <w:tcPr>
            <w:tcW w:w="7013" w:type="dxa"/>
            <w:tcBorders>
              <w:top w:val="single" w:sz="4" w:space="0" w:color="auto"/>
              <w:left w:val="single" w:sz="4" w:space="0" w:color="auto"/>
              <w:bottom w:val="single" w:sz="4" w:space="0" w:color="auto"/>
              <w:right w:val="single" w:sz="4" w:space="0" w:color="auto"/>
            </w:tcBorders>
            <w:hideMark/>
          </w:tcPr>
          <w:p w14:paraId="3A203A45" w14:textId="77777777" w:rsidR="00ED18E0" w:rsidRDefault="00FB255D">
            <w:pPr>
              <w:rPr>
                <w:rFonts w:cs="Arial"/>
                <w:szCs w:val="20"/>
                <w:lang w:eastAsia="zh-CN"/>
              </w:rPr>
            </w:pPr>
            <w:r>
              <w:rPr>
                <w:rFonts w:cs="Arial"/>
                <w:szCs w:val="20"/>
                <w:lang w:eastAsia="zh-CN"/>
              </w:rPr>
              <w:t>N/A</w:t>
            </w:r>
          </w:p>
        </w:tc>
      </w:tr>
      <w:tr w:rsidR="00ED18E0" w14:paraId="748AD0E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D8B016"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6EE7F323" w14:textId="77777777" w:rsidR="00ED18E0" w:rsidRDefault="00FB255D">
            <w:pPr>
              <w:rPr>
                <w:rFonts w:cs="Arial"/>
                <w:szCs w:val="20"/>
                <w:lang w:eastAsia="zh-CN"/>
              </w:rPr>
            </w:pPr>
            <w:r>
              <w:rPr>
                <w:rFonts w:cs="Arial"/>
                <w:szCs w:val="20"/>
                <w:lang w:eastAsia="zh-CN"/>
              </w:rPr>
              <w:t>CBI (Center Stack Button Interface – Touch/</w:t>
            </w:r>
            <w:proofErr w:type="gramStart"/>
            <w:r>
              <w:rPr>
                <w:rFonts w:cs="Arial"/>
                <w:szCs w:val="20"/>
                <w:lang w:eastAsia="zh-CN"/>
              </w:rPr>
              <w:t>Non Touch</w:t>
            </w:r>
            <w:proofErr w:type="gramEnd"/>
            <w:r>
              <w:rPr>
                <w:rFonts w:cs="Arial"/>
                <w:szCs w:val="20"/>
                <w:lang w:eastAsia="zh-CN"/>
              </w:rPr>
              <w:t xml:space="preserve">), </w:t>
            </w:r>
          </w:p>
          <w:p w14:paraId="5367856E" w14:textId="77777777" w:rsidR="00ED18E0" w:rsidRDefault="00FB255D">
            <w:pPr>
              <w:rPr>
                <w:rFonts w:cs="Arial"/>
                <w:szCs w:val="20"/>
                <w:lang w:eastAsia="zh-CN"/>
              </w:rPr>
            </w:pPr>
            <w:r>
              <w:rPr>
                <w:rFonts w:cs="Arial"/>
                <w:szCs w:val="20"/>
                <w:lang w:eastAsia="zh-CN"/>
              </w:rPr>
              <w:t xml:space="preserve">G-HMI (Graphic HMI), </w:t>
            </w:r>
          </w:p>
          <w:p w14:paraId="4576AAFF" w14:textId="77777777" w:rsidR="00ED18E0" w:rsidRDefault="00FB255D">
            <w:pPr>
              <w:rPr>
                <w:rFonts w:cs="Arial"/>
                <w:color w:val="FF0000"/>
                <w:szCs w:val="20"/>
                <w:lang w:eastAsia="zh-CN"/>
              </w:rPr>
            </w:pPr>
            <w:r>
              <w:rPr>
                <w:rFonts w:cs="Arial"/>
                <w:szCs w:val="20"/>
                <w:lang w:eastAsia="zh-CN"/>
              </w:rPr>
              <w:t>SWC (Steering Wheel Control)</w:t>
            </w:r>
          </w:p>
        </w:tc>
      </w:tr>
    </w:tbl>
    <w:p w14:paraId="0C7D06B6" w14:textId="77777777" w:rsidR="00ED18E0" w:rsidRDefault="00ED18E0"/>
    <w:p w14:paraId="33773109" w14:textId="77777777" w:rsidR="008B19BF" w:rsidRDefault="00FB255D">
      <w:pPr>
        <w:spacing w:after="200" w:line="276" w:lineRule="auto"/>
      </w:pPr>
      <w:r>
        <w:br w:type="page"/>
      </w:r>
    </w:p>
    <w:p w14:paraId="7FADF970" w14:textId="77777777" w:rsidR="00406F39" w:rsidRDefault="00FB255D" w:rsidP="008B11E9">
      <w:pPr>
        <w:pStyle w:val="Heading2"/>
      </w:pPr>
      <w:bookmarkStart w:id="170" w:name="_Toc115265592"/>
      <w:r w:rsidRPr="00B9479B">
        <w:t>PWRMAN-FUN-REQ-033898/B-</w:t>
      </w:r>
      <w:proofErr w:type="spellStart"/>
      <w:r w:rsidRPr="00B9479B">
        <w:t>MMInactive_Sleep</w:t>
      </w:r>
      <w:proofErr w:type="spellEnd"/>
      <w:r w:rsidRPr="00B9479B">
        <w:t xml:space="preserve"> (welcome, farewell, active clock) (</w:t>
      </w:r>
      <w:proofErr w:type="spellStart"/>
      <w:r w:rsidRPr="00B9479B">
        <w:t>TcSE</w:t>
      </w:r>
      <w:proofErr w:type="spellEnd"/>
      <w:r w:rsidRPr="00B9479B">
        <w:t xml:space="preserve"> ROIN-289945-1)</w:t>
      </w:r>
      <w:bookmarkEnd w:id="170"/>
    </w:p>
    <w:p w14:paraId="50473B31" w14:textId="77777777" w:rsidR="00ED18E0" w:rsidRDefault="00ED18E0"/>
    <w:p w14:paraId="57B6AA3B" w14:textId="77777777" w:rsidR="00406F39" w:rsidRDefault="00FB255D" w:rsidP="008B11E9">
      <w:pPr>
        <w:pStyle w:val="Heading3"/>
      </w:pPr>
      <w:bookmarkStart w:id="171" w:name="_Toc115265593"/>
      <w:r>
        <w:t>Use Cases</w:t>
      </w:r>
      <w:bookmarkEnd w:id="171"/>
    </w:p>
    <w:p w14:paraId="15AD74B3" w14:textId="77777777" w:rsidR="00406F39" w:rsidRDefault="00FB255D" w:rsidP="008B11E9">
      <w:pPr>
        <w:pStyle w:val="Heading4"/>
      </w:pPr>
      <w:r>
        <w:t>PWRMAN-UC-REQ-033899/A-Activating Welcome HMI - From entering vehicle (</w:t>
      </w:r>
      <w:proofErr w:type="spellStart"/>
      <w:r>
        <w:t>TcSE</w:t>
      </w:r>
      <w:proofErr w:type="spellEnd"/>
      <w:r>
        <w:t xml:space="preserve"> ROIN-289112-1)</w:t>
      </w:r>
    </w:p>
    <w:p w14:paraId="3A62B3A5"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360090E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79298C1"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4DFB1FD2" w14:textId="77777777" w:rsidR="00ED18E0" w:rsidRDefault="00FB255D">
            <w:pPr>
              <w:rPr>
                <w:rFonts w:cs="Arial"/>
                <w:szCs w:val="20"/>
                <w:lang w:eastAsia="zh-CN"/>
              </w:rPr>
            </w:pPr>
            <w:r>
              <w:rPr>
                <w:rFonts w:cs="Arial"/>
                <w:szCs w:val="20"/>
                <w:lang w:eastAsia="zh-CN"/>
              </w:rPr>
              <w:t>Vehicle Occupant</w:t>
            </w:r>
          </w:p>
        </w:tc>
      </w:tr>
      <w:tr w:rsidR="00ED18E0" w14:paraId="6563217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EC4EBE7"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739AD6E7" w14:textId="77777777" w:rsidR="00ED18E0" w:rsidRDefault="00FB255D">
            <w:pPr>
              <w:rPr>
                <w:rFonts w:cs="Arial"/>
                <w:szCs w:val="20"/>
                <w:lang w:eastAsia="zh-CN"/>
              </w:rPr>
            </w:pPr>
            <w:r>
              <w:rPr>
                <w:rFonts w:cs="Arial"/>
                <w:szCs w:val="20"/>
                <w:lang w:eastAsia="zh-CN"/>
              </w:rPr>
              <w:t>Doors are closed</w:t>
            </w:r>
          </w:p>
          <w:p w14:paraId="163361E5" w14:textId="77777777" w:rsidR="00ED18E0" w:rsidRDefault="00FB255D">
            <w:pPr>
              <w:rPr>
                <w:rFonts w:cs="Arial"/>
                <w:szCs w:val="20"/>
                <w:lang w:eastAsia="zh-CN"/>
              </w:rPr>
            </w:pPr>
            <w:r>
              <w:rPr>
                <w:rFonts w:cs="Arial"/>
                <w:szCs w:val="20"/>
                <w:lang w:eastAsia="zh-CN"/>
              </w:rPr>
              <w:t>Infotainment System Powered OFF</w:t>
            </w:r>
          </w:p>
          <w:p w14:paraId="4C3F38FA" w14:textId="77777777" w:rsidR="00ED18E0" w:rsidRDefault="00FB255D">
            <w:pPr>
              <w:rPr>
                <w:rFonts w:cs="Arial"/>
                <w:szCs w:val="20"/>
                <w:lang w:eastAsia="zh-CN"/>
              </w:rPr>
            </w:pPr>
            <w:r>
              <w:rPr>
                <w:rFonts w:cs="Arial"/>
                <w:szCs w:val="20"/>
                <w:lang w:eastAsia="zh-CN"/>
              </w:rPr>
              <w:t>Ignition Status is OFF</w:t>
            </w:r>
          </w:p>
          <w:p w14:paraId="30799DCC" w14:textId="77777777" w:rsidR="00ED18E0" w:rsidRDefault="00FB255D">
            <w:pPr>
              <w:rPr>
                <w:rFonts w:cs="Arial"/>
                <w:szCs w:val="20"/>
                <w:lang w:eastAsia="zh-CN"/>
              </w:rPr>
            </w:pPr>
            <w:r>
              <w:rPr>
                <w:rFonts w:cs="Arial"/>
                <w:szCs w:val="20"/>
                <w:lang w:eastAsia="zh-CN"/>
              </w:rPr>
              <w:t>Delayed Accessory is OFF</w:t>
            </w:r>
          </w:p>
          <w:p w14:paraId="44A75FD2" w14:textId="77777777" w:rsidR="00ED18E0" w:rsidRDefault="00FB255D">
            <w:pPr>
              <w:rPr>
                <w:rFonts w:cs="Arial"/>
                <w:szCs w:val="20"/>
                <w:lang w:eastAsia="zh-CN"/>
              </w:rPr>
            </w:pPr>
            <w:r>
              <w:rPr>
                <w:rFonts w:cs="Arial"/>
                <w:szCs w:val="20"/>
                <w:lang w:eastAsia="zh-CN"/>
              </w:rPr>
              <w:t>Load Shed is not active</w:t>
            </w:r>
          </w:p>
          <w:p w14:paraId="6413C46B" w14:textId="77777777" w:rsidR="00ED18E0" w:rsidRDefault="00FB255D">
            <w:pPr>
              <w:rPr>
                <w:rFonts w:cs="Arial"/>
                <w:szCs w:val="20"/>
                <w:lang w:eastAsia="zh-CN"/>
              </w:rPr>
            </w:pPr>
            <w:r>
              <w:rPr>
                <w:rFonts w:cs="Arial"/>
                <w:szCs w:val="20"/>
                <w:lang w:eastAsia="zh-CN"/>
              </w:rPr>
              <w:t>Transport Mode is not active</w:t>
            </w:r>
          </w:p>
        </w:tc>
      </w:tr>
      <w:tr w:rsidR="00ED18E0" w14:paraId="55C9FA5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709032B" w14:textId="77777777" w:rsidR="00ED18E0" w:rsidRDefault="00FB255D">
            <w:pPr>
              <w:rPr>
                <w:rFonts w:ascii="Calibri" w:hAnsi="Calibri"/>
                <w:b/>
                <w:sz w:val="22"/>
                <w:szCs w:val="22"/>
                <w:lang w:eastAsia="zh-CN"/>
              </w:rPr>
            </w:pPr>
            <w:r>
              <w:rPr>
                <w:rFonts w:ascii="Calibri" w:hAnsi="Calibri"/>
                <w:b/>
                <w:sz w:val="22"/>
                <w:szCs w:val="22"/>
                <w:lang w:eastAsia="zh-CN"/>
              </w:rPr>
              <w:t xml:space="preserve">Scenario </w:t>
            </w:r>
            <w:r>
              <w:rPr>
                <w:rFonts w:ascii="Calibri" w:hAnsi="Calibri"/>
                <w:b/>
                <w:sz w:val="22"/>
                <w:szCs w:val="22"/>
                <w:lang w:eastAsia="zh-CN"/>
              </w:rPr>
              <w:t>Description</w:t>
            </w:r>
          </w:p>
        </w:tc>
        <w:tc>
          <w:tcPr>
            <w:tcW w:w="7013" w:type="dxa"/>
            <w:tcBorders>
              <w:top w:val="single" w:sz="4" w:space="0" w:color="auto"/>
              <w:left w:val="single" w:sz="4" w:space="0" w:color="auto"/>
              <w:bottom w:val="single" w:sz="4" w:space="0" w:color="auto"/>
              <w:right w:val="single" w:sz="4" w:space="0" w:color="auto"/>
            </w:tcBorders>
            <w:hideMark/>
          </w:tcPr>
          <w:p w14:paraId="1FCB5008" w14:textId="77777777" w:rsidR="00ED18E0" w:rsidRDefault="00FB255D">
            <w:pPr>
              <w:rPr>
                <w:rFonts w:cs="Arial"/>
                <w:szCs w:val="20"/>
                <w:lang w:eastAsia="zh-CN"/>
              </w:rPr>
            </w:pPr>
            <w:r>
              <w:rPr>
                <w:rFonts w:cs="Arial"/>
                <w:szCs w:val="20"/>
                <w:lang w:eastAsia="zh-CN"/>
              </w:rPr>
              <w:t>User opens the driver or passenger door to enter the vehicle</w:t>
            </w:r>
          </w:p>
        </w:tc>
      </w:tr>
      <w:tr w:rsidR="00ED18E0" w14:paraId="252E364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096386B"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5DFF4606" w14:textId="77777777" w:rsidR="00ED18E0" w:rsidRDefault="00FB255D">
            <w:pPr>
              <w:rPr>
                <w:rFonts w:cs="Arial"/>
                <w:szCs w:val="20"/>
                <w:lang w:eastAsia="zh-CN"/>
              </w:rPr>
            </w:pPr>
            <w:r>
              <w:rPr>
                <w:rFonts w:cs="Arial"/>
                <w:szCs w:val="20"/>
                <w:lang w:eastAsia="zh-CN"/>
              </w:rPr>
              <w:t xml:space="preserve">The Welcome HMI is displayed </w:t>
            </w:r>
          </w:p>
        </w:tc>
      </w:tr>
      <w:tr w:rsidR="00ED18E0" w14:paraId="38F1801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8E47942"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700CDFC5" w14:textId="77777777" w:rsidR="00ED18E0" w:rsidRDefault="00FB255D">
            <w:pPr>
              <w:rPr>
                <w:rFonts w:cs="Arial"/>
                <w:szCs w:val="20"/>
                <w:lang w:eastAsia="zh-CN"/>
              </w:rPr>
            </w:pPr>
            <w:r>
              <w:rPr>
                <w:rFonts w:cs="Arial"/>
                <w:szCs w:val="20"/>
                <w:lang w:eastAsia="zh-CN"/>
              </w:rPr>
              <w:t>N/A</w:t>
            </w:r>
          </w:p>
        </w:tc>
      </w:tr>
      <w:tr w:rsidR="00ED18E0" w14:paraId="0BCFE1D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3CB4E51"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4988451A" w14:textId="77777777" w:rsidR="00ED18E0" w:rsidRDefault="00FB255D">
            <w:pPr>
              <w:rPr>
                <w:rFonts w:cs="Arial"/>
                <w:szCs w:val="20"/>
                <w:lang w:eastAsia="zh-CN"/>
              </w:rPr>
            </w:pPr>
            <w:r>
              <w:rPr>
                <w:rFonts w:cs="Arial"/>
                <w:szCs w:val="20"/>
                <w:lang w:eastAsia="zh-CN"/>
              </w:rPr>
              <w:t>Vehicle System Interface</w:t>
            </w:r>
          </w:p>
        </w:tc>
      </w:tr>
    </w:tbl>
    <w:p w14:paraId="4116F3EE" w14:textId="77777777" w:rsidR="00ED18E0" w:rsidRDefault="00ED18E0"/>
    <w:p w14:paraId="2898C59B" w14:textId="77777777" w:rsidR="00406F39" w:rsidRDefault="00FB255D" w:rsidP="008B11E9">
      <w:pPr>
        <w:pStyle w:val="Heading4"/>
      </w:pPr>
      <w:r>
        <w:t>PWRMAN-UC-REQ-033900/A-Exiting Welcome HMI - Welcome Timer Expires (</w:t>
      </w:r>
      <w:proofErr w:type="spellStart"/>
      <w:r>
        <w:t>TcSE</w:t>
      </w:r>
      <w:proofErr w:type="spellEnd"/>
      <w:r>
        <w:t xml:space="preserve"> ROIN-289113-1)</w:t>
      </w:r>
    </w:p>
    <w:p w14:paraId="07E1A47A"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0F3E538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66F95A3"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31CC8CB2" w14:textId="77777777" w:rsidR="00ED18E0" w:rsidRDefault="00FB255D">
            <w:pPr>
              <w:rPr>
                <w:rFonts w:cs="Arial"/>
                <w:szCs w:val="20"/>
                <w:lang w:eastAsia="zh-CN"/>
              </w:rPr>
            </w:pPr>
            <w:r>
              <w:rPr>
                <w:rFonts w:cs="Arial"/>
                <w:szCs w:val="20"/>
                <w:lang w:eastAsia="zh-CN"/>
              </w:rPr>
              <w:t>Vehicle Occupant</w:t>
            </w:r>
          </w:p>
        </w:tc>
      </w:tr>
      <w:tr w:rsidR="00ED18E0" w14:paraId="7CABE7D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516DA66"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38C56707" w14:textId="77777777" w:rsidR="00ED18E0" w:rsidRDefault="00FB255D">
            <w:pPr>
              <w:rPr>
                <w:rFonts w:cs="Arial"/>
                <w:szCs w:val="20"/>
                <w:lang w:eastAsia="zh-CN"/>
              </w:rPr>
            </w:pPr>
            <w:r>
              <w:rPr>
                <w:rFonts w:cs="Arial"/>
                <w:szCs w:val="20"/>
                <w:lang w:eastAsia="zh-CN"/>
              </w:rPr>
              <w:t>Welcome HMI Active</w:t>
            </w:r>
          </w:p>
          <w:p w14:paraId="080E4792" w14:textId="77777777" w:rsidR="00ED18E0" w:rsidRDefault="00FB255D">
            <w:pPr>
              <w:rPr>
                <w:rFonts w:cs="Arial"/>
                <w:szCs w:val="20"/>
                <w:lang w:eastAsia="zh-CN"/>
              </w:rPr>
            </w:pPr>
            <w:r>
              <w:rPr>
                <w:rFonts w:cs="Arial"/>
                <w:szCs w:val="20"/>
                <w:lang w:eastAsia="zh-CN"/>
              </w:rPr>
              <w:t>Infotainment System Powered OFF</w:t>
            </w:r>
          </w:p>
          <w:p w14:paraId="26DC5F38" w14:textId="77777777" w:rsidR="00ED18E0" w:rsidRDefault="00FB255D">
            <w:pPr>
              <w:rPr>
                <w:rFonts w:cs="Arial"/>
                <w:szCs w:val="20"/>
                <w:lang w:eastAsia="zh-CN"/>
              </w:rPr>
            </w:pPr>
            <w:r>
              <w:rPr>
                <w:rFonts w:cs="Arial"/>
                <w:szCs w:val="20"/>
                <w:lang w:eastAsia="zh-CN"/>
              </w:rPr>
              <w:t>Ignition Status is OFF</w:t>
            </w:r>
          </w:p>
          <w:p w14:paraId="6F3D9D24" w14:textId="77777777" w:rsidR="00ED18E0" w:rsidRDefault="00FB255D">
            <w:pPr>
              <w:rPr>
                <w:rFonts w:cs="Arial"/>
                <w:szCs w:val="20"/>
                <w:lang w:eastAsia="zh-CN"/>
              </w:rPr>
            </w:pPr>
            <w:r>
              <w:rPr>
                <w:rFonts w:cs="Arial"/>
                <w:szCs w:val="20"/>
                <w:lang w:eastAsia="zh-CN"/>
              </w:rPr>
              <w:t>Delayed Accessory is OFF</w:t>
            </w:r>
          </w:p>
          <w:p w14:paraId="29C257F4" w14:textId="77777777" w:rsidR="00ED18E0" w:rsidRDefault="00FB255D">
            <w:pPr>
              <w:rPr>
                <w:rFonts w:cs="Arial"/>
                <w:szCs w:val="20"/>
                <w:lang w:eastAsia="zh-CN"/>
              </w:rPr>
            </w:pPr>
            <w:r>
              <w:rPr>
                <w:rFonts w:cs="Arial"/>
                <w:szCs w:val="20"/>
                <w:lang w:eastAsia="zh-CN"/>
              </w:rPr>
              <w:t>Load Shed is not active</w:t>
            </w:r>
          </w:p>
          <w:p w14:paraId="1FB4F872" w14:textId="77777777" w:rsidR="00ED18E0" w:rsidRDefault="00FB255D">
            <w:pPr>
              <w:rPr>
                <w:rFonts w:cs="Arial"/>
                <w:szCs w:val="20"/>
                <w:lang w:eastAsia="zh-CN"/>
              </w:rPr>
            </w:pPr>
            <w:r>
              <w:rPr>
                <w:rFonts w:cs="Arial"/>
                <w:szCs w:val="20"/>
                <w:lang w:eastAsia="zh-CN"/>
              </w:rPr>
              <w:t>Tran</w:t>
            </w:r>
            <w:r>
              <w:rPr>
                <w:rFonts w:cs="Arial"/>
                <w:szCs w:val="20"/>
                <w:lang w:eastAsia="zh-CN"/>
              </w:rPr>
              <w:t>sport Mode is not active</w:t>
            </w:r>
          </w:p>
        </w:tc>
      </w:tr>
      <w:tr w:rsidR="00ED18E0" w14:paraId="4BE2C2C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9EAB078"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B80EBCB" w14:textId="77777777" w:rsidR="00ED18E0" w:rsidRDefault="00FB255D">
            <w:pPr>
              <w:rPr>
                <w:rFonts w:cs="Arial"/>
                <w:szCs w:val="20"/>
                <w:lang w:eastAsia="zh-CN"/>
              </w:rPr>
            </w:pPr>
            <w:r>
              <w:rPr>
                <w:rFonts w:cs="Arial"/>
                <w:szCs w:val="20"/>
                <w:lang w:eastAsia="zh-CN"/>
              </w:rPr>
              <w:t>The Welcome Timer expires</w:t>
            </w:r>
          </w:p>
        </w:tc>
      </w:tr>
      <w:tr w:rsidR="00ED18E0" w14:paraId="1F80B80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5574C32"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1112F654" w14:textId="77777777" w:rsidR="00ED18E0" w:rsidRDefault="00FB255D">
            <w:pPr>
              <w:rPr>
                <w:rFonts w:cs="Arial"/>
                <w:szCs w:val="20"/>
                <w:lang w:eastAsia="zh-CN"/>
              </w:rPr>
            </w:pPr>
            <w:r>
              <w:rPr>
                <w:rFonts w:cs="Arial"/>
                <w:szCs w:val="20"/>
                <w:lang w:eastAsia="zh-CN"/>
              </w:rPr>
              <w:t xml:space="preserve">The Welcome HMI is exited </w:t>
            </w:r>
          </w:p>
        </w:tc>
      </w:tr>
      <w:tr w:rsidR="00ED18E0" w14:paraId="1713FEF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820B145"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093D7DE9" w14:textId="77777777" w:rsidR="00ED18E0" w:rsidRDefault="00FB255D">
            <w:pPr>
              <w:rPr>
                <w:rFonts w:cs="Arial"/>
                <w:szCs w:val="20"/>
                <w:lang w:eastAsia="zh-CN"/>
              </w:rPr>
            </w:pPr>
            <w:r>
              <w:rPr>
                <w:rFonts w:cs="Arial"/>
                <w:szCs w:val="20"/>
                <w:lang w:eastAsia="zh-CN"/>
              </w:rPr>
              <w:t>N/A</w:t>
            </w:r>
          </w:p>
        </w:tc>
      </w:tr>
      <w:tr w:rsidR="00ED18E0" w14:paraId="5A30711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528B007"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34F5F122" w14:textId="77777777" w:rsidR="00ED18E0" w:rsidRDefault="00FB255D">
            <w:pPr>
              <w:rPr>
                <w:rFonts w:cs="Arial"/>
                <w:color w:val="FF0000"/>
                <w:szCs w:val="20"/>
                <w:lang w:eastAsia="zh-CN"/>
              </w:rPr>
            </w:pPr>
            <w:r>
              <w:rPr>
                <w:rFonts w:cs="Arial"/>
                <w:szCs w:val="20"/>
                <w:lang w:eastAsia="zh-CN"/>
              </w:rPr>
              <w:t>Vehicle System Interface</w:t>
            </w:r>
          </w:p>
        </w:tc>
      </w:tr>
    </w:tbl>
    <w:p w14:paraId="0F6FE4CA" w14:textId="77777777" w:rsidR="00ED18E0" w:rsidRDefault="00ED18E0"/>
    <w:p w14:paraId="52A8D3E7" w14:textId="77777777" w:rsidR="00406F39" w:rsidRDefault="00FB255D" w:rsidP="008B11E9">
      <w:pPr>
        <w:pStyle w:val="Heading4"/>
      </w:pPr>
      <w:r>
        <w:t>PWRMAN-UC-REQ-033901/A-Exiting Welcome HMI - Turning ON the infotainment system (</w:t>
      </w:r>
      <w:proofErr w:type="spellStart"/>
      <w:r>
        <w:t>TcSE</w:t>
      </w:r>
      <w:proofErr w:type="spellEnd"/>
      <w:r>
        <w:t xml:space="preserve"> ROIN-289114-1)</w:t>
      </w:r>
    </w:p>
    <w:p w14:paraId="31D61970"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1F1F272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D9AB354"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32DE8EF5" w14:textId="77777777" w:rsidR="00ED18E0" w:rsidRDefault="00FB255D">
            <w:pPr>
              <w:rPr>
                <w:rFonts w:cs="Arial"/>
                <w:szCs w:val="20"/>
                <w:lang w:eastAsia="zh-CN"/>
              </w:rPr>
            </w:pPr>
            <w:r>
              <w:rPr>
                <w:rFonts w:cs="Arial"/>
                <w:szCs w:val="20"/>
                <w:lang w:eastAsia="zh-CN"/>
              </w:rPr>
              <w:t>Vehicle Occupant</w:t>
            </w:r>
          </w:p>
        </w:tc>
      </w:tr>
      <w:tr w:rsidR="00ED18E0" w14:paraId="5746196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92D7DA1"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31392C08" w14:textId="77777777" w:rsidR="00ED18E0" w:rsidRDefault="00FB255D">
            <w:pPr>
              <w:rPr>
                <w:rFonts w:cs="Arial"/>
                <w:szCs w:val="20"/>
                <w:lang w:eastAsia="zh-CN"/>
              </w:rPr>
            </w:pPr>
            <w:r>
              <w:rPr>
                <w:rFonts w:cs="Arial"/>
                <w:szCs w:val="20"/>
                <w:lang w:eastAsia="zh-CN"/>
              </w:rPr>
              <w:t>Welcome HMI Active</w:t>
            </w:r>
          </w:p>
          <w:p w14:paraId="795AFEA0" w14:textId="77777777" w:rsidR="00ED18E0" w:rsidRDefault="00FB255D">
            <w:pPr>
              <w:rPr>
                <w:rFonts w:cs="Arial"/>
                <w:szCs w:val="20"/>
                <w:lang w:eastAsia="zh-CN"/>
              </w:rPr>
            </w:pPr>
            <w:r>
              <w:rPr>
                <w:rFonts w:cs="Arial"/>
                <w:szCs w:val="20"/>
                <w:lang w:eastAsia="zh-CN"/>
              </w:rPr>
              <w:t>Infotainment System Powered OFF</w:t>
            </w:r>
          </w:p>
          <w:p w14:paraId="32E74A85" w14:textId="77777777" w:rsidR="00ED18E0" w:rsidRDefault="00FB255D">
            <w:pPr>
              <w:rPr>
                <w:rFonts w:cs="Arial"/>
                <w:szCs w:val="20"/>
                <w:lang w:eastAsia="zh-CN"/>
              </w:rPr>
            </w:pPr>
            <w:r>
              <w:rPr>
                <w:rFonts w:cs="Arial"/>
                <w:szCs w:val="20"/>
                <w:lang w:eastAsia="zh-CN"/>
              </w:rPr>
              <w:t>Ignition Status is OFF</w:t>
            </w:r>
          </w:p>
          <w:p w14:paraId="6E2296AC" w14:textId="77777777" w:rsidR="00ED18E0" w:rsidRDefault="00FB255D">
            <w:pPr>
              <w:rPr>
                <w:rFonts w:cs="Arial"/>
                <w:szCs w:val="20"/>
                <w:lang w:eastAsia="zh-CN"/>
              </w:rPr>
            </w:pPr>
            <w:r>
              <w:rPr>
                <w:rFonts w:cs="Arial"/>
                <w:szCs w:val="20"/>
                <w:lang w:eastAsia="zh-CN"/>
              </w:rPr>
              <w:t>Delayed Accessory is OFF</w:t>
            </w:r>
          </w:p>
          <w:p w14:paraId="3FFB33D4" w14:textId="77777777" w:rsidR="00ED18E0" w:rsidRDefault="00FB255D">
            <w:pPr>
              <w:rPr>
                <w:rFonts w:cs="Arial"/>
                <w:szCs w:val="20"/>
                <w:lang w:eastAsia="zh-CN"/>
              </w:rPr>
            </w:pPr>
            <w:r>
              <w:rPr>
                <w:rFonts w:cs="Arial"/>
                <w:szCs w:val="20"/>
                <w:lang w:eastAsia="zh-CN"/>
              </w:rPr>
              <w:t>Load Shed is not active</w:t>
            </w:r>
          </w:p>
          <w:p w14:paraId="230022DC" w14:textId="77777777" w:rsidR="00ED18E0" w:rsidRDefault="00FB255D">
            <w:pPr>
              <w:rPr>
                <w:rFonts w:cs="Arial"/>
                <w:szCs w:val="20"/>
                <w:lang w:eastAsia="zh-CN"/>
              </w:rPr>
            </w:pPr>
            <w:r>
              <w:rPr>
                <w:rFonts w:cs="Arial"/>
                <w:szCs w:val="20"/>
                <w:lang w:eastAsia="zh-CN"/>
              </w:rPr>
              <w:t>Transport Mode is not active</w:t>
            </w:r>
          </w:p>
        </w:tc>
      </w:tr>
      <w:tr w:rsidR="00ED18E0" w14:paraId="6A6CACB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7496933"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165588C5" w14:textId="77777777" w:rsidR="00ED18E0" w:rsidRDefault="00FB255D">
            <w:pPr>
              <w:rPr>
                <w:rFonts w:cs="Arial"/>
                <w:szCs w:val="20"/>
                <w:lang w:eastAsia="zh-CN"/>
              </w:rPr>
            </w:pPr>
            <w:r>
              <w:rPr>
                <w:rFonts w:cs="Arial"/>
                <w:szCs w:val="20"/>
                <w:lang w:eastAsia="zh-CN"/>
              </w:rPr>
              <w:t xml:space="preserve">The user turns ON the infotainment system.  This could be </w:t>
            </w:r>
            <w:proofErr w:type="gramStart"/>
            <w:r>
              <w:rPr>
                <w:rFonts w:cs="Arial"/>
                <w:szCs w:val="20"/>
                <w:lang w:eastAsia="zh-CN"/>
              </w:rPr>
              <w:t>enter</w:t>
            </w:r>
            <w:proofErr w:type="gramEnd"/>
            <w:r>
              <w:rPr>
                <w:rFonts w:cs="Arial"/>
                <w:szCs w:val="20"/>
                <w:lang w:eastAsia="zh-CN"/>
              </w:rPr>
              <w:t xml:space="preserve"> conditions such as changing ignition status to Run/ACC or turning on Extended play. </w:t>
            </w:r>
          </w:p>
        </w:tc>
      </w:tr>
      <w:tr w:rsidR="00ED18E0" w14:paraId="70B2733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62B607E"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2921A475" w14:textId="77777777" w:rsidR="00ED18E0" w:rsidRDefault="00FB255D">
            <w:pPr>
              <w:rPr>
                <w:rFonts w:cs="Arial"/>
                <w:szCs w:val="20"/>
                <w:lang w:eastAsia="zh-CN"/>
              </w:rPr>
            </w:pPr>
            <w:r>
              <w:rPr>
                <w:rFonts w:cs="Arial"/>
                <w:szCs w:val="20"/>
                <w:lang w:eastAsia="zh-CN"/>
              </w:rPr>
              <w:t xml:space="preserve">The Welcome HMI is exited </w:t>
            </w:r>
          </w:p>
          <w:p w14:paraId="0AAED873" w14:textId="77777777" w:rsidR="00ED18E0" w:rsidRDefault="00ED18E0">
            <w:pPr>
              <w:rPr>
                <w:rFonts w:cs="Arial"/>
                <w:szCs w:val="20"/>
                <w:lang w:eastAsia="zh-CN"/>
              </w:rPr>
            </w:pPr>
          </w:p>
        </w:tc>
      </w:tr>
      <w:tr w:rsidR="00ED18E0" w14:paraId="209EE80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8FBE599" w14:textId="77777777" w:rsidR="00ED18E0" w:rsidRDefault="00FB255D">
            <w:pPr>
              <w:rPr>
                <w:rFonts w:ascii="Calibri" w:hAnsi="Calibri"/>
                <w:b/>
                <w:sz w:val="22"/>
                <w:szCs w:val="22"/>
                <w:lang w:eastAsia="zh-CN"/>
              </w:rPr>
            </w:pPr>
            <w:r>
              <w:rPr>
                <w:rFonts w:ascii="Calibri" w:hAnsi="Calibri"/>
                <w:b/>
                <w:sz w:val="22"/>
                <w:szCs w:val="22"/>
                <w:lang w:eastAsia="zh-CN"/>
              </w:rPr>
              <w:t xml:space="preserve">List of </w:t>
            </w:r>
            <w:r>
              <w:rPr>
                <w:rFonts w:ascii="Calibri" w:hAnsi="Calibri"/>
                <w:b/>
                <w:sz w:val="22"/>
                <w:szCs w:val="22"/>
                <w:lang w:eastAsia="zh-CN"/>
              </w:rPr>
              <w:t>Exception Use Cases</w:t>
            </w:r>
          </w:p>
        </w:tc>
        <w:tc>
          <w:tcPr>
            <w:tcW w:w="7013" w:type="dxa"/>
            <w:tcBorders>
              <w:top w:val="single" w:sz="4" w:space="0" w:color="auto"/>
              <w:left w:val="single" w:sz="4" w:space="0" w:color="auto"/>
              <w:bottom w:val="single" w:sz="4" w:space="0" w:color="auto"/>
              <w:right w:val="single" w:sz="4" w:space="0" w:color="auto"/>
            </w:tcBorders>
            <w:hideMark/>
          </w:tcPr>
          <w:p w14:paraId="42A3CA91" w14:textId="77777777" w:rsidR="00ED18E0" w:rsidRDefault="00FB255D">
            <w:pPr>
              <w:rPr>
                <w:rFonts w:cs="Arial"/>
                <w:szCs w:val="20"/>
                <w:lang w:eastAsia="zh-CN"/>
              </w:rPr>
            </w:pPr>
            <w:r>
              <w:rPr>
                <w:rFonts w:cs="Arial"/>
                <w:szCs w:val="20"/>
                <w:lang w:eastAsia="zh-CN"/>
              </w:rPr>
              <w:t>N/A</w:t>
            </w:r>
          </w:p>
        </w:tc>
      </w:tr>
      <w:tr w:rsidR="00ED18E0" w14:paraId="0C22B50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B393097"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2C09B99E" w14:textId="77777777" w:rsidR="00ED18E0" w:rsidRDefault="00FB255D">
            <w:pPr>
              <w:rPr>
                <w:rFonts w:cs="Arial"/>
                <w:color w:val="FF0000"/>
                <w:szCs w:val="20"/>
                <w:lang w:eastAsia="zh-CN"/>
              </w:rPr>
            </w:pPr>
            <w:r>
              <w:rPr>
                <w:rFonts w:cs="Arial"/>
                <w:szCs w:val="20"/>
                <w:lang w:eastAsia="zh-CN"/>
              </w:rPr>
              <w:t>Vehicle System Interface</w:t>
            </w:r>
          </w:p>
        </w:tc>
      </w:tr>
    </w:tbl>
    <w:p w14:paraId="2A884E40" w14:textId="77777777" w:rsidR="00ED18E0" w:rsidRDefault="00ED18E0"/>
    <w:p w14:paraId="4A2EAC44" w14:textId="77777777" w:rsidR="00406F39" w:rsidRDefault="00FB255D" w:rsidP="008B11E9">
      <w:pPr>
        <w:pStyle w:val="Heading4"/>
      </w:pPr>
      <w:r>
        <w:t xml:space="preserve">PWRMAN-UC-REQ-033902/A-Activating Farewell HMI – from turning off </w:t>
      </w:r>
      <w:r>
        <w:t>infotainment system (</w:t>
      </w:r>
      <w:proofErr w:type="spellStart"/>
      <w:r>
        <w:t>TcSE</w:t>
      </w:r>
      <w:proofErr w:type="spellEnd"/>
      <w:r>
        <w:t xml:space="preserve"> ROIN-289115-1)</w:t>
      </w:r>
    </w:p>
    <w:p w14:paraId="7B937D53"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5414CB3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43BC413"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63DDEE88" w14:textId="77777777" w:rsidR="00ED18E0" w:rsidRDefault="00FB255D">
            <w:pPr>
              <w:rPr>
                <w:rFonts w:cs="Arial"/>
                <w:szCs w:val="20"/>
                <w:lang w:eastAsia="zh-CN"/>
              </w:rPr>
            </w:pPr>
            <w:r>
              <w:rPr>
                <w:rFonts w:cs="Arial"/>
                <w:szCs w:val="20"/>
                <w:lang w:eastAsia="zh-CN"/>
              </w:rPr>
              <w:t>Vehicle Occupant</w:t>
            </w:r>
          </w:p>
        </w:tc>
      </w:tr>
      <w:tr w:rsidR="00ED18E0" w14:paraId="286BA03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CC602AF"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1361C267" w14:textId="77777777" w:rsidR="00ED18E0" w:rsidRDefault="00FB255D">
            <w:pPr>
              <w:rPr>
                <w:rFonts w:cs="Arial"/>
                <w:szCs w:val="20"/>
                <w:lang w:eastAsia="zh-CN"/>
              </w:rPr>
            </w:pPr>
            <w:r>
              <w:rPr>
                <w:rFonts w:cs="Arial"/>
                <w:szCs w:val="20"/>
                <w:lang w:eastAsia="zh-CN"/>
              </w:rPr>
              <w:t>Infotainment System Powered ON</w:t>
            </w:r>
          </w:p>
        </w:tc>
      </w:tr>
      <w:tr w:rsidR="00ED18E0" w14:paraId="17148CE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3ED492C" w14:textId="77777777" w:rsidR="00ED18E0" w:rsidRDefault="00FB255D">
            <w:pPr>
              <w:rPr>
                <w:rFonts w:ascii="Calibri" w:hAnsi="Calibri"/>
                <w:b/>
                <w:sz w:val="22"/>
                <w:szCs w:val="22"/>
                <w:lang w:eastAsia="zh-CN"/>
              </w:rPr>
            </w:pPr>
            <w:r>
              <w:rPr>
                <w:rFonts w:ascii="Calibri" w:hAnsi="Calibri"/>
                <w:b/>
                <w:sz w:val="22"/>
                <w:szCs w:val="22"/>
                <w:lang w:eastAsia="zh-CN"/>
              </w:rPr>
              <w:t>Scenario Descri</w:t>
            </w:r>
            <w:r>
              <w:rPr>
                <w:rFonts w:ascii="Calibri" w:hAnsi="Calibri"/>
                <w:b/>
                <w:sz w:val="22"/>
                <w:szCs w:val="22"/>
                <w:lang w:eastAsia="zh-CN"/>
              </w:rPr>
              <w:t>ption</w:t>
            </w:r>
          </w:p>
        </w:tc>
        <w:tc>
          <w:tcPr>
            <w:tcW w:w="7013" w:type="dxa"/>
            <w:tcBorders>
              <w:top w:val="single" w:sz="4" w:space="0" w:color="auto"/>
              <w:left w:val="single" w:sz="4" w:space="0" w:color="auto"/>
              <w:bottom w:val="single" w:sz="4" w:space="0" w:color="auto"/>
              <w:right w:val="single" w:sz="4" w:space="0" w:color="auto"/>
            </w:tcBorders>
          </w:tcPr>
          <w:p w14:paraId="011D00DE" w14:textId="77777777" w:rsidR="00ED18E0" w:rsidRDefault="00FB255D">
            <w:pPr>
              <w:rPr>
                <w:rFonts w:cs="Arial"/>
                <w:szCs w:val="20"/>
                <w:lang w:eastAsia="zh-CN"/>
              </w:rPr>
            </w:pPr>
            <w:r>
              <w:rPr>
                <w:rFonts w:cs="Arial"/>
                <w:szCs w:val="20"/>
                <w:lang w:eastAsia="zh-CN"/>
              </w:rPr>
              <w:t>The user powers OFF the infotainment system.  This could be exit conditions such as opening the door to exit delayed accessory or pressing the power button to end extended play.</w:t>
            </w:r>
          </w:p>
          <w:p w14:paraId="50B6FCFE" w14:textId="77777777" w:rsidR="00ED18E0" w:rsidRDefault="00ED18E0">
            <w:pPr>
              <w:rPr>
                <w:rFonts w:cs="Arial"/>
                <w:szCs w:val="20"/>
                <w:lang w:eastAsia="zh-CN"/>
              </w:rPr>
            </w:pPr>
          </w:p>
        </w:tc>
      </w:tr>
      <w:tr w:rsidR="00ED18E0" w14:paraId="4E75B91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A6DEC5C"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36113D9E" w14:textId="77777777" w:rsidR="00ED18E0" w:rsidRDefault="00FB255D">
            <w:pPr>
              <w:rPr>
                <w:rFonts w:cs="Arial"/>
                <w:szCs w:val="20"/>
                <w:lang w:eastAsia="zh-CN"/>
              </w:rPr>
            </w:pPr>
            <w:r>
              <w:rPr>
                <w:rFonts w:cs="Arial"/>
                <w:szCs w:val="20"/>
                <w:lang w:eastAsia="zh-CN"/>
              </w:rPr>
              <w:t xml:space="preserve">The Farewell HMI is displayed </w:t>
            </w:r>
          </w:p>
        </w:tc>
      </w:tr>
      <w:tr w:rsidR="00ED18E0" w14:paraId="739D4CB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54A1693"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5650C4DE" w14:textId="77777777" w:rsidR="00ED18E0" w:rsidRDefault="00FB255D">
            <w:pPr>
              <w:rPr>
                <w:rFonts w:cs="Arial"/>
                <w:szCs w:val="20"/>
                <w:lang w:eastAsia="zh-CN"/>
              </w:rPr>
            </w:pPr>
            <w:r>
              <w:rPr>
                <w:rFonts w:cs="Arial"/>
                <w:szCs w:val="20"/>
                <w:lang w:eastAsia="zh-CN"/>
              </w:rPr>
              <w:t>N/A</w:t>
            </w:r>
          </w:p>
        </w:tc>
      </w:tr>
      <w:tr w:rsidR="00ED18E0" w14:paraId="5BC7405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495010A"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1355C084" w14:textId="77777777" w:rsidR="00ED18E0" w:rsidRDefault="00FB255D">
            <w:pPr>
              <w:rPr>
                <w:rFonts w:cs="Arial"/>
                <w:color w:val="FF0000"/>
                <w:szCs w:val="20"/>
                <w:lang w:eastAsia="zh-CN"/>
              </w:rPr>
            </w:pPr>
            <w:r>
              <w:rPr>
                <w:rFonts w:cs="Arial"/>
                <w:szCs w:val="20"/>
                <w:lang w:eastAsia="zh-CN"/>
              </w:rPr>
              <w:t>Vehicle System Interface</w:t>
            </w:r>
          </w:p>
        </w:tc>
      </w:tr>
    </w:tbl>
    <w:p w14:paraId="05FD741A" w14:textId="77777777" w:rsidR="00ED18E0" w:rsidRDefault="00ED18E0"/>
    <w:p w14:paraId="675BB906" w14:textId="77777777" w:rsidR="00406F39" w:rsidRDefault="00FB255D" w:rsidP="008B11E9">
      <w:pPr>
        <w:pStyle w:val="Heading4"/>
      </w:pPr>
      <w:r>
        <w:t>PWRMAN-UC-REQ-033903/A-Exiting Farewell HMI – Farewell Timer expires (</w:t>
      </w:r>
      <w:proofErr w:type="spellStart"/>
      <w:r>
        <w:t>TcSE</w:t>
      </w:r>
      <w:proofErr w:type="spellEnd"/>
      <w:r>
        <w:t xml:space="preserve"> ROIN-289116-1)</w:t>
      </w:r>
    </w:p>
    <w:p w14:paraId="44D60222"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4610C02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11C9BDB"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19401AB" w14:textId="77777777" w:rsidR="00ED18E0" w:rsidRDefault="00FB255D">
            <w:pPr>
              <w:rPr>
                <w:rFonts w:cs="Arial"/>
                <w:szCs w:val="20"/>
                <w:lang w:eastAsia="zh-CN"/>
              </w:rPr>
            </w:pPr>
            <w:r>
              <w:rPr>
                <w:rFonts w:cs="Arial"/>
                <w:szCs w:val="20"/>
                <w:lang w:eastAsia="zh-CN"/>
              </w:rPr>
              <w:t>Vehicle Occupant</w:t>
            </w:r>
          </w:p>
        </w:tc>
      </w:tr>
      <w:tr w:rsidR="00ED18E0" w14:paraId="2551075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BA9945C"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03AD3344" w14:textId="77777777" w:rsidR="00ED18E0" w:rsidRDefault="00FB255D">
            <w:pPr>
              <w:rPr>
                <w:rFonts w:cs="Arial"/>
                <w:szCs w:val="20"/>
                <w:lang w:eastAsia="zh-CN"/>
              </w:rPr>
            </w:pPr>
            <w:r>
              <w:rPr>
                <w:rFonts w:cs="Arial"/>
                <w:szCs w:val="20"/>
                <w:lang w:eastAsia="zh-CN"/>
              </w:rPr>
              <w:t>Infotainment System Powered OFF</w:t>
            </w:r>
          </w:p>
          <w:p w14:paraId="269460C4" w14:textId="77777777" w:rsidR="00ED18E0" w:rsidRDefault="00FB255D">
            <w:pPr>
              <w:rPr>
                <w:rFonts w:cs="Arial"/>
                <w:szCs w:val="20"/>
                <w:lang w:eastAsia="zh-CN"/>
              </w:rPr>
            </w:pPr>
            <w:r>
              <w:rPr>
                <w:rFonts w:cs="Arial"/>
                <w:szCs w:val="20"/>
                <w:lang w:eastAsia="zh-CN"/>
              </w:rPr>
              <w:t>Farewell HMI is active</w:t>
            </w:r>
          </w:p>
        </w:tc>
      </w:tr>
      <w:tr w:rsidR="00ED18E0" w14:paraId="4B36A29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0942B31"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3F49B750" w14:textId="77777777" w:rsidR="00ED18E0" w:rsidRDefault="00FB255D">
            <w:pPr>
              <w:rPr>
                <w:rFonts w:cs="Arial"/>
                <w:szCs w:val="20"/>
                <w:lang w:eastAsia="zh-CN"/>
              </w:rPr>
            </w:pPr>
            <w:r>
              <w:rPr>
                <w:rFonts w:cs="Arial"/>
                <w:szCs w:val="20"/>
                <w:lang w:eastAsia="zh-CN"/>
              </w:rPr>
              <w:t>Farewell Timer expires</w:t>
            </w:r>
          </w:p>
          <w:p w14:paraId="0A0A60F7" w14:textId="77777777" w:rsidR="00ED18E0" w:rsidRDefault="00ED18E0">
            <w:pPr>
              <w:rPr>
                <w:rFonts w:cs="Arial"/>
                <w:szCs w:val="20"/>
                <w:lang w:eastAsia="zh-CN"/>
              </w:rPr>
            </w:pPr>
          </w:p>
        </w:tc>
      </w:tr>
      <w:tr w:rsidR="00ED18E0" w14:paraId="065E367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A088A46"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04AD45DF" w14:textId="77777777" w:rsidR="00ED18E0" w:rsidRDefault="00FB255D">
            <w:pPr>
              <w:rPr>
                <w:rFonts w:cs="Arial"/>
                <w:szCs w:val="20"/>
                <w:lang w:eastAsia="zh-CN"/>
              </w:rPr>
            </w:pPr>
            <w:r>
              <w:rPr>
                <w:rFonts w:cs="Arial"/>
                <w:szCs w:val="20"/>
                <w:lang w:eastAsia="zh-CN"/>
              </w:rPr>
              <w:t xml:space="preserve">The Farewell HMI is exited </w:t>
            </w:r>
          </w:p>
        </w:tc>
      </w:tr>
      <w:tr w:rsidR="00ED18E0" w14:paraId="3DDDF3E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75BF40D"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4DAE96D9" w14:textId="77777777" w:rsidR="00ED18E0" w:rsidRDefault="00FB255D">
            <w:pPr>
              <w:rPr>
                <w:rFonts w:cs="Arial"/>
                <w:szCs w:val="20"/>
                <w:lang w:eastAsia="zh-CN"/>
              </w:rPr>
            </w:pPr>
            <w:r>
              <w:rPr>
                <w:rFonts w:cs="Arial"/>
                <w:szCs w:val="20"/>
                <w:lang w:eastAsia="zh-CN"/>
              </w:rPr>
              <w:t>N/A</w:t>
            </w:r>
          </w:p>
        </w:tc>
      </w:tr>
      <w:tr w:rsidR="00ED18E0" w14:paraId="501609D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6E29C12"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3E8A0607" w14:textId="77777777" w:rsidR="00ED18E0" w:rsidRDefault="00FB255D">
            <w:pPr>
              <w:rPr>
                <w:rFonts w:cs="Arial"/>
                <w:color w:val="FF0000"/>
                <w:szCs w:val="20"/>
                <w:lang w:eastAsia="zh-CN"/>
              </w:rPr>
            </w:pPr>
            <w:r>
              <w:rPr>
                <w:rFonts w:cs="Arial"/>
                <w:szCs w:val="20"/>
                <w:lang w:eastAsia="zh-CN"/>
              </w:rPr>
              <w:t>Vehicle System Interface</w:t>
            </w:r>
          </w:p>
        </w:tc>
      </w:tr>
    </w:tbl>
    <w:p w14:paraId="78837781" w14:textId="77777777" w:rsidR="00ED18E0" w:rsidRDefault="00ED18E0"/>
    <w:p w14:paraId="668C953C" w14:textId="77777777" w:rsidR="00406F39" w:rsidRDefault="00FB255D" w:rsidP="008B11E9">
      <w:pPr>
        <w:pStyle w:val="Heading4"/>
      </w:pPr>
      <w:r>
        <w:t>PWRMAN-UC-REQ-033904/A-Exiting Farewell HMI - Door Closed and Door Locked (</w:t>
      </w:r>
      <w:proofErr w:type="spellStart"/>
      <w:r>
        <w:t>TcSE</w:t>
      </w:r>
      <w:proofErr w:type="spellEnd"/>
      <w:r>
        <w:t xml:space="preserve"> ROIN-289133-1)</w:t>
      </w:r>
    </w:p>
    <w:p w14:paraId="3A4604ED"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5306D00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B37C1AE"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150DF1ED" w14:textId="77777777" w:rsidR="00ED18E0" w:rsidRDefault="00FB255D">
            <w:pPr>
              <w:rPr>
                <w:rFonts w:cs="Arial"/>
                <w:szCs w:val="20"/>
                <w:lang w:eastAsia="zh-CN"/>
              </w:rPr>
            </w:pPr>
            <w:r>
              <w:rPr>
                <w:rFonts w:cs="Arial"/>
                <w:szCs w:val="20"/>
                <w:lang w:eastAsia="zh-CN"/>
              </w:rPr>
              <w:t>Vehicle Occupant</w:t>
            </w:r>
          </w:p>
        </w:tc>
      </w:tr>
      <w:tr w:rsidR="00ED18E0" w14:paraId="15699B5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767D94A"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7607B48F" w14:textId="77777777" w:rsidR="00ED18E0" w:rsidRDefault="00FB255D">
            <w:pPr>
              <w:rPr>
                <w:rFonts w:cs="Arial"/>
                <w:szCs w:val="20"/>
                <w:lang w:eastAsia="zh-CN"/>
              </w:rPr>
            </w:pPr>
            <w:r>
              <w:rPr>
                <w:rFonts w:cs="Arial"/>
                <w:szCs w:val="20"/>
                <w:lang w:eastAsia="zh-CN"/>
              </w:rPr>
              <w:t>Farewell HMI Active</w:t>
            </w:r>
          </w:p>
          <w:p w14:paraId="20A6D97F" w14:textId="77777777" w:rsidR="00ED18E0" w:rsidRDefault="00FB255D">
            <w:pPr>
              <w:rPr>
                <w:rFonts w:cs="Arial"/>
                <w:szCs w:val="20"/>
                <w:lang w:eastAsia="zh-CN"/>
              </w:rPr>
            </w:pPr>
            <w:r>
              <w:rPr>
                <w:rFonts w:cs="Arial"/>
                <w:szCs w:val="20"/>
                <w:lang w:eastAsia="zh-CN"/>
              </w:rPr>
              <w:t>Infotainment System Powered OFF</w:t>
            </w:r>
          </w:p>
          <w:p w14:paraId="3BF2A73E" w14:textId="77777777" w:rsidR="00ED18E0" w:rsidRDefault="00FB255D">
            <w:pPr>
              <w:rPr>
                <w:rFonts w:cs="Arial"/>
                <w:szCs w:val="20"/>
                <w:lang w:eastAsia="zh-CN"/>
              </w:rPr>
            </w:pPr>
            <w:r>
              <w:rPr>
                <w:rFonts w:cs="Arial"/>
                <w:szCs w:val="20"/>
                <w:lang w:eastAsia="zh-CN"/>
              </w:rPr>
              <w:t>Ignition Status is OFF</w:t>
            </w:r>
          </w:p>
          <w:p w14:paraId="6706C1A6" w14:textId="77777777" w:rsidR="00ED18E0" w:rsidRDefault="00FB255D">
            <w:pPr>
              <w:rPr>
                <w:rFonts w:cs="Arial"/>
                <w:szCs w:val="20"/>
                <w:lang w:eastAsia="zh-CN"/>
              </w:rPr>
            </w:pPr>
            <w:r>
              <w:rPr>
                <w:rFonts w:cs="Arial"/>
                <w:szCs w:val="20"/>
                <w:lang w:eastAsia="zh-CN"/>
              </w:rPr>
              <w:t>Delayed Accessory is OFF</w:t>
            </w:r>
          </w:p>
          <w:p w14:paraId="093FEC21" w14:textId="77777777" w:rsidR="00ED18E0" w:rsidRDefault="00FB255D">
            <w:pPr>
              <w:rPr>
                <w:rFonts w:cs="Arial"/>
                <w:szCs w:val="20"/>
                <w:lang w:eastAsia="zh-CN"/>
              </w:rPr>
            </w:pPr>
            <w:r>
              <w:rPr>
                <w:rFonts w:cs="Arial"/>
                <w:szCs w:val="20"/>
                <w:lang w:eastAsia="zh-CN"/>
              </w:rPr>
              <w:t xml:space="preserve">Load Shed is not </w:t>
            </w:r>
            <w:r>
              <w:rPr>
                <w:rFonts w:cs="Arial"/>
                <w:szCs w:val="20"/>
                <w:lang w:eastAsia="zh-CN"/>
              </w:rPr>
              <w:t>active</w:t>
            </w:r>
          </w:p>
          <w:p w14:paraId="745253E6" w14:textId="77777777" w:rsidR="00ED18E0" w:rsidRDefault="00FB255D">
            <w:pPr>
              <w:rPr>
                <w:rFonts w:cs="Arial"/>
                <w:szCs w:val="20"/>
                <w:lang w:eastAsia="zh-CN"/>
              </w:rPr>
            </w:pPr>
            <w:r>
              <w:rPr>
                <w:rFonts w:cs="Arial"/>
                <w:szCs w:val="20"/>
                <w:lang w:eastAsia="zh-CN"/>
              </w:rPr>
              <w:t>Transport Mode is not active</w:t>
            </w:r>
          </w:p>
        </w:tc>
      </w:tr>
      <w:tr w:rsidR="00ED18E0" w14:paraId="0DBAE5F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F78102D"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0C114619" w14:textId="77777777" w:rsidR="00ED18E0" w:rsidRDefault="00FB255D">
            <w:pPr>
              <w:rPr>
                <w:rFonts w:cs="Arial"/>
                <w:szCs w:val="20"/>
                <w:lang w:eastAsia="zh-CN"/>
              </w:rPr>
            </w:pPr>
            <w:r>
              <w:rPr>
                <w:rFonts w:cs="Arial"/>
                <w:szCs w:val="20"/>
                <w:lang w:eastAsia="zh-CN"/>
              </w:rPr>
              <w:t>The user closes the door and then locks the door while exiting the vehicle</w:t>
            </w:r>
          </w:p>
        </w:tc>
      </w:tr>
      <w:tr w:rsidR="00ED18E0" w14:paraId="5196E4F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614964F"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6ED73847" w14:textId="77777777" w:rsidR="00ED18E0" w:rsidRDefault="00FB255D">
            <w:pPr>
              <w:rPr>
                <w:rFonts w:cs="Arial"/>
                <w:szCs w:val="20"/>
                <w:lang w:eastAsia="zh-CN"/>
              </w:rPr>
            </w:pPr>
            <w:r>
              <w:rPr>
                <w:rFonts w:cs="Arial"/>
                <w:szCs w:val="20"/>
                <w:lang w:eastAsia="zh-CN"/>
              </w:rPr>
              <w:t xml:space="preserve">The Farewell HMI is exited </w:t>
            </w:r>
          </w:p>
        </w:tc>
      </w:tr>
      <w:tr w:rsidR="00ED18E0" w14:paraId="15A8315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4DBBF03"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1D3BAEA8" w14:textId="77777777" w:rsidR="00ED18E0" w:rsidRDefault="00FB255D">
            <w:pPr>
              <w:rPr>
                <w:rFonts w:cs="Arial"/>
                <w:szCs w:val="20"/>
                <w:lang w:eastAsia="zh-CN"/>
              </w:rPr>
            </w:pPr>
            <w:r>
              <w:rPr>
                <w:rFonts w:cs="Arial"/>
                <w:szCs w:val="20"/>
                <w:lang w:eastAsia="zh-CN"/>
              </w:rPr>
              <w:t>N/A</w:t>
            </w:r>
          </w:p>
        </w:tc>
      </w:tr>
      <w:tr w:rsidR="00ED18E0" w14:paraId="55E964C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0795C99"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7AE247CC" w14:textId="77777777" w:rsidR="00ED18E0" w:rsidRDefault="00FB255D">
            <w:pPr>
              <w:rPr>
                <w:rFonts w:cs="Arial"/>
                <w:color w:val="FF0000"/>
                <w:szCs w:val="20"/>
                <w:lang w:eastAsia="zh-CN"/>
              </w:rPr>
            </w:pPr>
            <w:r>
              <w:rPr>
                <w:rFonts w:cs="Arial"/>
                <w:szCs w:val="20"/>
                <w:lang w:eastAsia="zh-CN"/>
              </w:rPr>
              <w:t>Vehicle System Interface</w:t>
            </w:r>
          </w:p>
        </w:tc>
      </w:tr>
    </w:tbl>
    <w:p w14:paraId="75CD0AE0" w14:textId="77777777" w:rsidR="00ED18E0" w:rsidRDefault="00ED18E0"/>
    <w:p w14:paraId="56271D9F" w14:textId="77777777" w:rsidR="00406F39" w:rsidRDefault="00FB255D" w:rsidP="008B11E9">
      <w:pPr>
        <w:pStyle w:val="Heading4"/>
      </w:pPr>
      <w:r>
        <w:t>PWRMAN-UC-REQ-033905/A-Exiting Farewell HMI - Turning ON the infotainment system (</w:t>
      </w:r>
      <w:proofErr w:type="spellStart"/>
      <w:r>
        <w:t>TcSE</w:t>
      </w:r>
      <w:proofErr w:type="spellEnd"/>
      <w:r>
        <w:t xml:space="preserve"> ROIN-289134-1)</w:t>
      </w:r>
    </w:p>
    <w:p w14:paraId="35A84C7B"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491817D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48ADDDB"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E6DE5DD" w14:textId="77777777" w:rsidR="00ED18E0" w:rsidRDefault="00FB255D">
            <w:pPr>
              <w:rPr>
                <w:rFonts w:cs="Arial"/>
                <w:szCs w:val="20"/>
                <w:lang w:eastAsia="zh-CN"/>
              </w:rPr>
            </w:pPr>
            <w:r>
              <w:rPr>
                <w:rFonts w:cs="Arial"/>
                <w:szCs w:val="20"/>
                <w:lang w:eastAsia="zh-CN"/>
              </w:rPr>
              <w:t>Vehicle Occupant</w:t>
            </w:r>
          </w:p>
        </w:tc>
      </w:tr>
      <w:tr w:rsidR="00ED18E0" w14:paraId="793C463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C56802C"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5D7FEA41" w14:textId="77777777" w:rsidR="00ED18E0" w:rsidRDefault="00FB255D">
            <w:pPr>
              <w:rPr>
                <w:rFonts w:cs="Arial"/>
                <w:szCs w:val="20"/>
                <w:lang w:eastAsia="zh-CN"/>
              </w:rPr>
            </w:pPr>
            <w:r>
              <w:rPr>
                <w:rFonts w:cs="Arial"/>
                <w:szCs w:val="20"/>
                <w:lang w:eastAsia="zh-CN"/>
              </w:rPr>
              <w:t>Farewell HMI Active</w:t>
            </w:r>
          </w:p>
          <w:p w14:paraId="0F4AAA64" w14:textId="77777777" w:rsidR="00ED18E0" w:rsidRDefault="00FB255D">
            <w:pPr>
              <w:rPr>
                <w:rFonts w:cs="Arial"/>
                <w:szCs w:val="20"/>
                <w:lang w:eastAsia="zh-CN"/>
              </w:rPr>
            </w:pPr>
            <w:r>
              <w:rPr>
                <w:rFonts w:cs="Arial"/>
                <w:szCs w:val="20"/>
                <w:lang w:eastAsia="zh-CN"/>
              </w:rPr>
              <w:t>Infotainment System Powered OFF</w:t>
            </w:r>
          </w:p>
          <w:p w14:paraId="3E776B96" w14:textId="77777777" w:rsidR="00ED18E0" w:rsidRDefault="00FB255D">
            <w:pPr>
              <w:rPr>
                <w:rFonts w:cs="Arial"/>
                <w:szCs w:val="20"/>
                <w:lang w:eastAsia="zh-CN"/>
              </w:rPr>
            </w:pPr>
            <w:r>
              <w:rPr>
                <w:rFonts w:cs="Arial"/>
                <w:szCs w:val="20"/>
                <w:lang w:eastAsia="zh-CN"/>
              </w:rPr>
              <w:t>Ignition Status is OFF</w:t>
            </w:r>
          </w:p>
          <w:p w14:paraId="0667283F" w14:textId="77777777" w:rsidR="00ED18E0" w:rsidRDefault="00FB255D">
            <w:pPr>
              <w:rPr>
                <w:rFonts w:cs="Arial"/>
                <w:szCs w:val="20"/>
                <w:lang w:eastAsia="zh-CN"/>
              </w:rPr>
            </w:pPr>
            <w:r>
              <w:rPr>
                <w:rFonts w:cs="Arial"/>
                <w:szCs w:val="20"/>
                <w:lang w:eastAsia="zh-CN"/>
              </w:rPr>
              <w:t>Delayed Accessory is OFF</w:t>
            </w:r>
          </w:p>
          <w:p w14:paraId="3E7FA8B1" w14:textId="77777777" w:rsidR="00ED18E0" w:rsidRDefault="00FB255D">
            <w:pPr>
              <w:rPr>
                <w:rFonts w:cs="Arial"/>
                <w:szCs w:val="20"/>
                <w:lang w:eastAsia="zh-CN"/>
              </w:rPr>
            </w:pPr>
            <w:r>
              <w:rPr>
                <w:rFonts w:cs="Arial"/>
                <w:szCs w:val="20"/>
                <w:lang w:eastAsia="zh-CN"/>
              </w:rPr>
              <w:t xml:space="preserve">Load Shed is </w:t>
            </w:r>
            <w:r>
              <w:rPr>
                <w:rFonts w:cs="Arial"/>
                <w:szCs w:val="20"/>
                <w:lang w:eastAsia="zh-CN"/>
              </w:rPr>
              <w:t>not active</w:t>
            </w:r>
          </w:p>
          <w:p w14:paraId="427763CB" w14:textId="77777777" w:rsidR="00ED18E0" w:rsidRDefault="00FB255D">
            <w:pPr>
              <w:rPr>
                <w:rFonts w:cs="Arial"/>
                <w:szCs w:val="20"/>
                <w:lang w:eastAsia="zh-CN"/>
              </w:rPr>
            </w:pPr>
            <w:r>
              <w:rPr>
                <w:rFonts w:cs="Arial"/>
                <w:szCs w:val="20"/>
                <w:lang w:eastAsia="zh-CN"/>
              </w:rPr>
              <w:t>Transport Mode is not active</w:t>
            </w:r>
          </w:p>
        </w:tc>
      </w:tr>
      <w:tr w:rsidR="00ED18E0" w14:paraId="64C8E48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85FE77C"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3240389E" w14:textId="77777777" w:rsidR="00ED18E0" w:rsidRDefault="00FB255D">
            <w:pPr>
              <w:rPr>
                <w:rFonts w:cs="Arial"/>
                <w:szCs w:val="20"/>
                <w:lang w:eastAsia="zh-CN"/>
              </w:rPr>
            </w:pPr>
            <w:r>
              <w:rPr>
                <w:rFonts w:cs="Arial"/>
                <w:szCs w:val="20"/>
                <w:lang w:eastAsia="zh-CN"/>
              </w:rPr>
              <w:t xml:space="preserve">The user turns ON the infotainment system.  This could be </w:t>
            </w:r>
            <w:proofErr w:type="gramStart"/>
            <w:r>
              <w:rPr>
                <w:rFonts w:cs="Arial"/>
                <w:szCs w:val="20"/>
                <w:lang w:eastAsia="zh-CN"/>
              </w:rPr>
              <w:t>enter</w:t>
            </w:r>
            <w:proofErr w:type="gramEnd"/>
            <w:r>
              <w:rPr>
                <w:rFonts w:cs="Arial"/>
                <w:szCs w:val="20"/>
                <w:lang w:eastAsia="zh-CN"/>
              </w:rPr>
              <w:t xml:space="preserve"> conditions such as changing ignition status to Run/ACC or turning on Extended play</w:t>
            </w:r>
          </w:p>
        </w:tc>
      </w:tr>
      <w:tr w:rsidR="00ED18E0" w14:paraId="01F27E3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9F50FA7"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19663B02" w14:textId="77777777" w:rsidR="00ED18E0" w:rsidRDefault="00FB255D">
            <w:pPr>
              <w:rPr>
                <w:rFonts w:cs="Arial"/>
                <w:szCs w:val="20"/>
                <w:lang w:eastAsia="zh-CN"/>
              </w:rPr>
            </w:pPr>
            <w:r>
              <w:rPr>
                <w:rFonts w:cs="Arial"/>
                <w:szCs w:val="20"/>
                <w:lang w:eastAsia="zh-CN"/>
              </w:rPr>
              <w:t xml:space="preserve">The Farewell HMI is exited </w:t>
            </w:r>
          </w:p>
        </w:tc>
      </w:tr>
      <w:tr w:rsidR="00ED18E0" w14:paraId="7244C72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EDFD5B2"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7C15FAD5" w14:textId="77777777" w:rsidR="00ED18E0" w:rsidRDefault="00FB255D">
            <w:pPr>
              <w:rPr>
                <w:rFonts w:cs="Arial"/>
                <w:szCs w:val="20"/>
                <w:lang w:eastAsia="zh-CN"/>
              </w:rPr>
            </w:pPr>
            <w:r>
              <w:rPr>
                <w:rFonts w:cs="Arial"/>
                <w:szCs w:val="20"/>
                <w:lang w:eastAsia="zh-CN"/>
              </w:rPr>
              <w:t>N/A</w:t>
            </w:r>
          </w:p>
        </w:tc>
      </w:tr>
      <w:tr w:rsidR="00ED18E0" w14:paraId="17E1BB3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399BE52"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4C2739D0" w14:textId="77777777" w:rsidR="00ED18E0" w:rsidRDefault="00FB255D">
            <w:pPr>
              <w:rPr>
                <w:rFonts w:cs="Arial"/>
                <w:color w:val="FF0000"/>
                <w:szCs w:val="20"/>
                <w:lang w:eastAsia="zh-CN"/>
              </w:rPr>
            </w:pPr>
            <w:r>
              <w:rPr>
                <w:rFonts w:cs="Arial"/>
                <w:szCs w:val="20"/>
                <w:lang w:eastAsia="zh-CN"/>
              </w:rPr>
              <w:t>Vehicle System Interface</w:t>
            </w:r>
          </w:p>
        </w:tc>
      </w:tr>
    </w:tbl>
    <w:p w14:paraId="49D871AB" w14:textId="77777777" w:rsidR="00ED18E0" w:rsidRDefault="00ED18E0"/>
    <w:p w14:paraId="0F8D7F8C" w14:textId="77777777" w:rsidR="00406F39" w:rsidRDefault="00FB255D" w:rsidP="008B11E9">
      <w:pPr>
        <w:pStyle w:val="Heading3"/>
      </w:pPr>
      <w:bookmarkStart w:id="172" w:name="_Toc115265594"/>
      <w:r>
        <w:t>Requirements</w:t>
      </w:r>
      <w:bookmarkEnd w:id="172"/>
    </w:p>
    <w:p w14:paraId="4262C9D8" w14:textId="77777777" w:rsidR="008B11E9" w:rsidRPr="008B11E9" w:rsidRDefault="008B11E9" w:rsidP="008B11E9">
      <w:pPr>
        <w:pStyle w:val="Heading4"/>
        <w:rPr>
          <w:b w:val="0"/>
          <w:u w:val="single"/>
        </w:rPr>
      </w:pPr>
      <w:r w:rsidRPr="008B11E9">
        <w:rPr>
          <w:b w:val="0"/>
          <w:u w:val="single"/>
        </w:rPr>
        <w:t>PWRMAN-SR-REQ-030662/B-10 Minute Clock Mode (Active Clock mode in Standby power mode) (</w:t>
      </w:r>
      <w:proofErr w:type="spellStart"/>
      <w:r w:rsidRPr="008B11E9">
        <w:rPr>
          <w:b w:val="0"/>
          <w:u w:val="single"/>
        </w:rPr>
        <w:t>TcSE</w:t>
      </w:r>
      <w:proofErr w:type="spellEnd"/>
      <w:r w:rsidRPr="008B11E9">
        <w:rPr>
          <w:b w:val="0"/>
          <w:u w:val="single"/>
        </w:rPr>
        <w:t xml:space="preserve"> ROIN-40693-2)</w:t>
      </w:r>
    </w:p>
    <w:p w14:paraId="62E62ED8" w14:textId="77777777" w:rsidR="00ED18E0" w:rsidRDefault="00FB255D">
      <w:pPr>
        <w:rPr>
          <w:rFonts w:cs="Arial"/>
          <w:szCs w:val="20"/>
        </w:rPr>
      </w:pPr>
      <w:r>
        <w:rPr>
          <w:rFonts w:cs="Arial"/>
          <w:szCs w:val="20"/>
        </w:rPr>
        <w:t>The user shall not be able to listen to the infotainment system while 10 Minute Clock mode (Active Clock Mode in Standby power mode) is ac</w:t>
      </w:r>
      <w:r>
        <w:rPr>
          <w:rFonts w:cs="Arial"/>
          <w:szCs w:val="20"/>
        </w:rPr>
        <w:t xml:space="preserve">tive.  10 Minute Clock Mode display defined by the HMI.  </w:t>
      </w:r>
    </w:p>
    <w:p w14:paraId="33A00A55" w14:textId="77777777" w:rsidR="00ED18E0" w:rsidRDefault="00ED18E0">
      <w:pPr>
        <w:rPr>
          <w:rFonts w:cs="Arial"/>
          <w:szCs w:val="20"/>
        </w:rPr>
      </w:pPr>
    </w:p>
    <w:p w14:paraId="1DB92E01" w14:textId="77777777" w:rsidR="00ED18E0" w:rsidRDefault="00ED18E0">
      <w:pPr>
        <w:rPr>
          <w:rFonts w:cs="Arial"/>
          <w:szCs w:val="20"/>
        </w:rPr>
      </w:pPr>
    </w:p>
    <w:p w14:paraId="6426AF02" w14:textId="77777777" w:rsidR="008B11E9" w:rsidRPr="008B11E9" w:rsidRDefault="008B11E9" w:rsidP="008B11E9">
      <w:pPr>
        <w:pStyle w:val="Heading4"/>
        <w:rPr>
          <w:b w:val="0"/>
          <w:u w:val="single"/>
        </w:rPr>
      </w:pPr>
      <w:r w:rsidRPr="008B11E9">
        <w:rPr>
          <w:b w:val="0"/>
          <w:u w:val="single"/>
        </w:rPr>
        <w:t>PWRMAN-SR-REQ-030663/C-10 Minute Clock Mode Supported / Not Supported (</w:t>
      </w:r>
      <w:proofErr w:type="spellStart"/>
      <w:r w:rsidRPr="008B11E9">
        <w:rPr>
          <w:b w:val="0"/>
          <w:u w:val="single"/>
        </w:rPr>
        <w:t>TcSE</w:t>
      </w:r>
      <w:proofErr w:type="spellEnd"/>
      <w:r w:rsidRPr="008B11E9">
        <w:rPr>
          <w:b w:val="0"/>
          <w:u w:val="single"/>
        </w:rPr>
        <w:t xml:space="preserve"> ROIN-40694-1)</w:t>
      </w:r>
    </w:p>
    <w:p w14:paraId="3B14C6FA" w14:textId="77777777" w:rsidR="008D6561" w:rsidRDefault="00FB255D">
      <w:pPr>
        <w:rPr>
          <w:rFonts w:cs="Arial"/>
        </w:rPr>
      </w:pPr>
      <w:r>
        <w:rPr>
          <w:rFonts w:cs="Arial"/>
        </w:rPr>
        <w:t xml:space="preserve">If support </w:t>
      </w:r>
      <w:proofErr w:type="gramStart"/>
      <w:r>
        <w:rPr>
          <w:rFonts w:cs="Arial"/>
        </w:rPr>
        <w:t>10 minute</w:t>
      </w:r>
      <w:proofErr w:type="gramEnd"/>
      <w:r>
        <w:rPr>
          <w:rFonts w:cs="Arial"/>
        </w:rPr>
        <w:t xml:space="preserve"> clock mode for a</w:t>
      </w:r>
      <w:r>
        <w:rPr>
          <w:rFonts w:cs="Arial"/>
        </w:rPr>
        <w:t xml:space="preserve"> particular market then 10 Minute Clock mode shall be configurable Supported / Not Supported.  Reference IDS specification for details.</w:t>
      </w:r>
    </w:p>
    <w:p w14:paraId="27224A33" w14:textId="77777777" w:rsidR="008B19BF" w:rsidRDefault="00FB255D">
      <w:pPr>
        <w:spacing w:after="200" w:line="276" w:lineRule="auto"/>
      </w:pPr>
      <w:r>
        <w:br w:type="page"/>
      </w:r>
    </w:p>
    <w:p w14:paraId="3B6D37BA" w14:textId="77777777" w:rsidR="00406F39" w:rsidRDefault="00FB255D" w:rsidP="008B11E9">
      <w:pPr>
        <w:pStyle w:val="Heading2"/>
      </w:pPr>
      <w:bookmarkStart w:id="173" w:name="_Toc115265595"/>
      <w:r w:rsidRPr="00B9479B">
        <w:t>PWR</w:t>
      </w:r>
      <w:r w:rsidRPr="00B9479B">
        <w:t>MAN-FUN-REQ-033906/C-Load Shed Strategy (</w:t>
      </w:r>
      <w:proofErr w:type="spellStart"/>
      <w:r w:rsidRPr="00B9479B">
        <w:t>TcSE</w:t>
      </w:r>
      <w:proofErr w:type="spellEnd"/>
      <w:r w:rsidRPr="00B9479B">
        <w:t xml:space="preserve"> ROIN-289949-1)</w:t>
      </w:r>
      <w:bookmarkEnd w:id="173"/>
    </w:p>
    <w:p w14:paraId="67FFBC20" w14:textId="77777777" w:rsidR="00ED18E0" w:rsidRDefault="00ED18E0"/>
    <w:p w14:paraId="58E1047F" w14:textId="77777777" w:rsidR="00406F39" w:rsidRDefault="00FB255D" w:rsidP="008B11E9">
      <w:pPr>
        <w:pStyle w:val="Heading3"/>
      </w:pPr>
      <w:bookmarkStart w:id="174" w:name="_Toc115265596"/>
      <w:r>
        <w:t>Use Cases</w:t>
      </w:r>
      <w:bookmarkEnd w:id="174"/>
    </w:p>
    <w:p w14:paraId="4B76530E" w14:textId="77777777" w:rsidR="00406F39" w:rsidRDefault="00FB255D" w:rsidP="008B11E9">
      <w:pPr>
        <w:pStyle w:val="Heading4"/>
      </w:pPr>
      <w:r>
        <w:t>PWRMAN-UC-REQ-033907/A-Entering Load Shed Low Power State (</w:t>
      </w:r>
      <w:proofErr w:type="spellStart"/>
      <w:r>
        <w:t>TcSE</w:t>
      </w:r>
      <w:proofErr w:type="spellEnd"/>
      <w:r>
        <w:t xml:space="preserve"> </w:t>
      </w:r>
      <w:r>
        <w:t>ROIN-289147-1)</w:t>
      </w:r>
    </w:p>
    <w:p w14:paraId="155D0E8A"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0247466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E037E6E"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57160193" w14:textId="77777777" w:rsidR="00ED18E0" w:rsidRDefault="00FB255D">
            <w:pPr>
              <w:rPr>
                <w:rFonts w:cs="Arial"/>
                <w:szCs w:val="20"/>
                <w:lang w:eastAsia="zh-CN"/>
              </w:rPr>
            </w:pPr>
            <w:r>
              <w:rPr>
                <w:rFonts w:cs="Arial"/>
                <w:szCs w:val="20"/>
                <w:lang w:eastAsia="zh-CN"/>
              </w:rPr>
              <w:t>Vehicle Occupant</w:t>
            </w:r>
          </w:p>
        </w:tc>
      </w:tr>
      <w:tr w:rsidR="00ED18E0" w14:paraId="297B986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364F41A"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52F547A3" w14:textId="77777777" w:rsidR="00ED18E0" w:rsidRDefault="00FB255D">
            <w:pPr>
              <w:rPr>
                <w:rFonts w:cs="Arial"/>
                <w:szCs w:val="20"/>
                <w:lang w:eastAsia="zh-CN"/>
              </w:rPr>
            </w:pPr>
            <w:r>
              <w:rPr>
                <w:rFonts w:cs="Arial"/>
                <w:szCs w:val="20"/>
                <w:lang w:eastAsia="zh-CN"/>
              </w:rPr>
              <w:t xml:space="preserve">Infotainment System Powered ON in </w:t>
            </w:r>
            <w:proofErr w:type="spellStart"/>
            <w:r>
              <w:rPr>
                <w:rFonts w:cs="Arial"/>
                <w:szCs w:val="20"/>
                <w:lang w:eastAsia="zh-CN"/>
              </w:rPr>
              <w:t>MMActive</w:t>
            </w:r>
            <w:proofErr w:type="spellEnd"/>
            <w:r>
              <w:rPr>
                <w:rFonts w:cs="Arial"/>
                <w:szCs w:val="20"/>
                <w:lang w:eastAsia="zh-CN"/>
              </w:rPr>
              <w:t xml:space="preserve"> or Extended Play</w:t>
            </w:r>
          </w:p>
          <w:p w14:paraId="26CA1FE8" w14:textId="77777777" w:rsidR="00ED18E0" w:rsidRDefault="00FB255D">
            <w:pPr>
              <w:rPr>
                <w:rFonts w:cs="Arial"/>
                <w:szCs w:val="20"/>
                <w:lang w:eastAsia="zh-CN"/>
              </w:rPr>
            </w:pPr>
            <w:r>
              <w:rPr>
                <w:rFonts w:cs="Arial"/>
                <w:szCs w:val="20"/>
                <w:lang w:eastAsia="zh-CN"/>
              </w:rPr>
              <w:t>Load Shed is not active</w:t>
            </w:r>
          </w:p>
          <w:p w14:paraId="3336E0D2" w14:textId="77777777" w:rsidR="00ED18E0" w:rsidRDefault="00FB255D">
            <w:pPr>
              <w:rPr>
                <w:rFonts w:cs="Arial"/>
                <w:szCs w:val="20"/>
                <w:lang w:eastAsia="zh-CN"/>
              </w:rPr>
            </w:pPr>
            <w:r>
              <w:rPr>
                <w:rFonts w:cs="Arial"/>
                <w:szCs w:val="20"/>
                <w:lang w:eastAsia="zh-CN"/>
              </w:rPr>
              <w:t>The engine is OFF</w:t>
            </w:r>
          </w:p>
          <w:p w14:paraId="5B5BB473" w14:textId="77777777" w:rsidR="00ED18E0" w:rsidRDefault="00FB255D">
            <w:pPr>
              <w:rPr>
                <w:rFonts w:cs="Arial"/>
                <w:szCs w:val="20"/>
                <w:lang w:eastAsia="zh-CN"/>
              </w:rPr>
            </w:pPr>
            <w:r>
              <w:rPr>
                <w:rFonts w:cs="Arial"/>
                <w:szCs w:val="20"/>
                <w:lang w:eastAsia="zh-CN"/>
              </w:rPr>
              <w:t xml:space="preserve">Transport Mode is not </w:t>
            </w:r>
            <w:r>
              <w:rPr>
                <w:rFonts w:cs="Arial"/>
                <w:szCs w:val="20"/>
                <w:lang w:eastAsia="zh-CN"/>
              </w:rPr>
              <w:t>active</w:t>
            </w:r>
          </w:p>
          <w:p w14:paraId="682689A6" w14:textId="77777777" w:rsidR="00ED18E0" w:rsidRDefault="00FB255D">
            <w:pPr>
              <w:rPr>
                <w:rFonts w:cs="Arial"/>
                <w:szCs w:val="20"/>
                <w:lang w:eastAsia="zh-CN"/>
              </w:rPr>
            </w:pPr>
            <w:proofErr w:type="spellStart"/>
            <w:r>
              <w:rPr>
                <w:rFonts w:cs="Arial"/>
                <w:szCs w:val="20"/>
                <w:lang w:eastAsia="zh-CN"/>
              </w:rPr>
              <w:t>eCall</w:t>
            </w:r>
            <w:proofErr w:type="spellEnd"/>
            <w:r>
              <w:rPr>
                <w:rFonts w:cs="Arial"/>
                <w:szCs w:val="20"/>
                <w:lang w:eastAsia="zh-CN"/>
              </w:rPr>
              <w:t xml:space="preserve"> is not active </w:t>
            </w:r>
          </w:p>
        </w:tc>
      </w:tr>
      <w:tr w:rsidR="00ED18E0" w14:paraId="7FE033A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5923489"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54F61714" w14:textId="77777777" w:rsidR="00ED18E0" w:rsidRDefault="00FB255D">
            <w:pPr>
              <w:rPr>
                <w:rFonts w:cs="Arial"/>
                <w:szCs w:val="20"/>
                <w:lang w:eastAsia="zh-CN"/>
              </w:rPr>
            </w:pPr>
            <w:r>
              <w:rPr>
                <w:rFonts w:cs="Arial"/>
                <w:szCs w:val="20"/>
                <w:lang w:eastAsia="zh-CN"/>
              </w:rPr>
              <w:t>A Load Shed event occurs while the engine is OFF</w:t>
            </w:r>
          </w:p>
        </w:tc>
      </w:tr>
      <w:tr w:rsidR="00ED18E0" w14:paraId="20BA76E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72A8241"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14D3E9BB" w14:textId="77777777" w:rsidR="00ED18E0" w:rsidRDefault="00FB255D">
            <w:pPr>
              <w:rPr>
                <w:rFonts w:cs="Arial"/>
                <w:szCs w:val="20"/>
                <w:lang w:eastAsia="zh-CN"/>
              </w:rPr>
            </w:pPr>
            <w:r>
              <w:rPr>
                <w:rFonts w:cs="Arial"/>
                <w:szCs w:val="20"/>
                <w:lang w:eastAsia="zh-CN"/>
              </w:rPr>
              <w:t xml:space="preserve">The Infotainment System enters </w:t>
            </w:r>
            <w:proofErr w:type="spellStart"/>
            <w:r>
              <w:rPr>
                <w:rFonts w:cs="Arial"/>
                <w:szCs w:val="20"/>
                <w:lang w:eastAsia="zh-CN"/>
              </w:rPr>
              <w:t>MMInactive</w:t>
            </w:r>
            <w:proofErr w:type="spellEnd"/>
            <w:r>
              <w:rPr>
                <w:rFonts w:cs="Arial"/>
                <w:szCs w:val="20"/>
                <w:lang w:eastAsia="zh-CN"/>
              </w:rPr>
              <w:t xml:space="preserve"> state with an Engine OFF Load Shed {HMI indication} for an appropriate amount of time.</w:t>
            </w:r>
          </w:p>
        </w:tc>
      </w:tr>
      <w:tr w:rsidR="00ED18E0" w14:paraId="06988DF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C70A987" w14:textId="77777777" w:rsidR="00ED18E0" w:rsidRDefault="00FB255D">
            <w:pPr>
              <w:rPr>
                <w:rFonts w:ascii="Calibri" w:hAnsi="Calibri"/>
                <w:b/>
                <w:sz w:val="22"/>
                <w:szCs w:val="22"/>
                <w:lang w:eastAsia="zh-CN"/>
              </w:rPr>
            </w:pPr>
            <w:r>
              <w:rPr>
                <w:rFonts w:ascii="Calibri" w:hAnsi="Calibri"/>
                <w:b/>
                <w:sz w:val="22"/>
                <w:szCs w:val="22"/>
                <w:lang w:eastAsia="zh-CN"/>
              </w:rPr>
              <w:t xml:space="preserve">List of </w:t>
            </w:r>
            <w:r>
              <w:rPr>
                <w:rFonts w:ascii="Calibri" w:hAnsi="Calibri"/>
                <w:b/>
                <w:sz w:val="22"/>
                <w:szCs w:val="22"/>
                <w:lang w:eastAsia="zh-CN"/>
              </w:rPr>
              <w:t>Exception Use Cases</w:t>
            </w:r>
          </w:p>
        </w:tc>
        <w:tc>
          <w:tcPr>
            <w:tcW w:w="7013" w:type="dxa"/>
            <w:tcBorders>
              <w:top w:val="single" w:sz="4" w:space="0" w:color="auto"/>
              <w:left w:val="single" w:sz="4" w:space="0" w:color="auto"/>
              <w:bottom w:val="single" w:sz="4" w:space="0" w:color="auto"/>
              <w:right w:val="single" w:sz="4" w:space="0" w:color="auto"/>
            </w:tcBorders>
            <w:hideMark/>
          </w:tcPr>
          <w:p w14:paraId="7924748F" w14:textId="77777777" w:rsidR="00ED18E0" w:rsidRDefault="00FB255D">
            <w:pPr>
              <w:rPr>
                <w:rFonts w:cs="Arial"/>
                <w:szCs w:val="20"/>
                <w:lang w:eastAsia="zh-CN"/>
              </w:rPr>
            </w:pPr>
            <w:r>
              <w:rPr>
                <w:rFonts w:cs="Arial"/>
                <w:szCs w:val="20"/>
                <w:lang w:eastAsia="zh-CN"/>
              </w:rPr>
              <w:t>N/A</w:t>
            </w:r>
          </w:p>
        </w:tc>
      </w:tr>
      <w:tr w:rsidR="00ED18E0" w14:paraId="29106CE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58ABB29"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63ACE7D" w14:textId="77777777" w:rsidR="00ED18E0" w:rsidRDefault="00FB255D">
            <w:pPr>
              <w:rPr>
                <w:rFonts w:cs="Arial"/>
                <w:szCs w:val="20"/>
                <w:lang w:eastAsia="zh-CN"/>
              </w:rPr>
            </w:pPr>
            <w:r>
              <w:rPr>
                <w:rFonts w:cs="Arial"/>
                <w:szCs w:val="20"/>
                <w:lang w:eastAsia="zh-CN"/>
              </w:rPr>
              <w:t>Vehicle System Interface</w:t>
            </w:r>
          </w:p>
        </w:tc>
      </w:tr>
    </w:tbl>
    <w:p w14:paraId="762E8513" w14:textId="77777777" w:rsidR="00ED18E0" w:rsidRDefault="00ED18E0"/>
    <w:p w14:paraId="71B41BB7" w14:textId="77777777" w:rsidR="00406F39" w:rsidRDefault="00FB255D" w:rsidP="008B11E9">
      <w:pPr>
        <w:pStyle w:val="Heading4"/>
      </w:pPr>
      <w:r>
        <w:t>PWRMAN-UC-REQ-033908/A-Exiting Load Shed Low Power State (</w:t>
      </w:r>
      <w:proofErr w:type="spellStart"/>
      <w:r>
        <w:t>TcSE</w:t>
      </w:r>
      <w:proofErr w:type="spellEnd"/>
      <w:r>
        <w:t xml:space="preserve"> </w:t>
      </w:r>
      <w:r>
        <w:t>ROIN-289901-1)</w:t>
      </w:r>
    </w:p>
    <w:p w14:paraId="25983863"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D18E0" w14:paraId="432CBEF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BB80003" w14:textId="77777777" w:rsidR="00ED18E0" w:rsidRDefault="00FB255D">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3CE548F5" w14:textId="77777777" w:rsidR="00ED18E0" w:rsidRDefault="00FB255D">
            <w:pPr>
              <w:rPr>
                <w:rFonts w:cs="Arial"/>
                <w:szCs w:val="20"/>
                <w:lang w:eastAsia="zh-CN"/>
              </w:rPr>
            </w:pPr>
            <w:r>
              <w:rPr>
                <w:rFonts w:cs="Arial"/>
                <w:szCs w:val="20"/>
                <w:lang w:eastAsia="zh-CN"/>
              </w:rPr>
              <w:t>Vehicle Occupant</w:t>
            </w:r>
          </w:p>
        </w:tc>
      </w:tr>
      <w:tr w:rsidR="00ED18E0" w14:paraId="263E220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6A7BD8A" w14:textId="77777777" w:rsidR="00ED18E0" w:rsidRDefault="00FB255D">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0C1F1181" w14:textId="77777777" w:rsidR="00ED18E0" w:rsidRDefault="00FB255D">
            <w:pPr>
              <w:rPr>
                <w:rFonts w:cs="Arial"/>
                <w:szCs w:val="20"/>
                <w:lang w:eastAsia="zh-CN"/>
              </w:rPr>
            </w:pPr>
            <w:r>
              <w:rPr>
                <w:rFonts w:cs="Arial"/>
                <w:szCs w:val="20"/>
                <w:lang w:eastAsia="zh-CN"/>
              </w:rPr>
              <w:t>Infotainment System Powered OFF in Load Shed</w:t>
            </w:r>
          </w:p>
          <w:p w14:paraId="1EEF4873" w14:textId="77777777" w:rsidR="00ED18E0" w:rsidRDefault="00FB255D">
            <w:pPr>
              <w:rPr>
                <w:rFonts w:cs="Arial"/>
                <w:szCs w:val="20"/>
                <w:lang w:eastAsia="zh-CN"/>
              </w:rPr>
            </w:pPr>
            <w:r>
              <w:rPr>
                <w:rFonts w:cs="Arial"/>
                <w:szCs w:val="20"/>
                <w:lang w:eastAsia="zh-CN"/>
              </w:rPr>
              <w:t>The engine is OFF</w:t>
            </w:r>
          </w:p>
          <w:p w14:paraId="5CBB1B4C" w14:textId="77777777" w:rsidR="00ED18E0" w:rsidRDefault="00FB255D">
            <w:pPr>
              <w:rPr>
                <w:rFonts w:cs="Arial"/>
                <w:szCs w:val="20"/>
                <w:lang w:eastAsia="zh-CN"/>
              </w:rPr>
            </w:pPr>
            <w:r>
              <w:rPr>
                <w:rFonts w:cs="Arial"/>
                <w:szCs w:val="20"/>
                <w:lang w:eastAsia="zh-CN"/>
              </w:rPr>
              <w:t xml:space="preserve">Transport Mode is not </w:t>
            </w:r>
            <w:r>
              <w:rPr>
                <w:rFonts w:cs="Arial"/>
                <w:szCs w:val="20"/>
                <w:lang w:eastAsia="zh-CN"/>
              </w:rPr>
              <w:t>active</w:t>
            </w:r>
          </w:p>
          <w:p w14:paraId="1113234E" w14:textId="77777777" w:rsidR="00ED18E0" w:rsidRDefault="00FB255D">
            <w:pPr>
              <w:rPr>
                <w:rFonts w:cs="Arial"/>
                <w:szCs w:val="20"/>
                <w:lang w:eastAsia="zh-CN"/>
              </w:rPr>
            </w:pPr>
            <w:proofErr w:type="spellStart"/>
            <w:r>
              <w:rPr>
                <w:rFonts w:cs="Arial"/>
                <w:szCs w:val="20"/>
                <w:lang w:eastAsia="zh-CN"/>
              </w:rPr>
              <w:t>eCall</w:t>
            </w:r>
            <w:proofErr w:type="spellEnd"/>
            <w:r>
              <w:rPr>
                <w:rFonts w:cs="Arial"/>
                <w:szCs w:val="20"/>
                <w:lang w:eastAsia="zh-CN"/>
              </w:rPr>
              <w:t xml:space="preserve"> is not active </w:t>
            </w:r>
          </w:p>
        </w:tc>
      </w:tr>
      <w:tr w:rsidR="00ED18E0" w14:paraId="3064552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8AB62D2" w14:textId="77777777" w:rsidR="00ED18E0" w:rsidRDefault="00FB255D">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1FADFB1" w14:textId="77777777" w:rsidR="00ED18E0" w:rsidRDefault="00FB255D">
            <w:pPr>
              <w:rPr>
                <w:rFonts w:cs="Arial"/>
                <w:szCs w:val="20"/>
                <w:lang w:eastAsia="zh-CN"/>
              </w:rPr>
            </w:pPr>
            <w:r>
              <w:rPr>
                <w:rFonts w:cs="Arial"/>
                <w:szCs w:val="20"/>
                <w:lang w:eastAsia="zh-CN"/>
              </w:rPr>
              <w:t xml:space="preserve">The Load Shed event is ended </w:t>
            </w:r>
          </w:p>
        </w:tc>
      </w:tr>
      <w:tr w:rsidR="00ED18E0" w14:paraId="4E511AB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422A5F0" w14:textId="77777777" w:rsidR="00ED18E0" w:rsidRDefault="00FB255D">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10449E97" w14:textId="77777777" w:rsidR="00ED18E0" w:rsidRDefault="00FB255D">
            <w:pPr>
              <w:rPr>
                <w:rFonts w:cs="Arial"/>
                <w:szCs w:val="20"/>
                <w:lang w:eastAsia="zh-CN"/>
              </w:rPr>
            </w:pPr>
            <w:r>
              <w:rPr>
                <w:rFonts w:cs="Arial"/>
                <w:szCs w:val="20"/>
                <w:lang w:eastAsia="zh-CN"/>
              </w:rPr>
              <w:t xml:space="preserve">The Infotainment System exits Load Shed mode and enters the applicable power mode state.  </w:t>
            </w:r>
          </w:p>
          <w:p w14:paraId="3384B563" w14:textId="77777777" w:rsidR="00ED18E0" w:rsidRDefault="00ED18E0">
            <w:pPr>
              <w:rPr>
                <w:rFonts w:cs="Arial"/>
                <w:szCs w:val="20"/>
                <w:lang w:eastAsia="zh-CN"/>
              </w:rPr>
            </w:pPr>
          </w:p>
          <w:p w14:paraId="052F6917" w14:textId="77777777" w:rsidR="00ED18E0" w:rsidRDefault="00FB255D">
            <w:pPr>
              <w:rPr>
                <w:rFonts w:cs="Arial"/>
                <w:szCs w:val="20"/>
                <w:lang w:eastAsia="zh-CN"/>
              </w:rPr>
            </w:pPr>
            <w:r>
              <w:rPr>
                <w:rFonts w:cs="Arial"/>
                <w:szCs w:val="20"/>
                <w:lang w:eastAsia="zh-CN"/>
              </w:rPr>
              <w:t xml:space="preserve">If Ignition Status is Run/Acc or Delayed Accessory is </w:t>
            </w:r>
            <w:proofErr w:type="gramStart"/>
            <w:r>
              <w:rPr>
                <w:rFonts w:cs="Arial"/>
                <w:szCs w:val="20"/>
                <w:lang w:eastAsia="zh-CN"/>
              </w:rPr>
              <w:t>active</w:t>
            </w:r>
            <w:proofErr w:type="gramEnd"/>
            <w:r>
              <w:rPr>
                <w:rFonts w:cs="Arial"/>
                <w:szCs w:val="20"/>
                <w:lang w:eastAsia="zh-CN"/>
              </w:rPr>
              <w:t xml:space="preserve"> then </w:t>
            </w:r>
            <w:proofErr w:type="spellStart"/>
            <w:r>
              <w:rPr>
                <w:rFonts w:cs="Arial"/>
                <w:szCs w:val="20"/>
                <w:lang w:eastAsia="zh-CN"/>
              </w:rPr>
              <w:t>M</w:t>
            </w:r>
            <w:r>
              <w:rPr>
                <w:rFonts w:cs="Arial"/>
                <w:szCs w:val="20"/>
                <w:lang w:eastAsia="zh-CN"/>
              </w:rPr>
              <w:t>MActive</w:t>
            </w:r>
            <w:proofErr w:type="spellEnd"/>
            <w:r>
              <w:rPr>
                <w:rFonts w:cs="Arial"/>
                <w:szCs w:val="20"/>
                <w:lang w:eastAsia="zh-CN"/>
              </w:rPr>
              <w:t xml:space="preserve"> would be entered.</w:t>
            </w:r>
          </w:p>
          <w:p w14:paraId="06DF4DD5" w14:textId="77777777" w:rsidR="00ED18E0" w:rsidRDefault="00ED18E0">
            <w:pPr>
              <w:rPr>
                <w:rFonts w:cs="Arial"/>
                <w:szCs w:val="20"/>
                <w:lang w:eastAsia="zh-CN"/>
              </w:rPr>
            </w:pPr>
          </w:p>
          <w:p w14:paraId="3FB999E1" w14:textId="77777777" w:rsidR="00ED18E0" w:rsidRDefault="00FB255D">
            <w:pPr>
              <w:rPr>
                <w:rFonts w:cs="Arial"/>
                <w:szCs w:val="20"/>
                <w:lang w:eastAsia="zh-CN"/>
              </w:rPr>
            </w:pPr>
            <w:r>
              <w:rPr>
                <w:rFonts w:cs="Arial"/>
                <w:szCs w:val="20"/>
                <w:lang w:eastAsia="zh-CN"/>
              </w:rPr>
              <w:t xml:space="preserve">If Ignition Status is OFF and Delayed Accessory is OFF (even if previous power mode state was extended play) then </w:t>
            </w:r>
            <w:proofErr w:type="spellStart"/>
            <w:r>
              <w:rPr>
                <w:rFonts w:cs="Arial"/>
                <w:szCs w:val="20"/>
                <w:lang w:eastAsia="zh-CN"/>
              </w:rPr>
              <w:t>MMInactive</w:t>
            </w:r>
            <w:proofErr w:type="spellEnd"/>
            <w:r>
              <w:rPr>
                <w:rFonts w:cs="Arial"/>
                <w:szCs w:val="20"/>
                <w:lang w:eastAsia="zh-CN"/>
              </w:rPr>
              <w:t xml:space="preserve"> would be entered</w:t>
            </w:r>
          </w:p>
        </w:tc>
      </w:tr>
      <w:tr w:rsidR="00ED18E0" w14:paraId="76C91C7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87BA1E0" w14:textId="77777777" w:rsidR="00ED18E0" w:rsidRDefault="00FB255D">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59FDC05A" w14:textId="77777777" w:rsidR="00ED18E0" w:rsidRDefault="00FB255D">
            <w:pPr>
              <w:rPr>
                <w:rFonts w:cs="Arial"/>
                <w:szCs w:val="20"/>
                <w:lang w:eastAsia="zh-CN"/>
              </w:rPr>
            </w:pPr>
            <w:r>
              <w:rPr>
                <w:rFonts w:cs="Arial"/>
                <w:szCs w:val="20"/>
                <w:lang w:eastAsia="zh-CN"/>
              </w:rPr>
              <w:t>N/A</w:t>
            </w:r>
          </w:p>
        </w:tc>
      </w:tr>
      <w:tr w:rsidR="00ED18E0" w14:paraId="4530542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C556D3A" w14:textId="77777777" w:rsidR="00ED18E0" w:rsidRDefault="00FB255D">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144C10E1" w14:textId="77777777" w:rsidR="00ED18E0" w:rsidRDefault="00FB255D">
            <w:pPr>
              <w:rPr>
                <w:rFonts w:cs="Arial"/>
                <w:color w:val="FF0000"/>
                <w:szCs w:val="20"/>
                <w:lang w:eastAsia="zh-CN"/>
              </w:rPr>
            </w:pPr>
            <w:r>
              <w:rPr>
                <w:rFonts w:cs="Arial"/>
                <w:szCs w:val="20"/>
                <w:lang w:eastAsia="zh-CN"/>
              </w:rPr>
              <w:t>Vehicle System Interface</w:t>
            </w:r>
          </w:p>
        </w:tc>
      </w:tr>
    </w:tbl>
    <w:p w14:paraId="6A19B396" w14:textId="77777777" w:rsidR="00ED18E0" w:rsidRDefault="00ED18E0"/>
    <w:p w14:paraId="770B63A5" w14:textId="77777777" w:rsidR="00406F39" w:rsidRDefault="00FB255D" w:rsidP="008B11E9">
      <w:pPr>
        <w:pStyle w:val="Heading3"/>
      </w:pPr>
      <w:bookmarkStart w:id="175" w:name="_Toc115265597"/>
      <w:r>
        <w:t>Requirements</w:t>
      </w:r>
      <w:bookmarkEnd w:id="175"/>
    </w:p>
    <w:p w14:paraId="0AFAAF33" w14:textId="77777777" w:rsidR="008B11E9" w:rsidRPr="008B11E9" w:rsidRDefault="008B11E9" w:rsidP="008B11E9">
      <w:pPr>
        <w:pStyle w:val="Heading4"/>
        <w:rPr>
          <w:b w:val="0"/>
          <w:u w:val="single"/>
        </w:rPr>
      </w:pPr>
      <w:r w:rsidRPr="008B11E9">
        <w:rPr>
          <w:b w:val="0"/>
          <w:u w:val="single"/>
        </w:rPr>
        <w:t>PWRMAN-SR-REQ-014507/B-Signals initiating an Engine OFF Infotainment Load Shed Event (</w:t>
      </w:r>
      <w:proofErr w:type="spellStart"/>
      <w:r w:rsidRPr="008B11E9">
        <w:rPr>
          <w:b w:val="0"/>
          <w:u w:val="single"/>
        </w:rPr>
        <w:t>TcSE</w:t>
      </w:r>
      <w:proofErr w:type="spellEnd"/>
      <w:r w:rsidRPr="008B11E9">
        <w:rPr>
          <w:b w:val="0"/>
          <w:u w:val="single"/>
        </w:rPr>
        <w:t xml:space="preserve"> ROIN-40679-2)</w:t>
      </w:r>
    </w:p>
    <w:p w14:paraId="4E1FED8D" w14:textId="77777777" w:rsidR="00ED18E0" w:rsidRDefault="00FB255D">
      <w:pPr>
        <w:rPr>
          <w:rFonts w:cs="Arial"/>
          <w:szCs w:val="20"/>
        </w:rPr>
      </w:pPr>
      <w:r>
        <w:rPr>
          <w:rFonts w:cs="Arial"/>
          <w:szCs w:val="20"/>
        </w:rPr>
        <w:t>Unless noted otherwise the following load shed signals shall initiate an 'Engine OFF Infotainment Load Shed Event' for the System Master when:</w:t>
      </w:r>
    </w:p>
    <w:p w14:paraId="39E912A4" w14:textId="77777777" w:rsidR="00ED18E0" w:rsidRDefault="00ED18E0">
      <w:pPr>
        <w:rPr>
          <w:rFonts w:cs="Arial"/>
          <w:szCs w:val="20"/>
        </w:rPr>
      </w:pPr>
    </w:p>
    <w:p w14:paraId="3D7CDDF1" w14:textId="77777777" w:rsidR="00ED18E0" w:rsidRDefault="00FB255D">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Batt_Lo_SoC_B</w:t>
      </w:r>
      <w:proofErr w:type="spellEnd"/>
      <w:r>
        <w:rPr>
          <w:rFonts w:cs="Arial"/>
          <w:szCs w:val="20"/>
        </w:rPr>
        <w:t xml:space="preserve"> = Active' AND</w:t>
      </w:r>
    </w:p>
    <w:p w14:paraId="7A5B4183" w14:textId="77777777" w:rsidR="00ED18E0" w:rsidRDefault="00FB255D">
      <w:pPr>
        <w:ind w:left="1440"/>
        <w:rPr>
          <w:rFonts w:cs="Arial"/>
          <w:szCs w:val="20"/>
        </w:rPr>
      </w:pPr>
      <w:r>
        <w:rPr>
          <w:rFonts w:cs="Arial"/>
          <w:szCs w:val="20"/>
        </w:rPr>
        <w:t>1.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w:t>
      </w:r>
      <w:r>
        <w:rPr>
          <w:rStyle w:val="spelle"/>
          <w:rFonts w:cs="Arial"/>
          <w:szCs w:val="20"/>
        </w:rPr>
        <w:t>hed_Level_Req</w:t>
      </w:r>
      <w:proofErr w:type="spellEnd"/>
      <w:r>
        <w:rPr>
          <w:rFonts w:cs="Arial"/>
          <w:szCs w:val="20"/>
        </w:rPr>
        <w:t xml:space="preserve"> = SOON_ENG_OFF' OR</w:t>
      </w:r>
    </w:p>
    <w:p w14:paraId="19ED2C10" w14:textId="77777777" w:rsidR="00ED18E0" w:rsidRDefault="00FB255D">
      <w:pPr>
        <w:ind w:left="1440"/>
        <w:rPr>
          <w:rFonts w:cs="Arial"/>
          <w:szCs w:val="20"/>
        </w:rPr>
      </w:pPr>
      <w:r>
        <w:rPr>
          <w:rFonts w:cs="Arial"/>
          <w:szCs w:val="20"/>
        </w:rPr>
        <w:t>2.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3AC023D3" w14:textId="77777777" w:rsidR="00ED18E0" w:rsidRDefault="00ED18E0">
      <w:pPr>
        <w:rPr>
          <w:rFonts w:cs="Arial"/>
          <w:szCs w:val="20"/>
        </w:rPr>
      </w:pPr>
    </w:p>
    <w:p w14:paraId="782B3076" w14:textId="77777777" w:rsidR="00ED18E0" w:rsidRDefault="00FB255D">
      <w:pPr>
        <w:rPr>
          <w:rFonts w:cs="Arial"/>
          <w:szCs w:val="20"/>
        </w:rPr>
      </w:pPr>
      <w:r>
        <w:rPr>
          <w:rFonts w:cs="Arial"/>
          <w:szCs w:val="20"/>
        </w:rPr>
        <w:t>OR</w:t>
      </w:r>
    </w:p>
    <w:p w14:paraId="2BEF24C4" w14:textId="77777777" w:rsidR="00ED18E0" w:rsidRDefault="00ED18E0">
      <w:pPr>
        <w:ind w:left="1080"/>
        <w:rPr>
          <w:rFonts w:cs="Arial"/>
          <w:szCs w:val="20"/>
        </w:rPr>
      </w:pPr>
    </w:p>
    <w:p w14:paraId="10623D76" w14:textId="77777777" w:rsidR="00ED18E0" w:rsidRDefault="00FB255D">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Batt_Crit_SoC_B</w:t>
      </w:r>
      <w:proofErr w:type="spellEnd"/>
      <w:r>
        <w:rPr>
          <w:rFonts w:cs="Arial"/>
          <w:szCs w:val="20"/>
        </w:rPr>
        <w:t xml:space="preserve"> = Active' AND</w:t>
      </w:r>
    </w:p>
    <w:p w14:paraId="23DC8B92" w14:textId="77777777" w:rsidR="00ED18E0" w:rsidRDefault="00FB255D">
      <w:pPr>
        <w:ind w:left="1440"/>
        <w:rPr>
          <w:rFonts w:cs="Arial"/>
          <w:szCs w:val="20"/>
        </w:rPr>
      </w:pPr>
      <w:r>
        <w:rPr>
          <w:rFonts w:cs="Arial"/>
          <w:szCs w:val="20"/>
        </w:rPr>
        <w:t>1.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5EE32040" w14:textId="77777777" w:rsidR="00ED18E0" w:rsidRDefault="00FB255D">
      <w:pPr>
        <w:ind w:left="1440"/>
        <w:rPr>
          <w:rFonts w:cs="Arial"/>
          <w:szCs w:val="20"/>
        </w:rPr>
      </w:pPr>
      <w:r>
        <w:rPr>
          <w:rFonts w:cs="Arial"/>
          <w:szCs w:val="20"/>
        </w:rPr>
        <w:t>2.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4A592AA4" w14:textId="77777777" w:rsidR="00ED18E0" w:rsidRDefault="00ED18E0">
      <w:pPr>
        <w:rPr>
          <w:rFonts w:cs="Arial"/>
          <w:szCs w:val="20"/>
        </w:rPr>
      </w:pPr>
    </w:p>
    <w:p w14:paraId="59C5A4ED" w14:textId="77777777" w:rsidR="00ED18E0" w:rsidRDefault="00FB255D">
      <w:pPr>
        <w:rPr>
          <w:rFonts w:cs="Arial"/>
          <w:szCs w:val="20"/>
        </w:rPr>
      </w:pPr>
      <w:r>
        <w:rPr>
          <w:rFonts w:cs="Arial"/>
          <w:szCs w:val="20"/>
        </w:rPr>
        <w:t>OR</w:t>
      </w:r>
    </w:p>
    <w:p w14:paraId="0E54FFA7" w14:textId="77777777" w:rsidR="00ED18E0" w:rsidRDefault="00ED18E0">
      <w:pPr>
        <w:rPr>
          <w:rFonts w:cs="Arial"/>
          <w:szCs w:val="20"/>
        </w:rPr>
      </w:pPr>
    </w:p>
    <w:p w14:paraId="6DE05E31" w14:textId="77777777" w:rsidR="00ED18E0" w:rsidRDefault="00FB255D">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Shed_Drain_Eng_Off_B</w:t>
      </w:r>
      <w:proofErr w:type="spellEnd"/>
      <w:r>
        <w:rPr>
          <w:rStyle w:val="spelle"/>
          <w:rFonts w:cs="Arial"/>
          <w:szCs w:val="20"/>
        </w:rPr>
        <w:t xml:space="preserve"> = Active</w:t>
      </w:r>
      <w:r>
        <w:rPr>
          <w:rFonts w:cs="Arial"/>
          <w:szCs w:val="20"/>
        </w:rPr>
        <w:t>' AND</w:t>
      </w:r>
    </w:p>
    <w:p w14:paraId="538A644D" w14:textId="77777777" w:rsidR="00ED18E0" w:rsidRDefault="00FB255D">
      <w:pPr>
        <w:ind w:left="1440"/>
        <w:rPr>
          <w:rFonts w:cs="Arial"/>
          <w:szCs w:val="20"/>
        </w:rPr>
      </w:pPr>
      <w:r>
        <w:rPr>
          <w:rFonts w:cs="Arial"/>
          <w:szCs w:val="20"/>
        </w:rPr>
        <w:t>1.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7F36CA64" w14:textId="77777777" w:rsidR="00ED18E0" w:rsidRDefault="00FB255D">
      <w:pPr>
        <w:ind w:left="1440"/>
        <w:rPr>
          <w:rFonts w:cs="Arial"/>
          <w:szCs w:val="20"/>
        </w:rPr>
      </w:pPr>
      <w:r>
        <w:rPr>
          <w:rFonts w:cs="Arial"/>
          <w:szCs w:val="20"/>
        </w:rPr>
        <w:t>2.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73FF5829" w14:textId="77777777" w:rsidR="00ED18E0" w:rsidRDefault="00ED18E0">
      <w:pPr>
        <w:ind w:left="1440"/>
        <w:rPr>
          <w:rFonts w:cs="Arial"/>
          <w:szCs w:val="20"/>
        </w:rPr>
      </w:pPr>
    </w:p>
    <w:p w14:paraId="25E60439" w14:textId="77777777" w:rsidR="00ED18E0" w:rsidRDefault="00ED18E0">
      <w:pPr>
        <w:ind w:left="1080"/>
        <w:rPr>
          <w:rFonts w:cs="Arial"/>
          <w:szCs w:val="20"/>
        </w:rPr>
      </w:pPr>
    </w:p>
    <w:p w14:paraId="043CC4C5" w14:textId="77777777" w:rsidR="00ED18E0" w:rsidRDefault="00FB255D">
      <w:pPr>
        <w:rPr>
          <w:rFonts w:cs="Arial"/>
          <w:szCs w:val="20"/>
        </w:rPr>
      </w:pPr>
      <w:r>
        <w:rPr>
          <w:rFonts w:cs="Arial"/>
          <w:szCs w:val="20"/>
        </w:rPr>
        <w:t>OR</w:t>
      </w:r>
    </w:p>
    <w:p w14:paraId="2A5566AD" w14:textId="77777777" w:rsidR="00ED18E0" w:rsidRDefault="00FB255D">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Shed_T_Eng_Off_B</w:t>
      </w:r>
      <w:proofErr w:type="spellEnd"/>
      <w:r>
        <w:rPr>
          <w:rStyle w:val="spelle"/>
          <w:rFonts w:cs="Arial"/>
          <w:szCs w:val="20"/>
        </w:rPr>
        <w:t xml:space="preserve"> = Active</w:t>
      </w:r>
      <w:r>
        <w:rPr>
          <w:rFonts w:cs="Arial"/>
          <w:szCs w:val="20"/>
        </w:rPr>
        <w:t>' AND</w:t>
      </w:r>
    </w:p>
    <w:p w14:paraId="2950BBAA" w14:textId="77777777" w:rsidR="00ED18E0" w:rsidRDefault="00FB255D">
      <w:pPr>
        <w:tabs>
          <w:tab w:val="num" w:pos="1800"/>
        </w:tabs>
        <w:ind w:left="1800" w:hanging="360"/>
        <w:rPr>
          <w:rFonts w:cs="Arial"/>
          <w:szCs w:val="20"/>
        </w:rPr>
      </w:pPr>
      <w:r>
        <w:rPr>
          <w:rFonts w:eastAsia="Arial" w:cs="Arial"/>
          <w:szCs w:val="20"/>
        </w:rPr>
        <w:t>1.</w:t>
      </w:r>
      <w:r>
        <w:rPr>
          <w:rFonts w:eastAsia="Arial"/>
          <w:sz w:val="14"/>
          <w:szCs w:val="14"/>
        </w:rPr>
        <w:t xml:space="preserve">       </w:t>
      </w:r>
      <w:r>
        <w:rPr>
          <w:rFonts w:cs="Arial"/>
          <w:szCs w:val="20"/>
        </w:rPr>
        <w:t>'_Battery_Mgmt_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193C20CF" w14:textId="77777777" w:rsidR="00ED18E0" w:rsidRDefault="00FB255D">
      <w:pPr>
        <w:tabs>
          <w:tab w:val="num" w:pos="1800"/>
        </w:tabs>
        <w:ind w:left="1800" w:hanging="360"/>
        <w:rPr>
          <w:rFonts w:cs="Arial"/>
          <w:szCs w:val="20"/>
        </w:rPr>
      </w:pPr>
      <w:r>
        <w:rPr>
          <w:rFonts w:eastAsia="Arial" w:cs="Arial"/>
          <w:szCs w:val="20"/>
        </w:rPr>
        <w:t>2.</w:t>
      </w:r>
      <w:r>
        <w:rPr>
          <w:rFonts w:eastAsia="Arial"/>
          <w:sz w:val="14"/>
          <w:szCs w:val="14"/>
        </w:rPr>
        <w:t xml:space="preserve">       </w:t>
      </w:r>
      <w:r>
        <w:rPr>
          <w:rFonts w:cs="Arial"/>
          <w:szCs w:val="20"/>
        </w:rPr>
        <w:t>'_Battery_Mgmt_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32C35395" w14:textId="77777777" w:rsidR="00ED18E0" w:rsidRDefault="00ED18E0">
      <w:pPr>
        <w:rPr>
          <w:rFonts w:cs="Arial"/>
          <w:szCs w:val="20"/>
        </w:rPr>
      </w:pPr>
    </w:p>
    <w:p w14:paraId="0A6A3F51" w14:textId="77777777" w:rsidR="008B11E9" w:rsidRPr="008B11E9" w:rsidRDefault="008B11E9" w:rsidP="008B11E9">
      <w:pPr>
        <w:pStyle w:val="Heading4"/>
        <w:rPr>
          <w:b w:val="0"/>
          <w:u w:val="single"/>
        </w:rPr>
      </w:pPr>
      <w:r w:rsidRPr="008B11E9">
        <w:rPr>
          <w:b w:val="0"/>
          <w:u w:val="single"/>
        </w:rPr>
        <w:t>PWRMAN-SR-REQ-014508/B-System Master Load Shed Event Activation Process (</w:t>
      </w:r>
      <w:proofErr w:type="spellStart"/>
      <w:r w:rsidRPr="008B11E9">
        <w:rPr>
          <w:b w:val="0"/>
          <w:u w:val="single"/>
        </w:rPr>
        <w:t>TcSE</w:t>
      </w:r>
      <w:proofErr w:type="spellEnd"/>
      <w:r w:rsidRPr="008B11E9">
        <w:rPr>
          <w:b w:val="0"/>
          <w:u w:val="single"/>
        </w:rPr>
        <w:t xml:space="preserve"> ROIN-40680-3)</w:t>
      </w:r>
    </w:p>
    <w:p w14:paraId="290BC524" w14:textId="77777777" w:rsidR="00ED18E0" w:rsidRDefault="00FB255D">
      <w:pPr>
        <w:rPr>
          <w:rFonts w:cs="Arial"/>
          <w:szCs w:val="20"/>
        </w:rPr>
      </w:pPr>
      <w:r>
        <w:rPr>
          <w:rFonts w:cs="Arial"/>
          <w:szCs w:val="20"/>
        </w:rPr>
        <w:t xml:space="preserve">If an 'Engine OFF Infotainment Load Shed Event' is </w:t>
      </w:r>
      <w:proofErr w:type="gramStart"/>
      <w:r>
        <w:rPr>
          <w:rFonts w:cs="Arial"/>
          <w:szCs w:val="20"/>
        </w:rPr>
        <w:t>occurring</w:t>
      </w:r>
      <w:proofErr w:type="gramEnd"/>
      <w:r>
        <w:rPr>
          <w:rFonts w:cs="Arial"/>
          <w:szCs w:val="20"/>
        </w:rPr>
        <w:t xml:space="preserve"> then:  </w:t>
      </w:r>
    </w:p>
    <w:p w14:paraId="4396D131" w14:textId="77777777" w:rsidR="00ED18E0" w:rsidRDefault="00FB255D">
      <w:pPr>
        <w:ind w:left="360"/>
        <w:rPr>
          <w:rFonts w:cs="Arial"/>
          <w:szCs w:val="20"/>
        </w:rPr>
      </w:pPr>
      <w:r>
        <w:rPr>
          <w:rFonts w:cs="Arial"/>
          <w:szCs w:val="20"/>
        </w:rPr>
        <w:t>1.  The System Master shall disconnect the audio source and then turn the inf</w:t>
      </w:r>
      <w:r>
        <w:rPr>
          <w:rFonts w:cs="Arial"/>
          <w:szCs w:val="20"/>
        </w:rPr>
        <w:t xml:space="preserve">otainment system OFF by setting the </w:t>
      </w:r>
      <w:proofErr w:type="spellStart"/>
      <w:r>
        <w:rPr>
          <w:rStyle w:val="spelle"/>
          <w:rFonts w:cs="Arial"/>
          <w:szCs w:val="20"/>
        </w:rPr>
        <w:t>HMIAudioMode</w:t>
      </w:r>
      <w:proofErr w:type="spellEnd"/>
      <w:r>
        <w:rPr>
          <w:rFonts w:cs="Arial"/>
          <w:szCs w:val="20"/>
        </w:rPr>
        <w:t xml:space="preserve"> = Load Shed </w:t>
      </w:r>
    </w:p>
    <w:p w14:paraId="0BE419D9" w14:textId="77777777" w:rsidR="00ED18E0" w:rsidRDefault="00FB255D">
      <w:pPr>
        <w:ind w:left="360"/>
        <w:rPr>
          <w:rFonts w:cs="Arial"/>
          <w:szCs w:val="20"/>
        </w:rPr>
      </w:pPr>
      <w:r>
        <w:rPr>
          <w:rFonts w:cs="Arial"/>
          <w:szCs w:val="20"/>
        </w:rPr>
        <w:t xml:space="preserve">2.  After the System Master turns OFF the infotainment system then a Load Shed message can be displayed as called out in by the HMI.  </w:t>
      </w:r>
    </w:p>
    <w:p w14:paraId="48C05387" w14:textId="77777777" w:rsidR="00ED18E0" w:rsidRDefault="00FB255D">
      <w:pPr>
        <w:ind w:left="360"/>
        <w:rPr>
          <w:rFonts w:cs="Arial"/>
          <w:szCs w:val="20"/>
        </w:rPr>
      </w:pPr>
      <w:r>
        <w:rPr>
          <w:rFonts w:cs="Arial"/>
          <w:szCs w:val="20"/>
        </w:rPr>
        <w:t>3.  After displaying the HMI the System Master shall vote t</w:t>
      </w:r>
      <w:r>
        <w:rPr>
          <w:rFonts w:cs="Arial"/>
          <w:szCs w:val="20"/>
        </w:rPr>
        <w:t>o go to sleep if no other non-infotainment features are required from the system master.</w:t>
      </w:r>
    </w:p>
    <w:p w14:paraId="155136A4" w14:textId="77777777" w:rsidR="00ED18E0" w:rsidRDefault="00ED18E0">
      <w:pPr>
        <w:ind w:left="360"/>
        <w:rPr>
          <w:rFonts w:cs="Arial"/>
          <w:szCs w:val="20"/>
        </w:rPr>
      </w:pPr>
    </w:p>
    <w:p w14:paraId="67A9E7D3" w14:textId="77777777" w:rsidR="00ED18E0" w:rsidRDefault="00FB255D">
      <w:pPr>
        <w:rPr>
          <w:rFonts w:cs="Arial"/>
          <w:szCs w:val="20"/>
        </w:rPr>
      </w:pPr>
      <w:ins w:id="176" w:author="jmyslin2" w:date="2010-08-11T14:28:00Z">
        <w:r>
          <w:rPr>
            <w:rStyle w:val="msoins1"/>
            <w:rFonts w:cs="Arial"/>
            <w:szCs w:val="20"/>
          </w:rPr>
          <w:t>Note: when a Load Shed event and Transport Mode event are active at the same time the load shed event shall take priority.  This includes any HMI displayed to the use</w:t>
        </w:r>
        <w:r>
          <w:rPr>
            <w:rStyle w:val="msoins1"/>
            <w:rFonts w:cs="Arial"/>
            <w:szCs w:val="20"/>
          </w:rPr>
          <w:t>r.</w:t>
        </w:r>
      </w:ins>
    </w:p>
    <w:p w14:paraId="7C2F76F8" w14:textId="77777777" w:rsidR="008B11E9" w:rsidRPr="008B11E9" w:rsidRDefault="008B11E9" w:rsidP="008B11E9">
      <w:pPr>
        <w:pStyle w:val="Heading4"/>
        <w:rPr>
          <w:b w:val="0"/>
          <w:u w:val="single"/>
        </w:rPr>
      </w:pPr>
      <w:r w:rsidRPr="008B11E9">
        <w:rPr>
          <w:b w:val="0"/>
          <w:u w:val="single"/>
        </w:rPr>
        <w:t>PWRMAN-SR-REQ-014509/I-Infotainment Components Load Shed State requirements (</w:t>
      </w:r>
      <w:proofErr w:type="spellStart"/>
      <w:r w:rsidRPr="008B11E9">
        <w:rPr>
          <w:b w:val="0"/>
          <w:u w:val="single"/>
        </w:rPr>
        <w:t>TcSE</w:t>
      </w:r>
      <w:proofErr w:type="spellEnd"/>
      <w:r w:rsidRPr="008B11E9">
        <w:rPr>
          <w:b w:val="0"/>
          <w:u w:val="single"/>
        </w:rPr>
        <w:t xml:space="preserve"> ROIN-66172-3)</w:t>
      </w:r>
    </w:p>
    <w:p w14:paraId="43F408D2" w14:textId="77777777" w:rsidR="00C1463C" w:rsidRPr="00AE2B62" w:rsidRDefault="00FB255D">
      <w:pPr>
        <w:rPr>
          <w:rFonts w:cs="Arial"/>
        </w:rPr>
      </w:pPr>
      <w:r w:rsidRPr="00AE2B62">
        <w:rPr>
          <w:rFonts w:cs="Arial"/>
        </w:rPr>
        <w:t>Unless otherwise noted the infotainment components shall transition to their</w:t>
      </w:r>
      <w:r w:rsidRPr="00AE2B62">
        <w:rPr>
          <w:rFonts w:cs="Arial"/>
        </w:rPr>
        <w:t xml:space="preserve"> Standby or Sleep Load Shed low power state when the signal </w:t>
      </w:r>
      <w:proofErr w:type="spellStart"/>
      <w:r w:rsidRPr="00AE2B62">
        <w:rPr>
          <w:rFonts w:cs="Arial"/>
        </w:rPr>
        <w:t>HMIAudioMode</w:t>
      </w:r>
      <w:proofErr w:type="spellEnd"/>
      <w:r w:rsidRPr="00AE2B62">
        <w:rPr>
          <w:rFonts w:cs="Arial"/>
        </w:rPr>
        <w:t xml:space="preserve"> == Load Shed.  </w:t>
      </w:r>
    </w:p>
    <w:p w14:paraId="04033C88" w14:textId="77777777" w:rsidR="00C1463C" w:rsidRPr="00AE2B62" w:rsidRDefault="00FB255D">
      <w:pPr>
        <w:rPr>
          <w:rFonts w:cs="Arial"/>
        </w:rPr>
      </w:pPr>
    </w:p>
    <w:p w14:paraId="0B35D186" w14:textId="77777777" w:rsidR="00C1463C" w:rsidRPr="00AE2B62" w:rsidRDefault="00FB255D">
      <w:pPr>
        <w:rPr>
          <w:rFonts w:cs="Arial"/>
        </w:rPr>
      </w:pPr>
      <w:r w:rsidRPr="00AE2B62">
        <w:rPr>
          <w:rFonts w:cs="Arial"/>
        </w:rPr>
        <w:t>In the Standby Load Shed low power state non-essential component functions shall be turned OFF (ex. active pre-fetch).  Basic standby operations will still be followe</w:t>
      </w:r>
      <w:r w:rsidRPr="00AE2B62">
        <w:rPr>
          <w:rFonts w:cs="Arial"/>
        </w:rPr>
        <w:t xml:space="preserve">d such as supporting the Network bus and any regulatory requirements.  </w:t>
      </w:r>
    </w:p>
    <w:p w14:paraId="2AB3CA49" w14:textId="77777777" w:rsidR="00C1463C" w:rsidRPr="00AE2B62" w:rsidRDefault="00FB255D">
      <w:pPr>
        <w:rPr>
          <w:rFonts w:cs="Arial"/>
        </w:rPr>
      </w:pPr>
    </w:p>
    <w:p w14:paraId="4E642CBC" w14:textId="77777777" w:rsidR="00C1463C" w:rsidRPr="00AE2B62" w:rsidRDefault="00FB255D">
      <w:pPr>
        <w:rPr>
          <w:rFonts w:cs="Arial"/>
        </w:rPr>
      </w:pPr>
      <w:r w:rsidRPr="00AE2B62">
        <w:rPr>
          <w:rFonts w:cs="Arial"/>
        </w:rPr>
        <w:t>Note:  There may also be applicable Climate Control load shed requirements for modules th</w:t>
      </w:r>
      <w:r>
        <w:rPr>
          <w:rFonts w:cs="Arial"/>
        </w:rPr>
        <w:t>at</w:t>
      </w:r>
      <w:r w:rsidRPr="00AE2B62">
        <w:rPr>
          <w:rFonts w:cs="Arial"/>
        </w:rPr>
        <w:t xml:space="preserve"> support Climate Control functionality. </w:t>
      </w:r>
      <w:r>
        <w:rPr>
          <w:rFonts w:cs="Arial"/>
        </w:rPr>
        <w:t xml:space="preserve"> See Climate specifications for details.</w:t>
      </w:r>
      <w:r w:rsidRPr="00AE2B62">
        <w:rPr>
          <w:rFonts w:cs="Arial"/>
        </w:rPr>
        <w:t xml:space="preserve"> </w:t>
      </w:r>
    </w:p>
    <w:p w14:paraId="7414F672" w14:textId="77777777" w:rsidR="00C1463C" w:rsidRPr="00AE2B62" w:rsidRDefault="00FB255D">
      <w:pPr>
        <w:rPr>
          <w:rFonts w:cs="Arial"/>
        </w:rPr>
      </w:pPr>
    </w:p>
    <w:p w14:paraId="633F5E8F" w14:textId="77777777" w:rsidR="00AE2B62" w:rsidRPr="00AE2B62" w:rsidRDefault="00FB255D" w:rsidP="00AE2B62">
      <w:pPr>
        <w:rPr>
          <w:rFonts w:cs="Arial"/>
        </w:rPr>
      </w:pPr>
      <w:r w:rsidRPr="00564821">
        <w:rPr>
          <w:rFonts w:cs="Arial"/>
          <w:u w:val="single"/>
        </w:rPr>
        <w:t>Chimes and Load Shed</w:t>
      </w:r>
      <w:r w:rsidRPr="00C4061C">
        <w:rPr>
          <w:rFonts w:cs="Arial"/>
        </w:rPr>
        <w:t>:</w:t>
      </w:r>
    </w:p>
    <w:p w14:paraId="111B8A90" w14:textId="77777777" w:rsidR="00AE2B62" w:rsidRPr="00AE2B62" w:rsidRDefault="00FB255D" w:rsidP="00AE2B62">
      <w:pPr>
        <w:numPr>
          <w:ilvl w:val="0"/>
          <w:numId w:val="256"/>
        </w:numPr>
        <w:rPr>
          <w:rFonts w:cs="Arial"/>
        </w:rPr>
      </w:pPr>
      <w:r w:rsidRPr="00AE2B62">
        <w:rPr>
          <w:rFonts w:cs="Arial"/>
        </w:rPr>
        <w:t>The infotainment components that support chimes (ex. AHU, DSP AMP, AAM, ANC…) during a transition to load shed from state where chimes are through the infotainment system shall wait until the Cluster transfers control of the chimes ba</w:t>
      </w:r>
      <w:r w:rsidRPr="00AE2B62">
        <w:rPr>
          <w:rFonts w:cs="Arial"/>
        </w:rPr>
        <w:t xml:space="preserve">ck to the Cluster (as defined in ALERT-REQ-014761-Load Shed) before entering their low power states.  </w:t>
      </w:r>
    </w:p>
    <w:p w14:paraId="689F7E64" w14:textId="77777777" w:rsidR="00AE2B62" w:rsidRPr="00AE2B62" w:rsidRDefault="00FB255D" w:rsidP="00AE2B62">
      <w:pPr>
        <w:numPr>
          <w:ilvl w:val="0"/>
          <w:numId w:val="256"/>
        </w:numPr>
        <w:rPr>
          <w:rFonts w:cs="Arial"/>
        </w:rPr>
      </w:pPr>
      <w:r w:rsidRPr="00AE2B62">
        <w:rPr>
          <w:rFonts w:cs="Arial"/>
        </w:rPr>
        <w:t>Since the infotainment components that support chimes have to wait for Cluster to transfer chime control back to the Cluster (</w:t>
      </w:r>
      <w:proofErr w:type="spellStart"/>
      <w:r w:rsidRPr="00AE2B62">
        <w:rPr>
          <w:rFonts w:cs="Arial"/>
        </w:rPr>
        <w:t>ie</w:t>
      </w:r>
      <w:proofErr w:type="spellEnd"/>
      <w:r w:rsidRPr="00AE2B62">
        <w:rPr>
          <w:rFonts w:cs="Arial"/>
        </w:rPr>
        <w:t xml:space="preserve"> </w:t>
      </w:r>
      <w:proofErr w:type="spellStart"/>
      <w:r w:rsidRPr="00AE2B62">
        <w:rPr>
          <w:rFonts w:cs="Arial"/>
        </w:rPr>
        <w:t>IPC_</w:t>
      </w:r>
      <w:proofErr w:type="gramStart"/>
      <w:r w:rsidRPr="00AE2B62">
        <w:rPr>
          <w:rFonts w:cs="Arial"/>
        </w:rPr>
        <w:t>Infotainment</w:t>
      </w:r>
      <w:proofErr w:type="spellEnd"/>
      <w:r w:rsidRPr="00AE2B62">
        <w:rPr>
          <w:rFonts w:cs="Arial"/>
        </w:rPr>
        <w:t xml:space="preserve"> :</w:t>
      </w:r>
      <w:proofErr w:type="gramEnd"/>
      <w:r w:rsidRPr="00AE2B62">
        <w:rPr>
          <w:rFonts w:cs="Arial"/>
        </w:rPr>
        <w:t xml:space="preserve"> </w:t>
      </w:r>
      <w:proofErr w:type="spellStart"/>
      <w:r w:rsidRPr="00AE2B62">
        <w:rPr>
          <w:rFonts w:cs="Arial"/>
        </w:rPr>
        <w:t>Chime</w:t>
      </w:r>
      <w:r w:rsidRPr="00AE2B62">
        <w:rPr>
          <w:rFonts w:cs="Arial"/>
        </w:rPr>
        <w:t>_Source</w:t>
      </w:r>
      <w:proofErr w:type="spellEnd"/>
      <w:r w:rsidRPr="00AE2B62">
        <w:rPr>
          <w:rFonts w:cs="Arial"/>
        </w:rPr>
        <w:t xml:space="preserve"> = Cluster) during a load shed event before they no longer support chimes the infotainment components would have </w:t>
      </w:r>
      <w:proofErr w:type="spellStart"/>
      <w:r w:rsidRPr="00AE2B62">
        <w:rPr>
          <w:rFonts w:cs="Arial"/>
        </w:rPr>
        <w:t>Chime_Supported</w:t>
      </w:r>
      <w:proofErr w:type="spellEnd"/>
      <w:r w:rsidRPr="00AE2B62">
        <w:rPr>
          <w:rFonts w:cs="Arial"/>
        </w:rPr>
        <w:t xml:space="preserve"> = Supported while supporting chimes.  </w:t>
      </w:r>
    </w:p>
    <w:p w14:paraId="49C0B87D" w14:textId="77777777" w:rsidR="00575F1F" w:rsidRPr="000759EC" w:rsidRDefault="00FB255D" w:rsidP="00277BA1">
      <w:pPr>
        <w:numPr>
          <w:ilvl w:val="0"/>
          <w:numId w:val="256"/>
        </w:numPr>
        <w:rPr>
          <w:rFonts w:cs="Arial"/>
        </w:rPr>
      </w:pPr>
      <w:r w:rsidRPr="00575F1F">
        <w:rPr>
          <w:rFonts w:cs="Arial"/>
        </w:rPr>
        <w:t>After chime control is transferred to the Cluster the infotainment components sha</w:t>
      </w:r>
      <w:r w:rsidRPr="00575F1F">
        <w:rPr>
          <w:rFonts w:cs="Arial"/>
        </w:rPr>
        <w:t xml:space="preserve">ll change </w:t>
      </w:r>
      <w:proofErr w:type="spellStart"/>
      <w:r w:rsidRPr="00575F1F">
        <w:rPr>
          <w:rFonts w:cs="Arial"/>
        </w:rPr>
        <w:t>Chime_Supported</w:t>
      </w:r>
      <w:proofErr w:type="spellEnd"/>
      <w:r w:rsidRPr="00575F1F">
        <w:rPr>
          <w:rFonts w:cs="Arial"/>
        </w:rPr>
        <w:t xml:space="preserve"> = </w:t>
      </w:r>
      <w:proofErr w:type="spellStart"/>
      <w:r w:rsidRPr="00575F1F">
        <w:rPr>
          <w:rFonts w:cs="Arial"/>
        </w:rPr>
        <w:t>Not_Supported</w:t>
      </w:r>
      <w:proofErr w:type="spellEnd"/>
      <w:r w:rsidRPr="00575F1F">
        <w:rPr>
          <w:rFonts w:cs="Arial"/>
        </w:rPr>
        <w:t xml:space="preserve"> while the load shed is active. </w:t>
      </w:r>
    </w:p>
    <w:p w14:paraId="01727E69" w14:textId="77777777" w:rsidR="00BC4D5E" w:rsidRDefault="00FB255D" w:rsidP="00277BA1">
      <w:pPr>
        <w:rPr>
          <w:rFonts w:cs="Arial"/>
        </w:rPr>
      </w:pPr>
    </w:p>
    <w:p w14:paraId="2068444F" w14:textId="77777777" w:rsidR="0096661A" w:rsidRDefault="00FB255D" w:rsidP="0096661A">
      <w:pPr>
        <w:rPr>
          <w:ins w:id="177" w:author="Myslinski, Jason (J.S.)" w:date="2021-04-13T10:19:00Z"/>
          <w:rFonts w:cs="Arial"/>
        </w:rPr>
      </w:pPr>
      <w:ins w:id="178" w:author="Myslinski, Jason (J.S.)" w:date="2021-04-13T10:19:00Z">
        <w:r w:rsidRPr="00305F27">
          <w:rPr>
            <w:rFonts w:cs="Arial"/>
            <w:u w:val="single"/>
          </w:rPr>
          <w:t>Chimes and Load shed – variant 3</w:t>
        </w:r>
        <w:r>
          <w:rPr>
            <w:rFonts w:cs="Arial"/>
          </w:rPr>
          <w:t>: (applies to Phoenix architecture)</w:t>
        </w:r>
      </w:ins>
    </w:p>
    <w:p w14:paraId="5B114D16" w14:textId="77777777" w:rsidR="0096661A" w:rsidRDefault="00FB255D" w:rsidP="0096661A">
      <w:pPr>
        <w:numPr>
          <w:ilvl w:val="0"/>
          <w:numId w:val="257"/>
        </w:numPr>
        <w:rPr>
          <w:ins w:id="179" w:author="Myslinski, Jason (J.S.)" w:date="2021-04-13T10:19:00Z"/>
          <w:rFonts w:cs="Arial"/>
        </w:rPr>
      </w:pPr>
      <w:ins w:id="180" w:author="Myslinski, Jason (J.S.)" w:date="2021-04-13T10:19:00Z">
        <w:r>
          <w:rPr>
            <w:rFonts w:cs="Arial"/>
          </w:rPr>
          <w:t xml:space="preserve">APIM PDC (Cluster and Chime Generator in one module): when </w:t>
        </w:r>
        <w:proofErr w:type="spellStart"/>
        <w:r>
          <w:rPr>
            <w:rFonts w:cs="Arial"/>
          </w:rPr>
          <w:t>HMIAudioMode</w:t>
        </w:r>
        <w:proofErr w:type="spellEnd"/>
        <w:r>
          <w:rPr>
            <w:rFonts w:cs="Arial"/>
          </w:rPr>
          <w:t xml:space="preserve"> = Load Shed t</w:t>
        </w:r>
        <w:r>
          <w:rPr>
            <w:rFonts w:cs="Arial"/>
          </w:rPr>
          <w:t xml:space="preserve">he integrated Chime Client and Chime Generator shall use the VMCU back-up speaker and set </w:t>
        </w:r>
        <w:proofErr w:type="spellStart"/>
        <w:r>
          <w:rPr>
            <w:rFonts w:cs="Arial"/>
          </w:rPr>
          <w:t>Power_Up_Chime_Modules</w:t>
        </w:r>
        <w:proofErr w:type="spellEnd"/>
        <w:r>
          <w:rPr>
            <w:rFonts w:cs="Arial"/>
          </w:rPr>
          <w:t xml:space="preserve"> = Inactive and </w:t>
        </w:r>
        <w:proofErr w:type="spellStart"/>
        <w:r>
          <w:rPr>
            <w:rFonts w:cs="Arial"/>
          </w:rPr>
          <w:t>Chime_Source</w:t>
        </w:r>
        <w:proofErr w:type="spellEnd"/>
        <w:r>
          <w:rPr>
            <w:rFonts w:cs="Arial"/>
          </w:rPr>
          <w:t xml:space="preserve"> = </w:t>
        </w:r>
      </w:ins>
      <w:ins w:id="181" w:author="Myslinski, Jason (J.S.)" w:date="2021-07-01T07:39:00Z">
        <w:r>
          <w:rPr>
            <w:rFonts w:cs="Arial"/>
          </w:rPr>
          <w:t>Cluster</w:t>
        </w:r>
      </w:ins>
      <w:ins w:id="182" w:author="Myslinski, Jason (J.S.)" w:date="2021-04-13T10:19:00Z">
        <w:r>
          <w:rPr>
            <w:rFonts w:cs="Arial"/>
          </w:rPr>
          <w:t>.</w:t>
        </w:r>
      </w:ins>
    </w:p>
    <w:p w14:paraId="41C727C9" w14:textId="77777777" w:rsidR="0096661A" w:rsidRDefault="00FB255D" w:rsidP="0096661A">
      <w:pPr>
        <w:numPr>
          <w:ilvl w:val="0"/>
          <w:numId w:val="257"/>
        </w:numPr>
        <w:rPr>
          <w:ins w:id="183" w:author="Myslinski, Jason (J.S.)" w:date="2021-07-22T11:10:00Z"/>
          <w:rFonts w:cs="Arial"/>
        </w:rPr>
      </w:pPr>
      <w:ins w:id="184" w:author="Myslinski, Jason (J.S.)" w:date="2021-04-13T10:19:00Z">
        <w:r>
          <w:rPr>
            <w:rFonts w:cs="Arial"/>
          </w:rPr>
          <w:t xml:space="preserve">The </w:t>
        </w:r>
      </w:ins>
      <w:ins w:id="185" w:author="Myslinski, Jason (J.S.)" w:date="2021-07-22T11:11:00Z">
        <w:r>
          <w:rPr>
            <w:rFonts w:cs="Arial"/>
          </w:rPr>
          <w:t xml:space="preserve">PDC CCPU, </w:t>
        </w:r>
      </w:ins>
      <w:ins w:id="186" w:author="Myslinski, Jason (J.S.)" w:date="2021-04-13T10:19:00Z">
        <w:r>
          <w:rPr>
            <w:rFonts w:cs="Arial"/>
          </w:rPr>
          <w:t xml:space="preserve">AHUv2 and DSPv2 shall set their </w:t>
        </w:r>
        <w:proofErr w:type="spellStart"/>
        <w:r>
          <w:rPr>
            <w:rFonts w:cs="Arial"/>
          </w:rPr>
          <w:t>Chime_Supported</w:t>
        </w:r>
        <w:proofErr w:type="spellEnd"/>
        <w:r>
          <w:rPr>
            <w:rFonts w:cs="Arial"/>
          </w:rPr>
          <w:t xml:space="preserve"> signals equal to </w:t>
        </w:r>
      </w:ins>
      <w:del w:id="187" w:author="Myslinski, Jason (J.S.)" w:date="2021-07-22T11:10:00Z">
        <w:r w:rsidDel="00F25480">
          <w:rPr>
            <w:rFonts w:cs="Arial"/>
          </w:rPr>
          <w:delText>Not_Supported</w:delText>
        </w:r>
      </w:del>
      <w:ins w:id="188" w:author="Myslinski, Jason (J.S.)" w:date="2021-07-22T11:10:00Z">
        <w:r>
          <w:rPr>
            <w:rFonts w:cs="Arial"/>
          </w:rPr>
          <w:t xml:space="preserve"> “Inactive”</w:t>
        </w:r>
      </w:ins>
      <w:r>
        <w:rPr>
          <w:rFonts w:cs="Arial"/>
        </w:rPr>
        <w:t xml:space="preserve"> </w:t>
      </w:r>
      <w:ins w:id="189" w:author="Myslinski, Jason (J.S.)" w:date="2021-04-13T10:19:00Z">
        <w:r>
          <w:rPr>
            <w:rFonts w:cs="Arial"/>
          </w:rPr>
          <w:t>while a load shed event is active.</w:t>
        </w:r>
      </w:ins>
    </w:p>
    <w:p w14:paraId="104E23A3" w14:textId="77777777" w:rsidR="00F25480" w:rsidRPr="00CF1226" w:rsidRDefault="00FB255D">
      <w:pPr>
        <w:numPr>
          <w:ilvl w:val="1"/>
          <w:numId w:val="257"/>
        </w:numPr>
        <w:rPr>
          <w:ins w:id="190" w:author="Myslinski, Jason (J.S.)" w:date="2021-04-13T10:19:00Z"/>
          <w:rFonts w:cs="Arial"/>
        </w:rPr>
        <w:pPrChange w:id="191" w:author="Myslinski, Jason (J.S.)" w:date="2021-07-22T11:10:00Z">
          <w:pPr>
            <w:numPr>
              <w:numId w:val="257"/>
            </w:numPr>
            <w:ind w:left="720" w:hanging="360"/>
          </w:pPr>
        </w:pPrChange>
      </w:pPr>
      <w:ins w:id="192" w:author="Myslinski, Jason (J.S.)" w:date="2021-07-22T11:10:00Z">
        <w:r>
          <w:rPr>
            <w:rFonts w:cs="Arial"/>
          </w:rPr>
          <w:t xml:space="preserve">Note: </w:t>
        </w:r>
        <w:proofErr w:type="spellStart"/>
        <w:r>
          <w:rPr>
            <w:rFonts w:cs="Arial"/>
          </w:rPr>
          <w:t>Chime_Supported</w:t>
        </w:r>
        <w:proofErr w:type="spellEnd"/>
        <w:r>
          <w:rPr>
            <w:rFonts w:cs="Arial"/>
          </w:rPr>
          <w:t xml:space="preserve"> </w:t>
        </w:r>
      </w:ins>
      <w:ins w:id="193" w:author="Myslinski, Jason (J.S.)" w:date="2021-07-22T11:11:00Z">
        <w:r>
          <w:rPr>
            <w:rFonts w:cs="Arial"/>
          </w:rPr>
          <w:t>set to Inactive allow the chimes to go back t</w:t>
        </w:r>
      </w:ins>
      <w:ins w:id="194" w:author="Myslinski, Jason (J.S.)" w:date="2021-07-22T11:12:00Z">
        <w:r>
          <w:rPr>
            <w:rFonts w:cs="Arial"/>
          </w:rPr>
          <w:t>o</w:t>
        </w:r>
      </w:ins>
      <w:ins w:id="195" w:author="Myslinski, Jason (J.S.)" w:date="2021-07-22T11:11:00Z">
        <w:r>
          <w:rPr>
            <w:rFonts w:cs="Arial"/>
          </w:rPr>
          <w:t xml:space="preserve"> the infotainment system when the load shed event ends (</w:t>
        </w:r>
        <w:proofErr w:type="spellStart"/>
        <w:r>
          <w:rPr>
            <w:rFonts w:cs="Arial"/>
          </w:rPr>
          <w:t>ex engine</w:t>
        </w:r>
        <w:proofErr w:type="spellEnd"/>
        <w:r>
          <w:rPr>
            <w:rFonts w:cs="Arial"/>
          </w:rPr>
          <w:t xml:space="preserve"> is running).  </w:t>
        </w:r>
        <w:proofErr w:type="spellStart"/>
        <w:r>
          <w:rPr>
            <w:rFonts w:cs="Arial"/>
          </w:rPr>
          <w:t>Chime_Supported</w:t>
        </w:r>
        <w:proofErr w:type="spellEnd"/>
        <w:r>
          <w:rPr>
            <w:rFonts w:cs="Arial"/>
          </w:rPr>
          <w:t xml:space="preserve"> = </w:t>
        </w:r>
        <w:proofErr w:type="spellStart"/>
        <w:r>
          <w:rPr>
            <w:rFonts w:cs="Arial"/>
          </w:rPr>
          <w:t>Not_Supported</w:t>
        </w:r>
        <w:proofErr w:type="spellEnd"/>
        <w:r>
          <w:rPr>
            <w:rFonts w:cs="Arial"/>
          </w:rPr>
          <w:t xml:space="preserve"> would lock out c</w:t>
        </w:r>
        <w:r>
          <w:rPr>
            <w:rFonts w:cs="Arial"/>
          </w:rPr>
          <w:t>hi</w:t>
        </w:r>
      </w:ins>
      <w:ins w:id="196" w:author="Myslinski, Jason (J.S.)" w:date="2021-07-22T11:12:00Z">
        <w:r>
          <w:rPr>
            <w:rFonts w:cs="Arial"/>
          </w:rPr>
          <w:t>mes for that whole ignition cycle.</w:t>
        </w:r>
      </w:ins>
    </w:p>
    <w:p w14:paraId="20B9E0FC" w14:textId="77777777" w:rsidR="00F44285" w:rsidRDefault="00FB255D" w:rsidP="00277BA1">
      <w:pPr>
        <w:rPr>
          <w:rFonts w:cs="Arial"/>
        </w:rPr>
      </w:pPr>
    </w:p>
    <w:p w14:paraId="15F8E2F0" w14:textId="77777777" w:rsidR="000759EC" w:rsidRPr="00F44285" w:rsidRDefault="00FB255D" w:rsidP="000759EC">
      <w:pPr>
        <w:rPr>
          <w:rFonts w:cs="Arial"/>
          <w:strike/>
        </w:rPr>
      </w:pPr>
      <w:r w:rsidRPr="00F44285">
        <w:rPr>
          <w:rFonts w:cs="Arial"/>
          <w:strike/>
          <w:u w:val="single"/>
        </w:rPr>
        <w:t>Chimes and Load Shed – variant 2</w:t>
      </w:r>
      <w:r w:rsidRPr="00F44285">
        <w:rPr>
          <w:rFonts w:cs="Arial"/>
          <w:strike/>
        </w:rPr>
        <w:t>: (applies to SYNC 4.2)</w:t>
      </w:r>
    </w:p>
    <w:p w14:paraId="0826DE4B" w14:textId="77777777" w:rsidR="00AE2B62" w:rsidRPr="00F44285" w:rsidRDefault="00FB255D" w:rsidP="00F44285">
      <w:pPr>
        <w:numPr>
          <w:ilvl w:val="0"/>
          <w:numId w:val="256"/>
        </w:numPr>
        <w:rPr>
          <w:rFonts w:cs="Arial"/>
          <w:strike/>
        </w:rPr>
      </w:pPr>
      <w:r w:rsidRPr="00F44285">
        <w:rPr>
          <w:rFonts w:cs="Arial"/>
          <w:strike/>
        </w:rPr>
        <w:t xml:space="preserve">SYNC 4.2 (AHU and Cluster in one module):  when </w:t>
      </w:r>
      <w:proofErr w:type="spellStart"/>
      <w:r w:rsidRPr="00F44285">
        <w:rPr>
          <w:rFonts w:cs="Arial"/>
          <w:strike/>
        </w:rPr>
        <w:t>HMIAudioMode</w:t>
      </w:r>
      <w:proofErr w:type="spellEnd"/>
      <w:r w:rsidRPr="00F44285">
        <w:rPr>
          <w:rFonts w:cs="Arial"/>
          <w:strike/>
        </w:rPr>
        <w:t xml:space="preserve"> = Load Shed the integrated Chime Client and Chime Generator shall use the back-up speaker(s) and set </w:t>
      </w:r>
      <w:proofErr w:type="spellStart"/>
      <w:r w:rsidRPr="00F44285">
        <w:rPr>
          <w:rFonts w:cs="Arial"/>
          <w:strike/>
        </w:rPr>
        <w:t>Power_Up_Chime_Modules</w:t>
      </w:r>
      <w:proofErr w:type="spellEnd"/>
      <w:r w:rsidRPr="00F44285">
        <w:rPr>
          <w:rFonts w:cs="Arial"/>
          <w:strike/>
        </w:rPr>
        <w:t xml:space="preserve"> = Inactive and </w:t>
      </w:r>
      <w:proofErr w:type="spellStart"/>
      <w:r w:rsidRPr="00F44285">
        <w:rPr>
          <w:rFonts w:cs="Arial"/>
          <w:strike/>
        </w:rPr>
        <w:t>Chime_Source</w:t>
      </w:r>
      <w:proofErr w:type="spellEnd"/>
      <w:r w:rsidRPr="00F44285">
        <w:rPr>
          <w:rFonts w:cs="Arial"/>
          <w:strike/>
        </w:rPr>
        <w:t xml:space="preserve"> = Cluster (as defined in “</w:t>
      </w:r>
      <w:r w:rsidRPr="00F44285">
        <w:rPr>
          <w:rFonts w:cs="Arial"/>
          <w:strike/>
          <w:u w:val="single"/>
        </w:rPr>
        <w:t>Alertv2-REQ-372081-Load Shed – SYNC 4.2</w:t>
      </w:r>
      <w:r w:rsidRPr="00F44285">
        <w:rPr>
          <w:rFonts w:cs="Arial"/>
          <w:strike/>
        </w:rPr>
        <w:t xml:space="preserve">”).  </w:t>
      </w:r>
    </w:p>
    <w:p w14:paraId="562A9333" w14:textId="77777777" w:rsidR="008B11E9" w:rsidRPr="008B11E9" w:rsidRDefault="008B11E9" w:rsidP="008B11E9">
      <w:pPr>
        <w:pStyle w:val="Heading4"/>
        <w:rPr>
          <w:b w:val="0"/>
          <w:u w:val="single"/>
        </w:rPr>
      </w:pPr>
      <w:r w:rsidRPr="008B11E9">
        <w:rPr>
          <w:b w:val="0"/>
          <w:u w:val="single"/>
        </w:rPr>
        <w:t>PWRMAN-SR-REQ-014510/B-Infotainment Components transition from Load Shed State to Normal Operation (</w:t>
      </w:r>
      <w:proofErr w:type="spellStart"/>
      <w:r w:rsidRPr="008B11E9">
        <w:rPr>
          <w:b w:val="0"/>
          <w:u w:val="single"/>
        </w:rPr>
        <w:t>TcSE</w:t>
      </w:r>
      <w:proofErr w:type="spellEnd"/>
      <w:r w:rsidRPr="008B11E9">
        <w:rPr>
          <w:b w:val="0"/>
          <w:u w:val="single"/>
        </w:rPr>
        <w:t xml:space="preserve"> ROIN-40682-2)</w:t>
      </w:r>
    </w:p>
    <w:p w14:paraId="3A5DEEF5" w14:textId="77777777" w:rsidR="00ED18E0" w:rsidRDefault="00FB255D">
      <w:pPr>
        <w:rPr>
          <w:rFonts w:cs="Arial"/>
          <w:szCs w:val="20"/>
        </w:rPr>
      </w:pPr>
      <w:r>
        <w:rPr>
          <w:rFonts w:cs="Arial"/>
          <w:szCs w:val="20"/>
        </w:rPr>
        <w:t xml:space="preserve">For the System Master if a Load Shed event is ended after previously being active in the same ignition </w:t>
      </w:r>
      <w:proofErr w:type="gramStart"/>
      <w:r>
        <w:rPr>
          <w:rFonts w:cs="Arial"/>
          <w:szCs w:val="20"/>
        </w:rPr>
        <w:t>cycle</w:t>
      </w:r>
      <w:proofErr w:type="gramEnd"/>
      <w:r>
        <w:rPr>
          <w:rFonts w:cs="Arial"/>
          <w:b/>
          <w:szCs w:val="20"/>
        </w:rPr>
        <w:t xml:space="preserve"> </w:t>
      </w:r>
      <w:r>
        <w:rPr>
          <w:rFonts w:cs="Arial"/>
          <w:szCs w:val="20"/>
        </w:rPr>
        <w:t>the</w:t>
      </w:r>
      <w:r>
        <w:rPr>
          <w:rFonts w:cs="Arial"/>
          <w:szCs w:val="20"/>
        </w:rPr>
        <w:t xml:space="preserve">n the infotainment system can return to its previous audio source in functional power mode.  This only applies if </w:t>
      </w:r>
      <w:proofErr w:type="spellStart"/>
      <w:r>
        <w:rPr>
          <w:rFonts w:cs="Arial"/>
          <w:szCs w:val="20"/>
        </w:rPr>
        <w:t>PowerMode</w:t>
      </w:r>
      <w:proofErr w:type="spellEnd"/>
      <w:r>
        <w:rPr>
          <w:rFonts w:cs="Arial"/>
          <w:szCs w:val="20"/>
        </w:rPr>
        <w:t xml:space="preserve"> &gt; </w:t>
      </w:r>
      <w:proofErr w:type="spellStart"/>
      <w:r>
        <w:rPr>
          <w:rFonts w:cs="Arial"/>
          <w:szCs w:val="20"/>
        </w:rPr>
        <w:t>KeyOut</w:t>
      </w:r>
      <w:proofErr w:type="spellEnd"/>
      <w:r>
        <w:rPr>
          <w:rFonts w:cs="Arial"/>
          <w:szCs w:val="20"/>
        </w:rPr>
        <w:t xml:space="preserve"> (</w:t>
      </w:r>
      <w:proofErr w:type="spellStart"/>
      <w:proofErr w:type="gramStart"/>
      <w:r>
        <w:rPr>
          <w:rFonts w:cs="Arial"/>
          <w:szCs w:val="20"/>
        </w:rPr>
        <w:t>ie</w:t>
      </w:r>
      <w:proofErr w:type="spellEnd"/>
      <w:proofErr w:type="gramEnd"/>
      <w:r>
        <w:rPr>
          <w:rFonts w:cs="Arial"/>
          <w:szCs w:val="20"/>
        </w:rPr>
        <w:t xml:space="preserve"> so audio doesn't come back up in Extended Play).</w:t>
      </w:r>
    </w:p>
    <w:p w14:paraId="40A50844" w14:textId="77777777" w:rsidR="00ED18E0" w:rsidRDefault="00ED18E0">
      <w:pPr>
        <w:rPr>
          <w:rFonts w:cs="Arial"/>
          <w:szCs w:val="20"/>
        </w:rPr>
      </w:pPr>
    </w:p>
    <w:p w14:paraId="163AFBB0" w14:textId="77777777" w:rsidR="00ED18E0" w:rsidRDefault="00FB255D">
      <w:pPr>
        <w:rPr>
          <w:rFonts w:cs="Arial"/>
          <w:szCs w:val="20"/>
        </w:rPr>
      </w:pPr>
      <w:r>
        <w:rPr>
          <w:rFonts w:cs="Arial"/>
          <w:szCs w:val="20"/>
        </w:rPr>
        <w:t>The infotainment components shall become operable again if the signal</w:t>
      </w:r>
      <w:r>
        <w:rPr>
          <w:rFonts w:cs="Arial"/>
          <w:szCs w:val="20"/>
        </w:rPr>
        <w:t xml:space="preserve"> </w:t>
      </w:r>
      <w:proofErr w:type="spellStart"/>
      <w:r>
        <w:rPr>
          <w:rStyle w:val="spelle"/>
          <w:rFonts w:cs="Arial"/>
          <w:szCs w:val="20"/>
        </w:rPr>
        <w:t>HMIAudioMode</w:t>
      </w:r>
      <w:proofErr w:type="spellEnd"/>
      <w:r>
        <w:rPr>
          <w:rFonts w:cs="Arial"/>
          <w:szCs w:val="20"/>
        </w:rPr>
        <w:t xml:space="preserve"> changes from 'Load Shed' to 'ON' (functional) or 'OFF' (standby functions).</w:t>
      </w:r>
    </w:p>
    <w:p w14:paraId="6FD64063" w14:textId="77777777" w:rsidR="008B11E9" w:rsidRPr="008B11E9" w:rsidRDefault="008B11E9" w:rsidP="008B11E9">
      <w:pPr>
        <w:pStyle w:val="Heading4"/>
        <w:rPr>
          <w:b w:val="0"/>
          <w:u w:val="single"/>
        </w:rPr>
      </w:pPr>
      <w:r w:rsidRPr="008B11E9">
        <w:rPr>
          <w:b w:val="0"/>
          <w:u w:val="single"/>
        </w:rPr>
        <w:t>PWRMANv2-SR-REQ-014511/B-Infotainment Components transition from Load Shed State to Normal Operation (</w:t>
      </w:r>
      <w:proofErr w:type="spellStart"/>
      <w:r w:rsidRPr="008B11E9">
        <w:rPr>
          <w:b w:val="0"/>
          <w:u w:val="single"/>
        </w:rPr>
        <w:t>TcSE</w:t>
      </w:r>
      <w:proofErr w:type="spellEnd"/>
      <w:r w:rsidRPr="008B11E9">
        <w:rPr>
          <w:b w:val="0"/>
          <w:u w:val="single"/>
        </w:rPr>
        <w:t xml:space="preserve"> ROIN-275491-1)</w:t>
      </w:r>
    </w:p>
    <w:p w14:paraId="097111AD" w14:textId="77777777" w:rsidR="00ED18E0" w:rsidRDefault="00FB255D">
      <w:pPr>
        <w:rPr>
          <w:rFonts w:cs="Arial"/>
          <w:szCs w:val="20"/>
        </w:rPr>
      </w:pPr>
      <w:r>
        <w:rPr>
          <w:rFonts w:cs="Arial"/>
          <w:szCs w:val="20"/>
        </w:rPr>
        <w:t xml:space="preserve">For the System Master if a Load Shed event is ended after previously being active in the same ignition </w:t>
      </w:r>
      <w:proofErr w:type="gramStart"/>
      <w:r>
        <w:rPr>
          <w:rFonts w:cs="Arial"/>
          <w:szCs w:val="20"/>
        </w:rPr>
        <w:t>cycle</w:t>
      </w:r>
      <w:proofErr w:type="gramEnd"/>
      <w:r>
        <w:rPr>
          <w:rFonts w:cs="Arial"/>
          <w:b/>
          <w:szCs w:val="20"/>
        </w:rPr>
        <w:t xml:space="preserve"> </w:t>
      </w:r>
      <w:r>
        <w:rPr>
          <w:rFonts w:cs="Arial"/>
          <w:szCs w:val="20"/>
        </w:rPr>
        <w:t xml:space="preserve">then the infotainment system can return to its previous audio source in functional power mode.  This does not apply in Extended Play mode when </w:t>
      </w:r>
      <w:proofErr w:type="spellStart"/>
      <w:r>
        <w:rPr>
          <w:rFonts w:cs="Arial"/>
          <w:szCs w:val="20"/>
        </w:rPr>
        <w:t>Ignition_Status</w:t>
      </w:r>
      <w:proofErr w:type="spellEnd"/>
      <w:r>
        <w:rPr>
          <w:rFonts w:cs="Arial"/>
          <w:szCs w:val="20"/>
        </w:rPr>
        <w:t xml:space="preserve"> = OFF and </w:t>
      </w:r>
      <w:proofErr w:type="spellStart"/>
      <w:r>
        <w:rPr>
          <w:rFonts w:cs="Arial"/>
          <w:szCs w:val="20"/>
        </w:rPr>
        <w:t>Delay_Accy</w:t>
      </w:r>
      <w:proofErr w:type="spellEnd"/>
      <w:r>
        <w:rPr>
          <w:rFonts w:cs="Arial"/>
          <w:szCs w:val="20"/>
        </w:rPr>
        <w:t xml:space="preserve"> = OFF.</w:t>
      </w:r>
    </w:p>
    <w:p w14:paraId="51BFC920" w14:textId="77777777" w:rsidR="00ED18E0" w:rsidRDefault="00ED18E0">
      <w:pPr>
        <w:rPr>
          <w:rFonts w:cs="Arial"/>
          <w:szCs w:val="20"/>
        </w:rPr>
      </w:pPr>
    </w:p>
    <w:p w14:paraId="4593C211" w14:textId="77777777" w:rsidR="00ED18E0" w:rsidRDefault="00FB255D">
      <w:pPr>
        <w:rPr>
          <w:rFonts w:cs="Arial"/>
          <w:szCs w:val="20"/>
        </w:rPr>
      </w:pPr>
      <w:r>
        <w:rPr>
          <w:rFonts w:cs="Arial"/>
          <w:szCs w:val="20"/>
        </w:rPr>
        <w:t>The infotainment components shall become operable again if the signa</w:t>
      </w:r>
      <w:r>
        <w:rPr>
          <w:rFonts w:cs="Arial"/>
          <w:szCs w:val="20"/>
        </w:rPr>
        <w:t xml:space="preserve">l </w:t>
      </w:r>
      <w:proofErr w:type="spellStart"/>
      <w:r>
        <w:rPr>
          <w:rStyle w:val="spelle"/>
          <w:rFonts w:cs="Arial"/>
          <w:szCs w:val="20"/>
        </w:rPr>
        <w:t>HMIAudioMode</w:t>
      </w:r>
      <w:proofErr w:type="spellEnd"/>
      <w:r>
        <w:rPr>
          <w:rFonts w:cs="Arial"/>
          <w:szCs w:val="20"/>
        </w:rPr>
        <w:t xml:space="preserve"> changes from 'Load Shed' to 'ON' (functional) or 'OFF' (standby functions).</w:t>
      </w:r>
    </w:p>
    <w:p w14:paraId="5088E02A" w14:textId="77777777" w:rsidR="008B11E9" w:rsidRPr="008B11E9" w:rsidRDefault="008B11E9" w:rsidP="008B11E9">
      <w:pPr>
        <w:pStyle w:val="Heading4"/>
        <w:rPr>
          <w:b w:val="0"/>
          <w:u w:val="single"/>
        </w:rPr>
      </w:pPr>
      <w:r w:rsidRPr="008B11E9">
        <w:rPr>
          <w:b w:val="0"/>
          <w:u w:val="single"/>
        </w:rPr>
        <w:t>PWRMAN-SR-REQ-014512/C-Load Shed and High Criticality features (</w:t>
      </w:r>
      <w:proofErr w:type="spellStart"/>
      <w:r w:rsidRPr="008B11E9">
        <w:rPr>
          <w:b w:val="0"/>
          <w:u w:val="single"/>
        </w:rPr>
        <w:t>TcSE</w:t>
      </w:r>
      <w:proofErr w:type="spellEnd"/>
      <w:r w:rsidRPr="008B11E9">
        <w:rPr>
          <w:b w:val="0"/>
          <w:u w:val="single"/>
        </w:rPr>
        <w:t xml:space="preserve"> ROIN-40683-3)</w:t>
      </w:r>
    </w:p>
    <w:p w14:paraId="2E0C8ADE" w14:textId="77777777" w:rsidR="008914F3" w:rsidRDefault="00FB255D">
      <w:pPr>
        <w:rPr>
          <w:rFonts w:cs="Arial"/>
        </w:rPr>
      </w:pPr>
    </w:p>
    <w:p w14:paraId="323837CC" w14:textId="77777777" w:rsidR="008914F3" w:rsidRDefault="00FB255D" w:rsidP="008914F3">
      <w:pPr>
        <w:rPr>
          <w:ins w:id="197" w:author="Myslinski, Jason (J.S.)" w:date="2017-08-23T10:21:00Z"/>
          <w:rFonts w:cs="Arial"/>
        </w:rPr>
      </w:pPr>
      <w:ins w:id="198" w:author="Myslinski, Jason (J.S.)" w:date="2017-08-23T10:21:00Z">
        <w:r>
          <w:rPr>
            <w:rFonts w:cs="Arial"/>
          </w:rPr>
          <w:t>For a particular module the module team needs to determine what/if there are high criticality items that will not be shut down for load shed.  The items below should not be prevented from operating during a load shed event (not limited to the items below):</w:t>
        </w:r>
      </w:ins>
    </w:p>
    <w:p w14:paraId="31C15C16" w14:textId="77777777" w:rsidR="008914F3" w:rsidRDefault="00FB255D">
      <w:pPr>
        <w:rPr>
          <w:rFonts w:cs="Arial"/>
        </w:rPr>
      </w:pPr>
    </w:p>
    <w:p w14:paraId="61F67CB3" w14:textId="77777777" w:rsidR="008914F3" w:rsidRDefault="00FB255D">
      <w:pPr>
        <w:rPr>
          <w:rFonts w:cs="Arial"/>
        </w:rPr>
      </w:pPr>
      <w:proofErr w:type="spellStart"/>
      <w:r w:rsidRPr="008914F3">
        <w:rPr>
          <w:rFonts w:cs="Arial"/>
          <w:u w:val="single"/>
        </w:rPr>
        <w:t>eCal</w:t>
      </w:r>
      <w:r>
        <w:rPr>
          <w:rFonts w:cs="Arial"/>
        </w:rPr>
        <w:t>l</w:t>
      </w:r>
      <w:proofErr w:type="spellEnd"/>
      <w:r>
        <w:rPr>
          <w:rFonts w:cs="Arial"/>
        </w:rPr>
        <w:t>:</w:t>
      </w:r>
    </w:p>
    <w:p w14:paraId="481ACE85" w14:textId="77777777" w:rsidR="00062BC5" w:rsidRDefault="00FB255D">
      <w:pPr>
        <w:rPr>
          <w:rFonts w:cs="Arial"/>
        </w:rPr>
      </w:pPr>
      <w:r>
        <w:rPr>
          <w:rFonts w:cs="Arial"/>
        </w:rPr>
        <w:t xml:space="preserve">If a priority assist call is </w:t>
      </w:r>
      <w:proofErr w:type="gramStart"/>
      <w:r>
        <w:rPr>
          <w:rFonts w:cs="Arial"/>
        </w:rPr>
        <w:t>active</w:t>
      </w:r>
      <w:proofErr w:type="gramEnd"/>
      <w:r>
        <w:rPr>
          <w:rFonts w:cs="Arial"/>
        </w:rPr>
        <w:t xml:space="preserve"> then the call does not have to be ended for a load shed event (System Master can keep </w:t>
      </w:r>
      <w:proofErr w:type="spellStart"/>
      <w:r>
        <w:rPr>
          <w:rFonts w:cs="Arial"/>
        </w:rPr>
        <w:t>HMIAudioMode</w:t>
      </w:r>
      <w:proofErr w:type="spellEnd"/>
      <w:r>
        <w:rPr>
          <w:rFonts w:cs="Arial"/>
        </w:rPr>
        <w:t xml:space="preserve"> = "ON" instead of going to "Load Shed").  </w:t>
      </w:r>
    </w:p>
    <w:p w14:paraId="4771A8F2" w14:textId="77777777" w:rsidR="00062BC5" w:rsidRDefault="00FB255D">
      <w:pPr>
        <w:rPr>
          <w:rFonts w:cs="Arial"/>
        </w:rPr>
      </w:pPr>
    </w:p>
    <w:p w14:paraId="6E6B2394" w14:textId="77777777" w:rsidR="00062BC5" w:rsidRDefault="00FB255D">
      <w:pPr>
        <w:rPr>
          <w:rFonts w:cs="Arial"/>
        </w:rPr>
      </w:pPr>
      <w:r>
        <w:rPr>
          <w:rFonts w:cs="Arial"/>
        </w:rPr>
        <w:t>If there is a load shed event currently active (</w:t>
      </w:r>
      <w:proofErr w:type="spellStart"/>
      <w:r>
        <w:rPr>
          <w:rFonts w:cs="Arial"/>
        </w:rPr>
        <w:t>HMIAudioMode</w:t>
      </w:r>
      <w:proofErr w:type="spellEnd"/>
      <w:r>
        <w:rPr>
          <w:rFonts w:cs="Arial"/>
        </w:rPr>
        <w:t xml:space="preserve"> = Load Shed) and</w:t>
      </w:r>
      <w:r>
        <w:rPr>
          <w:rFonts w:cs="Arial"/>
        </w:rPr>
        <w:t xml:space="preserve"> a priority assist call needs to take </w:t>
      </w:r>
      <w:proofErr w:type="gramStart"/>
      <w:r>
        <w:rPr>
          <w:rFonts w:cs="Arial"/>
        </w:rPr>
        <w:t>place</w:t>
      </w:r>
      <w:proofErr w:type="gramEnd"/>
      <w:r>
        <w:rPr>
          <w:rFonts w:cs="Arial"/>
        </w:rPr>
        <w:t xml:space="preserve"> then the load shed event can be ended by the System Master (</w:t>
      </w:r>
      <w:proofErr w:type="spellStart"/>
      <w:r>
        <w:rPr>
          <w:rFonts w:cs="Arial"/>
        </w:rPr>
        <w:t>HMIAudioMode</w:t>
      </w:r>
      <w:proofErr w:type="spellEnd"/>
      <w:r>
        <w:rPr>
          <w:rFonts w:cs="Arial"/>
        </w:rPr>
        <w:t xml:space="preserve"> = Load Shed to ON) so the call can be made.  </w:t>
      </w:r>
    </w:p>
    <w:p w14:paraId="1F40D28A" w14:textId="77777777" w:rsidR="00062BC5" w:rsidRDefault="00FB255D">
      <w:pPr>
        <w:rPr>
          <w:rFonts w:cs="Arial"/>
        </w:rPr>
      </w:pPr>
    </w:p>
    <w:p w14:paraId="14D9AFA8" w14:textId="77777777" w:rsidR="00062BC5" w:rsidRDefault="00FB255D">
      <w:pPr>
        <w:rPr>
          <w:rFonts w:cs="Arial"/>
        </w:rPr>
      </w:pPr>
      <w:r>
        <w:rPr>
          <w:rFonts w:cs="Arial"/>
        </w:rPr>
        <w:t xml:space="preserve">Reference </w:t>
      </w:r>
      <w:proofErr w:type="gramStart"/>
      <w:r>
        <w:rPr>
          <w:rFonts w:cs="Arial"/>
        </w:rPr>
        <w:t>priority</w:t>
      </w:r>
      <w:proofErr w:type="gramEnd"/>
      <w:r>
        <w:rPr>
          <w:rFonts w:cs="Arial"/>
        </w:rPr>
        <w:t xml:space="preserve"> assist phone requirements / HMI for different ways to end/place a priorit</w:t>
      </w:r>
      <w:r>
        <w:rPr>
          <w:rFonts w:cs="Arial"/>
        </w:rPr>
        <w:t>y assist phone call during a load shed event.</w:t>
      </w:r>
    </w:p>
    <w:p w14:paraId="7E348A5B" w14:textId="77777777" w:rsidR="00062BC5" w:rsidRPr="008914F3" w:rsidRDefault="00FB255D">
      <w:pPr>
        <w:rPr>
          <w:rFonts w:cs="Arial"/>
        </w:rPr>
      </w:pPr>
    </w:p>
    <w:p w14:paraId="40ACCC74" w14:textId="77777777" w:rsidR="008914F3" w:rsidRPr="008914F3" w:rsidRDefault="00FB255D">
      <w:pPr>
        <w:rPr>
          <w:rFonts w:cs="Arial"/>
        </w:rPr>
      </w:pPr>
      <w:r w:rsidRPr="008914F3">
        <w:rPr>
          <w:rFonts w:cs="Arial"/>
          <w:u w:val="single"/>
        </w:rPr>
        <w:t>Phone as a Key Phone Charging</w:t>
      </w:r>
      <w:r w:rsidRPr="008914F3">
        <w:rPr>
          <w:rFonts w:cs="Arial"/>
        </w:rPr>
        <w:t>:</w:t>
      </w:r>
    </w:p>
    <w:p w14:paraId="402C60AC" w14:textId="77777777" w:rsidR="008914F3" w:rsidRPr="008914F3" w:rsidRDefault="00FB255D" w:rsidP="008914F3">
      <w:pPr>
        <w:rPr>
          <w:ins w:id="199" w:author="Myslinski, Jason (J.S.)" w:date="2017-08-23T10:22:00Z"/>
          <w:rFonts w:cs="Arial"/>
        </w:rPr>
      </w:pPr>
      <w:ins w:id="200" w:author="Myslinski, Jason (J.S.)" w:date="2017-08-23T10:22:00Z">
        <w:r w:rsidRPr="008914F3">
          <w:rPr>
            <w:rFonts w:cs="Arial"/>
          </w:rPr>
          <w:t xml:space="preserve">For Phone as a Key </w:t>
        </w:r>
        <w:r>
          <w:rPr>
            <w:rFonts w:cs="Arial"/>
          </w:rPr>
          <w:t>a load shed event</w:t>
        </w:r>
        <w:r w:rsidRPr="008914F3">
          <w:rPr>
            <w:rFonts w:cs="Arial"/>
          </w:rPr>
          <w:t xml:space="preserve"> shall not prevent the phone charging module charging ports (</w:t>
        </w:r>
        <w:proofErr w:type="spellStart"/>
        <w:r w:rsidRPr="008914F3">
          <w:rPr>
            <w:rFonts w:cs="Arial"/>
          </w:rPr>
          <w:t>ex SYNC</w:t>
        </w:r>
        <w:proofErr w:type="spellEnd"/>
        <w:r w:rsidRPr="008914F3">
          <w:rPr>
            <w:rFonts w:cs="Arial"/>
          </w:rPr>
          <w:t xml:space="preserve"> USB) from being able to charge a phone when </w:t>
        </w:r>
        <w:proofErr w:type="spellStart"/>
        <w:r w:rsidRPr="008914F3">
          <w:rPr>
            <w:rFonts w:cs="Arial"/>
          </w:rPr>
          <w:t>PrsnIDevChrgEnbl_B_Rq</w:t>
        </w:r>
        <w:proofErr w:type="spellEnd"/>
        <w:r w:rsidRPr="008914F3">
          <w:rPr>
            <w:rFonts w:cs="Arial"/>
          </w:rPr>
          <w:t xml:space="preserve"> = Activ</w:t>
        </w:r>
        <w:r w:rsidRPr="008914F3">
          <w:rPr>
            <w:rFonts w:cs="Arial"/>
          </w:rPr>
          <w:t xml:space="preserve">e.  </w:t>
        </w:r>
      </w:ins>
    </w:p>
    <w:p w14:paraId="01857ADC" w14:textId="77777777" w:rsidR="008914F3" w:rsidRPr="008914F3" w:rsidRDefault="00FB255D" w:rsidP="008914F3">
      <w:pPr>
        <w:numPr>
          <w:ilvl w:val="0"/>
          <w:numId w:val="262"/>
        </w:numPr>
        <w:rPr>
          <w:ins w:id="201" w:author="Myslinski, Jason (J.S.)" w:date="2017-08-23T10:22:00Z"/>
          <w:rFonts w:cs="Arial"/>
        </w:rPr>
      </w:pPr>
      <w:ins w:id="202" w:author="Myslinski, Jason (J.S.)" w:date="2017-08-23T10:22:00Z">
        <w:r w:rsidRPr="008914F3">
          <w:rPr>
            <w:rFonts w:cs="Arial"/>
          </w:rPr>
          <w:t>Note: the phone charging needs to be supported in case the user’s phone is dead and they need to be able to charge it enough to start the vehicle.</w:t>
        </w:r>
      </w:ins>
    </w:p>
    <w:p w14:paraId="78C6EB43" w14:textId="77777777" w:rsidR="008914F3" w:rsidRPr="008914F3" w:rsidRDefault="00FB255D" w:rsidP="008914F3">
      <w:pPr>
        <w:rPr>
          <w:ins w:id="203" w:author="Myslinski, Jason (J.S.)" w:date="2017-08-23T10:22:00Z"/>
          <w:rFonts w:cs="Arial"/>
          <w:b/>
          <w:color w:val="FF0000"/>
        </w:rPr>
      </w:pPr>
    </w:p>
    <w:p w14:paraId="023C6307" w14:textId="77777777" w:rsidR="008914F3" w:rsidRPr="008914F3" w:rsidRDefault="00FB255D">
      <w:pPr>
        <w:rPr>
          <w:rFonts w:cs="Arial"/>
        </w:rPr>
      </w:pPr>
    </w:p>
    <w:p w14:paraId="61AFC1F5" w14:textId="77777777" w:rsidR="008B11E9" w:rsidRPr="008B11E9" w:rsidRDefault="008B11E9" w:rsidP="008B11E9">
      <w:pPr>
        <w:pStyle w:val="Heading4"/>
        <w:rPr>
          <w:b w:val="0"/>
          <w:u w:val="single"/>
        </w:rPr>
      </w:pPr>
      <w:r w:rsidRPr="008B11E9">
        <w:rPr>
          <w:b w:val="0"/>
          <w:u w:val="single"/>
        </w:rPr>
        <w:t>PWRMAN-SR-REQ-014513/C-Ending a Load Shed Event (</w:t>
      </w:r>
      <w:proofErr w:type="spellStart"/>
      <w:r w:rsidRPr="008B11E9">
        <w:rPr>
          <w:b w:val="0"/>
          <w:u w:val="single"/>
        </w:rPr>
        <w:t>TcSE</w:t>
      </w:r>
      <w:proofErr w:type="spellEnd"/>
      <w:r w:rsidRPr="008B11E9">
        <w:rPr>
          <w:b w:val="0"/>
          <w:u w:val="single"/>
        </w:rPr>
        <w:t xml:space="preserve"> ROIN-40684-4)</w:t>
      </w:r>
    </w:p>
    <w:p w14:paraId="2EB0B99C" w14:textId="77777777" w:rsidR="00FE400D" w:rsidRDefault="00FB255D">
      <w:r>
        <w:rPr>
          <w:rFonts w:cs="Arial"/>
        </w:rPr>
        <w:t>The System Master shall end the load shed event and no longer have '</w:t>
      </w:r>
      <w:proofErr w:type="spellStart"/>
      <w:r>
        <w:rPr>
          <w:rFonts w:cs="Arial"/>
        </w:rPr>
        <w:t>HMIAudioMode</w:t>
      </w:r>
      <w:proofErr w:type="spellEnd"/>
      <w:r>
        <w:rPr>
          <w:rFonts w:cs="Arial"/>
        </w:rPr>
        <w:t xml:space="preserve"> = Load Shed Active' when the signal </w:t>
      </w:r>
      <w:proofErr w:type="spellStart"/>
      <w:r>
        <w:rPr>
          <w:rFonts w:cs="Arial"/>
        </w:rPr>
        <w:t>Shed_Level_Req</w:t>
      </w:r>
      <w:proofErr w:type="spellEnd"/>
      <w:r>
        <w:rPr>
          <w:rFonts w:cs="Arial"/>
        </w:rPr>
        <w:t xml:space="preserve"> = NO_SHED or when the conditions in “</w:t>
      </w:r>
      <w:r w:rsidRPr="0038179E">
        <w:rPr>
          <w:rFonts w:cs="Arial"/>
          <w:u w:val="single"/>
        </w:rPr>
        <w:t>PWRMAN-GREQ-014507-Signals initiating an Engi</w:t>
      </w:r>
      <w:r w:rsidRPr="0038179E">
        <w:rPr>
          <w:rFonts w:cs="Arial"/>
          <w:u w:val="single"/>
        </w:rPr>
        <w:t>ne OFF Infotainment Load Shed Event</w:t>
      </w:r>
      <w:r>
        <w:rPr>
          <w:rFonts w:cs="Arial"/>
        </w:rPr>
        <w:t>” are no longer met.</w:t>
      </w:r>
    </w:p>
    <w:p w14:paraId="4CCD6BD7" w14:textId="77777777" w:rsidR="008B11E9" w:rsidRPr="008B11E9" w:rsidRDefault="008B11E9" w:rsidP="008B11E9">
      <w:pPr>
        <w:pStyle w:val="Heading4"/>
        <w:rPr>
          <w:b w:val="0"/>
          <w:u w:val="single"/>
        </w:rPr>
      </w:pPr>
      <w:r w:rsidRPr="008B11E9">
        <w:rPr>
          <w:b w:val="0"/>
          <w:u w:val="single"/>
        </w:rPr>
        <w:t>PWRMAN-SR-REQ-014514/B-EFP Load Shed (</w:t>
      </w:r>
      <w:proofErr w:type="spellStart"/>
      <w:r w:rsidRPr="008B11E9">
        <w:rPr>
          <w:b w:val="0"/>
          <w:u w:val="single"/>
        </w:rPr>
        <w:t>TcSE</w:t>
      </w:r>
      <w:proofErr w:type="spellEnd"/>
      <w:r w:rsidRPr="008B11E9">
        <w:rPr>
          <w:b w:val="0"/>
          <w:u w:val="single"/>
        </w:rPr>
        <w:t xml:space="preserve"> ROIN-40686-3)</w:t>
      </w:r>
    </w:p>
    <w:p w14:paraId="7FAEEC98" w14:textId="77777777" w:rsidR="00ED18E0" w:rsidRDefault="00FB255D">
      <w:pPr>
        <w:rPr>
          <w:del w:id="204" w:author="jmyslin2" w:date="2013-08-05T10:13:00Z"/>
          <w:rFonts w:cs="Arial"/>
          <w:szCs w:val="20"/>
        </w:rPr>
      </w:pPr>
      <w:del w:id="205" w:author="jmyslin2" w:date="2013-08-05T10:13:00Z">
        <w:r>
          <w:rPr>
            <w:rFonts w:cs="Arial"/>
            <w:szCs w:val="20"/>
          </w:rPr>
          <w:delText>If EFP supports load shed for infotainment it shall then shed loads as defined in the EFP component sp</w:delText>
        </w:r>
        <w:r>
          <w:rPr>
            <w:rFonts w:cs="Arial"/>
            <w:szCs w:val="20"/>
          </w:rPr>
          <w:delText>ec(s) when:</w:delText>
        </w:r>
      </w:del>
    </w:p>
    <w:p w14:paraId="74B78D15" w14:textId="77777777" w:rsidR="00ED18E0" w:rsidRDefault="00FB255D">
      <w:pPr>
        <w:rPr>
          <w:del w:id="206" w:author="jmyslin2" w:date="2013-08-05T10:13:00Z"/>
          <w:rFonts w:cs="Arial"/>
          <w:szCs w:val="20"/>
        </w:rPr>
      </w:pPr>
      <w:del w:id="207" w:author="jmyslin2" w:date="2013-08-05T10:13:00Z">
        <w:r>
          <w:rPr>
            <w:rFonts w:cs="Arial"/>
            <w:szCs w:val="20"/>
          </w:rPr>
          <w:delText>1. The signal "HMIAudioMode = Load Shed" (info-CAN bus) OR "Multimedia_System = OFF" (external from info-CAN bus), AND</w:delText>
        </w:r>
      </w:del>
    </w:p>
    <w:p w14:paraId="40AC6739" w14:textId="77777777" w:rsidR="00ED18E0" w:rsidRDefault="00FB255D">
      <w:pPr>
        <w:rPr>
          <w:del w:id="208" w:author="jmyslin2" w:date="2013-08-05T10:13:00Z"/>
          <w:rFonts w:cs="Arial"/>
          <w:szCs w:val="20"/>
        </w:rPr>
      </w:pPr>
      <w:del w:id="209" w:author="jmyslin2" w:date="2013-08-05T10:13:00Z">
        <w:r>
          <w:rPr>
            <w:rFonts w:cs="Arial"/>
            <w:szCs w:val="20"/>
          </w:rPr>
          <w:delText xml:space="preserve">2. The signal "PowerMode = Accessory_1 // KeyOut" on info-CAN bus, OR "Ignition_Status = OFF or Accessory" when EFP </w:delText>
        </w:r>
        <w:r>
          <w:rPr>
            <w:rFonts w:cs="Arial"/>
            <w:szCs w:val="20"/>
          </w:rPr>
          <w:delText>external from the info-CAN bus, AND</w:delText>
        </w:r>
      </w:del>
    </w:p>
    <w:p w14:paraId="3100D4A4" w14:textId="77777777" w:rsidR="00ED18E0" w:rsidRDefault="00FB255D">
      <w:pPr>
        <w:rPr>
          <w:del w:id="210" w:author="jmyslin2" w:date="2013-08-05T10:13:00Z"/>
        </w:rPr>
      </w:pPr>
      <w:del w:id="211" w:author="jmyslin2" w:date="2013-08-05T10:13:00Z">
        <w:r>
          <w:rPr>
            <w:rFonts w:cs="Arial"/>
            <w:szCs w:val="20"/>
          </w:rPr>
          <w:delText>3.  Doesn't violate any climate control, illumination or regulatory requirements</w:delText>
        </w:r>
      </w:del>
    </w:p>
    <w:p w14:paraId="07EA76BE" w14:textId="77777777" w:rsidR="00ED18E0" w:rsidRDefault="00ED18E0">
      <w:pPr>
        <w:rPr>
          <w:del w:id="212" w:author="jmyslin2" w:date="2013-08-05T10:13:00Z"/>
          <w:rFonts w:cs="Arial"/>
          <w:szCs w:val="20"/>
        </w:rPr>
      </w:pPr>
    </w:p>
    <w:p w14:paraId="48D9FE5C" w14:textId="77777777" w:rsidR="00ED18E0" w:rsidRDefault="00FB255D">
      <w:pPr>
        <w:rPr>
          <w:del w:id="213" w:author="jmyslin2" w:date="2013-08-05T10:13:00Z"/>
          <w:rFonts w:cs="Arial"/>
          <w:szCs w:val="20"/>
        </w:rPr>
      </w:pPr>
      <w:del w:id="214" w:author="jmyslin2" w:date="2013-08-05T10:13:00Z">
        <w:r>
          <w:rPr>
            <w:rFonts w:cs="Arial"/>
            <w:szCs w:val="20"/>
          </w:rPr>
          <w:delText>Note:  Follow any Climate load shed requirements defined in applicable climate specifications.</w:delText>
        </w:r>
      </w:del>
    </w:p>
    <w:p w14:paraId="6DFFF71F" w14:textId="77777777" w:rsidR="00ED18E0" w:rsidRDefault="00ED18E0"/>
    <w:p w14:paraId="0FB84917" w14:textId="77777777" w:rsidR="00ED18E0" w:rsidRDefault="00ED18E0">
      <w:pPr>
        <w:rPr>
          <w:rFonts w:cs="Arial"/>
          <w:szCs w:val="20"/>
        </w:rPr>
      </w:pPr>
    </w:p>
    <w:p w14:paraId="2BD8AF54" w14:textId="77777777" w:rsidR="00ED18E0" w:rsidRDefault="00FB255D">
      <w:pPr>
        <w:rPr>
          <w:rFonts w:cs="Arial"/>
          <w:szCs w:val="20"/>
        </w:rPr>
      </w:pPr>
      <w:r>
        <w:rPr>
          <w:rFonts w:cs="Arial"/>
          <w:szCs w:val="20"/>
        </w:rPr>
        <w:t>Load Shed is not supported for Infotainme</w:t>
      </w:r>
      <w:r>
        <w:rPr>
          <w:rFonts w:cs="Arial"/>
          <w:szCs w:val="20"/>
        </w:rPr>
        <w:t xml:space="preserve">nt EFP functionality.  When the EFP in a load shed state (could be in load shed for other EFP functionality such as climate control…) the EFP shall still support infotainment power </w:t>
      </w:r>
      <w:proofErr w:type="spellStart"/>
      <w:r>
        <w:rPr>
          <w:rFonts w:cs="Arial"/>
          <w:szCs w:val="20"/>
        </w:rPr>
        <w:t>moding</w:t>
      </w:r>
      <w:proofErr w:type="spellEnd"/>
      <w:r>
        <w:rPr>
          <w:rFonts w:cs="Arial"/>
          <w:szCs w:val="20"/>
        </w:rPr>
        <w:t xml:space="preserve"> and be able to send </w:t>
      </w:r>
      <w:proofErr w:type="gramStart"/>
      <w:r>
        <w:rPr>
          <w:rFonts w:cs="Arial"/>
          <w:szCs w:val="20"/>
        </w:rPr>
        <w:t>a</w:t>
      </w:r>
      <w:proofErr w:type="gramEnd"/>
      <w:r>
        <w:rPr>
          <w:rFonts w:cs="Arial"/>
          <w:szCs w:val="20"/>
        </w:rPr>
        <w:t xml:space="preserve"> infotainment button press whenever the CAN bus</w:t>
      </w:r>
      <w:r>
        <w:rPr>
          <w:rFonts w:cs="Arial"/>
          <w:szCs w:val="20"/>
        </w:rPr>
        <w:t xml:space="preserve"> is active.</w:t>
      </w:r>
    </w:p>
    <w:p w14:paraId="32CAF74B" w14:textId="77777777" w:rsidR="00ED18E0" w:rsidRDefault="00ED18E0">
      <w:pPr>
        <w:rPr>
          <w:rFonts w:cs="Arial"/>
          <w:szCs w:val="20"/>
        </w:rPr>
      </w:pPr>
    </w:p>
    <w:p w14:paraId="2F7DC08E" w14:textId="77777777" w:rsidR="00ED18E0" w:rsidRDefault="00FB255D">
      <w:pPr>
        <w:rPr>
          <w:rFonts w:cs="Arial"/>
          <w:szCs w:val="20"/>
        </w:rPr>
      </w:pPr>
      <w:r>
        <w:rPr>
          <w:rFonts w:cs="Arial"/>
          <w:szCs w:val="20"/>
        </w:rPr>
        <w:t xml:space="preserve">Note: When </w:t>
      </w:r>
      <w:proofErr w:type="spellStart"/>
      <w:r>
        <w:rPr>
          <w:rFonts w:cs="Arial"/>
          <w:szCs w:val="20"/>
        </w:rPr>
        <w:t>HMIAudioMode</w:t>
      </w:r>
      <w:proofErr w:type="spellEnd"/>
      <w:r>
        <w:rPr>
          <w:rFonts w:cs="Arial"/>
          <w:szCs w:val="20"/>
        </w:rPr>
        <w:t xml:space="preserve"> = </w:t>
      </w:r>
      <w:proofErr w:type="spellStart"/>
      <w:r>
        <w:rPr>
          <w:rFonts w:cs="Arial"/>
          <w:szCs w:val="20"/>
        </w:rPr>
        <w:t>Load_Shed</w:t>
      </w:r>
      <w:proofErr w:type="spellEnd"/>
      <w:r>
        <w:rPr>
          <w:rFonts w:cs="Arial"/>
          <w:szCs w:val="20"/>
        </w:rPr>
        <w:t xml:space="preserve"> then the EFP shall treat this the same as </w:t>
      </w:r>
      <w:proofErr w:type="spellStart"/>
      <w:r>
        <w:rPr>
          <w:rFonts w:cs="Arial"/>
          <w:szCs w:val="20"/>
        </w:rPr>
        <w:t>HMIAudioMode</w:t>
      </w:r>
      <w:proofErr w:type="spellEnd"/>
      <w:r>
        <w:rPr>
          <w:rFonts w:cs="Arial"/>
          <w:szCs w:val="20"/>
        </w:rPr>
        <w:t xml:space="preserve"> = OFF / </w:t>
      </w:r>
      <w:proofErr w:type="spellStart"/>
      <w:r>
        <w:rPr>
          <w:rFonts w:cs="Arial"/>
          <w:szCs w:val="20"/>
        </w:rPr>
        <w:t>Multimedia_System</w:t>
      </w:r>
      <w:proofErr w:type="spellEnd"/>
      <w:r>
        <w:rPr>
          <w:rFonts w:cs="Arial"/>
          <w:szCs w:val="20"/>
        </w:rPr>
        <w:t xml:space="preserve"> = OFF.</w:t>
      </w:r>
    </w:p>
    <w:p w14:paraId="0650C5EE" w14:textId="77777777" w:rsidR="00ED18E0" w:rsidRDefault="00ED18E0">
      <w:pPr>
        <w:rPr>
          <w:rFonts w:cs="Arial"/>
          <w:szCs w:val="20"/>
        </w:rPr>
      </w:pPr>
    </w:p>
    <w:p w14:paraId="63C5F3BB" w14:textId="77777777" w:rsidR="008B11E9" w:rsidRPr="008B11E9" w:rsidRDefault="008B11E9" w:rsidP="008B11E9">
      <w:pPr>
        <w:pStyle w:val="Heading4"/>
        <w:rPr>
          <w:b w:val="0"/>
          <w:u w:val="single"/>
        </w:rPr>
      </w:pPr>
      <w:r w:rsidRPr="008B11E9">
        <w:rPr>
          <w:b w:val="0"/>
          <w:u w:val="single"/>
        </w:rPr>
        <w:t>PWRMANv2-SR-REQ-014515/B-EFP Load Shed (</w:t>
      </w:r>
      <w:proofErr w:type="spellStart"/>
      <w:r w:rsidRPr="008B11E9">
        <w:rPr>
          <w:b w:val="0"/>
          <w:u w:val="single"/>
        </w:rPr>
        <w:t>TcSE</w:t>
      </w:r>
      <w:proofErr w:type="spellEnd"/>
      <w:r w:rsidRPr="008B11E9">
        <w:rPr>
          <w:b w:val="0"/>
          <w:u w:val="single"/>
        </w:rPr>
        <w:t xml:space="preserve"> ROIN-278270-2)</w:t>
      </w:r>
    </w:p>
    <w:p w14:paraId="3C243695" w14:textId="77777777" w:rsidR="00ED18E0" w:rsidRDefault="00FB255D">
      <w:pPr>
        <w:rPr>
          <w:del w:id="215" w:author="jmyslin2" w:date="2013-08-05T10:08:00Z"/>
          <w:rFonts w:cs="Arial"/>
          <w:szCs w:val="20"/>
        </w:rPr>
      </w:pPr>
      <w:del w:id="216" w:author="jmyslin2" w:date="2013-08-05T10:08:00Z">
        <w:r>
          <w:rPr>
            <w:rFonts w:cs="Arial"/>
            <w:szCs w:val="20"/>
          </w:rPr>
          <w:delText>If EFP supports load shed for infotainment it shall then shed loads as defined in the EFP component spec(s) when:</w:delText>
        </w:r>
      </w:del>
    </w:p>
    <w:p w14:paraId="544ED050" w14:textId="77777777" w:rsidR="00ED18E0" w:rsidRDefault="00FB255D">
      <w:pPr>
        <w:rPr>
          <w:del w:id="217" w:author="jmyslin2" w:date="2013-08-05T10:08:00Z"/>
          <w:rFonts w:cs="Arial"/>
          <w:szCs w:val="20"/>
        </w:rPr>
      </w:pPr>
      <w:del w:id="218" w:author="jmyslin2" w:date="2013-08-05T10:08:00Z">
        <w:r>
          <w:rPr>
            <w:rFonts w:cs="Arial"/>
            <w:szCs w:val="20"/>
          </w:rPr>
          <w:delText>1. The signal "HMIAudioMode = Load Shed", AND</w:delText>
        </w:r>
      </w:del>
    </w:p>
    <w:p w14:paraId="6E9A7343" w14:textId="77777777" w:rsidR="00ED18E0" w:rsidRDefault="00FB255D">
      <w:pPr>
        <w:rPr>
          <w:del w:id="219" w:author="jmyslin2" w:date="2013-08-05T10:08:00Z"/>
          <w:rFonts w:cs="Arial"/>
          <w:szCs w:val="20"/>
        </w:rPr>
      </w:pPr>
      <w:del w:id="220" w:author="jmyslin2" w:date="2013-08-05T10:08:00Z">
        <w:r>
          <w:rPr>
            <w:rFonts w:cs="Arial"/>
            <w:szCs w:val="20"/>
          </w:rPr>
          <w:delText>2. The signal "Ignition_Status = OFF or Accessory", AND</w:delText>
        </w:r>
      </w:del>
    </w:p>
    <w:p w14:paraId="3644C841" w14:textId="77777777" w:rsidR="00ED18E0" w:rsidRDefault="00FB255D">
      <w:pPr>
        <w:rPr>
          <w:del w:id="221" w:author="jmyslin2" w:date="2013-08-05T10:08:00Z"/>
          <w:rFonts w:cs="Arial"/>
          <w:szCs w:val="20"/>
        </w:rPr>
      </w:pPr>
      <w:del w:id="222" w:author="jmyslin2" w:date="2013-08-05T10:08:00Z">
        <w:r>
          <w:rPr>
            <w:rFonts w:cs="Arial"/>
            <w:szCs w:val="20"/>
          </w:rPr>
          <w:delText>3. Doesn't violat</w:delText>
        </w:r>
        <w:r>
          <w:rPr>
            <w:rFonts w:cs="Arial"/>
            <w:szCs w:val="20"/>
          </w:rPr>
          <w:delText>e any climate control, illumination or regulatory requirements</w:delText>
        </w:r>
      </w:del>
    </w:p>
    <w:p w14:paraId="07C32348" w14:textId="77777777" w:rsidR="00ED18E0" w:rsidRDefault="00ED18E0">
      <w:pPr>
        <w:rPr>
          <w:del w:id="223" w:author="jmyslin2" w:date="2013-08-05T10:08:00Z"/>
          <w:rFonts w:cs="Arial"/>
          <w:szCs w:val="20"/>
        </w:rPr>
      </w:pPr>
    </w:p>
    <w:p w14:paraId="642D4770" w14:textId="77777777" w:rsidR="00ED18E0" w:rsidRDefault="00FB255D">
      <w:pPr>
        <w:rPr>
          <w:del w:id="224" w:author="jmyslin2" w:date="2013-08-05T10:08:00Z"/>
          <w:rFonts w:cs="Arial"/>
          <w:szCs w:val="20"/>
        </w:rPr>
      </w:pPr>
      <w:del w:id="225" w:author="jmyslin2" w:date="2013-08-05T10:08:00Z">
        <w:r>
          <w:rPr>
            <w:rFonts w:cs="Arial"/>
            <w:szCs w:val="20"/>
          </w:rPr>
          <w:delText>Note:  Follow any Climate load shed requirements defined in applicable climate specifications.</w:delText>
        </w:r>
      </w:del>
    </w:p>
    <w:p w14:paraId="381A7C10" w14:textId="77777777" w:rsidR="00ED18E0" w:rsidRDefault="00ED18E0"/>
    <w:p w14:paraId="6B164CA0" w14:textId="77777777" w:rsidR="00ED18E0" w:rsidRDefault="00FB255D">
      <w:pPr>
        <w:rPr>
          <w:rFonts w:cs="Arial"/>
          <w:szCs w:val="20"/>
        </w:rPr>
      </w:pPr>
      <w:r>
        <w:rPr>
          <w:rFonts w:cs="Arial"/>
          <w:szCs w:val="20"/>
        </w:rPr>
        <w:t>Load Shed is not supported for Infotainment EFP functionality.  When the EFP in a load shed stat</w:t>
      </w:r>
      <w:r>
        <w:rPr>
          <w:rFonts w:cs="Arial"/>
          <w:szCs w:val="20"/>
        </w:rPr>
        <w:t xml:space="preserve">e (could be in load shed for other EFP functionality such as climate control…) the EFP shall still support infotainment power </w:t>
      </w:r>
      <w:proofErr w:type="spellStart"/>
      <w:r>
        <w:rPr>
          <w:rFonts w:cs="Arial"/>
          <w:szCs w:val="20"/>
        </w:rPr>
        <w:t>moding</w:t>
      </w:r>
      <w:proofErr w:type="spellEnd"/>
      <w:r>
        <w:rPr>
          <w:rFonts w:cs="Arial"/>
          <w:szCs w:val="20"/>
        </w:rPr>
        <w:t xml:space="preserve"> and be able to send </w:t>
      </w:r>
      <w:proofErr w:type="gramStart"/>
      <w:r>
        <w:rPr>
          <w:rFonts w:cs="Arial"/>
          <w:szCs w:val="20"/>
        </w:rPr>
        <w:t>a</w:t>
      </w:r>
      <w:proofErr w:type="gramEnd"/>
      <w:r>
        <w:rPr>
          <w:rFonts w:cs="Arial"/>
          <w:szCs w:val="20"/>
        </w:rPr>
        <w:t xml:space="preserve"> infotainment button press whenever the CAN bus is active.</w:t>
      </w:r>
    </w:p>
    <w:p w14:paraId="518675A8" w14:textId="77777777" w:rsidR="00ED18E0" w:rsidRDefault="00ED18E0">
      <w:pPr>
        <w:rPr>
          <w:rFonts w:cs="Arial"/>
          <w:szCs w:val="20"/>
        </w:rPr>
      </w:pPr>
    </w:p>
    <w:p w14:paraId="2E5C9EA6" w14:textId="77777777" w:rsidR="00ED18E0" w:rsidRDefault="00FB255D">
      <w:pPr>
        <w:rPr>
          <w:rFonts w:cs="Arial"/>
          <w:szCs w:val="20"/>
        </w:rPr>
      </w:pPr>
      <w:r>
        <w:rPr>
          <w:rFonts w:cs="Arial"/>
          <w:szCs w:val="20"/>
        </w:rPr>
        <w:t xml:space="preserve">Note: When </w:t>
      </w:r>
      <w:proofErr w:type="spellStart"/>
      <w:r>
        <w:rPr>
          <w:rFonts w:cs="Arial"/>
          <w:szCs w:val="20"/>
        </w:rPr>
        <w:t>HMIAudioMode</w:t>
      </w:r>
      <w:proofErr w:type="spellEnd"/>
      <w:r>
        <w:rPr>
          <w:rFonts w:cs="Arial"/>
          <w:szCs w:val="20"/>
        </w:rPr>
        <w:t xml:space="preserve"> = </w:t>
      </w:r>
      <w:proofErr w:type="spellStart"/>
      <w:r>
        <w:rPr>
          <w:rFonts w:cs="Arial"/>
          <w:szCs w:val="20"/>
        </w:rPr>
        <w:t>Load_Shed</w:t>
      </w:r>
      <w:proofErr w:type="spellEnd"/>
      <w:r>
        <w:rPr>
          <w:rFonts w:cs="Arial"/>
          <w:szCs w:val="20"/>
        </w:rPr>
        <w:t xml:space="preserve"> then t</w:t>
      </w:r>
      <w:r>
        <w:rPr>
          <w:rFonts w:cs="Arial"/>
          <w:szCs w:val="20"/>
        </w:rPr>
        <w:t xml:space="preserve">he EFP shall treat this the same as </w:t>
      </w:r>
      <w:proofErr w:type="spellStart"/>
      <w:r>
        <w:rPr>
          <w:rFonts w:cs="Arial"/>
          <w:szCs w:val="20"/>
        </w:rPr>
        <w:t>HMIAudioMode</w:t>
      </w:r>
      <w:proofErr w:type="spellEnd"/>
      <w:r>
        <w:rPr>
          <w:rFonts w:cs="Arial"/>
          <w:szCs w:val="20"/>
        </w:rPr>
        <w:t xml:space="preserve"> = OFF / </w:t>
      </w:r>
      <w:proofErr w:type="spellStart"/>
      <w:r>
        <w:rPr>
          <w:rFonts w:cs="Arial"/>
          <w:szCs w:val="20"/>
        </w:rPr>
        <w:t>Multimedia_System</w:t>
      </w:r>
      <w:proofErr w:type="spellEnd"/>
      <w:r>
        <w:rPr>
          <w:rFonts w:cs="Arial"/>
          <w:szCs w:val="20"/>
        </w:rPr>
        <w:t xml:space="preserve"> = OFF.</w:t>
      </w:r>
    </w:p>
    <w:p w14:paraId="323F205F" w14:textId="77777777" w:rsidR="00ED18E0" w:rsidRDefault="00ED18E0">
      <w:pPr>
        <w:rPr>
          <w:rFonts w:cs="Arial"/>
          <w:szCs w:val="20"/>
        </w:rPr>
      </w:pPr>
    </w:p>
    <w:p w14:paraId="3AC99CBA" w14:textId="77777777" w:rsidR="00ED18E0" w:rsidRDefault="00ED18E0">
      <w:pPr>
        <w:rPr>
          <w:rFonts w:cs="Arial"/>
          <w:szCs w:val="20"/>
        </w:rPr>
      </w:pPr>
    </w:p>
    <w:p w14:paraId="638E5898" w14:textId="77777777" w:rsidR="008B11E9" w:rsidRPr="008B11E9" w:rsidRDefault="008B11E9" w:rsidP="008B11E9">
      <w:pPr>
        <w:pStyle w:val="Heading4"/>
        <w:rPr>
          <w:b w:val="0"/>
          <w:u w:val="single"/>
        </w:rPr>
      </w:pPr>
      <w:r w:rsidRPr="008B11E9">
        <w:rPr>
          <w:b w:val="0"/>
          <w:u w:val="single"/>
        </w:rPr>
        <w:t>PWRMAN-SR-REQ-014516/C-SWCM Load Shed (</w:t>
      </w:r>
      <w:proofErr w:type="spellStart"/>
      <w:r w:rsidRPr="008B11E9">
        <w:rPr>
          <w:b w:val="0"/>
          <w:u w:val="single"/>
        </w:rPr>
        <w:t>TcSE</w:t>
      </w:r>
      <w:proofErr w:type="spellEnd"/>
      <w:r w:rsidRPr="008B11E9">
        <w:rPr>
          <w:b w:val="0"/>
          <w:u w:val="single"/>
        </w:rPr>
        <w:t xml:space="preserve"> ROIN-66176-2)</w:t>
      </w:r>
    </w:p>
    <w:p w14:paraId="66E9B4EE" w14:textId="77777777" w:rsidR="00E04221" w:rsidRDefault="00FB255D">
      <w:pPr>
        <w:rPr>
          <w:rFonts w:cs="Arial"/>
        </w:rPr>
      </w:pPr>
      <w:r>
        <w:rPr>
          <w:rFonts w:cs="Arial"/>
        </w:rPr>
        <w:t>If the Steering Wheel Control module supports load sheddi</w:t>
      </w:r>
      <w:r>
        <w:rPr>
          <w:rFonts w:cs="Arial"/>
        </w:rPr>
        <w:t xml:space="preserve">ng from the </w:t>
      </w:r>
      <w:proofErr w:type="gramStart"/>
      <w:r>
        <w:rPr>
          <w:rFonts w:cs="Arial"/>
        </w:rPr>
        <w:t>vehicle</w:t>
      </w:r>
      <w:proofErr w:type="gramEnd"/>
      <w:r>
        <w:rPr>
          <w:rFonts w:cs="Arial"/>
        </w:rPr>
        <w:t xml:space="preserve"> then during a load shed event the SWCM module cannot power down the infotainment buttons functionality whenever the </w:t>
      </w:r>
      <w:proofErr w:type="spellStart"/>
      <w:r>
        <w:rPr>
          <w:rFonts w:cs="Arial"/>
        </w:rPr>
        <w:t>Multimedia_System</w:t>
      </w:r>
      <w:proofErr w:type="spellEnd"/>
      <w:r>
        <w:rPr>
          <w:rFonts w:cs="Arial"/>
        </w:rPr>
        <w:t xml:space="preserve"> = ON / </w:t>
      </w:r>
      <w:proofErr w:type="spellStart"/>
      <w:r>
        <w:rPr>
          <w:rFonts w:cs="Arial"/>
        </w:rPr>
        <w:t>HMIAudioMode</w:t>
      </w:r>
      <w:proofErr w:type="spellEnd"/>
      <w:r>
        <w:rPr>
          <w:rFonts w:cs="Arial"/>
        </w:rPr>
        <w:t xml:space="preserve"> = ON (note if </w:t>
      </w:r>
      <w:proofErr w:type="spellStart"/>
      <w:r>
        <w:rPr>
          <w:rFonts w:cs="Arial"/>
        </w:rPr>
        <w:t>HMIAudioMode</w:t>
      </w:r>
      <w:proofErr w:type="spellEnd"/>
      <w:r>
        <w:rPr>
          <w:rFonts w:cs="Arial"/>
        </w:rPr>
        <w:t xml:space="preserve"> = ON the infotainment system is not in a load shed stat</w:t>
      </w:r>
      <w:r>
        <w:rPr>
          <w:rFonts w:cs="Arial"/>
        </w:rPr>
        <w:t xml:space="preserve">e even if the vehicle is).  </w:t>
      </w:r>
    </w:p>
    <w:p w14:paraId="2ECEF603" w14:textId="77777777" w:rsidR="00A5695B" w:rsidRPr="00660522" w:rsidRDefault="00FB255D" w:rsidP="00660522">
      <w:pPr>
        <w:numPr>
          <w:ilvl w:val="0"/>
          <w:numId w:val="269"/>
        </w:numPr>
        <w:rPr>
          <w:rFonts w:cs="Arial"/>
        </w:rPr>
      </w:pPr>
      <w:r w:rsidRPr="00660522">
        <w:rPr>
          <w:rFonts w:cs="Arial"/>
        </w:rPr>
        <w:t xml:space="preserve">Example:  The SWCM infotainment buttons would be operational during a priority assist call </w:t>
      </w:r>
      <w:r>
        <w:rPr>
          <w:rFonts w:cs="Arial"/>
        </w:rPr>
        <w:t xml:space="preserve">when the infotainment system is on </w:t>
      </w:r>
      <w:proofErr w:type="gramStart"/>
      <w:r w:rsidRPr="00660522">
        <w:rPr>
          <w:rFonts w:cs="Arial"/>
        </w:rPr>
        <w:t>regardless</w:t>
      </w:r>
      <w:proofErr w:type="gramEnd"/>
      <w:r w:rsidRPr="00660522">
        <w:rPr>
          <w:rFonts w:cs="Arial"/>
        </w:rPr>
        <w:t xml:space="preserve"> if the vehicle itself is in a load shed state (</w:t>
      </w:r>
      <w:proofErr w:type="spellStart"/>
      <w:r w:rsidRPr="00660522">
        <w:rPr>
          <w:rFonts w:cs="Arial"/>
        </w:rPr>
        <w:t>ie</w:t>
      </w:r>
      <w:proofErr w:type="spellEnd"/>
      <w:r w:rsidRPr="00660522">
        <w:rPr>
          <w:rFonts w:cs="Arial"/>
        </w:rPr>
        <w:t xml:space="preserve"> </w:t>
      </w:r>
      <w:r>
        <w:rPr>
          <w:rFonts w:cs="Arial"/>
        </w:rPr>
        <w:t xml:space="preserve">vehicle </w:t>
      </w:r>
      <w:r w:rsidRPr="00660522">
        <w:rPr>
          <w:rFonts w:cs="Arial"/>
        </w:rPr>
        <w:t xml:space="preserve">load shed modules sending network signals in a load shed state but </w:t>
      </w:r>
      <w:proofErr w:type="spellStart"/>
      <w:r w:rsidRPr="00660522">
        <w:rPr>
          <w:rFonts w:cs="Arial"/>
        </w:rPr>
        <w:t>HMIAudioMode</w:t>
      </w:r>
      <w:proofErr w:type="spellEnd"/>
      <w:r w:rsidRPr="00660522">
        <w:rPr>
          <w:rFonts w:cs="Arial"/>
        </w:rPr>
        <w:t xml:space="preserve"> = ON</w:t>
      </w:r>
      <w:r>
        <w:rPr>
          <w:rFonts w:cs="Arial"/>
        </w:rPr>
        <w:t xml:space="preserve"> meaning the infotainment system is ON</w:t>
      </w:r>
      <w:r w:rsidRPr="00660522">
        <w:rPr>
          <w:rFonts w:cs="Arial"/>
        </w:rPr>
        <w:t>).</w:t>
      </w:r>
    </w:p>
    <w:p w14:paraId="54C0ABFA" w14:textId="77777777" w:rsidR="002325CF" w:rsidRDefault="00FB255D">
      <w:pPr>
        <w:rPr>
          <w:rFonts w:cs="Arial"/>
        </w:rPr>
      </w:pPr>
    </w:p>
    <w:p w14:paraId="7E927C52" w14:textId="77777777" w:rsidR="00A5695B" w:rsidRDefault="00FB255D">
      <w:pPr>
        <w:rPr>
          <w:rFonts w:cs="Arial"/>
        </w:rPr>
      </w:pPr>
      <w:r>
        <w:rPr>
          <w:rFonts w:cs="Arial"/>
        </w:rPr>
        <w:t xml:space="preserve">If the Steering Wheel Control module supports load shedding from the </w:t>
      </w:r>
      <w:proofErr w:type="gramStart"/>
      <w:r>
        <w:rPr>
          <w:rFonts w:cs="Arial"/>
        </w:rPr>
        <w:t>vehicle</w:t>
      </w:r>
      <w:proofErr w:type="gramEnd"/>
      <w:r>
        <w:rPr>
          <w:rFonts w:cs="Arial"/>
        </w:rPr>
        <w:t xml:space="preserve"> then during a load shed event the SWCM can support lo</w:t>
      </w:r>
      <w:r>
        <w:rPr>
          <w:rFonts w:cs="Arial"/>
        </w:rPr>
        <w:t xml:space="preserve">ad shed from the vehicle if </w:t>
      </w:r>
      <w:proofErr w:type="spellStart"/>
      <w:r>
        <w:rPr>
          <w:rFonts w:cs="Arial"/>
        </w:rPr>
        <w:t>Multimedia_System</w:t>
      </w:r>
      <w:proofErr w:type="spellEnd"/>
      <w:r>
        <w:rPr>
          <w:rFonts w:cs="Arial"/>
        </w:rPr>
        <w:t xml:space="preserve"> = OFF / </w:t>
      </w:r>
      <w:proofErr w:type="spellStart"/>
      <w:r>
        <w:rPr>
          <w:rFonts w:cs="Arial"/>
        </w:rPr>
        <w:t>HMIAudioMode</w:t>
      </w:r>
      <w:proofErr w:type="spellEnd"/>
      <w:r>
        <w:rPr>
          <w:rFonts w:cs="Arial"/>
        </w:rPr>
        <w:t xml:space="preserve"> = (OFF / Load Shed).</w:t>
      </w:r>
    </w:p>
    <w:p w14:paraId="54B84236" w14:textId="77777777" w:rsidR="002325CF" w:rsidRDefault="00FB255D">
      <w:pPr>
        <w:rPr>
          <w:rFonts w:cs="Arial"/>
        </w:rPr>
      </w:pPr>
    </w:p>
    <w:p w14:paraId="3BD0E52A" w14:textId="77777777" w:rsidR="00A5695B" w:rsidRDefault="00FB255D">
      <w:r>
        <w:rPr>
          <w:rFonts w:cs="Arial"/>
        </w:rPr>
        <w:t xml:space="preserve">Note: if the SWCM receives the </w:t>
      </w:r>
      <w:proofErr w:type="spellStart"/>
      <w:r>
        <w:rPr>
          <w:rFonts w:cs="Arial"/>
        </w:rPr>
        <w:t>HMIAudioMode</w:t>
      </w:r>
      <w:proofErr w:type="spellEnd"/>
      <w:r>
        <w:rPr>
          <w:rFonts w:cs="Arial"/>
        </w:rPr>
        <w:t xml:space="preserve"> signal instead of the </w:t>
      </w:r>
      <w:proofErr w:type="spellStart"/>
      <w:r>
        <w:rPr>
          <w:rFonts w:cs="Arial"/>
        </w:rPr>
        <w:t>Multimedia_System</w:t>
      </w:r>
      <w:proofErr w:type="spellEnd"/>
      <w:r>
        <w:rPr>
          <w:rFonts w:cs="Arial"/>
        </w:rPr>
        <w:t xml:space="preserve"> signals for a program CAN dB then the signals can be used interchangeably.</w:t>
      </w:r>
    </w:p>
    <w:p w14:paraId="57F4440A" w14:textId="77777777" w:rsidR="00660522" w:rsidRDefault="00FB255D" w:rsidP="002325CF">
      <w:pPr>
        <w:numPr>
          <w:ilvl w:val="0"/>
          <w:numId w:val="268"/>
        </w:numPr>
        <w:rPr>
          <w:rFonts w:cs="Arial"/>
        </w:rPr>
      </w:pPr>
      <w:proofErr w:type="spellStart"/>
      <w:r w:rsidRPr="002325CF">
        <w:rPr>
          <w:rFonts w:cs="Arial"/>
        </w:rPr>
        <w:t>Multimed</w:t>
      </w:r>
      <w:r w:rsidRPr="002325CF">
        <w:rPr>
          <w:rFonts w:cs="Arial"/>
        </w:rPr>
        <w:t>ia_System</w:t>
      </w:r>
      <w:proofErr w:type="spellEnd"/>
      <w:r w:rsidRPr="002325CF">
        <w:rPr>
          <w:rFonts w:cs="Arial"/>
        </w:rPr>
        <w:t xml:space="preserve"> = OFF is the same as </w:t>
      </w:r>
      <w:proofErr w:type="spellStart"/>
      <w:r w:rsidRPr="002325CF">
        <w:rPr>
          <w:rFonts w:cs="Arial"/>
        </w:rPr>
        <w:t>HMIAudioMode</w:t>
      </w:r>
      <w:proofErr w:type="spellEnd"/>
      <w:r w:rsidRPr="002325CF">
        <w:rPr>
          <w:rFonts w:cs="Arial"/>
        </w:rPr>
        <w:t xml:space="preserve"> = OFF or </w:t>
      </w:r>
      <w:proofErr w:type="spellStart"/>
      <w:r w:rsidRPr="002325CF">
        <w:rPr>
          <w:rFonts w:cs="Arial"/>
        </w:rPr>
        <w:t>HMIAudioMode</w:t>
      </w:r>
      <w:proofErr w:type="spellEnd"/>
      <w:r w:rsidRPr="002325CF">
        <w:rPr>
          <w:rFonts w:cs="Arial"/>
        </w:rPr>
        <w:t xml:space="preserve"> = Load Shed.  </w:t>
      </w:r>
    </w:p>
    <w:p w14:paraId="50E30DEC" w14:textId="77777777" w:rsidR="00A5695B" w:rsidRPr="002325CF" w:rsidRDefault="00FB255D" w:rsidP="00660522">
      <w:pPr>
        <w:numPr>
          <w:ilvl w:val="1"/>
          <w:numId w:val="268"/>
        </w:numPr>
        <w:rPr>
          <w:rFonts w:cs="Arial"/>
        </w:rPr>
      </w:pPr>
      <w:proofErr w:type="spellStart"/>
      <w:r w:rsidRPr="002325CF">
        <w:rPr>
          <w:rFonts w:cs="Arial"/>
        </w:rPr>
        <w:t>HMIAudioMode</w:t>
      </w:r>
      <w:proofErr w:type="spellEnd"/>
      <w:r w:rsidRPr="002325CF">
        <w:rPr>
          <w:rFonts w:cs="Arial"/>
        </w:rPr>
        <w:t xml:space="preserve"> = Load Shed means the infotainment system is in a load shed state.</w:t>
      </w:r>
    </w:p>
    <w:p w14:paraId="3199EBDB" w14:textId="77777777" w:rsidR="00A5695B" w:rsidRDefault="00FB255D" w:rsidP="002325CF">
      <w:pPr>
        <w:numPr>
          <w:ilvl w:val="0"/>
          <w:numId w:val="268"/>
        </w:numPr>
      </w:pPr>
      <w:proofErr w:type="spellStart"/>
      <w:r w:rsidRPr="002325CF">
        <w:rPr>
          <w:rFonts w:cs="Arial"/>
        </w:rPr>
        <w:t>Multimedia_System</w:t>
      </w:r>
      <w:proofErr w:type="spellEnd"/>
      <w:r w:rsidRPr="002325CF">
        <w:rPr>
          <w:rFonts w:cs="Arial"/>
        </w:rPr>
        <w:t xml:space="preserve"> = ON is the same as </w:t>
      </w:r>
      <w:proofErr w:type="spellStart"/>
      <w:r w:rsidRPr="002325CF">
        <w:rPr>
          <w:rFonts w:cs="Arial"/>
        </w:rPr>
        <w:t>HMIAudioMode</w:t>
      </w:r>
      <w:proofErr w:type="spellEnd"/>
      <w:r w:rsidRPr="002325CF">
        <w:rPr>
          <w:rFonts w:cs="Arial"/>
        </w:rPr>
        <w:t xml:space="preserve"> = ON.</w:t>
      </w:r>
    </w:p>
    <w:p w14:paraId="78F9F138" w14:textId="77777777" w:rsidR="008B19BF" w:rsidRDefault="00FB255D">
      <w:pPr>
        <w:spacing w:after="200" w:line="276" w:lineRule="auto"/>
      </w:pPr>
      <w:r>
        <w:br w:type="page"/>
      </w:r>
    </w:p>
    <w:p w14:paraId="6F8309D8" w14:textId="77777777" w:rsidR="00406F39" w:rsidRDefault="00FB255D" w:rsidP="008B11E9">
      <w:pPr>
        <w:pStyle w:val="Heading2"/>
      </w:pPr>
      <w:bookmarkStart w:id="226" w:name="_Toc115265598"/>
      <w:r w:rsidRPr="00B9479B">
        <w:t>PWRMAN-FUN-REQ-033909/A-Transport Mode (</w:t>
      </w:r>
      <w:proofErr w:type="spellStart"/>
      <w:r w:rsidRPr="00B9479B">
        <w:t>TcSE</w:t>
      </w:r>
      <w:proofErr w:type="spellEnd"/>
      <w:r w:rsidRPr="00B9479B">
        <w:t xml:space="preserve"> ROIN-289955-1)</w:t>
      </w:r>
      <w:bookmarkEnd w:id="226"/>
    </w:p>
    <w:p w14:paraId="111D9B35" w14:textId="77777777" w:rsidR="00ED18E0" w:rsidRDefault="00ED18E0"/>
    <w:p w14:paraId="37D7FDEC" w14:textId="77777777" w:rsidR="00406F39" w:rsidRDefault="00FB255D" w:rsidP="008B11E9">
      <w:pPr>
        <w:pStyle w:val="Heading3"/>
      </w:pPr>
      <w:bookmarkStart w:id="227" w:name="_Toc115265599"/>
      <w:r>
        <w:t>Use Cases</w:t>
      </w:r>
      <w:bookmarkEnd w:id="227"/>
    </w:p>
    <w:p w14:paraId="74350D04" w14:textId="77777777" w:rsidR="00406F39" w:rsidRDefault="00FB255D" w:rsidP="008B11E9">
      <w:pPr>
        <w:pStyle w:val="Heading4"/>
      </w:pPr>
      <w:r>
        <w:t>PWRMAN-UC-REQ-033910/D-Entering Transport Mode Low Power State (</w:t>
      </w:r>
      <w:proofErr w:type="spellStart"/>
      <w:r>
        <w:t>TcSE</w:t>
      </w:r>
      <w:proofErr w:type="spellEnd"/>
      <w:r>
        <w:t xml:space="preserve"> </w:t>
      </w:r>
      <w:r>
        <w:t>ROIN-289902-1)</w:t>
      </w:r>
    </w:p>
    <w:p w14:paraId="32413AD4"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66553" w:rsidRPr="00377230" w14:paraId="2FF9E24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B7AB1E8" w14:textId="77777777" w:rsidR="00E66553" w:rsidRPr="00377230" w:rsidRDefault="00FB255D">
            <w:pPr>
              <w:rPr>
                <w:rFonts w:cs="Arial"/>
                <w:b/>
                <w:lang w:eastAsia="zh-CN"/>
              </w:rPr>
            </w:pPr>
            <w:r w:rsidRPr="00377230">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7D07D16B" w14:textId="77777777" w:rsidR="00E66553" w:rsidRPr="00377230" w:rsidRDefault="00FB255D">
            <w:pPr>
              <w:rPr>
                <w:rFonts w:cs="Arial"/>
                <w:lang w:eastAsia="zh-CN"/>
              </w:rPr>
            </w:pPr>
            <w:r w:rsidRPr="00377230">
              <w:rPr>
                <w:rFonts w:cs="Arial"/>
                <w:lang w:eastAsia="zh-CN"/>
              </w:rPr>
              <w:t>Vehicle Occupant</w:t>
            </w:r>
          </w:p>
        </w:tc>
      </w:tr>
      <w:tr w:rsidR="00E66553" w:rsidRPr="00377230" w14:paraId="06BC40A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06B2ACB" w14:textId="77777777" w:rsidR="00E66553" w:rsidRPr="00377230" w:rsidRDefault="00FB255D">
            <w:pPr>
              <w:rPr>
                <w:rFonts w:cs="Arial"/>
                <w:b/>
                <w:lang w:eastAsia="zh-CN"/>
              </w:rPr>
            </w:pPr>
            <w:r w:rsidRPr="00377230">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4A557587" w14:textId="77777777" w:rsidR="00E66553" w:rsidRPr="00377230" w:rsidRDefault="00FB255D">
            <w:pPr>
              <w:rPr>
                <w:rFonts w:cs="Arial"/>
                <w:lang w:eastAsia="zh-CN"/>
              </w:rPr>
            </w:pPr>
            <w:r w:rsidRPr="00377230">
              <w:rPr>
                <w:rFonts w:cs="Arial"/>
                <w:lang w:eastAsia="zh-CN"/>
              </w:rPr>
              <w:t xml:space="preserve">Infotainment System Powered ON in </w:t>
            </w:r>
            <w:proofErr w:type="spellStart"/>
            <w:r w:rsidRPr="00377230">
              <w:rPr>
                <w:rFonts w:cs="Arial"/>
                <w:lang w:eastAsia="zh-CN"/>
              </w:rPr>
              <w:t>MMActive</w:t>
            </w:r>
            <w:proofErr w:type="spellEnd"/>
            <w:r w:rsidRPr="00377230">
              <w:rPr>
                <w:rFonts w:cs="Arial"/>
                <w:lang w:eastAsia="zh-CN"/>
              </w:rPr>
              <w:t xml:space="preserve"> or E</w:t>
            </w:r>
            <w:r w:rsidRPr="00377230">
              <w:rPr>
                <w:rFonts w:cs="Arial"/>
                <w:lang w:eastAsia="zh-CN"/>
              </w:rPr>
              <w:t>xtended Play</w:t>
            </w:r>
          </w:p>
          <w:p w14:paraId="4B8A9655" w14:textId="77777777" w:rsidR="009969E3" w:rsidRPr="00377230" w:rsidRDefault="00FB255D" w:rsidP="009969E3">
            <w:pPr>
              <w:rPr>
                <w:rFonts w:cs="Arial"/>
                <w:lang w:eastAsia="zh-CN"/>
              </w:rPr>
            </w:pPr>
            <w:r w:rsidRPr="00377230">
              <w:rPr>
                <w:rFonts w:cs="Arial"/>
                <w:u w:val="single"/>
                <w:lang w:eastAsia="zh-CN"/>
              </w:rPr>
              <w:t>CGEA 1.2 / C1MCA architecture</w:t>
            </w:r>
            <w:r w:rsidRPr="00377230">
              <w:rPr>
                <w:rFonts w:cs="Arial"/>
                <w:lang w:eastAsia="zh-CN"/>
              </w:rPr>
              <w:t xml:space="preserve"> (legacy architectures)</w:t>
            </w:r>
            <w:r w:rsidRPr="00377230">
              <w:rPr>
                <w:rFonts w:cs="Arial"/>
                <w:lang w:eastAsia="zh-CN"/>
              </w:rPr>
              <w:t>: Ignition Status is OFF or Accessory</w:t>
            </w:r>
          </w:p>
          <w:p w14:paraId="1EB61000" w14:textId="77777777" w:rsidR="009969E3" w:rsidRPr="00377230" w:rsidRDefault="00FB255D">
            <w:pPr>
              <w:rPr>
                <w:rFonts w:cs="Arial"/>
                <w:lang w:eastAsia="zh-CN"/>
              </w:rPr>
            </w:pPr>
            <w:r w:rsidRPr="00377230">
              <w:rPr>
                <w:rFonts w:cs="Arial"/>
                <w:u w:val="single"/>
                <w:lang w:eastAsia="zh-CN"/>
              </w:rPr>
              <w:t>CGEA 1.3</w:t>
            </w:r>
            <w:r w:rsidRPr="00377230">
              <w:rPr>
                <w:rFonts w:cs="Arial"/>
                <w:u w:val="single"/>
                <w:lang w:eastAsia="zh-CN"/>
              </w:rPr>
              <w:t xml:space="preserve"> / FNV2</w:t>
            </w:r>
            <w:r w:rsidRPr="00377230">
              <w:rPr>
                <w:rFonts w:cs="Arial"/>
                <w:u w:val="single"/>
                <w:lang w:eastAsia="zh-CN"/>
              </w:rPr>
              <w:t>+ architecture</w:t>
            </w:r>
            <w:r w:rsidRPr="00377230">
              <w:rPr>
                <w:rFonts w:cs="Arial"/>
                <w:lang w:eastAsia="zh-CN"/>
              </w:rPr>
              <w:t>:  Ignition Status is OFF, Acc, or Run with engine off (but not engine off because of a start-stop engine off event)</w:t>
            </w:r>
          </w:p>
          <w:p w14:paraId="499090AA" w14:textId="77777777" w:rsidR="00E66553" w:rsidRPr="00377230" w:rsidRDefault="00FB255D">
            <w:pPr>
              <w:rPr>
                <w:rFonts w:cs="Arial"/>
                <w:lang w:eastAsia="zh-CN"/>
              </w:rPr>
            </w:pPr>
            <w:r w:rsidRPr="00377230">
              <w:rPr>
                <w:rFonts w:cs="Arial"/>
                <w:lang w:eastAsia="zh-CN"/>
              </w:rPr>
              <w:t>Transport Mode is not active</w:t>
            </w:r>
          </w:p>
          <w:p w14:paraId="4A0A9A3B" w14:textId="77777777" w:rsidR="00E66553" w:rsidRPr="00377230" w:rsidRDefault="00FB255D">
            <w:pPr>
              <w:rPr>
                <w:rFonts w:cs="Arial"/>
                <w:lang w:eastAsia="zh-CN"/>
              </w:rPr>
            </w:pPr>
            <w:r w:rsidRPr="00377230">
              <w:rPr>
                <w:rFonts w:cs="Arial"/>
                <w:lang w:eastAsia="zh-CN"/>
              </w:rPr>
              <w:t>Load Shed is not active</w:t>
            </w:r>
          </w:p>
          <w:p w14:paraId="13CBA66C" w14:textId="77777777" w:rsidR="00E66553" w:rsidRPr="00377230" w:rsidRDefault="00FB255D">
            <w:pPr>
              <w:rPr>
                <w:rFonts w:cs="Arial"/>
                <w:lang w:eastAsia="zh-CN"/>
              </w:rPr>
            </w:pPr>
            <w:proofErr w:type="spellStart"/>
            <w:r w:rsidRPr="00377230">
              <w:rPr>
                <w:rFonts w:cs="Arial"/>
                <w:lang w:eastAsia="zh-CN"/>
              </w:rPr>
              <w:t>eCall</w:t>
            </w:r>
            <w:proofErr w:type="spellEnd"/>
            <w:r w:rsidRPr="00377230">
              <w:rPr>
                <w:rFonts w:cs="Arial"/>
                <w:lang w:eastAsia="zh-CN"/>
              </w:rPr>
              <w:t xml:space="preserve"> is not active </w:t>
            </w:r>
          </w:p>
        </w:tc>
      </w:tr>
      <w:tr w:rsidR="00E66553" w:rsidRPr="00377230" w14:paraId="6A691A7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F09CC3D" w14:textId="77777777" w:rsidR="00E66553" w:rsidRPr="00377230" w:rsidRDefault="00FB255D">
            <w:pPr>
              <w:rPr>
                <w:rFonts w:cs="Arial"/>
                <w:b/>
                <w:lang w:eastAsia="zh-CN"/>
              </w:rPr>
            </w:pPr>
            <w:r w:rsidRPr="00377230">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35ED447C" w14:textId="77777777" w:rsidR="00E66553" w:rsidRPr="00377230" w:rsidRDefault="00FB255D">
            <w:pPr>
              <w:rPr>
                <w:rFonts w:cs="Arial"/>
                <w:lang w:eastAsia="zh-CN"/>
              </w:rPr>
            </w:pPr>
            <w:r w:rsidRPr="00377230">
              <w:rPr>
                <w:rFonts w:cs="Arial"/>
                <w:lang w:eastAsia="zh-CN"/>
              </w:rPr>
              <w:t>Transport Mode becomes Active</w:t>
            </w:r>
          </w:p>
        </w:tc>
      </w:tr>
      <w:tr w:rsidR="00E66553" w:rsidRPr="00377230" w14:paraId="01322B5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D2A3E9F" w14:textId="77777777" w:rsidR="00E66553" w:rsidRPr="00377230" w:rsidRDefault="00FB255D">
            <w:pPr>
              <w:rPr>
                <w:rFonts w:cs="Arial"/>
                <w:b/>
                <w:lang w:eastAsia="zh-CN"/>
              </w:rPr>
            </w:pPr>
            <w:r w:rsidRPr="00377230">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38B1345A" w14:textId="77777777" w:rsidR="00E66553" w:rsidRPr="00377230" w:rsidRDefault="00FB255D">
            <w:pPr>
              <w:rPr>
                <w:rFonts w:cs="Arial"/>
                <w:lang w:eastAsia="zh-CN"/>
              </w:rPr>
            </w:pPr>
            <w:r w:rsidRPr="00377230">
              <w:rPr>
                <w:rFonts w:cs="Arial"/>
                <w:lang w:eastAsia="zh-CN"/>
              </w:rPr>
              <w:t>The Infotainment System enters Transport Mode low power state with an {HMI indication}</w:t>
            </w:r>
            <w:r>
              <w:rPr>
                <w:rFonts w:cs="Arial"/>
                <w:lang w:eastAsia="zh-CN"/>
              </w:rPr>
              <w:t xml:space="preserve"> (HMI indication if applicable)</w:t>
            </w:r>
            <w:r w:rsidRPr="00377230">
              <w:rPr>
                <w:rFonts w:cs="Arial"/>
                <w:lang w:eastAsia="zh-CN"/>
              </w:rPr>
              <w:t>.</w:t>
            </w:r>
          </w:p>
        </w:tc>
      </w:tr>
      <w:tr w:rsidR="00E66553" w:rsidRPr="00377230" w14:paraId="274ADAA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CB4E5B1" w14:textId="77777777" w:rsidR="00E66553" w:rsidRPr="00377230" w:rsidRDefault="00FB255D">
            <w:pPr>
              <w:rPr>
                <w:rFonts w:cs="Arial"/>
                <w:b/>
                <w:lang w:eastAsia="zh-CN"/>
              </w:rPr>
            </w:pPr>
            <w:r w:rsidRPr="00377230">
              <w:rPr>
                <w:rFonts w:cs="Arial"/>
                <w:b/>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42DCAFA3" w14:textId="77777777" w:rsidR="00E66553" w:rsidRPr="00377230" w:rsidRDefault="00FB255D">
            <w:pPr>
              <w:rPr>
                <w:rFonts w:cs="Arial"/>
                <w:lang w:eastAsia="zh-CN"/>
              </w:rPr>
            </w:pPr>
            <w:r w:rsidRPr="00377230">
              <w:rPr>
                <w:rFonts w:cs="Arial"/>
                <w:lang w:eastAsia="zh-CN"/>
              </w:rPr>
              <w:t>N/A</w:t>
            </w:r>
          </w:p>
        </w:tc>
      </w:tr>
      <w:tr w:rsidR="00E66553" w:rsidRPr="00377230" w14:paraId="10EAEF9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DB31BB8" w14:textId="77777777" w:rsidR="00E66553" w:rsidRPr="00377230" w:rsidRDefault="00FB255D">
            <w:pPr>
              <w:rPr>
                <w:rFonts w:cs="Arial"/>
                <w:b/>
                <w:lang w:eastAsia="zh-CN"/>
              </w:rPr>
            </w:pPr>
            <w:r w:rsidRPr="00377230">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B3B66FD" w14:textId="77777777" w:rsidR="00E66553" w:rsidRPr="00377230" w:rsidRDefault="00FB255D">
            <w:pPr>
              <w:rPr>
                <w:rFonts w:cs="Arial"/>
                <w:color w:val="FF0000"/>
                <w:lang w:eastAsia="zh-CN"/>
              </w:rPr>
            </w:pPr>
            <w:r w:rsidRPr="00377230">
              <w:rPr>
                <w:rFonts w:cs="Arial"/>
                <w:lang w:eastAsia="zh-CN"/>
              </w:rPr>
              <w:t>Vehicle System Interface</w:t>
            </w:r>
          </w:p>
        </w:tc>
      </w:tr>
      <w:tr w:rsidR="00A50D9C" w:rsidRPr="00377230" w14:paraId="58452884" w14:textId="77777777" w:rsidTr="003772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F590F4" w14:textId="77777777" w:rsidR="00A50D9C" w:rsidRPr="00377230" w:rsidRDefault="00FB255D">
            <w:pPr>
              <w:rPr>
                <w:rFonts w:cs="Arial"/>
                <w:b/>
                <w:lang w:eastAsia="zh-CN"/>
              </w:rPr>
            </w:pPr>
            <w:r w:rsidRPr="00377230">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shd w:val="clear" w:color="auto" w:fill="auto"/>
          </w:tcPr>
          <w:p w14:paraId="2AC69D1C" w14:textId="77777777" w:rsidR="00A50D9C" w:rsidRPr="00377230" w:rsidRDefault="00FB255D">
            <w:pPr>
              <w:rPr>
                <w:rFonts w:cs="Arial"/>
                <w:lang w:eastAsia="zh-CN"/>
              </w:rPr>
            </w:pPr>
            <w:r w:rsidRPr="00377230">
              <w:rPr>
                <w:rFonts w:cs="Arial"/>
                <w:lang w:eastAsia="zh-CN"/>
              </w:rPr>
              <w:t>Use case applicable</w:t>
            </w:r>
            <w:r w:rsidRPr="00377230">
              <w:rPr>
                <w:rFonts w:cs="Arial"/>
                <w:lang w:eastAsia="zh-CN"/>
              </w:rPr>
              <w:t xml:space="preserve"> for the HMI post-condition only if the HMI specs support this use case.  See HMI specs for details</w:t>
            </w:r>
          </w:p>
          <w:p w14:paraId="2086050E" w14:textId="77777777" w:rsidR="00377230" w:rsidRPr="00377230" w:rsidRDefault="00FB255D">
            <w:pPr>
              <w:rPr>
                <w:rFonts w:cs="Arial"/>
                <w:lang w:eastAsia="zh-CN"/>
              </w:rPr>
            </w:pPr>
          </w:p>
          <w:p w14:paraId="507CA14F" w14:textId="77777777" w:rsidR="00377230" w:rsidRPr="00377230" w:rsidRDefault="00FB255D">
            <w:pPr>
              <w:rPr>
                <w:rFonts w:cs="Arial"/>
                <w:lang w:eastAsia="zh-CN"/>
              </w:rPr>
            </w:pPr>
            <w:r w:rsidRPr="00377230">
              <w:rPr>
                <w:rFonts w:cs="Arial"/>
                <w:lang w:eastAsia="zh-CN"/>
              </w:rPr>
              <w:t>When say CGEA 1.3, FNV2+ architectures, the plus means that applies to all future architectures</w:t>
            </w:r>
          </w:p>
        </w:tc>
      </w:tr>
    </w:tbl>
    <w:p w14:paraId="70304178" w14:textId="77777777" w:rsidR="00E66553" w:rsidRDefault="00FB255D"/>
    <w:p w14:paraId="064C798E" w14:textId="77777777" w:rsidR="00406F39" w:rsidRDefault="00FB255D" w:rsidP="008B11E9">
      <w:pPr>
        <w:pStyle w:val="Heading4"/>
      </w:pPr>
      <w:r>
        <w:t>PWRMAN-UC-REQ-033911/C-Exiting Transport Mode Low Power State by changing vehicle power mode state (</w:t>
      </w:r>
      <w:proofErr w:type="spellStart"/>
      <w:r>
        <w:t>TcSE</w:t>
      </w:r>
      <w:proofErr w:type="spellEnd"/>
      <w:r>
        <w:t xml:space="preserve"> ROIN-289903-1)</w:t>
      </w:r>
    </w:p>
    <w:p w14:paraId="3EDFF1DC"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990D43" w:rsidRPr="00D63F06" w14:paraId="7070F0C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04E6462" w14:textId="77777777" w:rsidR="00990D43" w:rsidRPr="00D63F06" w:rsidRDefault="00FB255D">
            <w:pPr>
              <w:rPr>
                <w:rFonts w:cs="Arial"/>
                <w:b/>
                <w:lang w:eastAsia="zh-CN"/>
              </w:rPr>
            </w:pPr>
            <w:r w:rsidRPr="00D63F06">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4A6DC6D0" w14:textId="77777777" w:rsidR="00990D43" w:rsidRPr="00D63F06" w:rsidRDefault="00FB255D">
            <w:pPr>
              <w:rPr>
                <w:rFonts w:cs="Arial"/>
                <w:lang w:eastAsia="zh-CN"/>
              </w:rPr>
            </w:pPr>
            <w:r w:rsidRPr="00D63F06">
              <w:rPr>
                <w:rFonts w:cs="Arial"/>
                <w:lang w:eastAsia="zh-CN"/>
              </w:rPr>
              <w:t>Vehicle Occupant</w:t>
            </w:r>
          </w:p>
        </w:tc>
      </w:tr>
      <w:tr w:rsidR="00990D43" w:rsidRPr="00D63F06" w14:paraId="26128C7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7D1EC9E" w14:textId="77777777" w:rsidR="00990D43" w:rsidRPr="00D63F06" w:rsidRDefault="00FB255D">
            <w:pPr>
              <w:rPr>
                <w:rFonts w:cs="Arial"/>
                <w:b/>
                <w:lang w:eastAsia="zh-CN"/>
              </w:rPr>
            </w:pPr>
            <w:r w:rsidRPr="00D63F06">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0B6F39A6" w14:textId="77777777" w:rsidR="00990D43" w:rsidRPr="00D63F06" w:rsidRDefault="00FB255D">
            <w:pPr>
              <w:rPr>
                <w:rFonts w:cs="Arial"/>
                <w:lang w:eastAsia="zh-CN"/>
              </w:rPr>
            </w:pPr>
            <w:r w:rsidRPr="00D63F06">
              <w:rPr>
                <w:rFonts w:cs="Arial"/>
                <w:lang w:eastAsia="zh-CN"/>
              </w:rPr>
              <w:t>Infotainment System Powered OFF in Transport Mode</w:t>
            </w:r>
          </w:p>
          <w:p w14:paraId="45035D63" w14:textId="77777777" w:rsidR="00923598" w:rsidRPr="00D63F06" w:rsidRDefault="00FB255D" w:rsidP="00923598">
            <w:pPr>
              <w:rPr>
                <w:rFonts w:cs="Arial"/>
                <w:lang w:eastAsia="zh-CN"/>
              </w:rPr>
            </w:pPr>
            <w:r w:rsidRPr="00D63F06">
              <w:rPr>
                <w:rFonts w:cs="Arial"/>
                <w:u w:val="single"/>
                <w:lang w:eastAsia="zh-CN"/>
              </w:rPr>
              <w:t xml:space="preserve">CGEA 1.2 </w:t>
            </w:r>
            <w:r>
              <w:rPr>
                <w:rFonts w:cs="Arial"/>
                <w:u w:val="single"/>
                <w:lang w:eastAsia="zh-CN"/>
              </w:rPr>
              <w:t xml:space="preserve">/ </w:t>
            </w:r>
            <w:r w:rsidRPr="00D63F06">
              <w:rPr>
                <w:rFonts w:cs="Arial"/>
                <w:u w:val="single"/>
                <w:lang w:eastAsia="zh-CN"/>
              </w:rPr>
              <w:t xml:space="preserve">C1MCA </w:t>
            </w:r>
            <w:r w:rsidRPr="00D63F06">
              <w:rPr>
                <w:rFonts w:cs="Arial"/>
                <w:u w:val="single"/>
                <w:lang w:eastAsia="zh-CN"/>
              </w:rPr>
              <w:t>architecture</w:t>
            </w:r>
            <w:r w:rsidRPr="00D87EC6">
              <w:rPr>
                <w:rFonts w:cs="Arial"/>
                <w:lang w:eastAsia="zh-CN"/>
              </w:rPr>
              <w:t xml:space="preserve"> (legacy</w:t>
            </w:r>
            <w:r>
              <w:rPr>
                <w:rFonts w:cs="Arial"/>
                <w:lang w:eastAsia="zh-CN"/>
              </w:rPr>
              <w:t xml:space="preserve"> architectures</w:t>
            </w:r>
            <w:r w:rsidRPr="00D87EC6">
              <w:rPr>
                <w:rFonts w:cs="Arial"/>
                <w:lang w:eastAsia="zh-CN"/>
              </w:rPr>
              <w:t>)</w:t>
            </w:r>
            <w:r w:rsidRPr="00D87EC6">
              <w:rPr>
                <w:rFonts w:cs="Arial"/>
                <w:lang w:eastAsia="zh-CN"/>
              </w:rPr>
              <w:t>:</w:t>
            </w:r>
            <w:r w:rsidRPr="00D63F06">
              <w:rPr>
                <w:rFonts w:cs="Arial"/>
                <w:lang w:eastAsia="zh-CN"/>
              </w:rPr>
              <w:t xml:space="preserve"> Ignition Status is OFF or Accessory</w:t>
            </w:r>
          </w:p>
          <w:p w14:paraId="2D226EC4" w14:textId="77777777" w:rsidR="00923598" w:rsidRPr="00D63F06" w:rsidRDefault="00FB255D">
            <w:pPr>
              <w:rPr>
                <w:rFonts w:cs="Arial"/>
                <w:lang w:eastAsia="zh-CN"/>
              </w:rPr>
            </w:pPr>
            <w:r w:rsidRPr="00D63F06">
              <w:rPr>
                <w:rFonts w:cs="Arial"/>
                <w:u w:val="single"/>
                <w:lang w:eastAsia="zh-CN"/>
              </w:rPr>
              <w:t>CGEA 1.3</w:t>
            </w:r>
            <w:r>
              <w:rPr>
                <w:rFonts w:cs="Arial"/>
                <w:u w:val="single"/>
                <w:lang w:eastAsia="zh-CN"/>
              </w:rPr>
              <w:t xml:space="preserve"> / </w:t>
            </w:r>
            <w:r w:rsidRPr="00D63F06">
              <w:rPr>
                <w:rFonts w:cs="Arial"/>
                <w:u w:val="single"/>
                <w:lang w:eastAsia="zh-CN"/>
              </w:rPr>
              <w:t>FNV2+ architecture</w:t>
            </w:r>
            <w:r w:rsidRPr="00D63F06">
              <w:rPr>
                <w:rFonts w:cs="Arial"/>
                <w:lang w:eastAsia="zh-CN"/>
              </w:rPr>
              <w:t>:  Ignition Status is OFF, Acc, or Run with engine off (but not engine off because of a start-stop engine off event)</w:t>
            </w:r>
          </w:p>
          <w:p w14:paraId="1D0019D7" w14:textId="77777777" w:rsidR="00990D43" w:rsidRPr="00D63F06" w:rsidRDefault="00FB255D">
            <w:pPr>
              <w:rPr>
                <w:rFonts w:cs="Arial"/>
                <w:lang w:eastAsia="zh-CN"/>
              </w:rPr>
            </w:pPr>
            <w:r w:rsidRPr="00D63F06">
              <w:rPr>
                <w:rFonts w:cs="Arial"/>
                <w:lang w:eastAsia="zh-CN"/>
              </w:rPr>
              <w:t>Load Shed is not active</w:t>
            </w:r>
          </w:p>
          <w:p w14:paraId="27EC0F45" w14:textId="77777777" w:rsidR="00990D43" w:rsidRPr="00D63F06" w:rsidRDefault="00FB255D">
            <w:pPr>
              <w:rPr>
                <w:rFonts w:cs="Arial"/>
                <w:lang w:eastAsia="zh-CN"/>
              </w:rPr>
            </w:pPr>
            <w:proofErr w:type="spellStart"/>
            <w:r w:rsidRPr="00D63F06">
              <w:rPr>
                <w:rFonts w:cs="Arial"/>
                <w:lang w:eastAsia="zh-CN"/>
              </w:rPr>
              <w:t>eCall</w:t>
            </w:r>
            <w:proofErr w:type="spellEnd"/>
            <w:r w:rsidRPr="00D63F06">
              <w:rPr>
                <w:rFonts w:cs="Arial"/>
                <w:lang w:eastAsia="zh-CN"/>
              </w:rPr>
              <w:t xml:space="preserve"> is not active </w:t>
            </w:r>
          </w:p>
        </w:tc>
      </w:tr>
      <w:tr w:rsidR="00990D43" w:rsidRPr="00D63F06" w14:paraId="4BD724A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0A3156F" w14:textId="77777777" w:rsidR="00990D43" w:rsidRPr="00D63F06" w:rsidRDefault="00FB255D">
            <w:pPr>
              <w:rPr>
                <w:rFonts w:cs="Arial"/>
                <w:b/>
                <w:lang w:eastAsia="zh-CN"/>
              </w:rPr>
            </w:pPr>
            <w:r w:rsidRPr="00D63F06">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7B7A0E40" w14:textId="77777777" w:rsidR="00FF46C9" w:rsidRPr="00D63F06" w:rsidRDefault="00FB255D" w:rsidP="00D63F06">
            <w:pPr>
              <w:numPr>
                <w:ilvl w:val="0"/>
                <w:numId w:val="272"/>
              </w:numPr>
              <w:rPr>
                <w:rFonts w:cs="Arial"/>
                <w:lang w:eastAsia="zh-CN"/>
              </w:rPr>
            </w:pPr>
            <w:r w:rsidRPr="00D63F06">
              <w:rPr>
                <w:rFonts w:cs="Arial"/>
                <w:lang w:eastAsia="zh-CN"/>
              </w:rPr>
              <w:t>For CGEA 1.2</w:t>
            </w:r>
            <w:r>
              <w:rPr>
                <w:rFonts w:cs="Arial"/>
                <w:lang w:eastAsia="zh-CN"/>
              </w:rPr>
              <w:t xml:space="preserve"> </w:t>
            </w:r>
            <w:r w:rsidRPr="00D63F06">
              <w:rPr>
                <w:rFonts w:cs="Arial"/>
                <w:lang w:eastAsia="zh-CN"/>
              </w:rPr>
              <w:t xml:space="preserve">/ C1MCA architectures the user changes Ignition Status to Run </w:t>
            </w:r>
          </w:p>
          <w:p w14:paraId="14819FAB" w14:textId="77777777" w:rsidR="00FF46C9" w:rsidRPr="00D63F06" w:rsidRDefault="00FB255D" w:rsidP="00D63F06">
            <w:pPr>
              <w:numPr>
                <w:ilvl w:val="0"/>
                <w:numId w:val="272"/>
              </w:numPr>
              <w:rPr>
                <w:rFonts w:cs="Arial"/>
                <w:lang w:eastAsia="zh-CN"/>
              </w:rPr>
            </w:pPr>
            <w:r w:rsidRPr="00D63F06">
              <w:rPr>
                <w:rFonts w:cs="Arial"/>
                <w:lang w:eastAsia="zh-CN"/>
              </w:rPr>
              <w:t>For CGEA 1.3</w:t>
            </w:r>
            <w:r>
              <w:rPr>
                <w:rFonts w:cs="Arial"/>
                <w:lang w:eastAsia="zh-CN"/>
              </w:rPr>
              <w:t xml:space="preserve"> / FNV2</w:t>
            </w:r>
            <w:r w:rsidRPr="00D63F06">
              <w:rPr>
                <w:rFonts w:cs="Arial"/>
                <w:lang w:eastAsia="zh-CN"/>
              </w:rPr>
              <w:t>+ architectures the user starts the engine.</w:t>
            </w:r>
          </w:p>
        </w:tc>
      </w:tr>
      <w:tr w:rsidR="00990D43" w:rsidRPr="00D63F06" w14:paraId="132E1AB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A724F2" w14:textId="77777777" w:rsidR="00990D43" w:rsidRPr="00D63F06" w:rsidRDefault="00FB255D">
            <w:pPr>
              <w:rPr>
                <w:rFonts w:cs="Arial"/>
                <w:b/>
                <w:lang w:eastAsia="zh-CN"/>
              </w:rPr>
            </w:pPr>
            <w:r w:rsidRPr="00D63F06">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02410374" w14:textId="77777777" w:rsidR="00990D43" w:rsidRPr="00D63F06" w:rsidRDefault="00FB255D">
            <w:pPr>
              <w:rPr>
                <w:rFonts w:cs="Arial"/>
                <w:lang w:eastAsia="zh-CN"/>
              </w:rPr>
            </w:pPr>
            <w:r w:rsidRPr="00D63F06">
              <w:rPr>
                <w:rFonts w:cs="Arial"/>
                <w:lang w:eastAsia="zh-CN"/>
              </w:rPr>
              <w:t xml:space="preserve">The Infotainment System exits Transport Mode and enters </w:t>
            </w:r>
            <w:proofErr w:type="spellStart"/>
            <w:r w:rsidRPr="00D63F06">
              <w:rPr>
                <w:rFonts w:cs="Arial"/>
                <w:lang w:eastAsia="zh-CN"/>
              </w:rPr>
              <w:t>M</w:t>
            </w:r>
            <w:r w:rsidRPr="00D63F06">
              <w:rPr>
                <w:rFonts w:cs="Arial"/>
                <w:lang w:eastAsia="zh-CN"/>
              </w:rPr>
              <w:t>MActive</w:t>
            </w:r>
            <w:proofErr w:type="spellEnd"/>
          </w:p>
        </w:tc>
      </w:tr>
      <w:tr w:rsidR="00990D43" w:rsidRPr="00D63F06" w14:paraId="665D228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AC379FB" w14:textId="77777777" w:rsidR="00990D43" w:rsidRPr="00D63F06" w:rsidRDefault="00FB255D">
            <w:pPr>
              <w:rPr>
                <w:rFonts w:cs="Arial"/>
                <w:b/>
                <w:lang w:eastAsia="zh-CN"/>
              </w:rPr>
            </w:pPr>
            <w:r w:rsidRPr="00D63F06">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hideMark/>
          </w:tcPr>
          <w:p w14:paraId="682B7610" w14:textId="77777777" w:rsidR="00990D43" w:rsidRPr="00D63F06" w:rsidRDefault="00FB255D">
            <w:pPr>
              <w:rPr>
                <w:rFonts w:cs="Arial"/>
                <w:lang w:eastAsia="zh-CN"/>
              </w:rPr>
            </w:pPr>
            <w:r w:rsidRPr="00D63F06">
              <w:rPr>
                <w:rFonts w:cs="Arial"/>
                <w:lang w:eastAsia="zh-CN"/>
              </w:rPr>
              <w:t>When say CGEA 1.3, FNV2+ architectures, th</w:t>
            </w:r>
            <w:r>
              <w:rPr>
                <w:rFonts w:cs="Arial"/>
                <w:lang w:eastAsia="zh-CN"/>
              </w:rPr>
              <w:t>e plus</w:t>
            </w:r>
            <w:r w:rsidRPr="00D63F06">
              <w:rPr>
                <w:rFonts w:cs="Arial"/>
                <w:lang w:eastAsia="zh-CN"/>
              </w:rPr>
              <w:t xml:space="preserve"> means that applies to all future architectures</w:t>
            </w:r>
          </w:p>
        </w:tc>
      </w:tr>
      <w:tr w:rsidR="00990D43" w:rsidRPr="00D63F06" w14:paraId="302EA50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E0238F0" w14:textId="77777777" w:rsidR="00990D43" w:rsidRPr="00D63F06" w:rsidRDefault="00FB255D">
            <w:pPr>
              <w:rPr>
                <w:rFonts w:cs="Arial"/>
                <w:b/>
                <w:lang w:eastAsia="zh-CN"/>
              </w:rPr>
            </w:pPr>
            <w:r w:rsidRPr="00D63F06">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64F02E3" w14:textId="77777777" w:rsidR="00990D43" w:rsidRPr="00D63F06" w:rsidRDefault="00FB255D">
            <w:pPr>
              <w:rPr>
                <w:rFonts w:cs="Arial"/>
                <w:color w:val="FF0000"/>
                <w:lang w:eastAsia="zh-CN"/>
              </w:rPr>
            </w:pPr>
            <w:r w:rsidRPr="00D63F06">
              <w:rPr>
                <w:rFonts w:cs="Arial"/>
                <w:lang w:eastAsia="zh-CN"/>
              </w:rPr>
              <w:t>Vehicle System Interface</w:t>
            </w:r>
          </w:p>
        </w:tc>
      </w:tr>
    </w:tbl>
    <w:p w14:paraId="087E6407" w14:textId="77777777" w:rsidR="00990D43" w:rsidRDefault="00FB255D"/>
    <w:p w14:paraId="73D00987" w14:textId="77777777" w:rsidR="00406F39" w:rsidRDefault="00FB255D" w:rsidP="008B11E9">
      <w:pPr>
        <w:pStyle w:val="Heading4"/>
      </w:pPr>
      <w:r>
        <w:t>PWRMAN-UC-REQ-033912/C-Exiting Transport Mode Low Power State when vehicle is no longer in Transport Mode (</w:t>
      </w:r>
      <w:proofErr w:type="spellStart"/>
      <w:r>
        <w:t>TcSE</w:t>
      </w:r>
      <w:proofErr w:type="spellEnd"/>
      <w:r>
        <w:t xml:space="preserve"> ROIN-289906-1)</w:t>
      </w:r>
    </w:p>
    <w:p w14:paraId="0F0A6799"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637A49" w14:paraId="1CF9B5E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D350D42" w14:textId="77777777" w:rsidR="00637A49" w:rsidRDefault="00FB255D">
            <w:pPr>
              <w:rPr>
                <w:rFonts w:ascii="Calibri" w:hAnsi="Calibri"/>
                <w:b/>
                <w:szCs w:val="22"/>
                <w:lang w:eastAsia="zh-CN"/>
              </w:rPr>
            </w:pPr>
            <w:r>
              <w:rPr>
                <w:rFonts w:ascii="Calibri" w:hAnsi="Calibri"/>
                <w:b/>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174A6B0E" w14:textId="77777777" w:rsidR="00637A49" w:rsidRDefault="00FB255D">
            <w:pPr>
              <w:rPr>
                <w:rFonts w:cs="Arial"/>
                <w:lang w:eastAsia="zh-CN"/>
              </w:rPr>
            </w:pPr>
            <w:r>
              <w:rPr>
                <w:rFonts w:cs="Arial"/>
                <w:lang w:eastAsia="zh-CN"/>
              </w:rPr>
              <w:t>Vehicle Occupant</w:t>
            </w:r>
          </w:p>
        </w:tc>
      </w:tr>
      <w:tr w:rsidR="00637A49" w14:paraId="16995EA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2C43323" w14:textId="77777777" w:rsidR="00637A49" w:rsidRDefault="00FB255D">
            <w:pPr>
              <w:rPr>
                <w:rFonts w:ascii="Calibri" w:hAnsi="Calibri"/>
                <w:b/>
                <w:szCs w:val="22"/>
                <w:lang w:eastAsia="zh-CN"/>
              </w:rPr>
            </w:pPr>
            <w:r>
              <w:rPr>
                <w:rFonts w:ascii="Calibri" w:hAnsi="Calibri"/>
                <w:b/>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2BEAA5D9" w14:textId="77777777" w:rsidR="00637A49" w:rsidRDefault="00FB255D">
            <w:pPr>
              <w:rPr>
                <w:rFonts w:cs="Arial"/>
                <w:lang w:eastAsia="zh-CN"/>
              </w:rPr>
            </w:pPr>
            <w:r>
              <w:rPr>
                <w:rFonts w:cs="Arial"/>
                <w:lang w:eastAsia="zh-CN"/>
              </w:rPr>
              <w:t>Infotainment System Powered OFF in Transport Mode</w:t>
            </w:r>
          </w:p>
          <w:p w14:paraId="63E95164" w14:textId="77777777" w:rsidR="00637A49" w:rsidRDefault="00FB255D">
            <w:pPr>
              <w:rPr>
                <w:rFonts w:cs="Arial"/>
                <w:lang w:eastAsia="zh-CN"/>
              </w:rPr>
            </w:pPr>
            <w:r>
              <w:rPr>
                <w:rFonts w:cs="Arial"/>
                <w:lang w:eastAsia="zh-CN"/>
              </w:rPr>
              <w:t>Ignition Status is OFF or Accessory</w:t>
            </w:r>
          </w:p>
          <w:p w14:paraId="08E4682F" w14:textId="77777777" w:rsidR="00637A49" w:rsidRDefault="00FB255D">
            <w:pPr>
              <w:rPr>
                <w:rFonts w:cs="Arial"/>
                <w:lang w:eastAsia="zh-CN"/>
              </w:rPr>
            </w:pPr>
            <w:r>
              <w:rPr>
                <w:rFonts w:cs="Arial"/>
                <w:lang w:eastAsia="zh-CN"/>
              </w:rPr>
              <w:t>Load Shed is not active</w:t>
            </w:r>
          </w:p>
          <w:p w14:paraId="3D7D9A68" w14:textId="77777777" w:rsidR="00637A49" w:rsidRDefault="00FB255D">
            <w:pPr>
              <w:rPr>
                <w:rFonts w:cs="Arial"/>
                <w:lang w:eastAsia="zh-CN"/>
              </w:rPr>
            </w:pPr>
            <w:proofErr w:type="spellStart"/>
            <w:r>
              <w:rPr>
                <w:rFonts w:cs="Arial"/>
                <w:lang w:eastAsia="zh-CN"/>
              </w:rPr>
              <w:t>eCall</w:t>
            </w:r>
            <w:proofErr w:type="spellEnd"/>
            <w:r>
              <w:rPr>
                <w:rFonts w:cs="Arial"/>
                <w:lang w:eastAsia="zh-CN"/>
              </w:rPr>
              <w:t xml:space="preserve"> is not acti</w:t>
            </w:r>
            <w:r>
              <w:rPr>
                <w:rFonts w:cs="Arial"/>
                <w:lang w:eastAsia="zh-CN"/>
              </w:rPr>
              <w:t>ve</w:t>
            </w:r>
          </w:p>
        </w:tc>
      </w:tr>
      <w:tr w:rsidR="00637A49" w14:paraId="0190D39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4CFE79C" w14:textId="77777777" w:rsidR="00637A49" w:rsidRDefault="00FB255D">
            <w:pPr>
              <w:rPr>
                <w:rFonts w:ascii="Calibri" w:hAnsi="Calibri"/>
                <w:b/>
                <w:szCs w:val="22"/>
                <w:lang w:eastAsia="zh-CN"/>
              </w:rPr>
            </w:pPr>
            <w:r>
              <w:rPr>
                <w:rFonts w:ascii="Calibri" w:hAnsi="Calibri"/>
                <w:b/>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06F50A17" w14:textId="77777777" w:rsidR="00637A49" w:rsidRDefault="00FB255D">
            <w:pPr>
              <w:rPr>
                <w:rFonts w:cs="Arial"/>
                <w:lang w:eastAsia="zh-CN"/>
              </w:rPr>
            </w:pPr>
            <w:r>
              <w:rPr>
                <w:rFonts w:cs="Arial"/>
                <w:lang w:eastAsia="zh-CN"/>
              </w:rPr>
              <w:t>The Transport Mode event is ended</w:t>
            </w:r>
          </w:p>
        </w:tc>
      </w:tr>
      <w:tr w:rsidR="00637A49" w14:paraId="73AFA50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C1253C0" w14:textId="77777777" w:rsidR="00637A49" w:rsidRDefault="00FB255D">
            <w:pPr>
              <w:rPr>
                <w:rFonts w:ascii="Calibri" w:hAnsi="Calibri"/>
                <w:b/>
                <w:szCs w:val="22"/>
                <w:lang w:eastAsia="zh-CN"/>
              </w:rPr>
            </w:pPr>
            <w:r>
              <w:rPr>
                <w:rFonts w:ascii="Calibri" w:hAnsi="Calibri"/>
                <w:b/>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5623A4F2" w14:textId="77777777" w:rsidR="00637A49" w:rsidRDefault="00FB255D">
            <w:pPr>
              <w:rPr>
                <w:rFonts w:cs="Arial"/>
                <w:lang w:eastAsia="zh-CN"/>
              </w:rPr>
            </w:pPr>
            <w:r>
              <w:rPr>
                <w:rFonts w:cs="Arial"/>
                <w:lang w:eastAsia="zh-CN"/>
              </w:rPr>
              <w:t xml:space="preserve">The Infotainment System enters the applicable power mode state.  </w:t>
            </w:r>
          </w:p>
          <w:p w14:paraId="307BC619" w14:textId="77777777" w:rsidR="00637A49" w:rsidRDefault="00FB255D">
            <w:pPr>
              <w:rPr>
                <w:rFonts w:cs="Arial"/>
                <w:lang w:eastAsia="zh-CN"/>
              </w:rPr>
            </w:pPr>
          </w:p>
          <w:p w14:paraId="176B77B7" w14:textId="77777777" w:rsidR="00637A49" w:rsidRDefault="00FB255D">
            <w:pPr>
              <w:rPr>
                <w:rFonts w:cs="Arial"/>
                <w:lang w:eastAsia="zh-CN"/>
              </w:rPr>
            </w:pPr>
            <w:r>
              <w:rPr>
                <w:rFonts w:cs="Arial"/>
                <w:lang w:eastAsia="zh-CN"/>
              </w:rPr>
              <w:t xml:space="preserve">If Ignition Status is Acc or Delayed Accessory is </w:t>
            </w:r>
            <w:proofErr w:type="gramStart"/>
            <w:r>
              <w:rPr>
                <w:rFonts w:cs="Arial"/>
                <w:lang w:eastAsia="zh-CN"/>
              </w:rPr>
              <w:t>active</w:t>
            </w:r>
            <w:proofErr w:type="gramEnd"/>
            <w:r>
              <w:rPr>
                <w:rFonts w:cs="Arial"/>
                <w:lang w:eastAsia="zh-CN"/>
              </w:rPr>
              <w:t xml:space="preserve"> then </w:t>
            </w:r>
            <w:proofErr w:type="spellStart"/>
            <w:r>
              <w:rPr>
                <w:rFonts w:cs="Arial"/>
                <w:lang w:eastAsia="zh-CN"/>
              </w:rPr>
              <w:t>MMActive</w:t>
            </w:r>
            <w:proofErr w:type="spellEnd"/>
            <w:r>
              <w:rPr>
                <w:rFonts w:cs="Arial"/>
                <w:lang w:eastAsia="zh-CN"/>
              </w:rPr>
              <w:t xml:space="preserve"> would be entered.</w:t>
            </w:r>
          </w:p>
          <w:p w14:paraId="10DC57AA" w14:textId="77777777" w:rsidR="00637A49" w:rsidRDefault="00FB255D">
            <w:pPr>
              <w:rPr>
                <w:rFonts w:cs="Arial"/>
                <w:lang w:eastAsia="zh-CN"/>
              </w:rPr>
            </w:pPr>
          </w:p>
          <w:p w14:paraId="701BC05D" w14:textId="77777777" w:rsidR="00637A49" w:rsidRDefault="00FB255D">
            <w:pPr>
              <w:rPr>
                <w:rFonts w:cs="Arial"/>
                <w:strike/>
                <w:lang w:eastAsia="zh-CN"/>
              </w:rPr>
            </w:pPr>
            <w:r>
              <w:rPr>
                <w:rFonts w:cs="Arial"/>
                <w:lang w:eastAsia="zh-CN"/>
              </w:rPr>
              <w:t xml:space="preserve">If Ignition Status is OFF and Delayed Accessory is </w:t>
            </w:r>
            <w:proofErr w:type="gramStart"/>
            <w:r>
              <w:rPr>
                <w:rFonts w:cs="Arial"/>
                <w:lang w:eastAsia="zh-CN"/>
              </w:rPr>
              <w:t>OFF</w:t>
            </w:r>
            <w:proofErr w:type="gramEnd"/>
            <w:r>
              <w:rPr>
                <w:rFonts w:cs="Arial"/>
                <w:lang w:eastAsia="zh-CN"/>
              </w:rPr>
              <w:t xml:space="preserve"> then </w:t>
            </w:r>
            <w:proofErr w:type="spellStart"/>
            <w:r>
              <w:rPr>
                <w:rFonts w:cs="Arial"/>
                <w:lang w:eastAsia="zh-CN"/>
              </w:rPr>
              <w:t>MMInactive</w:t>
            </w:r>
            <w:proofErr w:type="spellEnd"/>
            <w:r>
              <w:rPr>
                <w:rFonts w:cs="Arial"/>
                <w:lang w:eastAsia="zh-CN"/>
              </w:rPr>
              <w:t xml:space="preserve"> would be entered</w:t>
            </w:r>
          </w:p>
        </w:tc>
      </w:tr>
      <w:tr w:rsidR="00637A49" w14:paraId="5063DFB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45BA18A" w14:textId="77777777" w:rsidR="00637A49" w:rsidRDefault="00FB255D">
            <w:pPr>
              <w:rPr>
                <w:rFonts w:ascii="Calibri" w:hAnsi="Calibri"/>
                <w:b/>
                <w:szCs w:val="22"/>
                <w:lang w:eastAsia="zh-CN"/>
              </w:rPr>
            </w:pPr>
            <w:r>
              <w:rPr>
                <w:rFonts w:ascii="Calibri" w:hAnsi="Calibri"/>
                <w:b/>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3A50FF6E" w14:textId="77777777" w:rsidR="00637A49" w:rsidRDefault="00FB255D">
            <w:pPr>
              <w:rPr>
                <w:rFonts w:cs="Arial"/>
                <w:lang w:eastAsia="zh-CN"/>
              </w:rPr>
            </w:pPr>
            <w:r>
              <w:rPr>
                <w:rFonts w:cs="Arial"/>
                <w:lang w:eastAsia="zh-CN"/>
              </w:rPr>
              <w:t>N/A</w:t>
            </w:r>
          </w:p>
        </w:tc>
      </w:tr>
      <w:tr w:rsidR="00637A49" w14:paraId="5E9B4BA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289AD79" w14:textId="77777777" w:rsidR="00637A49" w:rsidRDefault="00FB255D">
            <w:pPr>
              <w:rPr>
                <w:rFonts w:ascii="Calibri" w:hAnsi="Calibri"/>
                <w:b/>
                <w:szCs w:val="22"/>
                <w:lang w:eastAsia="zh-CN"/>
              </w:rPr>
            </w:pPr>
            <w:r>
              <w:rPr>
                <w:rFonts w:ascii="Calibri" w:hAnsi="Calibri"/>
                <w:b/>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16D0AD76" w14:textId="77777777" w:rsidR="00637A49" w:rsidRDefault="00FB255D">
            <w:pPr>
              <w:rPr>
                <w:rFonts w:cs="Arial"/>
                <w:color w:val="FF0000"/>
                <w:lang w:eastAsia="zh-CN"/>
              </w:rPr>
            </w:pPr>
            <w:r>
              <w:rPr>
                <w:rFonts w:cs="Arial"/>
                <w:lang w:eastAsia="zh-CN"/>
              </w:rPr>
              <w:t>Vehicle System Interface</w:t>
            </w:r>
          </w:p>
        </w:tc>
      </w:tr>
    </w:tbl>
    <w:p w14:paraId="06B31474" w14:textId="77777777" w:rsidR="00637A49" w:rsidRDefault="00FB255D"/>
    <w:p w14:paraId="1F244922" w14:textId="77777777" w:rsidR="00406F39" w:rsidRDefault="00FB255D" w:rsidP="008B11E9">
      <w:pPr>
        <w:pStyle w:val="Heading3"/>
      </w:pPr>
      <w:bookmarkStart w:id="228" w:name="_Toc115265600"/>
      <w:r>
        <w:t>Requirements</w:t>
      </w:r>
      <w:bookmarkEnd w:id="228"/>
    </w:p>
    <w:p w14:paraId="4E167085" w14:textId="77777777" w:rsidR="008B11E9" w:rsidRPr="008B11E9" w:rsidRDefault="008B11E9" w:rsidP="008B11E9">
      <w:pPr>
        <w:pStyle w:val="Heading4"/>
        <w:rPr>
          <w:b w:val="0"/>
          <w:u w:val="single"/>
        </w:rPr>
      </w:pPr>
      <w:r w:rsidRPr="008B11E9">
        <w:rPr>
          <w:b w:val="0"/>
          <w:u w:val="single"/>
        </w:rPr>
        <w:t>PWRMAN-SR-REQ-014518/E-Transport Mode (</w:t>
      </w:r>
      <w:proofErr w:type="spellStart"/>
      <w:r w:rsidRPr="008B11E9">
        <w:rPr>
          <w:b w:val="0"/>
          <w:u w:val="single"/>
        </w:rPr>
        <w:t>TcSE</w:t>
      </w:r>
      <w:proofErr w:type="spellEnd"/>
      <w:r w:rsidRPr="008B11E9">
        <w:rPr>
          <w:b w:val="0"/>
          <w:u w:val="single"/>
        </w:rPr>
        <w:t xml:space="preserve"> ROIN-40660-3)</w:t>
      </w:r>
    </w:p>
    <w:p w14:paraId="4DE78FFB" w14:textId="77777777" w:rsidR="004C54DA" w:rsidRDefault="00FB255D">
      <w:pPr>
        <w:rPr>
          <w:rFonts w:cs="Arial"/>
        </w:rPr>
      </w:pPr>
      <w:r>
        <w:rPr>
          <w:rFonts w:cs="Arial"/>
        </w:rPr>
        <w:t>When the infotainment components receive the signal '</w:t>
      </w:r>
      <w:proofErr w:type="spellStart"/>
      <w:r>
        <w:rPr>
          <w:rFonts w:cs="Arial"/>
        </w:rPr>
        <w:t>CarMode</w:t>
      </w:r>
      <w:proofErr w:type="spellEnd"/>
      <w:r>
        <w:rPr>
          <w:rFonts w:cs="Arial"/>
        </w:rPr>
        <w:t xml:space="preserve"> = Transport' indicating Transport Mode is Active AND </w:t>
      </w:r>
      <w:r>
        <w:rPr>
          <w:rFonts w:cs="Arial"/>
        </w:rPr>
        <w:t>receive the '</w:t>
      </w:r>
      <w:proofErr w:type="spellStart"/>
      <w:r>
        <w:rPr>
          <w:rFonts w:cs="Arial"/>
        </w:rPr>
        <w:t>HMIAudioMode</w:t>
      </w:r>
      <w:proofErr w:type="spellEnd"/>
      <w:r>
        <w:rPr>
          <w:rFonts w:cs="Arial"/>
        </w:rPr>
        <w:t xml:space="preserve"> = OFF' from the System Master then the infotainment system shall transition to Standby power mode in their transport mode low power state.  The infotainment components shall exit Transport Mode when these conditions are no longer </w:t>
      </w:r>
      <w:r>
        <w:rPr>
          <w:rFonts w:cs="Arial"/>
        </w:rPr>
        <w:t>true.</w:t>
      </w:r>
    </w:p>
    <w:p w14:paraId="478B7F14" w14:textId="77777777" w:rsidR="004C54DA" w:rsidRDefault="00FB255D">
      <w:pPr>
        <w:rPr>
          <w:rFonts w:cs="Arial"/>
        </w:rPr>
      </w:pPr>
    </w:p>
    <w:p w14:paraId="4D96F583" w14:textId="77777777" w:rsidR="004C54DA" w:rsidRDefault="00FB255D">
      <w:pPr>
        <w:rPr>
          <w:rFonts w:cs="Arial"/>
        </w:rPr>
      </w:pPr>
      <w:r>
        <w:rPr>
          <w:rFonts w:cs="Arial"/>
        </w:rPr>
        <w:t xml:space="preserve">The System Master shall enter Transport mode only when </w:t>
      </w:r>
      <w:proofErr w:type="spellStart"/>
      <w:r>
        <w:rPr>
          <w:rFonts w:cs="Arial"/>
        </w:rPr>
        <w:t>CarMode</w:t>
      </w:r>
      <w:proofErr w:type="spellEnd"/>
      <w:r>
        <w:rPr>
          <w:rFonts w:cs="Arial"/>
        </w:rPr>
        <w:t xml:space="preserve"> = Transport and </w:t>
      </w:r>
      <w:proofErr w:type="spellStart"/>
      <w:r>
        <w:rPr>
          <w:rFonts w:cs="Arial"/>
        </w:rPr>
        <w:t>PowerMode</w:t>
      </w:r>
      <w:proofErr w:type="spellEnd"/>
      <w:r>
        <w:rPr>
          <w:rFonts w:cs="Arial"/>
        </w:rPr>
        <w:t xml:space="preserve"> = </w:t>
      </w:r>
      <w:proofErr w:type="spellStart"/>
      <w:r>
        <w:rPr>
          <w:rFonts w:cs="Arial"/>
        </w:rPr>
        <w:t>KeyOut</w:t>
      </w:r>
      <w:proofErr w:type="spellEnd"/>
      <w:r>
        <w:rPr>
          <w:rFonts w:cs="Arial"/>
        </w:rPr>
        <w:t xml:space="preserve"> or </w:t>
      </w:r>
      <w:proofErr w:type="spellStart"/>
      <w:r>
        <w:rPr>
          <w:rFonts w:cs="Arial"/>
        </w:rPr>
        <w:t>PowerMode</w:t>
      </w:r>
      <w:proofErr w:type="spellEnd"/>
      <w:r>
        <w:rPr>
          <w:rFonts w:cs="Arial"/>
        </w:rPr>
        <w:t xml:space="preserve"> = Accessory_1.  The System Master shall set </w:t>
      </w:r>
      <w:proofErr w:type="spellStart"/>
      <w:r>
        <w:rPr>
          <w:rFonts w:cs="Arial"/>
        </w:rPr>
        <w:t>HMIAudioMode</w:t>
      </w:r>
      <w:proofErr w:type="spellEnd"/>
      <w:r>
        <w:rPr>
          <w:rFonts w:cs="Arial"/>
        </w:rPr>
        <w:t xml:space="preserve"> = OFF while in Transport Mode.  Unless noted otherwise the System Master shall ex</w:t>
      </w:r>
      <w:r>
        <w:rPr>
          <w:rFonts w:cs="Arial"/>
        </w:rPr>
        <w:t>it Transport Mode when these conditions are no longer true.</w:t>
      </w:r>
    </w:p>
    <w:p w14:paraId="335574DD" w14:textId="77777777" w:rsidR="004C54DA" w:rsidRDefault="00FB255D"/>
    <w:p w14:paraId="707106B1" w14:textId="77777777" w:rsidR="004C54DA" w:rsidRDefault="00FB255D">
      <w:pPr>
        <w:rPr>
          <w:rFonts w:cs="Arial"/>
        </w:rPr>
      </w:pPr>
      <w:proofErr w:type="gramStart"/>
      <w:r>
        <w:rPr>
          <w:rFonts w:cs="Arial"/>
        </w:rPr>
        <w:t>10 minute</w:t>
      </w:r>
      <w:proofErr w:type="gramEnd"/>
      <w:r>
        <w:rPr>
          <w:rFonts w:cs="Arial"/>
        </w:rPr>
        <w:t xml:space="preserve"> clock mode is inactive during Transport mode.  </w:t>
      </w:r>
    </w:p>
    <w:p w14:paraId="3B1AAE49" w14:textId="77777777" w:rsidR="004C54DA" w:rsidRDefault="00FB255D">
      <w:pPr>
        <w:rPr>
          <w:rFonts w:cs="Arial"/>
        </w:rPr>
      </w:pPr>
    </w:p>
    <w:p w14:paraId="099CF546" w14:textId="77777777" w:rsidR="004C54DA" w:rsidRDefault="00FB255D">
      <w:pPr>
        <w:rPr>
          <w:rFonts w:cs="Arial"/>
        </w:rPr>
      </w:pPr>
      <w:r>
        <w:rPr>
          <w:rFonts w:cs="Arial"/>
        </w:rPr>
        <w:t>During Transport mode Climate requirements, illumination requirements, and regulatory requirements shall be followed as defined for Tran</w:t>
      </w:r>
      <w:r>
        <w:rPr>
          <w:rFonts w:cs="Arial"/>
        </w:rPr>
        <w:t>sport mode.  Refer to the applicable Climate and Illumination specifications for details.</w:t>
      </w:r>
    </w:p>
    <w:p w14:paraId="657A2E3B" w14:textId="77777777" w:rsidR="004C54DA" w:rsidRDefault="00FB255D">
      <w:pPr>
        <w:rPr>
          <w:rFonts w:cs="Arial"/>
        </w:rPr>
      </w:pPr>
    </w:p>
    <w:p w14:paraId="1B4C894B" w14:textId="77777777" w:rsidR="004C54DA" w:rsidRDefault="00FB255D">
      <w:pPr>
        <w:rPr>
          <w:rFonts w:cs="Arial"/>
        </w:rPr>
      </w:pPr>
      <w:r>
        <w:rPr>
          <w:rFonts w:cs="Arial"/>
        </w:rPr>
        <w:t xml:space="preserve">Refer to Operational Mode Management Specification for details of when </w:t>
      </w:r>
      <w:proofErr w:type="spellStart"/>
      <w:r>
        <w:rPr>
          <w:rFonts w:cs="Arial"/>
        </w:rPr>
        <w:t>CarMode</w:t>
      </w:r>
      <w:proofErr w:type="spellEnd"/>
      <w:r>
        <w:rPr>
          <w:rFonts w:cs="Arial"/>
        </w:rPr>
        <w:t xml:space="preserve"> is set to Transport mode.</w:t>
      </w:r>
    </w:p>
    <w:p w14:paraId="623BBF63" w14:textId="77777777" w:rsidR="0042466C" w:rsidRDefault="00FB255D">
      <w:pPr>
        <w:rPr>
          <w:rFonts w:cs="Arial"/>
        </w:rPr>
      </w:pPr>
    </w:p>
    <w:p w14:paraId="292A1B33" w14:textId="77777777" w:rsidR="0042466C" w:rsidRDefault="00FB255D">
      <w:pPr>
        <w:rPr>
          <w:rFonts w:cs="Arial"/>
        </w:rPr>
      </w:pPr>
      <w:r>
        <w:rPr>
          <w:rFonts w:cs="Arial"/>
        </w:rPr>
        <w:t xml:space="preserve">Note: this requirement is for CGEA 1.2 and C1MCA vehicles </w:t>
      </w:r>
    </w:p>
    <w:p w14:paraId="4F622C06" w14:textId="77777777" w:rsidR="0042466C" w:rsidRDefault="00FB255D">
      <w:pPr>
        <w:rPr>
          <w:rFonts w:cs="Arial"/>
        </w:rPr>
      </w:pPr>
    </w:p>
    <w:p w14:paraId="043FBA60" w14:textId="77777777" w:rsidR="008B11E9" w:rsidRPr="008B11E9" w:rsidRDefault="008B11E9" w:rsidP="008B11E9">
      <w:pPr>
        <w:pStyle w:val="Heading4"/>
        <w:rPr>
          <w:b w:val="0"/>
          <w:u w:val="single"/>
        </w:rPr>
      </w:pPr>
      <w:r w:rsidRPr="008B11E9">
        <w:rPr>
          <w:b w:val="0"/>
          <w:u w:val="single"/>
        </w:rPr>
        <w:t>PWRMANv2-SR-REQ-014519/J-Transport Mode (</w:t>
      </w:r>
      <w:proofErr w:type="spellStart"/>
      <w:r w:rsidRPr="008B11E9">
        <w:rPr>
          <w:b w:val="0"/>
          <w:u w:val="single"/>
        </w:rPr>
        <w:t>TcSE</w:t>
      </w:r>
      <w:proofErr w:type="spellEnd"/>
      <w:r w:rsidRPr="008B11E9">
        <w:rPr>
          <w:b w:val="0"/>
          <w:u w:val="single"/>
        </w:rPr>
        <w:t xml:space="preserve"> ROIN-278271-1)</w:t>
      </w:r>
    </w:p>
    <w:p w14:paraId="1BDDA056" w14:textId="77777777" w:rsidR="00C53CC0" w:rsidRPr="00683F3F" w:rsidRDefault="00FB255D">
      <w:pPr>
        <w:rPr>
          <w:rFonts w:cs="Arial"/>
        </w:rPr>
      </w:pPr>
      <w:r>
        <w:rPr>
          <w:rFonts w:cs="Arial"/>
        </w:rPr>
        <w:t xml:space="preserve">When the </w:t>
      </w:r>
      <w:r w:rsidRPr="00683F3F">
        <w:rPr>
          <w:rFonts w:cs="Arial"/>
        </w:rPr>
        <w:t xml:space="preserve">infotainment components receive the signal </w:t>
      </w:r>
      <w:proofErr w:type="spellStart"/>
      <w:r>
        <w:rPr>
          <w:rFonts w:cs="Arial"/>
        </w:rPr>
        <w:t>LifeCycMde_D_Actl</w:t>
      </w:r>
      <w:proofErr w:type="spellEnd"/>
      <w:r>
        <w:rPr>
          <w:rFonts w:cs="Arial"/>
        </w:rPr>
        <w:t xml:space="preserve"> / </w:t>
      </w:r>
      <w:proofErr w:type="spellStart"/>
      <w:r w:rsidRPr="00683F3F">
        <w:rPr>
          <w:rFonts w:cs="Arial"/>
        </w:rPr>
        <w:t>CarMode</w:t>
      </w:r>
      <w:proofErr w:type="spellEnd"/>
      <w:r w:rsidRPr="00683F3F">
        <w:rPr>
          <w:rFonts w:cs="Arial"/>
        </w:rPr>
        <w:t xml:space="preserve"> = Transport' indicating Transport </w:t>
      </w:r>
      <w:r w:rsidRPr="00683F3F">
        <w:rPr>
          <w:rFonts w:cs="Arial"/>
        </w:rPr>
        <w:t>Mode is Active AND receive the '</w:t>
      </w:r>
      <w:proofErr w:type="spellStart"/>
      <w:r w:rsidRPr="00683F3F">
        <w:rPr>
          <w:rFonts w:cs="Arial"/>
        </w:rPr>
        <w:t>HMIAudioMode</w:t>
      </w:r>
      <w:proofErr w:type="spellEnd"/>
      <w:r w:rsidRPr="00683F3F">
        <w:rPr>
          <w:rFonts w:cs="Arial"/>
        </w:rPr>
        <w:t xml:space="preserve"> = OFF' from the System Master then the infotainment system shall transition to Standby power mode in their transport mode low power state.  The infotainment components shall exit Transport Mode </w:t>
      </w:r>
      <w:r>
        <w:rPr>
          <w:rFonts w:cs="Arial"/>
        </w:rPr>
        <w:t xml:space="preserve">low power state </w:t>
      </w:r>
      <w:r w:rsidRPr="00683F3F">
        <w:rPr>
          <w:rFonts w:cs="Arial"/>
        </w:rPr>
        <w:t>w</w:t>
      </w:r>
      <w:r w:rsidRPr="00683F3F">
        <w:rPr>
          <w:rFonts w:cs="Arial"/>
        </w:rPr>
        <w:t>hen</w:t>
      </w:r>
      <w:r>
        <w:rPr>
          <w:rFonts w:cs="Arial"/>
        </w:rPr>
        <w:t xml:space="preserve"> either of</w:t>
      </w:r>
      <w:r w:rsidRPr="00683F3F">
        <w:rPr>
          <w:rFonts w:cs="Arial"/>
        </w:rPr>
        <w:t xml:space="preserve"> these conditions are no longer true</w:t>
      </w:r>
      <w:r>
        <w:rPr>
          <w:rFonts w:cs="Arial"/>
        </w:rPr>
        <w:t xml:space="preserve"> (</w:t>
      </w:r>
      <w:proofErr w:type="spellStart"/>
      <w:r>
        <w:rPr>
          <w:rFonts w:cs="Arial"/>
        </w:rPr>
        <w:t>ie</w:t>
      </w:r>
      <w:proofErr w:type="spellEnd"/>
      <w:r>
        <w:rPr>
          <w:rFonts w:cs="Arial"/>
        </w:rPr>
        <w:t xml:space="preserve">: exit if </w:t>
      </w:r>
      <w:proofErr w:type="spellStart"/>
      <w:r>
        <w:rPr>
          <w:rFonts w:cs="Arial"/>
        </w:rPr>
        <w:t>HMIAudioMode</w:t>
      </w:r>
      <w:proofErr w:type="spellEnd"/>
      <w:r>
        <w:rPr>
          <w:rFonts w:cs="Arial"/>
        </w:rPr>
        <w:t xml:space="preserve"> = ON, OR </w:t>
      </w:r>
      <w:proofErr w:type="spellStart"/>
      <w:r>
        <w:rPr>
          <w:rFonts w:cs="Arial"/>
        </w:rPr>
        <w:t>LifeCycMde_D_Actl</w:t>
      </w:r>
      <w:proofErr w:type="spellEnd"/>
      <w:r>
        <w:rPr>
          <w:rFonts w:cs="Arial"/>
        </w:rPr>
        <w:t xml:space="preserve"> / </w:t>
      </w:r>
      <w:proofErr w:type="spellStart"/>
      <w:proofErr w:type="gramStart"/>
      <w:r>
        <w:rPr>
          <w:rFonts w:cs="Arial"/>
        </w:rPr>
        <w:t>CarMode</w:t>
      </w:r>
      <w:proofErr w:type="spellEnd"/>
      <w:r>
        <w:rPr>
          <w:rFonts w:cs="Arial"/>
        </w:rPr>
        <w:t xml:space="preserve"> !</w:t>
      </w:r>
      <w:proofErr w:type="gramEnd"/>
      <w:r>
        <w:rPr>
          <w:rFonts w:cs="Arial"/>
        </w:rPr>
        <w:t>= Transport)</w:t>
      </w:r>
      <w:r w:rsidRPr="00683F3F">
        <w:rPr>
          <w:rFonts w:cs="Arial"/>
        </w:rPr>
        <w:t>.</w:t>
      </w:r>
    </w:p>
    <w:p w14:paraId="205CC435" w14:textId="77777777" w:rsidR="00C53CC0" w:rsidRPr="00683F3F" w:rsidRDefault="00FB255D">
      <w:pPr>
        <w:rPr>
          <w:rFonts w:cs="Arial"/>
        </w:rPr>
      </w:pPr>
      <w:r w:rsidRPr="00683F3F">
        <w:rPr>
          <w:rFonts w:cs="Arial"/>
        </w:rPr>
        <w:t xml:space="preserve"> </w:t>
      </w:r>
    </w:p>
    <w:p w14:paraId="21DFEB3D" w14:textId="77777777" w:rsidR="00683F3F" w:rsidRPr="00683F3F" w:rsidRDefault="00FB255D">
      <w:pPr>
        <w:rPr>
          <w:rFonts w:cs="Arial"/>
        </w:rPr>
      </w:pPr>
      <w:r w:rsidRPr="00683F3F">
        <w:rPr>
          <w:rFonts w:cs="Arial"/>
        </w:rPr>
        <w:t>The System Master shall enter Transport mode</w:t>
      </w:r>
      <w:r>
        <w:rPr>
          <w:rFonts w:cs="Arial"/>
        </w:rPr>
        <w:t xml:space="preserve"> low power state</w:t>
      </w:r>
      <w:r w:rsidRPr="00683F3F">
        <w:rPr>
          <w:rFonts w:cs="Arial"/>
        </w:rPr>
        <w:t xml:space="preserve"> only when:</w:t>
      </w:r>
    </w:p>
    <w:p w14:paraId="26504FAA" w14:textId="77777777" w:rsidR="00683F3F" w:rsidRPr="00683F3F" w:rsidRDefault="00FB255D" w:rsidP="00683F3F">
      <w:pPr>
        <w:numPr>
          <w:ilvl w:val="0"/>
          <w:numId w:val="279"/>
        </w:numPr>
        <w:rPr>
          <w:rFonts w:cs="Arial"/>
        </w:rPr>
      </w:pPr>
      <w:proofErr w:type="spellStart"/>
      <w:r>
        <w:rPr>
          <w:rFonts w:cs="Arial"/>
        </w:rPr>
        <w:t>LifeCycMde_D_Actl</w:t>
      </w:r>
      <w:proofErr w:type="spellEnd"/>
      <w:r>
        <w:rPr>
          <w:rFonts w:cs="Arial"/>
        </w:rPr>
        <w:t xml:space="preserve"> / </w:t>
      </w:r>
      <w:proofErr w:type="spellStart"/>
      <w:r>
        <w:rPr>
          <w:rFonts w:cs="Arial"/>
        </w:rPr>
        <w:t>CarMode</w:t>
      </w:r>
      <w:proofErr w:type="spellEnd"/>
      <w:r w:rsidRPr="00683F3F">
        <w:rPr>
          <w:rFonts w:cs="Arial"/>
        </w:rPr>
        <w:t xml:space="preserve"> = Transport, and </w:t>
      </w:r>
    </w:p>
    <w:p w14:paraId="720CF1B0" w14:textId="77777777" w:rsidR="00683F3F" w:rsidRPr="00782459" w:rsidRDefault="00FB255D" w:rsidP="00782459">
      <w:pPr>
        <w:numPr>
          <w:ilvl w:val="0"/>
          <w:numId w:val="280"/>
        </w:numPr>
        <w:rPr>
          <w:rFonts w:cs="Arial"/>
        </w:rPr>
      </w:pPr>
      <w:proofErr w:type="spellStart"/>
      <w:r w:rsidRPr="00683F3F">
        <w:rPr>
          <w:rFonts w:cs="Arial"/>
        </w:rPr>
        <w:t>Ignition_Status</w:t>
      </w:r>
      <w:proofErr w:type="spellEnd"/>
      <w:r w:rsidRPr="00683F3F">
        <w:rPr>
          <w:rFonts w:cs="Arial"/>
        </w:rPr>
        <w:t xml:space="preserve"> = OFF, or </w:t>
      </w:r>
      <w:proofErr w:type="spellStart"/>
      <w:r w:rsidRPr="00683F3F">
        <w:rPr>
          <w:rFonts w:cs="Arial"/>
        </w:rPr>
        <w:t>Ignition_Status</w:t>
      </w:r>
      <w:proofErr w:type="spellEnd"/>
      <w:r w:rsidRPr="00683F3F">
        <w:rPr>
          <w:rFonts w:cs="Arial"/>
        </w:rPr>
        <w:t xml:space="preserve"> = Accessory, or </w:t>
      </w:r>
      <w:proofErr w:type="spellStart"/>
      <w:r w:rsidRPr="00683F3F">
        <w:rPr>
          <w:rFonts w:cs="Arial"/>
        </w:rPr>
        <w:t>Ignition_Status</w:t>
      </w:r>
      <w:proofErr w:type="spellEnd"/>
      <w:r w:rsidRPr="00683F3F">
        <w:rPr>
          <w:rFonts w:cs="Arial"/>
        </w:rPr>
        <w:t xml:space="preserve"> = Run and </w:t>
      </w:r>
      <w:proofErr w:type="spellStart"/>
      <w:r w:rsidRPr="00683F3F">
        <w:rPr>
          <w:rFonts w:cs="Arial"/>
        </w:rPr>
        <w:t>Eng_D_Stat</w:t>
      </w:r>
      <w:proofErr w:type="spellEnd"/>
      <w:r w:rsidRPr="00683F3F">
        <w:rPr>
          <w:rFonts w:cs="Arial"/>
        </w:rPr>
        <w:t xml:space="preserve"> does not equal </w:t>
      </w:r>
      <w:proofErr w:type="spellStart"/>
      <w:r w:rsidRPr="00683F3F">
        <w:rPr>
          <w:rFonts w:cs="Arial"/>
        </w:rPr>
        <w:t>EngON</w:t>
      </w:r>
      <w:proofErr w:type="spellEnd"/>
      <w:r w:rsidRPr="00683F3F">
        <w:rPr>
          <w:rFonts w:cs="Arial"/>
        </w:rPr>
        <w:t xml:space="preserve"> or </w:t>
      </w:r>
      <w:proofErr w:type="spellStart"/>
      <w:r w:rsidRPr="00683F3F">
        <w:rPr>
          <w:rFonts w:cs="Arial"/>
        </w:rPr>
        <w:t>EngAutoStopped</w:t>
      </w:r>
      <w:proofErr w:type="spellEnd"/>
      <w:r>
        <w:rPr>
          <w:rFonts w:cs="Arial"/>
        </w:rPr>
        <w:t xml:space="preserve"> (</w:t>
      </w:r>
      <w:proofErr w:type="spellStart"/>
      <w:proofErr w:type="gramStart"/>
      <w:r>
        <w:rPr>
          <w:rFonts w:cs="Arial"/>
        </w:rPr>
        <w:t>ie</w:t>
      </w:r>
      <w:proofErr w:type="spellEnd"/>
      <w:proofErr w:type="gramEnd"/>
      <w:r>
        <w:rPr>
          <w:rFonts w:cs="Arial"/>
        </w:rPr>
        <w:t xml:space="preserve"> engine OFF – the driver hasn’t started the engine)</w:t>
      </w:r>
      <w:r w:rsidRPr="00683F3F">
        <w:rPr>
          <w:rFonts w:cs="Arial"/>
        </w:rPr>
        <w:t xml:space="preserve">.  </w:t>
      </w:r>
    </w:p>
    <w:p w14:paraId="75A0F155" w14:textId="77777777" w:rsidR="00C53CC0" w:rsidRPr="00683F3F" w:rsidRDefault="00FB255D" w:rsidP="00683F3F">
      <w:pPr>
        <w:rPr>
          <w:rFonts w:cs="Arial"/>
        </w:rPr>
      </w:pPr>
      <w:r w:rsidRPr="00683F3F">
        <w:rPr>
          <w:rFonts w:cs="Arial"/>
        </w:rPr>
        <w:t xml:space="preserve">The System Master shall set </w:t>
      </w:r>
      <w:proofErr w:type="spellStart"/>
      <w:r w:rsidRPr="00683F3F">
        <w:rPr>
          <w:rFonts w:cs="Arial"/>
        </w:rPr>
        <w:t>HMIAudioMode</w:t>
      </w:r>
      <w:proofErr w:type="spellEnd"/>
      <w:r w:rsidRPr="00683F3F">
        <w:rPr>
          <w:rFonts w:cs="Arial"/>
        </w:rPr>
        <w:t xml:space="preserve"> = OF</w:t>
      </w:r>
      <w:r w:rsidRPr="00683F3F">
        <w:rPr>
          <w:rFonts w:cs="Arial"/>
        </w:rPr>
        <w:t>F while in Transport Mode</w:t>
      </w:r>
      <w:r>
        <w:rPr>
          <w:rFonts w:cs="Arial"/>
        </w:rPr>
        <w:t xml:space="preserve"> low power state</w:t>
      </w:r>
      <w:r w:rsidRPr="00683F3F">
        <w:rPr>
          <w:rFonts w:cs="Arial"/>
        </w:rPr>
        <w:t>.  Unless noted otherwise the System Master shall exit Transport Mode</w:t>
      </w:r>
      <w:r>
        <w:rPr>
          <w:rFonts w:cs="Arial"/>
        </w:rPr>
        <w:t xml:space="preserve"> low power state</w:t>
      </w:r>
      <w:r w:rsidRPr="00683F3F">
        <w:rPr>
          <w:rFonts w:cs="Arial"/>
        </w:rPr>
        <w:t xml:space="preserve"> when these conditions are no longer true</w:t>
      </w:r>
      <w:r>
        <w:rPr>
          <w:rFonts w:cs="Arial"/>
        </w:rPr>
        <w:t xml:space="preserve"> (</w:t>
      </w:r>
      <w:proofErr w:type="spellStart"/>
      <w:r>
        <w:rPr>
          <w:rFonts w:cs="Arial"/>
        </w:rPr>
        <w:t>ie</w:t>
      </w:r>
      <w:proofErr w:type="spellEnd"/>
      <w:r>
        <w:rPr>
          <w:rFonts w:cs="Arial"/>
        </w:rPr>
        <w:t xml:space="preserve"> </w:t>
      </w:r>
      <w:proofErr w:type="spellStart"/>
      <w:r>
        <w:rPr>
          <w:rFonts w:cs="Arial"/>
        </w:rPr>
        <w:t>LifeCycMde_D_Actl</w:t>
      </w:r>
      <w:proofErr w:type="spellEnd"/>
      <w:r>
        <w:rPr>
          <w:rFonts w:cs="Arial"/>
        </w:rPr>
        <w:t xml:space="preserve"> / </w:t>
      </w:r>
      <w:proofErr w:type="spellStart"/>
      <w:proofErr w:type="gramStart"/>
      <w:r>
        <w:rPr>
          <w:rFonts w:cs="Arial"/>
        </w:rPr>
        <w:t>CarMode</w:t>
      </w:r>
      <w:proofErr w:type="spellEnd"/>
      <w:r>
        <w:rPr>
          <w:rFonts w:cs="Arial"/>
        </w:rPr>
        <w:t xml:space="preserve"> !</w:t>
      </w:r>
      <w:proofErr w:type="gramEnd"/>
      <w:r>
        <w:rPr>
          <w:rFonts w:cs="Arial"/>
        </w:rPr>
        <w:t xml:space="preserve">= Transport or </w:t>
      </w:r>
      <w:proofErr w:type="spellStart"/>
      <w:r>
        <w:rPr>
          <w:rFonts w:cs="Arial"/>
        </w:rPr>
        <w:t>Ignition_Status</w:t>
      </w:r>
      <w:proofErr w:type="spellEnd"/>
      <w:r>
        <w:rPr>
          <w:rFonts w:cs="Arial"/>
        </w:rPr>
        <w:t xml:space="preserve"> = RUN and </w:t>
      </w:r>
      <w:proofErr w:type="spellStart"/>
      <w:r>
        <w:rPr>
          <w:rFonts w:cs="Arial"/>
        </w:rPr>
        <w:t>End_D_Stat</w:t>
      </w:r>
      <w:proofErr w:type="spellEnd"/>
      <w:r>
        <w:rPr>
          <w:rFonts w:cs="Arial"/>
        </w:rPr>
        <w:t xml:space="preserve"> = </w:t>
      </w:r>
      <w:proofErr w:type="spellStart"/>
      <w:r>
        <w:rPr>
          <w:rFonts w:cs="Arial"/>
        </w:rPr>
        <w:t>E</w:t>
      </w:r>
      <w:r>
        <w:rPr>
          <w:rFonts w:cs="Arial"/>
        </w:rPr>
        <w:t>ngON</w:t>
      </w:r>
      <w:proofErr w:type="spellEnd"/>
      <w:r>
        <w:rPr>
          <w:rFonts w:cs="Arial"/>
        </w:rPr>
        <w:t xml:space="preserve"> or </w:t>
      </w:r>
      <w:proofErr w:type="spellStart"/>
      <w:r>
        <w:rPr>
          <w:rFonts w:cs="Arial"/>
        </w:rPr>
        <w:t>EngAutoStopped</w:t>
      </w:r>
      <w:proofErr w:type="spellEnd"/>
      <w:r>
        <w:rPr>
          <w:rFonts w:cs="Arial"/>
        </w:rPr>
        <w:t>)</w:t>
      </w:r>
      <w:r w:rsidRPr="00683F3F">
        <w:rPr>
          <w:rFonts w:cs="Arial"/>
        </w:rPr>
        <w:t>.</w:t>
      </w:r>
    </w:p>
    <w:p w14:paraId="3A574895" w14:textId="77777777" w:rsidR="00C53CC0" w:rsidRPr="00683F3F" w:rsidRDefault="00FB255D">
      <w:pPr>
        <w:rPr>
          <w:rFonts w:cs="Arial"/>
        </w:rPr>
      </w:pPr>
    </w:p>
    <w:p w14:paraId="41885BF6" w14:textId="77777777" w:rsidR="00C53CC0" w:rsidRPr="00683F3F" w:rsidRDefault="00FB255D">
      <w:pPr>
        <w:rPr>
          <w:rFonts w:cs="Arial"/>
        </w:rPr>
      </w:pPr>
      <w:proofErr w:type="gramStart"/>
      <w:r w:rsidRPr="00683F3F">
        <w:rPr>
          <w:rFonts w:cs="Arial"/>
        </w:rPr>
        <w:t>10 minute</w:t>
      </w:r>
      <w:proofErr w:type="gramEnd"/>
      <w:r w:rsidRPr="00683F3F">
        <w:rPr>
          <w:rFonts w:cs="Arial"/>
        </w:rPr>
        <w:t xml:space="preserve"> clock mode is inactive during Transport mode.  </w:t>
      </w:r>
    </w:p>
    <w:p w14:paraId="273CD26C" w14:textId="77777777" w:rsidR="00C53CC0" w:rsidRPr="00683F3F" w:rsidRDefault="00FB255D">
      <w:pPr>
        <w:rPr>
          <w:rFonts w:cs="Arial"/>
        </w:rPr>
      </w:pPr>
    </w:p>
    <w:p w14:paraId="63613BD8" w14:textId="77777777" w:rsidR="00C53CC0" w:rsidRPr="00683F3F" w:rsidRDefault="00FB255D">
      <w:pPr>
        <w:rPr>
          <w:rFonts w:cs="Arial"/>
        </w:rPr>
      </w:pPr>
      <w:r w:rsidRPr="00683F3F">
        <w:rPr>
          <w:rFonts w:cs="Arial"/>
        </w:rPr>
        <w:t>During Transport mode Climate requirements, illumination requirements, and regulatory requirements shall be followed as defined for Transport mode.  Refer to the applicabl</w:t>
      </w:r>
      <w:r w:rsidRPr="00683F3F">
        <w:rPr>
          <w:rFonts w:cs="Arial"/>
        </w:rPr>
        <w:t>e Climate and Illumination specifications for details.</w:t>
      </w:r>
    </w:p>
    <w:p w14:paraId="2441B9AB" w14:textId="77777777" w:rsidR="00C53CC0" w:rsidRPr="00683F3F" w:rsidRDefault="00FB255D">
      <w:pPr>
        <w:rPr>
          <w:rFonts w:cs="Arial"/>
        </w:rPr>
      </w:pPr>
    </w:p>
    <w:p w14:paraId="087C93B1" w14:textId="77777777" w:rsidR="001538AE" w:rsidRDefault="00FB255D" w:rsidP="00683F3F">
      <w:pPr>
        <w:rPr>
          <w:rFonts w:cs="Arial"/>
        </w:rPr>
      </w:pPr>
      <w:r w:rsidRPr="00683F3F">
        <w:rPr>
          <w:rFonts w:cs="Arial"/>
        </w:rPr>
        <w:t xml:space="preserve">Refer to Operational Mode Management Specification for details of when </w:t>
      </w:r>
      <w:proofErr w:type="spellStart"/>
      <w:r>
        <w:rPr>
          <w:rFonts w:cs="Arial"/>
        </w:rPr>
        <w:t>LifeCycleMode</w:t>
      </w:r>
      <w:proofErr w:type="spellEnd"/>
      <w:r w:rsidRPr="00683F3F">
        <w:rPr>
          <w:rFonts w:cs="Arial"/>
        </w:rPr>
        <w:t xml:space="preserve"> is set to Transport mode.  </w:t>
      </w:r>
    </w:p>
    <w:p w14:paraId="2E3A941D" w14:textId="77777777" w:rsidR="001538AE" w:rsidRDefault="00FB255D" w:rsidP="00683F3F">
      <w:pPr>
        <w:rPr>
          <w:rFonts w:cs="Arial"/>
        </w:rPr>
      </w:pPr>
    </w:p>
    <w:p w14:paraId="1850F9D3" w14:textId="77777777" w:rsidR="00683F3F" w:rsidRPr="00683F3F" w:rsidRDefault="00FB255D" w:rsidP="00683F3F">
      <w:pPr>
        <w:rPr>
          <w:rFonts w:cs="Arial"/>
        </w:rPr>
      </w:pPr>
      <w:r w:rsidRPr="00683F3F">
        <w:rPr>
          <w:rFonts w:cs="Arial"/>
        </w:rPr>
        <w:t>Note</w:t>
      </w:r>
      <w:r>
        <w:rPr>
          <w:rFonts w:cs="Arial"/>
        </w:rPr>
        <w:t>:</w:t>
      </w:r>
      <w:r w:rsidRPr="00683F3F">
        <w:rPr>
          <w:rFonts w:cs="Arial"/>
        </w:rPr>
        <w:t xml:space="preserve"> </w:t>
      </w:r>
      <w:proofErr w:type="spellStart"/>
      <w:r w:rsidRPr="00683F3F">
        <w:rPr>
          <w:rFonts w:cs="Arial"/>
        </w:rPr>
        <w:t>CarMode</w:t>
      </w:r>
      <w:proofErr w:type="spellEnd"/>
      <w:r w:rsidRPr="00683F3F">
        <w:rPr>
          <w:rFonts w:cs="Arial"/>
        </w:rPr>
        <w:t xml:space="preserve"> is generic for this requirement and is any signal that contains the Tran</w:t>
      </w:r>
      <w:r w:rsidRPr="00683F3F">
        <w:rPr>
          <w:rFonts w:cs="Arial"/>
        </w:rPr>
        <w:t>sport Mode signal for a given architecture</w:t>
      </w:r>
      <w:r>
        <w:rPr>
          <w:rFonts w:cs="Arial"/>
        </w:rPr>
        <w:t xml:space="preserve"> (ex. CGEA 1.3 </w:t>
      </w:r>
      <w:proofErr w:type="spellStart"/>
      <w:r>
        <w:rPr>
          <w:rFonts w:cs="Arial"/>
        </w:rPr>
        <w:t>LifeCycleMode</w:t>
      </w:r>
      <w:proofErr w:type="spellEnd"/>
      <w:r>
        <w:rPr>
          <w:rFonts w:cs="Arial"/>
        </w:rPr>
        <w:t xml:space="preserve"> is the CAN signal with Transport Mode)</w:t>
      </w:r>
      <w:r w:rsidRPr="00683F3F">
        <w:rPr>
          <w:rFonts w:cs="Arial"/>
        </w:rPr>
        <w:t>.</w:t>
      </w:r>
    </w:p>
    <w:p w14:paraId="758CCC98" w14:textId="77777777" w:rsidR="00C53CC0" w:rsidRDefault="00FB255D">
      <w:pPr>
        <w:rPr>
          <w:rFonts w:cs="Arial"/>
        </w:rPr>
      </w:pPr>
    </w:p>
    <w:p w14:paraId="3591E538" w14:textId="77777777" w:rsidR="00597297" w:rsidRPr="00683F3F" w:rsidRDefault="00FB255D">
      <w:pPr>
        <w:rPr>
          <w:rFonts w:cs="Arial"/>
        </w:rPr>
      </w:pPr>
      <w:r>
        <w:rPr>
          <w:rFonts w:cs="Arial"/>
        </w:rPr>
        <w:t>Note: this requirement is for CGEA 1.3+ vehicles</w:t>
      </w:r>
    </w:p>
    <w:p w14:paraId="391374E1" w14:textId="77777777" w:rsidR="008B11E9" w:rsidRPr="008B11E9" w:rsidRDefault="008B11E9" w:rsidP="008B11E9">
      <w:pPr>
        <w:pStyle w:val="Heading4"/>
        <w:rPr>
          <w:b w:val="0"/>
          <w:u w:val="single"/>
        </w:rPr>
      </w:pPr>
      <w:r w:rsidRPr="008B11E9">
        <w:rPr>
          <w:b w:val="0"/>
          <w:u w:val="single"/>
        </w:rPr>
        <w:t>PWRMAN-SR-REQ-014520/H-Transport Mode and CGEA Chimes (</w:t>
      </w:r>
      <w:proofErr w:type="spellStart"/>
      <w:r w:rsidRPr="008B11E9">
        <w:rPr>
          <w:b w:val="0"/>
          <w:u w:val="single"/>
        </w:rPr>
        <w:t>TcSE</w:t>
      </w:r>
      <w:proofErr w:type="spellEnd"/>
      <w:r w:rsidRPr="008B11E9">
        <w:rPr>
          <w:b w:val="0"/>
          <w:u w:val="single"/>
        </w:rPr>
        <w:t xml:space="preserve"> ROIN-40663-3)</w:t>
      </w:r>
    </w:p>
    <w:p w14:paraId="3A77A5EB" w14:textId="77777777" w:rsidR="005F7BE0" w:rsidRDefault="00FB255D">
      <w:pPr>
        <w:rPr>
          <w:rFonts w:cs="Arial"/>
        </w:rPr>
      </w:pPr>
      <w:r>
        <w:rPr>
          <w:rFonts w:cs="Arial"/>
        </w:rPr>
        <w:t xml:space="preserve">Audio Chimes shall NOT be enabled through the Infotainment System during Transport Mode.  The Cluster shall support Chimes during Transport Mode.  </w:t>
      </w:r>
    </w:p>
    <w:p w14:paraId="1B24FB78" w14:textId="77777777" w:rsidR="005F7BE0" w:rsidRDefault="00FB255D">
      <w:pPr>
        <w:rPr>
          <w:rFonts w:cs="Arial"/>
        </w:rPr>
      </w:pPr>
    </w:p>
    <w:p w14:paraId="74CFEEED" w14:textId="77777777" w:rsidR="005F7BE0" w:rsidRDefault="00FB255D">
      <w:pPr>
        <w:rPr>
          <w:rFonts w:cs="Arial"/>
        </w:rPr>
      </w:pPr>
      <w:r>
        <w:rPr>
          <w:rFonts w:cs="Arial"/>
        </w:rPr>
        <w:t xml:space="preserve">During a transition to Transport Mode from another </w:t>
      </w:r>
      <w:proofErr w:type="spellStart"/>
      <w:r>
        <w:rPr>
          <w:rFonts w:cs="Arial"/>
        </w:rPr>
        <w:t>Li</w:t>
      </w:r>
      <w:r>
        <w:rPr>
          <w:rFonts w:cs="Arial"/>
        </w:rPr>
        <w:t>feCycMde_D_Actl</w:t>
      </w:r>
      <w:proofErr w:type="spellEnd"/>
      <w:r>
        <w:rPr>
          <w:rFonts w:cs="Arial"/>
        </w:rPr>
        <w:t>/</w:t>
      </w:r>
      <w:proofErr w:type="spellStart"/>
      <w:r>
        <w:rPr>
          <w:rFonts w:cs="Arial"/>
        </w:rPr>
        <w:t>CarMode</w:t>
      </w:r>
      <w:proofErr w:type="spellEnd"/>
      <w:r>
        <w:rPr>
          <w:rFonts w:cs="Arial"/>
        </w:rPr>
        <w:t xml:space="preserve"> state where the chimes are through the infotainment system the Cluster shall set the '</w:t>
      </w:r>
      <w:proofErr w:type="spellStart"/>
      <w:r>
        <w:rPr>
          <w:rFonts w:cs="Arial"/>
        </w:rPr>
        <w:t>Chime_Source</w:t>
      </w:r>
      <w:proofErr w:type="spellEnd"/>
      <w:r>
        <w:rPr>
          <w:rFonts w:cs="Arial"/>
        </w:rPr>
        <w:t xml:space="preserve">' signal equal to 'Cluster' and </w:t>
      </w:r>
      <w:proofErr w:type="spellStart"/>
      <w:r>
        <w:rPr>
          <w:rFonts w:cs="Arial"/>
        </w:rPr>
        <w:t>Power_Up_Chime_Modules</w:t>
      </w:r>
      <w:proofErr w:type="spellEnd"/>
      <w:r>
        <w:rPr>
          <w:rFonts w:cs="Arial"/>
        </w:rPr>
        <w:t xml:space="preserve"> = Inactive.</w:t>
      </w:r>
    </w:p>
    <w:p w14:paraId="680DED1C" w14:textId="77777777" w:rsidR="00CE58F6" w:rsidRPr="002A44BE" w:rsidRDefault="00FB255D" w:rsidP="009D300E">
      <w:pPr>
        <w:numPr>
          <w:ilvl w:val="0"/>
          <w:numId w:val="282"/>
        </w:numPr>
        <w:rPr>
          <w:rFonts w:cs="Arial"/>
          <w:strike/>
          <w:rPrChange w:id="229" w:author="Myslinski, Jason (J.S.)" w:date="2021-04-15T07:22:00Z">
            <w:rPr>
              <w:rFonts w:cs="Arial"/>
            </w:rPr>
          </w:rPrChange>
        </w:rPr>
      </w:pPr>
      <w:r w:rsidRPr="002A44BE">
        <w:rPr>
          <w:rFonts w:cs="Arial"/>
          <w:strike/>
          <w:rPrChange w:id="230" w:author="Myslinski, Jason (J.S.)" w:date="2021-04-15T07:22:00Z">
            <w:rPr>
              <w:rFonts w:cs="Arial"/>
            </w:rPr>
          </w:rPrChange>
        </w:rPr>
        <w:t>The infotainment components that support chimes shall wait until th</w:t>
      </w:r>
      <w:r w:rsidRPr="002A44BE">
        <w:rPr>
          <w:rFonts w:cs="Arial"/>
          <w:strike/>
          <w:rPrChange w:id="231" w:author="Myslinski, Jason (J.S.)" w:date="2021-04-15T07:22:00Z">
            <w:rPr>
              <w:rFonts w:cs="Arial"/>
            </w:rPr>
          </w:rPrChange>
        </w:rPr>
        <w:t>e Cluster transfers control of the chimes back to the Cluster with the '</w:t>
      </w:r>
      <w:proofErr w:type="spellStart"/>
      <w:r w:rsidRPr="002A44BE">
        <w:rPr>
          <w:rFonts w:cs="Arial"/>
          <w:strike/>
          <w:rPrChange w:id="232" w:author="Myslinski, Jason (J.S.)" w:date="2021-04-15T07:22:00Z">
            <w:rPr>
              <w:rFonts w:cs="Arial"/>
            </w:rPr>
          </w:rPrChange>
        </w:rPr>
        <w:t>Chime_Source</w:t>
      </w:r>
      <w:proofErr w:type="spellEnd"/>
      <w:r w:rsidRPr="002A44BE">
        <w:rPr>
          <w:rFonts w:cs="Arial"/>
          <w:strike/>
          <w:rPrChange w:id="233" w:author="Myslinski, Jason (J.S.)" w:date="2021-04-15T07:22:00Z">
            <w:rPr>
              <w:rFonts w:cs="Arial"/>
            </w:rPr>
          </w:rPrChange>
        </w:rPr>
        <w:t xml:space="preserve"> = Cluster' AND '</w:t>
      </w:r>
      <w:proofErr w:type="spellStart"/>
      <w:r w:rsidRPr="002A44BE">
        <w:rPr>
          <w:rFonts w:cs="Arial"/>
          <w:strike/>
          <w:rPrChange w:id="234" w:author="Myslinski, Jason (J.S.)" w:date="2021-04-15T07:22:00Z">
            <w:rPr>
              <w:rFonts w:cs="Arial"/>
            </w:rPr>
          </w:rPrChange>
        </w:rPr>
        <w:t>Power_Up_Chime_Module</w:t>
      </w:r>
      <w:proofErr w:type="spellEnd"/>
      <w:r w:rsidRPr="002A44BE">
        <w:rPr>
          <w:rFonts w:cs="Arial"/>
          <w:strike/>
          <w:rPrChange w:id="235" w:author="Myslinski, Jason (J.S.)" w:date="2021-04-15T07:22:00Z">
            <w:rPr>
              <w:rFonts w:cs="Arial"/>
            </w:rPr>
          </w:rPrChange>
        </w:rPr>
        <w:t xml:space="preserve"> = Inactive' before entering their transport mode low power states.  </w:t>
      </w:r>
    </w:p>
    <w:p w14:paraId="794E447A" w14:textId="77777777" w:rsidR="009D300E" w:rsidRPr="002A44BE" w:rsidRDefault="00FB255D" w:rsidP="00CE58F6">
      <w:pPr>
        <w:numPr>
          <w:ilvl w:val="1"/>
          <w:numId w:val="282"/>
        </w:numPr>
        <w:rPr>
          <w:rFonts w:cs="Arial"/>
          <w:strike/>
          <w:rPrChange w:id="236" w:author="Myslinski, Jason (J.S.)" w:date="2021-04-15T07:22:00Z">
            <w:rPr>
              <w:rFonts w:cs="Arial"/>
            </w:rPr>
          </w:rPrChange>
        </w:rPr>
      </w:pPr>
      <w:r w:rsidRPr="002A44BE">
        <w:rPr>
          <w:rFonts w:cs="Arial"/>
          <w:strike/>
          <w:rPrChange w:id="237" w:author="Myslinski, Jason (J.S.)" w:date="2021-04-15T07:22:00Z">
            <w:rPr>
              <w:rFonts w:cs="Arial"/>
            </w:rPr>
          </w:rPrChange>
        </w:rPr>
        <w:t xml:space="preserve">Since the infotainment components that support chimes </w:t>
      </w:r>
      <w:proofErr w:type="gramStart"/>
      <w:r w:rsidRPr="002A44BE">
        <w:rPr>
          <w:rFonts w:cs="Arial"/>
          <w:strike/>
          <w:rPrChange w:id="238" w:author="Myslinski, Jason (J.S.)" w:date="2021-04-15T07:22:00Z">
            <w:rPr>
              <w:rFonts w:cs="Arial"/>
            </w:rPr>
          </w:rPrChange>
        </w:rPr>
        <w:t>have to</w:t>
      </w:r>
      <w:proofErr w:type="gramEnd"/>
      <w:r w:rsidRPr="002A44BE">
        <w:rPr>
          <w:rFonts w:cs="Arial"/>
          <w:strike/>
          <w:rPrChange w:id="239" w:author="Myslinski, Jason (J.S.)" w:date="2021-04-15T07:22:00Z">
            <w:rPr>
              <w:rFonts w:cs="Arial"/>
            </w:rPr>
          </w:rPrChange>
        </w:rPr>
        <w:t xml:space="preserve"> wa</w:t>
      </w:r>
      <w:r w:rsidRPr="002A44BE">
        <w:rPr>
          <w:rFonts w:cs="Arial"/>
          <w:strike/>
          <w:rPrChange w:id="240" w:author="Myslinski, Jason (J.S.)" w:date="2021-04-15T07:22:00Z">
            <w:rPr>
              <w:rFonts w:cs="Arial"/>
            </w:rPr>
          </w:rPrChange>
        </w:rPr>
        <w:t xml:space="preserve">it for Cluster to transfer chime control back to the Cluster during a transport mode event before they no longer support chimes the infotainment components would have </w:t>
      </w:r>
      <w:proofErr w:type="spellStart"/>
      <w:r w:rsidRPr="002A44BE">
        <w:rPr>
          <w:rFonts w:cs="Arial"/>
          <w:strike/>
          <w:rPrChange w:id="241" w:author="Myslinski, Jason (J.S.)" w:date="2021-04-15T07:22:00Z">
            <w:rPr>
              <w:rFonts w:cs="Arial"/>
            </w:rPr>
          </w:rPrChange>
        </w:rPr>
        <w:t>Chime_Supported</w:t>
      </w:r>
      <w:proofErr w:type="spellEnd"/>
      <w:r w:rsidRPr="002A44BE">
        <w:rPr>
          <w:rFonts w:cs="Arial"/>
          <w:strike/>
          <w:rPrChange w:id="242" w:author="Myslinski, Jason (J.S.)" w:date="2021-04-15T07:22:00Z">
            <w:rPr>
              <w:rFonts w:cs="Arial"/>
            </w:rPr>
          </w:rPrChange>
        </w:rPr>
        <w:t xml:space="preserve"> = Supported while supporting chimes. After chime control is transferred t</w:t>
      </w:r>
      <w:r w:rsidRPr="002A44BE">
        <w:rPr>
          <w:rFonts w:cs="Arial"/>
          <w:strike/>
          <w:rPrChange w:id="243" w:author="Myslinski, Jason (J.S.)" w:date="2021-04-15T07:22:00Z">
            <w:rPr>
              <w:rFonts w:cs="Arial"/>
            </w:rPr>
          </w:rPrChange>
        </w:rPr>
        <w:t xml:space="preserve">o the Cluster the infotainment components can change </w:t>
      </w:r>
      <w:proofErr w:type="spellStart"/>
      <w:r w:rsidRPr="002A44BE">
        <w:rPr>
          <w:rFonts w:cs="Arial"/>
          <w:strike/>
          <w:rPrChange w:id="244" w:author="Myslinski, Jason (J.S.)" w:date="2021-04-15T07:22:00Z">
            <w:rPr>
              <w:rFonts w:cs="Arial"/>
            </w:rPr>
          </w:rPrChange>
        </w:rPr>
        <w:t>Chime_Supported</w:t>
      </w:r>
      <w:proofErr w:type="spellEnd"/>
      <w:r w:rsidRPr="002A44BE">
        <w:rPr>
          <w:rFonts w:cs="Arial"/>
          <w:strike/>
          <w:rPrChange w:id="245" w:author="Myslinski, Jason (J.S.)" w:date="2021-04-15T07:22:00Z">
            <w:rPr>
              <w:rFonts w:cs="Arial"/>
            </w:rPr>
          </w:rPrChange>
        </w:rPr>
        <w:t xml:space="preserve"> = </w:t>
      </w:r>
      <w:proofErr w:type="spellStart"/>
      <w:r w:rsidRPr="002A44BE">
        <w:rPr>
          <w:rFonts w:cs="Arial"/>
          <w:strike/>
          <w:rPrChange w:id="246" w:author="Myslinski, Jason (J.S.)" w:date="2021-04-15T07:22:00Z">
            <w:rPr>
              <w:rFonts w:cs="Arial"/>
            </w:rPr>
          </w:rPrChange>
        </w:rPr>
        <w:t>Not_Supported</w:t>
      </w:r>
      <w:proofErr w:type="spellEnd"/>
      <w:r w:rsidRPr="002A44BE">
        <w:rPr>
          <w:rFonts w:cs="Arial"/>
          <w:strike/>
          <w:rPrChange w:id="247" w:author="Myslinski, Jason (J.S.)" w:date="2021-04-15T07:22:00Z">
            <w:rPr>
              <w:rFonts w:cs="Arial"/>
            </w:rPr>
          </w:rPrChange>
        </w:rPr>
        <w:t xml:space="preserve"> while transport mode is active.</w:t>
      </w:r>
    </w:p>
    <w:p w14:paraId="4AA5FF72" w14:textId="77777777" w:rsidR="00836E20" w:rsidRDefault="00FB255D" w:rsidP="00836E20">
      <w:pPr>
        <w:numPr>
          <w:ilvl w:val="2"/>
          <w:numId w:val="282"/>
        </w:numPr>
        <w:rPr>
          <w:rFonts w:cs="Arial"/>
        </w:rPr>
      </w:pPr>
      <w:ins w:id="248" w:author="Myslinski, Jason (J.S.)" w:date="2021-04-15T07:20:00Z">
        <w:r>
          <w:rPr>
            <w:rFonts w:cs="Arial"/>
          </w:rPr>
          <w:t xml:space="preserve">Legacy </w:t>
        </w:r>
      </w:ins>
      <w:ins w:id="249" w:author="Myslinski, Jason (J.S.)" w:date="2021-04-13T10:31:00Z">
        <w:r>
          <w:rPr>
            <w:rFonts w:cs="Arial"/>
          </w:rPr>
          <w:t>Infotainment components can</w:t>
        </w:r>
      </w:ins>
      <w:ins w:id="250" w:author="Myslinski, Jason (J.S.)" w:date="2021-04-15T07:22:00Z">
        <w:r>
          <w:rPr>
            <w:rFonts w:cs="Arial"/>
          </w:rPr>
          <w:t xml:space="preserve"> continue</w:t>
        </w:r>
      </w:ins>
      <w:ins w:id="251" w:author="Myslinski, Jason (J.S.)" w:date="2021-04-13T10:31:00Z">
        <w:r>
          <w:rPr>
            <w:rFonts w:cs="Arial"/>
          </w:rPr>
          <w:t xml:space="preserve"> follow the requirement above </w:t>
        </w:r>
      </w:ins>
      <w:ins w:id="252" w:author="Myslinski, Jason (J.S.)" w:date="2021-04-15T07:22:00Z">
        <w:r>
          <w:rPr>
            <w:rFonts w:cs="Arial"/>
          </w:rPr>
          <w:t xml:space="preserve">with strikethroughs </w:t>
        </w:r>
      </w:ins>
      <w:ins w:id="253" w:author="Myslinski, Jason (J.S.)" w:date="2021-04-13T10:31:00Z">
        <w:r>
          <w:rPr>
            <w:rFonts w:cs="Arial"/>
          </w:rPr>
          <w:t xml:space="preserve">(if already implemented) where </w:t>
        </w:r>
      </w:ins>
      <w:ins w:id="254" w:author="Myslinski, Jason (J.S.)" w:date="2021-04-15T07:19:00Z">
        <w:r>
          <w:rPr>
            <w:rFonts w:cs="Arial"/>
          </w:rPr>
          <w:t xml:space="preserve">they </w:t>
        </w:r>
      </w:ins>
      <w:ins w:id="255" w:author="Myslinski, Jason (J.S.)" w:date="2021-04-13T10:31:00Z">
        <w:r>
          <w:rPr>
            <w:rFonts w:cs="Arial"/>
          </w:rPr>
          <w:t>wait for the Cluster</w:t>
        </w:r>
      </w:ins>
      <w:ins w:id="256" w:author="Myslinski, Jason (J.S.)" w:date="2021-04-15T07:20:00Z">
        <w:r>
          <w:rPr>
            <w:rFonts w:cs="Arial"/>
          </w:rPr>
          <w:t xml:space="preserve"> before setting </w:t>
        </w:r>
        <w:proofErr w:type="spellStart"/>
        <w:r>
          <w:rPr>
            <w:rFonts w:cs="Arial"/>
          </w:rPr>
          <w:t>Not_Supported</w:t>
        </w:r>
        <w:proofErr w:type="spellEnd"/>
        <w:r>
          <w:rPr>
            <w:rFonts w:cs="Arial"/>
          </w:rPr>
          <w:t xml:space="preserve">.  </w:t>
        </w:r>
      </w:ins>
      <w:ins w:id="257" w:author="Myslinski, Jason (J.S.)" w:date="2021-04-15T07:21:00Z">
        <w:r>
          <w:rPr>
            <w:rFonts w:cs="Arial"/>
          </w:rPr>
          <w:t xml:space="preserve">New modules </w:t>
        </w:r>
      </w:ins>
      <w:ins w:id="258" w:author="Myslinski, Jason (J.S.)" w:date="2021-04-15T07:23:00Z">
        <w:r>
          <w:rPr>
            <w:rFonts w:cs="Arial"/>
          </w:rPr>
          <w:t>(</w:t>
        </w:r>
        <w:proofErr w:type="spellStart"/>
        <w:r>
          <w:rPr>
            <w:rFonts w:cs="Arial"/>
          </w:rPr>
          <w:t xml:space="preserve">ex </w:t>
        </w:r>
      </w:ins>
      <w:ins w:id="259" w:author="Myslinski, Jason (J.S.)" w:date="2021-04-15T07:24:00Z">
        <w:r>
          <w:rPr>
            <w:rFonts w:cs="Arial"/>
          </w:rPr>
          <w:t>new</w:t>
        </w:r>
        <w:proofErr w:type="spellEnd"/>
        <w:r>
          <w:rPr>
            <w:rFonts w:cs="Arial"/>
          </w:rPr>
          <w:t xml:space="preserve"> </w:t>
        </w:r>
      </w:ins>
      <w:ins w:id="260" w:author="Myslinski, Jason (J.S.)" w:date="2021-04-15T07:23:00Z">
        <w:r>
          <w:rPr>
            <w:rFonts w:cs="Arial"/>
          </w:rPr>
          <w:t xml:space="preserve">AHU, DSP AMP) </w:t>
        </w:r>
      </w:ins>
      <w:ins w:id="261" w:author="Myslinski, Jason (J.S.)" w:date="2021-04-15T07:21:00Z">
        <w:r>
          <w:rPr>
            <w:rFonts w:cs="Arial"/>
          </w:rPr>
          <w:t>shall</w:t>
        </w:r>
      </w:ins>
      <w:ins w:id="262" w:author="Myslinski, Jason (J.S.)" w:date="2021-04-13T10:31:00Z">
        <w:r>
          <w:rPr>
            <w:rFonts w:cs="Arial"/>
          </w:rPr>
          <w:t xml:space="preserve"> set </w:t>
        </w:r>
        <w:proofErr w:type="spellStart"/>
        <w:r>
          <w:rPr>
            <w:rFonts w:cs="Arial"/>
          </w:rPr>
          <w:t>Chime_Supported</w:t>
        </w:r>
        <w:proofErr w:type="spellEnd"/>
        <w:r>
          <w:rPr>
            <w:rFonts w:cs="Arial"/>
          </w:rPr>
          <w:t xml:space="preserve"> = </w:t>
        </w:r>
        <w:proofErr w:type="spellStart"/>
        <w:r>
          <w:rPr>
            <w:rFonts w:cs="Arial"/>
          </w:rPr>
          <w:t>Not_Supported</w:t>
        </w:r>
        <w:proofErr w:type="spellEnd"/>
        <w:r>
          <w:rPr>
            <w:rFonts w:cs="Arial"/>
          </w:rPr>
          <w:t xml:space="preserve"> when </w:t>
        </w:r>
        <w:proofErr w:type="spellStart"/>
        <w:r>
          <w:rPr>
            <w:rFonts w:cs="Arial"/>
          </w:rPr>
          <w:t>LifeCyclMde_D_Actl</w:t>
        </w:r>
        <w:proofErr w:type="spellEnd"/>
        <w:r>
          <w:rPr>
            <w:rFonts w:cs="Arial"/>
          </w:rPr>
          <w:t xml:space="preserve"> = Transport</w:t>
        </w:r>
      </w:ins>
      <w:r>
        <w:rPr>
          <w:rFonts w:cs="Arial"/>
        </w:rPr>
        <w:t>.</w:t>
      </w:r>
    </w:p>
    <w:p w14:paraId="5D458D75" w14:textId="77777777" w:rsidR="00836E20" w:rsidRPr="00C361C0" w:rsidRDefault="00FB255D" w:rsidP="00BF24A6">
      <w:pPr>
        <w:numPr>
          <w:ilvl w:val="0"/>
          <w:numId w:val="282"/>
        </w:numPr>
        <w:rPr>
          <w:ins w:id="263" w:author="Myslinski, Jason (J.S.)" w:date="2021-04-13T10:29:00Z"/>
          <w:rFonts w:cs="Arial"/>
        </w:rPr>
      </w:pPr>
      <w:ins w:id="264" w:author="Myslinski, Jason (J.S.)" w:date="2021-04-13T10:29:00Z">
        <w:r>
          <w:rPr>
            <w:rFonts w:cs="Arial"/>
          </w:rPr>
          <w:t>For the Phoenix architecture the AHUv2 and DSP AMPv2 sh</w:t>
        </w:r>
        <w:r>
          <w:rPr>
            <w:rFonts w:cs="Arial"/>
          </w:rPr>
          <w:t xml:space="preserve">all set their </w:t>
        </w:r>
        <w:proofErr w:type="spellStart"/>
        <w:r>
          <w:rPr>
            <w:rFonts w:cs="Arial"/>
          </w:rPr>
          <w:t>Chime_Supported</w:t>
        </w:r>
        <w:proofErr w:type="spellEnd"/>
        <w:r>
          <w:rPr>
            <w:rFonts w:cs="Arial"/>
          </w:rPr>
          <w:t xml:space="preserve"> signals to </w:t>
        </w:r>
        <w:proofErr w:type="spellStart"/>
        <w:r>
          <w:rPr>
            <w:rFonts w:cs="Arial"/>
          </w:rPr>
          <w:t>Not_Supported</w:t>
        </w:r>
        <w:proofErr w:type="spellEnd"/>
        <w:r>
          <w:rPr>
            <w:rFonts w:cs="Arial"/>
          </w:rPr>
          <w:t xml:space="preserve"> when </w:t>
        </w:r>
        <w:proofErr w:type="spellStart"/>
        <w:r>
          <w:rPr>
            <w:rFonts w:cs="Arial"/>
          </w:rPr>
          <w:t>LifeCycMde_D_Actl</w:t>
        </w:r>
        <w:proofErr w:type="spellEnd"/>
        <w:r>
          <w:rPr>
            <w:rFonts w:cs="Arial"/>
          </w:rPr>
          <w:t xml:space="preserve"> = Transport.</w:t>
        </w:r>
      </w:ins>
    </w:p>
    <w:p w14:paraId="5050A190" w14:textId="77777777" w:rsidR="005F7BE0" w:rsidRPr="009D300E" w:rsidRDefault="00FB255D">
      <w:pPr>
        <w:rPr>
          <w:rFonts w:cs="Arial"/>
        </w:rPr>
      </w:pPr>
    </w:p>
    <w:p w14:paraId="4052E5E8" w14:textId="77777777" w:rsidR="008B19BF" w:rsidRDefault="00FB255D">
      <w:pPr>
        <w:spacing w:after="200" w:line="276" w:lineRule="auto"/>
      </w:pPr>
      <w:r>
        <w:br w:type="page"/>
      </w:r>
    </w:p>
    <w:p w14:paraId="1C630527" w14:textId="77777777" w:rsidR="00406F39" w:rsidRDefault="00FB255D" w:rsidP="008B11E9">
      <w:pPr>
        <w:pStyle w:val="Heading2"/>
      </w:pPr>
      <w:bookmarkStart w:id="265" w:name="_Toc115265601"/>
      <w:r w:rsidRPr="00B9479B">
        <w:t>PWRMAN-FUN-REQ-031040/A-Button Activation in Sleep Power Mode (</w:t>
      </w:r>
      <w:proofErr w:type="spellStart"/>
      <w:r w:rsidRPr="00B9479B">
        <w:t>TcSE</w:t>
      </w:r>
      <w:proofErr w:type="spellEnd"/>
      <w:r w:rsidRPr="00B9479B">
        <w:t xml:space="preserve"> ROIN-268143-1)</w:t>
      </w:r>
      <w:bookmarkEnd w:id="265"/>
    </w:p>
    <w:p w14:paraId="1DC95D2C" w14:textId="77777777" w:rsidR="00ED18E0" w:rsidRDefault="00ED18E0"/>
    <w:p w14:paraId="510816B5" w14:textId="77777777" w:rsidR="00406F39" w:rsidRDefault="00FB255D" w:rsidP="008B11E9">
      <w:pPr>
        <w:pStyle w:val="Heading3"/>
      </w:pPr>
      <w:bookmarkStart w:id="266" w:name="_Toc115265602"/>
      <w:r>
        <w:t>Requirements</w:t>
      </w:r>
      <w:bookmarkEnd w:id="266"/>
    </w:p>
    <w:p w14:paraId="3E5C00A9" w14:textId="77777777" w:rsidR="008B11E9" w:rsidRPr="008B11E9" w:rsidRDefault="008B11E9" w:rsidP="008B11E9">
      <w:pPr>
        <w:pStyle w:val="Heading4"/>
        <w:rPr>
          <w:b w:val="0"/>
          <w:u w:val="single"/>
        </w:rPr>
      </w:pPr>
      <w:r w:rsidRPr="008B11E9">
        <w:rPr>
          <w:b w:val="0"/>
          <w:u w:val="single"/>
        </w:rPr>
        <w:t>PWRMAN-SR-REQ-030665/E-Button Activation in Sleep Power Mode (</w:t>
      </w:r>
      <w:proofErr w:type="spellStart"/>
      <w:r w:rsidRPr="008B11E9">
        <w:rPr>
          <w:b w:val="0"/>
          <w:u w:val="single"/>
        </w:rPr>
        <w:t>TcSE</w:t>
      </w:r>
      <w:proofErr w:type="spellEnd"/>
      <w:r w:rsidRPr="008B11E9">
        <w:rPr>
          <w:b w:val="0"/>
          <w:u w:val="single"/>
        </w:rPr>
        <w:t xml:space="preserve"> ROIN-60372-4)</w:t>
      </w:r>
    </w:p>
    <w:p w14:paraId="6A92243D" w14:textId="77777777" w:rsidR="00035E87" w:rsidRDefault="00FB255D">
      <w:pPr>
        <w:rPr>
          <w:rFonts w:cs="Arial"/>
        </w:rPr>
      </w:pPr>
      <w:r>
        <w:rPr>
          <w:rFonts w:cs="Arial"/>
        </w:rPr>
        <w:t>For button activation events while the Button Input Client module (ex EFP/ECP</w:t>
      </w:r>
      <w:r>
        <w:rPr>
          <w:rFonts w:cs="Arial"/>
        </w:rPr>
        <w:t xml:space="preserve"> or Rear EFP i</w:t>
      </w:r>
      <w:r>
        <w:rPr>
          <w:rFonts w:cs="Arial"/>
        </w:rPr>
        <w:t>f applicable</w:t>
      </w:r>
      <w:r>
        <w:rPr>
          <w:rFonts w:cs="Arial"/>
        </w:rPr>
        <w:t xml:space="preserve">) is asleep the Button Input Client shall be capable of waking up the bus to Standby Power Mode to Tx the button press.  This is only for buttons allowed to wake-up the bus.  </w:t>
      </w:r>
    </w:p>
    <w:p w14:paraId="038537FE" w14:textId="77777777" w:rsidR="00035E87" w:rsidRDefault="00FB255D">
      <w:pPr>
        <w:rPr>
          <w:rFonts w:cs="Arial"/>
        </w:rPr>
      </w:pPr>
    </w:p>
    <w:p w14:paraId="28C1BA1B" w14:textId="77777777" w:rsidR="00035E87" w:rsidRDefault="00FB255D">
      <w:pPr>
        <w:rPr>
          <w:rFonts w:cs="Arial"/>
        </w:rPr>
      </w:pPr>
      <w:r>
        <w:rPr>
          <w:rFonts w:cs="Arial"/>
        </w:rPr>
        <w:t>Unless noted otherwise by the Ford Button Input Client D&amp;R engineer</w:t>
      </w:r>
      <w:r>
        <w:rPr>
          <w:rFonts w:cs="Arial"/>
        </w:rPr>
        <w:t xml:space="preserve"> the </w:t>
      </w:r>
      <w:r>
        <w:rPr>
          <w:rFonts w:cs="Arial"/>
        </w:rPr>
        <w:t xml:space="preserve">Front </w:t>
      </w:r>
      <w:r>
        <w:rPr>
          <w:rFonts w:cs="Arial"/>
        </w:rPr>
        <w:t>Power button &lt;Infotainment On&gt;</w:t>
      </w:r>
      <w:r>
        <w:rPr>
          <w:rFonts w:cs="Arial"/>
        </w:rPr>
        <w:t xml:space="preserve">, </w:t>
      </w:r>
      <w:ins w:id="267" w:author="Myslinski, Jason (J.S.)" w:date="2015-11-10T10:14:00Z">
        <w:r>
          <w:rPr>
            <w:rFonts w:cs="Arial"/>
          </w:rPr>
          <w:t>Rear Power</w:t>
        </w:r>
        <w:r>
          <w:rPr>
            <w:rFonts w:cs="Arial"/>
          </w:rPr>
          <w:t xml:space="preserve"> Button</w:t>
        </w:r>
        <w:r>
          <w:rPr>
            <w:rFonts w:cs="Arial"/>
          </w:rPr>
          <w:t xml:space="preserve"> &lt;Infotainment On&gt; (if supported</w:t>
        </w:r>
        <w:proofErr w:type="gramStart"/>
        <w:r>
          <w:rPr>
            <w:rFonts w:cs="Arial"/>
          </w:rPr>
          <w:t>),</w:t>
        </w:r>
      </w:ins>
      <w:r>
        <w:rPr>
          <w:rFonts w:cs="Arial"/>
        </w:rPr>
        <w:t xml:space="preserve"> and</w:t>
      </w:r>
      <w:proofErr w:type="gramEnd"/>
      <w:r>
        <w:rPr>
          <w:rFonts w:cs="Arial"/>
        </w:rPr>
        <w:t xml:space="preserve"> Eject button when pressed shall wake up the bus when the Button Input Client is asleep so that those button presses can be sent out.</w:t>
      </w:r>
    </w:p>
    <w:p w14:paraId="2B0D6571" w14:textId="77777777" w:rsidR="00035E87" w:rsidRDefault="00FB255D">
      <w:pPr>
        <w:rPr>
          <w:rFonts w:cs="Arial"/>
        </w:rPr>
      </w:pPr>
    </w:p>
    <w:p w14:paraId="3BF96C67" w14:textId="77777777" w:rsidR="00035E87" w:rsidRDefault="00FB255D">
      <w:pPr>
        <w:rPr>
          <w:rFonts w:cs="Arial"/>
        </w:rPr>
      </w:pPr>
      <w:r>
        <w:rPr>
          <w:rFonts w:cs="Arial"/>
        </w:rPr>
        <w:t>The Receiving module (</w:t>
      </w:r>
      <w:proofErr w:type="spellStart"/>
      <w:r>
        <w:rPr>
          <w:rFonts w:cs="Arial"/>
        </w:rPr>
        <w:t>e</w:t>
      </w:r>
      <w:r>
        <w:rPr>
          <w:rFonts w:cs="Arial"/>
        </w:rPr>
        <w:t>x System</w:t>
      </w:r>
      <w:proofErr w:type="spellEnd"/>
      <w:r>
        <w:rPr>
          <w:rFonts w:cs="Arial"/>
        </w:rPr>
        <w:t xml:space="preserve"> Master/APIM/MFD/CHR…) shall be capable of receiving the button press within 100 msec of bus wake-up (</w:t>
      </w:r>
      <w:proofErr w:type="spellStart"/>
      <w:proofErr w:type="gramStart"/>
      <w:r>
        <w:rPr>
          <w:rFonts w:cs="Arial"/>
        </w:rPr>
        <w:t>ie</w:t>
      </w:r>
      <w:proofErr w:type="spellEnd"/>
      <w:proofErr w:type="gramEnd"/>
      <w:r>
        <w:rPr>
          <w:rFonts w:cs="Arial"/>
        </w:rPr>
        <w:t xml:space="preserve"> T1 - Ready to Receive) and capable of processing the button press once it enters Standby power mode.</w:t>
      </w:r>
    </w:p>
    <w:p w14:paraId="6AC088C7" w14:textId="77777777" w:rsidR="00035E87" w:rsidRDefault="00FB255D">
      <w:pPr>
        <w:rPr>
          <w:rFonts w:cs="Arial"/>
        </w:rPr>
      </w:pPr>
    </w:p>
    <w:p w14:paraId="774C2091" w14:textId="77777777" w:rsidR="00035E87" w:rsidRDefault="00FB255D">
      <w:pPr>
        <w:rPr>
          <w:rFonts w:cs="Arial"/>
        </w:rPr>
      </w:pPr>
      <w:r>
        <w:rPr>
          <w:rFonts w:cs="Arial"/>
          <w:u w:val="single"/>
        </w:rPr>
        <w:t>Entering Extended Play mode</w:t>
      </w:r>
      <w:r>
        <w:rPr>
          <w:rFonts w:cs="Arial"/>
        </w:rPr>
        <w:t>:  The user se</w:t>
      </w:r>
      <w:r>
        <w:rPr>
          <w:rFonts w:cs="Arial"/>
        </w:rPr>
        <w:t>lects &lt;Infotainment ON&gt; via the Button Input Client while the bus is asleep.  The Button Input Client wakes up the bus, transmits the button for &lt;Infotainment ON&gt; to the System Master while in Standby Power mode.  The System Master processes the button pre</w:t>
      </w:r>
      <w:r>
        <w:rPr>
          <w:rFonts w:cs="Arial"/>
        </w:rPr>
        <w:t>ss and turns the infotainment system ON in Extended Play Mode.</w:t>
      </w:r>
    </w:p>
    <w:p w14:paraId="3E8A588E" w14:textId="77777777" w:rsidR="00035E87" w:rsidRDefault="00FB255D">
      <w:pPr>
        <w:rPr>
          <w:rFonts w:cs="Arial"/>
        </w:rPr>
      </w:pPr>
    </w:p>
    <w:p w14:paraId="5C741F6B" w14:textId="77777777" w:rsidR="00406F39" w:rsidRDefault="00FB255D" w:rsidP="008B11E9">
      <w:pPr>
        <w:pStyle w:val="Heading2"/>
      </w:pPr>
      <w:bookmarkStart w:id="268" w:name="_Toc115265603"/>
      <w:r w:rsidRPr="00B9479B">
        <w:t>PWRMAN-FUN-REQ-031041/A-Disc Load / Eject (</w:t>
      </w:r>
      <w:proofErr w:type="spellStart"/>
      <w:r w:rsidRPr="00B9479B">
        <w:t>TcSE</w:t>
      </w:r>
      <w:proofErr w:type="spellEnd"/>
      <w:r w:rsidRPr="00B9479B">
        <w:t xml:space="preserve"> ROIN-268144-1)</w:t>
      </w:r>
      <w:bookmarkEnd w:id="268"/>
    </w:p>
    <w:p w14:paraId="6DE631EC" w14:textId="77777777" w:rsidR="00ED18E0" w:rsidRDefault="00ED18E0"/>
    <w:p w14:paraId="331613B6" w14:textId="77777777" w:rsidR="00406F39" w:rsidRDefault="00FB255D" w:rsidP="008B11E9">
      <w:pPr>
        <w:pStyle w:val="Heading3"/>
      </w:pPr>
      <w:bookmarkStart w:id="269" w:name="_Toc115265604"/>
      <w:r>
        <w:t>Requirements</w:t>
      </w:r>
      <w:bookmarkEnd w:id="269"/>
    </w:p>
    <w:p w14:paraId="70FEF306" w14:textId="77777777" w:rsidR="008B11E9" w:rsidRPr="008B11E9" w:rsidRDefault="008B11E9" w:rsidP="008B11E9">
      <w:pPr>
        <w:pStyle w:val="Heading4"/>
        <w:rPr>
          <w:b w:val="0"/>
          <w:u w:val="single"/>
        </w:rPr>
      </w:pPr>
      <w:r w:rsidRPr="008B11E9">
        <w:rPr>
          <w:b w:val="0"/>
          <w:u w:val="single"/>
        </w:rPr>
        <w:t>PWRMAN-SR-REQ-030666/C-Load / Eject in any Power Mode state (</w:t>
      </w:r>
      <w:proofErr w:type="spellStart"/>
      <w:r w:rsidRPr="008B11E9">
        <w:rPr>
          <w:b w:val="0"/>
          <w:u w:val="single"/>
        </w:rPr>
        <w:t>TcSE</w:t>
      </w:r>
      <w:proofErr w:type="spellEnd"/>
      <w:r w:rsidRPr="008B11E9">
        <w:rPr>
          <w:b w:val="0"/>
          <w:u w:val="single"/>
        </w:rPr>
        <w:t xml:space="preserve"> ROIN-40673-2)</w:t>
      </w:r>
    </w:p>
    <w:p w14:paraId="7FBE1913" w14:textId="77777777" w:rsidR="00351DF6" w:rsidRDefault="00FB255D">
      <w:pPr>
        <w:rPr>
          <w:rFonts w:cs="Arial"/>
          <w:u w:val="single"/>
        </w:rPr>
      </w:pPr>
    </w:p>
    <w:p w14:paraId="3AD4DD52" w14:textId="77777777" w:rsidR="00351DF6" w:rsidRDefault="00FB255D">
      <w:pPr>
        <w:rPr>
          <w:rFonts w:cs="Arial"/>
        </w:rPr>
      </w:pPr>
      <w:r>
        <w:rPr>
          <w:rFonts w:cs="Arial"/>
          <w:u w:val="single"/>
        </w:rPr>
        <w:t xml:space="preserve">In a CAN or </w:t>
      </w:r>
      <w:proofErr w:type="gramStart"/>
      <w:r>
        <w:rPr>
          <w:rFonts w:cs="Arial"/>
          <w:u w:val="single"/>
        </w:rPr>
        <w:t>network based</w:t>
      </w:r>
      <w:proofErr w:type="gramEnd"/>
      <w:r>
        <w:rPr>
          <w:rFonts w:cs="Arial"/>
          <w:u w:val="single"/>
        </w:rPr>
        <w:t xml:space="preserve"> infotainment system</w:t>
      </w:r>
    </w:p>
    <w:p w14:paraId="133B7087" w14:textId="77777777" w:rsidR="00351DF6" w:rsidRDefault="00FB255D">
      <w:pPr>
        <w:rPr>
          <w:rFonts w:cs="Arial"/>
        </w:rPr>
      </w:pPr>
      <w:r>
        <w:rPr>
          <w:rFonts w:cs="Arial"/>
        </w:rPr>
        <w:t>The power mode state shall not prevent the user from inserting/ejecting a disc into the CD/DVD mechanism.  Exception Unpowered mode.</w:t>
      </w:r>
    </w:p>
    <w:p w14:paraId="6A58A76F" w14:textId="77777777" w:rsidR="004B163E" w:rsidRDefault="00FB255D">
      <w:pPr>
        <w:rPr>
          <w:rFonts w:cs="Arial"/>
        </w:rPr>
      </w:pPr>
    </w:p>
    <w:p w14:paraId="661C3699" w14:textId="77777777" w:rsidR="004B163E" w:rsidRPr="004B163E" w:rsidRDefault="00FB255D">
      <w:pPr>
        <w:rPr>
          <w:rFonts w:cs="Arial"/>
        </w:rPr>
      </w:pPr>
      <w:r w:rsidRPr="004B163E">
        <w:rPr>
          <w:rFonts w:cs="Arial"/>
        </w:rPr>
        <w:t>Reference</w:t>
      </w:r>
      <w:r>
        <w:rPr>
          <w:rFonts w:cs="Arial"/>
        </w:rPr>
        <w:t xml:space="preserve"> requirement</w:t>
      </w:r>
      <w:r w:rsidRPr="004B163E">
        <w:rPr>
          <w:rFonts w:cs="Arial"/>
        </w:rPr>
        <w:t xml:space="preserve"> “</w:t>
      </w:r>
      <w:r w:rsidRPr="004B163E">
        <w:rPr>
          <w:rFonts w:cs="Arial"/>
          <w:u w:val="single"/>
        </w:rPr>
        <w:t xml:space="preserve">SCD-UC-REQ-020450-Disc Eject, Audio Resource Server OFF, </w:t>
      </w:r>
      <w:r w:rsidRPr="004B163E">
        <w:rPr>
          <w:rFonts w:cs="Arial"/>
          <w:u w:val="single"/>
        </w:rPr>
        <w:t>Vehicle OFF (</w:t>
      </w:r>
      <w:proofErr w:type="spellStart"/>
      <w:r w:rsidRPr="004B163E">
        <w:rPr>
          <w:rFonts w:cs="Arial"/>
          <w:u w:val="single"/>
        </w:rPr>
        <w:t>TcSE</w:t>
      </w:r>
      <w:proofErr w:type="spellEnd"/>
      <w:r w:rsidRPr="004B163E">
        <w:rPr>
          <w:rFonts w:cs="Arial"/>
          <w:u w:val="single"/>
        </w:rPr>
        <w:t xml:space="preserve"> ROIN-0912-1)</w:t>
      </w:r>
      <w:r w:rsidRPr="004B163E">
        <w:rPr>
          <w:rFonts w:cs="Arial"/>
        </w:rPr>
        <w:t>”</w:t>
      </w:r>
      <w:r>
        <w:rPr>
          <w:rFonts w:cs="Arial"/>
        </w:rPr>
        <w:t xml:space="preserve"> for additional details</w:t>
      </w:r>
      <w:r>
        <w:rPr>
          <w:rFonts w:cs="Arial"/>
        </w:rPr>
        <w:t xml:space="preserve"> when infotainment system is off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OFF)</w:t>
      </w:r>
      <w:r>
        <w:rPr>
          <w:rFonts w:cs="Arial"/>
        </w:rPr>
        <w:t xml:space="preserve"> and ejecting disc</w:t>
      </w:r>
      <w:r w:rsidRPr="004B163E">
        <w:rPr>
          <w:rFonts w:cs="Arial"/>
        </w:rPr>
        <w:t>.</w:t>
      </w:r>
    </w:p>
    <w:p w14:paraId="63676D49" w14:textId="77777777" w:rsidR="00351DF6" w:rsidRDefault="00FB255D">
      <w:pPr>
        <w:rPr>
          <w:rFonts w:cs="Arial"/>
        </w:rPr>
      </w:pPr>
    </w:p>
    <w:p w14:paraId="11D88455" w14:textId="77777777" w:rsidR="00351DF6" w:rsidRDefault="00FB255D">
      <w:pPr>
        <w:rPr>
          <w:rFonts w:cs="Arial"/>
        </w:rPr>
      </w:pPr>
      <w:r>
        <w:rPr>
          <w:rFonts w:cs="Arial"/>
          <w:u w:val="single"/>
        </w:rPr>
        <w:t>In an infotainment system without CAN or a network base of communication</w:t>
      </w:r>
    </w:p>
    <w:p w14:paraId="3A595931" w14:textId="77777777" w:rsidR="00351DF6" w:rsidRDefault="00FB255D">
      <w:pPr>
        <w:rPr>
          <w:rFonts w:cs="Arial"/>
        </w:rPr>
      </w:pPr>
      <w:r>
        <w:rPr>
          <w:rFonts w:cs="Arial"/>
        </w:rPr>
        <w:t>Prevent the user from inserting/ejecting a disc into</w:t>
      </w:r>
      <w:r>
        <w:rPr>
          <w:rFonts w:cs="Arial"/>
        </w:rPr>
        <w:t xml:space="preserve"> the CD/DVD mechanism when it is in the SLEEP MODE or UNPOWERED MODE.</w:t>
      </w:r>
    </w:p>
    <w:p w14:paraId="10BF7C01" w14:textId="77777777" w:rsidR="00351DF6" w:rsidRDefault="00FB255D">
      <w:pPr>
        <w:rPr>
          <w:rFonts w:cs="Arial"/>
        </w:rPr>
      </w:pPr>
      <w:r>
        <w:rPr>
          <w:rFonts w:cs="Arial"/>
        </w:rPr>
        <w:t>Allow the user to insert/eject disc into the CD/DVD mechanism when it is in the STANDBY MODE or FUNCTIONAL MODE.</w:t>
      </w:r>
    </w:p>
    <w:p w14:paraId="1D04E59E" w14:textId="77777777" w:rsidR="00351DF6" w:rsidRDefault="00FB255D">
      <w:pPr>
        <w:rPr>
          <w:rFonts w:cs="Arial"/>
        </w:rPr>
      </w:pPr>
    </w:p>
    <w:p w14:paraId="5FE99B2A" w14:textId="77777777" w:rsidR="008B19BF" w:rsidRDefault="00FB255D">
      <w:pPr>
        <w:spacing w:after="200" w:line="276" w:lineRule="auto"/>
      </w:pPr>
      <w:r>
        <w:br w:type="page"/>
      </w:r>
    </w:p>
    <w:p w14:paraId="3525C031" w14:textId="77777777" w:rsidR="00406F39" w:rsidRDefault="00FB255D" w:rsidP="008B11E9">
      <w:pPr>
        <w:pStyle w:val="Heading2"/>
      </w:pPr>
      <w:bookmarkStart w:id="270" w:name="_Toc115265605"/>
      <w:r w:rsidRPr="00B9479B">
        <w:t xml:space="preserve">PWRMAN-FUN-REQ-233261/B-Phone as a Key - Phone Charging Power </w:t>
      </w:r>
      <w:proofErr w:type="spellStart"/>
      <w:r w:rsidRPr="00B9479B">
        <w:t>Moding</w:t>
      </w:r>
      <w:bookmarkEnd w:id="270"/>
      <w:proofErr w:type="spellEnd"/>
    </w:p>
    <w:p w14:paraId="044AEE1F" w14:textId="77777777" w:rsidR="00500605" w:rsidRDefault="00FB255D" w:rsidP="00500605"/>
    <w:p w14:paraId="499DD854" w14:textId="77777777" w:rsidR="00406F39" w:rsidRDefault="00FB255D" w:rsidP="008B11E9">
      <w:pPr>
        <w:pStyle w:val="Heading3"/>
      </w:pPr>
      <w:bookmarkStart w:id="271" w:name="_Toc115265606"/>
      <w:r>
        <w:t>Use Cases</w:t>
      </w:r>
      <w:bookmarkEnd w:id="271"/>
    </w:p>
    <w:p w14:paraId="4780E9C7" w14:textId="77777777" w:rsidR="00406F39" w:rsidRDefault="00FB255D" w:rsidP="008B11E9">
      <w:pPr>
        <w:pStyle w:val="Heading4"/>
      </w:pPr>
      <w:r>
        <w:t>PWRMAN-UC-REQ-233263/B-Phone as a Key - Charging a Phone when the infotainment system is OFF</w:t>
      </w:r>
    </w:p>
    <w:p w14:paraId="37955A46"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1CDE9A14"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7B5073E" w14:textId="77777777" w:rsidR="00CD0F64" w:rsidRPr="00BF5BD1" w:rsidRDefault="00FB255D">
            <w:pPr>
              <w:spacing w:line="276" w:lineRule="auto"/>
              <w:rPr>
                <w:rFonts w:cs="Arial"/>
              </w:rPr>
            </w:pPr>
            <w:r w:rsidRPr="00BF5BD1">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6E3D13A" w14:textId="77777777" w:rsidR="00CD0F64" w:rsidRPr="00212533" w:rsidRDefault="00FB255D">
            <w:pPr>
              <w:spacing w:line="276" w:lineRule="auto"/>
              <w:rPr>
                <w:rFonts w:cs="Arial"/>
              </w:rPr>
            </w:pPr>
            <w:r w:rsidRPr="00212533">
              <w:rPr>
                <w:rFonts w:cs="Arial"/>
              </w:rPr>
              <w:t>Vehicle Occupant</w:t>
            </w:r>
          </w:p>
        </w:tc>
      </w:tr>
      <w:tr w:rsidR="00CD0F64" w14:paraId="3C639757"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C9BC6C" w14:textId="77777777" w:rsidR="00CD0F64" w:rsidRPr="00BF5BD1" w:rsidRDefault="00FB255D">
            <w:pPr>
              <w:spacing w:line="276" w:lineRule="auto"/>
              <w:rPr>
                <w:rFonts w:cs="Arial"/>
              </w:rPr>
            </w:pPr>
            <w:r w:rsidRPr="00BF5BD1">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04E35D4" w14:textId="77777777" w:rsidR="00BF5BD1" w:rsidRPr="00212533" w:rsidRDefault="00FB255D">
            <w:pPr>
              <w:spacing w:line="276" w:lineRule="auto"/>
              <w:rPr>
                <w:rFonts w:cs="Arial"/>
              </w:rPr>
            </w:pPr>
            <w:r w:rsidRPr="00212533">
              <w:rPr>
                <w:rFonts w:cs="Arial"/>
              </w:rPr>
              <w:t>The infotainment system is powered OFF so there no infotainment audio (</w:t>
            </w:r>
            <w:proofErr w:type="spellStart"/>
            <w:proofErr w:type="gramStart"/>
            <w:r w:rsidRPr="00212533">
              <w:rPr>
                <w:rFonts w:cs="Arial"/>
              </w:rPr>
              <w:t>ie</w:t>
            </w:r>
            <w:proofErr w:type="spellEnd"/>
            <w:proofErr w:type="gramEnd"/>
            <w:r w:rsidRPr="00212533">
              <w:rPr>
                <w:rFonts w:cs="Arial"/>
              </w:rPr>
              <w:t xml:space="preserve"> </w:t>
            </w:r>
            <w:proofErr w:type="spellStart"/>
            <w:r w:rsidRPr="00212533">
              <w:rPr>
                <w:rFonts w:cs="Arial"/>
              </w:rPr>
              <w:t>HMIAudioMode</w:t>
            </w:r>
            <w:proofErr w:type="spellEnd"/>
            <w:r w:rsidRPr="00212533">
              <w:rPr>
                <w:rFonts w:cs="Arial"/>
              </w:rPr>
              <w:t xml:space="preserve"> = OFF). </w:t>
            </w:r>
          </w:p>
          <w:p w14:paraId="4373E181" w14:textId="77777777" w:rsidR="00BF5BD1" w:rsidRPr="00212533" w:rsidRDefault="00FB255D">
            <w:pPr>
              <w:spacing w:line="276" w:lineRule="auto"/>
              <w:rPr>
                <w:rFonts w:cs="Arial"/>
              </w:rPr>
            </w:pPr>
          </w:p>
          <w:p w14:paraId="4F9EE362" w14:textId="77777777" w:rsidR="00212533" w:rsidRPr="00212533" w:rsidRDefault="00FB255D" w:rsidP="00212533">
            <w:pPr>
              <w:rPr>
                <w:rFonts w:cs="Arial"/>
              </w:rPr>
            </w:pPr>
            <w:r>
              <w:rPr>
                <w:rFonts w:cs="Arial"/>
              </w:rPr>
              <w:t>The Vehicle System is not requesting infotainment be capable of charging a phone (</w:t>
            </w:r>
            <w:proofErr w:type="spellStart"/>
            <w:proofErr w:type="gramStart"/>
            <w:r>
              <w:rPr>
                <w:rFonts w:cs="Arial"/>
              </w:rPr>
              <w:t>ie</w:t>
            </w:r>
            <w:proofErr w:type="spellEnd"/>
            <w:proofErr w:type="gramEnd"/>
            <w:r>
              <w:rPr>
                <w:rFonts w:cs="Arial"/>
              </w:rPr>
              <w:t xml:space="preserve"> </w:t>
            </w:r>
            <w:proofErr w:type="spellStart"/>
            <w:r w:rsidRPr="00212533">
              <w:rPr>
                <w:rFonts w:cs="Arial"/>
              </w:rPr>
              <w:t>PrsnIDevcChrgEnbl_B_Rq</w:t>
            </w:r>
            <w:proofErr w:type="spellEnd"/>
            <w:r w:rsidRPr="00212533">
              <w:rPr>
                <w:rFonts w:cs="Arial"/>
              </w:rPr>
              <w:t xml:space="preserve"> = Inactive</w:t>
            </w:r>
            <w:r>
              <w:rPr>
                <w:rFonts w:cs="Arial"/>
              </w:rPr>
              <w:t>)</w:t>
            </w:r>
          </w:p>
          <w:p w14:paraId="1D86186C" w14:textId="77777777" w:rsidR="00BF5BD1" w:rsidRPr="00212533" w:rsidRDefault="00FB255D">
            <w:pPr>
              <w:spacing w:line="276" w:lineRule="auto"/>
              <w:rPr>
                <w:rFonts w:cs="Arial"/>
              </w:rPr>
            </w:pPr>
          </w:p>
        </w:tc>
      </w:tr>
      <w:tr w:rsidR="00CD0F64" w14:paraId="4C955808"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B1AF9C" w14:textId="77777777" w:rsidR="00CD0F64" w:rsidRPr="00BF5BD1" w:rsidRDefault="00FB255D">
            <w:pPr>
              <w:spacing w:line="276" w:lineRule="auto"/>
              <w:rPr>
                <w:rFonts w:cs="Arial"/>
              </w:rPr>
            </w:pPr>
            <w:r w:rsidRPr="00BF5BD1">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2AAC6B1" w14:textId="77777777" w:rsidR="00CD0F64" w:rsidRPr="00212533" w:rsidRDefault="00FB255D">
            <w:pPr>
              <w:spacing w:line="276" w:lineRule="auto"/>
              <w:rPr>
                <w:rFonts w:cs="Arial"/>
              </w:rPr>
            </w:pPr>
            <w:r>
              <w:rPr>
                <w:rFonts w:cs="Arial"/>
              </w:rPr>
              <w:t>The Vehicle System request the infotainment system to be capable of charging a phone (</w:t>
            </w:r>
            <w:proofErr w:type="spellStart"/>
            <w:proofErr w:type="gramStart"/>
            <w:r>
              <w:rPr>
                <w:rFonts w:cs="Arial"/>
              </w:rPr>
              <w:t>ie</w:t>
            </w:r>
            <w:proofErr w:type="spellEnd"/>
            <w:proofErr w:type="gramEnd"/>
            <w:r>
              <w:rPr>
                <w:rFonts w:cs="Arial"/>
              </w:rPr>
              <w:t xml:space="preserve"> </w:t>
            </w:r>
            <w:proofErr w:type="spellStart"/>
            <w:r w:rsidRPr="00212533">
              <w:rPr>
                <w:rFonts w:cs="Arial"/>
              </w:rPr>
              <w:t>PrsnIDevcChrgEnbl_B_Rq</w:t>
            </w:r>
            <w:proofErr w:type="spellEnd"/>
            <w:r>
              <w:rPr>
                <w:rFonts w:cs="Arial"/>
              </w:rPr>
              <w:t xml:space="preserve"> = Active)</w:t>
            </w:r>
          </w:p>
        </w:tc>
      </w:tr>
      <w:tr w:rsidR="00CD0F64" w14:paraId="7E2A3BFB"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5EFBAF" w14:textId="77777777" w:rsidR="00CD0F64" w:rsidRPr="00BF5BD1" w:rsidRDefault="00FB255D">
            <w:pPr>
              <w:spacing w:line="276" w:lineRule="auto"/>
              <w:rPr>
                <w:rFonts w:cs="Arial"/>
              </w:rPr>
            </w:pPr>
            <w:r w:rsidRPr="00BF5BD1">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EEA14B6" w14:textId="77777777" w:rsidR="00BF5BD1" w:rsidRPr="00F43907" w:rsidRDefault="00FB255D">
            <w:pPr>
              <w:spacing w:line="276" w:lineRule="auto"/>
              <w:rPr>
                <w:rFonts w:cs="Arial"/>
                <w:color w:val="FF0000"/>
              </w:rPr>
            </w:pPr>
            <w:r w:rsidRPr="00F43907">
              <w:rPr>
                <w:rFonts w:cs="Arial"/>
              </w:rPr>
              <w:t xml:space="preserve">The infotainment phone charging ports (ex USB) </w:t>
            </w:r>
            <w:proofErr w:type="gramStart"/>
            <w:r w:rsidRPr="00F43907">
              <w:rPr>
                <w:rFonts w:cs="Arial"/>
              </w:rPr>
              <w:t>are able to</w:t>
            </w:r>
            <w:proofErr w:type="gramEnd"/>
            <w:r w:rsidRPr="00F43907">
              <w:rPr>
                <w:rFonts w:cs="Arial"/>
              </w:rPr>
              <w:t xml:space="preserve"> charge a phone </w:t>
            </w:r>
          </w:p>
          <w:p w14:paraId="45293D12" w14:textId="77777777" w:rsidR="00F43907" w:rsidRPr="00F43907" w:rsidRDefault="00FB255D">
            <w:pPr>
              <w:spacing w:line="276" w:lineRule="auto"/>
              <w:rPr>
                <w:rFonts w:cs="Arial"/>
              </w:rPr>
            </w:pPr>
          </w:p>
          <w:p w14:paraId="5A18A2CB" w14:textId="77777777" w:rsidR="00BF5BD1" w:rsidRPr="00F43907" w:rsidRDefault="00FB255D" w:rsidP="00F43907">
            <w:pPr>
              <w:spacing w:line="276" w:lineRule="auto"/>
              <w:rPr>
                <w:rFonts w:cs="Arial"/>
              </w:rPr>
            </w:pPr>
            <w:r w:rsidRPr="00F43907">
              <w:rPr>
                <w:rFonts w:cs="Arial"/>
              </w:rPr>
              <w:t>The infotainment system is powered OFF so no infotainment audio (</w:t>
            </w:r>
            <w:proofErr w:type="spellStart"/>
            <w:proofErr w:type="gramStart"/>
            <w:r w:rsidRPr="00F43907">
              <w:rPr>
                <w:rFonts w:cs="Arial"/>
              </w:rPr>
              <w:t>ie</w:t>
            </w:r>
            <w:proofErr w:type="spellEnd"/>
            <w:proofErr w:type="gramEnd"/>
            <w:r w:rsidRPr="00F43907">
              <w:rPr>
                <w:rFonts w:cs="Arial"/>
              </w:rPr>
              <w:t xml:space="preserve"> </w:t>
            </w:r>
            <w:proofErr w:type="spellStart"/>
            <w:r w:rsidRPr="00F43907">
              <w:rPr>
                <w:rFonts w:cs="Arial"/>
              </w:rPr>
              <w:t>HMIAudioMode</w:t>
            </w:r>
            <w:proofErr w:type="spellEnd"/>
            <w:r w:rsidRPr="00F43907">
              <w:rPr>
                <w:rFonts w:cs="Arial"/>
              </w:rPr>
              <w:t xml:space="preserve"> = OFF)</w:t>
            </w:r>
          </w:p>
        </w:tc>
      </w:tr>
      <w:tr w:rsidR="00CD0F64" w14:paraId="284CA640"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4BFE27" w14:textId="77777777" w:rsidR="00CD0F64" w:rsidRPr="00BF5BD1" w:rsidRDefault="00FB255D">
            <w:pPr>
              <w:spacing w:line="276" w:lineRule="auto"/>
              <w:rPr>
                <w:rFonts w:cs="Arial"/>
              </w:rPr>
            </w:pPr>
            <w:r w:rsidRPr="00BF5BD1">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F61DC49" w14:textId="77777777" w:rsidR="00CD0F64" w:rsidRPr="00F43907" w:rsidRDefault="00FB255D" w:rsidP="00D96F42">
            <w:pPr>
              <w:spacing w:line="276" w:lineRule="auto"/>
              <w:rPr>
                <w:rFonts w:cs="Arial"/>
              </w:rPr>
            </w:pPr>
            <w:r w:rsidRPr="00F43907">
              <w:rPr>
                <w:rFonts w:cs="Arial"/>
                <w:lang w:eastAsia="zh-CN"/>
              </w:rPr>
              <w:t>An example of when this might happen would be if the user’s phone battery is dead and they enter the vehicle through the keypad (or door left unlocked)</w:t>
            </w:r>
            <w:r>
              <w:rPr>
                <w:rFonts w:cs="Arial"/>
                <w:lang w:eastAsia="zh-CN"/>
              </w:rPr>
              <w:t>,</w:t>
            </w:r>
            <w:r w:rsidRPr="00F43907">
              <w:rPr>
                <w:rFonts w:cs="Arial"/>
                <w:lang w:eastAsia="zh-CN"/>
              </w:rPr>
              <w:t xml:space="preserve"> but with a dead phone battery they cannot start the car.  The vehicle may </w:t>
            </w:r>
            <w:r>
              <w:rPr>
                <w:rFonts w:cs="Arial"/>
                <w:lang w:eastAsia="zh-CN"/>
              </w:rPr>
              <w:t>use a strategy to determine if a person needs to charge their phone</w:t>
            </w:r>
            <w:r w:rsidRPr="00F43907">
              <w:rPr>
                <w:rFonts w:cs="Arial"/>
                <w:lang w:eastAsia="zh-CN"/>
              </w:rPr>
              <w:t xml:space="preserve"> in the vehicle and send this</w:t>
            </w:r>
            <w:r>
              <w:rPr>
                <w:rFonts w:cs="Arial"/>
                <w:lang w:eastAsia="zh-CN"/>
              </w:rPr>
              <w:t xml:space="preserve"> </w:t>
            </w:r>
            <w:proofErr w:type="spellStart"/>
            <w:r w:rsidRPr="00212533">
              <w:rPr>
                <w:rFonts w:cs="Arial"/>
              </w:rPr>
              <w:t>PrsnIDevcChrgEnbl_B_Rq</w:t>
            </w:r>
            <w:proofErr w:type="spellEnd"/>
            <w:r w:rsidRPr="00F43907">
              <w:rPr>
                <w:rFonts w:cs="Arial"/>
                <w:lang w:eastAsia="zh-CN"/>
              </w:rPr>
              <w:t xml:space="preserve"> power </w:t>
            </w:r>
            <w:proofErr w:type="spellStart"/>
            <w:r w:rsidRPr="00F43907">
              <w:rPr>
                <w:rFonts w:cs="Arial"/>
                <w:lang w:eastAsia="zh-CN"/>
              </w:rPr>
              <w:t>moding</w:t>
            </w:r>
            <w:proofErr w:type="spellEnd"/>
            <w:r w:rsidRPr="00F43907">
              <w:rPr>
                <w:rFonts w:cs="Arial"/>
                <w:lang w:eastAsia="zh-CN"/>
              </w:rPr>
              <w:t xml:space="preserve"> signal to the infotainment system so the phone c</w:t>
            </w:r>
            <w:r w:rsidRPr="00F43907">
              <w:rPr>
                <w:rFonts w:cs="Arial"/>
                <w:lang w:eastAsia="zh-CN"/>
              </w:rPr>
              <w:t>an be charged enough to start the vehicle.</w:t>
            </w:r>
          </w:p>
        </w:tc>
      </w:tr>
      <w:tr w:rsidR="00CD0F64" w14:paraId="66E14FCD"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92B4E7" w14:textId="77777777" w:rsidR="00CD0F64" w:rsidRPr="00BF5BD1" w:rsidRDefault="00FB255D">
            <w:pPr>
              <w:spacing w:line="276" w:lineRule="auto"/>
              <w:rPr>
                <w:rFonts w:cs="Arial"/>
              </w:rPr>
            </w:pPr>
            <w:r w:rsidRPr="00BF5BD1">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A32B89D" w14:textId="77777777" w:rsidR="00CD0F64" w:rsidRPr="00F43907" w:rsidRDefault="00FB255D">
            <w:pPr>
              <w:spacing w:line="276" w:lineRule="auto"/>
              <w:rPr>
                <w:rFonts w:cs="Arial"/>
              </w:rPr>
            </w:pPr>
            <w:r w:rsidRPr="00F43907">
              <w:rPr>
                <w:rFonts w:cs="Arial"/>
              </w:rPr>
              <w:t>Vehicle System</w:t>
            </w:r>
          </w:p>
        </w:tc>
      </w:tr>
    </w:tbl>
    <w:p w14:paraId="6CBF5379" w14:textId="77777777" w:rsidR="00500605" w:rsidRDefault="00FB255D" w:rsidP="00CD0F64"/>
    <w:p w14:paraId="02F2274C" w14:textId="77777777" w:rsidR="00406F39" w:rsidRDefault="00FB255D" w:rsidP="008B11E9">
      <w:pPr>
        <w:pStyle w:val="Heading4"/>
      </w:pPr>
      <w:r>
        <w:t xml:space="preserve">PWRMAN-UC-REQ-236924/A-Phone as a Key - Vehicle System no </w:t>
      </w:r>
      <w:r>
        <w:t>longer requesting the infotainment system be able to charge a phone</w:t>
      </w:r>
    </w:p>
    <w:p w14:paraId="1EDA3619"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67F40DE2"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5A2C5C" w14:textId="77777777" w:rsidR="00CD0F64" w:rsidRPr="00BF5BD1" w:rsidRDefault="00FB255D">
            <w:pPr>
              <w:spacing w:line="276" w:lineRule="auto"/>
              <w:rPr>
                <w:rFonts w:cs="Arial"/>
              </w:rPr>
            </w:pPr>
            <w:r w:rsidRPr="00BF5BD1">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6496A6" w14:textId="77777777" w:rsidR="00CD0F64" w:rsidRPr="00212533" w:rsidRDefault="00FB255D">
            <w:pPr>
              <w:spacing w:line="276" w:lineRule="auto"/>
              <w:rPr>
                <w:rFonts w:cs="Arial"/>
              </w:rPr>
            </w:pPr>
            <w:r w:rsidRPr="00212533">
              <w:rPr>
                <w:rFonts w:cs="Arial"/>
              </w:rPr>
              <w:t>Vehicle Occupant</w:t>
            </w:r>
          </w:p>
        </w:tc>
      </w:tr>
      <w:tr w:rsidR="00CD0F64" w14:paraId="434CE678"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C57E0F" w14:textId="77777777" w:rsidR="00CD0F64" w:rsidRPr="00BF5BD1" w:rsidRDefault="00FB255D">
            <w:pPr>
              <w:spacing w:line="276" w:lineRule="auto"/>
              <w:rPr>
                <w:rFonts w:cs="Arial"/>
              </w:rPr>
            </w:pPr>
            <w:r w:rsidRPr="00BF5BD1">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B81BF97" w14:textId="77777777" w:rsidR="00BF5BD1" w:rsidRPr="00212533" w:rsidRDefault="00FB255D">
            <w:pPr>
              <w:spacing w:line="276" w:lineRule="auto"/>
              <w:rPr>
                <w:rFonts w:cs="Arial"/>
              </w:rPr>
            </w:pPr>
            <w:r w:rsidRPr="00212533">
              <w:rPr>
                <w:rFonts w:cs="Arial"/>
              </w:rPr>
              <w:t>The infotainment system is powered OFF so there no infotainment audio (</w:t>
            </w:r>
            <w:proofErr w:type="spellStart"/>
            <w:proofErr w:type="gramStart"/>
            <w:r w:rsidRPr="00212533">
              <w:rPr>
                <w:rFonts w:cs="Arial"/>
              </w:rPr>
              <w:t>ie</w:t>
            </w:r>
            <w:proofErr w:type="spellEnd"/>
            <w:proofErr w:type="gramEnd"/>
            <w:r w:rsidRPr="00212533">
              <w:rPr>
                <w:rFonts w:cs="Arial"/>
              </w:rPr>
              <w:t xml:space="preserve"> </w:t>
            </w:r>
            <w:proofErr w:type="spellStart"/>
            <w:r w:rsidRPr="00212533">
              <w:rPr>
                <w:rFonts w:cs="Arial"/>
              </w:rPr>
              <w:t>HMIAudioMode</w:t>
            </w:r>
            <w:proofErr w:type="spellEnd"/>
            <w:r w:rsidRPr="00212533">
              <w:rPr>
                <w:rFonts w:cs="Arial"/>
              </w:rPr>
              <w:t xml:space="preserve"> = OFF). </w:t>
            </w:r>
          </w:p>
          <w:p w14:paraId="6BA00242" w14:textId="77777777" w:rsidR="00BF5BD1" w:rsidRPr="00212533" w:rsidRDefault="00FB255D">
            <w:pPr>
              <w:spacing w:line="276" w:lineRule="auto"/>
              <w:rPr>
                <w:rFonts w:cs="Arial"/>
              </w:rPr>
            </w:pPr>
          </w:p>
          <w:p w14:paraId="7483884C" w14:textId="77777777" w:rsidR="00212533" w:rsidRDefault="00FB255D" w:rsidP="00212533">
            <w:pPr>
              <w:rPr>
                <w:rFonts w:cs="Arial"/>
              </w:rPr>
            </w:pPr>
            <w:r>
              <w:rPr>
                <w:rFonts w:cs="Arial"/>
              </w:rPr>
              <w:t>The Vehicle System requesting infotainment be capable of charging a phone (</w:t>
            </w:r>
            <w:proofErr w:type="spellStart"/>
            <w:proofErr w:type="gramStart"/>
            <w:r>
              <w:rPr>
                <w:rFonts w:cs="Arial"/>
              </w:rPr>
              <w:t>ie</w:t>
            </w:r>
            <w:proofErr w:type="spellEnd"/>
            <w:proofErr w:type="gramEnd"/>
            <w:r>
              <w:rPr>
                <w:rFonts w:cs="Arial"/>
              </w:rPr>
              <w:t xml:space="preserve"> </w:t>
            </w:r>
            <w:proofErr w:type="spellStart"/>
            <w:r w:rsidRPr="00212533">
              <w:rPr>
                <w:rFonts w:cs="Arial"/>
              </w:rPr>
              <w:t>PrsnIDevcChrgEnbl_B_Rq</w:t>
            </w:r>
            <w:proofErr w:type="spellEnd"/>
            <w:r w:rsidRPr="00212533">
              <w:rPr>
                <w:rFonts w:cs="Arial"/>
              </w:rPr>
              <w:t xml:space="preserve"> =</w:t>
            </w:r>
            <w:r>
              <w:rPr>
                <w:rFonts w:cs="Arial"/>
              </w:rPr>
              <w:t xml:space="preserve"> Active)</w:t>
            </w:r>
          </w:p>
          <w:p w14:paraId="7510C238" w14:textId="77777777" w:rsidR="00AA75AF" w:rsidRDefault="00FB255D" w:rsidP="00212533">
            <w:pPr>
              <w:rPr>
                <w:rFonts w:cs="Arial"/>
              </w:rPr>
            </w:pPr>
          </w:p>
          <w:p w14:paraId="1EF7CCDE" w14:textId="77777777" w:rsidR="00AA75AF" w:rsidRPr="00AA75AF" w:rsidRDefault="00FB255D" w:rsidP="00AA75AF">
            <w:pPr>
              <w:spacing w:line="276" w:lineRule="auto"/>
              <w:rPr>
                <w:rFonts w:cs="Arial"/>
                <w:color w:val="FF0000"/>
              </w:rPr>
            </w:pPr>
            <w:r w:rsidRPr="00F43907">
              <w:rPr>
                <w:rFonts w:cs="Arial"/>
              </w:rPr>
              <w:t xml:space="preserve">The infotainment phone charging ports (ex USB) </w:t>
            </w:r>
            <w:proofErr w:type="gramStart"/>
            <w:r w:rsidRPr="00F43907">
              <w:rPr>
                <w:rFonts w:cs="Arial"/>
              </w:rPr>
              <w:t>are able to</w:t>
            </w:r>
            <w:proofErr w:type="gramEnd"/>
            <w:r w:rsidRPr="00F43907">
              <w:rPr>
                <w:rFonts w:cs="Arial"/>
              </w:rPr>
              <w:t xml:space="preserve"> charge a phone </w:t>
            </w:r>
          </w:p>
          <w:p w14:paraId="237B1121" w14:textId="77777777" w:rsidR="00BF5BD1" w:rsidRPr="00212533" w:rsidRDefault="00FB255D">
            <w:pPr>
              <w:spacing w:line="276" w:lineRule="auto"/>
              <w:rPr>
                <w:rFonts w:cs="Arial"/>
              </w:rPr>
            </w:pPr>
          </w:p>
        </w:tc>
      </w:tr>
      <w:tr w:rsidR="00CD0F64" w14:paraId="27C6F611"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8326E5F" w14:textId="77777777" w:rsidR="00CD0F64" w:rsidRPr="00BF5BD1" w:rsidRDefault="00FB255D">
            <w:pPr>
              <w:spacing w:line="276" w:lineRule="auto"/>
              <w:rPr>
                <w:rFonts w:cs="Arial"/>
              </w:rPr>
            </w:pPr>
            <w:r w:rsidRPr="00BF5BD1">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1C1181D" w14:textId="77777777" w:rsidR="00CD0F64" w:rsidRPr="00212533" w:rsidRDefault="00FB255D" w:rsidP="00AA75AF">
            <w:pPr>
              <w:spacing w:line="276" w:lineRule="auto"/>
              <w:rPr>
                <w:rFonts w:cs="Arial"/>
              </w:rPr>
            </w:pPr>
            <w:r>
              <w:rPr>
                <w:rFonts w:cs="Arial"/>
              </w:rPr>
              <w:t xml:space="preserve">The Vehicle </w:t>
            </w:r>
            <w:proofErr w:type="gramStart"/>
            <w:r>
              <w:rPr>
                <w:rFonts w:cs="Arial"/>
              </w:rPr>
              <w:t>System  no</w:t>
            </w:r>
            <w:proofErr w:type="gramEnd"/>
            <w:r>
              <w:rPr>
                <w:rFonts w:cs="Arial"/>
              </w:rPr>
              <w:t xml:space="preserve"> longer requires</w:t>
            </w:r>
            <w:r>
              <w:rPr>
                <w:rFonts w:cs="Arial"/>
              </w:rPr>
              <w:t xml:space="preserve"> the infotainment system to be capable of charging a phone (</w:t>
            </w:r>
            <w:proofErr w:type="spellStart"/>
            <w:r>
              <w:rPr>
                <w:rFonts w:cs="Arial"/>
              </w:rPr>
              <w:t>ie</w:t>
            </w:r>
            <w:proofErr w:type="spellEnd"/>
            <w:r>
              <w:rPr>
                <w:rFonts w:cs="Arial"/>
              </w:rPr>
              <w:t xml:space="preserve"> </w:t>
            </w:r>
            <w:proofErr w:type="spellStart"/>
            <w:r w:rsidRPr="00212533">
              <w:rPr>
                <w:rFonts w:cs="Arial"/>
              </w:rPr>
              <w:t>PrsnIDevcChrgEnbl_B_Rq</w:t>
            </w:r>
            <w:proofErr w:type="spellEnd"/>
            <w:r>
              <w:rPr>
                <w:rFonts w:cs="Arial"/>
              </w:rPr>
              <w:t xml:space="preserve"> = Inactive)</w:t>
            </w:r>
          </w:p>
        </w:tc>
      </w:tr>
      <w:tr w:rsidR="00CD0F64" w14:paraId="1032354A"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6DAA260" w14:textId="77777777" w:rsidR="00CD0F64" w:rsidRPr="00BF5BD1" w:rsidRDefault="00FB255D">
            <w:pPr>
              <w:spacing w:line="276" w:lineRule="auto"/>
              <w:rPr>
                <w:rFonts w:cs="Arial"/>
              </w:rPr>
            </w:pPr>
            <w:r w:rsidRPr="00BF5BD1">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C93F931" w14:textId="77777777" w:rsidR="00BF5BD1" w:rsidRPr="00F43907" w:rsidRDefault="00FB255D">
            <w:pPr>
              <w:spacing w:line="276" w:lineRule="auto"/>
              <w:rPr>
                <w:rFonts w:cs="Arial"/>
                <w:color w:val="FF0000"/>
              </w:rPr>
            </w:pPr>
            <w:r w:rsidRPr="00F43907">
              <w:rPr>
                <w:rFonts w:cs="Arial"/>
              </w:rPr>
              <w:t xml:space="preserve">The infotainment phone charging ports (ex USB) are </w:t>
            </w:r>
            <w:r>
              <w:rPr>
                <w:rFonts w:cs="Arial"/>
              </w:rPr>
              <w:t>no longer required to be able to charge a phone to support Phone as a Key</w:t>
            </w:r>
            <w:r w:rsidRPr="00F43907">
              <w:rPr>
                <w:rFonts w:cs="Arial"/>
              </w:rPr>
              <w:t xml:space="preserve"> </w:t>
            </w:r>
          </w:p>
          <w:p w14:paraId="33CBAF1C" w14:textId="77777777" w:rsidR="00F43907" w:rsidRPr="00F43907" w:rsidRDefault="00FB255D">
            <w:pPr>
              <w:spacing w:line="276" w:lineRule="auto"/>
              <w:rPr>
                <w:rFonts w:cs="Arial"/>
              </w:rPr>
            </w:pPr>
          </w:p>
          <w:p w14:paraId="280984A3" w14:textId="77777777" w:rsidR="00BF5BD1" w:rsidRPr="00F43907" w:rsidRDefault="00FB255D" w:rsidP="00F43907">
            <w:pPr>
              <w:spacing w:line="276" w:lineRule="auto"/>
              <w:rPr>
                <w:rFonts w:cs="Arial"/>
              </w:rPr>
            </w:pPr>
            <w:r w:rsidRPr="00F43907">
              <w:rPr>
                <w:rFonts w:cs="Arial"/>
              </w:rPr>
              <w:t>The infotainme</w:t>
            </w:r>
            <w:r w:rsidRPr="00F43907">
              <w:rPr>
                <w:rFonts w:cs="Arial"/>
              </w:rPr>
              <w:t>nt system is powered OFF so no infotainment audio (</w:t>
            </w:r>
            <w:proofErr w:type="spellStart"/>
            <w:proofErr w:type="gramStart"/>
            <w:r w:rsidRPr="00F43907">
              <w:rPr>
                <w:rFonts w:cs="Arial"/>
              </w:rPr>
              <w:t>ie</w:t>
            </w:r>
            <w:proofErr w:type="spellEnd"/>
            <w:proofErr w:type="gramEnd"/>
            <w:r w:rsidRPr="00F43907">
              <w:rPr>
                <w:rFonts w:cs="Arial"/>
              </w:rPr>
              <w:t xml:space="preserve"> </w:t>
            </w:r>
            <w:proofErr w:type="spellStart"/>
            <w:r w:rsidRPr="00F43907">
              <w:rPr>
                <w:rFonts w:cs="Arial"/>
              </w:rPr>
              <w:t>HMIAudioMode</w:t>
            </w:r>
            <w:proofErr w:type="spellEnd"/>
            <w:r w:rsidRPr="00F43907">
              <w:rPr>
                <w:rFonts w:cs="Arial"/>
              </w:rPr>
              <w:t xml:space="preserve"> = OFF)</w:t>
            </w:r>
          </w:p>
        </w:tc>
      </w:tr>
      <w:tr w:rsidR="00CD0F64" w14:paraId="3BE13343"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13303B7" w14:textId="77777777" w:rsidR="00CD0F64" w:rsidRPr="00BF5BD1" w:rsidRDefault="00FB255D">
            <w:pPr>
              <w:spacing w:line="276" w:lineRule="auto"/>
              <w:rPr>
                <w:rFonts w:cs="Arial"/>
              </w:rPr>
            </w:pPr>
            <w:r w:rsidRPr="00BF5BD1">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D226749" w14:textId="77777777" w:rsidR="00CD0F64" w:rsidRPr="00F43907" w:rsidRDefault="00FB255D" w:rsidP="00303A49">
            <w:pPr>
              <w:spacing w:line="276" w:lineRule="auto"/>
              <w:rPr>
                <w:rFonts w:cs="Arial"/>
              </w:rPr>
            </w:pPr>
          </w:p>
        </w:tc>
      </w:tr>
      <w:tr w:rsidR="00CD0F64" w14:paraId="61BE60B8"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785FB7" w14:textId="77777777" w:rsidR="00CD0F64" w:rsidRPr="00BF5BD1" w:rsidRDefault="00FB255D">
            <w:pPr>
              <w:spacing w:line="276" w:lineRule="auto"/>
              <w:rPr>
                <w:rFonts w:cs="Arial"/>
              </w:rPr>
            </w:pPr>
            <w:r w:rsidRPr="00BF5BD1">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9FCC92C" w14:textId="77777777" w:rsidR="00CD0F64" w:rsidRPr="00F43907" w:rsidRDefault="00FB255D">
            <w:pPr>
              <w:spacing w:line="276" w:lineRule="auto"/>
              <w:rPr>
                <w:rFonts w:cs="Arial"/>
              </w:rPr>
            </w:pPr>
            <w:r w:rsidRPr="00F43907">
              <w:rPr>
                <w:rFonts w:cs="Arial"/>
              </w:rPr>
              <w:t>Vehicle System</w:t>
            </w:r>
          </w:p>
        </w:tc>
      </w:tr>
    </w:tbl>
    <w:p w14:paraId="5F915479" w14:textId="77777777" w:rsidR="00500605" w:rsidRDefault="00FB255D" w:rsidP="00CD0F64"/>
    <w:p w14:paraId="656299CB" w14:textId="77777777" w:rsidR="00406F39" w:rsidRDefault="00FB255D" w:rsidP="008B11E9">
      <w:pPr>
        <w:pStyle w:val="Heading3"/>
      </w:pPr>
      <w:bookmarkStart w:id="272" w:name="_Toc115265607"/>
      <w:r>
        <w:t>Requirements</w:t>
      </w:r>
      <w:bookmarkEnd w:id="272"/>
    </w:p>
    <w:p w14:paraId="12B2F9E9" w14:textId="77777777" w:rsidR="008B11E9" w:rsidRPr="008B11E9" w:rsidRDefault="008B11E9" w:rsidP="008B11E9">
      <w:pPr>
        <w:pStyle w:val="Heading4"/>
        <w:rPr>
          <w:b w:val="0"/>
          <w:u w:val="single"/>
        </w:rPr>
      </w:pPr>
      <w:r w:rsidRPr="008B11E9">
        <w:rPr>
          <w:b w:val="0"/>
          <w:u w:val="single"/>
        </w:rPr>
        <w:t xml:space="preserve">PWRMAN-SR-REQ-233262/E-Phone as a Key - Phone Charging power </w:t>
      </w:r>
      <w:proofErr w:type="spellStart"/>
      <w:r w:rsidRPr="008B11E9">
        <w:rPr>
          <w:b w:val="0"/>
          <w:u w:val="single"/>
        </w:rPr>
        <w:t>moding</w:t>
      </w:r>
      <w:proofErr w:type="spellEnd"/>
    </w:p>
    <w:p w14:paraId="772A081A" w14:textId="77777777" w:rsidR="00310472" w:rsidRDefault="00FB255D" w:rsidP="00500605">
      <w:pPr>
        <w:rPr>
          <w:rFonts w:cs="Arial"/>
        </w:rPr>
      </w:pPr>
      <w:r>
        <w:rPr>
          <w:rFonts w:cs="Arial"/>
        </w:rPr>
        <w:t>Whenever the infotainment system is powered on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ON) the Infotainme</w:t>
      </w:r>
      <w:r>
        <w:rPr>
          <w:rFonts w:cs="Arial"/>
        </w:rPr>
        <w:t>nt Phone Charging modules (ex USB ports or any other phone charging ports) shall be capable of charging a phone.</w:t>
      </w:r>
    </w:p>
    <w:p w14:paraId="2285D0F2" w14:textId="77777777" w:rsidR="00E50341" w:rsidRDefault="00FB255D" w:rsidP="00500605">
      <w:pPr>
        <w:rPr>
          <w:rFonts w:cs="Arial"/>
        </w:rPr>
      </w:pPr>
    </w:p>
    <w:p w14:paraId="02ADA55D" w14:textId="77777777" w:rsidR="00500605" w:rsidRDefault="00FB255D" w:rsidP="00500605">
      <w:pPr>
        <w:rPr>
          <w:rFonts w:cs="Arial"/>
        </w:rPr>
      </w:pPr>
      <w:r>
        <w:rPr>
          <w:rFonts w:cs="Arial"/>
        </w:rPr>
        <w:t xml:space="preserve">An infotainment module that supports charging a </w:t>
      </w:r>
      <w:r w:rsidRPr="00AA3B66">
        <w:rPr>
          <w:rFonts w:cs="Arial"/>
        </w:rPr>
        <w:t>Phone (ex. USB ports, infotainment power points…) shall support charging a phone whenever “</w:t>
      </w:r>
      <w:proofErr w:type="spellStart"/>
      <w:r w:rsidRPr="00AA3B66">
        <w:rPr>
          <w:rFonts w:cs="Arial"/>
        </w:rPr>
        <w:t>Prs</w:t>
      </w:r>
      <w:r w:rsidRPr="00AA3B66">
        <w:rPr>
          <w:rFonts w:cs="Arial"/>
        </w:rPr>
        <w:t>nIDevChrgEnbl_B_</w:t>
      </w:r>
      <w:proofErr w:type="gramStart"/>
      <w:r w:rsidRPr="004C120F">
        <w:rPr>
          <w:rFonts w:cs="Arial"/>
        </w:rPr>
        <w:t>Rq</w:t>
      </w:r>
      <w:proofErr w:type="spellEnd"/>
      <w:r w:rsidRPr="004C120F">
        <w:rPr>
          <w:rFonts w:cs="Arial"/>
        </w:rPr>
        <w:t xml:space="preserve">  =</w:t>
      </w:r>
      <w:proofErr w:type="gramEnd"/>
      <w:r w:rsidRPr="004C120F">
        <w:rPr>
          <w:rFonts w:cs="Arial"/>
        </w:rPr>
        <w:t xml:space="preserve"> Active”.  This</w:t>
      </w:r>
      <w:r>
        <w:rPr>
          <w:rFonts w:cs="Arial"/>
        </w:rPr>
        <w:t xml:space="preserve"> is regardless of </w:t>
      </w:r>
      <w:proofErr w:type="spellStart"/>
      <w:r>
        <w:rPr>
          <w:rFonts w:cs="Arial"/>
        </w:rPr>
        <w:t>HMIAudioMode</w:t>
      </w:r>
      <w:proofErr w:type="spellEnd"/>
      <w:r>
        <w:rPr>
          <w:rFonts w:cs="Arial"/>
        </w:rPr>
        <w:t xml:space="preserve"> power mode status.  </w:t>
      </w:r>
    </w:p>
    <w:p w14:paraId="5AADA545" w14:textId="77777777" w:rsidR="004B174A" w:rsidRDefault="00FB255D" w:rsidP="004B174A">
      <w:pPr>
        <w:numPr>
          <w:ilvl w:val="0"/>
          <w:numId w:val="288"/>
        </w:numPr>
        <w:rPr>
          <w:rFonts w:cs="Arial"/>
        </w:rPr>
      </w:pPr>
      <w:r>
        <w:rPr>
          <w:rFonts w:cs="Arial"/>
        </w:rPr>
        <w:t xml:space="preserve">Example: If </w:t>
      </w:r>
      <w:proofErr w:type="spellStart"/>
      <w:r w:rsidRPr="00AA3B66">
        <w:rPr>
          <w:rFonts w:cs="Arial"/>
        </w:rPr>
        <w:t>HMIAudioMode</w:t>
      </w:r>
      <w:proofErr w:type="spellEnd"/>
      <w:r w:rsidRPr="00AA3B66">
        <w:rPr>
          <w:rFonts w:cs="Arial"/>
        </w:rPr>
        <w:t xml:space="preserve"> = OFF and </w:t>
      </w:r>
      <w:proofErr w:type="spellStart"/>
      <w:r w:rsidRPr="00AA3B66">
        <w:rPr>
          <w:rFonts w:cs="Arial"/>
        </w:rPr>
        <w:t>PrsnIDevChrgEnbl_B_</w:t>
      </w:r>
      <w:proofErr w:type="gramStart"/>
      <w:r w:rsidRPr="00AA3B66">
        <w:rPr>
          <w:rFonts w:cs="Arial"/>
        </w:rPr>
        <w:t>Rq</w:t>
      </w:r>
      <w:proofErr w:type="spellEnd"/>
      <w:r w:rsidRPr="00AA3B66">
        <w:rPr>
          <w:rFonts w:cs="Arial"/>
        </w:rPr>
        <w:t xml:space="preserve">  =</w:t>
      </w:r>
      <w:proofErr w:type="gramEnd"/>
      <w:r w:rsidRPr="00AA3B66">
        <w:rPr>
          <w:rFonts w:cs="Arial"/>
        </w:rPr>
        <w:t xml:space="preserve"> Active </w:t>
      </w:r>
      <w:r>
        <w:rPr>
          <w:rFonts w:cs="Arial"/>
        </w:rPr>
        <w:t>the Infotainment P</w:t>
      </w:r>
      <w:r w:rsidRPr="00AA3B66">
        <w:rPr>
          <w:rFonts w:cs="Arial"/>
        </w:rPr>
        <w:t>ho</w:t>
      </w:r>
      <w:r>
        <w:rPr>
          <w:rFonts w:cs="Arial"/>
        </w:rPr>
        <w:t>ne Charging Module</w:t>
      </w:r>
      <w:r w:rsidRPr="00AA3B66">
        <w:rPr>
          <w:rFonts w:cs="Arial"/>
        </w:rPr>
        <w:t xml:space="preserve"> shall be capable of charging</w:t>
      </w:r>
      <w:r>
        <w:rPr>
          <w:rFonts w:cs="Arial"/>
        </w:rPr>
        <w:t xml:space="preserve"> a phone (ex with the USB ports) w</w:t>
      </w:r>
      <w:r>
        <w:rPr>
          <w:rFonts w:cs="Arial"/>
        </w:rPr>
        <w:t>hile the infotainment system remains off.</w:t>
      </w:r>
    </w:p>
    <w:p w14:paraId="52AA22A8" w14:textId="77777777" w:rsidR="004B174A" w:rsidRDefault="00FB255D" w:rsidP="004B174A">
      <w:pPr>
        <w:rPr>
          <w:rFonts w:cs="Arial"/>
        </w:rPr>
      </w:pPr>
    </w:p>
    <w:p w14:paraId="640068A9" w14:textId="77777777" w:rsidR="00E50341" w:rsidRDefault="00FB255D" w:rsidP="004B174A">
      <w:pPr>
        <w:rPr>
          <w:rFonts w:cs="Arial"/>
        </w:rPr>
      </w:pPr>
      <w:ins w:id="273" w:author="Jason Myslinski" w:date="2019-06-25T13:13:00Z">
        <w:r>
          <w:rPr>
            <w:rFonts w:cs="Arial"/>
          </w:rPr>
          <w:t>The Infotainment module that supports charging a Phone shall power down</w:t>
        </w:r>
      </w:ins>
      <w:ins w:id="274" w:author="Jason Myslinski" w:date="2019-07-09T14:29:00Z">
        <w:r>
          <w:rPr>
            <w:rFonts w:cs="Arial"/>
          </w:rPr>
          <w:t xml:space="preserve"> to its low power state</w:t>
        </w:r>
      </w:ins>
      <w:ins w:id="275" w:author="Jason Myslinski" w:date="2019-06-25T13:13:00Z">
        <w:r>
          <w:rPr>
            <w:rFonts w:cs="Arial"/>
          </w:rPr>
          <w:t xml:space="preserve"> if </w:t>
        </w:r>
        <w:proofErr w:type="spellStart"/>
        <w:r>
          <w:rPr>
            <w:rFonts w:cs="Arial"/>
          </w:rPr>
          <w:t>PrsnDevChrgEnbl_B_Rq</w:t>
        </w:r>
        <w:proofErr w:type="spellEnd"/>
        <w:r>
          <w:rPr>
            <w:rFonts w:cs="Arial"/>
          </w:rPr>
          <w:t xml:space="preserve"> = Inactive and no other signals</w:t>
        </w:r>
      </w:ins>
      <w:ins w:id="276" w:author="Jason Myslinski" w:date="2019-06-25T13:15:00Z">
        <w:r>
          <w:rPr>
            <w:rFonts w:cs="Arial"/>
          </w:rPr>
          <w:t xml:space="preserve"> or features</w:t>
        </w:r>
      </w:ins>
      <w:ins w:id="277" w:author="Jason Myslinski" w:date="2019-06-25T13:13:00Z">
        <w:r>
          <w:rPr>
            <w:rFonts w:cs="Arial"/>
          </w:rPr>
          <w:t xml:space="preserve"> are powering up the infotainment module (ex </w:t>
        </w:r>
        <w:proofErr w:type="spellStart"/>
        <w:r>
          <w:rPr>
            <w:rFonts w:cs="Arial"/>
          </w:rPr>
          <w:t>Ignition_Status</w:t>
        </w:r>
        <w:proofErr w:type="spellEnd"/>
        <w:r>
          <w:rPr>
            <w:rFonts w:cs="Arial"/>
          </w:rPr>
          <w:t>).</w:t>
        </w:r>
      </w:ins>
    </w:p>
    <w:p w14:paraId="7EBC0F3B" w14:textId="77777777" w:rsidR="00E50341" w:rsidRPr="00C8395C" w:rsidRDefault="00FB255D" w:rsidP="004B174A">
      <w:pPr>
        <w:rPr>
          <w:rFonts w:cs="Arial"/>
        </w:rPr>
      </w:pPr>
    </w:p>
    <w:p w14:paraId="0FA14399" w14:textId="77777777" w:rsidR="00AA29FC" w:rsidRPr="00C8395C" w:rsidRDefault="00FB255D" w:rsidP="00AA29FC">
      <w:pPr>
        <w:rPr>
          <w:rFonts w:cs="Arial"/>
        </w:rPr>
      </w:pPr>
      <w:r w:rsidRPr="00C8395C">
        <w:rPr>
          <w:rFonts w:cs="Arial"/>
        </w:rPr>
        <w:t xml:space="preserve">When </w:t>
      </w:r>
      <w:proofErr w:type="spellStart"/>
      <w:r w:rsidRPr="00C8395C">
        <w:rPr>
          <w:rFonts w:cs="Arial"/>
        </w:rPr>
        <w:t>Ignition_Status</w:t>
      </w:r>
      <w:proofErr w:type="spellEnd"/>
      <w:r w:rsidRPr="00C8395C">
        <w:rPr>
          <w:rFonts w:cs="Arial"/>
        </w:rPr>
        <w:t xml:space="preserve"> = OFF/Accessory if the signal </w:t>
      </w:r>
      <w:proofErr w:type="spellStart"/>
      <w:r w:rsidRPr="00C8395C">
        <w:rPr>
          <w:rFonts w:cs="Arial"/>
        </w:rPr>
        <w:t>PrsnIDevChrgEnbl_B_Rq</w:t>
      </w:r>
      <w:proofErr w:type="spellEnd"/>
      <w:r w:rsidRPr="00C8395C">
        <w:rPr>
          <w:rFonts w:cs="Arial"/>
        </w:rPr>
        <w:t xml:space="preserve"> is no longer on the network bus (either signal missing or update bit showing the signal is not fresh data) then the las</w:t>
      </w:r>
      <w:r w:rsidRPr="00C8395C">
        <w:rPr>
          <w:rFonts w:cs="Arial"/>
        </w:rPr>
        <w:t>t signal state shall be remembered.</w:t>
      </w:r>
    </w:p>
    <w:p w14:paraId="38AAED1E" w14:textId="77777777" w:rsidR="00C8395C" w:rsidRPr="00C8395C" w:rsidRDefault="00FB255D" w:rsidP="00C8395C">
      <w:pPr>
        <w:rPr>
          <w:rFonts w:cs="Arial"/>
        </w:rPr>
      </w:pPr>
    </w:p>
    <w:p w14:paraId="10577C02" w14:textId="77777777" w:rsidR="00AA29FC" w:rsidRPr="00C8395C" w:rsidRDefault="00FB255D" w:rsidP="00C8395C">
      <w:pPr>
        <w:rPr>
          <w:rFonts w:cs="Arial"/>
        </w:rPr>
      </w:pPr>
      <w:r w:rsidRPr="00C8395C">
        <w:rPr>
          <w:rFonts w:cs="Arial"/>
        </w:rPr>
        <w:t xml:space="preserve">The Infotainment Phone Charging module shall not keep the bus awake for </w:t>
      </w:r>
      <w:proofErr w:type="spellStart"/>
      <w:r w:rsidRPr="00C8395C">
        <w:rPr>
          <w:rFonts w:cs="Arial"/>
        </w:rPr>
        <w:t>PrsnIDevChrgEnbl_B_Rq</w:t>
      </w:r>
      <w:proofErr w:type="spellEnd"/>
      <w:r w:rsidRPr="00C8395C">
        <w:rPr>
          <w:rFonts w:cs="Arial"/>
        </w:rPr>
        <w:t xml:space="preserve"> = Active and will remain powered up locally if the network bus is in sleep mode. </w:t>
      </w:r>
    </w:p>
    <w:p w14:paraId="073CFF9E" w14:textId="77777777" w:rsidR="00C8395C" w:rsidRPr="00C8395C" w:rsidRDefault="00FB255D" w:rsidP="00C8395C">
      <w:pPr>
        <w:rPr>
          <w:rFonts w:cs="Arial"/>
        </w:rPr>
      </w:pPr>
    </w:p>
    <w:p w14:paraId="4A270E4A" w14:textId="77777777" w:rsidR="004C120F" w:rsidRPr="00C8395C" w:rsidRDefault="00FB255D" w:rsidP="00C8395C">
      <w:pPr>
        <w:rPr>
          <w:rFonts w:cs="Arial"/>
        </w:rPr>
      </w:pPr>
      <w:r>
        <w:rPr>
          <w:rFonts w:cs="Arial"/>
        </w:rPr>
        <w:t>If the Infotainment System Phone C</w:t>
      </w:r>
      <w:r w:rsidRPr="00C8395C">
        <w:rPr>
          <w:rFonts w:cs="Arial"/>
        </w:rPr>
        <w:t xml:space="preserve">harging </w:t>
      </w:r>
      <w:r w:rsidRPr="00C8395C">
        <w:rPr>
          <w:rFonts w:cs="Arial"/>
        </w:rPr>
        <w:t xml:space="preserve">module has not received </w:t>
      </w:r>
      <w:proofErr w:type="spellStart"/>
      <w:r w:rsidRPr="00C8395C">
        <w:rPr>
          <w:rFonts w:cs="Arial"/>
        </w:rPr>
        <w:t>PrsnIDevChrgEnbl_B_Rq</w:t>
      </w:r>
      <w:proofErr w:type="spellEnd"/>
      <w:r w:rsidRPr="00C8395C">
        <w:rPr>
          <w:rFonts w:cs="Arial"/>
        </w:rPr>
        <w:t xml:space="preserve"> = Inactive for more than an hour after first receiving </w:t>
      </w:r>
      <w:proofErr w:type="spellStart"/>
      <w:r w:rsidRPr="00C8395C">
        <w:rPr>
          <w:rFonts w:cs="Arial"/>
        </w:rPr>
        <w:t>PrsnIDevC</w:t>
      </w:r>
      <w:r>
        <w:rPr>
          <w:rFonts w:cs="Arial"/>
        </w:rPr>
        <w:t>hrgEnbl_B_Rq</w:t>
      </w:r>
      <w:proofErr w:type="spellEnd"/>
      <w:r>
        <w:rPr>
          <w:rFonts w:cs="Arial"/>
        </w:rPr>
        <w:t xml:space="preserve"> = </w:t>
      </w:r>
      <w:proofErr w:type="gramStart"/>
      <w:r>
        <w:rPr>
          <w:rFonts w:cs="Arial"/>
        </w:rPr>
        <w:t>Active</w:t>
      </w:r>
      <w:proofErr w:type="gramEnd"/>
      <w:r>
        <w:rPr>
          <w:rFonts w:cs="Arial"/>
        </w:rPr>
        <w:t xml:space="preserve"> then the I</w:t>
      </w:r>
      <w:r w:rsidRPr="00C8395C">
        <w:rPr>
          <w:rFonts w:cs="Arial"/>
        </w:rPr>
        <w:t>nfot</w:t>
      </w:r>
      <w:r>
        <w:rPr>
          <w:rFonts w:cs="Arial"/>
        </w:rPr>
        <w:t>ainment System Phone C</w:t>
      </w:r>
      <w:r w:rsidRPr="00C8395C">
        <w:rPr>
          <w:rFonts w:cs="Arial"/>
        </w:rPr>
        <w:t xml:space="preserve">harging module shall treat </w:t>
      </w:r>
      <w:proofErr w:type="spellStart"/>
      <w:r w:rsidRPr="00C8395C">
        <w:rPr>
          <w:rFonts w:cs="Arial"/>
        </w:rPr>
        <w:t>PrsnIDevChrgEnbl_B_Rq</w:t>
      </w:r>
      <w:proofErr w:type="spellEnd"/>
      <w:r w:rsidRPr="00C8395C">
        <w:rPr>
          <w:rFonts w:cs="Arial"/>
        </w:rPr>
        <w:t xml:space="preserve"> as though it equals Inactive.  </w:t>
      </w:r>
    </w:p>
    <w:p w14:paraId="575C0812" w14:textId="77777777" w:rsidR="00AA29FC" w:rsidRPr="00C8395C" w:rsidRDefault="00FB255D" w:rsidP="00C8395C">
      <w:pPr>
        <w:numPr>
          <w:ilvl w:val="0"/>
          <w:numId w:val="289"/>
        </w:numPr>
        <w:rPr>
          <w:rFonts w:cs="Arial"/>
        </w:rPr>
      </w:pPr>
      <w:r w:rsidRPr="00C8395C">
        <w:rPr>
          <w:rFonts w:cs="Arial"/>
        </w:rPr>
        <w:t>Wheneve</w:t>
      </w:r>
      <w:r w:rsidRPr="00C8395C">
        <w:rPr>
          <w:rFonts w:cs="Arial"/>
        </w:rPr>
        <w:t xml:space="preserve">r the Infotainment System Phone Charging module receives </w:t>
      </w:r>
      <w:proofErr w:type="spellStart"/>
      <w:r w:rsidRPr="00C8395C">
        <w:rPr>
          <w:rFonts w:cs="Arial"/>
        </w:rPr>
        <w:t>PrsnIDevChrgEnbl_B_Rq</w:t>
      </w:r>
      <w:proofErr w:type="spellEnd"/>
      <w:r w:rsidRPr="00C8395C">
        <w:rPr>
          <w:rFonts w:cs="Arial"/>
        </w:rPr>
        <w:t xml:space="preserve"> = Active the </w:t>
      </w:r>
      <w:proofErr w:type="gramStart"/>
      <w:r w:rsidRPr="00C8395C">
        <w:rPr>
          <w:rFonts w:cs="Arial"/>
        </w:rPr>
        <w:t>1 hour</w:t>
      </w:r>
      <w:proofErr w:type="gramEnd"/>
      <w:r w:rsidRPr="00C8395C">
        <w:rPr>
          <w:rFonts w:cs="Arial"/>
        </w:rPr>
        <w:t xml:space="preserve"> timer shall be reset </w:t>
      </w:r>
    </w:p>
    <w:p w14:paraId="00AE768E" w14:textId="77777777" w:rsidR="00ED7EC3" w:rsidRPr="00C8395C" w:rsidRDefault="00FB255D" w:rsidP="00960E2C">
      <w:pPr>
        <w:tabs>
          <w:tab w:val="left" w:pos="960"/>
        </w:tabs>
        <w:rPr>
          <w:rFonts w:cs="Arial"/>
        </w:rPr>
      </w:pPr>
      <w:r w:rsidRPr="00C8395C">
        <w:rPr>
          <w:rFonts w:cs="Arial"/>
        </w:rPr>
        <w:tab/>
      </w:r>
    </w:p>
    <w:p w14:paraId="4006DB29" w14:textId="77777777" w:rsidR="00ED7EC3" w:rsidRDefault="00FB255D" w:rsidP="00500605">
      <w:pPr>
        <w:rPr>
          <w:rFonts w:cs="Arial"/>
        </w:rPr>
      </w:pPr>
      <w:r>
        <w:rPr>
          <w:rFonts w:cs="Arial"/>
        </w:rPr>
        <w:t xml:space="preserve">When the infotainment system is in a load shed state (ex </w:t>
      </w:r>
      <w:proofErr w:type="spellStart"/>
      <w:r>
        <w:rPr>
          <w:rFonts w:cs="Arial"/>
        </w:rPr>
        <w:t>HMIAudioMode</w:t>
      </w:r>
      <w:proofErr w:type="spellEnd"/>
      <w:r>
        <w:rPr>
          <w:rFonts w:cs="Arial"/>
        </w:rPr>
        <w:t xml:space="preserve"> = Load Shed), or KOL </w:t>
      </w:r>
      <w:r w:rsidRPr="00960E2C">
        <w:rPr>
          <w:rFonts w:cs="Arial"/>
        </w:rPr>
        <w:t>Mode (</w:t>
      </w:r>
      <w:proofErr w:type="spellStart"/>
      <w:proofErr w:type="gramStart"/>
      <w:r w:rsidRPr="00960E2C">
        <w:rPr>
          <w:rFonts w:cs="Arial"/>
        </w:rPr>
        <w:t>ie</w:t>
      </w:r>
      <w:proofErr w:type="spellEnd"/>
      <w:proofErr w:type="gramEnd"/>
      <w:r w:rsidRPr="00960E2C">
        <w:rPr>
          <w:rFonts w:cs="Arial"/>
        </w:rPr>
        <w:t xml:space="preserve"> </w:t>
      </w:r>
      <w:proofErr w:type="spellStart"/>
      <w:r w:rsidRPr="00960E2C">
        <w:rPr>
          <w:rFonts w:cs="Arial"/>
        </w:rPr>
        <w:t>KeyOffMde_D_Actl</w:t>
      </w:r>
      <w:proofErr w:type="spellEnd"/>
      <w:r w:rsidRPr="00960E2C">
        <w:rPr>
          <w:rFonts w:cs="Arial"/>
        </w:rPr>
        <w:t>) is at hibernate</w:t>
      </w:r>
      <w:r w:rsidRPr="00960E2C">
        <w:rPr>
          <w:rFonts w:cs="Arial"/>
        </w:rPr>
        <w:t>/critical batt</w:t>
      </w:r>
      <w:r>
        <w:rPr>
          <w:rFonts w:cs="Arial"/>
        </w:rPr>
        <w:t>,</w:t>
      </w:r>
      <w:r w:rsidRPr="00960E2C">
        <w:rPr>
          <w:rFonts w:cs="Arial"/>
        </w:rPr>
        <w:t xml:space="preserve"> if </w:t>
      </w:r>
      <w:proofErr w:type="spellStart"/>
      <w:r w:rsidRPr="00960E2C">
        <w:rPr>
          <w:rFonts w:cs="Arial"/>
        </w:rPr>
        <w:t>PrsnIDevChrgEnbl_B_Rq</w:t>
      </w:r>
      <w:proofErr w:type="spellEnd"/>
      <w:r w:rsidRPr="00960E2C">
        <w:rPr>
          <w:rFonts w:cs="Arial"/>
        </w:rPr>
        <w:t xml:space="preserve"> = Active </w:t>
      </w:r>
      <w:r>
        <w:rPr>
          <w:rFonts w:cs="Arial"/>
        </w:rPr>
        <w:t xml:space="preserve">then </w:t>
      </w:r>
      <w:r w:rsidRPr="00960E2C">
        <w:rPr>
          <w:rFonts w:cs="Arial"/>
        </w:rPr>
        <w:t xml:space="preserve">the </w:t>
      </w:r>
      <w:r>
        <w:rPr>
          <w:rFonts w:cs="Arial"/>
        </w:rPr>
        <w:t>Infotainment Phone C</w:t>
      </w:r>
      <w:r w:rsidRPr="00960E2C">
        <w:rPr>
          <w:rFonts w:cs="Arial"/>
        </w:rPr>
        <w:t>harg</w:t>
      </w:r>
      <w:r>
        <w:rPr>
          <w:rFonts w:cs="Arial"/>
        </w:rPr>
        <w:t xml:space="preserve">ing module shall still be capable of charging a phone.  </w:t>
      </w:r>
    </w:p>
    <w:p w14:paraId="621288DD" w14:textId="77777777" w:rsidR="00463579" w:rsidRPr="00C8395C" w:rsidRDefault="00FB255D" w:rsidP="00500605">
      <w:pPr>
        <w:rPr>
          <w:rFonts w:cs="Arial"/>
        </w:rPr>
      </w:pPr>
    </w:p>
    <w:p w14:paraId="7C196AD6" w14:textId="77777777" w:rsidR="008B19BF" w:rsidRDefault="00FB255D">
      <w:pPr>
        <w:spacing w:after="200" w:line="276" w:lineRule="auto"/>
      </w:pPr>
      <w:r>
        <w:br w:type="page"/>
      </w:r>
    </w:p>
    <w:p w14:paraId="72EDCC70" w14:textId="77777777" w:rsidR="00406F39" w:rsidRDefault="00FB255D" w:rsidP="008B11E9">
      <w:pPr>
        <w:pStyle w:val="Heading2"/>
      </w:pPr>
      <w:bookmarkStart w:id="278" w:name="_Toc115265608"/>
      <w:r w:rsidRPr="00B9479B">
        <w:t xml:space="preserve">PWRMAN-FUN-REQ-235503/C-Key Off Load Mode </w:t>
      </w:r>
      <w:proofErr w:type="gramStart"/>
      <w:r w:rsidRPr="00B9479B">
        <w:t>signal</w:t>
      </w:r>
      <w:proofErr w:type="gramEnd"/>
      <w:r w:rsidRPr="00B9479B">
        <w:t xml:space="preserve"> Power Management</w:t>
      </w:r>
      <w:bookmarkEnd w:id="278"/>
    </w:p>
    <w:p w14:paraId="27C8C92B" w14:textId="77777777" w:rsidR="00500605" w:rsidRDefault="00FB255D" w:rsidP="00500605"/>
    <w:p w14:paraId="5CDA406D" w14:textId="77777777" w:rsidR="00406F39" w:rsidRDefault="00FB255D" w:rsidP="008B11E9">
      <w:pPr>
        <w:pStyle w:val="Heading3"/>
      </w:pPr>
      <w:bookmarkStart w:id="279" w:name="_Toc115265609"/>
      <w:r>
        <w:t>Use Case</w:t>
      </w:r>
      <w:bookmarkEnd w:id="279"/>
    </w:p>
    <w:p w14:paraId="3BE66C37" w14:textId="77777777" w:rsidR="00406F39" w:rsidRDefault="00FB255D" w:rsidP="008B11E9">
      <w:pPr>
        <w:pStyle w:val="Heading4"/>
      </w:pPr>
      <w:r>
        <w:t>PWRMAN-UC-REQ-235517/B-Critical Batt - KOL Mode (Infotainment)</w:t>
      </w:r>
    </w:p>
    <w:p w14:paraId="11D252EC"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D0F64" w14:paraId="47472C45"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CC3F283" w14:textId="77777777" w:rsidR="00CD0F64" w:rsidRPr="000928D1" w:rsidRDefault="00FB255D">
            <w:pPr>
              <w:spacing w:line="276" w:lineRule="auto"/>
              <w:rPr>
                <w:rFonts w:cs="Arial"/>
              </w:rPr>
            </w:pPr>
            <w:r w:rsidRPr="000928D1">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3B7012" w14:textId="77777777" w:rsidR="00CD0F64" w:rsidRPr="000928D1" w:rsidRDefault="00FB255D">
            <w:pPr>
              <w:spacing w:line="276" w:lineRule="auto"/>
              <w:rPr>
                <w:rFonts w:cs="Arial"/>
              </w:rPr>
            </w:pPr>
            <w:r w:rsidRPr="000928D1">
              <w:rPr>
                <w:rFonts w:cs="Arial"/>
              </w:rPr>
              <w:t>System</w:t>
            </w:r>
          </w:p>
        </w:tc>
      </w:tr>
      <w:tr w:rsidR="000928D1" w14:paraId="07B1E5ED"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07A22B8" w14:textId="77777777" w:rsidR="000928D1" w:rsidRPr="000928D1" w:rsidRDefault="00FB255D">
            <w:pPr>
              <w:spacing w:line="276" w:lineRule="auto"/>
              <w:rPr>
                <w:rFonts w:cs="Arial"/>
              </w:rPr>
            </w:pPr>
            <w:r w:rsidRPr="000928D1">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3892A38B" w14:textId="77777777" w:rsidR="000928D1" w:rsidRPr="000928D1" w:rsidRDefault="00FB255D">
            <w:pPr>
              <w:spacing w:line="276" w:lineRule="auto"/>
              <w:rPr>
                <w:rFonts w:cs="Arial"/>
              </w:rPr>
            </w:pPr>
            <w:proofErr w:type="spellStart"/>
            <w:r w:rsidRPr="000928D1">
              <w:rPr>
                <w:rFonts w:cs="Arial"/>
              </w:rPr>
              <w:t>Ignition_Status</w:t>
            </w:r>
            <w:proofErr w:type="spellEnd"/>
            <w:r w:rsidRPr="000928D1">
              <w:rPr>
                <w:rFonts w:cs="Arial"/>
              </w:rPr>
              <w:t xml:space="preserve"> = OFF</w:t>
            </w:r>
          </w:p>
          <w:p w14:paraId="6C98D5E6" w14:textId="77777777" w:rsidR="000928D1" w:rsidRPr="000928D1" w:rsidRDefault="00FB255D">
            <w:pPr>
              <w:spacing w:line="276" w:lineRule="auto"/>
              <w:rPr>
                <w:rFonts w:cs="Arial"/>
              </w:rPr>
            </w:pPr>
          </w:p>
          <w:p w14:paraId="3E52C08E" w14:textId="77777777" w:rsidR="000928D1" w:rsidRPr="000928D1" w:rsidRDefault="00FB255D">
            <w:pPr>
              <w:spacing w:line="276" w:lineRule="auto"/>
              <w:rPr>
                <w:rFonts w:cs="Arial"/>
              </w:rPr>
            </w:pPr>
            <w:r w:rsidRPr="000928D1">
              <w:rPr>
                <w:rFonts w:cs="Arial"/>
              </w:rPr>
              <w:t>Low battery critical battery event occurs (</w:t>
            </w:r>
            <w:proofErr w:type="spellStart"/>
            <w:proofErr w:type="gramStart"/>
            <w:r w:rsidRPr="000928D1">
              <w:rPr>
                <w:rFonts w:cs="Arial"/>
              </w:rPr>
              <w:t>ie</w:t>
            </w:r>
            <w:proofErr w:type="spellEnd"/>
            <w:proofErr w:type="gramEnd"/>
            <w:r w:rsidRPr="000928D1">
              <w:rPr>
                <w:rFonts w:cs="Arial"/>
              </w:rPr>
              <w:t xml:space="preserve"> </w:t>
            </w:r>
            <w:proofErr w:type="spellStart"/>
            <w:r w:rsidRPr="000928D1">
              <w:rPr>
                <w:rFonts w:cs="Arial"/>
              </w:rPr>
              <w:t>KeyOffMde_D_Actl</w:t>
            </w:r>
            <w:proofErr w:type="spellEnd"/>
            <w:r w:rsidRPr="000928D1">
              <w:rPr>
                <w:rFonts w:cs="Arial"/>
              </w:rPr>
              <w:t xml:space="preserve"> = Normal </w:t>
            </w:r>
            <w:r w:rsidRPr="000928D1">
              <w:rPr>
                <w:rFonts w:cs="Arial"/>
              </w:rPr>
              <w:sym w:font="Wingdings" w:char="F0E0"/>
            </w:r>
            <w:r w:rsidRPr="000928D1">
              <w:rPr>
                <w:rFonts w:cs="Arial"/>
              </w:rPr>
              <w:t xml:space="preserve"> Critical Battery) and bus goes back to sleep</w:t>
            </w:r>
          </w:p>
        </w:tc>
      </w:tr>
      <w:tr w:rsidR="000928D1" w14:paraId="237D96E6"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CE5C82" w14:textId="77777777" w:rsidR="000928D1" w:rsidRPr="000928D1" w:rsidRDefault="00FB255D">
            <w:pPr>
              <w:spacing w:line="276" w:lineRule="auto"/>
              <w:rPr>
                <w:rFonts w:cs="Arial"/>
              </w:rPr>
            </w:pPr>
            <w:r w:rsidRPr="000928D1">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5DBFD5E5" w14:textId="77777777" w:rsidR="000928D1" w:rsidRPr="000928D1" w:rsidRDefault="00FB255D">
            <w:pPr>
              <w:spacing w:line="276" w:lineRule="auto"/>
              <w:rPr>
                <w:rFonts w:cs="Arial"/>
              </w:rPr>
            </w:pPr>
            <w:r w:rsidRPr="000928D1">
              <w:rPr>
                <w:rFonts w:cs="Arial"/>
              </w:rPr>
              <w:t>User opens the door and presses the power button to enter extended play</w:t>
            </w:r>
          </w:p>
        </w:tc>
      </w:tr>
      <w:tr w:rsidR="000928D1" w14:paraId="2344D5CF"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412ADD4" w14:textId="77777777" w:rsidR="000928D1" w:rsidRPr="000928D1" w:rsidRDefault="00FB255D">
            <w:pPr>
              <w:spacing w:line="276" w:lineRule="auto"/>
              <w:rPr>
                <w:rFonts w:cs="Arial"/>
              </w:rPr>
            </w:pPr>
            <w:r w:rsidRPr="000928D1">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BA3614C" w14:textId="77777777" w:rsidR="000928D1" w:rsidRPr="000928D1" w:rsidRDefault="00FB255D" w:rsidP="000928D1">
            <w:pPr>
              <w:numPr>
                <w:ilvl w:val="0"/>
                <w:numId w:val="291"/>
              </w:numPr>
              <w:spacing w:line="276" w:lineRule="auto"/>
              <w:rPr>
                <w:rFonts w:cs="Arial"/>
                <w:szCs w:val="20"/>
              </w:rPr>
            </w:pPr>
            <w:r w:rsidRPr="000928D1">
              <w:rPr>
                <w:rFonts w:cs="Arial"/>
                <w:szCs w:val="20"/>
              </w:rPr>
              <w:t>The Welcome screen does not turn On</w:t>
            </w:r>
          </w:p>
          <w:p w14:paraId="45D8A528" w14:textId="77777777" w:rsidR="000928D1" w:rsidRPr="000928D1" w:rsidRDefault="00FB255D" w:rsidP="000928D1">
            <w:pPr>
              <w:numPr>
                <w:ilvl w:val="0"/>
                <w:numId w:val="291"/>
              </w:numPr>
              <w:spacing w:line="276" w:lineRule="auto"/>
              <w:rPr>
                <w:rFonts w:cs="Arial"/>
                <w:szCs w:val="20"/>
              </w:rPr>
            </w:pPr>
            <w:r w:rsidRPr="000928D1">
              <w:rPr>
                <w:rFonts w:cs="Arial"/>
                <w:szCs w:val="20"/>
              </w:rPr>
              <w:t>Extended Play is not entered</w:t>
            </w:r>
          </w:p>
        </w:tc>
      </w:tr>
      <w:tr w:rsidR="00CD0F64" w14:paraId="54A0641D"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CB3DB8" w14:textId="77777777" w:rsidR="00CD0F64" w:rsidRPr="000928D1" w:rsidRDefault="00FB255D">
            <w:pPr>
              <w:spacing w:line="276" w:lineRule="auto"/>
              <w:rPr>
                <w:rFonts w:cs="Arial"/>
              </w:rPr>
            </w:pPr>
            <w:r w:rsidRPr="000928D1">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6A0B7550" w14:textId="77777777" w:rsidR="00CD0F64" w:rsidRPr="000928D1" w:rsidRDefault="00FB255D">
            <w:pPr>
              <w:spacing w:line="276" w:lineRule="auto"/>
              <w:rPr>
                <w:rFonts w:cs="Arial"/>
              </w:rPr>
            </w:pPr>
          </w:p>
        </w:tc>
      </w:tr>
      <w:tr w:rsidR="00CD0F64" w14:paraId="22F77C2A"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82D9583" w14:textId="77777777" w:rsidR="00CD0F64" w:rsidRPr="000928D1" w:rsidRDefault="00FB255D">
            <w:pPr>
              <w:spacing w:line="276" w:lineRule="auto"/>
              <w:rPr>
                <w:rFonts w:cs="Arial"/>
              </w:rPr>
            </w:pPr>
            <w:r w:rsidRPr="000928D1">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7CD886C" w14:textId="77777777" w:rsidR="00CD0F64" w:rsidRPr="000928D1" w:rsidRDefault="00FB255D">
            <w:pPr>
              <w:spacing w:line="276" w:lineRule="auto"/>
              <w:rPr>
                <w:rFonts w:cs="Arial"/>
              </w:rPr>
            </w:pPr>
            <w:r w:rsidRPr="000928D1">
              <w:rPr>
                <w:rFonts w:cs="Arial"/>
              </w:rPr>
              <w:t>Vehicle System Interface</w:t>
            </w:r>
          </w:p>
        </w:tc>
      </w:tr>
    </w:tbl>
    <w:p w14:paraId="0B632483" w14:textId="77777777" w:rsidR="00500605" w:rsidRDefault="00FB255D" w:rsidP="00CD0F64"/>
    <w:p w14:paraId="757C737A" w14:textId="77777777" w:rsidR="00406F39" w:rsidRDefault="00FB255D" w:rsidP="008B11E9">
      <w:pPr>
        <w:pStyle w:val="Heading4"/>
      </w:pPr>
      <w:r>
        <w:t>PWRMAN-UC-REQ-235518/D-Hibernate - KOL Mode (Infotainment)</w:t>
      </w:r>
    </w:p>
    <w:p w14:paraId="426710DF"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D0F64" w:rsidRPr="000226A4" w14:paraId="636746C2"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6FF171A" w14:textId="77777777" w:rsidR="00CD0F64" w:rsidRPr="002C7DD1" w:rsidRDefault="00FB255D">
            <w:pPr>
              <w:spacing w:line="276" w:lineRule="auto"/>
              <w:rPr>
                <w:rFonts w:cs="Arial"/>
              </w:rPr>
            </w:pPr>
            <w:r w:rsidRPr="002C7DD1">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325FCFE" w14:textId="77777777" w:rsidR="00CD0F64" w:rsidRPr="00D96D87" w:rsidRDefault="00FB255D">
            <w:pPr>
              <w:spacing w:line="276" w:lineRule="auto"/>
              <w:rPr>
                <w:rFonts w:cs="Arial"/>
              </w:rPr>
            </w:pPr>
            <w:r w:rsidRPr="00D96D87">
              <w:rPr>
                <w:rFonts w:cs="Arial"/>
              </w:rPr>
              <w:t>System</w:t>
            </w:r>
          </w:p>
        </w:tc>
      </w:tr>
      <w:tr w:rsidR="002C7DD1" w:rsidRPr="000226A4" w14:paraId="306CAA51"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1259F2" w14:textId="77777777" w:rsidR="002C7DD1" w:rsidRPr="002C7DD1" w:rsidRDefault="00FB255D">
            <w:pPr>
              <w:spacing w:line="276" w:lineRule="auto"/>
              <w:rPr>
                <w:rFonts w:cs="Arial"/>
              </w:rPr>
            </w:pPr>
            <w:r w:rsidRPr="002C7DD1">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37115EC0" w14:textId="77777777" w:rsidR="002C7DD1" w:rsidRPr="00D96D87" w:rsidRDefault="00FB255D">
            <w:pPr>
              <w:spacing w:line="276" w:lineRule="auto"/>
              <w:rPr>
                <w:rFonts w:cs="Arial"/>
              </w:rPr>
            </w:pPr>
            <w:proofErr w:type="spellStart"/>
            <w:r w:rsidRPr="00D96D87">
              <w:rPr>
                <w:rFonts w:cs="Arial"/>
              </w:rPr>
              <w:t>Ignition_Status</w:t>
            </w:r>
            <w:proofErr w:type="spellEnd"/>
            <w:r w:rsidRPr="00D96D87">
              <w:rPr>
                <w:rFonts w:cs="Arial"/>
              </w:rPr>
              <w:t xml:space="preserve"> = OFF for more than 5 days (</w:t>
            </w:r>
            <w:proofErr w:type="spellStart"/>
            <w:proofErr w:type="gramStart"/>
            <w:r w:rsidRPr="00D96D87">
              <w:rPr>
                <w:rFonts w:cs="Arial"/>
              </w:rPr>
              <w:t>ie</w:t>
            </w:r>
            <w:proofErr w:type="spellEnd"/>
            <w:proofErr w:type="gramEnd"/>
            <w:r w:rsidRPr="00D96D87">
              <w:rPr>
                <w:rFonts w:cs="Arial"/>
              </w:rPr>
              <w:t xml:space="preserve"> </w:t>
            </w:r>
            <w:proofErr w:type="spellStart"/>
            <w:r w:rsidRPr="00D96D87">
              <w:rPr>
                <w:rFonts w:cs="Arial"/>
              </w:rPr>
              <w:t>KeyOffMde_D_Actl</w:t>
            </w:r>
            <w:proofErr w:type="spellEnd"/>
            <w:r w:rsidRPr="00D96D87">
              <w:rPr>
                <w:rFonts w:cs="Arial"/>
              </w:rPr>
              <w:t xml:space="preserve"> = Hibernate)</w:t>
            </w:r>
          </w:p>
        </w:tc>
      </w:tr>
      <w:tr w:rsidR="002C7DD1" w:rsidRPr="000226A4" w14:paraId="019E05BF"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CEB29A" w14:textId="77777777" w:rsidR="002C7DD1" w:rsidRPr="002C7DD1" w:rsidRDefault="00FB255D">
            <w:pPr>
              <w:spacing w:line="276" w:lineRule="auto"/>
              <w:rPr>
                <w:rFonts w:cs="Arial"/>
              </w:rPr>
            </w:pPr>
            <w:r w:rsidRPr="002C7DD1">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3BA69B3B" w14:textId="77777777" w:rsidR="002C7DD1" w:rsidRPr="00E92B86" w:rsidRDefault="00FB255D">
            <w:pPr>
              <w:spacing w:line="276" w:lineRule="auto"/>
              <w:rPr>
                <w:rFonts w:cs="Arial"/>
              </w:rPr>
            </w:pPr>
            <w:r w:rsidRPr="00E92B86">
              <w:rPr>
                <w:rFonts w:cs="Arial"/>
              </w:rPr>
              <w:t>User opens the door and presses the power button to enter extended play</w:t>
            </w:r>
          </w:p>
        </w:tc>
      </w:tr>
      <w:tr w:rsidR="002C7DD1" w:rsidRPr="000226A4" w14:paraId="25C557F9"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4F25AA" w14:textId="77777777" w:rsidR="002C7DD1" w:rsidRPr="002C7DD1" w:rsidRDefault="00FB255D">
            <w:pPr>
              <w:spacing w:line="276" w:lineRule="auto"/>
              <w:rPr>
                <w:rFonts w:cs="Arial"/>
              </w:rPr>
            </w:pPr>
            <w:r w:rsidRPr="002C7DD1">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564A3DB" w14:textId="77777777" w:rsidR="002C7DD1" w:rsidRPr="00E92B86" w:rsidRDefault="00FB255D" w:rsidP="002C7DD1">
            <w:pPr>
              <w:numPr>
                <w:ilvl w:val="0"/>
                <w:numId w:val="293"/>
              </w:numPr>
              <w:spacing w:line="276" w:lineRule="auto"/>
              <w:rPr>
                <w:rFonts w:cs="Arial"/>
              </w:rPr>
            </w:pPr>
            <w:r w:rsidRPr="00E92B86">
              <w:rPr>
                <w:rFonts w:cs="Arial"/>
              </w:rPr>
              <w:t>The Welcome screen does not turn On</w:t>
            </w:r>
          </w:p>
          <w:p w14:paraId="40EED745" w14:textId="77777777" w:rsidR="002C7DD1" w:rsidRPr="00E92B86" w:rsidRDefault="00FB255D" w:rsidP="002C7DD1">
            <w:pPr>
              <w:numPr>
                <w:ilvl w:val="0"/>
                <w:numId w:val="293"/>
              </w:numPr>
              <w:spacing w:line="276" w:lineRule="auto"/>
              <w:rPr>
                <w:rFonts w:cs="Arial"/>
              </w:rPr>
            </w:pPr>
            <w:r w:rsidRPr="00E92B86">
              <w:rPr>
                <w:rFonts w:cs="Arial"/>
              </w:rPr>
              <w:t>Extended Play is not entered</w:t>
            </w:r>
          </w:p>
        </w:tc>
      </w:tr>
      <w:tr w:rsidR="002C7DD1" w:rsidRPr="000226A4" w14:paraId="398B67C7"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ECCA022" w14:textId="77777777" w:rsidR="002C7DD1" w:rsidRPr="002C7DD1" w:rsidRDefault="00FB255D">
            <w:pPr>
              <w:spacing w:line="276" w:lineRule="auto"/>
              <w:rPr>
                <w:rFonts w:cs="Arial"/>
              </w:rPr>
            </w:pPr>
            <w:r w:rsidRPr="002C7DD1">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2B28066E" w14:textId="77777777" w:rsidR="002C7DD1" w:rsidRPr="00D96D87" w:rsidRDefault="00FB255D">
            <w:pPr>
              <w:spacing w:line="276" w:lineRule="auto"/>
              <w:rPr>
                <w:rFonts w:cs="Arial"/>
              </w:rPr>
            </w:pPr>
            <w:r w:rsidRPr="00D96D87">
              <w:rPr>
                <w:rFonts w:cs="Arial"/>
              </w:rPr>
              <w:t xml:space="preserve">Hibernate was 5 days when the use case was written </w:t>
            </w:r>
          </w:p>
        </w:tc>
      </w:tr>
      <w:tr w:rsidR="00CD0F64" w:rsidRPr="000226A4" w14:paraId="6158CAC5"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191183" w14:textId="77777777" w:rsidR="00CD0F64" w:rsidRPr="002C7DD1" w:rsidRDefault="00FB255D">
            <w:pPr>
              <w:spacing w:line="276" w:lineRule="auto"/>
              <w:rPr>
                <w:rFonts w:cs="Arial"/>
              </w:rPr>
            </w:pPr>
            <w:r w:rsidRPr="002C7DD1">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0C1AEB9" w14:textId="77777777" w:rsidR="00CD0F64" w:rsidRPr="00D96D87" w:rsidRDefault="00FB255D">
            <w:pPr>
              <w:spacing w:line="276" w:lineRule="auto"/>
              <w:rPr>
                <w:rFonts w:cs="Arial"/>
              </w:rPr>
            </w:pPr>
            <w:r w:rsidRPr="00D96D87">
              <w:rPr>
                <w:rFonts w:cs="Arial"/>
              </w:rPr>
              <w:t>Vehicle System Interface</w:t>
            </w:r>
          </w:p>
        </w:tc>
      </w:tr>
    </w:tbl>
    <w:p w14:paraId="2667C00F" w14:textId="77777777" w:rsidR="00500605" w:rsidRPr="000226A4" w:rsidRDefault="00FB255D" w:rsidP="00CD0F64">
      <w:pPr>
        <w:rPr>
          <w:rFonts w:cs="Arial"/>
        </w:rPr>
      </w:pPr>
    </w:p>
    <w:p w14:paraId="753FC6C7" w14:textId="77777777" w:rsidR="00406F39" w:rsidRDefault="00FB255D" w:rsidP="008B11E9">
      <w:pPr>
        <w:pStyle w:val="Heading4"/>
      </w:pPr>
      <w:r>
        <w:t>PWRMAN-UC-REQ-235608/A-Critical Batt - KOL Mode (Chimes)</w:t>
      </w:r>
    </w:p>
    <w:p w14:paraId="2AB9BD80"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540"/>
      </w:tblGrid>
      <w:tr w:rsidR="00C52147" w:rsidRPr="00C52147" w14:paraId="513817DC"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A79F0F" w14:textId="77777777" w:rsidR="00C52147" w:rsidRPr="00C52147" w:rsidRDefault="00FB255D">
            <w:pPr>
              <w:spacing w:line="276" w:lineRule="auto"/>
              <w:rPr>
                <w:rFonts w:cs="Arial"/>
              </w:rPr>
            </w:pPr>
            <w:r w:rsidRPr="00C52147">
              <w:rPr>
                <w:rFonts w:cs="Arial"/>
                <w:b/>
                <w:bCs/>
              </w:rPr>
              <w:t>Actors</w:t>
            </w:r>
          </w:p>
        </w:tc>
        <w:tc>
          <w:tcPr>
            <w:tcW w:w="75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8DC7D5" w14:textId="77777777" w:rsidR="00C52147" w:rsidRPr="00C52147" w:rsidRDefault="00FB255D">
            <w:pPr>
              <w:spacing w:line="276" w:lineRule="auto"/>
              <w:rPr>
                <w:rFonts w:cs="Arial"/>
              </w:rPr>
            </w:pPr>
            <w:r w:rsidRPr="00C52147">
              <w:rPr>
                <w:rFonts w:cs="Arial"/>
              </w:rPr>
              <w:t>System</w:t>
            </w:r>
          </w:p>
        </w:tc>
      </w:tr>
      <w:tr w:rsidR="00C52147" w:rsidRPr="00C52147" w14:paraId="3F412B32"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FF838D2" w14:textId="77777777" w:rsidR="00C52147" w:rsidRPr="00C52147" w:rsidRDefault="00FB255D">
            <w:pPr>
              <w:spacing w:line="276" w:lineRule="auto"/>
              <w:rPr>
                <w:rFonts w:cs="Arial"/>
              </w:rPr>
            </w:pPr>
            <w:r w:rsidRPr="00C52147">
              <w:rPr>
                <w:rFonts w:cs="Arial"/>
                <w:b/>
                <w:bCs/>
              </w:rPr>
              <w:t>Pre-conditions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20A8D1B1" w14:textId="77777777" w:rsidR="00C52147" w:rsidRPr="00C52147" w:rsidRDefault="00FB255D">
            <w:pPr>
              <w:spacing w:line="276" w:lineRule="auto"/>
              <w:rPr>
                <w:rFonts w:cs="Arial"/>
              </w:rPr>
            </w:pPr>
            <w:proofErr w:type="spellStart"/>
            <w:r w:rsidRPr="00C52147">
              <w:rPr>
                <w:rFonts w:cs="Arial"/>
              </w:rPr>
              <w:t>Ignition_Status</w:t>
            </w:r>
            <w:proofErr w:type="spellEnd"/>
            <w:r w:rsidRPr="00C52147">
              <w:rPr>
                <w:rFonts w:cs="Arial"/>
              </w:rPr>
              <w:t xml:space="preserve"> = OFF</w:t>
            </w:r>
          </w:p>
          <w:p w14:paraId="07814174" w14:textId="77777777" w:rsidR="00C52147" w:rsidRPr="00C52147" w:rsidRDefault="00FB255D">
            <w:pPr>
              <w:spacing w:line="276" w:lineRule="auto"/>
              <w:rPr>
                <w:rFonts w:cs="Arial"/>
              </w:rPr>
            </w:pPr>
          </w:p>
          <w:p w14:paraId="04B8C3EE" w14:textId="77777777" w:rsidR="00C52147" w:rsidRPr="00C52147" w:rsidRDefault="00FB255D">
            <w:pPr>
              <w:spacing w:line="276" w:lineRule="auto"/>
              <w:rPr>
                <w:rFonts w:cs="Arial"/>
              </w:rPr>
            </w:pPr>
            <w:r w:rsidRPr="00C52147">
              <w:rPr>
                <w:rFonts w:cs="Arial"/>
              </w:rPr>
              <w:t>Low battery critical battery event occurs (</w:t>
            </w:r>
            <w:proofErr w:type="spellStart"/>
            <w:proofErr w:type="gramStart"/>
            <w:r w:rsidRPr="00C52147">
              <w:rPr>
                <w:rFonts w:cs="Arial"/>
              </w:rPr>
              <w:t>ie</w:t>
            </w:r>
            <w:proofErr w:type="spellEnd"/>
            <w:proofErr w:type="gramEnd"/>
            <w:r w:rsidRPr="00C52147">
              <w:rPr>
                <w:rFonts w:cs="Arial"/>
              </w:rPr>
              <w:t xml:space="preserve"> </w:t>
            </w:r>
            <w:proofErr w:type="spellStart"/>
            <w:r w:rsidRPr="00C52147">
              <w:rPr>
                <w:rFonts w:cs="Arial"/>
              </w:rPr>
              <w:t>KeyOffMde_D_Actl</w:t>
            </w:r>
            <w:proofErr w:type="spellEnd"/>
            <w:r w:rsidRPr="00C52147">
              <w:rPr>
                <w:rFonts w:cs="Arial"/>
              </w:rPr>
              <w:t xml:space="preserve"> = Normal </w:t>
            </w:r>
            <w:r w:rsidRPr="00C52147">
              <w:rPr>
                <w:rFonts w:cs="Arial"/>
              </w:rPr>
              <w:sym w:font="Wingdings" w:char="F0E0"/>
            </w:r>
            <w:r w:rsidRPr="00C52147">
              <w:rPr>
                <w:rFonts w:cs="Arial"/>
              </w:rPr>
              <w:t xml:space="preserve"> Critical Battery) and bus goes back to sleep</w:t>
            </w:r>
          </w:p>
        </w:tc>
      </w:tr>
      <w:tr w:rsidR="00C52147" w:rsidRPr="00C52147" w14:paraId="38DE09EE"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222FDAC" w14:textId="77777777" w:rsidR="00C52147" w:rsidRPr="00C52147" w:rsidRDefault="00FB255D">
            <w:pPr>
              <w:spacing w:line="276" w:lineRule="auto"/>
              <w:rPr>
                <w:rFonts w:cs="Arial"/>
              </w:rPr>
            </w:pPr>
            <w:r w:rsidRPr="00C52147">
              <w:rPr>
                <w:rFonts w:cs="Arial"/>
                <w:b/>
                <w:bCs/>
              </w:rPr>
              <w:t>Scenario Description</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536A8786" w14:textId="77777777" w:rsidR="00C52147" w:rsidRPr="00C52147" w:rsidRDefault="00FB255D">
            <w:pPr>
              <w:spacing w:line="276" w:lineRule="auto"/>
              <w:rPr>
                <w:rFonts w:cs="Arial"/>
              </w:rPr>
            </w:pPr>
            <w:r w:rsidRPr="00C52147">
              <w:rPr>
                <w:rFonts w:cs="Arial"/>
              </w:rPr>
              <w:t xml:space="preserve">User opens the door and activates a chime </w:t>
            </w:r>
          </w:p>
        </w:tc>
      </w:tr>
      <w:tr w:rsidR="00C52147" w:rsidRPr="00C52147" w14:paraId="145A9F9B"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92FB8AB" w14:textId="77777777" w:rsidR="00C52147" w:rsidRPr="00C52147" w:rsidRDefault="00FB255D">
            <w:pPr>
              <w:spacing w:line="276" w:lineRule="auto"/>
              <w:rPr>
                <w:rFonts w:cs="Arial"/>
              </w:rPr>
            </w:pPr>
            <w:r w:rsidRPr="00C52147">
              <w:rPr>
                <w:rFonts w:cs="Arial"/>
                <w:b/>
                <w:bCs/>
              </w:rPr>
              <w:t>Post-conditions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76CC3D5A" w14:textId="77777777" w:rsidR="00C52147" w:rsidRPr="00C52147" w:rsidRDefault="00FB255D">
            <w:pPr>
              <w:spacing w:line="276" w:lineRule="auto"/>
              <w:rPr>
                <w:rFonts w:cs="Arial"/>
              </w:rPr>
            </w:pPr>
            <w:r w:rsidRPr="00C52147">
              <w:rPr>
                <w:rFonts w:cs="Arial"/>
              </w:rPr>
              <w:t>Chimes are played through the Cluster</w:t>
            </w:r>
          </w:p>
        </w:tc>
      </w:tr>
      <w:tr w:rsidR="00C52147" w:rsidRPr="00C52147" w14:paraId="6B5C4219"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3A9C529" w14:textId="77777777" w:rsidR="00C52147" w:rsidRPr="00C52147" w:rsidRDefault="00FB255D">
            <w:pPr>
              <w:spacing w:line="276" w:lineRule="auto"/>
              <w:rPr>
                <w:rFonts w:cs="Arial"/>
              </w:rPr>
            </w:pPr>
            <w:r>
              <w:rPr>
                <w:rFonts w:cs="Arial"/>
                <w:b/>
                <w:bCs/>
              </w:rPr>
              <w:t>Notes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52FDBD84" w14:textId="77777777" w:rsidR="00C52147" w:rsidRPr="00C52147" w:rsidRDefault="00FB255D">
            <w:pPr>
              <w:spacing w:line="276" w:lineRule="auto"/>
              <w:rPr>
                <w:rFonts w:cs="Arial"/>
              </w:rPr>
            </w:pPr>
          </w:p>
        </w:tc>
      </w:tr>
      <w:tr w:rsidR="00C52147" w:rsidRPr="00C52147" w14:paraId="342BB1C9"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60AE6B" w14:textId="77777777" w:rsidR="00C52147" w:rsidRPr="00C52147" w:rsidRDefault="00FB255D">
            <w:pPr>
              <w:spacing w:line="276" w:lineRule="auto"/>
              <w:rPr>
                <w:rFonts w:cs="Arial"/>
              </w:rPr>
            </w:pPr>
            <w:r w:rsidRPr="00C52147">
              <w:rPr>
                <w:rFonts w:cs="Arial"/>
                <w:b/>
                <w:bCs/>
              </w:rPr>
              <w:t>Interfaces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11102A19" w14:textId="77777777" w:rsidR="00C52147" w:rsidRPr="00C52147" w:rsidRDefault="00FB255D">
            <w:pPr>
              <w:spacing w:line="276" w:lineRule="auto"/>
              <w:rPr>
                <w:rFonts w:cs="Arial"/>
              </w:rPr>
            </w:pPr>
            <w:r w:rsidRPr="00C52147">
              <w:rPr>
                <w:rFonts w:cs="Arial"/>
              </w:rPr>
              <w:t>Vehicle System Interface</w:t>
            </w:r>
          </w:p>
        </w:tc>
      </w:tr>
    </w:tbl>
    <w:p w14:paraId="0B504869" w14:textId="77777777" w:rsidR="00500605" w:rsidRPr="00C52147" w:rsidRDefault="00FB255D" w:rsidP="00CD0F64">
      <w:pPr>
        <w:rPr>
          <w:rFonts w:cs="Arial"/>
        </w:rPr>
      </w:pPr>
    </w:p>
    <w:p w14:paraId="21F69633" w14:textId="77777777" w:rsidR="00406F39" w:rsidRDefault="00FB255D" w:rsidP="008B11E9">
      <w:pPr>
        <w:pStyle w:val="Heading3"/>
      </w:pPr>
      <w:bookmarkStart w:id="280" w:name="_Toc115265610"/>
      <w:r>
        <w:t>Requirements</w:t>
      </w:r>
      <w:bookmarkEnd w:id="280"/>
    </w:p>
    <w:p w14:paraId="0BECE2E5" w14:textId="77777777" w:rsidR="008B11E9" w:rsidRPr="008B11E9" w:rsidRDefault="008B11E9" w:rsidP="008B11E9">
      <w:pPr>
        <w:pStyle w:val="Heading4"/>
        <w:rPr>
          <w:b w:val="0"/>
          <w:u w:val="single"/>
        </w:rPr>
      </w:pPr>
      <w:r w:rsidRPr="008B11E9">
        <w:rPr>
          <w:b w:val="0"/>
          <w:u w:val="single"/>
        </w:rPr>
        <w:t>PWRMAN-SR-REQ-235509/K-KOL Mode Signal power management usage</w:t>
      </w:r>
    </w:p>
    <w:p w14:paraId="19C91FCB" w14:textId="77777777" w:rsidR="00500605" w:rsidRPr="00705B29" w:rsidRDefault="00FB255D" w:rsidP="00500605">
      <w:pPr>
        <w:rPr>
          <w:rFonts w:cs="Arial"/>
        </w:rPr>
      </w:pPr>
      <w:r w:rsidRPr="00705B29">
        <w:rPr>
          <w:rFonts w:cs="Arial"/>
        </w:rPr>
        <w:t>The purpose of the key off load mode signal is to minimize key off load in</w:t>
      </w:r>
      <w:r>
        <w:rPr>
          <w:rFonts w:cs="Arial"/>
        </w:rPr>
        <w:t xml:space="preserve"> the vehicle </w:t>
      </w:r>
      <w:proofErr w:type="gramStart"/>
      <w:r>
        <w:rPr>
          <w:rFonts w:cs="Arial"/>
        </w:rPr>
        <w:t>in</w:t>
      </w:r>
      <w:r w:rsidRPr="00705B29">
        <w:rPr>
          <w:rFonts w:cs="Arial"/>
        </w:rPr>
        <w:t xml:space="preserve"> order to</w:t>
      </w:r>
      <w:proofErr w:type="gramEnd"/>
      <w:r w:rsidRPr="00705B29">
        <w:rPr>
          <w:rFonts w:cs="Arial"/>
        </w:rPr>
        <w:t xml:space="preserve"> preserve the life of the battery.</w:t>
      </w:r>
    </w:p>
    <w:p w14:paraId="3F17147F" w14:textId="77777777" w:rsidR="00705B29" w:rsidRDefault="00FB255D" w:rsidP="00500605">
      <w:pPr>
        <w:rPr>
          <w:rFonts w:cs="Arial"/>
        </w:rPr>
      </w:pPr>
    </w:p>
    <w:p w14:paraId="737A1FFB" w14:textId="77777777" w:rsidR="000320B5" w:rsidRDefault="00FB255D" w:rsidP="00500605">
      <w:pPr>
        <w:rPr>
          <w:rFonts w:cs="Arial"/>
        </w:rPr>
      </w:pPr>
      <w:r>
        <w:rPr>
          <w:rFonts w:cs="Arial"/>
        </w:rPr>
        <w:t xml:space="preserve">Infotainment modules shall support the table below for the </w:t>
      </w:r>
      <w:proofErr w:type="spellStart"/>
      <w:r>
        <w:rPr>
          <w:rFonts w:cs="Arial"/>
        </w:rPr>
        <w:t>KeyOffMde_D_</w:t>
      </w:r>
      <w:r>
        <w:rPr>
          <w:rFonts w:cs="Arial"/>
        </w:rPr>
        <w:t>Actl</w:t>
      </w:r>
      <w:proofErr w:type="spellEnd"/>
      <w:r>
        <w:rPr>
          <w:rFonts w:cs="Arial"/>
        </w:rPr>
        <w:t xml:space="preserve"> signal (</w:t>
      </w:r>
      <w:proofErr w:type="spellStart"/>
      <w:proofErr w:type="gramStart"/>
      <w:r>
        <w:rPr>
          <w:rFonts w:cs="Arial"/>
        </w:rPr>
        <w:t>ie</w:t>
      </w:r>
      <w:proofErr w:type="spellEnd"/>
      <w:proofErr w:type="gramEnd"/>
      <w:r>
        <w:rPr>
          <w:rFonts w:cs="Arial"/>
        </w:rPr>
        <w:t xml:space="preserve"> </w:t>
      </w:r>
      <w:proofErr w:type="spellStart"/>
      <w:r>
        <w:rPr>
          <w:rFonts w:cs="Arial"/>
        </w:rPr>
        <w:t>KOL_Mode</w:t>
      </w:r>
      <w:proofErr w:type="spellEnd"/>
      <w:r>
        <w:rPr>
          <w:rFonts w:cs="Arial"/>
        </w:rPr>
        <w:t>) for entering and exiting different KOL mode states:</w:t>
      </w:r>
    </w:p>
    <w:p w14:paraId="2F29C3D7" w14:textId="77777777" w:rsidR="000320B5" w:rsidRPr="00ED00C4" w:rsidRDefault="00FB255D" w:rsidP="00500605">
      <w:pPr>
        <w:rPr>
          <w:rFonts w:cs="Arial"/>
        </w:rPr>
      </w:pPr>
    </w:p>
    <w:tbl>
      <w:tblPr>
        <w:tblW w:w="10146" w:type="dxa"/>
        <w:jc w:val="center"/>
        <w:tblCellMar>
          <w:left w:w="0" w:type="dxa"/>
          <w:right w:w="0" w:type="dxa"/>
        </w:tblCellMar>
        <w:tblLook w:val="04A0" w:firstRow="1" w:lastRow="0" w:firstColumn="1" w:lastColumn="0" w:noHBand="0" w:noVBand="1"/>
      </w:tblPr>
      <w:tblGrid>
        <w:gridCol w:w="1811"/>
        <w:gridCol w:w="2053"/>
        <w:gridCol w:w="6282"/>
      </w:tblGrid>
      <w:tr w:rsidR="00ED00C4" w:rsidRPr="00ED00C4" w14:paraId="29EA2D16" w14:textId="77777777" w:rsidTr="00B8502C">
        <w:trPr>
          <w:jc w:val="center"/>
        </w:trPr>
        <w:tc>
          <w:tcPr>
            <w:tcW w:w="1811" w:type="dxa"/>
            <w:tcBorders>
              <w:top w:val="single" w:sz="4" w:space="0" w:color="auto"/>
              <w:left w:val="single" w:sz="4" w:space="0" w:color="auto"/>
              <w:bottom w:val="double" w:sz="4" w:space="0" w:color="auto"/>
              <w:right w:val="single" w:sz="4" w:space="0" w:color="auto"/>
            </w:tcBorders>
            <w:shd w:val="clear" w:color="auto" w:fill="D9D9D9"/>
            <w:hideMark/>
          </w:tcPr>
          <w:p w14:paraId="704AD90F" w14:textId="77777777" w:rsidR="00ED00C4" w:rsidRPr="00ED00C4" w:rsidRDefault="00FB255D">
            <w:pPr>
              <w:overflowPunct w:val="0"/>
              <w:autoSpaceDE w:val="0"/>
              <w:autoSpaceDN w:val="0"/>
              <w:adjustRightInd w:val="0"/>
              <w:spacing w:before="20" w:line="276" w:lineRule="auto"/>
              <w:jc w:val="center"/>
              <w:rPr>
                <w:rFonts w:cs="Arial"/>
                <w:b/>
                <w:highlight w:val="yellow"/>
              </w:rPr>
            </w:pPr>
            <w:proofErr w:type="spellStart"/>
            <w:r>
              <w:rPr>
                <w:rFonts w:cs="Arial"/>
                <w:b/>
              </w:rPr>
              <w:t>KeyOffMde_D_Actl</w:t>
            </w:r>
            <w:proofErr w:type="spellEnd"/>
          </w:p>
        </w:tc>
        <w:tc>
          <w:tcPr>
            <w:tcW w:w="2053" w:type="dxa"/>
            <w:tcBorders>
              <w:top w:val="single" w:sz="4" w:space="0" w:color="auto"/>
              <w:left w:val="single" w:sz="4" w:space="0" w:color="auto"/>
              <w:bottom w:val="double" w:sz="4" w:space="0" w:color="auto"/>
              <w:right w:val="double" w:sz="4" w:space="0" w:color="auto"/>
            </w:tcBorders>
            <w:shd w:val="clear" w:color="auto" w:fill="D9D9D9"/>
            <w:hideMark/>
          </w:tcPr>
          <w:p w14:paraId="0275F902" w14:textId="77777777" w:rsidR="00ED00C4" w:rsidRPr="00ED00C4" w:rsidRDefault="00FB255D">
            <w:pPr>
              <w:overflowPunct w:val="0"/>
              <w:autoSpaceDE w:val="0"/>
              <w:autoSpaceDN w:val="0"/>
              <w:adjustRightInd w:val="0"/>
              <w:spacing w:before="20" w:line="276" w:lineRule="auto"/>
              <w:jc w:val="center"/>
              <w:rPr>
                <w:rFonts w:cs="Arial"/>
                <w:b/>
              </w:rPr>
            </w:pPr>
            <w:proofErr w:type="spellStart"/>
            <w:r w:rsidRPr="00ED00C4">
              <w:rPr>
                <w:rFonts w:cs="Arial"/>
                <w:b/>
              </w:rPr>
              <w:t>Ignition_Status</w:t>
            </w:r>
            <w:proofErr w:type="spellEnd"/>
          </w:p>
        </w:tc>
        <w:tc>
          <w:tcPr>
            <w:tcW w:w="6282" w:type="dxa"/>
            <w:tcBorders>
              <w:top w:val="single" w:sz="4" w:space="0" w:color="auto"/>
              <w:left w:val="double" w:sz="4" w:space="0" w:color="auto"/>
              <w:bottom w:val="double" w:sz="4" w:space="0" w:color="auto"/>
              <w:right w:val="single" w:sz="4" w:space="0" w:color="auto"/>
            </w:tcBorders>
            <w:shd w:val="clear" w:color="auto" w:fill="D9D9D9"/>
            <w:tcMar>
              <w:top w:w="0" w:type="dxa"/>
              <w:left w:w="108" w:type="dxa"/>
              <w:bottom w:w="0" w:type="dxa"/>
              <w:right w:w="108" w:type="dxa"/>
            </w:tcMar>
            <w:vAlign w:val="center"/>
            <w:hideMark/>
          </w:tcPr>
          <w:p w14:paraId="02DE6C37" w14:textId="77777777" w:rsidR="00ED00C4" w:rsidRPr="00ED00C4" w:rsidRDefault="00FB255D">
            <w:pPr>
              <w:overflowPunct w:val="0"/>
              <w:autoSpaceDE w:val="0"/>
              <w:autoSpaceDN w:val="0"/>
              <w:adjustRightInd w:val="0"/>
              <w:spacing w:before="20" w:line="276" w:lineRule="auto"/>
              <w:jc w:val="center"/>
              <w:rPr>
                <w:rFonts w:cs="Arial"/>
                <w:b/>
              </w:rPr>
            </w:pPr>
            <w:r>
              <w:rPr>
                <w:rFonts w:cs="Arial"/>
                <w:b/>
              </w:rPr>
              <w:t xml:space="preserve">KOL Mode </w:t>
            </w:r>
            <w:r w:rsidRPr="00ED00C4">
              <w:rPr>
                <w:rFonts w:cs="Arial"/>
                <w:b/>
              </w:rPr>
              <w:t>Requirements</w:t>
            </w:r>
          </w:p>
        </w:tc>
      </w:tr>
      <w:tr w:rsidR="00ED00C4" w:rsidRPr="00ED00C4" w14:paraId="67DF779C" w14:textId="77777777" w:rsidTr="00B8502C">
        <w:trPr>
          <w:jc w:val="center"/>
        </w:trPr>
        <w:tc>
          <w:tcPr>
            <w:tcW w:w="1811" w:type="dxa"/>
            <w:tcBorders>
              <w:top w:val="double" w:sz="4" w:space="0" w:color="auto"/>
              <w:left w:val="single" w:sz="4" w:space="0" w:color="auto"/>
              <w:bottom w:val="single" w:sz="4" w:space="0" w:color="auto"/>
              <w:right w:val="single" w:sz="4" w:space="0" w:color="auto"/>
            </w:tcBorders>
            <w:shd w:val="clear" w:color="auto" w:fill="D9D9D9"/>
            <w:vAlign w:val="center"/>
            <w:hideMark/>
          </w:tcPr>
          <w:p w14:paraId="17D06AD3" w14:textId="77777777" w:rsidR="00ED00C4" w:rsidRPr="00ED00C4" w:rsidRDefault="00FB255D">
            <w:pPr>
              <w:overflowPunct w:val="0"/>
              <w:autoSpaceDE w:val="0"/>
              <w:autoSpaceDN w:val="0"/>
              <w:adjustRightInd w:val="0"/>
              <w:spacing w:before="20" w:after="20" w:line="276" w:lineRule="auto"/>
              <w:jc w:val="center"/>
              <w:rPr>
                <w:rFonts w:cs="Arial"/>
                <w:b/>
              </w:rPr>
            </w:pPr>
            <w:r w:rsidRPr="00ED00C4">
              <w:rPr>
                <w:rFonts w:cs="Arial"/>
                <w:b/>
              </w:rPr>
              <w:t>Don’t care</w:t>
            </w:r>
          </w:p>
        </w:tc>
        <w:tc>
          <w:tcPr>
            <w:tcW w:w="2053" w:type="dxa"/>
            <w:tcBorders>
              <w:top w:val="double" w:sz="4" w:space="0" w:color="auto"/>
              <w:left w:val="single" w:sz="4" w:space="0" w:color="auto"/>
              <w:bottom w:val="single" w:sz="4" w:space="0" w:color="auto"/>
              <w:right w:val="double" w:sz="4" w:space="0" w:color="auto"/>
            </w:tcBorders>
            <w:shd w:val="clear" w:color="auto" w:fill="D9D9D9"/>
            <w:vAlign w:val="center"/>
            <w:hideMark/>
          </w:tcPr>
          <w:p w14:paraId="319ED793" w14:textId="77777777" w:rsidR="00ED00C4" w:rsidRPr="00ED00C4" w:rsidRDefault="00FB255D">
            <w:pPr>
              <w:overflowPunct w:val="0"/>
              <w:autoSpaceDE w:val="0"/>
              <w:autoSpaceDN w:val="0"/>
              <w:adjustRightInd w:val="0"/>
              <w:spacing w:before="20" w:line="276" w:lineRule="auto"/>
              <w:jc w:val="center"/>
              <w:rPr>
                <w:rFonts w:cs="Arial"/>
                <w:b/>
              </w:rPr>
            </w:pPr>
            <w:r w:rsidRPr="00ED00C4">
              <w:rPr>
                <w:rFonts w:cs="Arial"/>
                <w:b/>
              </w:rPr>
              <w:t>Not OFF</w:t>
            </w:r>
            <w:r>
              <w:rPr>
                <w:rFonts w:cs="Arial"/>
                <w:b/>
              </w:rPr>
              <w:t xml:space="preserve"> </w:t>
            </w:r>
            <w:r w:rsidRPr="00B8502C">
              <w:rPr>
                <w:rFonts w:cs="Arial"/>
                <w:b/>
              </w:rPr>
              <w:t>(</w:t>
            </w:r>
            <w:proofErr w:type="spellStart"/>
            <w:proofErr w:type="gramStart"/>
            <w:r w:rsidRPr="00B8502C">
              <w:rPr>
                <w:rFonts w:cs="Arial"/>
                <w:b/>
              </w:rPr>
              <w:t>ie</w:t>
            </w:r>
            <w:proofErr w:type="spellEnd"/>
            <w:proofErr w:type="gramEnd"/>
            <w:r w:rsidRPr="00B8502C">
              <w:rPr>
                <w:rFonts w:cs="Arial"/>
                <w:b/>
              </w:rPr>
              <w:t xml:space="preserve"> Crank / Accessory / Run)</w:t>
            </w:r>
          </w:p>
        </w:tc>
        <w:tc>
          <w:tcPr>
            <w:tcW w:w="6282" w:type="dxa"/>
            <w:tcBorders>
              <w:top w:val="doub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35C101B6" w14:textId="77777777" w:rsidR="00ED00C4" w:rsidRDefault="00FB255D">
            <w:pPr>
              <w:spacing w:before="20" w:line="276" w:lineRule="auto"/>
              <w:rPr>
                <w:rFonts w:cs="Arial"/>
                <w:i/>
              </w:rPr>
            </w:pPr>
            <w:proofErr w:type="spellStart"/>
            <w:r w:rsidRPr="00ED00C4">
              <w:rPr>
                <w:rFonts w:cs="Arial"/>
                <w:i/>
              </w:rPr>
              <w:t>Ignition_Status</w:t>
            </w:r>
            <w:proofErr w:type="spellEnd"/>
            <w:r w:rsidRPr="00ED00C4">
              <w:rPr>
                <w:rFonts w:cs="Arial"/>
                <w:i/>
              </w:rPr>
              <w:t xml:space="preserve"> </w:t>
            </w:r>
            <w:r>
              <w:rPr>
                <w:rFonts w:cs="Arial"/>
                <w:i/>
              </w:rPr>
              <w:t xml:space="preserve">is prioritized </w:t>
            </w:r>
            <w:r w:rsidRPr="00ED00C4">
              <w:rPr>
                <w:rFonts w:cs="Arial"/>
                <w:i/>
              </w:rPr>
              <w:t xml:space="preserve">over </w:t>
            </w:r>
            <w:proofErr w:type="spellStart"/>
            <w:r>
              <w:rPr>
                <w:rFonts w:cs="Arial"/>
                <w:i/>
              </w:rPr>
              <w:t>KeyOffMde_D_Actl</w:t>
            </w:r>
            <w:proofErr w:type="spellEnd"/>
            <w:r>
              <w:rPr>
                <w:rFonts w:cs="Arial"/>
                <w:i/>
              </w:rPr>
              <w:t xml:space="preserve"> </w:t>
            </w:r>
          </w:p>
          <w:p w14:paraId="486B7EC1" w14:textId="77777777" w:rsidR="00506B5E" w:rsidRPr="00ED00C4" w:rsidRDefault="00FB255D">
            <w:pPr>
              <w:spacing w:before="20" w:line="276" w:lineRule="auto"/>
              <w:rPr>
                <w:rFonts w:cs="Arial"/>
                <w:i/>
              </w:rPr>
            </w:pPr>
          </w:p>
          <w:p w14:paraId="5EEA9192" w14:textId="77777777" w:rsidR="00ED00C4" w:rsidRPr="00ED00C4" w:rsidRDefault="00FB255D" w:rsidP="001321F3">
            <w:pPr>
              <w:overflowPunct w:val="0"/>
              <w:autoSpaceDE w:val="0"/>
              <w:autoSpaceDN w:val="0"/>
              <w:adjustRightInd w:val="0"/>
              <w:spacing w:before="20" w:line="276" w:lineRule="auto"/>
              <w:rPr>
                <w:rFonts w:cs="Arial"/>
              </w:rPr>
            </w:pPr>
            <w:r>
              <w:rPr>
                <w:rFonts w:cs="Arial"/>
              </w:rPr>
              <w:t xml:space="preserve">The </w:t>
            </w:r>
            <w:r>
              <w:rPr>
                <w:rFonts w:cs="Arial"/>
              </w:rPr>
              <w:t>Infotainment modules are</w:t>
            </w:r>
            <w:r w:rsidRPr="00ED00C4">
              <w:rPr>
                <w:rFonts w:cs="Arial"/>
              </w:rPr>
              <w:t xml:space="preserve"> not required to use any</w:t>
            </w:r>
            <w:r>
              <w:rPr>
                <w:rFonts w:cs="Arial"/>
              </w:rPr>
              <w:t xml:space="preserve"> KOL Mode</w:t>
            </w:r>
            <w:r w:rsidRPr="00ED00C4">
              <w:rPr>
                <w:rFonts w:cs="Arial"/>
              </w:rPr>
              <w:t xml:space="preserve"> Reduced Current Drain Strategies</w:t>
            </w:r>
            <w:r>
              <w:rPr>
                <w:rFonts w:cs="Arial"/>
              </w:rPr>
              <w:t xml:space="preserve"> when ignition status is not OFF</w:t>
            </w:r>
            <w:r w:rsidRPr="00ED00C4">
              <w:rPr>
                <w:rFonts w:cs="Arial"/>
              </w:rPr>
              <w:t>.</w:t>
            </w:r>
          </w:p>
        </w:tc>
      </w:tr>
      <w:tr w:rsidR="00ED00C4" w:rsidRPr="00ED00C4" w14:paraId="4E669A16" w14:textId="77777777" w:rsidTr="00B8502C">
        <w:trPr>
          <w:jc w:val="center"/>
        </w:trPr>
        <w:tc>
          <w:tcPr>
            <w:tcW w:w="18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FC9941" w14:textId="77777777" w:rsidR="00ED00C4" w:rsidRPr="00ED00C4" w:rsidRDefault="00FB255D">
            <w:pPr>
              <w:overflowPunct w:val="0"/>
              <w:autoSpaceDE w:val="0"/>
              <w:autoSpaceDN w:val="0"/>
              <w:adjustRightInd w:val="0"/>
              <w:spacing w:before="20" w:after="20" w:line="276" w:lineRule="auto"/>
              <w:jc w:val="center"/>
              <w:rPr>
                <w:rFonts w:cs="Arial"/>
                <w:b/>
              </w:rPr>
            </w:pPr>
            <w:r>
              <w:rPr>
                <w:rFonts w:cs="Arial"/>
                <w:b/>
              </w:rPr>
              <w:t xml:space="preserve">TRANSPORT | </w:t>
            </w:r>
            <w:r w:rsidRPr="00ED00C4">
              <w:rPr>
                <w:rFonts w:cs="Arial"/>
                <w:b/>
              </w:rPr>
              <w:t>NORMAL</w:t>
            </w:r>
            <w:r>
              <w:rPr>
                <w:rFonts w:cs="Arial"/>
                <w:b/>
              </w:rPr>
              <w:t xml:space="preserve"> | FACTORY</w:t>
            </w:r>
          </w:p>
        </w:tc>
        <w:tc>
          <w:tcPr>
            <w:tcW w:w="2053" w:type="dxa"/>
            <w:tcBorders>
              <w:top w:val="single" w:sz="4" w:space="0" w:color="auto"/>
              <w:left w:val="single" w:sz="4" w:space="0" w:color="auto"/>
              <w:bottom w:val="single" w:sz="4" w:space="0" w:color="auto"/>
              <w:right w:val="double" w:sz="4" w:space="0" w:color="auto"/>
            </w:tcBorders>
            <w:shd w:val="clear" w:color="auto" w:fill="D9D9D9"/>
            <w:vAlign w:val="center"/>
            <w:hideMark/>
          </w:tcPr>
          <w:p w14:paraId="2F901693" w14:textId="77777777" w:rsidR="00ED00C4" w:rsidRPr="00ED00C4" w:rsidRDefault="00FB255D">
            <w:pPr>
              <w:overflowPunct w:val="0"/>
              <w:autoSpaceDE w:val="0"/>
              <w:autoSpaceDN w:val="0"/>
              <w:adjustRightInd w:val="0"/>
              <w:spacing w:before="20" w:line="276" w:lineRule="auto"/>
              <w:jc w:val="center"/>
              <w:rPr>
                <w:rFonts w:cs="Arial"/>
                <w:b/>
              </w:rPr>
            </w:pPr>
            <w:r w:rsidRPr="00ED00C4">
              <w:rPr>
                <w:rFonts w:cs="Arial"/>
                <w:b/>
              </w:rPr>
              <w:t>OFF</w:t>
            </w:r>
          </w:p>
        </w:tc>
        <w:tc>
          <w:tcPr>
            <w:tcW w:w="6282"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45BED594" w14:textId="77777777" w:rsidR="00C064CF" w:rsidRDefault="00FB255D">
            <w:pPr>
              <w:overflowPunct w:val="0"/>
              <w:autoSpaceDE w:val="0"/>
              <w:autoSpaceDN w:val="0"/>
              <w:adjustRightInd w:val="0"/>
              <w:spacing w:before="20" w:line="276" w:lineRule="auto"/>
              <w:rPr>
                <w:rFonts w:cs="Arial"/>
              </w:rPr>
            </w:pPr>
            <w:r>
              <w:rPr>
                <w:rFonts w:cs="Arial"/>
              </w:rPr>
              <w:t xml:space="preserve">These states are don’t cares with the </w:t>
            </w:r>
            <w:proofErr w:type="spellStart"/>
            <w:r>
              <w:rPr>
                <w:rFonts w:cs="Arial"/>
              </w:rPr>
              <w:t>KeyOffMde_D_Actl</w:t>
            </w:r>
            <w:proofErr w:type="spellEnd"/>
            <w:r>
              <w:rPr>
                <w:rFonts w:cs="Arial"/>
              </w:rPr>
              <w:t xml:space="preserve"> signal. No new requirements.  Follow existing strategies </w:t>
            </w:r>
          </w:p>
          <w:p w14:paraId="451466E2" w14:textId="77777777" w:rsidR="00C064CF" w:rsidRDefault="00FB255D">
            <w:pPr>
              <w:overflowPunct w:val="0"/>
              <w:autoSpaceDE w:val="0"/>
              <w:autoSpaceDN w:val="0"/>
              <w:adjustRightInd w:val="0"/>
              <w:spacing w:before="20" w:line="276" w:lineRule="auto"/>
              <w:rPr>
                <w:rFonts w:cs="Arial"/>
              </w:rPr>
            </w:pPr>
          </w:p>
          <w:p w14:paraId="3ABBB6F5" w14:textId="77777777" w:rsidR="00ED00C4" w:rsidRPr="00ED00C4" w:rsidRDefault="00FB255D" w:rsidP="00CA33E0">
            <w:pPr>
              <w:overflowPunct w:val="0"/>
              <w:autoSpaceDE w:val="0"/>
              <w:autoSpaceDN w:val="0"/>
              <w:adjustRightInd w:val="0"/>
              <w:spacing w:before="20" w:line="276" w:lineRule="auto"/>
              <w:rPr>
                <w:rFonts w:cs="Arial"/>
              </w:rPr>
            </w:pPr>
            <w:r>
              <w:rPr>
                <w:rFonts w:cs="Arial"/>
              </w:rPr>
              <w:t xml:space="preserve">Follow current strategy for </w:t>
            </w:r>
            <w:proofErr w:type="spellStart"/>
            <w:r>
              <w:rPr>
                <w:rFonts w:cs="Arial"/>
              </w:rPr>
              <w:t>LifeCycleMode_D_Actl</w:t>
            </w:r>
            <w:proofErr w:type="spellEnd"/>
            <w:r>
              <w:rPr>
                <w:rFonts w:cs="Arial"/>
              </w:rPr>
              <w:t xml:space="preserve"> / </w:t>
            </w:r>
            <w:proofErr w:type="spellStart"/>
            <w:r>
              <w:rPr>
                <w:rFonts w:cs="Arial"/>
              </w:rPr>
              <w:t>CarMode</w:t>
            </w:r>
            <w:proofErr w:type="spellEnd"/>
            <w:r>
              <w:rPr>
                <w:rFonts w:cs="Arial"/>
              </w:rPr>
              <w:t xml:space="preserve"> signal (</w:t>
            </w:r>
            <w:proofErr w:type="spellStart"/>
            <w:r>
              <w:rPr>
                <w:rFonts w:cs="Arial"/>
              </w:rPr>
              <w:t>ex Transport</w:t>
            </w:r>
            <w:proofErr w:type="spellEnd"/>
            <w:r>
              <w:rPr>
                <w:rFonts w:cs="Arial"/>
              </w:rPr>
              <w:t xml:space="preserve"> Mode, Factory Mode)</w:t>
            </w:r>
          </w:p>
        </w:tc>
      </w:tr>
      <w:tr w:rsidR="00ED00C4" w:rsidRPr="00ED00C4" w14:paraId="4A68BACE" w14:textId="77777777" w:rsidTr="00B8502C">
        <w:trPr>
          <w:jc w:val="center"/>
        </w:trPr>
        <w:tc>
          <w:tcPr>
            <w:tcW w:w="18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3229F7" w14:textId="77777777" w:rsidR="00ED00C4" w:rsidRPr="00ED00C4" w:rsidRDefault="00FB255D">
            <w:pPr>
              <w:overflowPunct w:val="0"/>
              <w:autoSpaceDE w:val="0"/>
              <w:autoSpaceDN w:val="0"/>
              <w:adjustRightInd w:val="0"/>
              <w:spacing w:before="20" w:after="20" w:line="276" w:lineRule="auto"/>
              <w:jc w:val="center"/>
              <w:rPr>
                <w:rFonts w:cs="Arial"/>
                <w:b/>
              </w:rPr>
            </w:pPr>
            <w:r>
              <w:rPr>
                <w:rFonts w:cs="Arial"/>
                <w:b/>
              </w:rPr>
              <w:t>HIBERNATE</w:t>
            </w:r>
          </w:p>
        </w:tc>
        <w:tc>
          <w:tcPr>
            <w:tcW w:w="2053" w:type="dxa"/>
            <w:tcBorders>
              <w:top w:val="single" w:sz="4" w:space="0" w:color="auto"/>
              <w:left w:val="single" w:sz="4" w:space="0" w:color="auto"/>
              <w:bottom w:val="single" w:sz="4" w:space="0" w:color="auto"/>
              <w:right w:val="double" w:sz="4" w:space="0" w:color="auto"/>
            </w:tcBorders>
            <w:shd w:val="clear" w:color="auto" w:fill="D9D9D9"/>
            <w:vAlign w:val="center"/>
            <w:hideMark/>
          </w:tcPr>
          <w:p w14:paraId="0C80B8C2" w14:textId="77777777" w:rsidR="00ED00C4" w:rsidRPr="00ED00C4" w:rsidRDefault="00FB255D">
            <w:pPr>
              <w:overflowPunct w:val="0"/>
              <w:autoSpaceDE w:val="0"/>
              <w:autoSpaceDN w:val="0"/>
              <w:adjustRightInd w:val="0"/>
              <w:spacing w:before="20" w:line="276" w:lineRule="auto"/>
              <w:jc w:val="center"/>
              <w:rPr>
                <w:rFonts w:cs="Arial"/>
                <w:b/>
              </w:rPr>
            </w:pPr>
            <w:r w:rsidRPr="00ED00C4">
              <w:rPr>
                <w:rFonts w:cs="Arial"/>
                <w:b/>
              </w:rPr>
              <w:t>OFF</w:t>
            </w:r>
          </w:p>
        </w:tc>
        <w:tc>
          <w:tcPr>
            <w:tcW w:w="6282"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413C9DA7" w14:textId="77777777" w:rsidR="00ED00C4" w:rsidRPr="007D4F96" w:rsidRDefault="00FB255D">
            <w:pPr>
              <w:overflowPunct w:val="0"/>
              <w:autoSpaceDE w:val="0"/>
              <w:autoSpaceDN w:val="0"/>
              <w:adjustRightInd w:val="0"/>
              <w:spacing w:before="20" w:line="276" w:lineRule="auto"/>
              <w:rPr>
                <w:rFonts w:cs="Arial"/>
              </w:rPr>
            </w:pPr>
            <w:r w:rsidRPr="007D4F96">
              <w:rPr>
                <w:rFonts w:cs="Arial"/>
              </w:rPr>
              <w:t xml:space="preserve">The Infotainment System Master shall disable the Welcome / Farewell strategy </w:t>
            </w:r>
          </w:p>
          <w:p w14:paraId="4D78EBD4" w14:textId="77777777" w:rsidR="00BC57ED" w:rsidRPr="007D4F96" w:rsidRDefault="00FB255D">
            <w:pPr>
              <w:overflowPunct w:val="0"/>
              <w:autoSpaceDE w:val="0"/>
              <w:autoSpaceDN w:val="0"/>
              <w:adjustRightInd w:val="0"/>
              <w:spacing w:before="20" w:line="276" w:lineRule="auto"/>
              <w:rPr>
                <w:rFonts w:cs="Arial"/>
              </w:rPr>
            </w:pPr>
          </w:p>
          <w:p w14:paraId="32FC0DE4" w14:textId="77777777" w:rsidR="00966D5F" w:rsidRPr="007D4F96" w:rsidRDefault="00FB255D">
            <w:pPr>
              <w:overflowPunct w:val="0"/>
              <w:autoSpaceDE w:val="0"/>
              <w:autoSpaceDN w:val="0"/>
              <w:adjustRightInd w:val="0"/>
              <w:spacing w:before="20" w:line="276" w:lineRule="auto"/>
              <w:rPr>
                <w:rFonts w:cs="Arial"/>
              </w:rPr>
            </w:pPr>
            <w:r w:rsidRPr="007D4F96">
              <w:rPr>
                <w:rFonts w:cs="Arial"/>
              </w:rPr>
              <w:t xml:space="preserve">The Infotainment System Master shall disable extended play </w:t>
            </w:r>
          </w:p>
          <w:p w14:paraId="0AADB08F" w14:textId="77777777" w:rsidR="007D4F96" w:rsidRPr="007D4F96" w:rsidRDefault="00FB255D">
            <w:pPr>
              <w:overflowPunct w:val="0"/>
              <w:autoSpaceDE w:val="0"/>
              <w:autoSpaceDN w:val="0"/>
              <w:adjustRightInd w:val="0"/>
              <w:spacing w:before="20" w:line="276" w:lineRule="auto"/>
              <w:rPr>
                <w:rFonts w:cs="Arial"/>
              </w:rPr>
            </w:pPr>
          </w:p>
          <w:p w14:paraId="445B116D" w14:textId="77777777" w:rsidR="00966D5F" w:rsidRDefault="00FB255D" w:rsidP="00966D5F">
            <w:pPr>
              <w:overflowPunct w:val="0"/>
              <w:autoSpaceDE w:val="0"/>
              <w:autoSpaceDN w:val="0"/>
              <w:adjustRightInd w:val="0"/>
              <w:spacing w:before="20" w:line="276" w:lineRule="auto"/>
              <w:rPr>
                <w:rFonts w:cs="Arial"/>
              </w:rPr>
            </w:pPr>
            <w:r w:rsidRPr="007D4F96">
              <w:rPr>
                <w:rFonts w:cs="Arial"/>
              </w:rPr>
              <w:t>For TCU see</w:t>
            </w:r>
            <w:r>
              <w:rPr>
                <w:rFonts w:cs="Arial"/>
              </w:rPr>
              <w:t xml:space="preserve"> applicable TCU specifications for reduced current drain strategies</w:t>
            </w:r>
          </w:p>
          <w:p w14:paraId="74B85444" w14:textId="77777777" w:rsidR="00B16CFB" w:rsidRDefault="00FB255D" w:rsidP="00966D5F">
            <w:pPr>
              <w:overflowPunct w:val="0"/>
              <w:autoSpaceDE w:val="0"/>
              <w:autoSpaceDN w:val="0"/>
              <w:adjustRightInd w:val="0"/>
              <w:spacing w:before="20" w:line="276" w:lineRule="auto"/>
              <w:rPr>
                <w:rFonts w:cs="Arial"/>
              </w:rPr>
            </w:pPr>
          </w:p>
          <w:p w14:paraId="5E85B474" w14:textId="77777777" w:rsidR="00B16CFB" w:rsidRPr="00B16CFB" w:rsidRDefault="00FB255D" w:rsidP="00B16CFB">
            <w:pPr>
              <w:rPr>
                <w:rFonts w:cs="Arial"/>
                <w:color w:val="FF0000"/>
              </w:rPr>
            </w:pPr>
            <w:r w:rsidRPr="000C48C0">
              <w:rPr>
                <w:rFonts w:cs="Arial"/>
              </w:rPr>
              <w:t>Note: at the time this SPSS was writ</w:t>
            </w:r>
            <w:r w:rsidRPr="000C48C0">
              <w:rPr>
                <w:rFonts w:cs="Arial"/>
              </w:rPr>
              <w:t>ten Hibernate mode is entered after 5 days of key off.</w:t>
            </w:r>
          </w:p>
        </w:tc>
      </w:tr>
      <w:tr w:rsidR="00ED00C4" w:rsidRPr="00ED00C4" w14:paraId="55FBD403" w14:textId="77777777" w:rsidTr="00B8502C">
        <w:trPr>
          <w:jc w:val="center"/>
        </w:trPr>
        <w:tc>
          <w:tcPr>
            <w:tcW w:w="18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D3438F" w14:textId="77777777" w:rsidR="00ED00C4" w:rsidRPr="00ED00C4" w:rsidRDefault="00FB255D">
            <w:pPr>
              <w:overflowPunct w:val="0"/>
              <w:autoSpaceDE w:val="0"/>
              <w:autoSpaceDN w:val="0"/>
              <w:adjustRightInd w:val="0"/>
              <w:spacing w:before="20" w:after="20" w:line="276" w:lineRule="auto"/>
              <w:jc w:val="center"/>
              <w:rPr>
                <w:rFonts w:cs="Arial"/>
                <w:b/>
              </w:rPr>
            </w:pPr>
            <w:r w:rsidRPr="00ED00C4">
              <w:rPr>
                <w:rFonts w:cs="Arial"/>
                <w:b/>
              </w:rPr>
              <w:t>CRITICAL_BATT</w:t>
            </w:r>
          </w:p>
        </w:tc>
        <w:tc>
          <w:tcPr>
            <w:tcW w:w="2053" w:type="dxa"/>
            <w:tcBorders>
              <w:top w:val="single" w:sz="4" w:space="0" w:color="auto"/>
              <w:left w:val="single" w:sz="4" w:space="0" w:color="auto"/>
              <w:bottom w:val="single" w:sz="4" w:space="0" w:color="auto"/>
              <w:right w:val="double" w:sz="4" w:space="0" w:color="auto"/>
            </w:tcBorders>
            <w:shd w:val="clear" w:color="auto" w:fill="D9D9D9"/>
            <w:vAlign w:val="center"/>
            <w:hideMark/>
          </w:tcPr>
          <w:p w14:paraId="79D38CCD" w14:textId="77777777" w:rsidR="00ED00C4" w:rsidRPr="00ED00C4" w:rsidRDefault="00FB255D">
            <w:pPr>
              <w:overflowPunct w:val="0"/>
              <w:autoSpaceDE w:val="0"/>
              <w:autoSpaceDN w:val="0"/>
              <w:adjustRightInd w:val="0"/>
              <w:spacing w:before="20" w:line="276" w:lineRule="auto"/>
              <w:jc w:val="center"/>
              <w:rPr>
                <w:rFonts w:cs="Arial"/>
                <w:b/>
              </w:rPr>
            </w:pPr>
            <w:r w:rsidRPr="00ED00C4">
              <w:rPr>
                <w:rFonts w:cs="Arial"/>
                <w:b/>
              </w:rPr>
              <w:t>OFF</w:t>
            </w:r>
          </w:p>
        </w:tc>
        <w:tc>
          <w:tcPr>
            <w:tcW w:w="6282"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43CD9C18" w14:textId="77777777" w:rsidR="0001549E" w:rsidRDefault="00FB255D" w:rsidP="0001549E">
            <w:pPr>
              <w:overflowPunct w:val="0"/>
              <w:autoSpaceDE w:val="0"/>
              <w:autoSpaceDN w:val="0"/>
              <w:adjustRightInd w:val="0"/>
              <w:spacing w:before="20" w:line="276" w:lineRule="auto"/>
              <w:rPr>
                <w:rFonts w:cs="Arial"/>
              </w:rPr>
            </w:pPr>
            <w:r>
              <w:rPr>
                <w:rFonts w:cs="Arial"/>
              </w:rPr>
              <w:t>The Infotainment System Master shall disable the Welcome/Farewell strategy and all non-critical infotainment features</w:t>
            </w:r>
            <w:r>
              <w:rPr>
                <w:rFonts w:cs="Arial"/>
              </w:rPr>
              <w:t xml:space="preserve"> (treat critical features as features that load shed would not shut down).</w:t>
            </w:r>
          </w:p>
          <w:p w14:paraId="41EA15DE" w14:textId="77777777" w:rsidR="00E043BA" w:rsidRDefault="00FB255D" w:rsidP="0001549E">
            <w:pPr>
              <w:overflowPunct w:val="0"/>
              <w:autoSpaceDE w:val="0"/>
              <w:autoSpaceDN w:val="0"/>
              <w:adjustRightInd w:val="0"/>
              <w:spacing w:before="20" w:line="276" w:lineRule="auto"/>
              <w:rPr>
                <w:rFonts w:cs="Arial"/>
              </w:rPr>
            </w:pPr>
          </w:p>
          <w:p w14:paraId="4C55B49F" w14:textId="77777777" w:rsidR="00AE1B48" w:rsidRPr="00483FD2" w:rsidRDefault="00FB255D" w:rsidP="00483FD2">
            <w:pPr>
              <w:numPr>
                <w:ilvl w:val="0"/>
                <w:numId w:val="299"/>
              </w:numPr>
              <w:overflowPunct w:val="0"/>
              <w:autoSpaceDE w:val="0"/>
              <w:autoSpaceDN w:val="0"/>
              <w:adjustRightInd w:val="0"/>
              <w:spacing w:before="20" w:line="276" w:lineRule="auto"/>
              <w:rPr>
                <w:rFonts w:cs="Arial"/>
              </w:rPr>
            </w:pPr>
            <w:r>
              <w:rPr>
                <w:rFonts w:cs="Arial"/>
              </w:rPr>
              <w:t xml:space="preserve">The infotainment System Master shall shut down the infotainment system and set </w:t>
            </w:r>
            <w:proofErr w:type="spellStart"/>
            <w:r>
              <w:rPr>
                <w:rFonts w:cs="Arial"/>
              </w:rPr>
              <w:t>HMIAudioMode</w:t>
            </w:r>
            <w:proofErr w:type="spellEnd"/>
            <w:r>
              <w:rPr>
                <w:rFonts w:cs="Arial"/>
              </w:rPr>
              <w:t xml:space="preserve"> = Load Shed. The Infotainment System Master shall disable extended play.   Note: for i</w:t>
            </w:r>
            <w:r>
              <w:rPr>
                <w:rFonts w:cs="Arial"/>
              </w:rPr>
              <w:t xml:space="preserve">nfotainment load shed shutdown process see load shed requirement “PWRMAN-REQ-014508-System Master Load Shed Event Activation Process”.   </w:t>
            </w:r>
          </w:p>
          <w:p w14:paraId="0EFF22D6" w14:textId="77777777" w:rsidR="0064498E" w:rsidRPr="00DD12A0" w:rsidRDefault="00FB255D" w:rsidP="0001549E">
            <w:pPr>
              <w:overflowPunct w:val="0"/>
              <w:autoSpaceDE w:val="0"/>
              <w:autoSpaceDN w:val="0"/>
              <w:adjustRightInd w:val="0"/>
              <w:spacing w:before="20" w:line="276" w:lineRule="auto"/>
              <w:rPr>
                <w:rFonts w:cs="Arial"/>
              </w:rPr>
            </w:pPr>
          </w:p>
          <w:p w14:paraId="6CE834DF" w14:textId="77777777" w:rsidR="00483FD2" w:rsidRDefault="00FB255D" w:rsidP="0001549E">
            <w:pPr>
              <w:overflowPunct w:val="0"/>
              <w:autoSpaceDE w:val="0"/>
              <w:autoSpaceDN w:val="0"/>
              <w:adjustRightInd w:val="0"/>
              <w:spacing w:before="20" w:line="276" w:lineRule="auto"/>
              <w:rPr>
                <w:rFonts w:cs="Arial"/>
              </w:rPr>
            </w:pPr>
            <w:r w:rsidRPr="00DD12A0">
              <w:rPr>
                <w:rFonts w:cs="Arial"/>
              </w:rPr>
              <w:t>The Cluster shall play the chimes and shall not set the infotainment system as the Chime Audio Source (</w:t>
            </w:r>
            <w:proofErr w:type="spellStart"/>
            <w:proofErr w:type="gramStart"/>
            <w:r w:rsidRPr="00DD12A0">
              <w:rPr>
                <w:rFonts w:cs="Arial"/>
              </w:rPr>
              <w:t>ie</w:t>
            </w:r>
            <w:proofErr w:type="spellEnd"/>
            <w:proofErr w:type="gramEnd"/>
            <w:r w:rsidRPr="00DD12A0">
              <w:rPr>
                <w:rFonts w:cs="Arial"/>
              </w:rPr>
              <w:t xml:space="preserve"> </w:t>
            </w:r>
            <w:proofErr w:type="spellStart"/>
            <w:r w:rsidRPr="00DD12A0">
              <w:rPr>
                <w:rFonts w:cs="Arial"/>
              </w:rPr>
              <w:t>Power_Up_Ch</w:t>
            </w:r>
            <w:r w:rsidRPr="00DD12A0">
              <w:rPr>
                <w:rFonts w:cs="Arial"/>
              </w:rPr>
              <w:t>ime_Modules</w:t>
            </w:r>
            <w:proofErr w:type="spellEnd"/>
            <w:r w:rsidRPr="00DD12A0">
              <w:rPr>
                <w:rFonts w:cs="Arial"/>
              </w:rPr>
              <w:t xml:space="preserve"> = Inactive and </w:t>
            </w:r>
            <w:proofErr w:type="spellStart"/>
            <w:r w:rsidRPr="00DD12A0">
              <w:rPr>
                <w:rFonts w:cs="Arial"/>
              </w:rPr>
              <w:t>Chime_Source</w:t>
            </w:r>
            <w:proofErr w:type="spellEnd"/>
            <w:r w:rsidRPr="00DD12A0">
              <w:rPr>
                <w:rFonts w:cs="Arial"/>
              </w:rPr>
              <w:t xml:space="preserve"> = Cluster)</w:t>
            </w:r>
            <w:r>
              <w:rPr>
                <w:rFonts w:cs="Arial"/>
              </w:rPr>
              <w:t xml:space="preserve">.  </w:t>
            </w:r>
          </w:p>
          <w:p w14:paraId="234133A4" w14:textId="77777777" w:rsidR="0064498E" w:rsidRDefault="00FB255D" w:rsidP="00483FD2">
            <w:pPr>
              <w:numPr>
                <w:ilvl w:val="0"/>
                <w:numId w:val="299"/>
              </w:numPr>
              <w:overflowPunct w:val="0"/>
              <w:autoSpaceDE w:val="0"/>
              <w:autoSpaceDN w:val="0"/>
              <w:adjustRightInd w:val="0"/>
              <w:spacing w:before="20" w:line="276" w:lineRule="auto"/>
              <w:rPr>
                <w:rFonts w:cs="Arial"/>
              </w:rPr>
            </w:pPr>
            <w:r w:rsidRPr="00483FD2">
              <w:rPr>
                <w:rFonts w:cs="Arial"/>
              </w:rPr>
              <w:t xml:space="preserve">The AHU shall set </w:t>
            </w:r>
            <w:proofErr w:type="spellStart"/>
            <w:r w:rsidRPr="00483FD2">
              <w:rPr>
                <w:rFonts w:cs="Arial"/>
              </w:rPr>
              <w:t>AHU_Chime_Supported</w:t>
            </w:r>
            <w:proofErr w:type="spellEnd"/>
            <w:r w:rsidRPr="00483FD2">
              <w:rPr>
                <w:rFonts w:cs="Arial"/>
              </w:rPr>
              <w:t xml:space="preserve"> = Not Supported</w:t>
            </w:r>
            <w:r>
              <w:rPr>
                <w:rFonts w:cs="Arial"/>
              </w:rPr>
              <w:t xml:space="preserve"> for non-Phoenix architectures</w:t>
            </w:r>
          </w:p>
          <w:p w14:paraId="1766F252" w14:textId="77777777" w:rsidR="00483FD2" w:rsidRPr="00483FD2" w:rsidRDefault="00FB255D" w:rsidP="00483FD2">
            <w:pPr>
              <w:numPr>
                <w:ilvl w:val="0"/>
                <w:numId w:val="299"/>
              </w:numPr>
              <w:overflowPunct w:val="0"/>
              <w:autoSpaceDE w:val="0"/>
              <w:autoSpaceDN w:val="0"/>
              <w:adjustRightInd w:val="0"/>
              <w:spacing w:before="20" w:line="276" w:lineRule="auto"/>
              <w:rPr>
                <w:ins w:id="281" w:author="Myslinski, Jason (J.S.)" w:date="2021-09-15T09:03:00Z"/>
                <w:rFonts w:cs="Arial"/>
              </w:rPr>
            </w:pPr>
            <w:ins w:id="282" w:author="Myslinski, Jason (J.S.)" w:date="2021-09-15T09:03:00Z">
              <w:r>
                <w:rPr>
                  <w:rFonts w:cs="Arial"/>
                </w:rPr>
                <w:t xml:space="preserve">The PAC/AHU shall set </w:t>
              </w:r>
              <w:proofErr w:type="spellStart"/>
              <w:r>
                <w:rPr>
                  <w:rFonts w:cs="Arial"/>
                </w:rPr>
                <w:t>AHU_Chime_Supported</w:t>
              </w:r>
              <w:proofErr w:type="spellEnd"/>
              <w:r>
                <w:rPr>
                  <w:rFonts w:cs="Arial"/>
                </w:rPr>
                <w:t xml:space="preserve"> = Inactive for the Phoenix architecture</w:t>
              </w:r>
            </w:ins>
          </w:p>
          <w:p w14:paraId="636B022A" w14:textId="77777777" w:rsidR="00966D5F" w:rsidRPr="00DD12A0" w:rsidRDefault="00FB255D" w:rsidP="0001549E">
            <w:pPr>
              <w:overflowPunct w:val="0"/>
              <w:autoSpaceDE w:val="0"/>
              <w:autoSpaceDN w:val="0"/>
              <w:adjustRightInd w:val="0"/>
              <w:spacing w:before="20" w:line="276" w:lineRule="auto"/>
              <w:rPr>
                <w:rFonts w:cs="Arial"/>
              </w:rPr>
            </w:pPr>
          </w:p>
          <w:p w14:paraId="1B3EDEF3" w14:textId="77777777" w:rsidR="00966D5F" w:rsidRPr="00ED00C4" w:rsidRDefault="00FB255D" w:rsidP="0001549E">
            <w:pPr>
              <w:overflowPunct w:val="0"/>
              <w:autoSpaceDE w:val="0"/>
              <w:autoSpaceDN w:val="0"/>
              <w:adjustRightInd w:val="0"/>
              <w:spacing w:before="20" w:line="276" w:lineRule="auto"/>
              <w:rPr>
                <w:rFonts w:cs="Arial"/>
              </w:rPr>
            </w:pPr>
            <w:r>
              <w:rPr>
                <w:rFonts w:cs="Arial"/>
              </w:rPr>
              <w:t>For TCU see applicable TCU specific</w:t>
            </w:r>
            <w:r>
              <w:rPr>
                <w:rFonts w:cs="Arial"/>
              </w:rPr>
              <w:t>ations for reduced current drain strategies</w:t>
            </w:r>
          </w:p>
        </w:tc>
      </w:tr>
    </w:tbl>
    <w:p w14:paraId="390158B9" w14:textId="77777777" w:rsidR="00ED00C4" w:rsidRPr="00E606FF" w:rsidRDefault="00FB255D" w:rsidP="00500605">
      <w:pPr>
        <w:rPr>
          <w:rFonts w:cs="Arial"/>
        </w:rPr>
      </w:pPr>
    </w:p>
    <w:p w14:paraId="03B57EB0" w14:textId="77777777" w:rsidR="00DD12A0" w:rsidRPr="00746E9F" w:rsidRDefault="00FB255D" w:rsidP="00E606FF">
      <w:pPr>
        <w:tabs>
          <w:tab w:val="left" w:pos="2730"/>
        </w:tabs>
        <w:rPr>
          <w:rFonts w:cs="Arial"/>
          <w:color w:val="000000"/>
        </w:rPr>
      </w:pPr>
      <w:proofErr w:type="spellStart"/>
      <w:r w:rsidRPr="00746E9F">
        <w:rPr>
          <w:rFonts w:cs="Arial"/>
        </w:rPr>
        <w:t>KeyOffMde_D_Actl</w:t>
      </w:r>
      <w:proofErr w:type="spellEnd"/>
      <w:r w:rsidRPr="00746E9F">
        <w:rPr>
          <w:rFonts w:cs="Arial"/>
          <w:color w:val="000000"/>
        </w:rPr>
        <w:t xml:space="preserve"> (</w:t>
      </w:r>
      <w:proofErr w:type="spellStart"/>
      <w:proofErr w:type="gramStart"/>
      <w:r w:rsidRPr="00746E9F">
        <w:rPr>
          <w:rFonts w:cs="Arial"/>
          <w:color w:val="000000"/>
        </w:rPr>
        <w:t>ie</w:t>
      </w:r>
      <w:proofErr w:type="spellEnd"/>
      <w:proofErr w:type="gramEnd"/>
      <w:r>
        <w:rPr>
          <w:rFonts w:cs="Arial"/>
          <w:color w:val="000000"/>
        </w:rPr>
        <w:t xml:space="preserve"> KOL Mode</w:t>
      </w:r>
      <w:r w:rsidRPr="00746E9F">
        <w:rPr>
          <w:rFonts w:cs="Arial"/>
        </w:rPr>
        <w:t xml:space="preserve">) </w:t>
      </w:r>
      <w:r w:rsidRPr="00746E9F">
        <w:rPr>
          <w:rFonts w:cs="Arial"/>
          <w:color w:val="000000"/>
        </w:rPr>
        <w:t xml:space="preserve">does not replace the </w:t>
      </w:r>
      <w:proofErr w:type="spellStart"/>
      <w:r w:rsidRPr="00746E9F">
        <w:rPr>
          <w:rFonts w:cs="Arial"/>
          <w:color w:val="000000"/>
        </w:rPr>
        <w:t>LifeCycle</w:t>
      </w:r>
      <w:proofErr w:type="spellEnd"/>
      <w:r w:rsidRPr="00746E9F">
        <w:rPr>
          <w:rFonts w:cs="Arial"/>
          <w:color w:val="000000"/>
        </w:rPr>
        <w:t xml:space="preserve"> </w:t>
      </w:r>
      <w:proofErr w:type="spellStart"/>
      <w:r w:rsidRPr="00746E9F">
        <w:rPr>
          <w:rFonts w:cs="Arial"/>
          <w:color w:val="000000"/>
        </w:rPr>
        <w:t>Mode_D_Actl</w:t>
      </w:r>
      <w:proofErr w:type="spellEnd"/>
      <w:r w:rsidRPr="00746E9F">
        <w:rPr>
          <w:rFonts w:cs="Arial"/>
          <w:color w:val="000000"/>
        </w:rPr>
        <w:t xml:space="preserve"> (</w:t>
      </w:r>
      <w:proofErr w:type="spellStart"/>
      <w:r w:rsidRPr="00746E9F">
        <w:rPr>
          <w:rFonts w:cs="Arial"/>
          <w:color w:val="000000"/>
        </w:rPr>
        <w:t>ie</w:t>
      </w:r>
      <w:proofErr w:type="spellEnd"/>
      <w:r w:rsidRPr="00746E9F">
        <w:rPr>
          <w:rFonts w:cs="Arial"/>
          <w:color w:val="000000"/>
        </w:rPr>
        <w:t xml:space="preserve"> </w:t>
      </w:r>
      <w:proofErr w:type="spellStart"/>
      <w:r w:rsidRPr="00746E9F">
        <w:rPr>
          <w:rFonts w:cs="Arial"/>
          <w:color w:val="000000"/>
        </w:rPr>
        <w:t>CarMode</w:t>
      </w:r>
      <w:proofErr w:type="spellEnd"/>
      <w:r w:rsidRPr="00746E9F">
        <w:rPr>
          <w:rFonts w:cs="Arial"/>
          <w:color w:val="000000"/>
        </w:rPr>
        <w:t xml:space="preserve">) signal for Transport Mode or Factory Mode.  </w:t>
      </w:r>
    </w:p>
    <w:p w14:paraId="64C9D25E" w14:textId="77777777" w:rsidR="00DD12A0" w:rsidRPr="00746E9F" w:rsidRDefault="00FB255D" w:rsidP="00E606FF">
      <w:pPr>
        <w:numPr>
          <w:ilvl w:val="0"/>
          <w:numId w:val="298"/>
        </w:numPr>
        <w:tabs>
          <w:tab w:val="left" w:pos="2730"/>
        </w:tabs>
        <w:rPr>
          <w:rFonts w:cs="Arial"/>
          <w:color w:val="000000"/>
        </w:rPr>
      </w:pPr>
      <w:r w:rsidRPr="00746E9F">
        <w:rPr>
          <w:rFonts w:cs="Arial"/>
          <w:color w:val="000000"/>
        </w:rPr>
        <w:t xml:space="preserve">Transport and Factory Mode encodings in the </w:t>
      </w:r>
      <w:proofErr w:type="spellStart"/>
      <w:r w:rsidRPr="00746E9F">
        <w:rPr>
          <w:rFonts w:cs="Arial"/>
          <w:color w:val="000000"/>
        </w:rPr>
        <w:t>KeyOffMde_D_Actl</w:t>
      </w:r>
      <w:proofErr w:type="spellEnd"/>
      <w:r w:rsidRPr="00746E9F">
        <w:rPr>
          <w:rFonts w:cs="Arial"/>
          <w:color w:val="000000"/>
        </w:rPr>
        <w:t xml:space="preserve"> signal are considered don’t cares.  Follow </w:t>
      </w:r>
      <w:r>
        <w:rPr>
          <w:rFonts w:cs="Arial"/>
          <w:color w:val="000000"/>
        </w:rPr>
        <w:t xml:space="preserve">any </w:t>
      </w:r>
      <w:r w:rsidRPr="00746E9F">
        <w:rPr>
          <w:rFonts w:cs="Arial"/>
          <w:color w:val="000000"/>
        </w:rPr>
        <w:t>existing SPSS requirements for Transport and</w:t>
      </w:r>
      <w:r>
        <w:rPr>
          <w:rFonts w:cs="Arial"/>
          <w:color w:val="000000"/>
        </w:rPr>
        <w:t>/or</w:t>
      </w:r>
      <w:r w:rsidRPr="00746E9F">
        <w:rPr>
          <w:rFonts w:cs="Arial"/>
          <w:color w:val="000000"/>
        </w:rPr>
        <w:t xml:space="preserve"> Factory Mode (</w:t>
      </w:r>
      <w:proofErr w:type="spellStart"/>
      <w:r w:rsidRPr="00746E9F">
        <w:rPr>
          <w:rFonts w:cs="Arial"/>
          <w:color w:val="000000"/>
        </w:rPr>
        <w:t>ex using</w:t>
      </w:r>
      <w:proofErr w:type="spellEnd"/>
      <w:r w:rsidRPr="00746E9F">
        <w:rPr>
          <w:rFonts w:cs="Arial"/>
          <w:color w:val="000000"/>
        </w:rPr>
        <w:t xml:space="preserve"> </w:t>
      </w:r>
      <w:proofErr w:type="spellStart"/>
      <w:r w:rsidRPr="00746E9F">
        <w:rPr>
          <w:rFonts w:cs="Arial"/>
          <w:color w:val="000000"/>
        </w:rPr>
        <w:t>LifeCycleMode_D_Actl</w:t>
      </w:r>
      <w:proofErr w:type="spellEnd"/>
      <w:r w:rsidRPr="00746E9F">
        <w:rPr>
          <w:rFonts w:cs="Arial"/>
          <w:color w:val="000000"/>
        </w:rPr>
        <w:t>).</w:t>
      </w:r>
    </w:p>
    <w:p w14:paraId="2D985556" w14:textId="77777777" w:rsidR="00E606FF" w:rsidRPr="00ED00C4" w:rsidRDefault="00FB255D" w:rsidP="00500605">
      <w:pPr>
        <w:rPr>
          <w:rFonts w:cs="Arial"/>
        </w:rPr>
      </w:pPr>
    </w:p>
    <w:p w14:paraId="480EA161" w14:textId="77777777" w:rsidR="00F23DF4" w:rsidRDefault="00FB255D" w:rsidP="00500605">
      <w:pPr>
        <w:rPr>
          <w:rFonts w:cs="Arial"/>
        </w:rPr>
      </w:pPr>
      <w:proofErr w:type="spellStart"/>
      <w:r w:rsidRPr="00746E9F">
        <w:rPr>
          <w:rFonts w:cs="Arial"/>
        </w:rPr>
        <w:t>KeyOffMde_D_Actl</w:t>
      </w:r>
      <w:proofErr w:type="spellEnd"/>
      <w:r w:rsidRPr="00883AFC">
        <w:rPr>
          <w:rFonts w:cs="Arial"/>
        </w:rPr>
        <w:t xml:space="preserve"> </w:t>
      </w:r>
      <w:r>
        <w:rPr>
          <w:rFonts w:cs="Arial"/>
        </w:rPr>
        <w:t xml:space="preserve">signal </w:t>
      </w:r>
      <w:r w:rsidRPr="00883AFC">
        <w:rPr>
          <w:rFonts w:cs="Arial"/>
        </w:rPr>
        <w:t xml:space="preserve">is defined to be </w:t>
      </w:r>
      <w:r>
        <w:rPr>
          <w:rFonts w:cs="Arial"/>
        </w:rPr>
        <w:t>to the “</w:t>
      </w:r>
      <w:r w:rsidRPr="00883AFC">
        <w:rPr>
          <w:rFonts w:cs="Arial"/>
        </w:rPr>
        <w:t>NORM</w:t>
      </w:r>
      <w:r w:rsidRPr="00883AFC">
        <w:rPr>
          <w:rFonts w:cs="Arial"/>
        </w:rPr>
        <w:t>AL</w:t>
      </w:r>
      <w:r>
        <w:rPr>
          <w:rFonts w:cs="Arial"/>
        </w:rPr>
        <w:t>”</w:t>
      </w:r>
      <w:r w:rsidRPr="00883AFC">
        <w:rPr>
          <w:rFonts w:cs="Arial"/>
        </w:rPr>
        <w:t xml:space="preserve"> </w:t>
      </w:r>
      <w:r>
        <w:rPr>
          <w:rFonts w:cs="Arial"/>
        </w:rPr>
        <w:t xml:space="preserve">encoding </w:t>
      </w:r>
      <w:r w:rsidRPr="00883AFC">
        <w:rPr>
          <w:rFonts w:cs="Arial"/>
        </w:rPr>
        <w:t xml:space="preserve">when </w:t>
      </w:r>
      <w:proofErr w:type="spellStart"/>
      <w:r w:rsidRPr="00883AFC">
        <w:rPr>
          <w:rFonts w:cs="Arial"/>
        </w:rPr>
        <w:t>Ignition_Status</w:t>
      </w:r>
      <w:proofErr w:type="spellEnd"/>
      <w:r w:rsidRPr="00883AFC">
        <w:rPr>
          <w:rFonts w:cs="Arial"/>
        </w:rPr>
        <w:t xml:space="preserve"> is not OFF</w:t>
      </w:r>
      <w:r>
        <w:rPr>
          <w:rFonts w:cs="Arial"/>
        </w:rPr>
        <w:t xml:space="preserve"> (</w:t>
      </w:r>
      <w:proofErr w:type="spellStart"/>
      <w:r>
        <w:rPr>
          <w:rFonts w:cs="Arial"/>
        </w:rPr>
        <w:t>ex RUN</w:t>
      </w:r>
      <w:proofErr w:type="spellEnd"/>
      <w:r>
        <w:rPr>
          <w:rFonts w:cs="Arial"/>
        </w:rPr>
        <w:t>/ACC).</w:t>
      </w:r>
    </w:p>
    <w:p w14:paraId="7451D79C" w14:textId="77777777" w:rsidR="00F23DF4" w:rsidRDefault="00FB255D" w:rsidP="00500605">
      <w:pPr>
        <w:rPr>
          <w:rFonts w:cs="Arial"/>
        </w:rPr>
      </w:pPr>
    </w:p>
    <w:p w14:paraId="02C95F8E" w14:textId="77777777" w:rsidR="00705B29" w:rsidRDefault="00FB255D" w:rsidP="00500605">
      <w:pPr>
        <w:rPr>
          <w:rFonts w:cs="Arial"/>
        </w:rPr>
      </w:pPr>
      <w:r>
        <w:rPr>
          <w:rFonts w:cs="Arial"/>
        </w:rPr>
        <w:t xml:space="preserve">When </w:t>
      </w:r>
      <w:proofErr w:type="spellStart"/>
      <w:r>
        <w:rPr>
          <w:rFonts w:cs="Arial"/>
        </w:rPr>
        <w:t>Ignition_Status</w:t>
      </w:r>
      <w:proofErr w:type="spellEnd"/>
      <w:r>
        <w:rPr>
          <w:rFonts w:cs="Arial"/>
        </w:rPr>
        <w:t xml:space="preserve"> = OFF if there is no </w:t>
      </w:r>
      <w:proofErr w:type="spellStart"/>
      <w:r>
        <w:rPr>
          <w:rFonts w:cs="Arial"/>
        </w:rPr>
        <w:t>KeyOffMde_D_Actl</w:t>
      </w:r>
      <w:proofErr w:type="spellEnd"/>
      <w:r>
        <w:rPr>
          <w:rFonts w:cs="Arial"/>
        </w:rPr>
        <w:t xml:space="preserve"> signal on the bus or an update bit indicates not fresh data for the signal then assume the last KOL state.</w:t>
      </w:r>
    </w:p>
    <w:p w14:paraId="02638303" w14:textId="77777777" w:rsidR="00E606FF" w:rsidRDefault="00FB255D" w:rsidP="00500605">
      <w:pPr>
        <w:rPr>
          <w:rFonts w:cs="Arial"/>
        </w:rPr>
      </w:pPr>
    </w:p>
    <w:p w14:paraId="3EA5B4F4" w14:textId="77777777" w:rsidR="00E606FF" w:rsidRPr="001E2A4B" w:rsidRDefault="00FB255D" w:rsidP="00500605">
      <w:pPr>
        <w:rPr>
          <w:rFonts w:cs="Arial"/>
        </w:rPr>
      </w:pPr>
      <w:proofErr w:type="spellStart"/>
      <w:r w:rsidRPr="001E2A4B">
        <w:rPr>
          <w:rFonts w:cs="Arial"/>
        </w:rPr>
        <w:t>KeyOffMde_D_Actl</w:t>
      </w:r>
      <w:proofErr w:type="spellEnd"/>
      <w:r w:rsidRPr="001E2A4B">
        <w:rPr>
          <w:rFonts w:cs="Arial"/>
        </w:rPr>
        <w:t xml:space="preserve"> s</w:t>
      </w:r>
      <w:r>
        <w:rPr>
          <w:rFonts w:cs="Arial"/>
        </w:rPr>
        <w:t xml:space="preserve">ubscriber </w:t>
      </w:r>
      <w:proofErr w:type="gramStart"/>
      <w:r>
        <w:rPr>
          <w:rFonts w:cs="Arial"/>
        </w:rPr>
        <w:t>E</w:t>
      </w:r>
      <w:r>
        <w:rPr>
          <w:rFonts w:cs="Arial"/>
        </w:rPr>
        <w:t>CU’s</w:t>
      </w:r>
      <w:proofErr w:type="gramEnd"/>
      <w:r>
        <w:rPr>
          <w:rFonts w:cs="Arial"/>
        </w:rPr>
        <w:t xml:space="preserve"> </w:t>
      </w:r>
      <w:r w:rsidRPr="001E2A4B">
        <w:rPr>
          <w:rFonts w:cs="Arial"/>
        </w:rPr>
        <w:t xml:space="preserve">shall retain the last received </w:t>
      </w:r>
      <w:proofErr w:type="spellStart"/>
      <w:r w:rsidRPr="001E2A4B">
        <w:rPr>
          <w:rFonts w:cs="Arial"/>
        </w:rPr>
        <w:t>KOL_Mode</w:t>
      </w:r>
      <w:proofErr w:type="spellEnd"/>
      <w:r w:rsidRPr="001E2A4B">
        <w:rPr>
          <w:rFonts w:cs="Arial"/>
        </w:rPr>
        <w:t xml:space="preserve"> value during ECU sleep (for use on wake-up).</w:t>
      </w:r>
    </w:p>
    <w:p w14:paraId="761BBB37" w14:textId="77777777" w:rsidR="001E2A4B" w:rsidRPr="001E2A4B" w:rsidRDefault="00FB255D" w:rsidP="00500605">
      <w:pPr>
        <w:rPr>
          <w:rFonts w:cs="Arial"/>
        </w:rPr>
      </w:pPr>
    </w:p>
    <w:p w14:paraId="20EA2997" w14:textId="77777777" w:rsidR="00883AFC" w:rsidRPr="00883AFC" w:rsidRDefault="00FB255D" w:rsidP="001E2A4B">
      <w:pPr>
        <w:rPr>
          <w:rFonts w:cs="Arial"/>
        </w:rPr>
      </w:pPr>
      <w:r w:rsidRPr="007250E0">
        <w:rPr>
          <w:rFonts w:cs="Arial"/>
        </w:rPr>
        <w:t xml:space="preserve">It is understandable that there will be race-conditions when both </w:t>
      </w:r>
      <w:proofErr w:type="spellStart"/>
      <w:r>
        <w:rPr>
          <w:rFonts w:cs="Arial"/>
        </w:rPr>
        <w:t>KeyOffMde_D_Actl</w:t>
      </w:r>
      <w:proofErr w:type="spellEnd"/>
      <w:r>
        <w:rPr>
          <w:rFonts w:cs="Arial"/>
        </w:rPr>
        <w:t xml:space="preserve"> </w:t>
      </w:r>
      <w:r w:rsidRPr="007250E0">
        <w:rPr>
          <w:rFonts w:cs="Arial"/>
        </w:rPr>
        <w:t xml:space="preserve">and </w:t>
      </w:r>
      <w:proofErr w:type="spellStart"/>
      <w:r w:rsidRPr="007250E0">
        <w:rPr>
          <w:rFonts w:cs="Arial"/>
        </w:rPr>
        <w:t>Ignition_Status</w:t>
      </w:r>
      <w:proofErr w:type="spellEnd"/>
      <w:r w:rsidRPr="007250E0">
        <w:rPr>
          <w:rFonts w:cs="Arial"/>
        </w:rPr>
        <w:t xml:space="preserve"> are received via CAN (especially when they are in different CAN messages). </w:t>
      </w:r>
      <w:r>
        <w:rPr>
          <w:rFonts w:cs="Arial"/>
        </w:rPr>
        <w:t xml:space="preserve"> </w:t>
      </w:r>
      <w:r w:rsidRPr="007250E0">
        <w:rPr>
          <w:rFonts w:cs="Arial"/>
        </w:rPr>
        <w:t xml:space="preserve">In this case, the Subscriber ECUs are directed to prioritize </w:t>
      </w:r>
      <w:proofErr w:type="spellStart"/>
      <w:r w:rsidRPr="007250E0">
        <w:rPr>
          <w:rFonts w:cs="Arial"/>
        </w:rPr>
        <w:t>Ignition_Status</w:t>
      </w:r>
      <w:proofErr w:type="spellEnd"/>
      <w:r w:rsidRPr="007250E0">
        <w:rPr>
          <w:rFonts w:cs="Arial"/>
        </w:rPr>
        <w:t xml:space="preserve"> above </w:t>
      </w:r>
      <w:proofErr w:type="spellStart"/>
      <w:r>
        <w:rPr>
          <w:rFonts w:cs="Arial"/>
        </w:rPr>
        <w:t>KeyOffMde_D_Actl</w:t>
      </w:r>
      <w:proofErr w:type="spellEnd"/>
      <w:r w:rsidRPr="007250E0">
        <w:rPr>
          <w:rFonts w:cs="Arial"/>
        </w:rPr>
        <w:t>.</w:t>
      </w:r>
    </w:p>
    <w:p w14:paraId="524A3C07" w14:textId="77777777" w:rsidR="00CE7177" w:rsidRDefault="00FB255D" w:rsidP="001E2A4B">
      <w:pPr>
        <w:rPr>
          <w:rFonts w:cs="Arial"/>
        </w:rPr>
      </w:pPr>
    </w:p>
    <w:p w14:paraId="04EDBEE6" w14:textId="77777777" w:rsidR="00CE7177" w:rsidRPr="008960F4" w:rsidRDefault="00FB255D" w:rsidP="001E2A4B">
      <w:pPr>
        <w:rPr>
          <w:rFonts w:cs="Arial"/>
        </w:rPr>
      </w:pPr>
      <w:r w:rsidRPr="008960F4">
        <w:rPr>
          <w:rFonts w:cs="Arial"/>
        </w:rPr>
        <w:t xml:space="preserve">If </w:t>
      </w:r>
      <w:proofErr w:type="spellStart"/>
      <w:r w:rsidRPr="008960F4">
        <w:rPr>
          <w:rFonts w:cs="Arial"/>
        </w:rPr>
        <w:t>KeyOffMde_D_Actl</w:t>
      </w:r>
      <w:proofErr w:type="spellEnd"/>
      <w:r w:rsidRPr="008960F4">
        <w:rPr>
          <w:rFonts w:cs="Arial"/>
        </w:rPr>
        <w:t xml:space="preserve"> is missing for 5 seconds in Run and still missing when ke</w:t>
      </w:r>
      <w:r w:rsidRPr="008960F4">
        <w:rPr>
          <w:rFonts w:cs="Arial"/>
        </w:rPr>
        <w:t xml:space="preserve">y changes out of Run (ex to ACC/OFF) then </w:t>
      </w:r>
      <w:proofErr w:type="spellStart"/>
      <w:r w:rsidRPr="008960F4">
        <w:rPr>
          <w:rFonts w:cs="Arial"/>
        </w:rPr>
        <w:t>KeyOff</w:t>
      </w:r>
      <w:proofErr w:type="spellEnd"/>
      <w:r w:rsidRPr="008960F4">
        <w:rPr>
          <w:rFonts w:cs="Arial"/>
        </w:rPr>
        <w:t xml:space="preserve"> Mode shall be treated as though </w:t>
      </w:r>
      <w:proofErr w:type="spellStart"/>
      <w:r w:rsidRPr="008960F4">
        <w:rPr>
          <w:rFonts w:cs="Arial"/>
        </w:rPr>
        <w:t>KeyOffMde_D_Actl</w:t>
      </w:r>
      <w:proofErr w:type="spellEnd"/>
      <w:r w:rsidRPr="008960F4">
        <w:rPr>
          <w:rFonts w:cs="Arial"/>
        </w:rPr>
        <w:t xml:space="preserve"> = Normal until the signal is no longer missing.</w:t>
      </w:r>
    </w:p>
    <w:p w14:paraId="2FC135AD" w14:textId="77777777" w:rsidR="00F87908" w:rsidRPr="008960F4" w:rsidRDefault="00FB255D" w:rsidP="00F87908">
      <w:pPr>
        <w:numPr>
          <w:ilvl w:val="0"/>
          <w:numId w:val="297"/>
        </w:numPr>
        <w:rPr>
          <w:rFonts w:cs="Arial"/>
        </w:rPr>
      </w:pPr>
      <w:r w:rsidRPr="008960F4">
        <w:rPr>
          <w:rFonts w:cs="Arial"/>
        </w:rPr>
        <w:t xml:space="preserve">Note: subscribers of </w:t>
      </w:r>
      <w:proofErr w:type="spellStart"/>
      <w:r w:rsidRPr="008960F4">
        <w:rPr>
          <w:rFonts w:cs="Arial"/>
        </w:rPr>
        <w:t>KeyOffMde_D_Actl</w:t>
      </w:r>
      <w:proofErr w:type="spellEnd"/>
      <w:r w:rsidRPr="008960F4">
        <w:rPr>
          <w:rFonts w:cs="Arial"/>
        </w:rPr>
        <w:t xml:space="preserve"> shall not set a DTC when the signal is missing because there are no cust</w:t>
      </w:r>
      <w:r w:rsidRPr="008960F4">
        <w:rPr>
          <w:rFonts w:cs="Arial"/>
        </w:rPr>
        <w:t xml:space="preserve">omer noticeable issues when </w:t>
      </w:r>
      <w:proofErr w:type="spellStart"/>
      <w:r w:rsidRPr="008960F4">
        <w:rPr>
          <w:rFonts w:cs="Arial"/>
        </w:rPr>
        <w:t>KeyOffMde_D_Actl</w:t>
      </w:r>
      <w:proofErr w:type="spellEnd"/>
      <w:r w:rsidRPr="008960F4">
        <w:rPr>
          <w:rFonts w:cs="Arial"/>
        </w:rPr>
        <w:t xml:space="preserve"> is missing.</w:t>
      </w:r>
    </w:p>
    <w:p w14:paraId="22350990" w14:textId="77777777" w:rsidR="006F2F36" w:rsidRDefault="00FB255D" w:rsidP="00500605">
      <w:pPr>
        <w:rPr>
          <w:rFonts w:cs="Arial"/>
        </w:rPr>
      </w:pPr>
    </w:p>
    <w:p w14:paraId="67BC9960" w14:textId="77777777" w:rsidR="00C54EC2" w:rsidRPr="007D4F96" w:rsidRDefault="00FB255D" w:rsidP="00500605">
      <w:pPr>
        <w:rPr>
          <w:rFonts w:cs="Arial"/>
        </w:rPr>
      </w:pPr>
      <w:r w:rsidRPr="00C17DCB">
        <w:rPr>
          <w:rFonts w:cs="Arial"/>
        </w:rPr>
        <w:t xml:space="preserve">For infotainment module resets while </w:t>
      </w:r>
      <w:proofErr w:type="spellStart"/>
      <w:r w:rsidRPr="00C17DCB">
        <w:rPr>
          <w:rFonts w:cs="Arial"/>
        </w:rPr>
        <w:t>Ignition_Status</w:t>
      </w:r>
      <w:proofErr w:type="spellEnd"/>
      <w:r w:rsidRPr="00C17DCB">
        <w:rPr>
          <w:rFonts w:cs="Arial"/>
        </w:rPr>
        <w:t xml:space="preserve"> = OFF assume the last KOL Mode state (</w:t>
      </w:r>
      <w:proofErr w:type="spellStart"/>
      <w:r w:rsidRPr="00C17DCB">
        <w:rPr>
          <w:rFonts w:cs="Arial"/>
        </w:rPr>
        <w:t xml:space="preserve">ex </w:t>
      </w:r>
      <w:r>
        <w:rPr>
          <w:rFonts w:cs="Arial"/>
        </w:rPr>
        <w:t>Normal</w:t>
      </w:r>
      <w:proofErr w:type="spellEnd"/>
      <w:r>
        <w:rPr>
          <w:rFonts w:cs="Arial"/>
        </w:rPr>
        <w:t xml:space="preserve">, </w:t>
      </w:r>
      <w:r w:rsidRPr="00C17DCB">
        <w:rPr>
          <w:rFonts w:cs="Arial"/>
        </w:rPr>
        <w:t xml:space="preserve">Hibernate, </w:t>
      </w:r>
      <w:r w:rsidRPr="007D4F96">
        <w:rPr>
          <w:rFonts w:cs="Arial"/>
        </w:rPr>
        <w:t xml:space="preserve">Critical Batt) if the signal is not present on the bus. </w:t>
      </w:r>
    </w:p>
    <w:p w14:paraId="4954DD54" w14:textId="77777777" w:rsidR="00CA404D" w:rsidRPr="007D4F96" w:rsidRDefault="00FB255D" w:rsidP="00500605">
      <w:pPr>
        <w:rPr>
          <w:rFonts w:cs="Arial"/>
        </w:rPr>
      </w:pPr>
    </w:p>
    <w:p w14:paraId="57BBB71B" w14:textId="77777777" w:rsidR="00CA404D" w:rsidRPr="007D4F96" w:rsidRDefault="00FB255D" w:rsidP="00500605">
      <w:pPr>
        <w:rPr>
          <w:rFonts w:cs="Arial"/>
        </w:rPr>
      </w:pPr>
      <w:r w:rsidRPr="007D4F96">
        <w:rPr>
          <w:rFonts w:cs="Arial"/>
        </w:rPr>
        <w:t xml:space="preserve">For Phone as a Key the </w:t>
      </w:r>
      <w:proofErr w:type="spellStart"/>
      <w:r w:rsidRPr="007D4F96">
        <w:rPr>
          <w:rFonts w:cs="Arial"/>
        </w:rPr>
        <w:t>KeyO</w:t>
      </w:r>
      <w:r w:rsidRPr="007D4F96">
        <w:rPr>
          <w:rFonts w:cs="Arial"/>
        </w:rPr>
        <w:t>ffMde_D_Actl</w:t>
      </w:r>
      <w:proofErr w:type="spellEnd"/>
      <w:r w:rsidRPr="007D4F96">
        <w:rPr>
          <w:rFonts w:cs="Arial"/>
        </w:rPr>
        <w:t xml:space="preserve"> signal state (</w:t>
      </w:r>
      <w:proofErr w:type="spellStart"/>
      <w:proofErr w:type="gramStart"/>
      <w:r w:rsidRPr="007D4F96">
        <w:rPr>
          <w:rFonts w:cs="Arial"/>
        </w:rPr>
        <w:t>ie</w:t>
      </w:r>
      <w:proofErr w:type="spellEnd"/>
      <w:proofErr w:type="gramEnd"/>
      <w:r w:rsidRPr="007D4F96">
        <w:rPr>
          <w:rFonts w:cs="Arial"/>
        </w:rPr>
        <w:t xml:space="preserve"> </w:t>
      </w:r>
      <w:proofErr w:type="spellStart"/>
      <w:r w:rsidRPr="007D4F96">
        <w:rPr>
          <w:rFonts w:cs="Arial"/>
        </w:rPr>
        <w:t>Critical_Batt</w:t>
      </w:r>
      <w:proofErr w:type="spellEnd"/>
      <w:r w:rsidRPr="007D4F96">
        <w:rPr>
          <w:rFonts w:cs="Arial"/>
        </w:rPr>
        <w:t>, Hibernate) shall not prevent the phone charging module charging ports (</w:t>
      </w:r>
      <w:proofErr w:type="spellStart"/>
      <w:r w:rsidRPr="007D4F96">
        <w:rPr>
          <w:rFonts w:cs="Arial"/>
        </w:rPr>
        <w:t>ex SYNC</w:t>
      </w:r>
      <w:proofErr w:type="spellEnd"/>
      <w:r w:rsidRPr="007D4F96">
        <w:rPr>
          <w:rFonts w:cs="Arial"/>
        </w:rPr>
        <w:t xml:space="preserve"> USB) from being able to charge a phone when </w:t>
      </w:r>
      <w:proofErr w:type="spellStart"/>
      <w:r w:rsidRPr="007D4F96">
        <w:rPr>
          <w:rFonts w:cs="Arial"/>
        </w:rPr>
        <w:t>PrsnIDevChrgEnbl_B_Rq</w:t>
      </w:r>
      <w:proofErr w:type="spellEnd"/>
      <w:r w:rsidRPr="007D4F96">
        <w:rPr>
          <w:rFonts w:cs="Arial"/>
        </w:rPr>
        <w:t xml:space="preserve"> = Active.  </w:t>
      </w:r>
    </w:p>
    <w:p w14:paraId="576C6D9C" w14:textId="77777777" w:rsidR="00830982" w:rsidRPr="007D4F96" w:rsidRDefault="00FB255D" w:rsidP="00830982">
      <w:pPr>
        <w:numPr>
          <w:ilvl w:val="0"/>
          <w:numId w:val="297"/>
        </w:numPr>
        <w:rPr>
          <w:rFonts w:cs="Arial"/>
        </w:rPr>
      </w:pPr>
      <w:r w:rsidRPr="007D4F96">
        <w:rPr>
          <w:rFonts w:cs="Arial"/>
        </w:rPr>
        <w:t>Note: the phone charging needs to be supported in case</w:t>
      </w:r>
      <w:r w:rsidRPr="007D4F96">
        <w:rPr>
          <w:rFonts w:cs="Arial"/>
        </w:rPr>
        <w:t xml:space="preserve"> the user’s phone is dead and they need to be able to charge it enough to start the vehicle.</w:t>
      </w:r>
    </w:p>
    <w:p w14:paraId="75B5DB9A" w14:textId="77777777" w:rsidR="001F2E78" w:rsidRPr="001F2E78" w:rsidRDefault="00FB255D" w:rsidP="001F2E78">
      <w:pPr>
        <w:rPr>
          <w:rFonts w:cs="Arial"/>
          <w:b/>
          <w:color w:val="FF0000"/>
        </w:rPr>
      </w:pPr>
    </w:p>
    <w:p w14:paraId="5CB68C4B" w14:textId="77777777" w:rsidR="002664C7" w:rsidRPr="004E51E5" w:rsidRDefault="00FB255D" w:rsidP="00500605">
      <w:pPr>
        <w:rPr>
          <w:rFonts w:cs="Arial"/>
        </w:rPr>
      </w:pPr>
    </w:p>
    <w:p w14:paraId="62310212" w14:textId="77777777" w:rsidR="008B19BF" w:rsidRDefault="00FB255D">
      <w:pPr>
        <w:spacing w:after="200" w:line="276" w:lineRule="auto"/>
      </w:pPr>
      <w:r>
        <w:br w:type="page"/>
      </w:r>
    </w:p>
    <w:p w14:paraId="04276149" w14:textId="77777777" w:rsidR="00406F39" w:rsidRDefault="00FB255D" w:rsidP="008B11E9">
      <w:pPr>
        <w:pStyle w:val="Heading2"/>
      </w:pPr>
      <w:bookmarkStart w:id="283" w:name="_Toc115265611"/>
      <w:r w:rsidRPr="00B9479B">
        <w:t>PWRMAN-FUN-REQ-235584/A-Factory Mode</w:t>
      </w:r>
      <w:bookmarkEnd w:id="283"/>
    </w:p>
    <w:p w14:paraId="75CBD395" w14:textId="77777777" w:rsidR="00500605" w:rsidRDefault="00FB255D" w:rsidP="00500605"/>
    <w:p w14:paraId="2780DF76" w14:textId="77777777" w:rsidR="00406F39" w:rsidRDefault="00FB255D" w:rsidP="008B11E9">
      <w:pPr>
        <w:pStyle w:val="Heading3"/>
      </w:pPr>
      <w:bookmarkStart w:id="284" w:name="_Toc115265612"/>
      <w:r>
        <w:t>Use Case</w:t>
      </w:r>
      <w:bookmarkEnd w:id="284"/>
    </w:p>
    <w:p w14:paraId="16096DBD" w14:textId="77777777" w:rsidR="00406F39" w:rsidRDefault="00FB255D" w:rsidP="008B11E9">
      <w:pPr>
        <w:pStyle w:val="Heading4"/>
      </w:pPr>
      <w:r>
        <w:t>PWRMAN-UC-REQ-235519/B-Factory Mode - Infotainment System Chimes</w:t>
      </w:r>
    </w:p>
    <w:p w14:paraId="02C3A429"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D0F64" w14:paraId="6324C3DF"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7D6AB9" w14:textId="77777777" w:rsidR="00CD0F64" w:rsidRPr="009F6544" w:rsidRDefault="00FB255D">
            <w:pPr>
              <w:spacing w:line="276" w:lineRule="auto"/>
              <w:rPr>
                <w:rFonts w:cs="Arial"/>
              </w:rPr>
            </w:pPr>
            <w:r w:rsidRPr="009F6544">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4740D08" w14:textId="77777777" w:rsidR="00CD0F64" w:rsidRPr="009F6544" w:rsidRDefault="00FB255D">
            <w:pPr>
              <w:spacing w:line="276" w:lineRule="auto"/>
              <w:rPr>
                <w:rFonts w:cs="Arial"/>
              </w:rPr>
            </w:pPr>
            <w:r w:rsidRPr="009F6544">
              <w:rPr>
                <w:rFonts w:cs="Arial"/>
              </w:rPr>
              <w:t>System</w:t>
            </w:r>
          </w:p>
        </w:tc>
      </w:tr>
      <w:tr w:rsidR="00CD0F64" w14:paraId="2649C40A"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7B254B" w14:textId="77777777" w:rsidR="00CD0F64" w:rsidRPr="009F6544" w:rsidRDefault="00FB255D">
            <w:pPr>
              <w:spacing w:line="276" w:lineRule="auto"/>
              <w:rPr>
                <w:rFonts w:cs="Arial"/>
              </w:rPr>
            </w:pPr>
            <w:r w:rsidRPr="009F6544">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53527B92" w14:textId="77777777" w:rsidR="009F6544" w:rsidRDefault="00FB255D">
            <w:pPr>
              <w:spacing w:line="276" w:lineRule="auto"/>
              <w:rPr>
                <w:rFonts w:cs="Arial"/>
              </w:rPr>
            </w:pPr>
            <w:r>
              <w:rPr>
                <w:rFonts w:cs="Arial"/>
              </w:rPr>
              <w:t>Vehicle is in Factory mode</w:t>
            </w:r>
          </w:p>
          <w:p w14:paraId="1E5B7B44" w14:textId="77777777" w:rsidR="00910D74" w:rsidRDefault="00FB255D">
            <w:pPr>
              <w:spacing w:line="276" w:lineRule="auto"/>
              <w:rPr>
                <w:rFonts w:cs="Arial"/>
              </w:rPr>
            </w:pPr>
            <w:r>
              <w:rPr>
                <w:rFonts w:cs="Arial"/>
              </w:rPr>
              <w:t>Chimes are through the infotainment system</w:t>
            </w:r>
          </w:p>
          <w:p w14:paraId="36949068" w14:textId="77777777" w:rsidR="00910D74" w:rsidRDefault="00FB255D">
            <w:pPr>
              <w:spacing w:line="276" w:lineRule="auto"/>
              <w:rPr>
                <w:rFonts w:cs="Arial"/>
              </w:rPr>
            </w:pPr>
            <w:r>
              <w:rPr>
                <w:rFonts w:cs="Arial"/>
              </w:rPr>
              <w:t>Delayed Accessory is Active</w:t>
            </w:r>
          </w:p>
          <w:p w14:paraId="7C74C22A" w14:textId="77777777" w:rsidR="00910D74" w:rsidRPr="009F6544" w:rsidRDefault="00FB255D">
            <w:pPr>
              <w:spacing w:line="276" w:lineRule="auto"/>
              <w:rPr>
                <w:rFonts w:cs="Arial"/>
              </w:rPr>
            </w:pPr>
            <w:proofErr w:type="spellStart"/>
            <w:r>
              <w:rPr>
                <w:rFonts w:cs="Arial"/>
              </w:rPr>
              <w:t>Ignition_Status</w:t>
            </w:r>
            <w:proofErr w:type="spellEnd"/>
            <w:r>
              <w:rPr>
                <w:rFonts w:cs="Arial"/>
              </w:rPr>
              <w:t xml:space="preserve"> = OFF</w:t>
            </w:r>
          </w:p>
        </w:tc>
      </w:tr>
      <w:tr w:rsidR="00CD0F64" w14:paraId="417A5334"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F273FE" w14:textId="77777777" w:rsidR="00CD0F64" w:rsidRPr="009F6544" w:rsidRDefault="00FB255D">
            <w:pPr>
              <w:spacing w:line="276" w:lineRule="auto"/>
              <w:rPr>
                <w:rFonts w:cs="Arial"/>
              </w:rPr>
            </w:pPr>
            <w:r w:rsidRPr="009F6544">
              <w:rPr>
                <w:rFonts w:cs="Arial"/>
                <w:b/>
                <w:bCs/>
              </w:rPr>
              <w:t xml:space="preserve">Scenario </w:t>
            </w:r>
            <w:r w:rsidRPr="009F6544">
              <w:rPr>
                <w:rFonts w:cs="Arial"/>
                <w:b/>
                <w:bCs/>
              </w:rPr>
              <w:t>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E58D899" w14:textId="77777777" w:rsidR="00CD0F64" w:rsidRPr="009F6544" w:rsidRDefault="00FB255D" w:rsidP="006D1EA7">
            <w:pPr>
              <w:spacing w:line="276" w:lineRule="auto"/>
              <w:rPr>
                <w:rFonts w:cs="Arial"/>
              </w:rPr>
            </w:pPr>
            <w:r>
              <w:rPr>
                <w:rFonts w:cs="Arial"/>
              </w:rPr>
              <w:t xml:space="preserve">The front door is </w:t>
            </w:r>
            <w:proofErr w:type="gramStart"/>
            <w:r>
              <w:rPr>
                <w:rFonts w:cs="Arial"/>
              </w:rPr>
              <w:t>opened</w:t>
            </w:r>
            <w:proofErr w:type="gramEnd"/>
            <w:r>
              <w:rPr>
                <w:rFonts w:cs="Arial"/>
              </w:rPr>
              <w:t xml:space="preserve"> and delayed accessory is ended</w:t>
            </w:r>
          </w:p>
        </w:tc>
      </w:tr>
      <w:tr w:rsidR="00CD0F64" w14:paraId="5BD38E3D"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D6C1C5" w14:textId="77777777" w:rsidR="00CD0F64" w:rsidRPr="009F6544" w:rsidRDefault="00FB255D">
            <w:pPr>
              <w:spacing w:line="276" w:lineRule="auto"/>
              <w:rPr>
                <w:rFonts w:cs="Arial"/>
              </w:rPr>
            </w:pPr>
            <w:r w:rsidRPr="009F6544">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25D447CF" w14:textId="77777777" w:rsidR="00CD0F64" w:rsidRPr="009F6544" w:rsidRDefault="00FB255D">
            <w:pPr>
              <w:spacing w:line="276" w:lineRule="auto"/>
              <w:rPr>
                <w:rFonts w:cs="Arial"/>
              </w:rPr>
            </w:pPr>
            <w:r>
              <w:rPr>
                <w:rFonts w:cs="Arial"/>
              </w:rPr>
              <w:t>Chimes cannot remain through the infotainment system for more than 30 seconds after delayed accessory ends</w:t>
            </w:r>
          </w:p>
        </w:tc>
      </w:tr>
      <w:tr w:rsidR="00CD0F64" w14:paraId="54CD2291"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04A348" w14:textId="77777777" w:rsidR="00CD0F64" w:rsidRPr="009F6544" w:rsidRDefault="00FB255D">
            <w:pPr>
              <w:spacing w:line="276" w:lineRule="auto"/>
              <w:rPr>
                <w:rFonts w:cs="Arial"/>
              </w:rPr>
            </w:pPr>
            <w:r w:rsidRPr="009F6544">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2F8FB49" w14:textId="77777777" w:rsidR="00CD0F64" w:rsidRPr="009F6544" w:rsidRDefault="00FB255D">
            <w:pPr>
              <w:spacing w:line="276" w:lineRule="auto"/>
              <w:rPr>
                <w:rFonts w:cs="Arial"/>
              </w:rPr>
            </w:pPr>
            <w:r>
              <w:rPr>
                <w:rFonts w:cs="Arial"/>
              </w:rPr>
              <w:t>No longer than 30 seconds after delayed accessory ends if</w:t>
            </w:r>
            <w:r>
              <w:rPr>
                <w:rFonts w:cs="Arial"/>
              </w:rPr>
              <w:t xml:space="preserve"> chimes are </w:t>
            </w:r>
            <w:proofErr w:type="gramStart"/>
            <w:r>
              <w:rPr>
                <w:rFonts w:cs="Arial"/>
              </w:rPr>
              <w:t>needed</w:t>
            </w:r>
            <w:proofErr w:type="gramEnd"/>
            <w:r>
              <w:rPr>
                <w:rFonts w:cs="Arial"/>
              </w:rPr>
              <w:t xml:space="preserve"> they would have to be through the Cluster</w:t>
            </w:r>
          </w:p>
        </w:tc>
      </w:tr>
      <w:tr w:rsidR="00CD0F64" w14:paraId="7C0CB3CE"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B4090A" w14:textId="77777777" w:rsidR="00CD0F64" w:rsidRPr="009F6544" w:rsidRDefault="00FB255D">
            <w:pPr>
              <w:spacing w:line="276" w:lineRule="auto"/>
              <w:rPr>
                <w:rFonts w:cs="Arial"/>
              </w:rPr>
            </w:pPr>
            <w:r w:rsidRPr="009F6544">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01CBA1D9" w14:textId="77777777" w:rsidR="00CD0F64" w:rsidRPr="009F6544" w:rsidRDefault="00FB255D">
            <w:pPr>
              <w:spacing w:line="276" w:lineRule="auto"/>
              <w:rPr>
                <w:rFonts w:cs="Arial"/>
              </w:rPr>
            </w:pPr>
            <w:r w:rsidRPr="009F6544">
              <w:rPr>
                <w:rFonts w:cs="Arial"/>
              </w:rPr>
              <w:t>Vehicle System Interface</w:t>
            </w:r>
          </w:p>
        </w:tc>
      </w:tr>
    </w:tbl>
    <w:p w14:paraId="0E5AEBF7" w14:textId="77777777" w:rsidR="00500605" w:rsidRDefault="00FB255D" w:rsidP="00CD0F64"/>
    <w:p w14:paraId="511B0C2A" w14:textId="77777777" w:rsidR="00406F39" w:rsidRDefault="00FB255D" w:rsidP="008B11E9">
      <w:pPr>
        <w:pStyle w:val="Heading4"/>
      </w:pPr>
      <w:r>
        <w:t>PWRMAN-UC-REQ-235603/A-Factory Mode - Extended Play</w:t>
      </w:r>
    </w:p>
    <w:p w14:paraId="15AE9242"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540"/>
      </w:tblGrid>
      <w:tr w:rsidR="00CD0F64" w14:paraId="1E500786" w14:textId="77777777" w:rsidTr="008B11E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2DB023" w14:textId="77777777" w:rsidR="00CD0F64" w:rsidRPr="00F57260" w:rsidRDefault="00FB255D">
            <w:pPr>
              <w:spacing w:line="276" w:lineRule="auto"/>
              <w:rPr>
                <w:rFonts w:cs="Arial"/>
              </w:rPr>
            </w:pPr>
            <w:r w:rsidRPr="00F57260">
              <w:rPr>
                <w:rFonts w:cs="Arial"/>
                <w:b/>
                <w:bCs/>
              </w:rPr>
              <w:t>Actors</w:t>
            </w:r>
          </w:p>
        </w:tc>
        <w:tc>
          <w:tcPr>
            <w:tcW w:w="75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4CB1777" w14:textId="77777777" w:rsidR="00CD0F64" w:rsidRPr="00F57260" w:rsidRDefault="00FB255D">
            <w:pPr>
              <w:spacing w:line="276" w:lineRule="auto"/>
              <w:rPr>
                <w:rFonts w:cs="Arial"/>
              </w:rPr>
            </w:pPr>
            <w:r>
              <w:rPr>
                <w:rFonts w:cs="Arial"/>
              </w:rPr>
              <w:t>System</w:t>
            </w:r>
          </w:p>
        </w:tc>
      </w:tr>
      <w:tr w:rsidR="00CD0F64" w14:paraId="6FCAE69C"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F3D6A9B" w14:textId="77777777" w:rsidR="00CD0F64" w:rsidRPr="00F57260" w:rsidRDefault="00FB255D">
            <w:pPr>
              <w:spacing w:line="276" w:lineRule="auto"/>
              <w:rPr>
                <w:rFonts w:cs="Arial"/>
              </w:rPr>
            </w:pPr>
            <w:r w:rsidRPr="00F57260">
              <w:rPr>
                <w:rFonts w:cs="Arial"/>
                <w:b/>
                <w:bCs/>
              </w:rPr>
              <w:t>Pre-conditions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722FAEB9" w14:textId="77777777" w:rsidR="00CD0F64" w:rsidRDefault="00FB255D">
            <w:pPr>
              <w:spacing w:line="276" w:lineRule="auto"/>
              <w:rPr>
                <w:rFonts w:cs="Arial"/>
              </w:rPr>
            </w:pPr>
            <w:r>
              <w:rPr>
                <w:rFonts w:cs="Arial"/>
              </w:rPr>
              <w:t>Factory Mode is active</w:t>
            </w:r>
          </w:p>
          <w:p w14:paraId="2A4ED722" w14:textId="77777777" w:rsidR="00F57260" w:rsidRDefault="00FB255D">
            <w:pPr>
              <w:spacing w:line="276" w:lineRule="auto"/>
              <w:rPr>
                <w:rFonts w:cs="Arial"/>
              </w:rPr>
            </w:pPr>
            <w:r>
              <w:rPr>
                <w:rFonts w:cs="Arial"/>
              </w:rPr>
              <w:t>Infotainment System is OFF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OFF)</w:t>
            </w:r>
          </w:p>
          <w:p w14:paraId="2DA00ACB" w14:textId="77777777" w:rsidR="00F57260" w:rsidRPr="00F57260" w:rsidRDefault="00FB255D">
            <w:pPr>
              <w:spacing w:line="276" w:lineRule="auto"/>
              <w:rPr>
                <w:rFonts w:cs="Arial"/>
              </w:rPr>
            </w:pPr>
            <w:proofErr w:type="spellStart"/>
            <w:r>
              <w:rPr>
                <w:rFonts w:cs="Arial"/>
              </w:rPr>
              <w:t>Ignition_Status</w:t>
            </w:r>
            <w:proofErr w:type="spellEnd"/>
            <w:r>
              <w:rPr>
                <w:rFonts w:cs="Arial"/>
              </w:rPr>
              <w:t xml:space="preserve"> = OFF</w:t>
            </w:r>
          </w:p>
        </w:tc>
      </w:tr>
      <w:tr w:rsidR="00CD0F64" w14:paraId="47D5BEC4"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5FDD8D8" w14:textId="77777777" w:rsidR="00CD0F64" w:rsidRPr="00F57260" w:rsidRDefault="00FB255D">
            <w:pPr>
              <w:spacing w:line="276" w:lineRule="auto"/>
              <w:rPr>
                <w:rFonts w:cs="Arial"/>
              </w:rPr>
            </w:pPr>
            <w:r w:rsidRPr="00F57260">
              <w:rPr>
                <w:rFonts w:cs="Arial"/>
                <w:b/>
                <w:bCs/>
              </w:rPr>
              <w:t>Scenario Description</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0674BF26" w14:textId="77777777" w:rsidR="00CD0F64" w:rsidRPr="00F57260" w:rsidRDefault="00FB255D">
            <w:pPr>
              <w:spacing w:line="276" w:lineRule="auto"/>
              <w:rPr>
                <w:rFonts w:cs="Arial"/>
              </w:rPr>
            </w:pPr>
            <w:r>
              <w:rPr>
                <w:rFonts w:cs="Arial"/>
              </w:rPr>
              <w:t>User presses the power button to enter Extended Play Mode</w:t>
            </w:r>
          </w:p>
        </w:tc>
      </w:tr>
      <w:tr w:rsidR="00CD0F64" w14:paraId="6CACB15B"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043440" w14:textId="77777777" w:rsidR="00CD0F64" w:rsidRPr="00F57260" w:rsidRDefault="00FB255D">
            <w:pPr>
              <w:spacing w:line="276" w:lineRule="auto"/>
              <w:rPr>
                <w:rFonts w:cs="Arial"/>
              </w:rPr>
            </w:pPr>
            <w:r w:rsidRPr="00F57260">
              <w:rPr>
                <w:rFonts w:cs="Arial"/>
                <w:b/>
                <w:bCs/>
              </w:rPr>
              <w:t>Post-conditions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32556D4B" w14:textId="77777777" w:rsidR="00CD0F64" w:rsidRDefault="00FB255D" w:rsidP="00F57260">
            <w:pPr>
              <w:numPr>
                <w:ilvl w:val="0"/>
                <w:numId w:val="302"/>
              </w:numPr>
              <w:spacing w:line="276" w:lineRule="auto"/>
              <w:rPr>
                <w:rFonts w:cs="Arial"/>
              </w:rPr>
            </w:pPr>
            <w:r>
              <w:rPr>
                <w:rFonts w:cs="Arial"/>
              </w:rPr>
              <w:t xml:space="preserve"> Extended Play Mode is entered</w:t>
            </w:r>
          </w:p>
          <w:p w14:paraId="124E9B68" w14:textId="77777777" w:rsidR="00F57260" w:rsidRPr="00F57260" w:rsidRDefault="00FB255D" w:rsidP="00F57260">
            <w:pPr>
              <w:numPr>
                <w:ilvl w:val="0"/>
                <w:numId w:val="302"/>
              </w:numPr>
              <w:spacing w:line="276" w:lineRule="auto"/>
              <w:rPr>
                <w:rFonts w:cs="Arial"/>
              </w:rPr>
            </w:pPr>
            <w:r>
              <w:rPr>
                <w:rFonts w:cs="Arial"/>
              </w:rPr>
              <w:t xml:space="preserve">After </w:t>
            </w:r>
            <w:proofErr w:type="gramStart"/>
            <w:r>
              <w:rPr>
                <w:rFonts w:cs="Arial"/>
              </w:rPr>
              <w:t>1 minute</w:t>
            </w:r>
            <w:proofErr w:type="gramEnd"/>
            <w:r>
              <w:rPr>
                <w:rFonts w:cs="Arial"/>
              </w:rPr>
              <w:t xml:space="preserve"> Extended Play mode times out and the infotainment system turns OFF.</w:t>
            </w:r>
          </w:p>
        </w:tc>
      </w:tr>
      <w:tr w:rsidR="00CD0F64" w14:paraId="33C598B0"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81CE253" w14:textId="77777777" w:rsidR="00CD0F64" w:rsidRPr="00F57260" w:rsidRDefault="00FB255D">
            <w:pPr>
              <w:spacing w:line="276" w:lineRule="auto"/>
              <w:rPr>
                <w:rFonts w:cs="Arial"/>
              </w:rPr>
            </w:pPr>
            <w:r>
              <w:rPr>
                <w:rFonts w:cs="Arial"/>
                <w:b/>
                <w:bCs/>
              </w:rPr>
              <w:t>Notes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47236424" w14:textId="77777777" w:rsidR="00CD0F64" w:rsidRPr="00F57260" w:rsidRDefault="00FB255D">
            <w:pPr>
              <w:spacing w:line="276" w:lineRule="auto"/>
              <w:rPr>
                <w:rFonts w:cs="Arial"/>
              </w:rPr>
            </w:pPr>
          </w:p>
        </w:tc>
      </w:tr>
      <w:tr w:rsidR="00CD0F64" w14:paraId="4D75D1CD" w14:textId="77777777" w:rsidTr="008B11E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7F6916" w14:textId="77777777" w:rsidR="00CD0F64" w:rsidRPr="00F57260" w:rsidRDefault="00FB255D">
            <w:pPr>
              <w:spacing w:line="276" w:lineRule="auto"/>
              <w:rPr>
                <w:rFonts w:cs="Arial"/>
              </w:rPr>
            </w:pPr>
            <w:r w:rsidRPr="00F57260">
              <w:rPr>
                <w:rFonts w:cs="Arial"/>
                <w:b/>
                <w:bCs/>
              </w:rPr>
              <w:t>Interfaces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38EF3FF8" w14:textId="77777777" w:rsidR="00CD0F64" w:rsidRPr="00F57260" w:rsidRDefault="00FB255D">
            <w:pPr>
              <w:spacing w:line="276" w:lineRule="auto"/>
              <w:rPr>
                <w:rFonts w:cs="Arial"/>
              </w:rPr>
            </w:pPr>
            <w:r>
              <w:rPr>
                <w:rFonts w:cs="Arial"/>
              </w:rPr>
              <w:t>Vehicle System Inter</w:t>
            </w:r>
            <w:r>
              <w:rPr>
                <w:rFonts w:cs="Arial"/>
              </w:rPr>
              <w:t>face</w:t>
            </w:r>
          </w:p>
        </w:tc>
      </w:tr>
    </w:tbl>
    <w:p w14:paraId="3BFE94F7" w14:textId="77777777" w:rsidR="00500605" w:rsidRDefault="00FB255D" w:rsidP="00CD0F64"/>
    <w:p w14:paraId="30A5AC5C" w14:textId="77777777" w:rsidR="00406F39" w:rsidRDefault="00FB255D" w:rsidP="008B11E9">
      <w:pPr>
        <w:pStyle w:val="Heading3"/>
      </w:pPr>
      <w:bookmarkStart w:id="285" w:name="_Toc115265613"/>
      <w:r>
        <w:t>Requirements</w:t>
      </w:r>
      <w:bookmarkEnd w:id="285"/>
    </w:p>
    <w:p w14:paraId="5ED21D16" w14:textId="77777777" w:rsidR="008B11E9" w:rsidRPr="008B11E9" w:rsidRDefault="008B11E9" w:rsidP="008B11E9">
      <w:pPr>
        <w:pStyle w:val="Heading4"/>
        <w:rPr>
          <w:b w:val="0"/>
          <w:u w:val="single"/>
        </w:rPr>
      </w:pPr>
      <w:r w:rsidRPr="008B11E9">
        <w:rPr>
          <w:b w:val="0"/>
          <w:u w:val="single"/>
        </w:rPr>
        <w:t>PWRMAN-SR-REQ-235583/D-Factory Mode</w:t>
      </w:r>
    </w:p>
    <w:p w14:paraId="3DB2C2C3" w14:textId="77777777" w:rsidR="003A1FC7" w:rsidRDefault="00FB255D" w:rsidP="00500605">
      <w:pPr>
        <w:rPr>
          <w:rFonts w:cs="Arial"/>
        </w:rPr>
      </w:pPr>
      <w:r>
        <w:rPr>
          <w:rFonts w:cs="Arial"/>
        </w:rPr>
        <w:t xml:space="preserve">Unless noted otherwise (if called out otherwise in other </w:t>
      </w:r>
      <w:r>
        <w:rPr>
          <w:rFonts w:cs="Arial"/>
        </w:rPr>
        <w:t>specifications) the infotainment system shall operate normally in Factory Mode with the exceptions listed below.</w:t>
      </w:r>
    </w:p>
    <w:p w14:paraId="0DE690A7" w14:textId="77777777" w:rsidR="003A1FC7" w:rsidRDefault="00FB255D" w:rsidP="00500605">
      <w:pPr>
        <w:rPr>
          <w:rFonts w:cs="Arial"/>
        </w:rPr>
      </w:pPr>
    </w:p>
    <w:p w14:paraId="61481A07" w14:textId="77777777" w:rsidR="00500605" w:rsidRPr="002B2F98" w:rsidRDefault="00FB255D" w:rsidP="00500605">
      <w:pPr>
        <w:rPr>
          <w:rFonts w:cs="Arial"/>
        </w:rPr>
      </w:pPr>
      <w:r>
        <w:rPr>
          <w:rFonts w:cs="Arial"/>
        </w:rPr>
        <w:t>Features limited in Factory Mode w</w:t>
      </w:r>
      <w:r w:rsidRPr="002B2F98">
        <w:rPr>
          <w:rFonts w:cs="Arial"/>
        </w:rPr>
        <w:t>hen</w:t>
      </w:r>
      <w:r>
        <w:rPr>
          <w:rFonts w:cs="Arial"/>
        </w:rPr>
        <w:t xml:space="preserve"> the signal</w:t>
      </w:r>
      <w:r w:rsidRPr="002B2F98">
        <w:rPr>
          <w:rFonts w:cs="Arial"/>
        </w:rPr>
        <w:t xml:space="preserve"> </w:t>
      </w:r>
      <w:proofErr w:type="spellStart"/>
      <w:r w:rsidRPr="002B2F98">
        <w:rPr>
          <w:rFonts w:cs="Arial"/>
        </w:rPr>
        <w:t>Lif</w:t>
      </w:r>
      <w:r>
        <w:rPr>
          <w:rFonts w:cs="Arial"/>
        </w:rPr>
        <w:t>eCycleMode_D_Actl</w:t>
      </w:r>
      <w:proofErr w:type="spellEnd"/>
      <w:r>
        <w:rPr>
          <w:rFonts w:cs="Arial"/>
        </w:rPr>
        <w:t xml:space="preserve"> signal equals Factory</w:t>
      </w:r>
      <w:r w:rsidRPr="002B2F98">
        <w:rPr>
          <w:rFonts w:cs="Arial"/>
        </w:rPr>
        <w:t>:</w:t>
      </w:r>
    </w:p>
    <w:p w14:paraId="261B63B3" w14:textId="77777777" w:rsidR="002B2F98" w:rsidRDefault="00FB255D" w:rsidP="002B2F98">
      <w:pPr>
        <w:numPr>
          <w:ilvl w:val="0"/>
          <w:numId w:val="304"/>
        </w:numPr>
        <w:rPr>
          <w:rFonts w:cs="Arial"/>
        </w:rPr>
      </w:pPr>
      <w:r>
        <w:rPr>
          <w:rFonts w:cs="Arial"/>
        </w:rPr>
        <w:t>The infotainment System Master shall only support</w:t>
      </w:r>
      <w:r>
        <w:rPr>
          <w:rFonts w:cs="Arial"/>
        </w:rPr>
        <w:t xml:space="preserve"> </w:t>
      </w:r>
      <w:r w:rsidRPr="002B2F98">
        <w:rPr>
          <w:rFonts w:cs="Arial"/>
        </w:rPr>
        <w:t>Extended Play for 1 minute.</w:t>
      </w:r>
    </w:p>
    <w:p w14:paraId="03CC85C0" w14:textId="77777777" w:rsidR="00D9693A" w:rsidRPr="002B2F98" w:rsidRDefault="00FB255D" w:rsidP="00D9693A">
      <w:pPr>
        <w:numPr>
          <w:ilvl w:val="1"/>
          <w:numId w:val="304"/>
        </w:numPr>
        <w:rPr>
          <w:rFonts w:cs="Arial"/>
        </w:rPr>
      </w:pPr>
      <w:r>
        <w:rPr>
          <w:rFonts w:cs="Arial"/>
        </w:rPr>
        <w:t>Note: this allows the extended play triggers to be tested in factory mode such as the power button press waking up and turning on the infotainment system but conserves vehicle battery by limiting the time allowed in extended pl</w:t>
      </w:r>
      <w:r>
        <w:rPr>
          <w:rFonts w:cs="Arial"/>
        </w:rPr>
        <w:t>ay.</w:t>
      </w:r>
    </w:p>
    <w:p w14:paraId="5833C14F" w14:textId="77777777" w:rsidR="002B2F98" w:rsidRPr="002B2F98" w:rsidRDefault="00FB255D" w:rsidP="002B2F98">
      <w:pPr>
        <w:numPr>
          <w:ilvl w:val="0"/>
          <w:numId w:val="304"/>
        </w:numPr>
        <w:overflowPunct w:val="0"/>
        <w:autoSpaceDE w:val="0"/>
        <w:autoSpaceDN w:val="0"/>
        <w:adjustRightInd w:val="0"/>
        <w:spacing w:before="20" w:line="276" w:lineRule="auto"/>
        <w:rPr>
          <w:rFonts w:cs="Arial"/>
        </w:rPr>
      </w:pPr>
      <w:r>
        <w:rPr>
          <w:rFonts w:cs="Arial"/>
        </w:rPr>
        <w:t xml:space="preserve">The Cluster shall not exceed 30 seconds in the time it keeps </w:t>
      </w:r>
      <w:proofErr w:type="spellStart"/>
      <w:r>
        <w:rPr>
          <w:rFonts w:cs="Arial"/>
        </w:rPr>
        <w:t>Power_Up_Chime_Module</w:t>
      </w:r>
      <w:proofErr w:type="spellEnd"/>
      <w:r>
        <w:rPr>
          <w:rFonts w:cs="Arial"/>
        </w:rPr>
        <w:t xml:space="preserve"> = Active after Delayed Accessory ends.</w:t>
      </w:r>
    </w:p>
    <w:p w14:paraId="548BD422" w14:textId="77777777" w:rsidR="002B2F98" w:rsidRPr="002B2F98" w:rsidRDefault="00FB255D" w:rsidP="00500605">
      <w:pPr>
        <w:rPr>
          <w:rFonts w:cs="Arial"/>
        </w:rPr>
      </w:pPr>
    </w:p>
    <w:p w14:paraId="1355ED6D" w14:textId="77777777" w:rsidR="002B2F98" w:rsidRDefault="00FB255D" w:rsidP="002B2F98">
      <w:pPr>
        <w:rPr>
          <w:rFonts w:cs="Arial"/>
        </w:rPr>
      </w:pPr>
      <w:proofErr w:type="spellStart"/>
      <w:r w:rsidRPr="002B2F98">
        <w:rPr>
          <w:rFonts w:cs="Arial"/>
        </w:rPr>
        <w:t>LifeCycleMode_D_Acl</w:t>
      </w:r>
      <w:proofErr w:type="spellEnd"/>
      <w:r w:rsidRPr="002B2F98">
        <w:rPr>
          <w:rFonts w:cs="Arial"/>
        </w:rPr>
        <w:t xml:space="preserve"> subscriber ECU’s (</w:t>
      </w:r>
      <w:proofErr w:type="spellStart"/>
      <w:r w:rsidRPr="002B2F98">
        <w:rPr>
          <w:rFonts w:cs="Arial"/>
        </w:rPr>
        <w:t>ex Infotainment</w:t>
      </w:r>
      <w:proofErr w:type="spellEnd"/>
      <w:r w:rsidRPr="002B2F98">
        <w:rPr>
          <w:rFonts w:cs="Arial"/>
        </w:rPr>
        <w:t xml:space="preserve"> system master, Cluster) shall retain the last received </w:t>
      </w:r>
      <w:proofErr w:type="spellStart"/>
      <w:r>
        <w:rPr>
          <w:rFonts w:cs="Arial"/>
        </w:rPr>
        <w:t>LifeCycleMode_D_Actl</w:t>
      </w:r>
      <w:proofErr w:type="spellEnd"/>
      <w:r w:rsidRPr="002B2F98">
        <w:rPr>
          <w:rFonts w:cs="Arial"/>
        </w:rPr>
        <w:t xml:space="preserve"> value during ECU sleep (for use on wake-up).</w:t>
      </w:r>
    </w:p>
    <w:p w14:paraId="1A4F564C" w14:textId="77777777" w:rsidR="00406F39" w:rsidRDefault="00FB255D" w:rsidP="008B11E9">
      <w:pPr>
        <w:pStyle w:val="Heading2"/>
      </w:pPr>
      <w:bookmarkStart w:id="286" w:name="_Toc115265614"/>
      <w:r w:rsidRPr="00B9479B">
        <w:t xml:space="preserve">PWRMAN-FUN-REQ-295539/A-OTA </w:t>
      </w:r>
      <w:proofErr w:type="spellStart"/>
      <w:r w:rsidRPr="00B9479B">
        <w:t>VehOnSrc_D_Stat</w:t>
      </w:r>
      <w:proofErr w:type="spellEnd"/>
      <w:r w:rsidRPr="00B9479B">
        <w:t xml:space="preserve"> Power </w:t>
      </w:r>
      <w:proofErr w:type="spellStart"/>
      <w:r w:rsidRPr="00B9479B">
        <w:t>Moding</w:t>
      </w:r>
      <w:bookmarkEnd w:id="286"/>
      <w:proofErr w:type="spellEnd"/>
    </w:p>
    <w:p w14:paraId="70AE54C8" w14:textId="77777777" w:rsidR="00500605" w:rsidRDefault="00FB255D" w:rsidP="00500605"/>
    <w:p w14:paraId="6AF77F2E" w14:textId="77777777" w:rsidR="00406F39" w:rsidRDefault="00FB255D" w:rsidP="008B11E9">
      <w:pPr>
        <w:pStyle w:val="Heading3"/>
      </w:pPr>
      <w:bookmarkStart w:id="287" w:name="_Toc115265615"/>
      <w:r>
        <w:t>Requirements</w:t>
      </w:r>
      <w:bookmarkEnd w:id="287"/>
    </w:p>
    <w:p w14:paraId="33D6F1BC" w14:textId="77777777" w:rsidR="00406F39" w:rsidRDefault="00FB255D" w:rsidP="008B11E9">
      <w:pPr>
        <w:pStyle w:val="Heading4"/>
      </w:pPr>
      <w:r w:rsidRPr="00B9479B">
        <w:t>MD-REQ-295565/A-</w:t>
      </w:r>
      <w:proofErr w:type="spellStart"/>
      <w:r w:rsidRPr="00B9479B">
        <w:t>VehOnSrc_D_Stat</w:t>
      </w:r>
      <w:proofErr w:type="spellEnd"/>
    </w:p>
    <w:p w14:paraId="58049409" w14:textId="77777777" w:rsidR="00500605" w:rsidRPr="00C476CD" w:rsidRDefault="00FB255D" w:rsidP="00500605">
      <w:pPr>
        <w:rPr>
          <w:rFonts w:cs="Arial"/>
          <w:b/>
        </w:rPr>
      </w:pPr>
      <w:r w:rsidRPr="00C476CD">
        <w:rPr>
          <w:rFonts w:cs="Arial"/>
          <w:b/>
        </w:rPr>
        <w:t>Message Type:  Status</w:t>
      </w:r>
    </w:p>
    <w:p w14:paraId="42AFF5D6" w14:textId="77777777" w:rsidR="009A2F1B" w:rsidRPr="00C476CD" w:rsidRDefault="00FB255D" w:rsidP="00500605">
      <w:pPr>
        <w:rPr>
          <w:rFonts w:cs="Arial"/>
        </w:rPr>
      </w:pPr>
    </w:p>
    <w:p w14:paraId="7376E10A" w14:textId="77777777" w:rsidR="002341E2" w:rsidRPr="00C476CD" w:rsidRDefault="00FB255D" w:rsidP="00500605">
      <w:pPr>
        <w:rPr>
          <w:rFonts w:cs="Arial"/>
        </w:rPr>
      </w:pPr>
      <w:r>
        <w:rPr>
          <w:rFonts w:cs="Arial"/>
        </w:rPr>
        <w:t>Signal used for</w:t>
      </w:r>
      <w:r w:rsidRPr="00C476CD">
        <w:rPr>
          <w:rFonts w:cs="Arial"/>
        </w:rPr>
        <w:t xml:space="preserve"> OTA (over the air) events.  Details of signal usages reference the OTA specifications </w:t>
      </w:r>
    </w:p>
    <w:p w14:paraId="32A435B8" w14:textId="77777777" w:rsidR="008C7083" w:rsidRPr="00C476CD" w:rsidRDefault="00FB255D"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9"/>
        <w:gridCol w:w="2070"/>
        <w:gridCol w:w="900"/>
        <w:gridCol w:w="4518"/>
      </w:tblGrid>
      <w:tr w:rsidR="008C7083" w:rsidRPr="00C476CD" w14:paraId="2D997AE2" w14:textId="77777777" w:rsidTr="008C7083">
        <w:trPr>
          <w:jc w:val="center"/>
        </w:trPr>
        <w:tc>
          <w:tcPr>
            <w:tcW w:w="2449" w:type="dxa"/>
            <w:tcBorders>
              <w:top w:val="single" w:sz="4" w:space="0" w:color="auto"/>
              <w:left w:val="single" w:sz="4" w:space="0" w:color="auto"/>
              <w:bottom w:val="single" w:sz="4" w:space="0" w:color="auto"/>
              <w:right w:val="single" w:sz="4" w:space="0" w:color="auto"/>
            </w:tcBorders>
            <w:hideMark/>
          </w:tcPr>
          <w:p w14:paraId="60AD9BB3" w14:textId="77777777" w:rsidR="008C7083" w:rsidRPr="00C476CD" w:rsidRDefault="00FB255D">
            <w:pPr>
              <w:spacing w:line="276" w:lineRule="auto"/>
              <w:rPr>
                <w:rFonts w:cs="Arial"/>
                <w:b/>
              </w:rPr>
            </w:pPr>
            <w:r w:rsidRPr="00C476CD">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14:paraId="7F3B0348" w14:textId="77777777" w:rsidR="008C7083" w:rsidRPr="00C476CD" w:rsidRDefault="00FB255D">
            <w:pPr>
              <w:spacing w:line="276" w:lineRule="auto"/>
              <w:rPr>
                <w:rFonts w:cs="Arial"/>
                <w:b/>
              </w:rPr>
            </w:pPr>
            <w:r w:rsidRPr="00C476C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5F9D885" w14:textId="77777777" w:rsidR="008C7083" w:rsidRPr="00C476CD" w:rsidRDefault="00FB255D">
            <w:pPr>
              <w:spacing w:line="276" w:lineRule="auto"/>
              <w:rPr>
                <w:rFonts w:cs="Arial"/>
                <w:b/>
              </w:rPr>
            </w:pPr>
            <w:r w:rsidRPr="00C476CD">
              <w:rPr>
                <w:rFonts w:cs="Arial"/>
                <w:b/>
              </w:rPr>
              <w:t>Value</w:t>
            </w:r>
          </w:p>
        </w:tc>
        <w:tc>
          <w:tcPr>
            <w:tcW w:w="4518" w:type="dxa"/>
            <w:tcBorders>
              <w:top w:val="single" w:sz="4" w:space="0" w:color="auto"/>
              <w:left w:val="single" w:sz="4" w:space="0" w:color="auto"/>
              <w:bottom w:val="single" w:sz="4" w:space="0" w:color="auto"/>
              <w:right w:val="single" w:sz="4" w:space="0" w:color="auto"/>
            </w:tcBorders>
            <w:hideMark/>
          </w:tcPr>
          <w:p w14:paraId="2CF4276E" w14:textId="77777777" w:rsidR="008C7083" w:rsidRPr="00C476CD" w:rsidRDefault="00FB255D">
            <w:pPr>
              <w:spacing w:line="276" w:lineRule="auto"/>
              <w:rPr>
                <w:rFonts w:cs="Arial"/>
                <w:b/>
              </w:rPr>
            </w:pPr>
            <w:r w:rsidRPr="00C476CD">
              <w:rPr>
                <w:rFonts w:cs="Arial"/>
                <w:b/>
              </w:rPr>
              <w:t>Description</w:t>
            </w:r>
          </w:p>
        </w:tc>
      </w:tr>
      <w:tr w:rsidR="008C7083" w:rsidRPr="00C476CD" w14:paraId="1532530A" w14:textId="77777777" w:rsidTr="008C7083">
        <w:trPr>
          <w:jc w:val="center"/>
        </w:trPr>
        <w:tc>
          <w:tcPr>
            <w:tcW w:w="2449" w:type="dxa"/>
            <w:vMerge w:val="restart"/>
            <w:tcBorders>
              <w:top w:val="single" w:sz="4" w:space="0" w:color="auto"/>
              <w:left w:val="single" w:sz="4" w:space="0" w:color="auto"/>
              <w:bottom w:val="single" w:sz="4" w:space="0" w:color="auto"/>
              <w:right w:val="single" w:sz="4" w:space="0" w:color="auto"/>
            </w:tcBorders>
          </w:tcPr>
          <w:p w14:paraId="740BF45C" w14:textId="77777777" w:rsidR="008C7083" w:rsidRPr="00C476CD" w:rsidRDefault="00FB255D">
            <w:pPr>
              <w:spacing w:line="276" w:lineRule="auto"/>
              <w:rPr>
                <w:rFonts w:cs="Arial"/>
              </w:rPr>
            </w:pPr>
          </w:p>
          <w:p w14:paraId="09AA5979" w14:textId="77777777" w:rsidR="008C7083" w:rsidRPr="00C476CD" w:rsidRDefault="00FB255D">
            <w:pPr>
              <w:spacing w:line="276" w:lineRule="auto"/>
              <w:rPr>
                <w:rFonts w:cs="Arial"/>
              </w:rPr>
            </w:pPr>
          </w:p>
          <w:p w14:paraId="673727BC" w14:textId="77777777" w:rsidR="008C7083" w:rsidRPr="00C476CD" w:rsidRDefault="00FB255D">
            <w:pPr>
              <w:spacing w:line="276" w:lineRule="auto"/>
              <w:rPr>
                <w:rFonts w:cs="Arial"/>
              </w:rPr>
            </w:pPr>
            <w:proofErr w:type="spellStart"/>
            <w:r w:rsidRPr="00C476CD">
              <w:rPr>
                <w:rFonts w:cs="Arial"/>
              </w:rPr>
              <w:t>VehOnSrc_D_Stat</w:t>
            </w:r>
            <w:proofErr w:type="spellEnd"/>
          </w:p>
        </w:tc>
        <w:tc>
          <w:tcPr>
            <w:tcW w:w="2070" w:type="dxa"/>
            <w:tcBorders>
              <w:top w:val="single" w:sz="4" w:space="0" w:color="auto"/>
              <w:left w:val="single" w:sz="4" w:space="0" w:color="auto"/>
              <w:bottom w:val="single" w:sz="4" w:space="0" w:color="auto"/>
              <w:right w:val="single" w:sz="4" w:space="0" w:color="auto"/>
            </w:tcBorders>
            <w:hideMark/>
          </w:tcPr>
          <w:p w14:paraId="49FC3AA7" w14:textId="77777777" w:rsidR="008C7083" w:rsidRPr="00C476CD" w:rsidRDefault="00FB255D">
            <w:pPr>
              <w:autoSpaceDE w:val="0"/>
              <w:autoSpaceDN w:val="0"/>
              <w:adjustRightInd w:val="0"/>
              <w:spacing w:line="276" w:lineRule="auto"/>
              <w:rPr>
                <w:rFonts w:eastAsia="MS Mincho" w:cs="Arial"/>
              </w:rPr>
            </w:pPr>
            <w:r w:rsidRPr="00C476CD">
              <w:rPr>
                <w:rFonts w:eastAsia="MS Mincho" w:cs="Arial"/>
              </w:rPr>
              <w:t>OFF</w:t>
            </w:r>
          </w:p>
        </w:tc>
        <w:tc>
          <w:tcPr>
            <w:tcW w:w="900" w:type="dxa"/>
            <w:tcBorders>
              <w:top w:val="single" w:sz="4" w:space="0" w:color="auto"/>
              <w:left w:val="single" w:sz="4" w:space="0" w:color="auto"/>
              <w:bottom w:val="single" w:sz="4" w:space="0" w:color="auto"/>
              <w:right w:val="single" w:sz="4" w:space="0" w:color="auto"/>
            </w:tcBorders>
            <w:hideMark/>
          </w:tcPr>
          <w:p w14:paraId="6C62ECF6" w14:textId="77777777" w:rsidR="008C7083" w:rsidRPr="00C476CD" w:rsidRDefault="00FB255D">
            <w:pPr>
              <w:spacing w:line="276" w:lineRule="auto"/>
              <w:rPr>
                <w:rFonts w:cs="Arial"/>
              </w:rPr>
            </w:pPr>
            <w:r w:rsidRPr="00C476CD">
              <w:rPr>
                <w:rFonts w:cs="Arial"/>
              </w:rPr>
              <w:t>0x0</w:t>
            </w:r>
          </w:p>
        </w:tc>
        <w:tc>
          <w:tcPr>
            <w:tcW w:w="4518" w:type="dxa"/>
            <w:tcBorders>
              <w:top w:val="single" w:sz="4" w:space="0" w:color="auto"/>
              <w:left w:val="single" w:sz="4" w:space="0" w:color="auto"/>
              <w:bottom w:val="single" w:sz="4" w:space="0" w:color="auto"/>
              <w:right w:val="single" w:sz="4" w:space="0" w:color="auto"/>
            </w:tcBorders>
            <w:vAlign w:val="center"/>
            <w:hideMark/>
          </w:tcPr>
          <w:p w14:paraId="2A298078" w14:textId="77777777" w:rsidR="008C7083" w:rsidRPr="00C476CD" w:rsidRDefault="00FB255D">
            <w:pPr>
              <w:spacing w:line="276" w:lineRule="auto"/>
              <w:rPr>
                <w:rFonts w:eastAsiaTheme="minorEastAsia" w:cs="Arial"/>
              </w:rPr>
            </w:pPr>
          </w:p>
        </w:tc>
      </w:tr>
      <w:tr w:rsidR="008C7083" w:rsidRPr="00C476CD" w14:paraId="275C33C3"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46A85922" w14:textId="77777777" w:rsidR="008C7083"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43705786" w14:textId="77777777" w:rsidR="008C7083" w:rsidRPr="00C476CD" w:rsidRDefault="00FB255D">
            <w:pPr>
              <w:spacing w:line="276" w:lineRule="auto"/>
              <w:rPr>
                <w:rFonts w:cs="Arial"/>
              </w:rPr>
            </w:pPr>
            <w:r w:rsidRPr="00C476CD">
              <w:rPr>
                <w:rFonts w:cs="Arial"/>
              </w:rPr>
              <w:t>Manual</w:t>
            </w:r>
          </w:p>
        </w:tc>
        <w:tc>
          <w:tcPr>
            <w:tcW w:w="900" w:type="dxa"/>
            <w:tcBorders>
              <w:top w:val="single" w:sz="4" w:space="0" w:color="auto"/>
              <w:left w:val="single" w:sz="4" w:space="0" w:color="auto"/>
              <w:bottom w:val="single" w:sz="4" w:space="0" w:color="auto"/>
              <w:right w:val="single" w:sz="4" w:space="0" w:color="auto"/>
            </w:tcBorders>
          </w:tcPr>
          <w:p w14:paraId="47DA9848" w14:textId="77777777" w:rsidR="008C7083" w:rsidRPr="00C476CD" w:rsidRDefault="00FB255D">
            <w:pPr>
              <w:spacing w:line="276" w:lineRule="auto"/>
              <w:rPr>
                <w:rFonts w:cs="Arial"/>
              </w:rPr>
            </w:pPr>
            <w:r w:rsidRPr="00C476CD">
              <w:rPr>
                <w:rFonts w:cs="Arial"/>
              </w:rPr>
              <w:t>0x1</w:t>
            </w:r>
          </w:p>
        </w:tc>
        <w:tc>
          <w:tcPr>
            <w:tcW w:w="4518" w:type="dxa"/>
            <w:tcBorders>
              <w:top w:val="single" w:sz="4" w:space="0" w:color="auto"/>
              <w:left w:val="single" w:sz="4" w:space="0" w:color="auto"/>
              <w:bottom w:val="single" w:sz="4" w:space="0" w:color="auto"/>
              <w:right w:val="single" w:sz="4" w:space="0" w:color="auto"/>
            </w:tcBorders>
          </w:tcPr>
          <w:p w14:paraId="2810CB83" w14:textId="77777777" w:rsidR="008C7083" w:rsidRPr="00C476CD" w:rsidRDefault="00FB255D">
            <w:pPr>
              <w:spacing w:line="276" w:lineRule="auto"/>
              <w:rPr>
                <w:rFonts w:cs="Arial"/>
              </w:rPr>
            </w:pPr>
          </w:p>
        </w:tc>
      </w:tr>
      <w:tr w:rsidR="008C7083" w:rsidRPr="00C476CD" w14:paraId="01DD922C"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173A8B25" w14:textId="77777777" w:rsidR="008C7083"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3BF8D2F9" w14:textId="77777777" w:rsidR="008C7083" w:rsidRPr="00C476CD" w:rsidRDefault="00FB255D">
            <w:pPr>
              <w:spacing w:line="276" w:lineRule="auto"/>
              <w:rPr>
                <w:rFonts w:cs="Arial"/>
              </w:rPr>
            </w:pPr>
            <w:proofErr w:type="spellStart"/>
            <w:r w:rsidRPr="00C476CD">
              <w:rPr>
                <w:rFonts w:cs="Arial"/>
              </w:rPr>
              <w:t>RemoteStart</w:t>
            </w:r>
            <w:proofErr w:type="spellEnd"/>
          </w:p>
        </w:tc>
        <w:tc>
          <w:tcPr>
            <w:tcW w:w="900" w:type="dxa"/>
            <w:tcBorders>
              <w:top w:val="single" w:sz="4" w:space="0" w:color="auto"/>
              <w:left w:val="single" w:sz="4" w:space="0" w:color="auto"/>
              <w:bottom w:val="single" w:sz="4" w:space="0" w:color="auto"/>
              <w:right w:val="single" w:sz="4" w:space="0" w:color="auto"/>
            </w:tcBorders>
          </w:tcPr>
          <w:p w14:paraId="53C26DB4" w14:textId="77777777" w:rsidR="008C7083" w:rsidRPr="00C476CD" w:rsidRDefault="00FB255D">
            <w:pPr>
              <w:spacing w:line="276" w:lineRule="auto"/>
              <w:rPr>
                <w:rFonts w:cs="Arial"/>
              </w:rPr>
            </w:pPr>
            <w:r w:rsidRPr="00C476CD">
              <w:rPr>
                <w:rFonts w:cs="Arial"/>
              </w:rPr>
              <w:t>0x2</w:t>
            </w:r>
          </w:p>
        </w:tc>
        <w:tc>
          <w:tcPr>
            <w:tcW w:w="4518" w:type="dxa"/>
            <w:tcBorders>
              <w:top w:val="single" w:sz="4" w:space="0" w:color="auto"/>
              <w:left w:val="single" w:sz="4" w:space="0" w:color="auto"/>
              <w:bottom w:val="single" w:sz="4" w:space="0" w:color="auto"/>
              <w:right w:val="single" w:sz="4" w:space="0" w:color="auto"/>
            </w:tcBorders>
          </w:tcPr>
          <w:p w14:paraId="64F764A9" w14:textId="77777777" w:rsidR="008C7083" w:rsidRPr="00C476CD" w:rsidRDefault="00FB255D">
            <w:pPr>
              <w:spacing w:line="276" w:lineRule="auto"/>
              <w:rPr>
                <w:rFonts w:cs="Arial"/>
              </w:rPr>
            </w:pPr>
          </w:p>
        </w:tc>
      </w:tr>
      <w:tr w:rsidR="008C7083" w:rsidRPr="00C476CD" w14:paraId="7DD4B6D6"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2C3D4F3E" w14:textId="77777777" w:rsidR="008C7083"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4715CC46" w14:textId="77777777" w:rsidR="008C7083" w:rsidRPr="00C476CD" w:rsidRDefault="00FB255D">
            <w:pPr>
              <w:spacing w:line="276" w:lineRule="auto"/>
              <w:rPr>
                <w:rFonts w:cs="Arial"/>
              </w:rPr>
            </w:pPr>
            <w:proofErr w:type="spellStart"/>
            <w:r w:rsidRPr="00C476CD">
              <w:rPr>
                <w:rFonts w:cs="Arial"/>
              </w:rPr>
              <w:t>RemoteParkAssist</w:t>
            </w:r>
            <w:proofErr w:type="spellEnd"/>
          </w:p>
        </w:tc>
        <w:tc>
          <w:tcPr>
            <w:tcW w:w="900" w:type="dxa"/>
            <w:tcBorders>
              <w:top w:val="single" w:sz="4" w:space="0" w:color="auto"/>
              <w:left w:val="single" w:sz="4" w:space="0" w:color="auto"/>
              <w:bottom w:val="single" w:sz="4" w:space="0" w:color="auto"/>
              <w:right w:val="single" w:sz="4" w:space="0" w:color="auto"/>
            </w:tcBorders>
          </w:tcPr>
          <w:p w14:paraId="2A4A869A" w14:textId="77777777" w:rsidR="008C7083" w:rsidRPr="00C476CD" w:rsidRDefault="00FB255D">
            <w:pPr>
              <w:spacing w:line="276" w:lineRule="auto"/>
              <w:rPr>
                <w:rFonts w:cs="Arial"/>
              </w:rPr>
            </w:pPr>
            <w:r w:rsidRPr="00C476CD">
              <w:rPr>
                <w:rFonts w:cs="Arial"/>
              </w:rPr>
              <w:t>0x3</w:t>
            </w:r>
          </w:p>
        </w:tc>
        <w:tc>
          <w:tcPr>
            <w:tcW w:w="4518" w:type="dxa"/>
            <w:tcBorders>
              <w:top w:val="single" w:sz="4" w:space="0" w:color="auto"/>
              <w:left w:val="single" w:sz="4" w:space="0" w:color="auto"/>
              <w:bottom w:val="single" w:sz="4" w:space="0" w:color="auto"/>
              <w:right w:val="single" w:sz="4" w:space="0" w:color="auto"/>
            </w:tcBorders>
          </w:tcPr>
          <w:p w14:paraId="081A8E60" w14:textId="77777777" w:rsidR="008C7083" w:rsidRPr="00C476CD" w:rsidRDefault="00FB255D">
            <w:pPr>
              <w:spacing w:line="276" w:lineRule="auto"/>
              <w:rPr>
                <w:rFonts w:cs="Arial"/>
              </w:rPr>
            </w:pPr>
          </w:p>
        </w:tc>
      </w:tr>
      <w:tr w:rsidR="00A20A9F" w:rsidRPr="00C476CD" w14:paraId="2782D3A2"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tcPr>
          <w:p w14:paraId="64773842" w14:textId="77777777" w:rsidR="00A20A9F" w:rsidRPr="00C476CD" w:rsidRDefault="00FB255D">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4CB63A61" w14:textId="77777777" w:rsidR="00A20A9F" w:rsidRPr="00C476CD" w:rsidRDefault="00FB255D">
            <w:pPr>
              <w:spacing w:line="276" w:lineRule="auto"/>
              <w:rPr>
                <w:rFonts w:cs="Arial"/>
              </w:rPr>
            </w:pPr>
            <w:proofErr w:type="spellStart"/>
            <w:r w:rsidRPr="00C476CD">
              <w:rPr>
                <w:rFonts w:cs="Arial"/>
              </w:rPr>
              <w:t>OverTheAir</w:t>
            </w:r>
            <w:proofErr w:type="spellEnd"/>
          </w:p>
        </w:tc>
        <w:tc>
          <w:tcPr>
            <w:tcW w:w="900" w:type="dxa"/>
            <w:tcBorders>
              <w:top w:val="single" w:sz="4" w:space="0" w:color="auto"/>
              <w:left w:val="single" w:sz="4" w:space="0" w:color="auto"/>
              <w:bottom w:val="single" w:sz="4" w:space="0" w:color="auto"/>
              <w:right w:val="single" w:sz="4" w:space="0" w:color="auto"/>
            </w:tcBorders>
          </w:tcPr>
          <w:p w14:paraId="05EA857E" w14:textId="77777777" w:rsidR="00A20A9F" w:rsidRPr="00C476CD" w:rsidRDefault="00FB255D">
            <w:pPr>
              <w:spacing w:line="276" w:lineRule="auto"/>
              <w:rPr>
                <w:rFonts w:cs="Arial"/>
              </w:rPr>
            </w:pPr>
            <w:r w:rsidRPr="00C476CD">
              <w:rPr>
                <w:rFonts w:cs="Arial"/>
              </w:rPr>
              <w:t>0x4</w:t>
            </w:r>
          </w:p>
        </w:tc>
        <w:tc>
          <w:tcPr>
            <w:tcW w:w="4518" w:type="dxa"/>
            <w:tcBorders>
              <w:top w:val="single" w:sz="4" w:space="0" w:color="auto"/>
              <w:left w:val="single" w:sz="4" w:space="0" w:color="auto"/>
              <w:bottom w:val="single" w:sz="4" w:space="0" w:color="auto"/>
              <w:right w:val="single" w:sz="4" w:space="0" w:color="auto"/>
            </w:tcBorders>
          </w:tcPr>
          <w:p w14:paraId="110FD59E" w14:textId="77777777" w:rsidR="00A20A9F" w:rsidRPr="00C476CD" w:rsidRDefault="00FB255D">
            <w:pPr>
              <w:spacing w:line="276" w:lineRule="auto"/>
              <w:rPr>
                <w:rFonts w:cs="Arial"/>
              </w:rPr>
            </w:pPr>
          </w:p>
        </w:tc>
      </w:tr>
    </w:tbl>
    <w:p w14:paraId="60FDC165" w14:textId="77777777" w:rsidR="009A2F1B" w:rsidRPr="00C476CD" w:rsidRDefault="00FB255D" w:rsidP="00500605">
      <w:pPr>
        <w:rPr>
          <w:rFonts w:cs="Arial"/>
        </w:rPr>
      </w:pPr>
    </w:p>
    <w:p w14:paraId="01F12DD7" w14:textId="77777777" w:rsidR="008B11E9" w:rsidRPr="008B11E9" w:rsidRDefault="008B11E9" w:rsidP="008B11E9">
      <w:pPr>
        <w:pStyle w:val="Heading4"/>
        <w:rPr>
          <w:b w:val="0"/>
          <w:u w:val="single"/>
        </w:rPr>
      </w:pPr>
      <w:r w:rsidRPr="008B11E9">
        <w:rPr>
          <w:b w:val="0"/>
          <w:u w:val="single"/>
        </w:rPr>
        <w:t>PWRMAN-SR-REQ-295540/A-</w:t>
      </w:r>
      <w:proofErr w:type="spellStart"/>
      <w:r w:rsidRPr="008B11E9">
        <w:rPr>
          <w:b w:val="0"/>
          <w:u w:val="single"/>
        </w:rPr>
        <w:t>VehOnSrc_D_Stat</w:t>
      </w:r>
      <w:proofErr w:type="spellEnd"/>
      <w:r w:rsidRPr="008B11E9">
        <w:rPr>
          <w:b w:val="0"/>
          <w:u w:val="single"/>
        </w:rPr>
        <w:t xml:space="preserve"> set to OTA Power Management</w:t>
      </w:r>
    </w:p>
    <w:p w14:paraId="1C784509" w14:textId="77777777" w:rsidR="00500605" w:rsidRPr="006C718B" w:rsidRDefault="00FB255D" w:rsidP="00500605">
      <w:pPr>
        <w:rPr>
          <w:rFonts w:cs="Arial"/>
        </w:rPr>
      </w:pPr>
      <w:r w:rsidRPr="006C718B">
        <w:rPr>
          <w:rFonts w:cs="Arial"/>
          <w:u w:val="single"/>
        </w:rPr>
        <w:t xml:space="preserve">Power Supply requirement </w:t>
      </w:r>
      <w:r>
        <w:rPr>
          <w:rFonts w:cs="Arial"/>
          <w:u w:val="single"/>
        </w:rPr>
        <w:t>at time requirement cascaded to infotainment team</w:t>
      </w:r>
      <w:r w:rsidRPr="006C718B">
        <w:rPr>
          <w:rFonts w:cs="Arial"/>
        </w:rPr>
        <w:t>:</w:t>
      </w:r>
    </w:p>
    <w:p w14:paraId="4CFD1907" w14:textId="77777777" w:rsidR="001B52CD" w:rsidRPr="006C718B" w:rsidRDefault="00FB255D" w:rsidP="002A6629">
      <w:pPr>
        <w:numPr>
          <w:ilvl w:val="0"/>
          <w:numId w:val="315"/>
        </w:numPr>
        <w:rPr>
          <w:rFonts w:cs="Arial"/>
        </w:rPr>
      </w:pPr>
      <w:r w:rsidRPr="006C718B">
        <w:rPr>
          <w:rFonts w:cs="Arial"/>
        </w:rPr>
        <w:t xml:space="preserve">When </w:t>
      </w:r>
      <w:r>
        <w:rPr>
          <w:rFonts w:cs="Arial"/>
        </w:rPr>
        <w:t>Ignition = OFF and the</w:t>
      </w:r>
      <w:r w:rsidRPr="006C718B">
        <w:rPr>
          <w:rFonts w:cs="Arial"/>
        </w:rPr>
        <w:t xml:space="preserve"> </w:t>
      </w:r>
      <w:r>
        <w:rPr>
          <w:rFonts w:cs="Arial"/>
        </w:rPr>
        <w:t xml:space="preserve">signal </w:t>
      </w:r>
      <w:proofErr w:type="spellStart"/>
      <w:r>
        <w:rPr>
          <w:rFonts w:cs="Arial"/>
        </w:rPr>
        <w:t>VehOnSrc_D_Stat</w:t>
      </w:r>
      <w:proofErr w:type="spellEnd"/>
      <w:r w:rsidRPr="006C718B">
        <w:rPr>
          <w:rFonts w:cs="Arial"/>
        </w:rPr>
        <w:t xml:space="preserve"> = OTA, to reduce energy consumption, modules must not activate any sensors, actuators, I/</w:t>
      </w:r>
      <w:proofErr w:type="spellStart"/>
      <w:proofErr w:type="gramStart"/>
      <w:r w:rsidRPr="006C718B">
        <w:rPr>
          <w:rFonts w:cs="Arial"/>
        </w:rPr>
        <w:t>Os</w:t>
      </w:r>
      <w:proofErr w:type="spellEnd"/>
      <w:proofErr w:type="gramEnd"/>
      <w:r w:rsidRPr="006C718B">
        <w:rPr>
          <w:rFonts w:cs="Arial"/>
        </w:rPr>
        <w:t xml:space="preserve"> or customer facing interfaces due to OTA function.</w:t>
      </w:r>
    </w:p>
    <w:p w14:paraId="24B5F936" w14:textId="77777777" w:rsidR="001F6E51" w:rsidRPr="006C718B" w:rsidRDefault="00FB255D" w:rsidP="00376D50">
      <w:pPr>
        <w:rPr>
          <w:rFonts w:cs="Arial"/>
          <w:color w:val="000000"/>
        </w:rPr>
      </w:pPr>
    </w:p>
    <w:p w14:paraId="74265405" w14:textId="77777777" w:rsidR="00B86A36" w:rsidRPr="006C718B" w:rsidRDefault="00FB255D" w:rsidP="00376D50">
      <w:pPr>
        <w:rPr>
          <w:rFonts w:cs="Arial"/>
          <w:color w:val="000000"/>
        </w:rPr>
      </w:pPr>
      <w:r w:rsidRPr="006C718B">
        <w:rPr>
          <w:rFonts w:cs="Arial"/>
          <w:color w:val="000000"/>
        </w:rPr>
        <w:t>This power supply requirement above includes (but not limited to):</w:t>
      </w:r>
    </w:p>
    <w:p w14:paraId="7D7247FD" w14:textId="77777777" w:rsidR="001F6E51" w:rsidRPr="006C718B" w:rsidRDefault="00FB255D" w:rsidP="00B86A36">
      <w:pPr>
        <w:numPr>
          <w:ilvl w:val="0"/>
          <w:numId w:val="313"/>
        </w:numPr>
        <w:rPr>
          <w:rFonts w:cs="Arial"/>
          <w:color w:val="000000"/>
        </w:rPr>
      </w:pPr>
      <w:r w:rsidRPr="006C718B">
        <w:rPr>
          <w:rFonts w:cs="Arial"/>
          <w:color w:val="000000"/>
        </w:rPr>
        <w:t xml:space="preserve">The Infotainment System Master shall not turn </w:t>
      </w:r>
      <w:proofErr w:type="spellStart"/>
      <w:r w:rsidRPr="006C718B">
        <w:rPr>
          <w:rFonts w:cs="Arial"/>
          <w:color w:val="000000"/>
        </w:rPr>
        <w:t>HMIAudioMode</w:t>
      </w:r>
      <w:proofErr w:type="spellEnd"/>
      <w:r w:rsidRPr="006C718B">
        <w:rPr>
          <w:rFonts w:cs="Arial"/>
          <w:color w:val="000000"/>
        </w:rPr>
        <w:t xml:space="preserve"> to ON if it is already OFF.  </w:t>
      </w:r>
    </w:p>
    <w:p w14:paraId="24409EA3" w14:textId="77777777" w:rsidR="001F6E51" w:rsidRPr="006C718B" w:rsidRDefault="00FB255D" w:rsidP="001F6E51">
      <w:pPr>
        <w:numPr>
          <w:ilvl w:val="1"/>
          <w:numId w:val="313"/>
        </w:numPr>
        <w:rPr>
          <w:rFonts w:cs="Arial"/>
          <w:color w:val="000000"/>
        </w:rPr>
      </w:pPr>
      <w:r w:rsidRPr="006C718B">
        <w:rPr>
          <w:rFonts w:cs="Arial"/>
          <w:color w:val="000000"/>
        </w:rPr>
        <w:t>This includes:</w:t>
      </w:r>
    </w:p>
    <w:p w14:paraId="5E129214" w14:textId="77777777" w:rsidR="009014DA" w:rsidRPr="006C718B" w:rsidRDefault="00FB255D" w:rsidP="001F6E51">
      <w:pPr>
        <w:numPr>
          <w:ilvl w:val="2"/>
          <w:numId w:val="313"/>
        </w:numPr>
        <w:rPr>
          <w:rFonts w:cs="Arial"/>
          <w:color w:val="000000"/>
        </w:rPr>
      </w:pPr>
      <w:r w:rsidRPr="006C718B">
        <w:rPr>
          <w:rFonts w:cs="Arial"/>
          <w:color w:val="000000"/>
        </w:rPr>
        <w:t xml:space="preserve">Not </w:t>
      </w:r>
      <w:proofErr w:type="spellStart"/>
      <w:r w:rsidRPr="006C718B">
        <w:rPr>
          <w:rFonts w:cs="Arial"/>
          <w:color w:val="000000"/>
        </w:rPr>
        <w:t>activing</w:t>
      </w:r>
      <w:proofErr w:type="spellEnd"/>
      <w:r w:rsidRPr="006C718B">
        <w:rPr>
          <w:rFonts w:cs="Arial"/>
          <w:color w:val="000000"/>
        </w:rPr>
        <w:t xml:space="preserve"> Extended Play if it is currently off </w:t>
      </w:r>
    </w:p>
    <w:p w14:paraId="097AF252" w14:textId="77777777" w:rsidR="001F6E51" w:rsidRPr="006C718B" w:rsidRDefault="00FB255D" w:rsidP="009014DA">
      <w:pPr>
        <w:numPr>
          <w:ilvl w:val="3"/>
          <w:numId w:val="313"/>
        </w:numPr>
        <w:rPr>
          <w:rFonts w:cs="Arial"/>
          <w:color w:val="000000"/>
        </w:rPr>
      </w:pPr>
      <w:r w:rsidRPr="006C718B">
        <w:rPr>
          <w:rFonts w:cs="Arial"/>
          <w:color w:val="000000"/>
        </w:rPr>
        <w:t xml:space="preserve">Ex) pressing the power button when </w:t>
      </w:r>
      <w:proofErr w:type="spellStart"/>
      <w:r w:rsidRPr="006C718B">
        <w:rPr>
          <w:rFonts w:cs="Arial"/>
          <w:color w:val="000000"/>
        </w:rPr>
        <w:t>HMIAudioMode</w:t>
      </w:r>
      <w:proofErr w:type="spellEnd"/>
      <w:r w:rsidRPr="006C718B">
        <w:rPr>
          <w:rFonts w:cs="Arial"/>
          <w:color w:val="000000"/>
        </w:rPr>
        <w:t xml:space="preserve"> = OFF shall not turn on extended play</w:t>
      </w:r>
    </w:p>
    <w:p w14:paraId="4CAEDA3A" w14:textId="77777777" w:rsidR="009014DA" w:rsidRPr="006C718B" w:rsidRDefault="00FB255D" w:rsidP="001F6E51">
      <w:pPr>
        <w:numPr>
          <w:ilvl w:val="2"/>
          <w:numId w:val="313"/>
        </w:numPr>
        <w:rPr>
          <w:rFonts w:cs="Arial"/>
          <w:color w:val="000000"/>
        </w:rPr>
      </w:pPr>
      <w:r w:rsidRPr="006C718B">
        <w:rPr>
          <w:rFonts w:cs="Arial"/>
          <w:color w:val="000000"/>
        </w:rPr>
        <w:t>Not activating</w:t>
      </w:r>
      <w:r w:rsidRPr="006C718B">
        <w:rPr>
          <w:rFonts w:cs="Arial"/>
          <w:color w:val="000000"/>
        </w:rPr>
        <w:t xml:space="preserve"> </w:t>
      </w:r>
      <w:proofErr w:type="spellStart"/>
      <w:r w:rsidRPr="006C718B">
        <w:rPr>
          <w:rFonts w:cs="Arial"/>
          <w:color w:val="000000"/>
        </w:rPr>
        <w:t>MMActive</w:t>
      </w:r>
      <w:proofErr w:type="spellEnd"/>
      <w:r w:rsidRPr="006C718B">
        <w:rPr>
          <w:rFonts w:cs="Arial"/>
          <w:color w:val="000000"/>
        </w:rPr>
        <w:t xml:space="preserve"> if currently off</w:t>
      </w:r>
    </w:p>
    <w:p w14:paraId="6AF6C3E0" w14:textId="77777777" w:rsidR="00376D50" w:rsidRPr="006C718B" w:rsidRDefault="00FB255D" w:rsidP="009014DA">
      <w:pPr>
        <w:numPr>
          <w:ilvl w:val="3"/>
          <w:numId w:val="313"/>
        </w:numPr>
        <w:rPr>
          <w:rFonts w:cs="Arial"/>
          <w:color w:val="000000"/>
        </w:rPr>
      </w:pPr>
      <w:r w:rsidRPr="006C718B">
        <w:rPr>
          <w:rFonts w:cs="Arial"/>
          <w:color w:val="000000"/>
        </w:rPr>
        <w:t xml:space="preserve">Ex) </w:t>
      </w:r>
      <w:proofErr w:type="spellStart"/>
      <w:r w:rsidRPr="006C718B">
        <w:rPr>
          <w:rFonts w:cs="Arial"/>
          <w:color w:val="000000"/>
        </w:rPr>
        <w:t>ignition_status</w:t>
      </w:r>
      <w:proofErr w:type="spellEnd"/>
      <w:r w:rsidRPr="006C718B">
        <w:rPr>
          <w:rFonts w:cs="Arial"/>
          <w:color w:val="000000"/>
        </w:rPr>
        <w:t xml:space="preserve"> changing from OFF to Run/Acc shall not turn </w:t>
      </w:r>
      <w:proofErr w:type="spellStart"/>
      <w:r w:rsidRPr="006C718B">
        <w:rPr>
          <w:rFonts w:cs="Arial"/>
          <w:color w:val="000000"/>
        </w:rPr>
        <w:t>HMIAudioMode</w:t>
      </w:r>
      <w:proofErr w:type="spellEnd"/>
      <w:r w:rsidRPr="006C718B">
        <w:rPr>
          <w:rFonts w:cs="Arial"/>
          <w:color w:val="000000"/>
        </w:rPr>
        <w:t xml:space="preserve"> from OFF to ON.</w:t>
      </w:r>
    </w:p>
    <w:p w14:paraId="17C55C4B" w14:textId="77777777" w:rsidR="00442653" w:rsidRPr="006C718B" w:rsidRDefault="00FB255D" w:rsidP="009014DA">
      <w:pPr>
        <w:numPr>
          <w:ilvl w:val="0"/>
          <w:numId w:val="313"/>
        </w:numPr>
        <w:rPr>
          <w:rFonts w:cs="Arial"/>
          <w:color w:val="000000"/>
        </w:rPr>
      </w:pPr>
      <w:r w:rsidRPr="006C718B">
        <w:rPr>
          <w:rFonts w:cs="Arial"/>
          <w:color w:val="000000"/>
        </w:rPr>
        <w:t>The Infotainm</w:t>
      </w:r>
      <w:r>
        <w:rPr>
          <w:rFonts w:cs="Arial"/>
          <w:color w:val="000000"/>
        </w:rPr>
        <w:t>ent System Master shall disable</w:t>
      </w:r>
      <w:r w:rsidRPr="006C718B">
        <w:rPr>
          <w:rFonts w:cs="Arial"/>
          <w:color w:val="000000"/>
        </w:rPr>
        <w:t xml:space="preserve"> the Welcome / Farewell strategy</w:t>
      </w:r>
    </w:p>
    <w:p w14:paraId="09725CBA" w14:textId="77777777" w:rsidR="009014DA" w:rsidRPr="006C718B" w:rsidRDefault="00FB255D" w:rsidP="009014DA">
      <w:pPr>
        <w:numPr>
          <w:ilvl w:val="0"/>
          <w:numId w:val="313"/>
        </w:numPr>
        <w:overflowPunct w:val="0"/>
        <w:autoSpaceDE w:val="0"/>
        <w:autoSpaceDN w:val="0"/>
        <w:adjustRightInd w:val="0"/>
        <w:spacing w:before="20" w:line="276" w:lineRule="auto"/>
        <w:rPr>
          <w:rFonts w:cs="Arial"/>
          <w:color w:val="000000"/>
        </w:rPr>
      </w:pPr>
      <w:r w:rsidRPr="006C718B">
        <w:rPr>
          <w:rFonts w:cs="Arial"/>
        </w:rPr>
        <w:t>The Cluster shall play the chimes and shall not set the infotainment system as the Chime Audio Source (</w:t>
      </w:r>
      <w:proofErr w:type="spellStart"/>
      <w:proofErr w:type="gramStart"/>
      <w:r w:rsidRPr="006C718B">
        <w:rPr>
          <w:rFonts w:cs="Arial"/>
        </w:rPr>
        <w:t>ie</w:t>
      </w:r>
      <w:proofErr w:type="spellEnd"/>
      <w:proofErr w:type="gramEnd"/>
      <w:r w:rsidRPr="006C718B">
        <w:rPr>
          <w:rFonts w:cs="Arial"/>
        </w:rPr>
        <w:t xml:space="preserve"> </w:t>
      </w:r>
      <w:proofErr w:type="spellStart"/>
      <w:r w:rsidRPr="006C718B">
        <w:rPr>
          <w:rFonts w:cs="Arial"/>
        </w:rPr>
        <w:t>Power_Up_Chime_Modules</w:t>
      </w:r>
      <w:proofErr w:type="spellEnd"/>
      <w:r w:rsidRPr="006C718B">
        <w:rPr>
          <w:rFonts w:cs="Arial"/>
        </w:rPr>
        <w:t xml:space="preserve"> = Inactive and </w:t>
      </w:r>
      <w:proofErr w:type="spellStart"/>
      <w:r w:rsidRPr="006C718B">
        <w:rPr>
          <w:rFonts w:cs="Arial"/>
        </w:rPr>
        <w:t>Chime_Source</w:t>
      </w:r>
      <w:proofErr w:type="spellEnd"/>
      <w:r w:rsidRPr="006C718B">
        <w:rPr>
          <w:rFonts w:cs="Arial"/>
        </w:rPr>
        <w:t xml:space="preserve"> = Cluster).  </w:t>
      </w:r>
    </w:p>
    <w:p w14:paraId="035BF6E2" w14:textId="77777777" w:rsidR="00A25EE4" w:rsidRPr="006C718B" w:rsidRDefault="00FB255D" w:rsidP="00A25EE4">
      <w:pPr>
        <w:overflowPunct w:val="0"/>
        <w:autoSpaceDE w:val="0"/>
        <w:autoSpaceDN w:val="0"/>
        <w:adjustRightInd w:val="0"/>
        <w:spacing w:before="20" w:line="276" w:lineRule="auto"/>
        <w:rPr>
          <w:rFonts w:cs="Arial"/>
          <w:color w:val="000000"/>
        </w:rPr>
      </w:pPr>
    </w:p>
    <w:p w14:paraId="7A1AEF20" w14:textId="77777777" w:rsidR="00B23A6D" w:rsidRPr="006C718B" w:rsidRDefault="00FB255D" w:rsidP="00B86A36">
      <w:pPr>
        <w:rPr>
          <w:rFonts w:cs="Arial"/>
          <w:color w:val="000000"/>
        </w:rPr>
      </w:pPr>
    </w:p>
    <w:p w14:paraId="76549336" w14:textId="77777777" w:rsidR="009014DA" w:rsidRPr="006C718B" w:rsidRDefault="00FB255D" w:rsidP="00B86A36">
      <w:pPr>
        <w:rPr>
          <w:rFonts w:cs="Arial"/>
        </w:rPr>
      </w:pPr>
      <w:proofErr w:type="spellStart"/>
      <w:r w:rsidRPr="00C16E73">
        <w:rPr>
          <w:rFonts w:cs="Arial"/>
          <w:u w:val="single"/>
        </w:rPr>
        <w:t>VehOnSrc_D_Stat</w:t>
      </w:r>
      <w:proofErr w:type="spellEnd"/>
      <w:r w:rsidRPr="00C16E73">
        <w:rPr>
          <w:rFonts w:cs="Arial"/>
          <w:u w:val="single"/>
        </w:rPr>
        <w:t xml:space="preserve"> signal</w:t>
      </w:r>
      <w:r w:rsidRPr="006C718B">
        <w:rPr>
          <w:rFonts w:cs="Arial"/>
          <w:u w:val="single"/>
        </w:rPr>
        <w:t xml:space="preserve"> when set to OTA</w:t>
      </w:r>
      <w:r>
        <w:rPr>
          <w:rFonts w:cs="Arial"/>
          <w:u w:val="single"/>
        </w:rPr>
        <w:t xml:space="preserve"> while infotainment system already ON</w:t>
      </w:r>
      <w:r w:rsidRPr="006C718B">
        <w:rPr>
          <w:rFonts w:cs="Arial"/>
        </w:rPr>
        <w:t>:</w:t>
      </w:r>
    </w:p>
    <w:p w14:paraId="25A070BC" w14:textId="77777777" w:rsidR="009014DA" w:rsidRPr="006C718B" w:rsidRDefault="00FB255D" w:rsidP="00B86A36">
      <w:pPr>
        <w:rPr>
          <w:rFonts w:cs="Arial"/>
        </w:rPr>
      </w:pPr>
      <w:r w:rsidRPr="006C718B">
        <w:rPr>
          <w:rFonts w:cs="Arial"/>
          <w:color w:val="000000"/>
        </w:rPr>
        <w:t xml:space="preserve">The </w:t>
      </w:r>
      <w:proofErr w:type="spellStart"/>
      <w:r>
        <w:rPr>
          <w:rFonts w:cs="Arial"/>
        </w:rPr>
        <w:t>VehOnSrc_D_Stat</w:t>
      </w:r>
      <w:proofErr w:type="spellEnd"/>
      <w:r w:rsidRPr="006C718B">
        <w:rPr>
          <w:rFonts w:cs="Arial"/>
        </w:rPr>
        <w:t xml:space="preserve"> signal is not supposed to be set to OTA when </w:t>
      </w:r>
      <w:proofErr w:type="spellStart"/>
      <w:r w:rsidRPr="006C718B">
        <w:rPr>
          <w:rFonts w:cs="Arial"/>
        </w:rPr>
        <w:t>Ignition_Status</w:t>
      </w:r>
      <w:proofErr w:type="spellEnd"/>
      <w:r w:rsidRPr="006C718B">
        <w:rPr>
          <w:rFonts w:cs="Arial"/>
        </w:rPr>
        <w:t xml:space="preserve"> = Run/Acc, </w:t>
      </w:r>
      <w:proofErr w:type="spellStart"/>
      <w:r w:rsidRPr="006C718B">
        <w:rPr>
          <w:rFonts w:cs="Arial"/>
        </w:rPr>
        <w:t>Delayed_Accessory</w:t>
      </w:r>
      <w:proofErr w:type="spellEnd"/>
      <w:r w:rsidRPr="006C718B">
        <w:rPr>
          <w:rFonts w:cs="Arial"/>
        </w:rPr>
        <w:t xml:space="preserve"> = Active or </w:t>
      </w:r>
      <w:proofErr w:type="spellStart"/>
      <w:r w:rsidRPr="006C718B">
        <w:rPr>
          <w:rFonts w:cs="Arial"/>
        </w:rPr>
        <w:t>Power_Up_Chime_Modules</w:t>
      </w:r>
      <w:proofErr w:type="spellEnd"/>
      <w:r w:rsidRPr="006C718B">
        <w:rPr>
          <w:rFonts w:cs="Arial"/>
        </w:rPr>
        <w:t xml:space="preserve"> = Active.  If it is set while the infotainment system is already ON (ex </w:t>
      </w:r>
      <w:proofErr w:type="spellStart"/>
      <w:r w:rsidRPr="006C718B">
        <w:rPr>
          <w:rFonts w:cs="Arial"/>
        </w:rPr>
        <w:t>ignition_status</w:t>
      </w:r>
      <w:proofErr w:type="spellEnd"/>
      <w:r w:rsidRPr="006C718B">
        <w:rPr>
          <w:rFonts w:cs="Arial"/>
        </w:rPr>
        <w:t xml:space="preserve"> = Run/Acc or </w:t>
      </w:r>
      <w:proofErr w:type="spellStart"/>
      <w:r w:rsidRPr="006C718B">
        <w:rPr>
          <w:rFonts w:cs="Arial"/>
        </w:rPr>
        <w:t>Delay_Acc</w:t>
      </w:r>
      <w:proofErr w:type="spellEnd"/>
      <w:r w:rsidRPr="006C718B">
        <w:rPr>
          <w:rFonts w:cs="Arial"/>
        </w:rPr>
        <w:t xml:space="preserve"> </w:t>
      </w:r>
      <w:r w:rsidRPr="006C718B">
        <w:rPr>
          <w:rFonts w:cs="Arial"/>
        </w:rPr>
        <w:t>= ON) then the System Master shall determine if the infotainment system powers down or remains powered up</w:t>
      </w:r>
      <w:r>
        <w:rPr>
          <w:rFonts w:cs="Arial"/>
        </w:rPr>
        <w:t xml:space="preserve"> in infotainment mode</w:t>
      </w:r>
      <w:r w:rsidRPr="006C718B">
        <w:rPr>
          <w:rFonts w:cs="Arial"/>
        </w:rPr>
        <w:t xml:space="preserve">.  </w:t>
      </w:r>
      <w:r>
        <w:rPr>
          <w:rFonts w:cs="Arial"/>
        </w:rPr>
        <w:t xml:space="preserve">See OTA specs if there </w:t>
      </w:r>
      <w:proofErr w:type="gramStart"/>
      <w:r>
        <w:rPr>
          <w:rFonts w:cs="Arial"/>
        </w:rPr>
        <w:t>is</w:t>
      </w:r>
      <w:proofErr w:type="gramEnd"/>
      <w:r>
        <w:rPr>
          <w:rFonts w:cs="Arial"/>
        </w:rPr>
        <w:t xml:space="preserve"> any additional details use cases/error handling if this happens.</w:t>
      </w:r>
    </w:p>
    <w:p w14:paraId="1711A85A" w14:textId="77777777" w:rsidR="00B86A36" w:rsidRDefault="00FB255D" w:rsidP="00B86A36">
      <w:pPr>
        <w:rPr>
          <w:rFonts w:cs="Arial"/>
          <w:color w:val="000000"/>
        </w:rPr>
      </w:pPr>
    </w:p>
    <w:p w14:paraId="1B74462F" w14:textId="77777777" w:rsidR="00690462" w:rsidRDefault="00FB255D" w:rsidP="00B86A36">
      <w:pPr>
        <w:rPr>
          <w:rFonts w:cs="Arial"/>
          <w:color w:val="000000"/>
        </w:rPr>
      </w:pPr>
    </w:p>
    <w:p w14:paraId="56B54979" w14:textId="77777777" w:rsidR="00690462" w:rsidRPr="006C718B" w:rsidRDefault="00FB255D" w:rsidP="00B86A36">
      <w:pPr>
        <w:rPr>
          <w:rFonts w:cs="Arial"/>
          <w:color w:val="000000"/>
        </w:rPr>
      </w:pPr>
      <w:r w:rsidRPr="00690462">
        <w:rPr>
          <w:rFonts w:cs="Arial"/>
          <w:color w:val="000000"/>
          <w:u w:val="single"/>
        </w:rPr>
        <w:t xml:space="preserve">OTA functions when </w:t>
      </w:r>
      <w:proofErr w:type="spellStart"/>
      <w:r w:rsidRPr="00690462">
        <w:rPr>
          <w:rFonts w:cs="Arial"/>
          <w:u w:val="single"/>
        </w:rPr>
        <w:t>VehOnSrc_D_Stat</w:t>
      </w:r>
      <w:proofErr w:type="spellEnd"/>
      <w:r w:rsidRPr="00690462">
        <w:rPr>
          <w:rFonts w:cs="Arial"/>
          <w:u w:val="single"/>
        </w:rPr>
        <w:t xml:space="preserve"> = OTA</w:t>
      </w:r>
      <w:r>
        <w:rPr>
          <w:rFonts w:cs="Arial"/>
        </w:rPr>
        <w:t>:</w:t>
      </w:r>
    </w:p>
    <w:p w14:paraId="03D07CFB" w14:textId="77777777" w:rsidR="000E07AB" w:rsidRPr="006C718B" w:rsidRDefault="00FB255D" w:rsidP="00B86A36">
      <w:pPr>
        <w:rPr>
          <w:rFonts w:cs="Arial"/>
          <w:color w:val="000000"/>
        </w:rPr>
      </w:pPr>
      <w:r w:rsidRPr="006C718B">
        <w:rPr>
          <w:rFonts w:cs="Arial"/>
          <w:color w:val="000000"/>
        </w:rPr>
        <w:t>OTA functions (</w:t>
      </w:r>
      <w:proofErr w:type="spellStart"/>
      <w:proofErr w:type="gramStart"/>
      <w:r w:rsidRPr="006C718B">
        <w:rPr>
          <w:rFonts w:cs="Arial"/>
          <w:color w:val="000000"/>
        </w:rPr>
        <w:t>ie</w:t>
      </w:r>
      <w:proofErr w:type="spellEnd"/>
      <w:proofErr w:type="gramEnd"/>
      <w:r w:rsidRPr="006C718B">
        <w:rPr>
          <w:rFonts w:cs="Arial"/>
          <w:color w:val="000000"/>
        </w:rPr>
        <w:t xml:space="preserve"> over the air software updates/programming) are not limited by </w:t>
      </w:r>
      <w:proofErr w:type="spellStart"/>
      <w:r>
        <w:rPr>
          <w:rFonts w:cs="Arial"/>
        </w:rPr>
        <w:t>VehOnSrc_D_Stat</w:t>
      </w:r>
      <w:proofErr w:type="spellEnd"/>
      <w:r w:rsidRPr="006C718B">
        <w:rPr>
          <w:rFonts w:cs="Arial"/>
        </w:rPr>
        <w:t xml:space="preserve"> = OTA</w:t>
      </w:r>
      <w:r w:rsidRPr="006C718B">
        <w:rPr>
          <w:rFonts w:cs="Arial"/>
          <w:color w:val="000000"/>
        </w:rPr>
        <w:t xml:space="preserve"> for the infotainment system.  </w:t>
      </w:r>
    </w:p>
    <w:p w14:paraId="70574A60" w14:textId="77777777" w:rsidR="000E07AB" w:rsidRPr="006C718B" w:rsidRDefault="00FB255D" w:rsidP="00BA576A">
      <w:pPr>
        <w:numPr>
          <w:ilvl w:val="0"/>
          <w:numId w:val="312"/>
        </w:numPr>
        <w:rPr>
          <w:rFonts w:cs="Arial"/>
        </w:rPr>
      </w:pPr>
      <w:r w:rsidRPr="006C718B">
        <w:rPr>
          <w:rFonts w:cs="Arial"/>
          <w:color w:val="000000"/>
        </w:rPr>
        <w:t xml:space="preserve">Example:  an OTA related feature might require the infotainment display to show OTA HMI if needed for an OTA event </w:t>
      </w:r>
      <w:r w:rsidRPr="006C718B">
        <w:rPr>
          <w:rFonts w:cs="Arial"/>
          <w:color w:val="000000"/>
        </w:rPr>
        <w:t>or may require other OTA related functions to be performed (</w:t>
      </w:r>
      <w:proofErr w:type="spellStart"/>
      <w:r w:rsidRPr="006C718B">
        <w:rPr>
          <w:rFonts w:cs="Arial"/>
          <w:color w:val="000000"/>
        </w:rPr>
        <w:t>ex software</w:t>
      </w:r>
      <w:proofErr w:type="spellEnd"/>
      <w:r w:rsidRPr="006C718B">
        <w:rPr>
          <w:rFonts w:cs="Arial"/>
          <w:color w:val="000000"/>
        </w:rPr>
        <w:t xml:space="preserve"> programming).  Reference the OTA specs for details.</w:t>
      </w:r>
    </w:p>
    <w:p w14:paraId="5FCD309F" w14:textId="77777777" w:rsidR="00374433" w:rsidRPr="006C718B" w:rsidRDefault="00FB255D" w:rsidP="00500605">
      <w:pPr>
        <w:rPr>
          <w:rFonts w:cs="Arial"/>
        </w:rPr>
      </w:pPr>
    </w:p>
    <w:p w14:paraId="5DCF2564" w14:textId="77777777" w:rsidR="00374433" w:rsidRPr="000E07AB" w:rsidRDefault="00FB255D" w:rsidP="00500605">
      <w:pPr>
        <w:rPr>
          <w:rFonts w:cs="Arial"/>
        </w:rPr>
      </w:pPr>
    </w:p>
    <w:p w14:paraId="6EDA612A" w14:textId="77777777" w:rsidR="008B19BF" w:rsidRDefault="00FB255D">
      <w:pPr>
        <w:spacing w:after="200" w:line="276" w:lineRule="auto"/>
      </w:pPr>
      <w:r>
        <w:br w:type="page"/>
      </w:r>
    </w:p>
    <w:p w14:paraId="6F47B4C5" w14:textId="77777777" w:rsidR="00406F39" w:rsidRDefault="00FB255D" w:rsidP="008B11E9">
      <w:pPr>
        <w:pStyle w:val="Heading2"/>
      </w:pPr>
      <w:bookmarkStart w:id="288" w:name="_Toc115265616"/>
      <w:r w:rsidRPr="00B9479B">
        <w:t xml:space="preserve">PWRMAN-FUN-REQ-295414/A-Key OFF Power </w:t>
      </w:r>
      <w:proofErr w:type="spellStart"/>
      <w:r w:rsidRPr="00B9479B">
        <w:t>Moding</w:t>
      </w:r>
      <w:proofErr w:type="spellEnd"/>
      <w:r w:rsidRPr="00B9479B">
        <w:t xml:space="preserve"> - ECG and Infotainment System Master</w:t>
      </w:r>
      <w:bookmarkEnd w:id="288"/>
    </w:p>
    <w:p w14:paraId="2CEECDAC" w14:textId="77777777" w:rsidR="00AF5B8B" w:rsidRDefault="00FB255D" w:rsidP="00500605"/>
    <w:p w14:paraId="60550CBC" w14:textId="77777777" w:rsidR="00406F39" w:rsidRDefault="00FB255D" w:rsidP="008B11E9">
      <w:pPr>
        <w:pStyle w:val="Heading3"/>
      </w:pPr>
      <w:bookmarkStart w:id="289" w:name="_Toc115265617"/>
      <w:r w:rsidRPr="00B9479B">
        <w:t xml:space="preserve">PWRMAN-CLD-REQ-295454/A-ISM </w:t>
      </w:r>
      <w:proofErr w:type="spellStart"/>
      <w:r w:rsidRPr="00B9479B">
        <w:t>KeyOff</w:t>
      </w:r>
      <w:proofErr w:type="spellEnd"/>
      <w:r w:rsidRPr="00B9479B">
        <w:t xml:space="preserve"> Power Mode Server</w:t>
      </w:r>
      <w:bookmarkEnd w:id="289"/>
    </w:p>
    <w:p w14:paraId="39D66C8D" w14:textId="77777777" w:rsidR="00500605" w:rsidRDefault="00FB255D" w:rsidP="00500605">
      <w:pPr>
        <w:rPr>
          <w:rFonts w:cs="Arial"/>
        </w:rPr>
      </w:pPr>
      <w:r w:rsidRPr="00EA6F33">
        <w:rPr>
          <w:rFonts w:cs="Arial"/>
        </w:rPr>
        <w:t xml:space="preserve">The ISM (Infotainment System Master) </w:t>
      </w:r>
      <w:r>
        <w:rPr>
          <w:rFonts w:cs="Arial"/>
        </w:rPr>
        <w:t xml:space="preserve">controls the infotainment system (display(s), </w:t>
      </w:r>
      <w:proofErr w:type="spellStart"/>
      <w:r>
        <w:rPr>
          <w:rFonts w:cs="Arial"/>
        </w:rPr>
        <w:t>WiFi</w:t>
      </w:r>
      <w:proofErr w:type="spellEnd"/>
      <w:r>
        <w:rPr>
          <w:rFonts w:cs="Arial"/>
        </w:rPr>
        <w:t>, USB…) and is the Power Mode Server to the ECG Power Mode Client/Master for certain key off features.</w:t>
      </w:r>
    </w:p>
    <w:p w14:paraId="720F3868" w14:textId="77777777" w:rsidR="00EA6F33" w:rsidRDefault="00FB255D" w:rsidP="00500605">
      <w:pPr>
        <w:rPr>
          <w:rFonts w:cs="Arial"/>
        </w:rPr>
      </w:pPr>
    </w:p>
    <w:p w14:paraId="4CF3F028" w14:textId="77777777" w:rsidR="00EA6F33" w:rsidRPr="00EA6F33" w:rsidRDefault="00FB255D" w:rsidP="00500605">
      <w:pPr>
        <w:rPr>
          <w:rFonts w:cs="Arial"/>
        </w:rPr>
      </w:pPr>
    </w:p>
    <w:p w14:paraId="45510A78" w14:textId="77777777" w:rsidR="00406F39" w:rsidRDefault="00FB255D" w:rsidP="008B11E9">
      <w:pPr>
        <w:pStyle w:val="Heading3"/>
      </w:pPr>
      <w:bookmarkStart w:id="290" w:name="_Toc115265618"/>
      <w:r w:rsidRPr="00B9479B">
        <w:t xml:space="preserve">PWRMAN-CLD-REQ-295455/A-ECG </w:t>
      </w:r>
      <w:proofErr w:type="spellStart"/>
      <w:r w:rsidRPr="00B9479B">
        <w:t>KeyOff</w:t>
      </w:r>
      <w:proofErr w:type="spellEnd"/>
      <w:r w:rsidRPr="00B9479B">
        <w:t xml:space="preserve"> Power Mode Client/Master</w:t>
      </w:r>
      <w:bookmarkEnd w:id="290"/>
    </w:p>
    <w:p w14:paraId="510B7290" w14:textId="77777777" w:rsidR="00500605" w:rsidRDefault="00FB255D" w:rsidP="00500605">
      <w:pPr>
        <w:rPr>
          <w:rFonts w:cs="Arial"/>
        </w:rPr>
      </w:pPr>
      <w:r w:rsidRPr="00E07DFD">
        <w:rPr>
          <w:rFonts w:cs="Arial"/>
        </w:rPr>
        <w:t>The ECG</w:t>
      </w:r>
      <w:r>
        <w:rPr>
          <w:rFonts w:cs="Arial"/>
        </w:rPr>
        <w:t xml:space="preserve"> (Enhanced Central Gateway) is the Key Off Power Mode Client/Master powering on the ISM Power Mode Server for </w:t>
      </w:r>
      <w:proofErr w:type="gramStart"/>
      <w:r>
        <w:rPr>
          <w:rFonts w:cs="Arial"/>
        </w:rPr>
        <w:t>particular Key</w:t>
      </w:r>
      <w:proofErr w:type="gramEnd"/>
      <w:r>
        <w:rPr>
          <w:rFonts w:cs="Arial"/>
        </w:rPr>
        <w:t xml:space="preserve"> Off features.</w:t>
      </w:r>
    </w:p>
    <w:p w14:paraId="3F36D767" w14:textId="77777777" w:rsidR="0002234F" w:rsidRPr="00E07DFD" w:rsidRDefault="00FB255D" w:rsidP="00500605">
      <w:pPr>
        <w:rPr>
          <w:rFonts w:cs="Arial"/>
        </w:rPr>
      </w:pPr>
    </w:p>
    <w:p w14:paraId="35F26322" w14:textId="77777777" w:rsidR="00406F39" w:rsidRDefault="00FB255D" w:rsidP="008B11E9">
      <w:pPr>
        <w:pStyle w:val="Heading3"/>
      </w:pPr>
      <w:bookmarkStart w:id="291" w:name="_Toc115265619"/>
      <w:r>
        <w:t>Interface Requirements</w:t>
      </w:r>
      <w:bookmarkEnd w:id="291"/>
    </w:p>
    <w:p w14:paraId="2ED1EB97" w14:textId="77777777" w:rsidR="00406F39" w:rsidRDefault="00FB255D" w:rsidP="008B11E9">
      <w:pPr>
        <w:pStyle w:val="Heading4"/>
      </w:pPr>
      <w:r w:rsidRPr="00B9479B">
        <w:t>MD-REQ-295417/A-</w:t>
      </w:r>
      <w:proofErr w:type="spellStart"/>
      <w:r w:rsidRPr="00B9479B">
        <w:t>KeyOffPwMde_D_Stat</w:t>
      </w:r>
      <w:proofErr w:type="spellEnd"/>
    </w:p>
    <w:p w14:paraId="4647CA56" w14:textId="77777777" w:rsidR="00500605" w:rsidRPr="007A2666" w:rsidRDefault="00FB255D" w:rsidP="007A2666">
      <w:pPr>
        <w:rPr>
          <w:rFonts w:cs="Arial"/>
          <w:b/>
        </w:rPr>
      </w:pPr>
      <w:r w:rsidRPr="007A2666">
        <w:rPr>
          <w:rFonts w:cs="Arial"/>
          <w:b/>
        </w:rPr>
        <w:t>Message Type:  Status</w:t>
      </w:r>
    </w:p>
    <w:p w14:paraId="4B2A0DD9" w14:textId="77777777" w:rsidR="00E37F11" w:rsidRPr="007A2666" w:rsidRDefault="00FB255D" w:rsidP="007A2666">
      <w:pPr>
        <w:rPr>
          <w:rFonts w:cs="Arial"/>
        </w:rPr>
      </w:pPr>
    </w:p>
    <w:p w14:paraId="2762180C" w14:textId="77777777" w:rsidR="00E37F11" w:rsidRDefault="00FB255D" w:rsidP="007A2666">
      <w:pPr>
        <w:rPr>
          <w:rFonts w:cs="Arial"/>
        </w:rPr>
      </w:pPr>
      <w:r w:rsidRPr="007A2666">
        <w:rPr>
          <w:rFonts w:cs="Arial"/>
        </w:rPr>
        <w:t>Signal sent from the ECG to the ISM (Infotainment Sys</w:t>
      </w:r>
      <w:r w:rsidRPr="007A2666">
        <w:rPr>
          <w:rFonts w:cs="Arial"/>
        </w:rPr>
        <w:t>tem Master) indicating if the ECG requires the ISM to be powered on or not.</w:t>
      </w:r>
    </w:p>
    <w:p w14:paraId="79415282" w14:textId="77777777" w:rsidR="00D80A91" w:rsidRDefault="00FB255D" w:rsidP="007A2666">
      <w:pPr>
        <w:rPr>
          <w:rFonts w:cs="Arial"/>
        </w:rPr>
      </w:pPr>
    </w:p>
    <w:tbl>
      <w:tblPr>
        <w:tblStyle w:val="TableGrid"/>
        <w:tblW w:w="0" w:type="auto"/>
        <w:jc w:val="center"/>
        <w:tblLook w:val="04A0" w:firstRow="1" w:lastRow="0" w:firstColumn="1" w:lastColumn="0" w:noHBand="0" w:noVBand="1"/>
      </w:tblPr>
      <w:tblGrid>
        <w:gridCol w:w="2394"/>
        <w:gridCol w:w="1584"/>
        <w:gridCol w:w="1080"/>
        <w:gridCol w:w="4518"/>
      </w:tblGrid>
      <w:tr w:rsidR="00D80A91" w14:paraId="01FF7939" w14:textId="77777777" w:rsidTr="008B11E9">
        <w:trPr>
          <w:jc w:val="center"/>
        </w:trPr>
        <w:tc>
          <w:tcPr>
            <w:tcW w:w="2394" w:type="dxa"/>
          </w:tcPr>
          <w:p w14:paraId="5A07305F" w14:textId="77777777" w:rsidR="00D80A91" w:rsidRDefault="00FB255D" w:rsidP="007A2666">
            <w:pPr>
              <w:rPr>
                <w:rFonts w:cs="Arial"/>
              </w:rPr>
            </w:pPr>
            <w:r>
              <w:rPr>
                <w:rFonts w:cs="Arial"/>
              </w:rPr>
              <w:t>Logical Signal Name</w:t>
            </w:r>
          </w:p>
        </w:tc>
        <w:tc>
          <w:tcPr>
            <w:tcW w:w="1584" w:type="dxa"/>
          </w:tcPr>
          <w:p w14:paraId="60D7A31F" w14:textId="77777777" w:rsidR="00D80A91" w:rsidRDefault="00FB255D" w:rsidP="007A2666">
            <w:pPr>
              <w:rPr>
                <w:rFonts w:cs="Arial"/>
              </w:rPr>
            </w:pPr>
            <w:r>
              <w:rPr>
                <w:rFonts w:cs="Arial"/>
              </w:rPr>
              <w:t>Literals</w:t>
            </w:r>
          </w:p>
        </w:tc>
        <w:tc>
          <w:tcPr>
            <w:tcW w:w="1080" w:type="dxa"/>
          </w:tcPr>
          <w:p w14:paraId="4B99CAB5" w14:textId="77777777" w:rsidR="00D80A91" w:rsidRDefault="00FB255D" w:rsidP="007A2666">
            <w:pPr>
              <w:rPr>
                <w:rFonts w:cs="Arial"/>
              </w:rPr>
            </w:pPr>
            <w:r>
              <w:rPr>
                <w:rFonts w:cs="Arial"/>
              </w:rPr>
              <w:t>Value</w:t>
            </w:r>
          </w:p>
        </w:tc>
        <w:tc>
          <w:tcPr>
            <w:tcW w:w="4518" w:type="dxa"/>
          </w:tcPr>
          <w:p w14:paraId="6602518D" w14:textId="77777777" w:rsidR="00D80A91" w:rsidRDefault="00FB255D" w:rsidP="007A2666">
            <w:pPr>
              <w:rPr>
                <w:rFonts w:cs="Arial"/>
              </w:rPr>
            </w:pPr>
            <w:r>
              <w:rPr>
                <w:rFonts w:cs="Arial"/>
              </w:rPr>
              <w:t>Description</w:t>
            </w:r>
          </w:p>
        </w:tc>
      </w:tr>
      <w:tr w:rsidR="00D80A91" w14:paraId="40B5436E" w14:textId="77777777" w:rsidTr="008B11E9">
        <w:trPr>
          <w:jc w:val="center"/>
        </w:trPr>
        <w:tc>
          <w:tcPr>
            <w:tcW w:w="2394" w:type="dxa"/>
            <w:vMerge w:val="restart"/>
          </w:tcPr>
          <w:p w14:paraId="40DA41DE" w14:textId="77777777" w:rsidR="00D80A91" w:rsidRDefault="00FB255D" w:rsidP="007A2666">
            <w:pPr>
              <w:rPr>
                <w:rFonts w:cs="Arial"/>
              </w:rPr>
            </w:pPr>
          </w:p>
          <w:p w14:paraId="101DCA67" w14:textId="77777777" w:rsidR="00D80A91" w:rsidRDefault="00FB255D" w:rsidP="007A2666">
            <w:pPr>
              <w:rPr>
                <w:rFonts w:cs="Arial"/>
              </w:rPr>
            </w:pPr>
            <w:proofErr w:type="spellStart"/>
            <w:r>
              <w:rPr>
                <w:rFonts w:cs="Arial"/>
              </w:rPr>
              <w:t>KeyOffPwMde_D_Stat</w:t>
            </w:r>
            <w:proofErr w:type="spellEnd"/>
          </w:p>
        </w:tc>
        <w:tc>
          <w:tcPr>
            <w:tcW w:w="1584" w:type="dxa"/>
          </w:tcPr>
          <w:p w14:paraId="61EA9959" w14:textId="77777777" w:rsidR="00D80A91" w:rsidRDefault="00FB255D" w:rsidP="007A2666">
            <w:pPr>
              <w:rPr>
                <w:rFonts w:cs="Arial"/>
              </w:rPr>
            </w:pPr>
            <w:r>
              <w:rPr>
                <w:rFonts w:cs="Arial"/>
              </w:rPr>
              <w:t>Inactive</w:t>
            </w:r>
          </w:p>
        </w:tc>
        <w:tc>
          <w:tcPr>
            <w:tcW w:w="1080" w:type="dxa"/>
          </w:tcPr>
          <w:p w14:paraId="0009D390" w14:textId="77777777" w:rsidR="00D80A91" w:rsidRDefault="00FB255D" w:rsidP="007A2666">
            <w:pPr>
              <w:rPr>
                <w:rFonts w:cs="Arial"/>
              </w:rPr>
            </w:pPr>
            <w:r>
              <w:rPr>
                <w:rFonts w:cs="Arial"/>
              </w:rPr>
              <w:t>0x0</w:t>
            </w:r>
          </w:p>
        </w:tc>
        <w:tc>
          <w:tcPr>
            <w:tcW w:w="4518" w:type="dxa"/>
          </w:tcPr>
          <w:p w14:paraId="1405E1D4" w14:textId="77777777" w:rsidR="00D80A91" w:rsidRDefault="00FB255D" w:rsidP="007A2666">
            <w:pPr>
              <w:rPr>
                <w:rFonts w:cs="Arial"/>
              </w:rPr>
            </w:pPr>
            <w:r w:rsidRPr="007A2666">
              <w:rPr>
                <w:rFonts w:eastAsiaTheme="minorHAnsi" w:cs="Arial"/>
              </w:rPr>
              <w:t>The ECG does not require that the ISM be powered up</w:t>
            </w:r>
          </w:p>
        </w:tc>
      </w:tr>
      <w:tr w:rsidR="00E602A1" w14:paraId="2388BE13" w14:textId="77777777" w:rsidTr="008B11E9">
        <w:trPr>
          <w:jc w:val="center"/>
        </w:trPr>
        <w:tc>
          <w:tcPr>
            <w:tcW w:w="2394" w:type="dxa"/>
            <w:vMerge/>
          </w:tcPr>
          <w:p w14:paraId="04E8AA0D" w14:textId="77777777" w:rsidR="00E602A1" w:rsidRDefault="00FB255D" w:rsidP="007A2666">
            <w:pPr>
              <w:rPr>
                <w:rFonts w:cs="Arial"/>
              </w:rPr>
            </w:pPr>
          </w:p>
        </w:tc>
        <w:tc>
          <w:tcPr>
            <w:tcW w:w="1584" w:type="dxa"/>
          </w:tcPr>
          <w:p w14:paraId="6CD062E0" w14:textId="77777777" w:rsidR="00E602A1" w:rsidRPr="007A2666" w:rsidRDefault="00FB255D" w:rsidP="00D732A9">
            <w:pPr>
              <w:rPr>
                <w:rFonts w:cs="Arial"/>
              </w:rPr>
            </w:pPr>
            <w:r w:rsidRPr="007A2666">
              <w:rPr>
                <w:rFonts w:cs="Arial"/>
              </w:rPr>
              <w:t>ON</w:t>
            </w:r>
          </w:p>
        </w:tc>
        <w:tc>
          <w:tcPr>
            <w:tcW w:w="1080" w:type="dxa"/>
          </w:tcPr>
          <w:p w14:paraId="116E2762" w14:textId="77777777" w:rsidR="00E602A1" w:rsidRPr="007A2666" w:rsidRDefault="00FB255D" w:rsidP="00D732A9">
            <w:pPr>
              <w:rPr>
                <w:rFonts w:cs="Arial"/>
              </w:rPr>
            </w:pPr>
            <w:r w:rsidRPr="007A2666">
              <w:rPr>
                <w:rFonts w:cs="Arial"/>
              </w:rPr>
              <w:t>0x1</w:t>
            </w:r>
          </w:p>
        </w:tc>
        <w:tc>
          <w:tcPr>
            <w:tcW w:w="4518" w:type="dxa"/>
          </w:tcPr>
          <w:p w14:paraId="49E9A5C1" w14:textId="77777777" w:rsidR="00E602A1" w:rsidRPr="007A2666" w:rsidRDefault="00FB255D" w:rsidP="00D732A9">
            <w:pPr>
              <w:rPr>
                <w:rFonts w:cs="Arial"/>
              </w:rPr>
            </w:pPr>
            <w:r w:rsidRPr="007A2666">
              <w:rPr>
                <w:rFonts w:cs="Arial"/>
              </w:rPr>
              <w:t xml:space="preserve">Used to power up the ISM for ECG </w:t>
            </w:r>
            <w:r w:rsidRPr="007A2666">
              <w:rPr>
                <w:rFonts w:cs="Arial"/>
              </w:rPr>
              <w:t>initiated key off features</w:t>
            </w:r>
          </w:p>
        </w:tc>
      </w:tr>
      <w:tr w:rsidR="00E602A1" w14:paraId="55135902" w14:textId="77777777" w:rsidTr="008B11E9">
        <w:trPr>
          <w:jc w:val="center"/>
        </w:trPr>
        <w:tc>
          <w:tcPr>
            <w:tcW w:w="2394" w:type="dxa"/>
            <w:vMerge/>
          </w:tcPr>
          <w:p w14:paraId="4FF09407" w14:textId="77777777" w:rsidR="00E602A1" w:rsidRDefault="00FB255D" w:rsidP="007A2666">
            <w:pPr>
              <w:rPr>
                <w:rFonts w:cs="Arial"/>
              </w:rPr>
            </w:pPr>
          </w:p>
        </w:tc>
        <w:tc>
          <w:tcPr>
            <w:tcW w:w="1584" w:type="dxa"/>
          </w:tcPr>
          <w:p w14:paraId="5B6BA210" w14:textId="77777777" w:rsidR="00E602A1" w:rsidRPr="007A2666" w:rsidRDefault="00FB255D" w:rsidP="00D732A9">
            <w:pPr>
              <w:rPr>
                <w:rFonts w:cs="Arial"/>
              </w:rPr>
            </w:pPr>
            <w:r w:rsidRPr="007A2666">
              <w:rPr>
                <w:rFonts w:cs="Arial"/>
              </w:rPr>
              <w:t>…</w:t>
            </w:r>
          </w:p>
        </w:tc>
        <w:tc>
          <w:tcPr>
            <w:tcW w:w="1080" w:type="dxa"/>
          </w:tcPr>
          <w:p w14:paraId="4B3531A1" w14:textId="77777777" w:rsidR="00E602A1" w:rsidRPr="007A2666" w:rsidRDefault="00FB255D" w:rsidP="00D732A9">
            <w:pPr>
              <w:rPr>
                <w:rFonts w:cs="Arial"/>
              </w:rPr>
            </w:pPr>
            <w:r w:rsidRPr="007A2666">
              <w:rPr>
                <w:rFonts w:cs="Arial"/>
              </w:rPr>
              <w:t>…</w:t>
            </w:r>
          </w:p>
        </w:tc>
        <w:tc>
          <w:tcPr>
            <w:tcW w:w="4518" w:type="dxa"/>
          </w:tcPr>
          <w:p w14:paraId="52BDC3F4" w14:textId="77777777" w:rsidR="00E602A1" w:rsidRPr="007A2666" w:rsidRDefault="00FB255D" w:rsidP="00D732A9">
            <w:pPr>
              <w:rPr>
                <w:rFonts w:cs="Arial"/>
              </w:rPr>
            </w:pPr>
          </w:p>
        </w:tc>
      </w:tr>
      <w:tr w:rsidR="00E602A1" w14:paraId="4E4DF87F" w14:textId="77777777" w:rsidTr="008B11E9">
        <w:trPr>
          <w:jc w:val="center"/>
        </w:trPr>
        <w:tc>
          <w:tcPr>
            <w:tcW w:w="2394" w:type="dxa"/>
            <w:vMerge/>
          </w:tcPr>
          <w:p w14:paraId="624A74BF" w14:textId="77777777" w:rsidR="00E602A1" w:rsidRDefault="00FB255D" w:rsidP="007A2666">
            <w:pPr>
              <w:rPr>
                <w:rFonts w:cs="Arial"/>
              </w:rPr>
            </w:pPr>
          </w:p>
        </w:tc>
        <w:tc>
          <w:tcPr>
            <w:tcW w:w="1584" w:type="dxa"/>
          </w:tcPr>
          <w:p w14:paraId="5D6DA71D" w14:textId="77777777" w:rsidR="00E602A1" w:rsidRPr="007A2666" w:rsidRDefault="00FB255D" w:rsidP="00D732A9">
            <w:pPr>
              <w:rPr>
                <w:rFonts w:cs="Arial"/>
              </w:rPr>
            </w:pPr>
            <w:r w:rsidRPr="007A2666">
              <w:rPr>
                <w:rFonts w:cs="Arial"/>
              </w:rPr>
              <w:t>Reserved</w:t>
            </w:r>
          </w:p>
        </w:tc>
        <w:tc>
          <w:tcPr>
            <w:tcW w:w="1080" w:type="dxa"/>
          </w:tcPr>
          <w:p w14:paraId="52B0FAAC" w14:textId="77777777" w:rsidR="00E602A1" w:rsidRPr="007A2666" w:rsidRDefault="00FB255D" w:rsidP="00D732A9">
            <w:pPr>
              <w:rPr>
                <w:rFonts w:cs="Arial"/>
              </w:rPr>
            </w:pPr>
            <w:r w:rsidRPr="007A2666">
              <w:rPr>
                <w:rFonts w:cs="Arial"/>
              </w:rPr>
              <w:t>0x7</w:t>
            </w:r>
          </w:p>
        </w:tc>
        <w:tc>
          <w:tcPr>
            <w:tcW w:w="4518" w:type="dxa"/>
          </w:tcPr>
          <w:p w14:paraId="6A8D6AFA" w14:textId="77777777" w:rsidR="00E602A1" w:rsidRPr="007A2666" w:rsidRDefault="00FB255D" w:rsidP="00D732A9">
            <w:pPr>
              <w:rPr>
                <w:rFonts w:cs="Arial"/>
              </w:rPr>
            </w:pPr>
          </w:p>
        </w:tc>
      </w:tr>
    </w:tbl>
    <w:p w14:paraId="20430DC2" w14:textId="77777777" w:rsidR="00D80A91" w:rsidRDefault="00FB255D" w:rsidP="007A2666">
      <w:pPr>
        <w:rPr>
          <w:rFonts w:cs="Arial"/>
        </w:rPr>
      </w:pPr>
    </w:p>
    <w:p w14:paraId="47739B5A" w14:textId="77777777" w:rsidR="00E602A1" w:rsidRDefault="00FB255D" w:rsidP="007A2666">
      <w:pPr>
        <w:rPr>
          <w:rFonts w:cs="Arial"/>
        </w:rPr>
      </w:pPr>
    </w:p>
    <w:p w14:paraId="391B974C" w14:textId="77777777" w:rsidR="00406F39" w:rsidRDefault="00FB255D" w:rsidP="008B11E9">
      <w:pPr>
        <w:pStyle w:val="Heading4"/>
      </w:pPr>
      <w:r w:rsidRPr="00B9479B">
        <w:t>MD-REQ-295418/A-</w:t>
      </w:r>
      <w:proofErr w:type="spellStart"/>
      <w:r w:rsidRPr="00B9479B">
        <w:t>InfoSysMasterPw_D_Stat</w:t>
      </w:r>
      <w:proofErr w:type="spellEnd"/>
    </w:p>
    <w:p w14:paraId="72882303" w14:textId="77777777" w:rsidR="00AE5090" w:rsidRPr="00AE5090" w:rsidRDefault="00FB255D" w:rsidP="00AE5090">
      <w:pPr>
        <w:rPr>
          <w:rFonts w:cs="Arial"/>
        </w:rPr>
      </w:pPr>
      <w:r w:rsidRPr="00AE5090">
        <w:rPr>
          <w:rFonts w:cs="Arial"/>
          <w:b/>
        </w:rPr>
        <w:t>Message Type</w:t>
      </w:r>
      <w:r w:rsidRPr="00AE5090">
        <w:rPr>
          <w:rFonts w:cs="Arial"/>
        </w:rPr>
        <w:t>: Status</w:t>
      </w:r>
    </w:p>
    <w:p w14:paraId="6BB41336" w14:textId="77777777" w:rsidR="00AE5090" w:rsidRPr="00AE5090" w:rsidRDefault="00FB255D" w:rsidP="00AE5090">
      <w:pPr>
        <w:rPr>
          <w:rFonts w:cs="Arial"/>
        </w:rPr>
      </w:pPr>
    </w:p>
    <w:p w14:paraId="7651F8D2" w14:textId="77777777" w:rsidR="00AE5090" w:rsidRPr="00AE5090" w:rsidRDefault="00FB255D" w:rsidP="00AE5090">
      <w:pPr>
        <w:rPr>
          <w:rFonts w:cs="Arial"/>
        </w:rPr>
      </w:pPr>
      <w:r w:rsidRPr="00AE5090">
        <w:rPr>
          <w:rFonts w:cs="Arial"/>
        </w:rPr>
        <w:t xml:space="preserve">Signal sent from the infotainment system master </w:t>
      </w:r>
      <w:r>
        <w:rPr>
          <w:rFonts w:cs="Arial"/>
        </w:rPr>
        <w:t xml:space="preserve">(ISM) </w:t>
      </w:r>
      <w:r w:rsidRPr="00AE5090">
        <w:rPr>
          <w:rFonts w:cs="Arial"/>
        </w:rPr>
        <w:t>indicating if the infotainment system master is powered up and ready to support network commands</w:t>
      </w:r>
    </w:p>
    <w:p w14:paraId="41C39A62" w14:textId="77777777" w:rsidR="00AE5090" w:rsidRPr="00AE5090" w:rsidRDefault="00FB255D" w:rsidP="00AE509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9"/>
        <w:gridCol w:w="1980"/>
        <w:gridCol w:w="990"/>
        <w:gridCol w:w="4248"/>
      </w:tblGrid>
      <w:tr w:rsidR="00AE5090" w:rsidRPr="00AE5090" w14:paraId="6C87788A" w14:textId="77777777" w:rsidTr="00F13F32">
        <w:trPr>
          <w:jc w:val="center"/>
        </w:trPr>
        <w:tc>
          <w:tcPr>
            <w:tcW w:w="2719" w:type="dxa"/>
            <w:tcBorders>
              <w:top w:val="single" w:sz="4" w:space="0" w:color="auto"/>
              <w:left w:val="single" w:sz="4" w:space="0" w:color="auto"/>
              <w:bottom w:val="single" w:sz="4" w:space="0" w:color="auto"/>
              <w:right w:val="single" w:sz="4" w:space="0" w:color="auto"/>
            </w:tcBorders>
            <w:hideMark/>
          </w:tcPr>
          <w:p w14:paraId="08067274" w14:textId="77777777" w:rsidR="00AE5090" w:rsidRPr="00AE5090" w:rsidRDefault="00FB255D">
            <w:pPr>
              <w:spacing w:line="276" w:lineRule="auto"/>
              <w:rPr>
                <w:rFonts w:cs="Arial"/>
                <w:b/>
              </w:rPr>
            </w:pPr>
            <w:r w:rsidRPr="00AE509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14:paraId="7A617F3D" w14:textId="77777777" w:rsidR="00AE5090" w:rsidRPr="00AE5090" w:rsidRDefault="00FB255D">
            <w:pPr>
              <w:spacing w:line="276" w:lineRule="auto"/>
              <w:rPr>
                <w:rFonts w:cs="Arial"/>
                <w:b/>
              </w:rPr>
            </w:pPr>
            <w:r w:rsidRPr="00AE509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095B42B8" w14:textId="77777777" w:rsidR="00AE5090" w:rsidRPr="00AE5090" w:rsidRDefault="00FB255D">
            <w:pPr>
              <w:spacing w:line="276" w:lineRule="auto"/>
              <w:rPr>
                <w:rFonts w:cs="Arial"/>
                <w:b/>
              </w:rPr>
            </w:pPr>
            <w:r w:rsidRPr="00AE5090">
              <w:rPr>
                <w:rFonts w:cs="Arial"/>
                <w:b/>
              </w:rPr>
              <w:t>Value</w:t>
            </w:r>
          </w:p>
        </w:tc>
        <w:tc>
          <w:tcPr>
            <w:tcW w:w="4248" w:type="dxa"/>
            <w:tcBorders>
              <w:top w:val="single" w:sz="4" w:space="0" w:color="auto"/>
              <w:left w:val="single" w:sz="4" w:space="0" w:color="auto"/>
              <w:bottom w:val="single" w:sz="4" w:space="0" w:color="auto"/>
              <w:right w:val="single" w:sz="4" w:space="0" w:color="auto"/>
            </w:tcBorders>
            <w:hideMark/>
          </w:tcPr>
          <w:p w14:paraId="0D1B548E" w14:textId="77777777" w:rsidR="00AE5090" w:rsidRPr="00AE5090" w:rsidRDefault="00FB255D">
            <w:pPr>
              <w:spacing w:line="276" w:lineRule="auto"/>
              <w:rPr>
                <w:rFonts w:cs="Arial"/>
                <w:b/>
              </w:rPr>
            </w:pPr>
            <w:r w:rsidRPr="00AE5090">
              <w:rPr>
                <w:rFonts w:cs="Arial"/>
                <w:b/>
              </w:rPr>
              <w:t>Description</w:t>
            </w:r>
          </w:p>
        </w:tc>
      </w:tr>
      <w:tr w:rsidR="00AE5090" w:rsidRPr="00AE5090" w14:paraId="6F560850" w14:textId="77777777" w:rsidTr="00F13F32">
        <w:trPr>
          <w:jc w:val="center"/>
        </w:trPr>
        <w:tc>
          <w:tcPr>
            <w:tcW w:w="2719" w:type="dxa"/>
            <w:vMerge w:val="restart"/>
            <w:tcBorders>
              <w:top w:val="single" w:sz="4" w:space="0" w:color="auto"/>
              <w:left w:val="single" w:sz="4" w:space="0" w:color="auto"/>
              <w:bottom w:val="single" w:sz="4" w:space="0" w:color="auto"/>
              <w:right w:val="single" w:sz="4" w:space="0" w:color="auto"/>
            </w:tcBorders>
          </w:tcPr>
          <w:p w14:paraId="242845BD" w14:textId="77777777" w:rsidR="00AE5090" w:rsidRPr="00AE5090" w:rsidRDefault="00FB255D">
            <w:pPr>
              <w:spacing w:line="276" w:lineRule="auto"/>
              <w:rPr>
                <w:rFonts w:cs="Arial"/>
              </w:rPr>
            </w:pPr>
          </w:p>
          <w:p w14:paraId="38082406" w14:textId="77777777" w:rsidR="00BE430A" w:rsidRDefault="00FB255D">
            <w:pPr>
              <w:spacing w:line="276" w:lineRule="auto"/>
              <w:rPr>
                <w:rFonts w:cs="Arial"/>
              </w:rPr>
            </w:pPr>
          </w:p>
          <w:p w14:paraId="2B5AD525" w14:textId="77777777" w:rsidR="00AE5090" w:rsidRPr="00AE5090" w:rsidRDefault="00FB255D">
            <w:pPr>
              <w:spacing w:line="276" w:lineRule="auto"/>
              <w:rPr>
                <w:rFonts w:cs="Arial"/>
              </w:rPr>
            </w:pPr>
            <w:proofErr w:type="spellStart"/>
            <w:r>
              <w:rPr>
                <w:rFonts w:cs="Arial"/>
              </w:rPr>
              <w:t>InfoSysMasterPw_D_Stat</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56AFB38C" w14:textId="77777777" w:rsidR="00AE5090" w:rsidRPr="00AE5090" w:rsidRDefault="00FB255D" w:rsidP="002701CD">
            <w:pPr>
              <w:autoSpaceDE w:val="0"/>
              <w:autoSpaceDN w:val="0"/>
              <w:adjustRightInd w:val="0"/>
              <w:spacing w:line="276" w:lineRule="auto"/>
              <w:rPr>
                <w:rFonts w:eastAsia="MS Mincho" w:cs="Arial"/>
              </w:rPr>
            </w:pPr>
            <w:r w:rsidRPr="00AE5090">
              <w:rPr>
                <w:rFonts w:eastAsia="MS Mincho" w:cs="Arial"/>
              </w:rPr>
              <w:t>Inactive</w:t>
            </w:r>
            <w:r>
              <w:rPr>
                <w:rFonts w:eastAsia="MS Mincho" w:cs="Arial"/>
              </w:rPr>
              <w:t xml:space="preserve"> </w:t>
            </w:r>
          </w:p>
        </w:tc>
        <w:tc>
          <w:tcPr>
            <w:tcW w:w="990" w:type="dxa"/>
            <w:tcBorders>
              <w:top w:val="single" w:sz="4" w:space="0" w:color="auto"/>
              <w:left w:val="single" w:sz="4" w:space="0" w:color="auto"/>
              <w:bottom w:val="single" w:sz="4" w:space="0" w:color="auto"/>
              <w:right w:val="single" w:sz="4" w:space="0" w:color="auto"/>
            </w:tcBorders>
            <w:hideMark/>
          </w:tcPr>
          <w:p w14:paraId="2D87EA29" w14:textId="77777777" w:rsidR="00AE5090" w:rsidRPr="00AE5090" w:rsidRDefault="00FB255D">
            <w:pPr>
              <w:spacing w:line="276" w:lineRule="auto"/>
              <w:rPr>
                <w:rFonts w:cs="Arial"/>
              </w:rPr>
            </w:pPr>
            <w:r w:rsidRPr="00AE5090">
              <w:rPr>
                <w:rFonts w:cs="Arial"/>
              </w:rPr>
              <w:t>0x0</w:t>
            </w:r>
          </w:p>
        </w:tc>
        <w:tc>
          <w:tcPr>
            <w:tcW w:w="4248" w:type="dxa"/>
            <w:tcBorders>
              <w:top w:val="single" w:sz="4" w:space="0" w:color="auto"/>
              <w:left w:val="single" w:sz="4" w:space="0" w:color="auto"/>
              <w:bottom w:val="single" w:sz="4" w:space="0" w:color="auto"/>
              <w:right w:val="single" w:sz="4" w:space="0" w:color="auto"/>
            </w:tcBorders>
            <w:vAlign w:val="center"/>
            <w:hideMark/>
          </w:tcPr>
          <w:p w14:paraId="522EFABD" w14:textId="77777777" w:rsidR="00AE5090" w:rsidRPr="00AE5090" w:rsidRDefault="00FB255D">
            <w:pPr>
              <w:autoSpaceDE w:val="0"/>
              <w:autoSpaceDN w:val="0"/>
              <w:adjustRightInd w:val="0"/>
              <w:spacing w:line="276" w:lineRule="auto"/>
              <w:rPr>
                <w:rFonts w:cs="Arial"/>
              </w:rPr>
            </w:pPr>
            <w:r>
              <w:rPr>
                <w:rFonts w:cs="Arial"/>
              </w:rPr>
              <w:t xml:space="preserve">ISM </w:t>
            </w:r>
            <w:r>
              <w:rPr>
                <w:rFonts w:cs="Arial"/>
              </w:rPr>
              <w:t>application software is not fully powered up</w:t>
            </w:r>
          </w:p>
        </w:tc>
      </w:tr>
      <w:tr w:rsidR="00AE5090" w:rsidRPr="00AE5090" w14:paraId="217F1E74"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5289D53B" w14:textId="77777777" w:rsidR="00AE5090" w:rsidRPr="00AE5090" w:rsidRDefault="00FB255D">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0CC60F21" w14:textId="77777777" w:rsidR="00AE5090" w:rsidRPr="00AE5090" w:rsidRDefault="00FB255D" w:rsidP="00C26EF6">
            <w:pPr>
              <w:spacing w:line="276" w:lineRule="auto"/>
              <w:rPr>
                <w:rFonts w:cs="Arial"/>
              </w:rPr>
            </w:pPr>
            <w:r w:rsidRPr="00AE5090">
              <w:rPr>
                <w:rFonts w:cs="Arial"/>
              </w:rPr>
              <w:t xml:space="preserve">ISM Powered </w:t>
            </w:r>
            <w:r>
              <w:rPr>
                <w:rFonts w:cs="Arial"/>
              </w:rPr>
              <w:t>ON</w:t>
            </w:r>
          </w:p>
        </w:tc>
        <w:tc>
          <w:tcPr>
            <w:tcW w:w="990" w:type="dxa"/>
            <w:tcBorders>
              <w:top w:val="single" w:sz="4" w:space="0" w:color="auto"/>
              <w:left w:val="single" w:sz="4" w:space="0" w:color="auto"/>
              <w:bottom w:val="single" w:sz="4" w:space="0" w:color="auto"/>
              <w:right w:val="single" w:sz="4" w:space="0" w:color="auto"/>
            </w:tcBorders>
            <w:hideMark/>
          </w:tcPr>
          <w:p w14:paraId="253F1E89" w14:textId="77777777" w:rsidR="00AE5090" w:rsidRPr="00AE5090" w:rsidRDefault="00FB255D">
            <w:pPr>
              <w:spacing w:line="276" w:lineRule="auto"/>
              <w:rPr>
                <w:rFonts w:cs="Arial"/>
              </w:rPr>
            </w:pPr>
            <w:r w:rsidRPr="00AE5090">
              <w:rPr>
                <w:rFonts w:cs="Arial"/>
              </w:rPr>
              <w:t>0x1</w:t>
            </w:r>
          </w:p>
        </w:tc>
        <w:tc>
          <w:tcPr>
            <w:tcW w:w="4248" w:type="dxa"/>
            <w:tcBorders>
              <w:top w:val="single" w:sz="4" w:space="0" w:color="auto"/>
              <w:left w:val="single" w:sz="4" w:space="0" w:color="auto"/>
              <w:bottom w:val="single" w:sz="4" w:space="0" w:color="auto"/>
              <w:right w:val="single" w:sz="4" w:space="0" w:color="auto"/>
            </w:tcBorders>
          </w:tcPr>
          <w:p w14:paraId="0183346E" w14:textId="77777777" w:rsidR="00AE5090" w:rsidRPr="00AE5090" w:rsidRDefault="00FB255D" w:rsidP="004338BB">
            <w:pPr>
              <w:spacing w:line="276" w:lineRule="auto"/>
              <w:rPr>
                <w:rFonts w:cs="Arial"/>
              </w:rPr>
            </w:pPr>
            <w:r>
              <w:rPr>
                <w:rFonts w:cs="Arial"/>
              </w:rPr>
              <w:t xml:space="preserve">ISM is application software is fully powered up </w:t>
            </w:r>
          </w:p>
        </w:tc>
      </w:tr>
      <w:tr w:rsidR="00AE5090" w:rsidRPr="00AE5090" w14:paraId="256605F2"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24C00E5A" w14:textId="77777777" w:rsidR="00AE5090" w:rsidRPr="00AE5090" w:rsidRDefault="00FB255D">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76F3593D" w14:textId="77777777" w:rsidR="00AE5090" w:rsidRPr="00AE5090" w:rsidRDefault="00FB255D">
            <w:pPr>
              <w:spacing w:line="276" w:lineRule="auto"/>
              <w:rPr>
                <w:rFonts w:cs="Arial"/>
              </w:rPr>
            </w:pPr>
            <w:r>
              <w:rPr>
                <w:rFonts w:cs="Arial"/>
              </w:rPr>
              <w:t>…</w:t>
            </w:r>
          </w:p>
        </w:tc>
        <w:tc>
          <w:tcPr>
            <w:tcW w:w="990" w:type="dxa"/>
            <w:tcBorders>
              <w:top w:val="single" w:sz="4" w:space="0" w:color="auto"/>
              <w:left w:val="single" w:sz="4" w:space="0" w:color="auto"/>
              <w:bottom w:val="single" w:sz="4" w:space="0" w:color="auto"/>
              <w:right w:val="single" w:sz="4" w:space="0" w:color="auto"/>
            </w:tcBorders>
            <w:hideMark/>
          </w:tcPr>
          <w:p w14:paraId="70B366BD" w14:textId="77777777" w:rsidR="00AE5090" w:rsidRPr="00AE5090" w:rsidRDefault="00FB255D">
            <w:pPr>
              <w:spacing w:line="276" w:lineRule="auto"/>
              <w:rPr>
                <w:rFonts w:cs="Arial"/>
              </w:rPr>
            </w:pPr>
            <w:r>
              <w:rPr>
                <w:rFonts w:cs="Arial"/>
              </w:rPr>
              <w:t>…</w:t>
            </w:r>
          </w:p>
        </w:tc>
        <w:tc>
          <w:tcPr>
            <w:tcW w:w="4248" w:type="dxa"/>
            <w:tcBorders>
              <w:top w:val="single" w:sz="4" w:space="0" w:color="auto"/>
              <w:left w:val="single" w:sz="4" w:space="0" w:color="auto"/>
              <w:bottom w:val="single" w:sz="4" w:space="0" w:color="auto"/>
              <w:right w:val="single" w:sz="4" w:space="0" w:color="auto"/>
            </w:tcBorders>
          </w:tcPr>
          <w:p w14:paraId="2D7966B5" w14:textId="77777777" w:rsidR="00AE5090" w:rsidRPr="00AE5090" w:rsidRDefault="00FB255D">
            <w:pPr>
              <w:spacing w:line="276" w:lineRule="auto"/>
              <w:rPr>
                <w:rFonts w:cs="Arial"/>
              </w:rPr>
            </w:pPr>
          </w:p>
        </w:tc>
      </w:tr>
      <w:tr w:rsidR="00AE5090" w:rsidRPr="00AE5090" w14:paraId="72EADCC7"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55FEE6BC" w14:textId="77777777" w:rsidR="00AE5090" w:rsidRPr="00AE5090" w:rsidRDefault="00FB255D">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2EE6A1A0" w14:textId="77777777" w:rsidR="00AE5090" w:rsidRPr="00AE5090" w:rsidRDefault="00FB255D">
            <w:pPr>
              <w:spacing w:line="276" w:lineRule="auto"/>
              <w:rPr>
                <w:rFonts w:cs="Arial"/>
              </w:rPr>
            </w:pPr>
            <w:r w:rsidRPr="00AE5090">
              <w:rPr>
                <w:rFonts w:cs="Arial"/>
              </w:rPr>
              <w:t>Reserved</w:t>
            </w:r>
          </w:p>
        </w:tc>
        <w:tc>
          <w:tcPr>
            <w:tcW w:w="990" w:type="dxa"/>
            <w:tcBorders>
              <w:top w:val="single" w:sz="4" w:space="0" w:color="auto"/>
              <w:left w:val="single" w:sz="4" w:space="0" w:color="auto"/>
              <w:bottom w:val="single" w:sz="4" w:space="0" w:color="auto"/>
              <w:right w:val="single" w:sz="4" w:space="0" w:color="auto"/>
            </w:tcBorders>
            <w:hideMark/>
          </w:tcPr>
          <w:p w14:paraId="60D33D1B" w14:textId="77777777" w:rsidR="00AE5090" w:rsidRPr="00AE5090" w:rsidRDefault="00FB255D">
            <w:pPr>
              <w:spacing w:line="276" w:lineRule="auto"/>
              <w:rPr>
                <w:rFonts w:cs="Arial"/>
              </w:rPr>
            </w:pPr>
            <w:r>
              <w:rPr>
                <w:rFonts w:cs="Arial"/>
              </w:rPr>
              <w:t>0x7</w:t>
            </w:r>
          </w:p>
        </w:tc>
        <w:tc>
          <w:tcPr>
            <w:tcW w:w="4248" w:type="dxa"/>
            <w:tcBorders>
              <w:top w:val="single" w:sz="4" w:space="0" w:color="auto"/>
              <w:left w:val="single" w:sz="4" w:space="0" w:color="auto"/>
              <w:bottom w:val="single" w:sz="4" w:space="0" w:color="auto"/>
              <w:right w:val="single" w:sz="4" w:space="0" w:color="auto"/>
            </w:tcBorders>
          </w:tcPr>
          <w:p w14:paraId="22DC27AD" w14:textId="77777777" w:rsidR="00AE5090" w:rsidRPr="00AE5090" w:rsidRDefault="00FB255D">
            <w:pPr>
              <w:spacing w:line="276" w:lineRule="auto"/>
              <w:rPr>
                <w:rFonts w:cs="Arial"/>
              </w:rPr>
            </w:pPr>
          </w:p>
        </w:tc>
      </w:tr>
    </w:tbl>
    <w:p w14:paraId="3724C2B1" w14:textId="77777777" w:rsidR="00AE5090" w:rsidRPr="00AE5090" w:rsidRDefault="00FB255D" w:rsidP="00AE5090">
      <w:pPr>
        <w:rPr>
          <w:rFonts w:cs="Arial"/>
          <w:highlight w:val="cyan"/>
        </w:rPr>
      </w:pPr>
    </w:p>
    <w:p w14:paraId="184DD8A5" w14:textId="77777777" w:rsidR="00500605" w:rsidRPr="00AE5090" w:rsidRDefault="00FB255D" w:rsidP="00500605">
      <w:pPr>
        <w:rPr>
          <w:rFonts w:cs="Arial"/>
        </w:rPr>
      </w:pPr>
    </w:p>
    <w:p w14:paraId="7D7CEB55" w14:textId="77777777" w:rsidR="00406F39" w:rsidRDefault="00FB255D" w:rsidP="008B11E9">
      <w:pPr>
        <w:pStyle w:val="Heading3"/>
      </w:pPr>
      <w:bookmarkStart w:id="292" w:name="_Toc115265620"/>
      <w:r>
        <w:t>Requirements</w:t>
      </w:r>
      <w:bookmarkEnd w:id="292"/>
    </w:p>
    <w:p w14:paraId="3C5D2154" w14:textId="77777777" w:rsidR="00406F39" w:rsidRDefault="00FB255D" w:rsidP="008B11E9">
      <w:pPr>
        <w:pStyle w:val="Heading4"/>
      </w:pPr>
      <w:r>
        <w:t>Overview</w:t>
      </w:r>
    </w:p>
    <w:p w14:paraId="5BD45A52" w14:textId="77777777" w:rsidR="002650E5" w:rsidRDefault="00FB255D" w:rsidP="00500605">
      <w:pPr>
        <w:rPr>
          <w:rFonts w:cs="Arial"/>
        </w:rPr>
      </w:pPr>
      <w:r w:rsidRPr="002650E5">
        <w:rPr>
          <w:rFonts w:cs="Arial"/>
        </w:rPr>
        <w:t xml:space="preserve">The requirements in this power management SPSS </w:t>
      </w:r>
      <w:r>
        <w:rPr>
          <w:rFonts w:cs="Arial"/>
        </w:rPr>
        <w:t xml:space="preserve">function </w:t>
      </w:r>
      <w:r w:rsidRPr="002650E5">
        <w:rPr>
          <w:rFonts w:cs="Arial"/>
        </w:rPr>
        <w:t xml:space="preserve">are only for how the ECG can power up the ISM module when it is </w:t>
      </w:r>
      <w:r w:rsidRPr="002650E5">
        <w:rPr>
          <w:rFonts w:cs="Arial"/>
        </w:rPr>
        <w:t>powered down in key off.</w:t>
      </w:r>
      <w:r>
        <w:rPr>
          <w:rFonts w:cs="Arial"/>
        </w:rPr>
        <w:t xml:space="preserve">  This includes t</w:t>
      </w:r>
      <w:r>
        <w:rPr>
          <w:rFonts w:cs="Arial"/>
        </w:rPr>
        <w:t>he ECG powering up the ISM so it can support Ethernet communication for key off features.</w:t>
      </w:r>
    </w:p>
    <w:p w14:paraId="7C99EE93" w14:textId="77777777" w:rsidR="002650E5" w:rsidRDefault="00FB255D" w:rsidP="00500605">
      <w:pPr>
        <w:rPr>
          <w:rFonts w:cs="Arial"/>
        </w:rPr>
      </w:pPr>
    </w:p>
    <w:p w14:paraId="38628818" w14:textId="77777777" w:rsidR="002650E5" w:rsidRPr="002650E5" w:rsidRDefault="00FB255D" w:rsidP="00500605">
      <w:pPr>
        <w:rPr>
          <w:rFonts w:cs="Arial"/>
        </w:rPr>
      </w:pPr>
      <w:r w:rsidRPr="002650E5">
        <w:rPr>
          <w:rFonts w:cs="Arial"/>
        </w:rPr>
        <w:t xml:space="preserve">For details of implementing specific features and the associated </w:t>
      </w:r>
      <w:r>
        <w:rPr>
          <w:rFonts w:cs="Arial"/>
        </w:rPr>
        <w:t xml:space="preserve">CAN and/or Ethernet </w:t>
      </w:r>
      <w:r w:rsidRPr="002650E5">
        <w:rPr>
          <w:rFonts w:cs="Arial"/>
        </w:rPr>
        <w:t>signals with those features reference t</w:t>
      </w:r>
      <w:r w:rsidRPr="002650E5">
        <w:rPr>
          <w:rFonts w:cs="Arial"/>
        </w:rPr>
        <w:t>he associated feature specs (ex OTA, WIR feature specifications).</w:t>
      </w:r>
    </w:p>
    <w:p w14:paraId="370BE2F3" w14:textId="77777777" w:rsidR="002650E5" w:rsidRPr="002650E5" w:rsidRDefault="00FB255D" w:rsidP="00500605">
      <w:pPr>
        <w:rPr>
          <w:rFonts w:cs="Arial"/>
        </w:rPr>
      </w:pPr>
    </w:p>
    <w:p w14:paraId="5E0E6323" w14:textId="77777777" w:rsidR="008B11E9" w:rsidRPr="008B11E9" w:rsidRDefault="008B11E9" w:rsidP="008B11E9">
      <w:pPr>
        <w:pStyle w:val="Heading4"/>
        <w:rPr>
          <w:b w:val="0"/>
          <w:u w:val="single"/>
        </w:rPr>
      </w:pPr>
      <w:r w:rsidRPr="008B11E9">
        <w:rPr>
          <w:b w:val="0"/>
          <w:u w:val="single"/>
        </w:rPr>
        <w:t>PWRMAN-SR-REQ-298572/A-CAN bus while Ethernet Network is awake</w:t>
      </w:r>
    </w:p>
    <w:p w14:paraId="68FE0DE7" w14:textId="77777777" w:rsidR="00500605" w:rsidRPr="00603EA3" w:rsidRDefault="00FB255D" w:rsidP="00500605">
      <w:pPr>
        <w:rPr>
          <w:rFonts w:cs="Arial"/>
        </w:rPr>
      </w:pPr>
      <w:r w:rsidRPr="00603EA3">
        <w:rPr>
          <w:rFonts w:cs="Arial"/>
        </w:rPr>
        <w:t>During key off if th</w:t>
      </w:r>
      <w:r>
        <w:rPr>
          <w:rFonts w:cs="Arial"/>
        </w:rPr>
        <w:t>e CAN network needs to be active for network management so Ethernet c</w:t>
      </w:r>
      <w:r>
        <w:rPr>
          <w:rFonts w:cs="Arial"/>
        </w:rPr>
        <w:t xml:space="preserve">an remain </w:t>
      </w:r>
      <w:proofErr w:type="gramStart"/>
      <w:r>
        <w:rPr>
          <w:rFonts w:cs="Arial"/>
        </w:rPr>
        <w:t xml:space="preserve">up  </w:t>
      </w:r>
      <w:r w:rsidRPr="00603EA3">
        <w:rPr>
          <w:rFonts w:cs="Arial"/>
        </w:rPr>
        <w:t>then</w:t>
      </w:r>
      <w:proofErr w:type="gramEnd"/>
      <w:r w:rsidRPr="00603EA3">
        <w:rPr>
          <w:rFonts w:cs="Arial"/>
        </w:rPr>
        <w:t xml:space="preserve"> the ECG shall</w:t>
      </w:r>
      <w:r>
        <w:rPr>
          <w:rFonts w:cs="Arial"/>
        </w:rPr>
        <w:t xml:space="preserve"> be the module responsible for keeping the CAN bus active</w:t>
      </w:r>
      <w:r w:rsidRPr="00603EA3">
        <w:rPr>
          <w:rFonts w:cs="Arial"/>
        </w:rPr>
        <w:t>.</w:t>
      </w:r>
    </w:p>
    <w:p w14:paraId="75684F1A" w14:textId="77777777" w:rsidR="00603EA3" w:rsidRPr="00603EA3" w:rsidRDefault="00FB255D" w:rsidP="00500605">
      <w:pPr>
        <w:rPr>
          <w:rFonts w:cs="Arial"/>
        </w:rPr>
      </w:pPr>
    </w:p>
    <w:p w14:paraId="3DAF7FC6" w14:textId="77777777" w:rsidR="00603EA3" w:rsidRPr="00603EA3" w:rsidRDefault="00FB255D" w:rsidP="00500605">
      <w:pPr>
        <w:rPr>
          <w:rFonts w:cs="Arial"/>
        </w:rPr>
      </w:pPr>
      <w:r w:rsidRPr="00603EA3">
        <w:rPr>
          <w:rFonts w:cs="Arial"/>
        </w:rPr>
        <w:t>This requirement does not apply if the CAN bus can go to sleep while the Ethernet network remains active.</w:t>
      </w:r>
    </w:p>
    <w:p w14:paraId="10C594FE" w14:textId="77777777" w:rsidR="00603EA3" w:rsidRPr="00603EA3" w:rsidRDefault="00FB255D" w:rsidP="00500605">
      <w:pPr>
        <w:rPr>
          <w:rFonts w:cs="Arial"/>
        </w:rPr>
      </w:pPr>
    </w:p>
    <w:p w14:paraId="06F18162" w14:textId="77777777" w:rsidR="00406F39" w:rsidRDefault="00FB255D" w:rsidP="008B11E9">
      <w:pPr>
        <w:pStyle w:val="Heading4"/>
      </w:pPr>
      <w:r>
        <w:t xml:space="preserve">PWRMAN-STM-REQ-298575/A-ISM Power </w:t>
      </w:r>
      <w:proofErr w:type="spellStart"/>
      <w:r>
        <w:t>Moding</w:t>
      </w:r>
      <w:proofErr w:type="spellEnd"/>
      <w:r>
        <w:t xml:space="preserve"> State Diagram</w:t>
      </w:r>
    </w:p>
    <w:p w14:paraId="79FD4D69" w14:textId="77777777" w:rsidR="00500605" w:rsidRDefault="00FB255D" w:rsidP="008B11E9">
      <w:pPr>
        <w:jc w:val="center"/>
      </w:pPr>
      <w:r>
        <w:rPr>
          <w:noProof/>
        </w:rPr>
        <w:drawing>
          <wp:inline distT="0" distB="0" distL="0" distR="0" wp14:anchorId="670DD738" wp14:editId="19067462">
            <wp:extent cx="5943600" cy="5150083"/>
            <wp:effectExtent l="0" t="0" r="0" b="0"/>
            <wp:docPr id="19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50083"/>
                    </a:xfrm>
                    <a:prstGeom prst="rect">
                      <a:avLst/>
                    </a:prstGeom>
                    <a:noFill/>
                    <a:ln>
                      <a:noFill/>
                    </a:ln>
                  </pic:spPr>
                </pic:pic>
              </a:graphicData>
            </a:graphic>
          </wp:inline>
        </w:drawing>
      </w:r>
    </w:p>
    <w:p w14:paraId="058FB9EC" w14:textId="77777777" w:rsidR="00863ED3" w:rsidRDefault="00FB255D" w:rsidP="00605E0E">
      <w:pPr>
        <w:jc w:val="center"/>
      </w:pPr>
    </w:p>
    <w:p w14:paraId="75DC411D" w14:textId="77777777" w:rsidR="00C533CE" w:rsidRDefault="00FB255D" w:rsidP="00605E0E">
      <w:pPr>
        <w:jc w:val="center"/>
      </w:pPr>
    </w:p>
    <w:p w14:paraId="1DBAE016" w14:textId="77777777" w:rsidR="00605E0E" w:rsidRPr="00605E0E" w:rsidRDefault="00FB255D" w:rsidP="00605E0E">
      <w:pPr>
        <w:jc w:val="center"/>
        <w:rPr>
          <w:rFonts w:cs="Arial"/>
          <w:color w:val="FF0000"/>
          <w:sz w:val="28"/>
          <w:szCs w:val="28"/>
        </w:rPr>
      </w:pPr>
    </w:p>
    <w:p w14:paraId="25336ADC" w14:textId="77777777" w:rsidR="008B11E9" w:rsidRPr="008B11E9" w:rsidRDefault="008B11E9" w:rsidP="008B11E9">
      <w:pPr>
        <w:pStyle w:val="Heading4"/>
        <w:rPr>
          <w:b w:val="0"/>
          <w:u w:val="single"/>
        </w:rPr>
      </w:pPr>
      <w:r w:rsidRPr="008B11E9">
        <w:rPr>
          <w:b w:val="0"/>
          <w:u w:val="single"/>
        </w:rPr>
        <w:t xml:space="preserve">PWRMAN-SR-REQ-298568/A-ECG usage of </w:t>
      </w:r>
      <w:proofErr w:type="spellStart"/>
      <w:r w:rsidRPr="008B11E9">
        <w:rPr>
          <w:b w:val="0"/>
          <w:u w:val="single"/>
        </w:rPr>
        <w:t>KeyOffPwMde_D_Stat</w:t>
      </w:r>
      <w:proofErr w:type="spellEnd"/>
      <w:r w:rsidRPr="008B11E9">
        <w:rPr>
          <w:b w:val="0"/>
          <w:u w:val="single"/>
        </w:rPr>
        <w:t xml:space="preserve"> signal</w:t>
      </w:r>
    </w:p>
    <w:p w14:paraId="40973C9C" w14:textId="77777777" w:rsidR="00463DA1" w:rsidRDefault="00FB255D" w:rsidP="00500605">
      <w:pPr>
        <w:rPr>
          <w:rFonts w:cs="Arial"/>
        </w:rPr>
      </w:pPr>
      <w:r>
        <w:rPr>
          <w:rFonts w:cs="Arial"/>
        </w:rPr>
        <w:t xml:space="preserve">If </w:t>
      </w:r>
      <w:proofErr w:type="spellStart"/>
      <w:r>
        <w:rPr>
          <w:rFonts w:cs="Arial"/>
        </w:rPr>
        <w:t>Ignition_Status</w:t>
      </w:r>
      <w:proofErr w:type="spellEnd"/>
      <w:r>
        <w:rPr>
          <w:rFonts w:cs="Arial"/>
        </w:rPr>
        <w:t xml:space="preserve"> = OFF and a key off feature needs to be activated involving the Infotai</w:t>
      </w:r>
      <w:r>
        <w:rPr>
          <w:rFonts w:cs="Arial"/>
        </w:rPr>
        <w:t xml:space="preserve">nment System </w:t>
      </w:r>
      <w:proofErr w:type="gramStart"/>
      <w:r>
        <w:rPr>
          <w:rFonts w:cs="Arial"/>
        </w:rPr>
        <w:t>Master</w:t>
      </w:r>
      <w:proofErr w:type="gramEnd"/>
      <w:r>
        <w:rPr>
          <w:rFonts w:cs="Arial"/>
        </w:rPr>
        <w:t xml:space="preserve"> then the ECG will need to power up the ISM module for the key off feature via the </w:t>
      </w:r>
      <w:proofErr w:type="spellStart"/>
      <w:r>
        <w:rPr>
          <w:rFonts w:cs="Arial"/>
        </w:rPr>
        <w:t>KeyOffPwMde_D_Stat</w:t>
      </w:r>
      <w:proofErr w:type="spellEnd"/>
      <w:r>
        <w:rPr>
          <w:rFonts w:cs="Arial"/>
        </w:rPr>
        <w:t xml:space="preserve"> power mode signal.</w:t>
      </w:r>
    </w:p>
    <w:p w14:paraId="04FCF97A" w14:textId="77777777" w:rsidR="00463DA1" w:rsidRDefault="00FB255D" w:rsidP="00500605">
      <w:pPr>
        <w:rPr>
          <w:rFonts w:cs="Arial"/>
        </w:rPr>
      </w:pPr>
    </w:p>
    <w:p w14:paraId="77FB77C3" w14:textId="77777777" w:rsidR="00500605" w:rsidRPr="00463DA1" w:rsidRDefault="00FB255D" w:rsidP="00500605">
      <w:pPr>
        <w:rPr>
          <w:rFonts w:cs="Arial"/>
        </w:rPr>
      </w:pPr>
      <w:r w:rsidRPr="00463DA1">
        <w:rPr>
          <w:rFonts w:cs="Arial"/>
        </w:rPr>
        <w:t xml:space="preserve">If the ECG needs the ISM </w:t>
      </w:r>
      <w:r>
        <w:rPr>
          <w:rFonts w:cs="Arial"/>
        </w:rPr>
        <w:t xml:space="preserve">powered up </w:t>
      </w:r>
      <w:r w:rsidRPr="00463DA1">
        <w:rPr>
          <w:rFonts w:cs="Arial"/>
        </w:rPr>
        <w:t>for a key off</w:t>
      </w:r>
      <w:r>
        <w:rPr>
          <w:rFonts w:cs="Arial"/>
        </w:rPr>
        <w:t xml:space="preserve"> </w:t>
      </w:r>
      <w:proofErr w:type="gramStart"/>
      <w:r>
        <w:rPr>
          <w:rFonts w:cs="Arial"/>
        </w:rPr>
        <w:t>feature</w:t>
      </w:r>
      <w:proofErr w:type="gramEnd"/>
      <w:r w:rsidRPr="00463DA1">
        <w:rPr>
          <w:rFonts w:cs="Arial"/>
        </w:rPr>
        <w:t xml:space="preserve"> then the ECG shall:</w:t>
      </w:r>
    </w:p>
    <w:p w14:paraId="052E67C2" w14:textId="77777777" w:rsidR="00463DA1" w:rsidRPr="00463DA1" w:rsidRDefault="00FB255D" w:rsidP="00463DA1">
      <w:pPr>
        <w:numPr>
          <w:ilvl w:val="0"/>
          <w:numId w:val="344"/>
        </w:numPr>
        <w:rPr>
          <w:rFonts w:cs="Arial"/>
        </w:rPr>
      </w:pPr>
      <w:r w:rsidRPr="00463DA1">
        <w:rPr>
          <w:rFonts w:cs="Arial"/>
        </w:rPr>
        <w:t>Wake-up the CAN bus if it is not alre</w:t>
      </w:r>
      <w:r w:rsidRPr="00463DA1">
        <w:rPr>
          <w:rFonts w:cs="Arial"/>
        </w:rPr>
        <w:t>ady awake</w:t>
      </w:r>
    </w:p>
    <w:p w14:paraId="604F30F3" w14:textId="77777777" w:rsidR="00463DA1" w:rsidRDefault="00FB255D" w:rsidP="00463DA1">
      <w:pPr>
        <w:numPr>
          <w:ilvl w:val="0"/>
          <w:numId w:val="344"/>
        </w:numPr>
        <w:rPr>
          <w:rFonts w:cs="Arial"/>
        </w:rPr>
      </w:pPr>
      <w:r w:rsidRPr="00463DA1">
        <w:rPr>
          <w:rFonts w:cs="Arial"/>
        </w:rPr>
        <w:t>After 150</w:t>
      </w:r>
      <w:r>
        <w:rPr>
          <w:rFonts w:cs="Arial"/>
        </w:rPr>
        <w:t xml:space="preserve"> </w:t>
      </w:r>
      <w:r w:rsidRPr="00463DA1">
        <w:rPr>
          <w:rFonts w:cs="Arial"/>
        </w:rPr>
        <w:t>msec</w:t>
      </w:r>
      <w:r>
        <w:rPr>
          <w:rFonts w:cs="Arial"/>
        </w:rPr>
        <w:t xml:space="preserve"> or more </w:t>
      </w:r>
      <w:r w:rsidRPr="00463DA1">
        <w:rPr>
          <w:rFonts w:cs="Arial"/>
        </w:rPr>
        <w:t>have elapsed</w:t>
      </w:r>
      <w:r>
        <w:rPr>
          <w:rFonts w:cs="Arial"/>
        </w:rPr>
        <w:t xml:space="preserve"> since CAN bus wake-up then the ECG shall set </w:t>
      </w:r>
      <w:proofErr w:type="spellStart"/>
      <w:r>
        <w:rPr>
          <w:rFonts w:cs="Arial"/>
        </w:rPr>
        <w:t>KeyOffPwMde_D_Stat</w:t>
      </w:r>
      <w:proofErr w:type="spellEnd"/>
      <w:r>
        <w:rPr>
          <w:rFonts w:cs="Arial"/>
        </w:rPr>
        <w:t xml:space="preserve"> = ON.</w:t>
      </w:r>
    </w:p>
    <w:p w14:paraId="5915D250" w14:textId="77777777" w:rsidR="00800C3E" w:rsidRDefault="00FB255D" w:rsidP="00CE77B9">
      <w:pPr>
        <w:numPr>
          <w:ilvl w:val="2"/>
          <w:numId w:val="344"/>
        </w:numPr>
        <w:rPr>
          <w:rFonts w:cs="Arial"/>
        </w:rPr>
      </w:pPr>
      <w:r>
        <w:rPr>
          <w:rFonts w:cs="Arial"/>
        </w:rPr>
        <w:t xml:space="preserve">Note:  if the ECG woke up the CAN bus and a few msec later set </w:t>
      </w:r>
      <w:proofErr w:type="spellStart"/>
      <w:r>
        <w:rPr>
          <w:rFonts w:cs="Arial"/>
        </w:rPr>
        <w:t>KeyOffPwMde</w:t>
      </w:r>
      <w:proofErr w:type="spellEnd"/>
      <w:r>
        <w:rPr>
          <w:rFonts w:cs="Arial"/>
        </w:rPr>
        <w:t xml:space="preserve"> = ON and then back to inactive then the ISM module by time it is </w:t>
      </w:r>
      <w:r>
        <w:rPr>
          <w:rFonts w:cs="Arial"/>
        </w:rPr>
        <w:t xml:space="preserve">in ready to receive (100 msec later) would only see “Inactive” and will not power up.  </w:t>
      </w:r>
    </w:p>
    <w:p w14:paraId="35322074" w14:textId="77777777" w:rsidR="00CE77B9" w:rsidRPr="00513DC5" w:rsidRDefault="00FB255D" w:rsidP="00CE77B9">
      <w:pPr>
        <w:numPr>
          <w:ilvl w:val="2"/>
          <w:numId w:val="344"/>
        </w:numPr>
        <w:rPr>
          <w:rFonts w:cs="Arial"/>
        </w:rPr>
      </w:pPr>
      <w:r>
        <w:rPr>
          <w:rFonts w:cs="Arial"/>
        </w:rPr>
        <w:t xml:space="preserve">Since </w:t>
      </w:r>
      <w:proofErr w:type="spellStart"/>
      <w:r>
        <w:rPr>
          <w:rFonts w:cs="Arial"/>
        </w:rPr>
        <w:t>KeyOffPwMde_D_Stat</w:t>
      </w:r>
      <w:proofErr w:type="spellEnd"/>
      <w:r>
        <w:rPr>
          <w:rFonts w:cs="Arial"/>
        </w:rPr>
        <w:t xml:space="preserve"> is a periodic signal on CAN the ECG could always set </w:t>
      </w:r>
      <w:proofErr w:type="spellStart"/>
      <w:r>
        <w:rPr>
          <w:rFonts w:cs="Arial"/>
        </w:rPr>
        <w:t>KeyOffPwMde_D_Stat</w:t>
      </w:r>
      <w:proofErr w:type="spellEnd"/>
      <w:r>
        <w:rPr>
          <w:rFonts w:cs="Arial"/>
        </w:rPr>
        <w:t xml:space="preserve"> = ON at start-</w:t>
      </w:r>
      <w:r w:rsidRPr="00513DC5">
        <w:rPr>
          <w:rFonts w:cs="Arial"/>
        </w:rPr>
        <w:t xml:space="preserve">up and instead of putting back to inactive hold it </w:t>
      </w:r>
      <w:proofErr w:type="gramStart"/>
      <w:r w:rsidRPr="00513DC5">
        <w:rPr>
          <w:rFonts w:cs="Arial"/>
        </w:rPr>
        <w:t>state</w:t>
      </w:r>
      <w:proofErr w:type="gramEnd"/>
      <w:r w:rsidRPr="00513DC5">
        <w:rPr>
          <w:rFonts w:cs="Arial"/>
        </w:rPr>
        <w:t xml:space="preserve"> </w:t>
      </w:r>
      <w:r w:rsidRPr="00513DC5">
        <w:rPr>
          <w:rFonts w:cs="Arial"/>
        </w:rPr>
        <w:t xml:space="preserve">to ON as long as the ECG wants to ensure the ISM remains powered on. </w:t>
      </w:r>
    </w:p>
    <w:p w14:paraId="5F13D05D" w14:textId="77777777" w:rsidR="003E35A5" w:rsidRPr="00513DC5" w:rsidRDefault="00FB255D" w:rsidP="003E35A5">
      <w:pPr>
        <w:rPr>
          <w:rFonts w:cs="Arial"/>
        </w:rPr>
      </w:pPr>
    </w:p>
    <w:p w14:paraId="162D71E7" w14:textId="77777777" w:rsidR="003E35A5" w:rsidRDefault="00FB255D" w:rsidP="003E35A5">
      <w:pPr>
        <w:rPr>
          <w:rFonts w:cs="Arial"/>
        </w:rPr>
      </w:pPr>
      <w:r>
        <w:rPr>
          <w:rFonts w:cs="Arial"/>
        </w:rPr>
        <w:t xml:space="preserve">The ECG shall set </w:t>
      </w:r>
      <w:proofErr w:type="spellStart"/>
      <w:r>
        <w:rPr>
          <w:rFonts w:cs="Arial"/>
        </w:rPr>
        <w:t>KeyOffPw</w:t>
      </w:r>
      <w:r w:rsidRPr="00513DC5">
        <w:rPr>
          <w:rFonts w:cs="Arial"/>
        </w:rPr>
        <w:t>Mde_D_Stat</w:t>
      </w:r>
      <w:proofErr w:type="spellEnd"/>
      <w:r w:rsidRPr="00513DC5">
        <w:rPr>
          <w:rFonts w:cs="Arial"/>
        </w:rPr>
        <w:t xml:space="preserve"> = Inactive before letting the CAN bus go to sleep</w:t>
      </w:r>
      <w:r>
        <w:rPr>
          <w:rFonts w:cs="Arial"/>
        </w:rPr>
        <w:t xml:space="preserve">.  </w:t>
      </w:r>
    </w:p>
    <w:p w14:paraId="687776E5" w14:textId="77777777" w:rsidR="00513DC5" w:rsidRDefault="00FB255D" w:rsidP="003E35A5">
      <w:pPr>
        <w:rPr>
          <w:rFonts w:cs="Arial"/>
        </w:rPr>
      </w:pPr>
    </w:p>
    <w:p w14:paraId="4A191013" w14:textId="77777777" w:rsidR="00513DC5" w:rsidRPr="003E35A5" w:rsidRDefault="00FB255D" w:rsidP="003E35A5">
      <w:pPr>
        <w:rPr>
          <w:rFonts w:cs="Arial"/>
        </w:rPr>
      </w:pPr>
    </w:p>
    <w:p w14:paraId="3E8A7D6C" w14:textId="77777777" w:rsidR="008B11E9" w:rsidRPr="008B11E9" w:rsidRDefault="008B11E9" w:rsidP="008B11E9">
      <w:pPr>
        <w:pStyle w:val="Heading4"/>
        <w:rPr>
          <w:b w:val="0"/>
          <w:u w:val="single"/>
        </w:rPr>
      </w:pPr>
      <w:r w:rsidRPr="008B11E9">
        <w:rPr>
          <w:b w:val="0"/>
          <w:u w:val="single"/>
        </w:rPr>
        <w:t xml:space="preserve">PWRMAN-SR-REQ-298258/A-ISM usage of </w:t>
      </w:r>
      <w:proofErr w:type="spellStart"/>
      <w:r w:rsidRPr="008B11E9">
        <w:rPr>
          <w:b w:val="0"/>
          <w:u w:val="single"/>
        </w:rPr>
        <w:t>KeyOffPwMde_D_Stat</w:t>
      </w:r>
      <w:proofErr w:type="spellEnd"/>
      <w:r w:rsidRPr="008B11E9">
        <w:rPr>
          <w:b w:val="0"/>
          <w:u w:val="single"/>
        </w:rPr>
        <w:t xml:space="preserve"> signal</w:t>
      </w:r>
    </w:p>
    <w:p w14:paraId="61FA6DE0" w14:textId="77777777" w:rsidR="001C2608" w:rsidRDefault="00FB255D" w:rsidP="0036546E">
      <w:pPr>
        <w:rPr>
          <w:rFonts w:cs="Arial"/>
        </w:rPr>
      </w:pPr>
      <w:r>
        <w:rPr>
          <w:rFonts w:cs="Arial"/>
        </w:rPr>
        <w:t xml:space="preserve">When the ISM receives </w:t>
      </w:r>
      <w:proofErr w:type="spellStart"/>
      <w:r>
        <w:rPr>
          <w:rFonts w:cs="Arial"/>
        </w:rPr>
        <w:t>KeyOffPw</w:t>
      </w:r>
      <w:r w:rsidRPr="007B4E52">
        <w:rPr>
          <w:rFonts w:cs="Arial"/>
        </w:rPr>
        <w:t>Mde_D_Stat</w:t>
      </w:r>
      <w:proofErr w:type="spellEnd"/>
      <w:r w:rsidRPr="007B4E52">
        <w:rPr>
          <w:rFonts w:cs="Arial"/>
        </w:rPr>
        <w:t xml:space="preserve"> = ON if the ISM application software is not powered up (ex </w:t>
      </w:r>
      <w:proofErr w:type="spellStart"/>
      <w:r w:rsidRPr="007B4E52">
        <w:rPr>
          <w:rFonts w:cs="Arial"/>
        </w:rPr>
        <w:t>HMIAudioMode</w:t>
      </w:r>
      <w:proofErr w:type="spellEnd"/>
      <w:r w:rsidRPr="007B4E52">
        <w:rPr>
          <w:rFonts w:cs="Arial"/>
        </w:rPr>
        <w:t xml:space="preserve"> = OFF) then the ISM shall power up its application software so that the ISM can receive and p</w:t>
      </w:r>
      <w:r w:rsidRPr="007B4E52">
        <w:rPr>
          <w:rFonts w:cs="Arial"/>
        </w:rPr>
        <w:t>rocess network communication (ex CAN, Ethernet)</w:t>
      </w:r>
      <w:r>
        <w:rPr>
          <w:rFonts w:cs="Arial"/>
        </w:rPr>
        <w:t xml:space="preserve">. </w:t>
      </w:r>
    </w:p>
    <w:p w14:paraId="5F561BD1" w14:textId="77777777" w:rsidR="00E367FE" w:rsidRPr="00E367FE" w:rsidRDefault="00FB255D" w:rsidP="00E367FE">
      <w:pPr>
        <w:numPr>
          <w:ilvl w:val="0"/>
          <w:numId w:val="354"/>
        </w:numPr>
        <w:rPr>
          <w:rFonts w:cs="Arial"/>
        </w:rPr>
      </w:pPr>
      <w:r>
        <w:rPr>
          <w:rFonts w:cs="Arial"/>
        </w:rPr>
        <w:t>Note: when ISM application software fully powered up then in Functional Power Mode state</w:t>
      </w:r>
    </w:p>
    <w:p w14:paraId="0575FAEB" w14:textId="77777777" w:rsidR="001C2608" w:rsidRDefault="00FB255D" w:rsidP="0036546E">
      <w:pPr>
        <w:rPr>
          <w:rFonts w:cs="Arial"/>
        </w:rPr>
      </w:pPr>
    </w:p>
    <w:p w14:paraId="1A27C29E" w14:textId="77777777" w:rsidR="001C2608" w:rsidRDefault="00FB255D" w:rsidP="0036546E">
      <w:pPr>
        <w:rPr>
          <w:rFonts w:cs="Arial"/>
        </w:rPr>
      </w:pPr>
      <w:r>
        <w:rPr>
          <w:rFonts w:cs="Arial"/>
        </w:rPr>
        <w:t xml:space="preserve">The ISM module shall be able to receive </w:t>
      </w:r>
      <w:proofErr w:type="spellStart"/>
      <w:r>
        <w:rPr>
          <w:rFonts w:cs="Arial"/>
        </w:rPr>
        <w:t>KeyOffPwMde_D_Stat</w:t>
      </w:r>
      <w:proofErr w:type="spellEnd"/>
      <w:r>
        <w:rPr>
          <w:rFonts w:cs="Arial"/>
        </w:rPr>
        <w:t xml:space="preserve"> = ON within 100 msec of CAN bus wake-up (*T1).</w:t>
      </w:r>
    </w:p>
    <w:p w14:paraId="0261F88D" w14:textId="77777777" w:rsidR="001C2608" w:rsidRDefault="00FB255D" w:rsidP="0036546E">
      <w:pPr>
        <w:rPr>
          <w:rFonts w:cs="Arial"/>
        </w:rPr>
      </w:pPr>
    </w:p>
    <w:p w14:paraId="0388E1D6" w14:textId="77777777" w:rsidR="001C2608" w:rsidRDefault="00FB255D" w:rsidP="0036546E">
      <w:pPr>
        <w:rPr>
          <w:rFonts w:cs="Arial"/>
        </w:rPr>
      </w:pPr>
      <w:r>
        <w:rPr>
          <w:rFonts w:cs="Arial"/>
        </w:rPr>
        <w:t xml:space="preserve">The ISM module shall remain powered up in functional power mode state </w:t>
      </w:r>
      <w:proofErr w:type="gramStart"/>
      <w:r>
        <w:rPr>
          <w:rFonts w:cs="Arial"/>
        </w:rPr>
        <w:t>as long as</w:t>
      </w:r>
      <w:proofErr w:type="gramEnd"/>
      <w:r>
        <w:rPr>
          <w:rFonts w:cs="Arial"/>
        </w:rPr>
        <w:t xml:space="preserve"> </w:t>
      </w:r>
      <w:proofErr w:type="spellStart"/>
      <w:r>
        <w:rPr>
          <w:rFonts w:cs="Arial"/>
        </w:rPr>
        <w:t>KeyOffPwMde_D_Stat</w:t>
      </w:r>
      <w:proofErr w:type="spellEnd"/>
      <w:r>
        <w:rPr>
          <w:rFonts w:cs="Arial"/>
        </w:rPr>
        <w:t xml:space="preserve"> = ON.</w:t>
      </w:r>
    </w:p>
    <w:p w14:paraId="354C9374" w14:textId="77777777" w:rsidR="001C2608" w:rsidRDefault="00FB255D" w:rsidP="0036546E">
      <w:pPr>
        <w:rPr>
          <w:rFonts w:cs="Arial"/>
        </w:rPr>
      </w:pPr>
    </w:p>
    <w:p w14:paraId="55C1A943" w14:textId="77777777" w:rsidR="001C2608" w:rsidRDefault="00FB255D" w:rsidP="0036546E">
      <w:pPr>
        <w:rPr>
          <w:rFonts w:cs="Arial"/>
        </w:rPr>
      </w:pPr>
      <w:r>
        <w:rPr>
          <w:rFonts w:cs="Arial"/>
        </w:rPr>
        <w:t xml:space="preserve">When the ECG sets </w:t>
      </w:r>
      <w:proofErr w:type="spellStart"/>
      <w:r>
        <w:rPr>
          <w:rFonts w:cs="Arial"/>
        </w:rPr>
        <w:t>KeyOffPwMde_D_Stat</w:t>
      </w:r>
      <w:proofErr w:type="spellEnd"/>
      <w:r>
        <w:rPr>
          <w:rFonts w:cs="Arial"/>
        </w:rPr>
        <w:t xml:space="preserve"> = Inactive then the ISM will no longer rely on the ECG to remain powered up.  The ISM shall remain powered up as specified by that feature and shall power down when no longer needed.</w:t>
      </w:r>
    </w:p>
    <w:p w14:paraId="01876206" w14:textId="77777777" w:rsidR="00750FE6" w:rsidRPr="007B4E52" w:rsidRDefault="00FB255D" w:rsidP="0036546E">
      <w:pPr>
        <w:rPr>
          <w:rFonts w:cs="Arial"/>
        </w:rPr>
      </w:pPr>
    </w:p>
    <w:p w14:paraId="41C8208D" w14:textId="77777777" w:rsidR="001C2608" w:rsidRPr="007B4E52" w:rsidRDefault="00FB255D" w:rsidP="0036546E">
      <w:pPr>
        <w:rPr>
          <w:rFonts w:cs="Arial"/>
          <w:color w:val="FF0000"/>
        </w:rPr>
      </w:pPr>
      <w:r w:rsidRPr="007B4E52">
        <w:rPr>
          <w:rFonts w:cs="Arial"/>
        </w:rPr>
        <w:t xml:space="preserve">Note: For the ISM module if </w:t>
      </w:r>
      <w:proofErr w:type="spellStart"/>
      <w:r>
        <w:rPr>
          <w:rFonts w:cs="Arial"/>
        </w:rPr>
        <w:t>HMIAudioMode</w:t>
      </w:r>
      <w:proofErr w:type="spellEnd"/>
      <w:r>
        <w:rPr>
          <w:rFonts w:cs="Arial"/>
        </w:rPr>
        <w:t xml:space="preserve"> = OFF and </w:t>
      </w:r>
      <w:proofErr w:type="spellStart"/>
      <w:r>
        <w:rPr>
          <w:rFonts w:cs="Arial"/>
        </w:rPr>
        <w:t>KeyOffPw</w:t>
      </w:r>
      <w:r w:rsidRPr="007B4E52">
        <w:rPr>
          <w:rFonts w:cs="Arial"/>
        </w:rPr>
        <w:t>Mde_D_Stat</w:t>
      </w:r>
      <w:proofErr w:type="spellEnd"/>
      <w:r w:rsidRPr="007B4E52">
        <w:rPr>
          <w:rFonts w:cs="Arial"/>
        </w:rPr>
        <w:t xml:space="preserve"> =</w:t>
      </w:r>
      <w:r w:rsidRPr="007B4E52">
        <w:rPr>
          <w:rFonts w:cs="Arial"/>
        </w:rPr>
        <w:t xml:space="preserve"> ON then the ISM would be powered up within the current System Master Power </w:t>
      </w:r>
      <w:proofErr w:type="spellStart"/>
      <w:r w:rsidRPr="007B4E52">
        <w:rPr>
          <w:rFonts w:cs="Arial"/>
        </w:rPr>
        <w:t>Moding</w:t>
      </w:r>
      <w:proofErr w:type="spellEnd"/>
      <w:r w:rsidRPr="007B4E52">
        <w:rPr>
          <w:rFonts w:cs="Arial"/>
        </w:rPr>
        <w:t xml:space="preserve"> </w:t>
      </w:r>
      <w:proofErr w:type="spellStart"/>
      <w:r w:rsidRPr="007B4E52">
        <w:rPr>
          <w:rFonts w:cs="Arial"/>
        </w:rPr>
        <w:t>MMInactive</w:t>
      </w:r>
      <w:proofErr w:type="spellEnd"/>
      <w:r w:rsidRPr="007B4E52">
        <w:rPr>
          <w:rFonts w:cs="Arial"/>
        </w:rPr>
        <w:t xml:space="preserve"> Standby state.  </w:t>
      </w:r>
    </w:p>
    <w:p w14:paraId="359586AF" w14:textId="77777777" w:rsidR="0036546E" w:rsidRPr="007B4E52" w:rsidRDefault="00FB255D" w:rsidP="0036546E">
      <w:pPr>
        <w:rPr>
          <w:rFonts w:cs="Arial"/>
        </w:rPr>
      </w:pPr>
    </w:p>
    <w:p w14:paraId="445CB520" w14:textId="77777777" w:rsidR="00EF1262" w:rsidRDefault="00FB255D" w:rsidP="00500605">
      <w:pPr>
        <w:rPr>
          <w:rFonts w:cs="Arial"/>
        </w:rPr>
      </w:pPr>
      <w:r w:rsidRPr="007B4E52">
        <w:rPr>
          <w:rFonts w:cs="Arial"/>
        </w:rPr>
        <w:t>*T1 definition for ISM see “</w:t>
      </w:r>
      <w:r w:rsidRPr="007B4E52">
        <w:rPr>
          <w:rFonts w:cs="Arial"/>
          <w:u w:val="single"/>
        </w:rPr>
        <w:t>PWRMAN-REQ-014468-Bus wake-up transition times from Sleep Power</w:t>
      </w:r>
      <w:r w:rsidRPr="000B5C78">
        <w:rPr>
          <w:rFonts w:cs="Arial"/>
          <w:u w:val="single"/>
        </w:rPr>
        <w:t xml:space="preserve"> Mode</w:t>
      </w:r>
      <w:r>
        <w:rPr>
          <w:rFonts w:cs="Arial"/>
        </w:rPr>
        <w:t>”.</w:t>
      </w:r>
    </w:p>
    <w:p w14:paraId="339D6664" w14:textId="77777777" w:rsidR="002261D5" w:rsidRDefault="00FB255D" w:rsidP="00500605">
      <w:pPr>
        <w:rPr>
          <w:rFonts w:cs="Arial"/>
        </w:rPr>
      </w:pPr>
    </w:p>
    <w:p w14:paraId="386DD508" w14:textId="77777777" w:rsidR="002261D5" w:rsidRDefault="00FB255D" w:rsidP="00500605">
      <w:pPr>
        <w:rPr>
          <w:rFonts w:cs="Arial"/>
        </w:rPr>
      </w:pPr>
      <w:r w:rsidRPr="00CC75F7">
        <w:rPr>
          <w:rFonts w:cs="Arial"/>
          <w:u w:val="single"/>
        </w:rPr>
        <w:t>Error Handling</w:t>
      </w:r>
      <w:r>
        <w:rPr>
          <w:rFonts w:cs="Arial"/>
        </w:rPr>
        <w:t>:</w:t>
      </w:r>
    </w:p>
    <w:p w14:paraId="6892716A" w14:textId="77777777" w:rsidR="00CC75F7" w:rsidRDefault="00FB255D" w:rsidP="00500605">
      <w:pPr>
        <w:rPr>
          <w:rFonts w:cs="Arial"/>
        </w:rPr>
      </w:pPr>
      <w:r>
        <w:rPr>
          <w:rFonts w:cs="Arial"/>
        </w:rPr>
        <w:t>If the CAN bus goes to sleep</w:t>
      </w:r>
      <w:r>
        <w:rPr>
          <w:rFonts w:cs="Arial"/>
        </w:rPr>
        <w:t xml:space="preserve"> while the ISM is still receiving </w:t>
      </w:r>
      <w:proofErr w:type="spellStart"/>
      <w:r>
        <w:rPr>
          <w:rFonts w:cs="Arial"/>
        </w:rPr>
        <w:t>KeyOffPwMde_D_Stat</w:t>
      </w:r>
      <w:proofErr w:type="spellEnd"/>
      <w:r>
        <w:rPr>
          <w:rFonts w:cs="Arial"/>
        </w:rPr>
        <w:t xml:space="preserve"> = </w:t>
      </w:r>
      <w:proofErr w:type="gramStart"/>
      <w:r>
        <w:rPr>
          <w:rFonts w:cs="Arial"/>
        </w:rPr>
        <w:t>ON</w:t>
      </w:r>
      <w:proofErr w:type="gramEnd"/>
      <w:r>
        <w:rPr>
          <w:rFonts w:cs="Arial"/>
        </w:rPr>
        <w:t xml:space="preserve"> then the ISM shall consider the </w:t>
      </w:r>
      <w:proofErr w:type="spellStart"/>
      <w:r>
        <w:rPr>
          <w:rFonts w:cs="Arial"/>
        </w:rPr>
        <w:t>KeyOffPwMde_D_Stat</w:t>
      </w:r>
      <w:proofErr w:type="spellEnd"/>
      <w:r>
        <w:rPr>
          <w:rFonts w:cs="Arial"/>
        </w:rPr>
        <w:t xml:space="preserve"> as equal to Inactive.  </w:t>
      </w:r>
    </w:p>
    <w:p w14:paraId="5515E3B8" w14:textId="77777777" w:rsidR="00CC75F7" w:rsidRDefault="00FB255D" w:rsidP="00CC75F7">
      <w:pPr>
        <w:numPr>
          <w:ilvl w:val="0"/>
          <w:numId w:val="353"/>
        </w:numPr>
        <w:rPr>
          <w:rFonts w:cs="Arial"/>
        </w:rPr>
      </w:pPr>
      <w:r w:rsidRPr="00CC75F7">
        <w:rPr>
          <w:rFonts w:cs="Arial"/>
        </w:rPr>
        <w:t>T</w:t>
      </w:r>
      <w:r>
        <w:rPr>
          <w:rFonts w:cs="Arial"/>
        </w:rPr>
        <w:t xml:space="preserve">his means if there is a feature/function </w:t>
      </w:r>
      <w:r w:rsidRPr="00CC75F7">
        <w:rPr>
          <w:rFonts w:cs="Arial"/>
        </w:rPr>
        <w:t xml:space="preserve">that still requires the ISM to stay powered up it will </w:t>
      </w:r>
      <w:r>
        <w:rPr>
          <w:rFonts w:cs="Arial"/>
        </w:rPr>
        <w:t>(ex could be downloading s</w:t>
      </w:r>
      <w:r>
        <w:rPr>
          <w:rFonts w:cs="Arial"/>
        </w:rPr>
        <w:t xml:space="preserve">oftware locally to itself) </w:t>
      </w:r>
      <w:r w:rsidRPr="00CC75F7">
        <w:rPr>
          <w:rFonts w:cs="Arial"/>
        </w:rPr>
        <w:t>but if no key off feature</w:t>
      </w:r>
      <w:r>
        <w:rPr>
          <w:rFonts w:cs="Arial"/>
        </w:rPr>
        <w:t>/function</w:t>
      </w:r>
      <w:r w:rsidRPr="00CC75F7">
        <w:rPr>
          <w:rFonts w:cs="Arial"/>
        </w:rPr>
        <w:t xml:space="preserve"> is active requiring the ISM to stay up</w:t>
      </w:r>
      <w:r>
        <w:rPr>
          <w:rFonts w:cs="Arial"/>
        </w:rPr>
        <w:t xml:space="preserve"> and the last state of </w:t>
      </w:r>
      <w:proofErr w:type="spellStart"/>
      <w:r>
        <w:rPr>
          <w:rFonts w:cs="Arial"/>
        </w:rPr>
        <w:t>KeyOffPw</w:t>
      </w:r>
      <w:r w:rsidRPr="00CC75F7">
        <w:rPr>
          <w:rFonts w:cs="Arial"/>
        </w:rPr>
        <w:t>Mde_D_Stat</w:t>
      </w:r>
      <w:proofErr w:type="spellEnd"/>
      <w:r w:rsidRPr="00CC75F7">
        <w:rPr>
          <w:rFonts w:cs="Arial"/>
        </w:rPr>
        <w:t xml:space="preserve"> was ON before the bus went to sleep</w:t>
      </w:r>
      <w:r>
        <w:rPr>
          <w:rFonts w:cs="Arial"/>
        </w:rPr>
        <w:t xml:space="preserve"> the ISM shall power down after the CAN bus goes to sleep.  </w:t>
      </w:r>
    </w:p>
    <w:p w14:paraId="43CDFF7B" w14:textId="77777777" w:rsidR="008824FF" w:rsidRPr="00CC75F7" w:rsidRDefault="00FB255D" w:rsidP="00E0114A">
      <w:pPr>
        <w:numPr>
          <w:ilvl w:val="1"/>
          <w:numId w:val="353"/>
        </w:numPr>
        <w:rPr>
          <w:rFonts w:cs="Arial"/>
        </w:rPr>
      </w:pPr>
      <w:r>
        <w:rPr>
          <w:rFonts w:cs="Arial"/>
        </w:rPr>
        <w:t>Note: a function t</w:t>
      </w:r>
      <w:r>
        <w:rPr>
          <w:rFonts w:cs="Arial"/>
        </w:rPr>
        <w:t>hat could keep the ISM powered up is if the Ethernet network is allowed to stay awake while the CAN bus is asleep.</w:t>
      </w:r>
    </w:p>
    <w:p w14:paraId="50CEF244" w14:textId="77777777" w:rsidR="008B11E9" w:rsidRPr="008B11E9" w:rsidRDefault="008B11E9" w:rsidP="008B11E9">
      <w:pPr>
        <w:pStyle w:val="Heading4"/>
        <w:rPr>
          <w:b w:val="0"/>
          <w:u w:val="single"/>
        </w:rPr>
      </w:pPr>
      <w:r w:rsidRPr="008B11E9">
        <w:rPr>
          <w:b w:val="0"/>
          <w:u w:val="single"/>
        </w:rPr>
        <w:t xml:space="preserve">PWRMAN-SR-REQ-295421/A-ISM usage of the </w:t>
      </w:r>
      <w:proofErr w:type="spellStart"/>
      <w:r w:rsidRPr="008B11E9">
        <w:rPr>
          <w:b w:val="0"/>
          <w:u w:val="single"/>
        </w:rPr>
        <w:t>InfoSysMasterPw_D_Stat</w:t>
      </w:r>
      <w:proofErr w:type="spellEnd"/>
      <w:r w:rsidRPr="008B11E9">
        <w:rPr>
          <w:b w:val="0"/>
          <w:u w:val="single"/>
        </w:rPr>
        <w:t xml:space="preserve"> signal</w:t>
      </w:r>
    </w:p>
    <w:p w14:paraId="2E30F9B7" w14:textId="77777777" w:rsidR="00951EF5" w:rsidRDefault="00FB255D" w:rsidP="00951EF5">
      <w:pPr>
        <w:rPr>
          <w:rFonts w:cs="Arial"/>
        </w:rPr>
      </w:pPr>
      <w:r w:rsidRPr="00951EF5">
        <w:rPr>
          <w:rFonts w:cs="Arial"/>
        </w:rPr>
        <w:t xml:space="preserve">The infotainment System Master shall set </w:t>
      </w:r>
      <w:proofErr w:type="spellStart"/>
      <w:r>
        <w:rPr>
          <w:rFonts w:cs="Arial"/>
        </w:rPr>
        <w:t>InfoSysMasterPw_D_Stat</w:t>
      </w:r>
      <w:proofErr w:type="spellEnd"/>
      <w:r w:rsidRPr="00951EF5">
        <w:rPr>
          <w:rFonts w:cs="Arial"/>
        </w:rPr>
        <w:t xml:space="preserve"> = ON whenever the </w:t>
      </w:r>
      <w:r>
        <w:rPr>
          <w:rFonts w:cs="Arial"/>
        </w:rPr>
        <w:t xml:space="preserve">ISM </w:t>
      </w:r>
      <w:r w:rsidRPr="00951EF5">
        <w:rPr>
          <w:rFonts w:cs="Arial"/>
        </w:rPr>
        <w:t xml:space="preserve">module </w:t>
      </w:r>
      <w:r>
        <w:rPr>
          <w:rFonts w:cs="Arial"/>
        </w:rPr>
        <w:t xml:space="preserve">feature applications powered up and can support network communication for those features (ex CAN </w:t>
      </w:r>
      <w:r>
        <w:rPr>
          <w:rFonts w:cs="Arial"/>
        </w:rPr>
        <w:t xml:space="preserve">or Ethernet communication).  </w:t>
      </w:r>
    </w:p>
    <w:p w14:paraId="27E8A13F" w14:textId="77777777" w:rsidR="00951EF5" w:rsidRPr="006B47DF" w:rsidRDefault="00FB255D" w:rsidP="006B47DF">
      <w:pPr>
        <w:numPr>
          <w:ilvl w:val="0"/>
          <w:numId w:val="362"/>
        </w:numPr>
        <w:rPr>
          <w:rFonts w:cs="Arial"/>
        </w:rPr>
      </w:pPr>
      <w:r w:rsidRPr="006B47DF">
        <w:rPr>
          <w:rFonts w:cs="Arial"/>
          <w:u w:val="single"/>
        </w:rPr>
        <w:t>Note</w:t>
      </w:r>
      <w:r w:rsidRPr="006B47DF">
        <w:rPr>
          <w:rFonts w:cs="Arial"/>
        </w:rPr>
        <w:t xml:space="preserve">:  When </w:t>
      </w:r>
      <w:proofErr w:type="spellStart"/>
      <w:r>
        <w:rPr>
          <w:rFonts w:cs="Arial"/>
        </w:rPr>
        <w:t>InfoSysMasterPw_D_Stat</w:t>
      </w:r>
      <w:proofErr w:type="spellEnd"/>
      <w:r w:rsidRPr="006B47DF">
        <w:rPr>
          <w:rFonts w:cs="Arial"/>
        </w:rPr>
        <w:t xml:space="preserve"> = ON this doesn’t mean the infotainment system is ON regarding what the customer can see and hear (</w:t>
      </w:r>
      <w:proofErr w:type="spellStart"/>
      <w:r w:rsidRPr="006B47DF">
        <w:rPr>
          <w:rFonts w:cs="Arial"/>
        </w:rPr>
        <w:t>HMI_HMIMode_St</w:t>
      </w:r>
      <w:proofErr w:type="spellEnd"/>
      <w:r w:rsidRPr="006B47DF">
        <w:rPr>
          <w:rFonts w:cs="Arial"/>
        </w:rPr>
        <w:t xml:space="preserve"> could be OFF).  This just means the ISM application software is fully powered</w:t>
      </w:r>
      <w:r w:rsidRPr="006B47DF">
        <w:rPr>
          <w:rFonts w:cs="Arial"/>
        </w:rPr>
        <w:t xml:space="preserve"> up and can receive commands from the ECG or any other module.</w:t>
      </w:r>
    </w:p>
    <w:p w14:paraId="227EB778" w14:textId="77777777" w:rsidR="002B6FBD" w:rsidRDefault="00FB255D" w:rsidP="001324C1">
      <w:pPr>
        <w:rPr>
          <w:rFonts w:cs="Arial"/>
        </w:rPr>
      </w:pPr>
    </w:p>
    <w:p w14:paraId="7251384E" w14:textId="77777777" w:rsidR="002B6FBD" w:rsidRDefault="00FB255D" w:rsidP="001324C1">
      <w:pPr>
        <w:rPr>
          <w:rFonts w:cs="Arial"/>
        </w:rPr>
      </w:pPr>
      <w:r>
        <w:rPr>
          <w:rFonts w:cs="Arial"/>
        </w:rPr>
        <w:t xml:space="preserve">The ISM keeping the CAN network awake is not tied to </w:t>
      </w:r>
      <w:proofErr w:type="spellStart"/>
      <w:r>
        <w:rPr>
          <w:rFonts w:cs="Arial"/>
        </w:rPr>
        <w:t>InfoSysMasterPw_D_Stat</w:t>
      </w:r>
      <w:proofErr w:type="spellEnd"/>
      <w:r>
        <w:rPr>
          <w:rFonts w:cs="Arial"/>
        </w:rPr>
        <w:t xml:space="preserve"> = ON.  Unless called out specifically for the feature the ISM shall not keep the CAN bus awake when </w:t>
      </w:r>
      <w:proofErr w:type="spellStart"/>
      <w:r>
        <w:rPr>
          <w:rFonts w:cs="Arial"/>
        </w:rPr>
        <w:t>InfoSysMasterPw_D_Stat</w:t>
      </w:r>
      <w:proofErr w:type="spellEnd"/>
      <w:r>
        <w:rPr>
          <w:rFonts w:cs="Arial"/>
        </w:rPr>
        <w:t xml:space="preserve"> = ON. </w:t>
      </w:r>
    </w:p>
    <w:p w14:paraId="30E9EDA4" w14:textId="77777777" w:rsidR="002B6FBD" w:rsidRPr="002B6FBD" w:rsidRDefault="00FB255D" w:rsidP="002B6FBD">
      <w:pPr>
        <w:numPr>
          <w:ilvl w:val="0"/>
          <w:numId w:val="359"/>
        </w:numPr>
        <w:rPr>
          <w:rFonts w:cs="Arial"/>
        </w:rPr>
      </w:pPr>
      <w:r>
        <w:rPr>
          <w:rFonts w:cs="Arial"/>
        </w:rPr>
        <w:t xml:space="preserve">Note: when </w:t>
      </w:r>
      <w:proofErr w:type="spellStart"/>
      <w:r>
        <w:rPr>
          <w:rFonts w:cs="Arial"/>
        </w:rPr>
        <w:t>HMIAudioMode</w:t>
      </w:r>
      <w:proofErr w:type="spellEnd"/>
      <w:r>
        <w:rPr>
          <w:rFonts w:cs="Arial"/>
        </w:rPr>
        <w:t xml:space="preserve"> = ON it is called out that ISM keep the CAN network awake.</w:t>
      </w:r>
    </w:p>
    <w:p w14:paraId="194E763C" w14:textId="77777777" w:rsidR="00500605" w:rsidRDefault="00FB255D" w:rsidP="00500605">
      <w:pPr>
        <w:rPr>
          <w:rFonts w:cs="Arial"/>
        </w:rPr>
      </w:pPr>
    </w:p>
    <w:p w14:paraId="721AA479" w14:textId="77777777" w:rsidR="00951EF5" w:rsidRDefault="00FB255D" w:rsidP="00500605">
      <w:pPr>
        <w:rPr>
          <w:rFonts w:cs="Arial"/>
        </w:rPr>
      </w:pPr>
      <w:r w:rsidRPr="00951EF5">
        <w:rPr>
          <w:rFonts w:cs="Arial"/>
        </w:rPr>
        <w:t xml:space="preserve">The infotainment System Master shall set </w:t>
      </w:r>
      <w:proofErr w:type="spellStart"/>
      <w:r>
        <w:rPr>
          <w:rFonts w:cs="Arial"/>
        </w:rPr>
        <w:t>InfoSysMasterPw_D_Stat</w:t>
      </w:r>
      <w:proofErr w:type="spellEnd"/>
      <w:r>
        <w:rPr>
          <w:rFonts w:cs="Arial"/>
        </w:rPr>
        <w:t xml:space="preserve"> = OFF/Inactive (default CAN setting) when the ISM feature applications are powered down and not able to interface for its features </w:t>
      </w:r>
      <w:r w:rsidRPr="00951EF5">
        <w:rPr>
          <w:rFonts w:cs="Arial"/>
        </w:rPr>
        <w:t>(</w:t>
      </w:r>
      <w:proofErr w:type="spellStart"/>
      <w:r w:rsidRPr="00951EF5">
        <w:rPr>
          <w:rFonts w:cs="Arial"/>
        </w:rPr>
        <w:t>ex commands</w:t>
      </w:r>
      <w:proofErr w:type="spellEnd"/>
      <w:r w:rsidRPr="00951EF5">
        <w:rPr>
          <w:rFonts w:cs="Arial"/>
        </w:rPr>
        <w:t xml:space="preserve"> via CAN, Ethernet</w:t>
      </w:r>
      <w:r>
        <w:rPr>
          <w:rFonts w:cs="Arial"/>
        </w:rPr>
        <w:t xml:space="preserve"> for OTA</w:t>
      </w:r>
      <w:r w:rsidRPr="00951EF5">
        <w:rPr>
          <w:rFonts w:cs="Arial"/>
        </w:rPr>
        <w:t>…)</w:t>
      </w:r>
      <w:r>
        <w:rPr>
          <w:rFonts w:cs="Arial"/>
        </w:rPr>
        <w:t>.</w:t>
      </w:r>
    </w:p>
    <w:p w14:paraId="0324BD82" w14:textId="77777777" w:rsidR="00C240B0" w:rsidRDefault="00FB255D" w:rsidP="00500605">
      <w:pPr>
        <w:rPr>
          <w:rFonts w:cs="Arial"/>
        </w:rPr>
      </w:pPr>
    </w:p>
    <w:p w14:paraId="3386C7F8" w14:textId="77777777" w:rsidR="00C240B0" w:rsidRDefault="00FB255D" w:rsidP="00C240B0">
      <w:pPr>
        <w:rPr>
          <w:rFonts w:cs="Arial"/>
        </w:rPr>
      </w:pPr>
      <w:r>
        <w:rPr>
          <w:rFonts w:cs="Arial"/>
        </w:rPr>
        <w:t xml:space="preserve">Some examples of when </w:t>
      </w:r>
      <w:proofErr w:type="spellStart"/>
      <w:r>
        <w:rPr>
          <w:rFonts w:cs="Arial"/>
        </w:rPr>
        <w:t>InfoSysMasterPw_D_Stat</w:t>
      </w:r>
      <w:proofErr w:type="spellEnd"/>
      <w:r>
        <w:rPr>
          <w:rFonts w:cs="Arial"/>
        </w:rPr>
        <w:t xml:space="preserve"> = ON (but not limited to these):</w:t>
      </w:r>
    </w:p>
    <w:p w14:paraId="54B24139" w14:textId="77777777" w:rsidR="00C240B0" w:rsidRDefault="00FB255D" w:rsidP="00C240B0">
      <w:pPr>
        <w:numPr>
          <w:ilvl w:val="0"/>
          <w:numId w:val="361"/>
        </w:numPr>
        <w:rPr>
          <w:rFonts w:cs="Arial"/>
        </w:rPr>
      </w:pPr>
      <w:r>
        <w:rPr>
          <w:rFonts w:cs="Arial"/>
        </w:rPr>
        <w:t xml:space="preserve">Whenever </w:t>
      </w:r>
      <w:proofErr w:type="spellStart"/>
      <w:r>
        <w:rPr>
          <w:rFonts w:cs="Arial"/>
        </w:rPr>
        <w:t>HMIAudioMode</w:t>
      </w:r>
      <w:proofErr w:type="spellEnd"/>
      <w:r>
        <w:rPr>
          <w:rFonts w:cs="Arial"/>
        </w:rPr>
        <w:t xml:space="preserve"> = ON</w:t>
      </w:r>
    </w:p>
    <w:p w14:paraId="557D072A" w14:textId="77777777" w:rsidR="00201164" w:rsidRDefault="00FB255D" w:rsidP="00C240B0">
      <w:pPr>
        <w:numPr>
          <w:ilvl w:val="0"/>
          <w:numId w:val="361"/>
        </w:numPr>
        <w:rPr>
          <w:rFonts w:cs="Arial"/>
        </w:rPr>
      </w:pPr>
      <w:r>
        <w:rPr>
          <w:rFonts w:cs="Arial"/>
        </w:rPr>
        <w:t>Whenever the ISM is powered up for a key off feature initiated by the ECG (ex OTA software update)</w:t>
      </w:r>
    </w:p>
    <w:p w14:paraId="3888BFD5" w14:textId="77777777" w:rsidR="003531A4" w:rsidRDefault="00FB255D" w:rsidP="00500605">
      <w:pPr>
        <w:rPr>
          <w:rFonts w:cs="Arial"/>
        </w:rPr>
      </w:pPr>
    </w:p>
    <w:p w14:paraId="71342598" w14:textId="77777777" w:rsidR="003531A4" w:rsidRDefault="00FB255D" w:rsidP="003531A4">
      <w:pPr>
        <w:rPr>
          <w:rFonts w:cs="Arial"/>
        </w:rPr>
      </w:pPr>
      <w:r>
        <w:rPr>
          <w:rFonts w:cs="Arial"/>
          <w:u w:val="single"/>
        </w:rPr>
        <w:t>Error Handling key off features</w:t>
      </w:r>
      <w:r>
        <w:rPr>
          <w:rFonts w:cs="Arial"/>
        </w:rPr>
        <w:t>:</w:t>
      </w:r>
    </w:p>
    <w:p w14:paraId="7893228A" w14:textId="77777777" w:rsidR="003531A4" w:rsidRDefault="00FB255D" w:rsidP="00BB35FA">
      <w:pPr>
        <w:numPr>
          <w:ilvl w:val="0"/>
          <w:numId w:val="361"/>
        </w:numPr>
        <w:rPr>
          <w:rFonts w:cs="Arial"/>
        </w:rPr>
      </w:pPr>
      <w:r w:rsidRPr="00BB35FA">
        <w:rPr>
          <w:rFonts w:cs="Arial"/>
        </w:rPr>
        <w:t xml:space="preserve">When the ISM is powered up </w:t>
      </w:r>
      <w:r>
        <w:rPr>
          <w:rFonts w:cs="Arial"/>
        </w:rPr>
        <w:t>because</w:t>
      </w:r>
      <w:r w:rsidRPr="00BB35FA">
        <w:rPr>
          <w:rFonts w:cs="Arial"/>
        </w:rPr>
        <w:t xml:space="preserve"> </w:t>
      </w:r>
      <w:proofErr w:type="spellStart"/>
      <w:r w:rsidRPr="00BB35FA">
        <w:rPr>
          <w:rFonts w:cs="Arial"/>
        </w:rPr>
        <w:t>KeyOf</w:t>
      </w:r>
      <w:r w:rsidRPr="00BB35FA">
        <w:rPr>
          <w:rFonts w:cs="Arial"/>
        </w:rPr>
        <w:t>fPrwMde_</w:t>
      </w:r>
      <w:r>
        <w:rPr>
          <w:rFonts w:cs="Arial"/>
        </w:rPr>
        <w:t>D_Stat</w:t>
      </w:r>
      <w:proofErr w:type="spellEnd"/>
      <w:r>
        <w:rPr>
          <w:rFonts w:cs="Arial"/>
        </w:rPr>
        <w:t xml:space="preserve"> = ON if it is then</w:t>
      </w:r>
      <w:r w:rsidRPr="00BB35FA">
        <w:rPr>
          <w:rFonts w:cs="Arial"/>
        </w:rPr>
        <w:t xml:space="preserve"> put back to </w:t>
      </w:r>
      <w:proofErr w:type="spellStart"/>
      <w:r w:rsidRPr="00BB35FA">
        <w:rPr>
          <w:rFonts w:cs="Arial"/>
        </w:rPr>
        <w:t>KeyOffPrwMde_D_Stat</w:t>
      </w:r>
      <w:proofErr w:type="spellEnd"/>
      <w:r w:rsidRPr="00BB35FA">
        <w:rPr>
          <w:rFonts w:cs="Arial"/>
        </w:rPr>
        <w:t xml:space="preserve"> = inactive, and after the ISM powers up and sets </w:t>
      </w:r>
      <w:proofErr w:type="spellStart"/>
      <w:r>
        <w:rPr>
          <w:rFonts w:cs="Arial"/>
        </w:rPr>
        <w:t>InfoSysMasterPw_D_Stat</w:t>
      </w:r>
      <w:proofErr w:type="spellEnd"/>
      <w:r w:rsidRPr="00BB35FA">
        <w:rPr>
          <w:rFonts w:cs="Arial"/>
        </w:rPr>
        <w:t xml:space="preserve"> = ON if the ISM does not receive any commands/interface for a key off feature within 5 seconds of </w:t>
      </w:r>
      <w:proofErr w:type="spellStart"/>
      <w:r>
        <w:rPr>
          <w:rFonts w:cs="Arial"/>
        </w:rPr>
        <w:t>InfoSysMasterPw_D_St</w:t>
      </w:r>
      <w:r>
        <w:rPr>
          <w:rFonts w:cs="Arial"/>
        </w:rPr>
        <w:t>at</w:t>
      </w:r>
      <w:proofErr w:type="spellEnd"/>
      <w:r w:rsidRPr="00BB35FA">
        <w:rPr>
          <w:rFonts w:cs="Arial"/>
        </w:rPr>
        <w:t xml:space="preserve"> = ON then the ISM shall power back down.</w:t>
      </w:r>
      <w:r>
        <w:rPr>
          <w:rFonts w:cs="Arial"/>
        </w:rPr>
        <w:t xml:space="preserve">  </w:t>
      </w:r>
    </w:p>
    <w:p w14:paraId="3FA0FEBF" w14:textId="77777777" w:rsidR="00677A53" w:rsidRDefault="00FB255D" w:rsidP="00677A53">
      <w:pPr>
        <w:rPr>
          <w:rFonts w:cs="Arial"/>
        </w:rPr>
      </w:pPr>
    </w:p>
    <w:p w14:paraId="1E59AD8C" w14:textId="77777777" w:rsidR="00677A53" w:rsidRDefault="00FB255D" w:rsidP="00677A53">
      <w:pPr>
        <w:rPr>
          <w:rFonts w:cs="Arial"/>
        </w:rPr>
      </w:pPr>
      <w:r w:rsidRPr="00677A53">
        <w:rPr>
          <w:rFonts w:cs="Arial"/>
          <w:u w:val="single"/>
        </w:rPr>
        <w:t>Note</w:t>
      </w:r>
      <w:r>
        <w:rPr>
          <w:rFonts w:cs="Arial"/>
        </w:rPr>
        <w:t>:</w:t>
      </w:r>
    </w:p>
    <w:p w14:paraId="71638443" w14:textId="77777777" w:rsidR="00677A53" w:rsidRDefault="00FB255D" w:rsidP="00677A53">
      <w:pPr>
        <w:rPr>
          <w:rFonts w:cs="Arial"/>
        </w:rPr>
      </w:pPr>
      <w:r>
        <w:rPr>
          <w:rFonts w:cs="Arial"/>
        </w:rPr>
        <w:t>If the ISM module was in a local power mode (</w:t>
      </w:r>
      <w:proofErr w:type="spellStart"/>
      <w:r>
        <w:rPr>
          <w:rFonts w:cs="Arial"/>
        </w:rPr>
        <w:t>ex SYNC</w:t>
      </w:r>
      <w:proofErr w:type="spellEnd"/>
      <w:r>
        <w:rPr>
          <w:rFonts w:cs="Arial"/>
        </w:rPr>
        <w:t xml:space="preserve"> VHM mode) initiated by the ECG with the network asleep (ex CAN, Ethernet) then if the ECG needs to know when the ISM powers down the ISM shall wake up</w:t>
      </w:r>
      <w:r>
        <w:rPr>
          <w:rFonts w:cs="Arial"/>
        </w:rPr>
        <w:t xml:space="preserve"> the CAN bus and send </w:t>
      </w:r>
      <w:proofErr w:type="spellStart"/>
      <w:r>
        <w:rPr>
          <w:rFonts w:cs="Arial"/>
        </w:rPr>
        <w:t>InfoSysMasterPw_D_Stat</w:t>
      </w:r>
      <w:proofErr w:type="spellEnd"/>
      <w:r>
        <w:rPr>
          <w:rFonts w:cs="Arial"/>
        </w:rPr>
        <w:t xml:space="preserve"> = OFF to the ECG.</w:t>
      </w:r>
    </w:p>
    <w:p w14:paraId="11D5E538" w14:textId="77777777" w:rsidR="00BC5133" w:rsidRDefault="00FB255D" w:rsidP="00500605">
      <w:pPr>
        <w:rPr>
          <w:rFonts w:cs="Arial"/>
        </w:rPr>
      </w:pPr>
    </w:p>
    <w:p w14:paraId="55C757F4" w14:textId="77777777" w:rsidR="008B11E9" w:rsidRPr="008B11E9" w:rsidRDefault="008B11E9" w:rsidP="008B11E9">
      <w:pPr>
        <w:pStyle w:val="Heading4"/>
        <w:rPr>
          <w:b w:val="0"/>
          <w:u w:val="single"/>
        </w:rPr>
      </w:pPr>
      <w:r w:rsidRPr="008B11E9">
        <w:rPr>
          <w:b w:val="0"/>
          <w:u w:val="single"/>
        </w:rPr>
        <w:t xml:space="preserve">PWRMAN-SR-REQ-298569/A-ECG usage of the </w:t>
      </w:r>
      <w:proofErr w:type="spellStart"/>
      <w:r w:rsidRPr="008B11E9">
        <w:rPr>
          <w:b w:val="0"/>
          <w:u w:val="single"/>
        </w:rPr>
        <w:t>InfoSysMasterPw_D_Stat</w:t>
      </w:r>
      <w:proofErr w:type="spellEnd"/>
      <w:r w:rsidRPr="008B11E9">
        <w:rPr>
          <w:b w:val="0"/>
          <w:u w:val="single"/>
        </w:rPr>
        <w:t xml:space="preserve"> signal</w:t>
      </w:r>
    </w:p>
    <w:p w14:paraId="5B8617D6" w14:textId="77777777" w:rsidR="00C04427" w:rsidRPr="00C04427" w:rsidRDefault="00FB255D" w:rsidP="00C04427">
      <w:pPr>
        <w:rPr>
          <w:rFonts w:cs="Arial"/>
        </w:rPr>
      </w:pPr>
      <w:r w:rsidRPr="00C04427">
        <w:rPr>
          <w:rFonts w:cs="Arial"/>
        </w:rPr>
        <w:t>The ECG shall</w:t>
      </w:r>
      <w:r w:rsidRPr="00C04427">
        <w:rPr>
          <w:rFonts w:cs="Arial"/>
        </w:rPr>
        <w:t xml:space="preserve"> monitor the </w:t>
      </w:r>
      <w:proofErr w:type="spellStart"/>
      <w:r>
        <w:rPr>
          <w:rFonts w:cs="Arial"/>
        </w:rPr>
        <w:t>InfoSysMasterPw_D_Stat</w:t>
      </w:r>
      <w:proofErr w:type="spellEnd"/>
      <w:r w:rsidRPr="00C04427">
        <w:rPr>
          <w:rFonts w:cs="Arial"/>
        </w:rPr>
        <w:t xml:space="preserve"> </w:t>
      </w:r>
      <w:r>
        <w:rPr>
          <w:rFonts w:cs="Arial"/>
        </w:rPr>
        <w:t xml:space="preserve">signal </w:t>
      </w:r>
      <w:r w:rsidRPr="00C04427">
        <w:rPr>
          <w:rFonts w:cs="Arial"/>
        </w:rPr>
        <w:t>waiting for it to equal ON to know that the ISM module can support network communications for</w:t>
      </w:r>
      <w:r>
        <w:rPr>
          <w:rFonts w:cs="Arial"/>
        </w:rPr>
        <w:t xml:space="preserve"> feature (ex SOA/Ethernet, CAN).</w:t>
      </w:r>
    </w:p>
    <w:p w14:paraId="424D51AC" w14:textId="77777777" w:rsidR="00C04427" w:rsidRPr="00C04427" w:rsidRDefault="00FB255D" w:rsidP="00C04427">
      <w:pPr>
        <w:ind w:left="360"/>
        <w:rPr>
          <w:rFonts w:cs="Arial"/>
        </w:rPr>
      </w:pPr>
    </w:p>
    <w:p w14:paraId="2B4300A9" w14:textId="77777777" w:rsidR="00500605" w:rsidRDefault="00FB255D" w:rsidP="00500605">
      <w:pPr>
        <w:rPr>
          <w:rFonts w:cs="Arial"/>
        </w:rPr>
      </w:pPr>
      <w:r w:rsidRPr="003F3628">
        <w:rPr>
          <w:rFonts w:cs="Arial"/>
          <w:u w:val="single"/>
        </w:rPr>
        <w:t>Ethernet awake and CAN bus asleep</w:t>
      </w:r>
      <w:r>
        <w:rPr>
          <w:rFonts w:cs="Arial"/>
        </w:rPr>
        <w:t>:</w:t>
      </w:r>
    </w:p>
    <w:p w14:paraId="447D30AE" w14:textId="77777777" w:rsidR="003F3628" w:rsidRDefault="00FB255D" w:rsidP="00500605">
      <w:pPr>
        <w:rPr>
          <w:rFonts w:cs="Arial"/>
        </w:rPr>
      </w:pPr>
      <w:r>
        <w:rPr>
          <w:rFonts w:cs="Arial"/>
        </w:rPr>
        <w:t xml:space="preserve">If the vehicle allows the Ethernet network to be up while the CAN bus is sleep then the ECG shall not let the CAN bus the ISM is on go to sleep until after </w:t>
      </w:r>
      <w:proofErr w:type="spellStart"/>
      <w:r>
        <w:rPr>
          <w:rFonts w:cs="Arial"/>
        </w:rPr>
        <w:t>InfoSysMasterPw_D_Stat</w:t>
      </w:r>
      <w:proofErr w:type="spellEnd"/>
      <w:r>
        <w:rPr>
          <w:rFonts w:cs="Arial"/>
        </w:rPr>
        <w:t xml:space="preserve"> = ON.</w:t>
      </w:r>
    </w:p>
    <w:p w14:paraId="11C16286" w14:textId="77777777" w:rsidR="00D27A3F" w:rsidRPr="00C04427" w:rsidRDefault="00FB255D" w:rsidP="00500605">
      <w:pPr>
        <w:rPr>
          <w:rFonts w:cs="Arial"/>
        </w:rPr>
      </w:pPr>
    </w:p>
    <w:p w14:paraId="42ED63F4" w14:textId="77777777" w:rsidR="008B11E9" w:rsidRPr="008B11E9" w:rsidRDefault="008B11E9" w:rsidP="008B11E9">
      <w:pPr>
        <w:pStyle w:val="Heading4"/>
        <w:rPr>
          <w:b w:val="0"/>
          <w:u w:val="single"/>
        </w:rPr>
      </w:pPr>
      <w:r w:rsidRPr="008B11E9">
        <w:rPr>
          <w:b w:val="0"/>
          <w:u w:val="single"/>
        </w:rPr>
        <w:t>PWRMAN-SR-REQ-295462/A-ISM Powered up locally to support an ECG controlled Key-Off feature</w:t>
      </w:r>
    </w:p>
    <w:p w14:paraId="2820671A" w14:textId="77777777" w:rsidR="00D56E8F" w:rsidRPr="00D56E8F" w:rsidRDefault="00FB255D" w:rsidP="00D56E8F">
      <w:pPr>
        <w:rPr>
          <w:rFonts w:cs="Arial"/>
        </w:rPr>
      </w:pPr>
      <w:r w:rsidRPr="00D56E8F">
        <w:rPr>
          <w:rFonts w:cs="Arial"/>
        </w:rPr>
        <w:t xml:space="preserve">If the network doesn’t need to be awake to perform a </w:t>
      </w:r>
      <w:proofErr w:type="gramStart"/>
      <w:r w:rsidRPr="00D56E8F">
        <w:rPr>
          <w:rFonts w:cs="Arial"/>
        </w:rPr>
        <w:t>function</w:t>
      </w:r>
      <w:proofErr w:type="gramEnd"/>
      <w:r w:rsidRPr="00D56E8F">
        <w:rPr>
          <w:rFonts w:cs="Arial"/>
        </w:rPr>
        <w:t xml:space="preserve"> then the ECG </w:t>
      </w:r>
      <w:r>
        <w:rPr>
          <w:rFonts w:cs="Arial"/>
        </w:rPr>
        <w:t>should</w:t>
      </w:r>
      <w:r w:rsidRPr="00D56E8F">
        <w:rPr>
          <w:rFonts w:cs="Arial"/>
        </w:rPr>
        <w:t xml:space="preserve"> command the ISM module what function to perform and let the bus go to sleep.  </w:t>
      </w:r>
    </w:p>
    <w:p w14:paraId="7E2013A7" w14:textId="77777777" w:rsidR="00D56E8F" w:rsidRDefault="00FB255D" w:rsidP="00D56E8F">
      <w:pPr>
        <w:numPr>
          <w:ilvl w:val="0"/>
          <w:numId w:val="376"/>
        </w:numPr>
        <w:rPr>
          <w:rFonts w:cs="Arial"/>
        </w:rPr>
      </w:pPr>
      <w:r w:rsidRPr="00D56E8F">
        <w:rPr>
          <w:rFonts w:cs="Arial"/>
        </w:rPr>
        <w:t xml:space="preserve">An example of this is SYNC VHM Mode.  If </w:t>
      </w:r>
      <w:proofErr w:type="spellStart"/>
      <w:r w:rsidRPr="00D56E8F">
        <w:rPr>
          <w:rFonts w:cs="Arial"/>
        </w:rPr>
        <w:t>Ignition_Status</w:t>
      </w:r>
      <w:proofErr w:type="spellEnd"/>
      <w:r w:rsidRPr="00D56E8F">
        <w:rPr>
          <w:rFonts w:cs="Arial"/>
        </w:rPr>
        <w:t xml:space="preserve"> = OFF (key off) and ISM/SYNC is downloading software to itself locally (</w:t>
      </w:r>
      <w:proofErr w:type="spellStart"/>
      <w:r w:rsidRPr="00D56E8F">
        <w:rPr>
          <w:rFonts w:cs="Arial"/>
        </w:rPr>
        <w:t>ex SYNC</w:t>
      </w:r>
      <w:proofErr w:type="spellEnd"/>
      <w:r w:rsidRPr="00D56E8F">
        <w:rPr>
          <w:rFonts w:cs="Arial"/>
        </w:rPr>
        <w:t xml:space="preserve"> </w:t>
      </w:r>
      <w:proofErr w:type="spellStart"/>
      <w:r w:rsidRPr="00D56E8F">
        <w:rPr>
          <w:rFonts w:cs="Arial"/>
        </w:rPr>
        <w:t>WiFi</w:t>
      </w:r>
      <w:proofErr w:type="spellEnd"/>
      <w:r w:rsidRPr="00D56E8F">
        <w:rPr>
          <w:rFonts w:cs="Arial"/>
        </w:rPr>
        <w:t>, SYNC USB) then the CAN/Ethernet b</w:t>
      </w:r>
      <w:r w:rsidRPr="00D56E8F">
        <w:rPr>
          <w:rFonts w:cs="Arial"/>
        </w:rPr>
        <w:t>us shall not be kept up the whole time during the download to preserve key off load off the battery.  The exception to this is when the ECG is needed for command and control</w:t>
      </w:r>
      <w:r>
        <w:rPr>
          <w:rFonts w:cs="Arial"/>
        </w:rPr>
        <w:t xml:space="preserve"> for ECG initiated VHM mode</w:t>
      </w:r>
      <w:r w:rsidRPr="00D56E8F">
        <w:rPr>
          <w:rFonts w:cs="Arial"/>
        </w:rPr>
        <w:t>.</w:t>
      </w:r>
      <w:r>
        <w:rPr>
          <w:rFonts w:cs="Arial"/>
        </w:rPr>
        <w:t xml:space="preserve">  See OTA specs for details.</w:t>
      </w:r>
    </w:p>
    <w:p w14:paraId="2F9EEB40" w14:textId="77777777" w:rsidR="00D56E8F" w:rsidRPr="00D56E8F" w:rsidRDefault="00FB255D" w:rsidP="00D56E8F">
      <w:pPr>
        <w:numPr>
          <w:ilvl w:val="0"/>
          <w:numId w:val="376"/>
        </w:numPr>
        <w:rPr>
          <w:rFonts w:cs="Arial"/>
        </w:rPr>
      </w:pPr>
      <w:r w:rsidRPr="00D56E8F">
        <w:rPr>
          <w:rFonts w:cs="Arial"/>
        </w:rPr>
        <w:t xml:space="preserve">For features such as SYNC </w:t>
      </w:r>
      <w:r w:rsidRPr="00D56E8F">
        <w:rPr>
          <w:rFonts w:cs="Arial"/>
        </w:rPr>
        <w:t xml:space="preserve">VHM mode there would need to be a strategy for how long the ISM could stay powered up locally.  There could be a pre-determined amount of time, or the ECG could tell the ISM how long it is allowed to stay up or some other strategy.   </w:t>
      </w:r>
    </w:p>
    <w:p w14:paraId="7EB3BA35" w14:textId="77777777" w:rsidR="00D56E8F" w:rsidRPr="00D56E8F" w:rsidRDefault="00FB255D" w:rsidP="00D56E8F">
      <w:pPr>
        <w:rPr>
          <w:rFonts w:cs="Arial"/>
        </w:rPr>
      </w:pPr>
    </w:p>
    <w:p w14:paraId="4FFB79CA" w14:textId="77777777" w:rsidR="00500605" w:rsidRPr="00D56E8F" w:rsidRDefault="00FB255D" w:rsidP="00500605">
      <w:pPr>
        <w:rPr>
          <w:rFonts w:cs="Arial"/>
        </w:rPr>
      </w:pPr>
    </w:p>
    <w:p w14:paraId="7D7C2201" w14:textId="77777777" w:rsidR="008B11E9" w:rsidRPr="008B11E9" w:rsidRDefault="008B11E9" w:rsidP="008B11E9">
      <w:pPr>
        <w:pStyle w:val="Heading4"/>
        <w:rPr>
          <w:b w:val="0"/>
          <w:u w:val="single"/>
        </w:rPr>
      </w:pPr>
      <w:r w:rsidRPr="008B11E9">
        <w:rPr>
          <w:b w:val="0"/>
          <w:u w:val="single"/>
        </w:rPr>
        <w:t>PWRMAN-SR-REQ-295464/A-ISM internal hardware shutdown for hardware not needed for Key Off feature</w:t>
      </w:r>
    </w:p>
    <w:p w14:paraId="1E318896" w14:textId="77777777" w:rsidR="00E01214" w:rsidRPr="00E01214" w:rsidRDefault="00FB255D" w:rsidP="00E01214">
      <w:pPr>
        <w:rPr>
          <w:rFonts w:cs="Arial"/>
        </w:rPr>
      </w:pPr>
      <w:r>
        <w:rPr>
          <w:rFonts w:cs="Arial"/>
        </w:rPr>
        <w:t>When the ISM is powered off (ex</w:t>
      </w:r>
      <w:r w:rsidRPr="00E01214">
        <w:rPr>
          <w:rFonts w:cs="Arial"/>
        </w:rPr>
        <w:t xml:space="preserve"> </w:t>
      </w:r>
      <w:proofErr w:type="spellStart"/>
      <w:r w:rsidRPr="00E01214">
        <w:rPr>
          <w:rFonts w:cs="Arial"/>
        </w:rPr>
        <w:t>HMI_HMIMode_</w:t>
      </w:r>
      <w:r>
        <w:rPr>
          <w:rFonts w:cs="Arial"/>
        </w:rPr>
        <w:t>St</w:t>
      </w:r>
      <w:proofErr w:type="spellEnd"/>
      <w:r>
        <w:rPr>
          <w:rFonts w:cs="Arial"/>
        </w:rPr>
        <w:t xml:space="preserve"> = OFF) </w:t>
      </w:r>
      <w:r>
        <w:rPr>
          <w:rFonts w:cs="Arial"/>
        </w:rPr>
        <w:t xml:space="preserve">and receives </w:t>
      </w:r>
      <w:proofErr w:type="spellStart"/>
      <w:r>
        <w:rPr>
          <w:rFonts w:cs="Arial"/>
        </w:rPr>
        <w:t>KeyOffPw</w:t>
      </w:r>
      <w:r w:rsidRPr="00E01214">
        <w:rPr>
          <w:rFonts w:cs="Arial"/>
        </w:rPr>
        <w:t>Mde_D_Stat</w:t>
      </w:r>
      <w:proofErr w:type="spellEnd"/>
      <w:r w:rsidRPr="00E01214">
        <w:rPr>
          <w:rFonts w:cs="Arial"/>
        </w:rPr>
        <w:t xml:space="preserve"> = ON the ISM module shall power up to support Key Off features.   Once powered up and the ISM receives the command and control from the ECG for the feature supported then the ISM could power down hardware (</w:t>
      </w:r>
      <w:proofErr w:type="spellStart"/>
      <w:r w:rsidRPr="00E01214">
        <w:rPr>
          <w:rFonts w:cs="Arial"/>
        </w:rPr>
        <w:t>ex Display</w:t>
      </w:r>
      <w:proofErr w:type="spellEnd"/>
      <w:r w:rsidRPr="00E01214">
        <w:rPr>
          <w:rFonts w:cs="Arial"/>
        </w:rPr>
        <w:t xml:space="preserve">, </w:t>
      </w:r>
      <w:proofErr w:type="spellStart"/>
      <w:r w:rsidRPr="00E01214">
        <w:rPr>
          <w:rFonts w:cs="Arial"/>
        </w:rPr>
        <w:t>WiFi</w:t>
      </w:r>
      <w:proofErr w:type="spellEnd"/>
      <w:r w:rsidRPr="00E01214">
        <w:rPr>
          <w:rFonts w:cs="Arial"/>
        </w:rPr>
        <w:t xml:space="preserve">, </w:t>
      </w:r>
      <w:r w:rsidRPr="00E01214">
        <w:rPr>
          <w:rFonts w:cs="Arial"/>
        </w:rPr>
        <w:t xml:space="preserve">USB, Bluetooth, illumination for LIN ICP…) not needed for the key off feature to reduce the load on the vehicle battery.  </w:t>
      </w:r>
    </w:p>
    <w:p w14:paraId="6D519EA8" w14:textId="77777777" w:rsidR="00E01214" w:rsidRPr="00E01214" w:rsidRDefault="00FB255D" w:rsidP="00500605">
      <w:pPr>
        <w:rPr>
          <w:rFonts w:cs="Arial"/>
        </w:rPr>
      </w:pPr>
    </w:p>
    <w:p w14:paraId="6F408DC3" w14:textId="77777777" w:rsidR="00500605" w:rsidRPr="00E01214" w:rsidRDefault="00FB255D" w:rsidP="00500605">
      <w:pPr>
        <w:rPr>
          <w:rFonts w:cs="Arial"/>
        </w:rPr>
      </w:pPr>
      <w:r w:rsidRPr="00E01214">
        <w:rPr>
          <w:rFonts w:cs="Arial"/>
        </w:rPr>
        <w:t>ISM team to determine if can be supported</w:t>
      </w:r>
    </w:p>
    <w:p w14:paraId="1A8B6010" w14:textId="77777777" w:rsidR="00E01214" w:rsidRPr="00E01214" w:rsidRDefault="00FB255D" w:rsidP="00500605">
      <w:pPr>
        <w:rPr>
          <w:rFonts w:cs="Arial"/>
        </w:rPr>
      </w:pPr>
    </w:p>
    <w:p w14:paraId="6FF100C7" w14:textId="77777777" w:rsidR="008B11E9" w:rsidRPr="008B11E9" w:rsidRDefault="008B11E9" w:rsidP="008B11E9">
      <w:pPr>
        <w:pStyle w:val="Heading4"/>
        <w:rPr>
          <w:b w:val="0"/>
          <w:u w:val="single"/>
        </w:rPr>
      </w:pPr>
      <w:r w:rsidRPr="008B11E9">
        <w:rPr>
          <w:b w:val="0"/>
          <w:u w:val="single"/>
        </w:rPr>
        <w:t xml:space="preserve">PWRMAN-SR-REQ-295465/B-Vehicle Low Power states and impact on ISM when </w:t>
      </w:r>
      <w:proofErr w:type="spellStart"/>
      <w:r w:rsidRPr="008B11E9">
        <w:rPr>
          <w:b w:val="0"/>
          <w:u w:val="single"/>
        </w:rPr>
        <w:t>KeyOffPwMde_D_Stat</w:t>
      </w:r>
      <w:proofErr w:type="spellEnd"/>
      <w:r w:rsidRPr="008B11E9">
        <w:rPr>
          <w:b w:val="0"/>
          <w:u w:val="single"/>
        </w:rPr>
        <w:t xml:space="preserve"> = ON</w:t>
      </w:r>
    </w:p>
    <w:p w14:paraId="0BB7D0A0" w14:textId="77777777" w:rsidR="00500605" w:rsidRDefault="00FB255D" w:rsidP="00500605">
      <w:pPr>
        <w:rPr>
          <w:rFonts w:cs="Arial"/>
        </w:rPr>
      </w:pPr>
      <w:r>
        <w:rPr>
          <w:rFonts w:cs="Arial"/>
        </w:rPr>
        <w:t>W</w:t>
      </w:r>
      <w:r w:rsidRPr="00CE1D85">
        <w:rPr>
          <w:rFonts w:cs="Arial"/>
        </w:rPr>
        <w:t>hen the following</w:t>
      </w:r>
      <w:r>
        <w:rPr>
          <w:rFonts w:cs="Arial"/>
        </w:rPr>
        <w:t xml:space="preserve"> low power states are </w:t>
      </w:r>
      <w:r w:rsidRPr="00CE1D85">
        <w:rPr>
          <w:rFonts w:cs="Arial"/>
        </w:rPr>
        <w:t xml:space="preserve">already active the ISM shall not power up when </w:t>
      </w:r>
      <w:proofErr w:type="spellStart"/>
      <w:r>
        <w:rPr>
          <w:rFonts w:cs="Arial"/>
        </w:rPr>
        <w:t>KeyOffPwMde_D_Stat</w:t>
      </w:r>
      <w:proofErr w:type="spellEnd"/>
      <w:r w:rsidRPr="00CE1D85">
        <w:rPr>
          <w:rFonts w:cs="Arial"/>
        </w:rPr>
        <w:t xml:space="preserve"> t</w:t>
      </w:r>
      <w:r w:rsidRPr="00CE1D85">
        <w:rPr>
          <w:rFonts w:cs="Arial"/>
        </w:rPr>
        <w:t>urns from OFF to ON</w:t>
      </w:r>
      <w:r>
        <w:rPr>
          <w:rFonts w:cs="Arial"/>
        </w:rPr>
        <w:t xml:space="preserve"> for the following states</w:t>
      </w:r>
      <w:r w:rsidRPr="00CE1D85">
        <w:rPr>
          <w:rFonts w:cs="Arial"/>
        </w:rPr>
        <w:t>:</w:t>
      </w:r>
    </w:p>
    <w:p w14:paraId="25CB4732" w14:textId="77777777" w:rsidR="00BF3997" w:rsidRPr="00BF3997" w:rsidDel="00E60BD3" w:rsidRDefault="00FB255D" w:rsidP="00BF3997">
      <w:pPr>
        <w:numPr>
          <w:ilvl w:val="0"/>
          <w:numId w:val="385"/>
        </w:numPr>
        <w:rPr>
          <w:del w:id="293" w:author="Myslinski, Jason (J.S.)" w:date="2022-09-26T11:12:00Z"/>
          <w:rFonts w:cs="Arial"/>
        </w:rPr>
      </w:pPr>
      <w:del w:id="294" w:author="Myslinski, Jason (J.S.)" w:date="2022-09-26T11:12:00Z">
        <w:r w:rsidRPr="0069026B" w:rsidDel="00E60BD3">
          <w:rPr>
            <w:rFonts w:eastAsiaTheme="minorEastAsia" w:cs="Arial"/>
          </w:rPr>
          <w:delText xml:space="preserve">LifeCycMde_D_Actl  = </w:delText>
        </w:r>
        <w:r w:rsidRPr="0069026B" w:rsidDel="00E60BD3">
          <w:rPr>
            <w:rFonts w:cs="Arial"/>
          </w:rPr>
          <w:delText>Transport Mode</w:delText>
        </w:r>
      </w:del>
    </w:p>
    <w:p w14:paraId="0276FE11" w14:textId="77777777" w:rsidR="00CE1D85" w:rsidRDefault="00FB255D" w:rsidP="00CE1D85">
      <w:pPr>
        <w:numPr>
          <w:ilvl w:val="0"/>
          <w:numId w:val="385"/>
        </w:numPr>
        <w:rPr>
          <w:rFonts w:cs="Arial"/>
        </w:rPr>
      </w:pPr>
      <w:r>
        <w:rPr>
          <w:rFonts w:cs="Arial"/>
        </w:rPr>
        <w:t>ISM is in a Load Shed state (</w:t>
      </w:r>
      <w:proofErr w:type="spellStart"/>
      <w:proofErr w:type="gramStart"/>
      <w:r>
        <w:rPr>
          <w:rFonts w:cs="Arial"/>
        </w:rPr>
        <w:t>ie</w:t>
      </w:r>
      <w:proofErr w:type="spellEnd"/>
      <w:proofErr w:type="gramEnd"/>
      <w:r>
        <w:rPr>
          <w:rFonts w:cs="Arial"/>
        </w:rPr>
        <w:t xml:space="preserve"> </w:t>
      </w:r>
      <w:proofErr w:type="spellStart"/>
      <w:r>
        <w:rPr>
          <w:rFonts w:cs="Arial"/>
        </w:rPr>
        <w:t>HMI_HMIMode_St</w:t>
      </w:r>
      <w:proofErr w:type="spellEnd"/>
      <w:r>
        <w:rPr>
          <w:rFonts w:cs="Arial"/>
        </w:rPr>
        <w:t xml:space="preserve"> = Load Shed)</w:t>
      </w:r>
    </w:p>
    <w:p w14:paraId="29FD8ECB" w14:textId="77777777" w:rsidR="00CE1D85" w:rsidRDefault="00FB255D" w:rsidP="00CE1D85">
      <w:pPr>
        <w:numPr>
          <w:ilvl w:val="0"/>
          <w:numId w:val="385"/>
        </w:numPr>
        <w:rPr>
          <w:rFonts w:cs="Arial"/>
        </w:rPr>
      </w:pPr>
      <w:proofErr w:type="spellStart"/>
      <w:r>
        <w:rPr>
          <w:rFonts w:cs="Arial"/>
        </w:rPr>
        <w:t>KeyOffMde_D_Actl</w:t>
      </w:r>
      <w:proofErr w:type="spellEnd"/>
      <w:r>
        <w:rPr>
          <w:rFonts w:cs="Arial"/>
        </w:rPr>
        <w:t xml:space="preserve"> = Critical Battery</w:t>
      </w:r>
    </w:p>
    <w:p w14:paraId="7F5BD990" w14:textId="77777777" w:rsidR="0069026B" w:rsidRPr="008D362C" w:rsidRDefault="00FB255D" w:rsidP="008D362C">
      <w:pPr>
        <w:ind w:left="360"/>
        <w:rPr>
          <w:rFonts w:cs="Arial"/>
        </w:rPr>
      </w:pPr>
      <w:r w:rsidRPr="008D362C">
        <w:rPr>
          <w:rFonts w:cs="Arial"/>
          <w:u w:val="single"/>
        </w:rPr>
        <w:t>Note</w:t>
      </w:r>
      <w:r w:rsidRPr="008D362C">
        <w:rPr>
          <w:rFonts w:cs="Arial"/>
        </w:rPr>
        <w:t xml:space="preserve">: When </w:t>
      </w:r>
      <w:proofErr w:type="spellStart"/>
      <w:r w:rsidRPr="008D362C">
        <w:rPr>
          <w:rFonts w:cs="Arial"/>
        </w:rPr>
        <w:t>KeyOffMde_D_Actl</w:t>
      </w:r>
      <w:proofErr w:type="spellEnd"/>
      <w:r w:rsidRPr="008D362C">
        <w:rPr>
          <w:rFonts w:cs="Arial"/>
        </w:rPr>
        <w:t xml:space="preserve"> = Hibernate and </w:t>
      </w:r>
      <w:proofErr w:type="spellStart"/>
      <w:r w:rsidRPr="008D362C">
        <w:rPr>
          <w:rFonts w:cs="Arial"/>
        </w:rPr>
        <w:t>KeyOffPwMde_D_Stat</w:t>
      </w:r>
      <w:proofErr w:type="spellEnd"/>
      <w:r w:rsidRPr="008D362C">
        <w:rPr>
          <w:rFonts w:cs="Arial"/>
        </w:rPr>
        <w:t xml:space="preserve"> turns from OFF to ON then the ISM module shall power up.</w:t>
      </w:r>
    </w:p>
    <w:p w14:paraId="01B655AA" w14:textId="77777777" w:rsidR="00BF3997" w:rsidRDefault="00FB255D" w:rsidP="008D362C">
      <w:pPr>
        <w:ind w:left="360"/>
        <w:rPr>
          <w:rFonts w:cs="Arial"/>
        </w:rPr>
      </w:pPr>
      <w:r w:rsidRPr="008D362C">
        <w:rPr>
          <w:rFonts w:cs="Arial"/>
          <w:u w:val="single"/>
        </w:rPr>
        <w:t>Note2</w:t>
      </w:r>
      <w:r w:rsidRPr="008D362C">
        <w:rPr>
          <w:rFonts w:cs="Arial"/>
        </w:rPr>
        <w:t xml:space="preserve">:  When </w:t>
      </w:r>
      <w:proofErr w:type="spellStart"/>
      <w:r w:rsidRPr="008D362C">
        <w:rPr>
          <w:rFonts w:cs="Arial"/>
        </w:rPr>
        <w:t>VehOnSrc_D_Stat</w:t>
      </w:r>
      <w:proofErr w:type="spellEnd"/>
      <w:r w:rsidRPr="008D362C">
        <w:rPr>
          <w:rFonts w:cs="Arial"/>
        </w:rPr>
        <w:t xml:space="preserve"> = OTA and </w:t>
      </w:r>
      <w:proofErr w:type="spellStart"/>
      <w:r w:rsidRPr="008D362C">
        <w:rPr>
          <w:rFonts w:cs="Arial"/>
        </w:rPr>
        <w:t>KeyOffPwMde_D_Stat</w:t>
      </w:r>
      <w:proofErr w:type="spellEnd"/>
      <w:r w:rsidRPr="008D362C">
        <w:rPr>
          <w:rFonts w:cs="Arial"/>
        </w:rPr>
        <w:t xml:space="preserve"> turns from OFF to ON </w:t>
      </w:r>
      <w:r>
        <w:rPr>
          <w:rFonts w:cs="Arial"/>
        </w:rPr>
        <w:t>then the ISM module shall power up</w:t>
      </w:r>
      <w:r w:rsidRPr="008D362C">
        <w:rPr>
          <w:rFonts w:cs="Arial"/>
        </w:rPr>
        <w:t>.</w:t>
      </w:r>
    </w:p>
    <w:p w14:paraId="4B01010C" w14:textId="77777777" w:rsidR="008D362C" w:rsidRPr="008D362C" w:rsidRDefault="00FB255D" w:rsidP="008D362C">
      <w:pPr>
        <w:ind w:left="360"/>
        <w:rPr>
          <w:rFonts w:cs="Arial"/>
        </w:rPr>
      </w:pPr>
    </w:p>
    <w:p w14:paraId="0091FC3D" w14:textId="77777777" w:rsidR="0009141C" w:rsidRDefault="00FB255D" w:rsidP="00500605">
      <w:pPr>
        <w:rPr>
          <w:rFonts w:cs="Arial"/>
        </w:rPr>
      </w:pPr>
      <w:r w:rsidRPr="00487517">
        <w:rPr>
          <w:rFonts w:cs="Arial"/>
          <w:u w:val="single"/>
        </w:rPr>
        <w:t>Example</w:t>
      </w:r>
      <w:r>
        <w:rPr>
          <w:rFonts w:cs="Arial"/>
        </w:rPr>
        <w:t>:</w:t>
      </w:r>
    </w:p>
    <w:p w14:paraId="7B86503A" w14:textId="77777777" w:rsidR="00BF47AF" w:rsidRPr="00BF47AF" w:rsidRDefault="00FB255D" w:rsidP="00BF47AF">
      <w:pPr>
        <w:numPr>
          <w:ilvl w:val="0"/>
          <w:numId w:val="387"/>
        </w:numPr>
        <w:rPr>
          <w:rFonts w:cs="Arial"/>
        </w:rPr>
      </w:pPr>
      <w:r w:rsidRPr="00BF47AF">
        <w:rPr>
          <w:rFonts w:cs="Arial"/>
        </w:rPr>
        <w:t>Pre-Condition:</w:t>
      </w:r>
    </w:p>
    <w:p w14:paraId="6AC0B762" w14:textId="77777777" w:rsidR="00BF47AF" w:rsidRDefault="00FB255D" w:rsidP="00BF47AF">
      <w:pPr>
        <w:numPr>
          <w:ilvl w:val="1"/>
          <w:numId w:val="387"/>
        </w:numPr>
        <w:rPr>
          <w:rFonts w:cs="Arial"/>
        </w:rPr>
      </w:pPr>
      <w:proofErr w:type="spellStart"/>
      <w:r>
        <w:rPr>
          <w:rFonts w:cs="Arial"/>
        </w:rPr>
        <w:t>KeyOffMde_D_Actl</w:t>
      </w:r>
      <w:proofErr w:type="spellEnd"/>
      <w:r>
        <w:rPr>
          <w:rFonts w:cs="Arial"/>
        </w:rPr>
        <w:t xml:space="preserve"> = Critical Battery</w:t>
      </w:r>
    </w:p>
    <w:p w14:paraId="7E4808C8" w14:textId="77777777" w:rsidR="00BF47AF" w:rsidRDefault="00FB255D" w:rsidP="00BF47AF">
      <w:pPr>
        <w:numPr>
          <w:ilvl w:val="1"/>
          <w:numId w:val="387"/>
        </w:numPr>
        <w:rPr>
          <w:rFonts w:cs="Arial"/>
        </w:rPr>
      </w:pPr>
      <w:r>
        <w:rPr>
          <w:rFonts w:cs="Arial"/>
        </w:rPr>
        <w:t>ISM is powered down</w:t>
      </w:r>
    </w:p>
    <w:p w14:paraId="2C85ED39" w14:textId="77777777" w:rsidR="00BF47AF" w:rsidRDefault="00FB255D" w:rsidP="00BF47AF">
      <w:pPr>
        <w:numPr>
          <w:ilvl w:val="1"/>
          <w:numId w:val="387"/>
        </w:numPr>
        <w:rPr>
          <w:rFonts w:cs="Arial"/>
        </w:rPr>
      </w:pPr>
      <w:proofErr w:type="spellStart"/>
      <w:r>
        <w:rPr>
          <w:rFonts w:cs="Arial"/>
        </w:rPr>
        <w:t>KeyOffPwMde_D_Stat</w:t>
      </w:r>
      <w:proofErr w:type="spellEnd"/>
      <w:r>
        <w:rPr>
          <w:rFonts w:cs="Arial"/>
        </w:rPr>
        <w:t xml:space="preserve"> = OFF</w:t>
      </w:r>
    </w:p>
    <w:p w14:paraId="28EA7442" w14:textId="77777777" w:rsidR="00BF47AF" w:rsidRDefault="00FB255D" w:rsidP="00BF47AF">
      <w:pPr>
        <w:numPr>
          <w:ilvl w:val="0"/>
          <w:numId w:val="387"/>
        </w:numPr>
        <w:rPr>
          <w:rFonts w:cs="Arial"/>
        </w:rPr>
      </w:pPr>
      <w:r>
        <w:rPr>
          <w:rFonts w:cs="Arial"/>
        </w:rPr>
        <w:t>Event:</w:t>
      </w:r>
    </w:p>
    <w:p w14:paraId="457AC591" w14:textId="77777777" w:rsidR="00BF47AF" w:rsidRDefault="00FB255D" w:rsidP="00BF47AF">
      <w:pPr>
        <w:numPr>
          <w:ilvl w:val="1"/>
          <w:numId w:val="387"/>
        </w:numPr>
        <w:rPr>
          <w:rFonts w:cs="Arial"/>
        </w:rPr>
      </w:pPr>
      <w:proofErr w:type="spellStart"/>
      <w:r>
        <w:rPr>
          <w:rFonts w:cs="Arial"/>
        </w:rPr>
        <w:t>KeyOffPwMde_D_Stat</w:t>
      </w:r>
      <w:proofErr w:type="spellEnd"/>
      <w:r>
        <w:rPr>
          <w:rFonts w:cs="Arial"/>
        </w:rPr>
        <w:t xml:space="preserve"> changes from OFF to ON</w:t>
      </w:r>
    </w:p>
    <w:p w14:paraId="11FA315B" w14:textId="77777777" w:rsidR="00BF47AF" w:rsidRDefault="00FB255D" w:rsidP="00BF47AF">
      <w:pPr>
        <w:numPr>
          <w:ilvl w:val="0"/>
          <w:numId w:val="387"/>
        </w:numPr>
        <w:rPr>
          <w:rFonts w:cs="Arial"/>
        </w:rPr>
      </w:pPr>
      <w:r>
        <w:rPr>
          <w:rFonts w:cs="Arial"/>
        </w:rPr>
        <w:t>Post-Condition:</w:t>
      </w:r>
    </w:p>
    <w:p w14:paraId="46443631" w14:textId="77777777" w:rsidR="00BF47AF" w:rsidRPr="00BF47AF" w:rsidRDefault="00FB255D" w:rsidP="00BF47AF">
      <w:pPr>
        <w:numPr>
          <w:ilvl w:val="1"/>
          <w:numId w:val="387"/>
        </w:numPr>
        <w:rPr>
          <w:rFonts w:cs="Arial"/>
        </w:rPr>
      </w:pPr>
      <w:r>
        <w:rPr>
          <w:rFonts w:cs="Arial"/>
        </w:rPr>
        <w:t>ISM remains powered down</w:t>
      </w:r>
    </w:p>
    <w:p w14:paraId="41DFD03D" w14:textId="77777777" w:rsidR="00BF47AF" w:rsidRDefault="00FB255D" w:rsidP="00500605">
      <w:pPr>
        <w:rPr>
          <w:rFonts w:cs="Arial"/>
        </w:rPr>
      </w:pPr>
    </w:p>
    <w:p w14:paraId="42449737" w14:textId="77777777" w:rsidR="00BF47AF" w:rsidRDefault="00FB255D" w:rsidP="00500605">
      <w:pPr>
        <w:rPr>
          <w:rFonts w:cs="Arial"/>
        </w:rPr>
      </w:pPr>
    </w:p>
    <w:p w14:paraId="5C69F7C3" w14:textId="77777777" w:rsidR="0009141C" w:rsidRPr="00BF47AF" w:rsidRDefault="00FB255D" w:rsidP="00500605">
      <w:pPr>
        <w:rPr>
          <w:rFonts w:cs="Arial"/>
        </w:rPr>
      </w:pPr>
      <w:r>
        <w:rPr>
          <w:rFonts w:cs="Arial"/>
        </w:rPr>
        <w:t xml:space="preserve">If </w:t>
      </w:r>
      <w:proofErr w:type="spellStart"/>
      <w:r>
        <w:rPr>
          <w:rFonts w:cs="Arial"/>
        </w:rPr>
        <w:t>KeyOffPwMde_D_Stat</w:t>
      </w:r>
      <w:proofErr w:type="spellEnd"/>
      <w:r w:rsidRPr="00BF47AF">
        <w:rPr>
          <w:rFonts w:cs="Arial"/>
        </w:rPr>
        <w:t xml:space="preserve"> = ON and the ISM is already powered </w:t>
      </w:r>
      <w:proofErr w:type="gramStart"/>
      <w:r w:rsidRPr="00BF47AF">
        <w:rPr>
          <w:rFonts w:cs="Arial"/>
        </w:rPr>
        <w:t>up</w:t>
      </w:r>
      <w:proofErr w:type="gramEnd"/>
      <w:r w:rsidRPr="00BF47AF">
        <w:rPr>
          <w:rFonts w:cs="Arial"/>
        </w:rPr>
        <w:t xml:space="preserve"> then the ISM shall remain powered up </w:t>
      </w:r>
      <w:r>
        <w:rPr>
          <w:rFonts w:cs="Arial"/>
        </w:rPr>
        <w:t xml:space="preserve">as long as </w:t>
      </w:r>
      <w:proofErr w:type="spellStart"/>
      <w:r>
        <w:rPr>
          <w:rFonts w:cs="Arial"/>
        </w:rPr>
        <w:t>KeyOffPwMde_D_Stat</w:t>
      </w:r>
      <w:proofErr w:type="spellEnd"/>
      <w:r>
        <w:rPr>
          <w:rFonts w:cs="Arial"/>
        </w:rPr>
        <w:t xml:space="preserve"> = ON</w:t>
      </w:r>
      <w:r w:rsidRPr="00BF47AF">
        <w:rPr>
          <w:rFonts w:cs="Arial"/>
        </w:rPr>
        <w:t>.</w:t>
      </w:r>
    </w:p>
    <w:p w14:paraId="6852EB6C" w14:textId="77777777" w:rsidR="00BF47AF" w:rsidRDefault="00FB255D" w:rsidP="00BF47AF">
      <w:pPr>
        <w:rPr>
          <w:rFonts w:cs="Arial"/>
        </w:rPr>
      </w:pPr>
    </w:p>
    <w:p w14:paraId="501E8A8A" w14:textId="77777777" w:rsidR="00BF47AF" w:rsidRPr="00BF47AF" w:rsidRDefault="00FB255D" w:rsidP="00BF47AF">
      <w:pPr>
        <w:rPr>
          <w:rFonts w:cs="Arial"/>
        </w:rPr>
      </w:pPr>
      <w:r w:rsidRPr="00BF47AF">
        <w:rPr>
          <w:rFonts w:cs="Arial"/>
        </w:rPr>
        <w:t xml:space="preserve">Example:  </w:t>
      </w:r>
    </w:p>
    <w:p w14:paraId="3EB5B716" w14:textId="77777777" w:rsidR="00BF47AF" w:rsidRDefault="00FB255D" w:rsidP="00BF47AF">
      <w:pPr>
        <w:numPr>
          <w:ilvl w:val="1"/>
          <w:numId w:val="386"/>
        </w:numPr>
        <w:ind w:left="1080"/>
        <w:rPr>
          <w:rFonts w:cs="Arial"/>
        </w:rPr>
      </w:pPr>
      <w:r>
        <w:rPr>
          <w:rFonts w:cs="Arial"/>
        </w:rPr>
        <w:t xml:space="preserve">Pre-Condition:  </w:t>
      </w:r>
    </w:p>
    <w:p w14:paraId="5C3D907F" w14:textId="77777777" w:rsidR="00BF47AF" w:rsidRDefault="00FB255D" w:rsidP="00BF47AF">
      <w:pPr>
        <w:numPr>
          <w:ilvl w:val="2"/>
          <w:numId w:val="386"/>
        </w:numPr>
        <w:ind w:left="1800"/>
        <w:rPr>
          <w:rFonts w:cs="Arial"/>
        </w:rPr>
      </w:pPr>
      <w:proofErr w:type="spellStart"/>
      <w:r>
        <w:rPr>
          <w:rFonts w:cs="Arial"/>
        </w:rPr>
        <w:t>Ignition_Status</w:t>
      </w:r>
      <w:proofErr w:type="spellEnd"/>
      <w:r>
        <w:rPr>
          <w:rFonts w:cs="Arial"/>
        </w:rPr>
        <w:t xml:space="preserve"> = OFF</w:t>
      </w:r>
    </w:p>
    <w:p w14:paraId="40DD393E" w14:textId="77777777" w:rsidR="00BF47AF" w:rsidRDefault="00FB255D" w:rsidP="00BF47AF">
      <w:pPr>
        <w:numPr>
          <w:ilvl w:val="2"/>
          <w:numId w:val="386"/>
        </w:numPr>
        <w:ind w:left="1800"/>
        <w:rPr>
          <w:rFonts w:cs="Arial"/>
        </w:rPr>
      </w:pPr>
      <w:proofErr w:type="spellStart"/>
      <w:r>
        <w:rPr>
          <w:rFonts w:cs="Arial"/>
        </w:rPr>
        <w:t>Delayed_Accessory</w:t>
      </w:r>
      <w:proofErr w:type="spellEnd"/>
      <w:r>
        <w:rPr>
          <w:rFonts w:cs="Arial"/>
        </w:rPr>
        <w:t xml:space="preserve"> = OFF</w:t>
      </w:r>
    </w:p>
    <w:p w14:paraId="01E9E8F4" w14:textId="77777777" w:rsidR="00BF47AF" w:rsidRPr="00BF47AF" w:rsidRDefault="00FB255D" w:rsidP="00BF47AF">
      <w:pPr>
        <w:numPr>
          <w:ilvl w:val="2"/>
          <w:numId w:val="386"/>
        </w:numPr>
        <w:ind w:left="1800"/>
        <w:rPr>
          <w:rFonts w:cs="Arial"/>
        </w:rPr>
      </w:pPr>
      <w:proofErr w:type="spellStart"/>
      <w:r>
        <w:rPr>
          <w:rFonts w:cs="Arial"/>
        </w:rPr>
        <w:t>KeyOffPwMde_D_Stat</w:t>
      </w:r>
      <w:proofErr w:type="spellEnd"/>
      <w:r>
        <w:rPr>
          <w:rFonts w:cs="Arial"/>
        </w:rPr>
        <w:t xml:space="preserve"> = ON (ISM powered ON)</w:t>
      </w:r>
    </w:p>
    <w:p w14:paraId="059A7B90" w14:textId="77777777" w:rsidR="00BF47AF" w:rsidRDefault="00FB255D" w:rsidP="00BF47AF">
      <w:pPr>
        <w:numPr>
          <w:ilvl w:val="1"/>
          <w:numId w:val="386"/>
        </w:numPr>
        <w:ind w:left="1080"/>
        <w:rPr>
          <w:rFonts w:cs="Arial"/>
        </w:rPr>
      </w:pPr>
      <w:r>
        <w:rPr>
          <w:rFonts w:cs="Arial"/>
        </w:rPr>
        <w:t>Event:</w:t>
      </w:r>
    </w:p>
    <w:p w14:paraId="1282E928" w14:textId="77777777" w:rsidR="00BF47AF" w:rsidRDefault="00FB255D" w:rsidP="00BF47AF">
      <w:pPr>
        <w:numPr>
          <w:ilvl w:val="2"/>
          <w:numId w:val="386"/>
        </w:numPr>
        <w:ind w:left="1800"/>
        <w:rPr>
          <w:rFonts w:cs="Arial"/>
        </w:rPr>
      </w:pPr>
      <w:r>
        <w:rPr>
          <w:rFonts w:cs="Arial"/>
        </w:rPr>
        <w:t>A load shed event becomes active</w:t>
      </w:r>
    </w:p>
    <w:p w14:paraId="43376396" w14:textId="77777777" w:rsidR="00BF47AF" w:rsidRDefault="00FB255D" w:rsidP="00BF47AF">
      <w:pPr>
        <w:numPr>
          <w:ilvl w:val="1"/>
          <w:numId w:val="386"/>
        </w:numPr>
        <w:ind w:left="1080"/>
        <w:rPr>
          <w:rFonts w:cs="Arial"/>
        </w:rPr>
      </w:pPr>
      <w:r>
        <w:rPr>
          <w:rFonts w:cs="Arial"/>
        </w:rPr>
        <w:t>Post-Condition:</w:t>
      </w:r>
    </w:p>
    <w:p w14:paraId="3EF447B3" w14:textId="77777777" w:rsidR="00BF47AF" w:rsidRPr="00BF47AF" w:rsidRDefault="00FB255D" w:rsidP="00BF47AF">
      <w:pPr>
        <w:numPr>
          <w:ilvl w:val="2"/>
          <w:numId w:val="386"/>
        </w:numPr>
        <w:ind w:left="1800"/>
        <w:rPr>
          <w:rFonts w:cs="Arial"/>
        </w:rPr>
      </w:pPr>
      <w:r>
        <w:rPr>
          <w:rFonts w:cs="Arial"/>
        </w:rPr>
        <w:t xml:space="preserve">Load shed is ignored while </w:t>
      </w:r>
      <w:proofErr w:type="spellStart"/>
      <w:r>
        <w:rPr>
          <w:rFonts w:cs="Arial"/>
        </w:rPr>
        <w:t>KeyOffPwMde_D_Stat</w:t>
      </w:r>
      <w:proofErr w:type="spellEnd"/>
      <w:r>
        <w:rPr>
          <w:rFonts w:cs="Arial"/>
        </w:rPr>
        <w:t xml:space="preserve"> = ON and ISM remains powered up</w:t>
      </w:r>
    </w:p>
    <w:p w14:paraId="3C6F63DC" w14:textId="77777777" w:rsidR="00186743" w:rsidRPr="00BF47AF" w:rsidRDefault="00FB255D" w:rsidP="00BF47AF">
      <w:pPr>
        <w:rPr>
          <w:rFonts w:cs="Arial"/>
        </w:rPr>
      </w:pPr>
    </w:p>
    <w:p w14:paraId="1856D3DA" w14:textId="77777777" w:rsidR="00406F39" w:rsidRDefault="00FB255D" w:rsidP="008B11E9">
      <w:pPr>
        <w:pStyle w:val="Heading4"/>
      </w:pPr>
      <w:r>
        <w:t xml:space="preserve">OTA specific Key Off power </w:t>
      </w:r>
      <w:proofErr w:type="spellStart"/>
      <w:r>
        <w:t>moding</w:t>
      </w:r>
      <w:proofErr w:type="spellEnd"/>
      <w:r>
        <w:t xml:space="preserve"> requirements</w:t>
      </w:r>
    </w:p>
    <w:p w14:paraId="560A1F5F" w14:textId="77777777" w:rsidR="008B11E9" w:rsidRPr="008B11E9" w:rsidRDefault="008B11E9" w:rsidP="008B11E9">
      <w:pPr>
        <w:pStyle w:val="Heading5"/>
        <w:rPr>
          <w:b w:val="0"/>
          <w:u w:val="single"/>
        </w:rPr>
      </w:pPr>
      <w:r w:rsidRPr="008B11E9">
        <w:rPr>
          <w:b w:val="0"/>
          <w:u w:val="single"/>
        </w:rPr>
        <w:t>PWRMAN-SR-REQ-295419/A-OTA Network Management</w:t>
      </w:r>
    </w:p>
    <w:p w14:paraId="5D625CCC" w14:textId="77777777" w:rsidR="00500605" w:rsidRDefault="00FB255D" w:rsidP="00500605">
      <w:pPr>
        <w:rPr>
          <w:rFonts w:cs="Arial"/>
        </w:rPr>
      </w:pPr>
      <w:r w:rsidRPr="0097476D">
        <w:rPr>
          <w:rFonts w:cs="Arial"/>
        </w:rPr>
        <w:t xml:space="preserve">For OTA key off events </w:t>
      </w:r>
      <w:r>
        <w:rPr>
          <w:rFonts w:cs="Arial"/>
        </w:rPr>
        <w:t xml:space="preserve">that require the CAN network to be active, </w:t>
      </w:r>
      <w:r w:rsidRPr="0097476D">
        <w:rPr>
          <w:rFonts w:cs="Arial"/>
        </w:rPr>
        <w:t xml:space="preserve">the ECG shall </w:t>
      </w:r>
      <w:r>
        <w:rPr>
          <w:rFonts w:cs="Arial"/>
        </w:rPr>
        <w:t>be responsible for keeping</w:t>
      </w:r>
      <w:r>
        <w:rPr>
          <w:rFonts w:cs="Arial"/>
        </w:rPr>
        <w:t xml:space="preserve"> </w:t>
      </w:r>
      <w:r w:rsidRPr="0097476D">
        <w:rPr>
          <w:rFonts w:cs="Arial"/>
        </w:rPr>
        <w:t xml:space="preserve">the </w:t>
      </w:r>
      <w:r>
        <w:rPr>
          <w:rFonts w:cs="Arial"/>
        </w:rPr>
        <w:t xml:space="preserve">CAN </w:t>
      </w:r>
      <w:r w:rsidRPr="0097476D">
        <w:rPr>
          <w:rFonts w:cs="Arial"/>
        </w:rPr>
        <w:t xml:space="preserve">network awake when communicating with the Infotainment System Master.  </w:t>
      </w:r>
    </w:p>
    <w:p w14:paraId="218EDD6C" w14:textId="77777777" w:rsidR="00FD0DC3" w:rsidRDefault="00FB255D" w:rsidP="00500605">
      <w:pPr>
        <w:rPr>
          <w:rFonts w:cs="Arial"/>
        </w:rPr>
      </w:pPr>
    </w:p>
    <w:p w14:paraId="00D12D83" w14:textId="77777777" w:rsidR="0097476D" w:rsidRPr="0097476D" w:rsidRDefault="00FB255D" w:rsidP="00500605">
      <w:pPr>
        <w:rPr>
          <w:rFonts w:cs="Arial"/>
        </w:rPr>
      </w:pPr>
    </w:p>
    <w:p w14:paraId="73CBB3AF" w14:textId="77777777" w:rsidR="00406F39" w:rsidRDefault="00FB255D" w:rsidP="008B11E9">
      <w:pPr>
        <w:pStyle w:val="Heading3"/>
      </w:pPr>
      <w:bookmarkStart w:id="295" w:name="_Toc115265621"/>
      <w:r>
        <w:t>Sequence Diagram</w:t>
      </w:r>
      <w:bookmarkEnd w:id="295"/>
    </w:p>
    <w:p w14:paraId="68B92A26" w14:textId="77777777" w:rsidR="00406F39" w:rsidRDefault="00FB255D" w:rsidP="008B11E9">
      <w:pPr>
        <w:pStyle w:val="Heading4"/>
      </w:pPr>
      <w:r>
        <w:t>PWRMAN-SD-REQ-298341/A-System Start up for ECG initiated Key Off feature</w:t>
      </w:r>
    </w:p>
    <w:p w14:paraId="2292D6A3" w14:textId="77777777" w:rsidR="00500605" w:rsidRDefault="00FB255D" w:rsidP="00500605">
      <w:pPr>
        <w:rPr>
          <w:rFonts w:cs="Arial"/>
        </w:rPr>
      </w:pPr>
      <w:r w:rsidRPr="0096550D">
        <w:rPr>
          <w:rFonts w:cs="Arial"/>
          <w:u w:val="single"/>
        </w:rPr>
        <w:t>Pre-condition</w:t>
      </w:r>
      <w:r w:rsidRPr="0096550D">
        <w:rPr>
          <w:rFonts w:cs="Arial"/>
        </w:rPr>
        <w:t xml:space="preserve">:  </w:t>
      </w:r>
    </w:p>
    <w:p w14:paraId="7640F517" w14:textId="77777777" w:rsidR="0096550D" w:rsidRPr="0096550D" w:rsidRDefault="00FB255D" w:rsidP="0096550D">
      <w:pPr>
        <w:numPr>
          <w:ilvl w:val="0"/>
          <w:numId w:val="400"/>
        </w:numPr>
        <w:rPr>
          <w:rFonts w:cs="Arial"/>
        </w:rPr>
      </w:pPr>
      <w:r w:rsidRPr="0096550D">
        <w:rPr>
          <w:rFonts w:cs="Arial"/>
        </w:rPr>
        <w:t xml:space="preserve">The ISM application software is powered down </w:t>
      </w:r>
    </w:p>
    <w:p w14:paraId="3507774E" w14:textId="77777777" w:rsidR="0096550D" w:rsidRPr="0096550D" w:rsidRDefault="00FB255D" w:rsidP="0096550D">
      <w:pPr>
        <w:numPr>
          <w:ilvl w:val="0"/>
          <w:numId w:val="400"/>
        </w:numPr>
        <w:rPr>
          <w:rFonts w:cs="Arial"/>
        </w:rPr>
      </w:pPr>
      <w:proofErr w:type="spellStart"/>
      <w:r w:rsidRPr="0096550D">
        <w:rPr>
          <w:rFonts w:cs="Arial"/>
        </w:rPr>
        <w:t>HMIAudioMode</w:t>
      </w:r>
      <w:proofErr w:type="spellEnd"/>
      <w:r w:rsidRPr="0096550D">
        <w:rPr>
          <w:rFonts w:cs="Arial"/>
        </w:rPr>
        <w:t xml:space="preserve"> = OFF</w:t>
      </w:r>
      <w:r>
        <w:rPr>
          <w:rFonts w:cs="Arial"/>
        </w:rPr>
        <w:t xml:space="preserve"> (last state before CAN bus sleep)</w:t>
      </w:r>
    </w:p>
    <w:p w14:paraId="7A78C03A" w14:textId="77777777" w:rsidR="0096550D" w:rsidRDefault="00FB255D" w:rsidP="0096550D">
      <w:pPr>
        <w:numPr>
          <w:ilvl w:val="0"/>
          <w:numId w:val="400"/>
        </w:numPr>
        <w:rPr>
          <w:rFonts w:cs="Arial"/>
        </w:rPr>
      </w:pPr>
      <w:r w:rsidRPr="0096550D">
        <w:rPr>
          <w:rFonts w:cs="Arial"/>
        </w:rPr>
        <w:t>CAN bus is asleep</w:t>
      </w:r>
    </w:p>
    <w:p w14:paraId="0573698F" w14:textId="77777777" w:rsidR="0096550D" w:rsidRDefault="00FB255D" w:rsidP="0096550D">
      <w:pPr>
        <w:numPr>
          <w:ilvl w:val="0"/>
          <w:numId w:val="400"/>
        </w:numPr>
        <w:rPr>
          <w:rFonts w:cs="Arial"/>
        </w:rPr>
      </w:pPr>
      <w:r>
        <w:rPr>
          <w:rFonts w:cs="Arial"/>
        </w:rPr>
        <w:t>Ethernet is network is not activ</w:t>
      </w:r>
      <w:r>
        <w:rPr>
          <w:rFonts w:cs="Arial"/>
        </w:rPr>
        <w:t>e</w:t>
      </w:r>
    </w:p>
    <w:p w14:paraId="37A5496C" w14:textId="77777777" w:rsidR="0096550D" w:rsidRDefault="00FB255D" w:rsidP="0096550D">
      <w:pPr>
        <w:numPr>
          <w:ilvl w:val="0"/>
          <w:numId w:val="400"/>
        </w:numPr>
        <w:rPr>
          <w:rFonts w:cs="Arial"/>
        </w:rPr>
      </w:pPr>
      <w:proofErr w:type="spellStart"/>
      <w:r>
        <w:rPr>
          <w:rFonts w:cs="Arial"/>
        </w:rPr>
        <w:t>KeyOffPwMde_D_Stat</w:t>
      </w:r>
      <w:proofErr w:type="spellEnd"/>
      <w:r>
        <w:rPr>
          <w:rFonts w:cs="Arial"/>
        </w:rPr>
        <w:t xml:space="preserve"> = Inactive (last state before CAN bus sleep)</w:t>
      </w:r>
    </w:p>
    <w:p w14:paraId="5AFE9018" w14:textId="77777777" w:rsidR="0096550D" w:rsidRDefault="00FB255D" w:rsidP="0096550D">
      <w:pPr>
        <w:numPr>
          <w:ilvl w:val="0"/>
          <w:numId w:val="400"/>
        </w:numPr>
        <w:rPr>
          <w:rFonts w:cs="Arial"/>
        </w:rPr>
      </w:pPr>
      <w:proofErr w:type="spellStart"/>
      <w:r>
        <w:rPr>
          <w:rFonts w:cs="Arial"/>
        </w:rPr>
        <w:t>InfoSysMasterPwr_D_Stat</w:t>
      </w:r>
      <w:proofErr w:type="spellEnd"/>
      <w:r>
        <w:rPr>
          <w:rFonts w:cs="Arial"/>
        </w:rPr>
        <w:t xml:space="preserve"> = Inactive (last state before CAN bus sleep)</w:t>
      </w:r>
    </w:p>
    <w:p w14:paraId="72EADD14" w14:textId="77777777" w:rsidR="0096550D" w:rsidRDefault="00FB255D" w:rsidP="0096550D">
      <w:pPr>
        <w:rPr>
          <w:rFonts w:cs="Arial"/>
        </w:rPr>
      </w:pPr>
    </w:p>
    <w:p w14:paraId="37304BD7" w14:textId="77777777" w:rsidR="0096550D" w:rsidRDefault="00FB255D" w:rsidP="0096550D">
      <w:pPr>
        <w:rPr>
          <w:rFonts w:cs="Arial"/>
        </w:rPr>
      </w:pPr>
      <w:r w:rsidRPr="0096550D">
        <w:rPr>
          <w:rFonts w:cs="Arial"/>
          <w:u w:val="single"/>
        </w:rPr>
        <w:t>Event</w:t>
      </w:r>
      <w:r>
        <w:rPr>
          <w:rFonts w:cs="Arial"/>
        </w:rPr>
        <w:t>:</w:t>
      </w:r>
    </w:p>
    <w:p w14:paraId="52DA4F72" w14:textId="77777777" w:rsidR="0096550D" w:rsidRDefault="00FB255D" w:rsidP="0096550D">
      <w:pPr>
        <w:numPr>
          <w:ilvl w:val="0"/>
          <w:numId w:val="401"/>
        </w:numPr>
        <w:rPr>
          <w:rFonts w:cs="Arial"/>
        </w:rPr>
      </w:pPr>
      <w:r>
        <w:rPr>
          <w:rFonts w:cs="Arial"/>
        </w:rPr>
        <w:t>The ECG needs to perform a key off feature with the ISM module</w:t>
      </w:r>
    </w:p>
    <w:p w14:paraId="1C26A82D" w14:textId="77777777" w:rsidR="0096550D" w:rsidRDefault="00FB255D" w:rsidP="0096550D">
      <w:pPr>
        <w:rPr>
          <w:rFonts w:cs="Arial"/>
        </w:rPr>
      </w:pPr>
    </w:p>
    <w:p w14:paraId="120E7F12" w14:textId="77777777" w:rsidR="0096550D" w:rsidRDefault="00FB255D" w:rsidP="0096550D">
      <w:pPr>
        <w:rPr>
          <w:rFonts w:cs="Arial"/>
        </w:rPr>
      </w:pPr>
    </w:p>
    <w:p w14:paraId="512D9C45" w14:textId="77777777" w:rsidR="0096550D" w:rsidRDefault="00FB255D" w:rsidP="008B11E9">
      <w:pPr>
        <w:jc w:val="center"/>
        <w:rPr>
          <w:rFonts w:cs="Arial"/>
        </w:rPr>
      </w:pPr>
      <w:r>
        <w:rPr>
          <w:noProof/>
        </w:rPr>
        <w:drawing>
          <wp:inline distT="0" distB="0" distL="0" distR="0" wp14:anchorId="27ABA2CD" wp14:editId="7E916C15">
            <wp:extent cx="4381500" cy="5791200"/>
            <wp:effectExtent l="0" t="0" r="0" b="0"/>
            <wp:docPr id="2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5791200"/>
                    </a:xfrm>
                    <a:prstGeom prst="rect">
                      <a:avLst/>
                    </a:prstGeom>
                    <a:noFill/>
                    <a:ln>
                      <a:noFill/>
                    </a:ln>
                  </pic:spPr>
                </pic:pic>
              </a:graphicData>
            </a:graphic>
          </wp:inline>
        </w:drawing>
      </w:r>
    </w:p>
    <w:p w14:paraId="5DD0EEE3" w14:textId="77777777" w:rsidR="00B96ADC" w:rsidRDefault="00FB255D" w:rsidP="00B96ADC">
      <w:pPr>
        <w:jc w:val="center"/>
        <w:rPr>
          <w:rFonts w:cs="Arial"/>
        </w:rPr>
      </w:pPr>
    </w:p>
    <w:p w14:paraId="336962EA" w14:textId="77777777" w:rsidR="00B96ADC" w:rsidRPr="0096550D" w:rsidRDefault="00FB255D" w:rsidP="00B96ADC">
      <w:pPr>
        <w:jc w:val="center"/>
        <w:rPr>
          <w:rFonts w:cs="Arial"/>
        </w:rPr>
      </w:pPr>
    </w:p>
    <w:p w14:paraId="6D048CC9" w14:textId="77777777" w:rsidR="008B19BF" w:rsidRDefault="00FB255D">
      <w:pPr>
        <w:spacing w:after="200" w:line="276" w:lineRule="auto"/>
      </w:pPr>
      <w:r>
        <w:br w:type="page"/>
      </w:r>
    </w:p>
    <w:p w14:paraId="4883E8AA" w14:textId="77777777" w:rsidR="00406F39" w:rsidRDefault="00FB255D" w:rsidP="008B11E9">
      <w:pPr>
        <w:pStyle w:val="Heading2"/>
      </w:pPr>
      <w:bookmarkStart w:id="296" w:name="_Toc115265622"/>
      <w:r w:rsidRPr="00B9479B">
        <w:t>PWRMAN-FUN-REQ-350922/A-Existing Transport Mode to Normal Mode and restoring factory defaults</w:t>
      </w:r>
      <w:bookmarkEnd w:id="296"/>
    </w:p>
    <w:p w14:paraId="07819156" w14:textId="77777777" w:rsidR="00500605" w:rsidRDefault="00FB255D" w:rsidP="00500605"/>
    <w:p w14:paraId="10B13FFA" w14:textId="77777777" w:rsidR="008B11E9" w:rsidRPr="008B11E9" w:rsidRDefault="008B11E9" w:rsidP="008B11E9">
      <w:pPr>
        <w:pStyle w:val="Heading3"/>
        <w:rPr>
          <w:b w:val="0"/>
          <w:u w:val="single"/>
        </w:rPr>
      </w:pPr>
      <w:bookmarkStart w:id="297" w:name="_Toc115265623"/>
      <w:r w:rsidRPr="008B11E9">
        <w:rPr>
          <w:b w:val="0"/>
          <w:u w:val="single"/>
        </w:rPr>
        <w:t>PWRMAN-SR-REQ-346790/B-Exiting Transport Mode to Normal Mode and restoring Factory Defaults</w:t>
      </w:r>
      <w:bookmarkEnd w:id="297"/>
    </w:p>
    <w:p w14:paraId="7AF001FB" w14:textId="77777777" w:rsidR="00211D19" w:rsidRDefault="00FB255D" w:rsidP="001D12C5">
      <w:pPr>
        <w:rPr>
          <w:rFonts w:cs="Arial"/>
          <w:lang w:eastAsia="zh-CN"/>
        </w:rPr>
      </w:pPr>
      <w:r w:rsidRPr="002030FC">
        <w:rPr>
          <w:rFonts w:cs="Arial"/>
          <w:lang w:eastAsia="zh-CN"/>
        </w:rPr>
        <w:t xml:space="preserve">The </w:t>
      </w:r>
      <w:r>
        <w:rPr>
          <w:rFonts w:cs="Arial"/>
          <w:lang w:eastAsia="zh-CN"/>
        </w:rPr>
        <w:t xml:space="preserve">System Master </w:t>
      </w:r>
      <w:r w:rsidRPr="002030FC">
        <w:rPr>
          <w:rFonts w:cs="Arial"/>
          <w:lang w:eastAsia="zh-CN"/>
        </w:rPr>
        <w:t xml:space="preserve">module </w:t>
      </w:r>
      <w:r>
        <w:rPr>
          <w:rFonts w:cs="Arial"/>
          <w:lang w:eastAsia="zh-CN"/>
        </w:rPr>
        <w:t xml:space="preserve">(ex. APIM) </w:t>
      </w:r>
      <w:r w:rsidRPr="002030FC">
        <w:rPr>
          <w:rFonts w:cs="Arial"/>
          <w:lang w:eastAsia="zh-CN"/>
        </w:rPr>
        <w:t xml:space="preserve">shall perform a master </w:t>
      </w:r>
      <w:r w:rsidRPr="00195E05">
        <w:rPr>
          <w:rFonts w:cs="Arial"/>
          <w:lang w:eastAsia="zh-CN"/>
        </w:rPr>
        <w:t xml:space="preserve">reset </w:t>
      </w:r>
      <w:r>
        <w:rPr>
          <w:rFonts w:cs="Arial"/>
          <w:lang w:eastAsia="zh-CN"/>
        </w:rPr>
        <w:t>*</w:t>
      </w:r>
      <w:r w:rsidRPr="00195E05">
        <w:rPr>
          <w:rFonts w:cs="Arial"/>
          <w:lang w:eastAsia="zh-CN"/>
        </w:rPr>
        <w:t>locally restoring factory defaults when</w:t>
      </w:r>
      <w:r>
        <w:rPr>
          <w:rFonts w:cs="Arial"/>
          <w:lang w:eastAsia="zh-CN"/>
        </w:rPr>
        <w:t>:</w:t>
      </w:r>
    </w:p>
    <w:p w14:paraId="6488E1CF" w14:textId="77777777" w:rsidR="001D12C5" w:rsidRPr="00211D19" w:rsidRDefault="00FB255D" w:rsidP="00211D19">
      <w:pPr>
        <w:numPr>
          <w:ilvl w:val="0"/>
          <w:numId w:val="406"/>
        </w:numPr>
        <w:rPr>
          <w:rFonts w:cs="Arial"/>
          <w:lang w:eastAsia="zh-CN"/>
        </w:rPr>
      </w:pPr>
      <w:r w:rsidRPr="00211D19">
        <w:rPr>
          <w:rFonts w:cs="Arial"/>
          <w:lang w:eastAsia="zh-CN"/>
        </w:rPr>
        <w:t>the vehicle speed is 0 km/h</w:t>
      </w:r>
      <w:r>
        <w:rPr>
          <w:rFonts w:cs="Arial"/>
          <w:lang w:eastAsia="zh-CN"/>
        </w:rPr>
        <w:t>, and</w:t>
      </w:r>
    </w:p>
    <w:p w14:paraId="724BA421" w14:textId="77777777" w:rsidR="001D12C5" w:rsidRPr="00195E05" w:rsidRDefault="00FB255D" w:rsidP="001D12C5">
      <w:pPr>
        <w:numPr>
          <w:ilvl w:val="0"/>
          <w:numId w:val="406"/>
        </w:numPr>
        <w:rPr>
          <w:rFonts w:cs="Arial"/>
          <w:lang w:eastAsia="zh-CN"/>
        </w:rPr>
      </w:pPr>
      <w:proofErr w:type="spellStart"/>
      <w:r w:rsidRPr="00195E05">
        <w:rPr>
          <w:rFonts w:cs="Arial"/>
          <w:lang w:eastAsia="zh-CN"/>
        </w:rPr>
        <w:t>LifeCycMde_D_Actl</w:t>
      </w:r>
      <w:proofErr w:type="spellEnd"/>
      <w:r w:rsidRPr="00195E05">
        <w:rPr>
          <w:rFonts w:cs="Arial"/>
          <w:lang w:eastAsia="zh-CN"/>
        </w:rPr>
        <w:t xml:space="preserve"> = Transport Mode (*</w:t>
      </w:r>
      <w:r>
        <w:rPr>
          <w:rFonts w:cs="Arial"/>
          <w:lang w:eastAsia="zh-CN"/>
        </w:rPr>
        <w:t>*</w:t>
      </w:r>
      <w:r w:rsidRPr="00195E05">
        <w:rPr>
          <w:rFonts w:cs="Arial"/>
          <w:lang w:eastAsia="zh-CN"/>
        </w:rPr>
        <w:t xml:space="preserve">last state – could be from previous ignition) </w:t>
      </w:r>
      <w:r w:rsidRPr="00195E05">
        <w:rPr>
          <w:rFonts w:cs="Arial"/>
          <w:lang w:eastAsia="zh-CN"/>
        </w:rPr>
        <w:sym w:font="Wingdings" w:char="F0E0"/>
      </w:r>
      <w:r>
        <w:rPr>
          <w:rFonts w:cs="Arial"/>
          <w:lang w:eastAsia="zh-CN"/>
        </w:rPr>
        <w:t xml:space="preserve"> Normal</w:t>
      </w:r>
    </w:p>
    <w:p w14:paraId="5AE46F56" w14:textId="77777777" w:rsidR="001D12C5" w:rsidRDefault="00FB255D" w:rsidP="001D12C5">
      <w:pPr>
        <w:rPr>
          <w:rFonts w:cs="Arial"/>
          <w:lang w:eastAsia="zh-CN"/>
        </w:rPr>
      </w:pPr>
      <w:r w:rsidRPr="00195E05">
        <w:rPr>
          <w:rFonts w:cs="Arial"/>
          <w:lang w:eastAsia="zh-CN"/>
        </w:rPr>
        <w:t xml:space="preserve">If the vehicle speed was greater than 0 km/h when the conditions above are met, then the </w:t>
      </w:r>
      <w:r>
        <w:rPr>
          <w:rFonts w:cs="Arial"/>
          <w:lang w:eastAsia="zh-CN"/>
        </w:rPr>
        <w:t>System Master</w:t>
      </w:r>
      <w:r w:rsidRPr="00195E05">
        <w:rPr>
          <w:rFonts w:cs="Arial"/>
          <w:lang w:eastAsia="zh-CN"/>
        </w:rPr>
        <w:t xml:space="preserve"> module shall perform a master reset the next time when the </w:t>
      </w:r>
      <w:proofErr w:type="spellStart"/>
      <w:r w:rsidRPr="00195E05">
        <w:rPr>
          <w:rFonts w:cs="Arial"/>
          <w:lang w:eastAsia="zh-CN"/>
        </w:rPr>
        <w:t>i</w:t>
      </w:r>
      <w:r w:rsidRPr="00195E05">
        <w:rPr>
          <w:rFonts w:cs="Arial"/>
          <w:lang w:eastAsia="zh-CN"/>
        </w:rPr>
        <w:t>gnition_status</w:t>
      </w:r>
      <w:proofErr w:type="spellEnd"/>
      <w:r w:rsidRPr="00195E05">
        <w:rPr>
          <w:rFonts w:cs="Arial"/>
          <w:lang w:eastAsia="zh-CN"/>
        </w:rPr>
        <w:t xml:space="preserve"> </w:t>
      </w:r>
      <w:r>
        <w:rPr>
          <w:rFonts w:cs="Arial"/>
          <w:lang w:eastAsia="zh-CN"/>
        </w:rPr>
        <w:t xml:space="preserve">signal </w:t>
      </w:r>
      <w:r w:rsidRPr="00195E05">
        <w:rPr>
          <w:rFonts w:cs="Arial"/>
          <w:lang w:eastAsia="zh-CN"/>
        </w:rPr>
        <w:t>changes to OFF/ACC.</w:t>
      </w:r>
    </w:p>
    <w:p w14:paraId="08901F12" w14:textId="77777777" w:rsidR="00195E05" w:rsidRPr="00560AD7" w:rsidRDefault="00FB255D" w:rsidP="001D12C5">
      <w:pPr>
        <w:rPr>
          <w:rFonts w:cs="Arial"/>
          <w:lang w:eastAsia="zh-CN"/>
        </w:rPr>
      </w:pPr>
    </w:p>
    <w:p w14:paraId="1C04AD70" w14:textId="77777777" w:rsidR="00560AD7" w:rsidRPr="00560AD7" w:rsidRDefault="00FB255D" w:rsidP="00195E05">
      <w:pPr>
        <w:rPr>
          <w:rFonts w:cs="Arial"/>
          <w:lang w:eastAsia="zh-CN"/>
        </w:rPr>
      </w:pPr>
      <w:r w:rsidRPr="00560AD7">
        <w:rPr>
          <w:rFonts w:cs="Arial"/>
          <w:lang w:eastAsia="zh-CN"/>
        </w:rPr>
        <w:t xml:space="preserve">*Performing a master reset locally means the System Master module does not set any master reset network signals to restore factory defaults and only the System Master module performs the master reset.  That means </w:t>
      </w:r>
      <w:r w:rsidRPr="00560AD7">
        <w:rPr>
          <w:rFonts w:cs="Arial"/>
          <w:lang w:eastAsia="zh-CN"/>
        </w:rPr>
        <w:t xml:space="preserve">signals for </w:t>
      </w:r>
      <w:proofErr w:type="spellStart"/>
      <w:r w:rsidRPr="00560AD7">
        <w:rPr>
          <w:rFonts w:cs="Arial"/>
          <w:lang w:eastAsia="zh-CN"/>
        </w:rPr>
        <w:t>FactoryReset.Rq</w:t>
      </w:r>
      <w:proofErr w:type="spellEnd"/>
      <w:r w:rsidRPr="00560AD7">
        <w:rPr>
          <w:rFonts w:cs="Arial"/>
          <w:lang w:eastAsia="zh-CN"/>
        </w:rPr>
        <w:t xml:space="preserve"> shall not be set to </w:t>
      </w:r>
      <w:proofErr w:type="spellStart"/>
      <w:r w:rsidRPr="00560AD7">
        <w:rPr>
          <w:rFonts w:cs="Arial"/>
          <w:lang w:eastAsia="zh-CN"/>
        </w:rPr>
        <w:t>ResetFactoryDefaults</w:t>
      </w:r>
      <w:proofErr w:type="spellEnd"/>
      <w:r w:rsidRPr="00560AD7">
        <w:rPr>
          <w:rFonts w:cs="Arial"/>
          <w:lang w:eastAsia="zh-CN"/>
        </w:rPr>
        <w:t xml:space="preserve">.  When the conditions above are met </w:t>
      </w:r>
    </w:p>
    <w:p w14:paraId="7A7E687E" w14:textId="77777777" w:rsidR="00560AD7" w:rsidRPr="00560AD7" w:rsidRDefault="00FB255D" w:rsidP="00195E05">
      <w:pPr>
        <w:rPr>
          <w:rFonts w:cs="Arial"/>
          <w:lang w:eastAsia="zh-CN"/>
        </w:rPr>
      </w:pPr>
    </w:p>
    <w:p w14:paraId="5E7B9C90" w14:textId="77777777" w:rsidR="00560AD7" w:rsidRPr="00560AD7" w:rsidRDefault="00FB255D" w:rsidP="00560AD7">
      <w:pPr>
        <w:rPr>
          <w:ins w:id="298" w:author="Myslinski, Jason (J.S.)" w:date="2021-05-13T10:25:00Z"/>
          <w:rFonts w:cs="Arial"/>
          <w:szCs w:val="20"/>
        </w:rPr>
      </w:pPr>
      <w:ins w:id="299" w:author="Myslinski, Jason (J.S.)" w:date="2021-05-13T10:25:00Z">
        <w:r w:rsidRPr="00560AD7">
          <w:rPr>
            <w:rFonts w:cs="Arial"/>
            <w:szCs w:val="20"/>
          </w:rPr>
          <w:t>The System Master performing the Master Reset shall still send the language request message to the Cluster to make sure the Language matches the Syst</w:t>
        </w:r>
        <w:r w:rsidRPr="00560AD7">
          <w:rPr>
            <w:rFonts w:cs="Arial"/>
            <w:szCs w:val="20"/>
          </w:rPr>
          <w:t>em Master as called out in requirement “</w:t>
        </w:r>
        <w:r w:rsidRPr="00560AD7">
          <w:rPr>
            <w:rFonts w:cs="Arial"/>
            <w:szCs w:val="20"/>
            <w:u w:val="single"/>
          </w:rPr>
          <w:t>VS-REQ-136296-Master Reset Language</w:t>
        </w:r>
        <w:r w:rsidRPr="00560AD7">
          <w:rPr>
            <w:rFonts w:cs="Arial"/>
            <w:szCs w:val="20"/>
          </w:rPr>
          <w:t>”.</w:t>
        </w:r>
      </w:ins>
    </w:p>
    <w:p w14:paraId="473224A4" w14:textId="77777777" w:rsidR="00560AD7" w:rsidRPr="00560AD7" w:rsidRDefault="00FB255D" w:rsidP="00195E05">
      <w:pPr>
        <w:rPr>
          <w:rFonts w:cs="Arial"/>
          <w:lang w:eastAsia="zh-CN"/>
        </w:rPr>
      </w:pPr>
    </w:p>
    <w:p w14:paraId="69B489BB" w14:textId="77777777" w:rsidR="00195E05" w:rsidRPr="00560AD7" w:rsidRDefault="00FB255D" w:rsidP="00195E05">
      <w:pPr>
        <w:rPr>
          <w:rFonts w:cs="Arial"/>
          <w:lang w:eastAsia="zh-CN"/>
        </w:rPr>
      </w:pPr>
      <w:r w:rsidRPr="00560AD7">
        <w:rPr>
          <w:rFonts w:cs="Arial"/>
          <w:lang w:eastAsia="zh-CN"/>
        </w:rPr>
        <w:t xml:space="preserve">and the master reset is performed the </w:t>
      </w:r>
      <w:proofErr w:type="spellStart"/>
      <w:r w:rsidRPr="00560AD7">
        <w:rPr>
          <w:rFonts w:cs="Arial"/>
          <w:lang w:eastAsia="zh-CN"/>
        </w:rPr>
        <w:t>FactoryReset.Rq</w:t>
      </w:r>
      <w:proofErr w:type="spellEnd"/>
      <w:r w:rsidRPr="00560AD7">
        <w:rPr>
          <w:rFonts w:cs="Arial"/>
          <w:lang w:eastAsia="zh-CN"/>
        </w:rPr>
        <w:t xml:space="preserve"> signals shall remain set to inactive.  </w:t>
      </w:r>
    </w:p>
    <w:p w14:paraId="4E14C930" w14:textId="77777777" w:rsidR="00195E05" w:rsidRPr="00560AD7" w:rsidRDefault="00FB255D" w:rsidP="001D12C5">
      <w:pPr>
        <w:rPr>
          <w:rFonts w:cs="Arial"/>
          <w:lang w:eastAsia="zh-CN"/>
        </w:rPr>
      </w:pPr>
    </w:p>
    <w:p w14:paraId="0E7712C1" w14:textId="77777777" w:rsidR="001D12C5" w:rsidRDefault="00FB255D" w:rsidP="001D12C5">
      <w:pPr>
        <w:rPr>
          <w:rFonts w:cs="Arial"/>
          <w:lang w:eastAsia="zh-CN"/>
        </w:rPr>
      </w:pPr>
      <w:r>
        <w:rPr>
          <w:rFonts w:cs="Arial"/>
          <w:lang w:eastAsia="zh-CN"/>
        </w:rPr>
        <w:t>**The</w:t>
      </w:r>
      <w:r w:rsidRPr="00195E05">
        <w:rPr>
          <w:rFonts w:cs="Arial"/>
          <w:lang w:eastAsia="zh-CN"/>
        </w:rPr>
        <w:t xml:space="preserve"> last </w:t>
      </w:r>
      <w:proofErr w:type="spellStart"/>
      <w:r w:rsidRPr="00195E05">
        <w:rPr>
          <w:rFonts w:cs="Arial"/>
          <w:lang w:eastAsia="zh-CN"/>
        </w:rPr>
        <w:t>LifeCycMde_D_Actl</w:t>
      </w:r>
      <w:proofErr w:type="spellEnd"/>
      <w:r w:rsidRPr="00195E05">
        <w:rPr>
          <w:rFonts w:cs="Arial"/>
          <w:lang w:eastAsia="zh-CN"/>
        </w:rPr>
        <w:t xml:space="preserve"> signal state </w:t>
      </w:r>
      <w:r>
        <w:rPr>
          <w:rFonts w:cs="Arial"/>
          <w:lang w:eastAsia="zh-CN"/>
        </w:rPr>
        <w:t>shall</w:t>
      </w:r>
      <w:r w:rsidRPr="00195E05">
        <w:rPr>
          <w:rFonts w:cs="Arial"/>
          <w:lang w:eastAsia="zh-CN"/>
        </w:rPr>
        <w:t xml:space="preserve"> be rememb</w:t>
      </w:r>
      <w:r>
        <w:rPr>
          <w:rFonts w:cs="Arial"/>
          <w:lang w:eastAsia="zh-CN"/>
        </w:rPr>
        <w:t xml:space="preserve">ered between power </w:t>
      </w:r>
      <w:r>
        <w:rPr>
          <w:rFonts w:cs="Arial"/>
          <w:lang w:eastAsia="zh-CN"/>
        </w:rPr>
        <w:t>mode</w:t>
      </w:r>
      <w:r w:rsidRPr="00195E05">
        <w:rPr>
          <w:rFonts w:cs="Arial"/>
          <w:lang w:eastAsia="zh-CN"/>
        </w:rPr>
        <w:t xml:space="preserve"> and ignition cycles (ex between bus asleep and wake cycles)</w:t>
      </w:r>
    </w:p>
    <w:p w14:paraId="09172133" w14:textId="77777777" w:rsidR="001D12C5" w:rsidRPr="002030FC" w:rsidRDefault="00FB255D" w:rsidP="001D12C5">
      <w:pPr>
        <w:rPr>
          <w:rFonts w:cs="Arial"/>
          <w:lang w:eastAsia="zh-CN"/>
        </w:rPr>
      </w:pPr>
    </w:p>
    <w:p w14:paraId="57616603" w14:textId="77777777" w:rsidR="001D12C5" w:rsidRPr="002030FC" w:rsidRDefault="00FB255D" w:rsidP="001D12C5">
      <w:pPr>
        <w:rPr>
          <w:rFonts w:cs="Arial"/>
        </w:rPr>
      </w:pPr>
      <w:r w:rsidRPr="002030FC">
        <w:rPr>
          <w:rFonts w:cs="Arial"/>
        </w:rPr>
        <w:t>Note: this requirement is not related to SPSS requirements “</w:t>
      </w:r>
      <w:r w:rsidRPr="002030FC">
        <w:rPr>
          <w:rFonts w:cs="Arial"/>
          <w:u w:val="single"/>
        </w:rPr>
        <w:t>PWRMANv2-SR-REQ-014519-Transport Mode</w:t>
      </w:r>
      <w:r w:rsidRPr="002030FC">
        <w:rPr>
          <w:rFonts w:cs="Arial"/>
        </w:rPr>
        <w:t>” which is the requirement</w:t>
      </w:r>
      <w:r w:rsidRPr="002030FC">
        <w:rPr>
          <w:rFonts w:cs="Arial"/>
        </w:rPr>
        <w:t xml:space="preserve"> for powering up and down the system </w:t>
      </w:r>
      <w:r w:rsidRPr="0081619B">
        <w:rPr>
          <w:rFonts w:cs="Arial"/>
        </w:rPr>
        <w:t>master while transport mode is active on the vehicle (</w:t>
      </w:r>
      <w:proofErr w:type="spellStart"/>
      <w:proofErr w:type="gramStart"/>
      <w:r w:rsidRPr="0081619B">
        <w:rPr>
          <w:rFonts w:cs="Arial"/>
        </w:rPr>
        <w:t>ie</w:t>
      </w:r>
      <w:proofErr w:type="spellEnd"/>
      <w:proofErr w:type="gramEnd"/>
      <w:r w:rsidRPr="0081619B">
        <w:rPr>
          <w:rFonts w:cs="Arial"/>
        </w:rPr>
        <w:t xml:space="preserve"> while </w:t>
      </w:r>
      <w:proofErr w:type="spellStart"/>
      <w:r w:rsidRPr="0081619B">
        <w:rPr>
          <w:rFonts w:cs="Arial"/>
        </w:rPr>
        <w:t>LifeCycMde_D_Actl</w:t>
      </w:r>
      <w:proofErr w:type="spellEnd"/>
      <w:r w:rsidRPr="0081619B">
        <w:rPr>
          <w:rFonts w:cs="Arial"/>
        </w:rPr>
        <w:t xml:space="preserve"> = Transport).  That requirem</w:t>
      </w:r>
      <w:r w:rsidRPr="002030FC">
        <w:rPr>
          <w:rFonts w:cs="Arial"/>
        </w:rPr>
        <w:t>ent is not related to the vehicle itself exiting transport mode (example gets to the dealership</w:t>
      </w:r>
      <w:r>
        <w:rPr>
          <w:rFonts w:cs="Arial"/>
        </w:rPr>
        <w:t xml:space="preserve"> – </w:t>
      </w:r>
      <w:proofErr w:type="spellStart"/>
      <w:r>
        <w:rPr>
          <w:rFonts w:cs="Arial"/>
        </w:rPr>
        <w:t>LifeCycMde_D</w:t>
      </w:r>
      <w:r>
        <w:rPr>
          <w:rFonts w:cs="Arial"/>
        </w:rPr>
        <w:t>_Actl</w:t>
      </w:r>
      <w:proofErr w:type="spellEnd"/>
      <w:r>
        <w:rPr>
          <w:rFonts w:cs="Arial"/>
        </w:rPr>
        <w:t xml:space="preserve"> = Normal</w:t>
      </w:r>
      <w:r w:rsidRPr="002030FC">
        <w:rPr>
          <w:rFonts w:cs="Arial"/>
        </w:rPr>
        <w:t xml:space="preserve">) and going to the default settings.  </w:t>
      </w:r>
    </w:p>
    <w:p w14:paraId="4E935BAD" w14:textId="77777777" w:rsidR="002030FC" w:rsidRPr="002030FC" w:rsidRDefault="00FB255D" w:rsidP="001D12C5">
      <w:pPr>
        <w:rPr>
          <w:rFonts w:cs="Arial"/>
        </w:rPr>
      </w:pPr>
    </w:p>
    <w:p w14:paraId="0630ECD8" w14:textId="77777777" w:rsidR="001D12C5" w:rsidRPr="002030FC" w:rsidRDefault="00FB255D" w:rsidP="001D12C5">
      <w:pPr>
        <w:rPr>
          <w:rFonts w:cs="Arial"/>
        </w:rPr>
      </w:pPr>
      <w:r w:rsidRPr="002030FC">
        <w:rPr>
          <w:rFonts w:cs="Arial"/>
        </w:rPr>
        <w:t>Reference “</w:t>
      </w:r>
      <w:r w:rsidRPr="002030FC">
        <w:rPr>
          <w:rFonts w:cs="Arial"/>
          <w:u w:val="single"/>
        </w:rPr>
        <w:t>VS-FUN-REQ-025341-Master Reset to Factory Defaults – APIM</w:t>
      </w:r>
      <w:r w:rsidRPr="002030FC">
        <w:rPr>
          <w:rFonts w:cs="Arial"/>
        </w:rPr>
        <w:t>” in the Vehicle Settings SPSS for Master Reset.</w:t>
      </w:r>
    </w:p>
    <w:p w14:paraId="1DFACAA6" w14:textId="77777777" w:rsidR="002030FC" w:rsidRPr="002030FC" w:rsidRDefault="00FB255D" w:rsidP="001D12C5">
      <w:pPr>
        <w:rPr>
          <w:rFonts w:cs="Arial"/>
        </w:rPr>
      </w:pPr>
    </w:p>
    <w:p w14:paraId="393D1447" w14:textId="77777777" w:rsidR="001D12C5" w:rsidRPr="002030FC" w:rsidRDefault="00FB255D" w:rsidP="001D12C5">
      <w:pPr>
        <w:rPr>
          <w:rFonts w:cs="Arial"/>
        </w:rPr>
      </w:pPr>
      <w:r w:rsidRPr="002030FC">
        <w:rPr>
          <w:rFonts w:cs="Arial"/>
        </w:rPr>
        <w:t>Reference “</w:t>
      </w:r>
      <w:r w:rsidRPr="002030FC">
        <w:rPr>
          <w:rFonts w:cs="Arial"/>
          <w:u w:val="single"/>
        </w:rPr>
        <w:t>H22G_SYNC_Welcome_Power_Modes</w:t>
      </w:r>
      <w:r w:rsidRPr="002030FC">
        <w:rPr>
          <w:rFonts w:cs="Arial"/>
        </w:rPr>
        <w:t>” HMI specification when exiting Transport Mode.</w:t>
      </w:r>
    </w:p>
    <w:p w14:paraId="773FB6B0" w14:textId="77777777" w:rsidR="002030FC" w:rsidRPr="002030FC" w:rsidRDefault="00FB255D" w:rsidP="001D12C5">
      <w:pPr>
        <w:rPr>
          <w:rFonts w:cs="Arial"/>
        </w:rPr>
      </w:pPr>
    </w:p>
    <w:p w14:paraId="62508867" w14:textId="77777777" w:rsidR="001D12C5" w:rsidRPr="002030FC" w:rsidRDefault="00FB255D" w:rsidP="001D12C5">
      <w:pPr>
        <w:rPr>
          <w:rFonts w:cs="Arial"/>
        </w:rPr>
      </w:pPr>
      <w:r w:rsidRPr="002030FC">
        <w:rPr>
          <w:rFonts w:cs="Arial"/>
        </w:rPr>
        <w:t>Reference “</w:t>
      </w:r>
      <w:r w:rsidRPr="002030FC">
        <w:rPr>
          <w:rFonts w:cs="Arial"/>
          <w:u w:val="single"/>
        </w:rPr>
        <w:t>STMGNT-FUN-212052-Master Reset of Audio Settings</w:t>
      </w:r>
      <w:r w:rsidRPr="002030FC">
        <w:rPr>
          <w:rFonts w:cs="Arial"/>
        </w:rPr>
        <w:t>” for APIM with integrated AHU.</w:t>
      </w:r>
      <w:r>
        <w:rPr>
          <w:rFonts w:cs="Arial"/>
        </w:rPr>
        <w:t xml:space="preserve">  When AHU functionality is integrated use the entry conditions listed in this requirement.</w:t>
      </w:r>
    </w:p>
    <w:p w14:paraId="468DCB08" w14:textId="77777777" w:rsidR="002030FC" w:rsidRPr="002030FC" w:rsidRDefault="00FB255D" w:rsidP="001D12C5">
      <w:pPr>
        <w:rPr>
          <w:rFonts w:cs="Arial"/>
        </w:rPr>
      </w:pPr>
    </w:p>
    <w:p w14:paraId="48B2D629" w14:textId="77777777" w:rsidR="001D12C5" w:rsidRPr="002030FC" w:rsidRDefault="00FB255D" w:rsidP="001D12C5">
      <w:pPr>
        <w:rPr>
          <w:rFonts w:cs="Arial"/>
        </w:rPr>
      </w:pPr>
      <w:r w:rsidRPr="002030FC">
        <w:rPr>
          <w:rFonts w:cs="Arial"/>
        </w:rPr>
        <w:t>Reference “</w:t>
      </w:r>
      <w:r w:rsidRPr="002030FC">
        <w:rPr>
          <w:rFonts w:cs="Arial"/>
          <w:u w:val="single"/>
        </w:rPr>
        <w:t>P01a_MasterR</w:t>
      </w:r>
      <w:r w:rsidRPr="002030FC">
        <w:rPr>
          <w:rFonts w:cs="Arial"/>
          <w:u w:val="single"/>
        </w:rPr>
        <w:t>eset_vXXXX</w:t>
      </w:r>
      <w:r w:rsidRPr="002030FC">
        <w:rPr>
          <w:rFonts w:cs="Arial"/>
        </w:rPr>
        <w:t>” for Sync Master Reset Behavior</w:t>
      </w:r>
    </w:p>
    <w:p w14:paraId="0FCEBE16" w14:textId="77777777" w:rsidR="00500605" w:rsidRDefault="00FB255D" w:rsidP="00500605"/>
    <w:p w14:paraId="095F07A5" w14:textId="77777777" w:rsidR="008B19BF" w:rsidRDefault="00FB255D">
      <w:pPr>
        <w:spacing w:after="200" w:line="276" w:lineRule="auto"/>
      </w:pPr>
      <w:r>
        <w:br w:type="page"/>
      </w:r>
    </w:p>
    <w:p w14:paraId="42FB6EEC" w14:textId="77777777" w:rsidR="00406F39" w:rsidRDefault="00FB255D" w:rsidP="008B11E9">
      <w:pPr>
        <w:pStyle w:val="Heading2"/>
      </w:pPr>
      <w:bookmarkStart w:id="300" w:name="_Toc115265624"/>
      <w:r w:rsidRPr="00B9479B">
        <w:t xml:space="preserve">PWRMAN-FUN-REQ-361257/A-Clear Exit Assist Power </w:t>
      </w:r>
      <w:proofErr w:type="spellStart"/>
      <w:r w:rsidRPr="00B9479B">
        <w:t>Moding</w:t>
      </w:r>
      <w:bookmarkEnd w:id="300"/>
      <w:proofErr w:type="spellEnd"/>
    </w:p>
    <w:p w14:paraId="42DB2CD3" w14:textId="77777777" w:rsidR="00411828" w:rsidRDefault="00FB255D" w:rsidP="00500605">
      <w:r>
        <w:t>Note:  See Vehicle Settings SPSS with details on implementing Clear Exit Assist feature.  This functio</w:t>
      </w:r>
      <w:r>
        <w:t xml:space="preserve">n in the power management SPSS is only for the power </w:t>
      </w:r>
      <w:proofErr w:type="spellStart"/>
      <w:r>
        <w:t>moding</w:t>
      </w:r>
      <w:proofErr w:type="spellEnd"/>
      <w:r>
        <w:t xml:space="preserve"> portion.</w:t>
      </w:r>
    </w:p>
    <w:p w14:paraId="6D53735D" w14:textId="77777777" w:rsidR="003F71F9" w:rsidRDefault="00FB255D" w:rsidP="00500605"/>
    <w:p w14:paraId="357DB963" w14:textId="77777777" w:rsidR="00406F39" w:rsidRDefault="00FB255D" w:rsidP="008B11E9">
      <w:pPr>
        <w:pStyle w:val="Heading3"/>
      </w:pPr>
      <w:bookmarkStart w:id="301" w:name="_Toc115265625"/>
      <w:r w:rsidRPr="00B9479B">
        <w:t>VS-CLD-REQ-359585/A-Clear Exit Assist Warning Client</w:t>
      </w:r>
      <w:bookmarkEnd w:id="301"/>
    </w:p>
    <w:p w14:paraId="333DD585" w14:textId="77777777" w:rsidR="009D70A3" w:rsidRPr="00A94013" w:rsidRDefault="00FB255D" w:rsidP="00500605">
      <w:r w:rsidRPr="00A94013">
        <w:t>The Clear Exit Assist Warning Client interfa</w:t>
      </w:r>
      <w:r w:rsidRPr="00A94013">
        <w:t>ces with the user via the HMI and interfaces with the Clear Exit Assist Warning Server to determine if HMI updates are needed.</w:t>
      </w:r>
    </w:p>
    <w:p w14:paraId="66351EE3" w14:textId="77777777" w:rsidR="00500605" w:rsidRDefault="00FB255D" w:rsidP="00500605"/>
    <w:p w14:paraId="1EEEE6EC" w14:textId="77777777" w:rsidR="00406F39" w:rsidRDefault="00FB255D" w:rsidP="008B11E9">
      <w:pPr>
        <w:pStyle w:val="Heading3"/>
      </w:pPr>
      <w:bookmarkStart w:id="302" w:name="_Toc115265626"/>
      <w:r w:rsidRPr="00B9479B">
        <w:t>VS-CLD-REQ-359586/A-Clear Exit Assist Warning Server</w:t>
      </w:r>
      <w:bookmarkEnd w:id="302"/>
    </w:p>
    <w:p w14:paraId="4E1DBA42" w14:textId="77777777" w:rsidR="00F834E5" w:rsidRPr="0020293E" w:rsidRDefault="00FB255D" w:rsidP="00500605">
      <w:r w:rsidRPr="0020293E">
        <w:t>The Clear Exit Assist Warning Server is responsible for the control to the Clear Exit Assist function and interfaces with the Clear Exit Assist Warning Client.</w:t>
      </w:r>
    </w:p>
    <w:p w14:paraId="657F5D9A" w14:textId="77777777" w:rsidR="00500605" w:rsidRDefault="00FB255D" w:rsidP="00500605"/>
    <w:p w14:paraId="6236BECD" w14:textId="77777777" w:rsidR="00406F39" w:rsidRDefault="00FB255D" w:rsidP="008B11E9">
      <w:pPr>
        <w:pStyle w:val="Heading3"/>
      </w:pPr>
      <w:bookmarkStart w:id="303" w:name="_Toc115265627"/>
      <w:r w:rsidRPr="00B9479B">
        <w:t>PWRMAN-CLD-REQ-359656/A-Infotainment System Master</w:t>
      </w:r>
      <w:bookmarkEnd w:id="303"/>
    </w:p>
    <w:p w14:paraId="6942A0DA" w14:textId="77777777" w:rsidR="00500605" w:rsidRDefault="00FB255D" w:rsidP="00500605"/>
    <w:p w14:paraId="3C21B7FE" w14:textId="77777777" w:rsidR="00406F39" w:rsidRDefault="00FB255D" w:rsidP="008B11E9">
      <w:pPr>
        <w:pStyle w:val="Heading3"/>
      </w:pPr>
      <w:bookmarkStart w:id="304" w:name="_Toc115265628"/>
      <w:r>
        <w:t>Interface Requirements</w:t>
      </w:r>
      <w:bookmarkEnd w:id="304"/>
    </w:p>
    <w:p w14:paraId="749C5B38" w14:textId="77777777" w:rsidR="00406F39" w:rsidRDefault="00FB255D" w:rsidP="008B11E9">
      <w:pPr>
        <w:pStyle w:val="Heading4"/>
      </w:pPr>
      <w:r w:rsidRPr="00B9479B">
        <w:t>MD-REQ-359588/A-</w:t>
      </w:r>
      <w:proofErr w:type="spellStart"/>
      <w:r w:rsidRPr="00B9479B">
        <w:t>ClrExitAsstActv_B_Rq</w:t>
      </w:r>
      <w:proofErr w:type="spellEnd"/>
    </w:p>
    <w:p w14:paraId="2D646C48" w14:textId="77777777" w:rsidR="00C67D11" w:rsidRPr="00C67D11" w:rsidRDefault="00FB255D" w:rsidP="00C67D11">
      <w:pPr>
        <w:rPr>
          <w:rFonts w:cs="Arial"/>
        </w:rPr>
      </w:pPr>
      <w:r w:rsidRPr="00C67D11">
        <w:rPr>
          <w:rFonts w:cs="Arial"/>
        </w:rPr>
        <w:t xml:space="preserve">Message Type: </w:t>
      </w:r>
      <w:r>
        <w:rPr>
          <w:rFonts w:cs="Arial"/>
        </w:rPr>
        <w:t>Request</w:t>
      </w:r>
    </w:p>
    <w:p w14:paraId="009AC03B" w14:textId="77777777" w:rsidR="00C67D11" w:rsidRPr="00C67D11" w:rsidRDefault="00FB255D" w:rsidP="00C67D11">
      <w:pPr>
        <w:rPr>
          <w:rFonts w:cs="Arial"/>
        </w:rPr>
      </w:pPr>
    </w:p>
    <w:p w14:paraId="4BCD4224" w14:textId="77777777" w:rsidR="00C67D11" w:rsidRPr="00C67D11" w:rsidRDefault="00FB255D" w:rsidP="00C67D11">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14:paraId="1C6F4D73" w14:textId="77777777" w:rsidR="00C67D11" w:rsidRPr="00C67D11" w:rsidRDefault="00FB255D" w:rsidP="00C67D11">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C67D11" w:rsidRPr="00C67D11" w14:paraId="2C6E8E63" w14:textId="77777777" w:rsidTr="00C67D11">
        <w:trPr>
          <w:jc w:val="center"/>
        </w:trPr>
        <w:tc>
          <w:tcPr>
            <w:tcW w:w="3235" w:type="dxa"/>
            <w:tcBorders>
              <w:top w:val="single" w:sz="4" w:space="0" w:color="auto"/>
              <w:left w:val="single" w:sz="4" w:space="0" w:color="auto"/>
              <w:bottom w:val="single" w:sz="4" w:space="0" w:color="auto"/>
              <w:right w:val="single" w:sz="4" w:space="0" w:color="auto"/>
            </w:tcBorders>
            <w:hideMark/>
          </w:tcPr>
          <w:p w14:paraId="74FB0912" w14:textId="77777777" w:rsidR="00C67D11" w:rsidRPr="00C67D11" w:rsidRDefault="00FB255D">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5D97DEA4" w14:textId="77777777" w:rsidR="00C67D11" w:rsidRPr="00C67D11" w:rsidRDefault="00FB255D">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6451105" w14:textId="77777777" w:rsidR="00C67D11" w:rsidRPr="00C67D11" w:rsidRDefault="00FB255D">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42AAC5AE" w14:textId="77777777" w:rsidR="00C67D11" w:rsidRPr="00C67D11" w:rsidRDefault="00FB255D">
            <w:pPr>
              <w:spacing w:line="276" w:lineRule="auto"/>
              <w:rPr>
                <w:rFonts w:cs="Arial"/>
                <w:b/>
              </w:rPr>
            </w:pPr>
            <w:r w:rsidRPr="00C67D11">
              <w:rPr>
                <w:rFonts w:cs="Arial"/>
                <w:b/>
              </w:rPr>
              <w:t>Description</w:t>
            </w:r>
          </w:p>
        </w:tc>
      </w:tr>
      <w:tr w:rsidR="00C67D11" w:rsidRPr="00C67D11" w14:paraId="538F421A" w14:textId="77777777" w:rsidTr="00C67D11">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28592E34" w14:textId="77777777" w:rsidR="00411DC9" w:rsidRDefault="00FB255D" w:rsidP="00C67D11">
            <w:pPr>
              <w:rPr>
                <w:rFonts w:cs="Arial"/>
              </w:rPr>
            </w:pPr>
          </w:p>
          <w:p w14:paraId="004E4A40" w14:textId="77777777" w:rsidR="00C67D11" w:rsidRPr="00C67D11" w:rsidRDefault="00FB255D" w:rsidP="00C67D11">
            <w:pPr>
              <w:rPr>
                <w:rFonts w:cs="Arial"/>
                <w:color w:val="000000"/>
              </w:rPr>
            </w:pPr>
            <w:proofErr w:type="spellStart"/>
            <w:r w:rsidRPr="00C67D11">
              <w:rPr>
                <w:rFonts w:cs="Arial"/>
                <w:bCs/>
                <w:color w:val="000000"/>
              </w:rPr>
              <w:t>ClrExitAsstActv_</w:t>
            </w:r>
            <w:r>
              <w:rPr>
                <w:rFonts w:cs="Arial"/>
                <w:bCs/>
                <w:color w:val="000000"/>
              </w:rPr>
              <w:t>B</w:t>
            </w:r>
            <w:r w:rsidRPr="00C67D11">
              <w:rPr>
                <w:rFonts w:cs="Arial"/>
                <w:bCs/>
                <w:color w:val="000000"/>
              </w:rPr>
              <w:t>_Rq</w:t>
            </w:r>
            <w:proofErr w:type="spellEnd"/>
          </w:p>
          <w:p w14:paraId="5683260E" w14:textId="77777777" w:rsidR="00C67D11" w:rsidRPr="00C67D11" w:rsidRDefault="00FB255D">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0057D8C2" w14:textId="77777777" w:rsidR="00C67D11" w:rsidRPr="00C67D11" w:rsidRDefault="00FB255D">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14:paraId="45233B08" w14:textId="77777777" w:rsidR="00C67D11" w:rsidRPr="00C67D11" w:rsidRDefault="00FB255D">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739C705B" w14:textId="77777777" w:rsidR="00C67D11" w:rsidRPr="00C67D11" w:rsidRDefault="00FB255D">
            <w:pPr>
              <w:autoSpaceDE w:val="0"/>
              <w:autoSpaceDN w:val="0"/>
              <w:adjustRightInd w:val="0"/>
              <w:spacing w:line="276" w:lineRule="auto"/>
              <w:rPr>
                <w:rFonts w:cs="Arial"/>
              </w:rPr>
            </w:pPr>
          </w:p>
        </w:tc>
      </w:tr>
      <w:tr w:rsidR="00C67D11" w:rsidRPr="00C67D11" w14:paraId="5E831332" w14:textId="77777777" w:rsidTr="00411DC9">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9E7C0C7" w14:textId="77777777" w:rsidR="00C67D11" w:rsidRPr="00C67D11" w:rsidRDefault="00FB255D">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0ADB6A43" w14:textId="77777777" w:rsidR="00C67D11" w:rsidRPr="00C67D11" w:rsidRDefault="00FB255D">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14:paraId="1E884942" w14:textId="77777777" w:rsidR="00C67D11" w:rsidRPr="00C67D11" w:rsidRDefault="00FB255D">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6D6F364D" w14:textId="77777777" w:rsidR="00C67D11" w:rsidRPr="00C67D11" w:rsidRDefault="00FB255D">
            <w:pPr>
              <w:spacing w:line="276" w:lineRule="auto"/>
              <w:rPr>
                <w:rFonts w:cs="Arial"/>
              </w:rPr>
            </w:pPr>
          </w:p>
        </w:tc>
      </w:tr>
    </w:tbl>
    <w:p w14:paraId="65843C4E" w14:textId="77777777" w:rsidR="00500605" w:rsidRPr="00C67D11" w:rsidRDefault="00FB255D" w:rsidP="00C67D11">
      <w:pPr>
        <w:rPr>
          <w:rFonts w:cs="Arial"/>
        </w:rPr>
      </w:pPr>
    </w:p>
    <w:p w14:paraId="1D0A5FB1" w14:textId="77777777" w:rsidR="00406F39" w:rsidRDefault="00FB255D" w:rsidP="008B11E9">
      <w:pPr>
        <w:pStyle w:val="Heading3"/>
      </w:pPr>
      <w:bookmarkStart w:id="305" w:name="_Toc115265629"/>
      <w:r>
        <w:t>Requirements</w:t>
      </w:r>
      <w:bookmarkEnd w:id="305"/>
    </w:p>
    <w:p w14:paraId="3205DD99" w14:textId="77777777" w:rsidR="008B11E9" w:rsidRPr="008B11E9" w:rsidRDefault="008B11E9" w:rsidP="008B11E9">
      <w:pPr>
        <w:pStyle w:val="Heading4"/>
        <w:rPr>
          <w:b w:val="0"/>
          <w:u w:val="single"/>
        </w:rPr>
      </w:pPr>
      <w:r w:rsidRPr="008B11E9">
        <w:rPr>
          <w:b w:val="0"/>
          <w:u w:val="single"/>
        </w:rPr>
        <w:t xml:space="preserve">PWRMAN-SR-REQ-359648/A-Clear Exit Assist Power </w:t>
      </w:r>
      <w:proofErr w:type="spellStart"/>
      <w:r w:rsidRPr="008B11E9">
        <w:rPr>
          <w:b w:val="0"/>
          <w:u w:val="single"/>
        </w:rPr>
        <w:t>Moding</w:t>
      </w:r>
      <w:proofErr w:type="spellEnd"/>
    </w:p>
    <w:p w14:paraId="2612F752" w14:textId="77777777" w:rsidR="00BB2150" w:rsidRDefault="00FB255D" w:rsidP="00500605">
      <w:r>
        <w:t>The Clear Exit Assist Warning Client shall update the HMI with the applicable HMI Warning when it receives the signal ClrExtAsstMsgTxt_D_Rq2</w:t>
      </w:r>
      <w:r>
        <w:t xml:space="preserve"> from the Clear Exit Assist Warning Server set to a particular warning encoding.</w:t>
      </w:r>
    </w:p>
    <w:p w14:paraId="40A6DC3B" w14:textId="77777777" w:rsidR="00BB2150" w:rsidRDefault="00FB255D" w:rsidP="00500605"/>
    <w:p w14:paraId="5C5B9C4C" w14:textId="77777777" w:rsidR="003A2141" w:rsidRDefault="00FB255D" w:rsidP="003A2141">
      <w:r>
        <w:t>For the Clear Exit Assist feature the Clear Exit Assist Warnings can be displayed on the Clear Exit Assist Warning Client’s HMI whenever the infotainment system is on (</w:t>
      </w:r>
      <w:proofErr w:type="spellStart"/>
      <w:proofErr w:type="gramStart"/>
      <w:r>
        <w:t>ie</w:t>
      </w:r>
      <w:proofErr w:type="spellEnd"/>
      <w:proofErr w:type="gramEnd"/>
      <w:r>
        <w:t xml:space="preserve"> </w:t>
      </w:r>
      <w:proofErr w:type="spellStart"/>
      <w:r>
        <w:t>HMI</w:t>
      </w:r>
      <w:r>
        <w:t>_HMIMode_St</w:t>
      </w:r>
      <w:proofErr w:type="spellEnd"/>
      <w:r>
        <w:t xml:space="preserve"> = ON) or in </w:t>
      </w:r>
      <w:proofErr w:type="spellStart"/>
      <w:r>
        <w:t>MMInactive</w:t>
      </w:r>
      <w:proofErr w:type="spellEnd"/>
      <w:r>
        <w:t xml:space="preserve"> (Sleep/Standby) power mode as specified below. </w:t>
      </w:r>
    </w:p>
    <w:p w14:paraId="4187F9C8" w14:textId="77777777" w:rsidR="003A2141" w:rsidRDefault="00FB255D" w:rsidP="00500605"/>
    <w:p w14:paraId="18865642" w14:textId="77777777" w:rsidR="003A2141" w:rsidRDefault="00FB255D" w:rsidP="003A2141">
      <w:r>
        <w:t xml:space="preserve">The </w:t>
      </w:r>
      <w:r w:rsidRPr="00003A9D">
        <w:t>Infotainment System Master / Clear</w:t>
      </w:r>
      <w:r>
        <w:t xml:space="preserve"> Exit Assist Warning Client shall support Clear Exit Assist Warning HMI in </w:t>
      </w:r>
      <w:proofErr w:type="spellStart"/>
      <w:r>
        <w:t>MMInactive</w:t>
      </w:r>
      <w:proofErr w:type="spellEnd"/>
      <w:r>
        <w:t xml:space="preserve"> (Sleep/Standby) power mode (</w:t>
      </w:r>
      <w:proofErr w:type="spellStart"/>
      <w:proofErr w:type="gramStart"/>
      <w:r>
        <w:t>ie</w:t>
      </w:r>
      <w:proofErr w:type="spellEnd"/>
      <w:proofErr w:type="gramEnd"/>
      <w:r>
        <w:t xml:space="preserve"> </w:t>
      </w:r>
      <w:proofErr w:type="spellStart"/>
      <w:r>
        <w:t>HMI_HMIMode_St</w:t>
      </w:r>
      <w:proofErr w:type="spellEnd"/>
      <w:r>
        <w:t xml:space="preserve"> = </w:t>
      </w:r>
      <w:r>
        <w:t>OFF) when the following applies:</w:t>
      </w:r>
    </w:p>
    <w:p w14:paraId="74A7EB54" w14:textId="77777777" w:rsidR="003A2141" w:rsidRDefault="00FB255D" w:rsidP="003A2141">
      <w:pPr>
        <w:numPr>
          <w:ilvl w:val="0"/>
          <w:numId w:val="415"/>
        </w:numPr>
      </w:pPr>
      <w:r>
        <w:t xml:space="preserve">The Clear Exit Assist Warning Server power mode signal is set as </w:t>
      </w:r>
      <w:proofErr w:type="spellStart"/>
      <w:r>
        <w:t>ClrExitAsstActv_B_Rq</w:t>
      </w:r>
      <w:proofErr w:type="spellEnd"/>
      <w:r>
        <w:t xml:space="preserve"> = True, AND</w:t>
      </w:r>
    </w:p>
    <w:p w14:paraId="68FBEF0C" w14:textId="77777777" w:rsidR="001260AA" w:rsidRDefault="00FB255D" w:rsidP="001260AA">
      <w:pPr>
        <w:numPr>
          <w:ilvl w:val="0"/>
          <w:numId w:val="415"/>
        </w:numPr>
      </w:pPr>
      <w:r>
        <w:t xml:space="preserve">240 seconds has not elapsed since the signal </w:t>
      </w:r>
      <w:proofErr w:type="spellStart"/>
      <w:r>
        <w:t>Delay_Acc</w:t>
      </w:r>
      <w:proofErr w:type="spellEnd"/>
      <w:r>
        <w:t xml:space="preserve"> went from ON to OFF.</w:t>
      </w:r>
    </w:p>
    <w:p w14:paraId="240E912D" w14:textId="77777777" w:rsidR="003A2141" w:rsidRDefault="00FB255D" w:rsidP="00500605"/>
    <w:p w14:paraId="5DE441D0" w14:textId="77777777" w:rsidR="001544DC" w:rsidRDefault="00FB255D" w:rsidP="001544DC">
      <w:r>
        <w:t xml:space="preserve">The </w:t>
      </w:r>
      <w:r w:rsidRPr="00003A9D">
        <w:t>Infotainment System Master / Clear</w:t>
      </w:r>
      <w:r>
        <w:t xml:space="preserve"> Exit Assist Warning Client shall NOT remain powered up capable of displaying Clear Exit Assist HMI in </w:t>
      </w:r>
      <w:proofErr w:type="spellStart"/>
      <w:r>
        <w:t>MMInactive</w:t>
      </w:r>
      <w:proofErr w:type="spellEnd"/>
      <w:r>
        <w:t xml:space="preserve"> (Sleep/Standby) power mode because of the Clear Exit feature (might remain powered up because of other features) when the following applies: </w:t>
      </w:r>
    </w:p>
    <w:p w14:paraId="18BDB9EF" w14:textId="77777777" w:rsidR="001544DC" w:rsidRDefault="00FB255D" w:rsidP="001544DC">
      <w:pPr>
        <w:numPr>
          <w:ilvl w:val="0"/>
          <w:numId w:val="416"/>
        </w:numPr>
      </w:pPr>
      <w:r>
        <w:t xml:space="preserve">The Clear Exit Assist Warning Server power mode signal </w:t>
      </w:r>
      <w:proofErr w:type="spellStart"/>
      <w:r>
        <w:t>ClrExitAsstActv_B_Rq</w:t>
      </w:r>
      <w:proofErr w:type="spellEnd"/>
      <w:r>
        <w:t xml:space="preserve"> = False, OR</w:t>
      </w:r>
    </w:p>
    <w:p w14:paraId="4192B27B" w14:textId="77777777" w:rsidR="001544DC" w:rsidRDefault="00FB255D" w:rsidP="001544DC">
      <w:pPr>
        <w:numPr>
          <w:ilvl w:val="0"/>
          <w:numId w:val="416"/>
        </w:numPr>
      </w:pPr>
      <w:r>
        <w:t xml:space="preserve">240 seconds has elapsed since the signal </w:t>
      </w:r>
      <w:proofErr w:type="spellStart"/>
      <w:r>
        <w:t>Delay_Acc</w:t>
      </w:r>
      <w:proofErr w:type="spellEnd"/>
      <w:r>
        <w:t xml:space="preserve"> went from ON to OFF</w:t>
      </w:r>
    </w:p>
    <w:p w14:paraId="33D5FC6A" w14:textId="77777777" w:rsidR="000204D1" w:rsidRDefault="00FB255D" w:rsidP="00500605"/>
    <w:p w14:paraId="33413F48" w14:textId="77777777" w:rsidR="00730488" w:rsidRDefault="00FB255D" w:rsidP="002E4DF6">
      <w:r>
        <w:t>The Infotainment System Master / Clear Exit Assist Warning Client shall NOT keep the network awa</w:t>
      </w:r>
      <w:r>
        <w:t xml:space="preserve">ke for the Clear Exit Assist feature.  This includes not keeping the network bus awake when </w:t>
      </w:r>
      <w:proofErr w:type="spellStart"/>
      <w:r>
        <w:t>ClrExitAsstActv_B_Rq</w:t>
      </w:r>
      <w:proofErr w:type="spellEnd"/>
      <w:r>
        <w:t xml:space="preserve"> = True and </w:t>
      </w:r>
      <w:proofErr w:type="spellStart"/>
      <w:r>
        <w:t>HMIAudioMode</w:t>
      </w:r>
      <w:proofErr w:type="spellEnd"/>
      <w:r>
        <w:t xml:space="preserve"> = OFF. </w:t>
      </w:r>
    </w:p>
    <w:p w14:paraId="69257FA6" w14:textId="77777777" w:rsidR="00730488" w:rsidRDefault="00FB255D" w:rsidP="002E4DF6"/>
    <w:p w14:paraId="5E9F02FB" w14:textId="77777777" w:rsidR="004A5D02" w:rsidRDefault="00FB255D" w:rsidP="002E4DF6">
      <w:r>
        <w:t xml:space="preserve">If the infotainment system master is in </w:t>
      </w:r>
      <w:proofErr w:type="spellStart"/>
      <w:r>
        <w:t>MMInactive</w:t>
      </w:r>
      <w:proofErr w:type="spellEnd"/>
      <w:r>
        <w:t xml:space="preserve"> (Sleep/Standby), with the network asleep but the conditions</w:t>
      </w:r>
      <w:r>
        <w:t xml:space="preserve"> are true to be powered up for the Clear Exit Assist Warning feature then the Infotainment System Master shall power up locally (</w:t>
      </w:r>
      <w:proofErr w:type="spellStart"/>
      <w:proofErr w:type="gramStart"/>
      <w:r>
        <w:t>ie</w:t>
      </w:r>
      <w:proofErr w:type="spellEnd"/>
      <w:proofErr w:type="gramEnd"/>
      <w:r>
        <w:t xml:space="preserve"> remain powered up waiting for warning signals even though the network bus is asleep).</w:t>
      </w:r>
    </w:p>
    <w:p w14:paraId="154244CE" w14:textId="77777777" w:rsidR="00B16588" w:rsidRPr="003F0B1A" w:rsidRDefault="00FB255D" w:rsidP="00B16588">
      <w:pPr>
        <w:numPr>
          <w:ilvl w:val="0"/>
          <w:numId w:val="418"/>
        </w:numPr>
      </w:pPr>
      <w:r>
        <w:t>Note: if the network bus is asleep the</w:t>
      </w:r>
      <w:r>
        <w:t xml:space="preserve">n the Infotainment System Master / Clear Exit </w:t>
      </w:r>
      <w:r w:rsidRPr="003F0B1A">
        <w:t xml:space="preserve">Assist Warning Client shall assume the last state of the </w:t>
      </w:r>
      <w:proofErr w:type="spellStart"/>
      <w:r w:rsidRPr="003F0B1A">
        <w:t>ClrExitAsstActv_</w:t>
      </w:r>
      <w:r>
        <w:t>B</w:t>
      </w:r>
      <w:r w:rsidRPr="003F0B1A">
        <w:t>_Rq</w:t>
      </w:r>
      <w:proofErr w:type="spellEnd"/>
      <w:r w:rsidRPr="003F0B1A">
        <w:t xml:space="preserve"> signal.</w:t>
      </w:r>
    </w:p>
    <w:p w14:paraId="2A5662B6" w14:textId="77777777" w:rsidR="00326534" w:rsidRPr="003F0B1A" w:rsidRDefault="00FB255D" w:rsidP="002E4DF6"/>
    <w:p w14:paraId="4F15ABB8" w14:textId="77777777" w:rsidR="004A5D02" w:rsidRDefault="00FB255D" w:rsidP="002E4DF6">
      <w:r w:rsidRPr="003F0B1A">
        <w:t xml:space="preserve">If the </w:t>
      </w:r>
      <w:proofErr w:type="spellStart"/>
      <w:r w:rsidRPr="003F0B1A">
        <w:t>ClrExitAsstActv_</w:t>
      </w:r>
      <w:r>
        <w:t>B</w:t>
      </w:r>
      <w:r w:rsidRPr="003F0B1A">
        <w:t>_Rq</w:t>
      </w:r>
      <w:proofErr w:type="spellEnd"/>
      <w:r w:rsidRPr="003F0B1A">
        <w:t xml:space="preserve"> is not on the network bus for 5 seconds or more while the signal </w:t>
      </w:r>
      <w:proofErr w:type="spellStart"/>
      <w:r w:rsidRPr="003F0B1A">
        <w:t>Ignition_Status</w:t>
      </w:r>
      <w:proofErr w:type="spellEnd"/>
      <w:r w:rsidRPr="003F0B1A">
        <w:t xml:space="preserve"> = </w:t>
      </w:r>
      <w:proofErr w:type="gramStart"/>
      <w:r w:rsidRPr="003F0B1A">
        <w:t>RUN</w:t>
      </w:r>
      <w:proofErr w:type="gramEnd"/>
      <w:r w:rsidRPr="003F0B1A">
        <w:t xml:space="preserve"> then the Infotainment System Master / Clear Exit Assist Warning Client shall consider the signal </w:t>
      </w:r>
      <w:proofErr w:type="spellStart"/>
      <w:r w:rsidRPr="003F0B1A">
        <w:t>ClrExitAsstActv_</w:t>
      </w:r>
      <w:r>
        <w:t>B</w:t>
      </w:r>
      <w:r w:rsidRPr="003F0B1A">
        <w:t>_Rq</w:t>
      </w:r>
      <w:proofErr w:type="spellEnd"/>
      <w:r w:rsidRPr="003F0B1A">
        <w:t xml:space="preserve"> missing.  When </w:t>
      </w:r>
      <w:proofErr w:type="spellStart"/>
      <w:r w:rsidRPr="003F0B1A">
        <w:t>ClrExitAsstActv_</w:t>
      </w:r>
      <w:r>
        <w:t>B</w:t>
      </w:r>
      <w:r w:rsidRPr="003F0B1A">
        <w:t>_Rq</w:t>
      </w:r>
      <w:proofErr w:type="spellEnd"/>
      <w:r w:rsidRPr="003F0B1A">
        <w:t xml:space="preserve"> is missing the</w:t>
      </w:r>
      <w:r w:rsidRPr="003F0B1A">
        <w:t xml:space="preserve"> Infotainment System Master shall NOT remain powered up capable of displaying Clear Exit Assist HMI in </w:t>
      </w:r>
      <w:proofErr w:type="spellStart"/>
      <w:r w:rsidRPr="003F0B1A">
        <w:t>MMInactive</w:t>
      </w:r>
      <w:proofErr w:type="spellEnd"/>
      <w:r w:rsidRPr="003F0B1A">
        <w:t xml:space="preserve"> (Sleep/Standby) power mode because of the Clear Exit feature (might remain powered up because of other features).</w:t>
      </w:r>
    </w:p>
    <w:p w14:paraId="0D699640" w14:textId="77777777" w:rsidR="00694356" w:rsidRDefault="00FB255D" w:rsidP="00500605"/>
    <w:p w14:paraId="26B5D803" w14:textId="77777777" w:rsidR="00984C86" w:rsidRPr="004A5D02" w:rsidRDefault="00FB255D" w:rsidP="00984C86">
      <w:r w:rsidRPr="004A5D02">
        <w:t xml:space="preserve">Note: </w:t>
      </w:r>
    </w:p>
    <w:p w14:paraId="292CBEDD" w14:textId="77777777" w:rsidR="00984C86" w:rsidRDefault="00FB255D" w:rsidP="00984C86">
      <w:pPr>
        <w:numPr>
          <w:ilvl w:val="0"/>
          <w:numId w:val="417"/>
        </w:numPr>
      </w:pPr>
      <w:r w:rsidRPr="004A5D02">
        <w:t>The Infotainment Sys</w:t>
      </w:r>
      <w:r w:rsidRPr="004A5D02">
        <w:t>tem Master and Clear Exit Assist Warning Client may be the same module.  See implementation guide for details</w:t>
      </w:r>
    </w:p>
    <w:p w14:paraId="34A2DA9C" w14:textId="77777777" w:rsidR="00032B76" w:rsidRDefault="00FB255D" w:rsidP="002C3188"/>
    <w:p w14:paraId="66A96098" w14:textId="77777777" w:rsidR="00734280" w:rsidRDefault="00FB255D" w:rsidP="002C3188"/>
    <w:p w14:paraId="0AEBA3D4" w14:textId="77777777" w:rsidR="008B11E9" w:rsidRPr="008B11E9" w:rsidRDefault="008B11E9" w:rsidP="008B11E9">
      <w:pPr>
        <w:pStyle w:val="Heading4"/>
        <w:rPr>
          <w:b w:val="0"/>
          <w:u w:val="single"/>
        </w:rPr>
      </w:pPr>
      <w:r w:rsidRPr="008B11E9">
        <w:rPr>
          <w:b w:val="0"/>
          <w:u w:val="single"/>
        </w:rPr>
        <w:t>PWRMAN-SR-REQ-359676/A-</w:t>
      </w:r>
      <w:proofErr w:type="spellStart"/>
      <w:r w:rsidRPr="008B11E9">
        <w:rPr>
          <w:b w:val="0"/>
          <w:u w:val="single"/>
        </w:rPr>
        <w:t>MMInactive</w:t>
      </w:r>
      <w:proofErr w:type="spellEnd"/>
      <w:r w:rsidRPr="008B11E9">
        <w:rPr>
          <w:b w:val="0"/>
          <w:u w:val="single"/>
        </w:rPr>
        <w:t xml:space="preserve"> </w:t>
      </w:r>
      <w:proofErr w:type="spellStart"/>
      <w:r w:rsidRPr="008B11E9">
        <w:rPr>
          <w:b w:val="0"/>
          <w:u w:val="single"/>
        </w:rPr>
        <w:t>Sleep_Standby</w:t>
      </w:r>
      <w:proofErr w:type="spellEnd"/>
      <w:r w:rsidRPr="008B11E9">
        <w:rPr>
          <w:b w:val="0"/>
          <w:u w:val="single"/>
        </w:rPr>
        <w:t xml:space="preserve"> Clear Exit Assist Power Mode Diagram</w:t>
      </w:r>
    </w:p>
    <w:p w14:paraId="0CF8B21E" w14:textId="77777777" w:rsidR="00500605" w:rsidRDefault="00FB255D" w:rsidP="008B11E9">
      <w:pPr>
        <w:jc w:val="center"/>
      </w:pPr>
      <w:r w:rsidRPr="009E0297">
        <w:rPr>
          <w:noProof/>
        </w:rPr>
        <w:drawing>
          <wp:inline distT="0" distB="0" distL="0" distR="0" wp14:anchorId="2BEC6B20" wp14:editId="27D66A17">
            <wp:extent cx="5943600" cy="3753150"/>
            <wp:effectExtent l="0" t="0" r="0" b="0"/>
            <wp:docPr id="2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53150"/>
                    </a:xfrm>
                    <a:prstGeom prst="rect">
                      <a:avLst/>
                    </a:prstGeom>
                    <a:noFill/>
                    <a:ln>
                      <a:noFill/>
                    </a:ln>
                  </pic:spPr>
                </pic:pic>
              </a:graphicData>
            </a:graphic>
          </wp:inline>
        </w:drawing>
      </w:r>
    </w:p>
    <w:p w14:paraId="3BD5E1EB" w14:textId="77777777" w:rsidR="009E0297" w:rsidRDefault="00FB255D" w:rsidP="00500605"/>
    <w:p w14:paraId="1748D6FB" w14:textId="77777777" w:rsidR="00253E86" w:rsidRDefault="00FB255D" w:rsidP="00500605"/>
    <w:p w14:paraId="606C1028" w14:textId="77777777" w:rsidR="008B19BF" w:rsidRDefault="00FB255D">
      <w:pPr>
        <w:spacing w:after="200" w:line="276" w:lineRule="auto"/>
      </w:pPr>
      <w:r>
        <w:br w:type="page"/>
      </w:r>
    </w:p>
    <w:p w14:paraId="2C161A61" w14:textId="77777777" w:rsidR="00406F39" w:rsidRDefault="00FB255D" w:rsidP="008B11E9">
      <w:pPr>
        <w:pStyle w:val="Heading2"/>
      </w:pPr>
      <w:bookmarkStart w:id="306" w:name="_Toc115265630"/>
      <w:r>
        <w:t>Stop Mode</w:t>
      </w:r>
      <w:bookmarkEnd w:id="306"/>
    </w:p>
    <w:p w14:paraId="66FED0F4" w14:textId="77777777" w:rsidR="00406F39" w:rsidRDefault="00FB255D" w:rsidP="008B11E9">
      <w:pPr>
        <w:pStyle w:val="Heading3"/>
      </w:pPr>
      <w:bookmarkStart w:id="307" w:name="_Toc115265631"/>
      <w:r w:rsidRPr="00B9479B">
        <w:t>PWRMAN-FUN-REQ-377259/B-Stop Mode - External module provides timer</w:t>
      </w:r>
      <w:bookmarkEnd w:id="307"/>
    </w:p>
    <w:p w14:paraId="58A3190D" w14:textId="77777777" w:rsidR="00500605" w:rsidRDefault="00FB255D" w:rsidP="00500605"/>
    <w:p w14:paraId="0404DD98" w14:textId="77777777" w:rsidR="00406F39" w:rsidRDefault="00FB255D" w:rsidP="008B11E9">
      <w:pPr>
        <w:pStyle w:val="Heading4"/>
      </w:pPr>
      <w:r>
        <w:t>Overview</w:t>
      </w:r>
    </w:p>
    <w:p w14:paraId="49B5C9D7" w14:textId="77777777" w:rsidR="00500605" w:rsidRDefault="00FB255D" w:rsidP="00500605">
      <w:r>
        <w:t>Stop Mode is a low power sub-state of Standby Power Mode for the Infotainment System Master.  Stop Mode is a state where the Infotainment System Master has as many infotainment features turned off as possible (both hardware and software) to allow for quick</w:t>
      </w:r>
      <w:r>
        <w:t xml:space="preserve"> start-ups but at the same time to keep the </w:t>
      </w:r>
      <w:r>
        <w:t xml:space="preserve">current draw </w:t>
      </w:r>
      <w:r>
        <w:t xml:space="preserve">key off load (KOL) to the battery as low as possible.  To the customer the infotainment system appears off, </w:t>
      </w:r>
      <w:r>
        <w:t xml:space="preserve">with the display </w:t>
      </w:r>
      <w:r>
        <w:t xml:space="preserve">and audio </w:t>
      </w:r>
      <w:r>
        <w:t>off</w:t>
      </w:r>
      <w:r>
        <w:t>,</w:t>
      </w:r>
      <w:r>
        <w:t xml:space="preserve"> </w:t>
      </w:r>
      <w:r>
        <w:t>during Stop Mode.</w:t>
      </w:r>
    </w:p>
    <w:p w14:paraId="5E0D0ABB" w14:textId="77777777" w:rsidR="00CC7014" w:rsidRDefault="00FB255D" w:rsidP="00500605"/>
    <w:p w14:paraId="356188AB" w14:textId="77777777" w:rsidR="00B15B23" w:rsidRDefault="00FB255D" w:rsidP="00500605"/>
    <w:p w14:paraId="79C4CEB3" w14:textId="77777777" w:rsidR="00406F39" w:rsidRDefault="00FB255D" w:rsidP="008B11E9">
      <w:pPr>
        <w:pStyle w:val="Heading4"/>
      </w:pPr>
      <w:r>
        <w:t>Physical Mapping of Classes</w:t>
      </w:r>
    </w:p>
    <w:p w14:paraId="0E3AAD47" w14:textId="77777777" w:rsidR="00160C3F" w:rsidRPr="00160C3F" w:rsidRDefault="00FB255D" w:rsidP="00160C3F">
      <w:pPr>
        <w:rPr>
          <w:rFonts w:cs="Arial"/>
        </w:rPr>
      </w:pPr>
      <w:r w:rsidRPr="00160C3F">
        <w:rPr>
          <w:rFonts w:cs="Arial"/>
        </w:rPr>
        <w:t xml:space="preserve">The table below shows how the logical classes may be mapped to physical modules for the </w:t>
      </w:r>
      <w:r>
        <w:rPr>
          <w:rFonts w:cs="Arial"/>
        </w:rPr>
        <w:t>Stop Mode Power Mode</w:t>
      </w:r>
      <w:r w:rsidRPr="00160C3F">
        <w:rPr>
          <w:rFonts w:cs="Arial"/>
        </w:rPr>
        <w:t xml:space="preserve">.  The table below covers the lead program. </w:t>
      </w:r>
    </w:p>
    <w:p w14:paraId="7C164732" w14:textId="77777777" w:rsidR="00160C3F" w:rsidRPr="00160C3F" w:rsidRDefault="00FB255D" w:rsidP="00160C3F">
      <w:pPr>
        <w:rPr>
          <w:rFonts w:cs="Arial"/>
        </w:rPr>
      </w:pPr>
    </w:p>
    <w:p w14:paraId="7DB63129" w14:textId="77777777" w:rsidR="00160C3F" w:rsidRPr="00160C3F" w:rsidRDefault="00FB255D" w:rsidP="00160C3F">
      <w:pPr>
        <w:rPr>
          <w:rFonts w:cs="Arial"/>
        </w:rPr>
      </w:pPr>
      <w:r w:rsidRPr="00160C3F">
        <w:rPr>
          <w:rFonts w:cs="Arial"/>
        </w:rPr>
        <w:t>At the time the specification was</w:t>
      </w:r>
      <w:r w:rsidRPr="00160C3F">
        <w:rPr>
          <w:rFonts w:cs="Arial"/>
        </w:rPr>
        <w:t xml:space="preserve"> written the below table was the latest.  If there are additional modules deployed to the class descriptions or the vehicle architecture changed since the spec was written and released, then the applicable implementation guide class description would cover</w:t>
      </w:r>
      <w:r w:rsidRPr="00160C3F">
        <w:rPr>
          <w:rFonts w:cs="Arial"/>
        </w:rPr>
        <w:t xml:space="preserve"> those modules.  If there is a conflict between the implementation guide and the table below the implementation guide takes precedent.</w:t>
      </w:r>
    </w:p>
    <w:p w14:paraId="5188F697" w14:textId="77777777" w:rsidR="00160C3F" w:rsidRPr="00160C3F" w:rsidRDefault="00FB255D" w:rsidP="00160C3F">
      <w:pPr>
        <w:rPr>
          <w:rFonts w:cs="Arial"/>
        </w:rPr>
      </w:pPr>
    </w:p>
    <w:tbl>
      <w:tblPr>
        <w:tblStyle w:val="TableGrid"/>
        <w:tblW w:w="0" w:type="auto"/>
        <w:jc w:val="center"/>
        <w:tblLook w:val="04A0" w:firstRow="1" w:lastRow="0" w:firstColumn="1" w:lastColumn="0" w:noHBand="0" w:noVBand="1"/>
      </w:tblPr>
      <w:tblGrid>
        <w:gridCol w:w="3060"/>
        <w:gridCol w:w="2880"/>
      </w:tblGrid>
      <w:tr w:rsidR="00160C3F" w:rsidRPr="00160C3F" w14:paraId="55C1B425" w14:textId="77777777" w:rsidTr="00160C3F">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E68F313" w14:textId="77777777" w:rsidR="00160C3F" w:rsidRPr="00160C3F" w:rsidRDefault="00FB255D">
            <w:pPr>
              <w:rPr>
                <w:rFonts w:cs="Arial"/>
                <w:b/>
              </w:rPr>
            </w:pPr>
            <w:r w:rsidRPr="00160C3F">
              <w:rPr>
                <w:rFonts w:cs="Arial"/>
                <w:b/>
              </w:rPr>
              <w:t>Logical Class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B41C8D0" w14:textId="77777777" w:rsidR="00160C3F" w:rsidRPr="00160C3F" w:rsidRDefault="00FB255D">
            <w:pPr>
              <w:jc w:val="center"/>
              <w:rPr>
                <w:rFonts w:cs="Arial"/>
                <w:b/>
              </w:rPr>
            </w:pPr>
            <w:r w:rsidRPr="00160C3F">
              <w:rPr>
                <w:rFonts w:cs="Arial"/>
                <w:b/>
              </w:rPr>
              <w:t>Physical Module (ECU)</w:t>
            </w:r>
          </w:p>
        </w:tc>
      </w:tr>
      <w:tr w:rsidR="00160C3F" w:rsidRPr="00160C3F" w14:paraId="296DB2C1" w14:textId="77777777" w:rsidTr="00160C3F">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8CE88" w14:textId="77777777" w:rsidR="00160C3F" w:rsidRPr="00160C3F" w:rsidRDefault="00FB255D">
            <w:pPr>
              <w:rPr>
                <w:rFonts w:cs="Arial"/>
              </w:rPr>
            </w:pPr>
            <w:r>
              <w:rPr>
                <w:rFonts w:cs="Arial"/>
              </w:rPr>
              <w:t>Battery State of Charge Server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7D7C6" w14:textId="77777777" w:rsidR="00160C3F" w:rsidRPr="00160C3F" w:rsidRDefault="00FB255D">
            <w:pPr>
              <w:jc w:val="center"/>
              <w:rPr>
                <w:rFonts w:cs="Arial"/>
              </w:rPr>
            </w:pPr>
            <w:r>
              <w:rPr>
                <w:rFonts w:cs="Arial"/>
              </w:rPr>
              <w:t>BCM</w:t>
            </w:r>
          </w:p>
        </w:tc>
      </w:tr>
      <w:tr w:rsidR="00160C3F" w:rsidRPr="00160C3F" w14:paraId="5F46748B" w14:textId="77777777" w:rsidTr="00160C3F">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F6F33" w14:textId="77777777" w:rsidR="00160C3F" w:rsidRPr="00160C3F" w:rsidRDefault="00FB255D">
            <w:pPr>
              <w:rPr>
                <w:rFonts w:cs="Arial"/>
              </w:rPr>
            </w:pPr>
            <w:r>
              <w:rPr>
                <w:rFonts w:cs="Arial"/>
              </w:rPr>
              <w:t>Infotainment System Master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9F69A" w14:textId="77777777" w:rsidR="00160C3F" w:rsidRPr="00160C3F" w:rsidRDefault="00FB255D">
            <w:pPr>
              <w:jc w:val="center"/>
              <w:rPr>
                <w:rFonts w:cs="Arial"/>
              </w:rPr>
            </w:pPr>
            <w:r>
              <w:rPr>
                <w:rFonts w:cs="Arial"/>
              </w:rPr>
              <w:t>APIM</w:t>
            </w:r>
          </w:p>
        </w:tc>
      </w:tr>
    </w:tbl>
    <w:p w14:paraId="2CF1E96A" w14:textId="77777777" w:rsidR="00160C3F" w:rsidRPr="00160C3F" w:rsidRDefault="00FB255D" w:rsidP="00160C3F">
      <w:pPr>
        <w:rPr>
          <w:rFonts w:cs="Arial"/>
        </w:rPr>
      </w:pPr>
    </w:p>
    <w:p w14:paraId="57945715" w14:textId="77777777" w:rsidR="00160C3F" w:rsidRPr="00160C3F" w:rsidRDefault="00FB255D" w:rsidP="00160C3F">
      <w:pPr>
        <w:rPr>
          <w:rFonts w:cs="Arial"/>
        </w:rPr>
      </w:pPr>
    </w:p>
    <w:p w14:paraId="70DD96B8" w14:textId="77777777" w:rsidR="00500605" w:rsidRPr="00160C3F" w:rsidRDefault="00FB255D" w:rsidP="00500605">
      <w:pPr>
        <w:rPr>
          <w:rFonts w:cs="Arial"/>
        </w:rPr>
      </w:pPr>
    </w:p>
    <w:p w14:paraId="7FEC05BA" w14:textId="77777777" w:rsidR="00406F39" w:rsidRDefault="00FB255D" w:rsidP="008B11E9">
      <w:pPr>
        <w:pStyle w:val="Heading4"/>
      </w:pPr>
      <w:r>
        <w:t>Interface Requirements</w:t>
      </w:r>
    </w:p>
    <w:p w14:paraId="1CA4BE90" w14:textId="77777777" w:rsidR="00406F39" w:rsidRDefault="00FB255D" w:rsidP="008B11E9">
      <w:pPr>
        <w:pStyle w:val="Heading5"/>
      </w:pPr>
      <w:r w:rsidRPr="00B9479B">
        <w:t>MD-REQ-378492/A-</w:t>
      </w:r>
      <w:proofErr w:type="spellStart"/>
      <w:r w:rsidRPr="00B9479B">
        <w:t>PwLoApim_T_Actl</w:t>
      </w:r>
      <w:proofErr w:type="spellEnd"/>
    </w:p>
    <w:p w14:paraId="772F55E1" w14:textId="77777777" w:rsidR="002F7E55" w:rsidRDefault="00FB255D" w:rsidP="002F7E55">
      <w:pPr>
        <w:rPr>
          <w:rFonts w:cs="Arial"/>
        </w:rPr>
      </w:pPr>
      <w:r>
        <w:rPr>
          <w:rFonts w:cs="Arial"/>
          <w:b/>
        </w:rPr>
        <w:t>Message Type</w:t>
      </w:r>
      <w:r>
        <w:rPr>
          <w:rFonts w:cs="Arial"/>
        </w:rPr>
        <w:t>: Status</w:t>
      </w:r>
    </w:p>
    <w:p w14:paraId="6DFE8216" w14:textId="77777777" w:rsidR="002F7E55" w:rsidRDefault="00FB255D" w:rsidP="002F7E55">
      <w:pPr>
        <w:rPr>
          <w:rFonts w:cs="Arial"/>
        </w:rPr>
      </w:pPr>
    </w:p>
    <w:p w14:paraId="57D16ED1" w14:textId="77777777" w:rsidR="002F7E55" w:rsidRDefault="00FB255D" w:rsidP="002F7E55">
      <w:pPr>
        <w:rPr>
          <w:rFonts w:cs="Arial"/>
        </w:rPr>
      </w:pPr>
      <w:r>
        <w:rPr>
          <w:rFonts w:cs="Arial"/>
        </w:rPr>
        <w:t xml:space="preserve">Signal informing the Infotainment System Master how long it </w:t>
      </w:r>
      <w:r>
        <w:rPr>
          <w:rFonts w:cs="Arial"/>
        </w:rPr>
        <w:t>can stay in Stop Mode</w:t>
      </w:r>
    </w:p>
    <w:p w14:paraId="18952643" w14:textId="77777777" w:rsidR="002F7E55" w:rsidRDefault="00FB255D" w:rsidP="002F7E55">
      <w:pPr>
        <w:rPr>
          <w:rFonts w:cs="Arial"/>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8"/>
        <w:gridCol w:w="2011"/>
        <w:gridCol w:w="900"/>
        <w:gridCol w:w="4966"/>
      </w:tblGrid>
      <w:tr w:rsidR="002F7E55" w14:paraId="5367D5D8" w14:textId="77777777" w:rsidTr="000F4BCE">
        <w:trPr>
          <w:jc w:val="center"/>
        </w:trPr>
        <w:tc>
          <w:tcPr>
            <w:tcW w:w="2648" w:type="dxa"/>
            <w:tcBorders>
              <w:top w:val="single" w:sz="4" w:space="0" w:color="auto"/>
              <w:left w:val="single" w:sz="4" w:space="0" w:color="auto"/>
              <w:bottom w:val="single" w:sz="4" w:space="0" w:color="auto"/>
              <w:right w:val="single" w:sz="4" w:space="0" w:color="auto"/>
            </w:tcBorders>
            <w:hideMark/>
          </w:tcPr>
          <w:p w14:paraId="2CE9A61E" w14:textId="77777777" w:rsidR="002F7E55" w:rsidRDefault="00FB255D">
            <w:pPr>
              <w:spacing w:line="276" w:lineRule="auto"/>
              <w:rPr>
                <w:rFonts w:cs="Arial"/>
                <w:b/>
              </w:rPr>
            </w:pPr>
            <w:r>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1A969535" w14:textId="77777777" w:rsidR="002F7E55" w:rsidRDefault="00FB255D">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DE6D099" w14:textId="77777777" w:rsidR="002F7E55" w:rsidRDefault="00FB255D">
            <w:pPr>
              <w:spacing w:line="276" w:lineRule="auto"/>
              <w:rPr>
                <w:rFonts w:cs="Arial"/>
                <w:b/>
              </w:rPr>
            </w:pPr>
            <w:r>
              <w:rPr>
                <w:rFonts w:cs="Arial"/>
                <w:b/>
              </w:rPr>
              <w:t>Value</w:t>
            </w:r>
          </w:p>
        </w:tc>
        <w:tc>
          <w:tcPr>
            <w:tcW w:w="4966" w:type="dxa"/>
            <w:tcBorders>
              <w:top w:val="single" w:sz="4" w:space="0" w:color="auto"/>
              <w:left w:val="single" w:sz="4" w:space="0" w:color="auto"/>
              <w:bottom w:val="single" w:sz="4" w:space="0" w:color="auto"/>
              <w:right w:val="single" w:sz="4" w:space="0" w:color="auto"/>
            </w:tcBorders>
            <w:hideMark/>
          </w:tcPr>
          <w:p w14:paraId="3ADD35DB" w14:textId="77777777" w:rsidR="002F7E55" w:rsidRDefault="00FB255D">
            <w:pPr>
              <w:spacing w:line="276" w:lineRule="auto"/>
              <w:rPr>
                <w:rFonts w:cs="Arial"/>
                <w:b/>
              </w:rPr>
            </w:pPr>
            <w:r>
              <w:rPr>
                <w:rFonts w:cs="Arial"/>
                <w:b/>
              </w:rPr>
              <w:t>Description</w:t>
            </w:r>
          </w:p>
        </w:tc>
      </w:tr>
      <w:tr w:rsidR="002F7E55" w14:paraId="76184F6C" w14:textId="77777777" w:rsidTr="000F4BCE">
        <w:trPr>
          <w:jc w:val="center"/>
        </w:trPr>
        <w:tc>
          <w:tcPr>
            <w:tcW w:w="2648" w:type="dxa"/>
            <w:vMerge w:val="restart"/>
            <w:tcBorders>
              <w:top w:val="single" w:sz="4" w:space="0" w:color="auto"/>
              <w:left w:val="single" w:sz="4" w:space="0" w:color="auto"/>
              <w:right w:val="single" w:sz="4" w:space="0" w:color="auto"/>
            </w:tcBorders>
          </w:tcPr>
          <w:p w14:paraId="51839DA7" w14:textId="77777777" w:rsidR="002F7E55" w:rsidRDefault="00FB255D">
            <w:pPr>
              <w:spacing w:line="276" w:lineRule="auto"/>
              <w:rPr>
                <w:rFonts w:cs="Arial"/>
              </w:rPr>
            </w:pPr>
          </w:p>
          <w:p w14:paraId="4143F5DF" w14:textId="77777777" w:rsidR="002F7E55" w:rsidRDefault="00FB255D">
            <w:pPr>
              <w:spacing w:line="276" w:lineRule="auto"/>
              <w:rPr>
                <w:rFonts w:cs="Arial"/>
              </w:rPr>
            </w:pPr>
          </w:p>
          <w:p w14:paraId="673C3C8F" w14:textId="77777777" w:rsidR="002F7E55" w:rsidRDefault="00FB255D">
            <w:pPr>
              <w:spacing w:line="276" w:lineRule="auto"/>
              <w:rPr>
                <w:rFonts w:cs="Arial"/>
              </w:rPr>
            </w:pPr>
          </w:p>
          <w:p w14:paraId="0CEC1DE8" w14:textId="77777777" w:rsidR="002F7E55" w:rsidRDefault="00FB255D">
            <w:pPr>
              <w:spacing w:line="276" w:lineRule="auto"/>
              <w:rPr>
                <w:rFonts w:cs="Arial"/>
              </w:rPr>
            </w:pPr>
            <w:proofErr w:type="spellStart"/>
            <w:r>
              <w:rPr>
                <w:rFonts w:cs="Arial"/>
              </w:rPr>
              <w:t>PwLoApim_T_Actl</w:t>
            </w:r>
            <w:proofErr w:type="spellEnd"/>
          </w:p>
        </w:tc>
        <w:tc>
          <w:tcPr>
            <w:tcW w:w="2011" w:type="dxa"/>
            <w:tcBorders>
              <w:top w:val="single" w:sz="4" w:space="0" w:color="auto"/>
              <w:left w:val="single" w:sz="4" w:space="0" w:color="auto"/>
              <w:bottom w:val="single" w:sz="4" w:space="0" w:color="auto"/>
              <w:right w:val="single" w:sz="4" w:space="0" w:color="auto"/>
            </w:tcBorders>
            <w:hideMark/>
          </w:tcPr>
          <w:p w14:paraId="59440C98" w14:textId="77777777" w:rsidR="002F7E55" w:rsidRDefault="00FB255D">
            <w:pPr>
              <w:autoSpaceDE w:val="0"/>
              <w:autoSpaceDN w:val="0"/>
              <w:adjustRightInd w:val="0"/>
              <w:spacing w:line="256" w:lineRule="auto"/>
              <w:rPr>
                <w:rFonts w:eastAsia="MS Mincho" w:cs="Arial"/>
              </w:rPr>
            </w:pPr>
            <w:r>
              <w:rPr>
                <w:rFonts w:eastAsia="MS Mincho" w:cs="Arial"/>
              </w:rPr>
              <w:t>0 minute</w:t>
            </w:r>
          </w:p>
        </w:tc>
        <w:tc>
          <w:tcPr>
            <w:tcW w:w="900" w:type="dxa"/>
            <w:tcBorders>
              <w:top w:val="single" w:sz="4" w:space="0" w:color="auto"/>
              <w:left w:val="single" w:sz="4" w:space="0" w:color="auto"/>
              <w:bottom w:val="single" w:sz="4" w:space="0" w:color="auto"/>
              <w:right w:val="single" w:sz="4" w:space="0" w:color="auto"/>
            </w:tcBorders>
            <w:hideMark/>
          </w:tcPr>
          <w:p w14:paraId="22A40FB8" w14:textId="77777777" w:rsidR="002F7E55" w:rsidRDefault="00FB255D">
            <w:pPr>
              <w:spacing w:line="276" w:lineRule="auto"/>
              <w:rPr>
                <w:rFonts w:cs="Arial"/>
              </w:rPr>
            </w:pPr>
            <w:r>
              <w:rPr>
                <w:rFonts w:cs="Arial"/>
              </w:rPr>
              <w:t>0x0</w:t>
            </w:r>
          </w:p>
        </w:tc>
        <w:tc>
          <w:tcPr>
            <w:tcW w:w="4966" w:type="dxa"/>
            <w:tcBorders>
              <w:top w:val="single" w:sz="4" w:space="0" w:color="auto"/>
              <w:left w:val="single" w:sz="4" w:space="0" w:color="auto"/>
              <w:bottom w:val="single" w:sz="4" w:space="0" w:color="auto"/>
              <w:right w:val="single" w:sz="4" w:space="0" w:color="auto"/>
            </w:tcBorders>
            <w:vAlign w:val="center"/>
            <w:hideMark/>
          </w:tcPr>
          <w:p w14:paraId="0AFBB9EC" w14:textId="77777777" w:rsidR="002F7E55" w:rsidRDefault="00FB255D">
            <w:pPr>
              <w:rPr>
                <w:rFonts w:cs="Arial"/>
              </w:rPr>
            </w:pPr>
            <w:r>
              <w:rPr>
                <w:rFonts w:cs="Arial"/>
              </w:rPr>
              <w:t>Shutdown if in Stop Mode to Sleep Mode</w:t>
            </w:r>
          </w:p>
        </w:tc>
      </w:tr>
      <w:tr w:rsidR="002F7E55" w14:paraId="408712B1" w14:textId="77777777" w:rsidTr="000F4BCE">
        <w:trPr>
          <w:jc w:val="center"/>
        </w:trPr>
        <w:tc>
          <w:tcPr>
            <w:tcW w:w="2648" w:type="dxa"/>
            <w:vMerge/>
            <w:tcBorders>
              <w:left w:val="single" w:sz="4" w:space="0" w:color="auto"/>
              <w:right w:val="single" w:sz="4" w:space="0" w:color="auto"/>
            </w:tcBorders>
            <w:vAlign w:val="center"/>
            <w:hideMark/>
          </w:tcPr>
          <w:p w14:paraId="1DABE762"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66D86BE6" w14:textId="77777777" w:rsidR="002F7E55" w:rsidRDefault="00FB255D">
            <w:pPr>
              <w:autoSpaceDE w:val="0"/>
              <w:autoSpaceDN w:val="0"/>
              <w:adjustRightInd w:val="0"/>
              <w:spacing w:line="256" w:lineRule="auto"/>
              <w:rPr>
                <w:rFonts w:eastAsia="MS Mincho" w:cs="Arial"/>
              </w:rPr>
            </w:pPr>
            <w:r>
              <w:rPr>
                <w:rFonts w:eastAsia="MS Mincho" w:cs="Arial"/>
              </w:rPr>
              <w:t>1 minute</w:t>
            </w:r>
          </w:p>
        </w:tc>
        <w:tc>
          <w:tcPr>
            <w:tcW w:w="900" w:type="dxa"/>
            <w:tcBorders>
              <w:top w:val="single" w:sz="4" w:space="0" w:color="auto"/>
              <w:left w:val="single" w:sz="4" w:space="0" w:color="auto"/>
              <w:bottom w:val="single" w:sz="4" w:space="0" w:color="auto"/>
              <w:right w:val="single" w:sz="4" w:space="0" w:color="auto"/>
            </w:tcBorders>
            <w:hideMark/>
          </w:tcPr>
          <w:p w14:paraId="17B03378" w14:textId="77777777" w:rsidR="002F7E55" w:rsidRDefault="00FB255D">
            <w:pPr>
              <w:spacing w:line="276" w:lineRule="auto"/>
              <w:rPr>
                <w:rFonts w:cs="Arial"/>
              </w:rPr>
            </w:pPr>
            <w:r>
              <w:rPr>
                <w:rFonts w:cs="Arial"/>
              </w:rPr>
              <w:t>0x1</w:t>
            </w:r>
          </w:p>
        </w:tc>
        <w:tc>
          <w:tcPr>
            <w:tcW w:w="4966" w:type="dxa"/>
            <w:tcBorders>
              <w:top w:val="single" w:sz="4" w:space="0" w:color="auto"/>
              <w:left w:val="single" w:sz="4" w:space="0" w:color="auto"/>
              <w:bottom w:val="single" w:sz="4" w:space="0" w:color="auto"/>
              <w:right w:val="single" w:sz="4" w:space="0" w:color="auto"/>
            </w:tcBorders>
            <w:vAlign w:val="center"/>
          </w:tcPr>
          <w:p w14:paraId="5DB33F0F" w14:textId="77777777" w:rsidR="002F7E55" w:rsidRDefault="00FB255D">
            <w:pPr>
              <w:autoSpaceDE w:val="0"/>
              <w:autoSpaceDN w:val="0"/>
              <w:adjustRightInd w:val="0"/>
              <w:spacing w:line="256" w:lineRule="auto"/>
              <w:rPr>
                <w:rFonts w:cs="Arial"/>
              </w:rPr>
            </w:pPr>
          </w:p>
        </w:tc>
      </w:tr>
      <w:tr w:rsidR="002F7E55" w14:paraId="0F56028B" w14:textId="77777777" w:rsidTr="000F4BCE">
        <w:trPr>
          <w:jc w:val="center"/>
        </w:trPr>
        <w:tc>
          <w:tcPr>
            <w:tcW w:w="2648" w:type="dxa"/>
            <w:vMerge/>
            <w:tcBorders>
              <w:left w:val="single" w:sz="4" w:space="0" w:color="auto"/>
              <w:right w:val="single" w:sz="4" w:space="0" w:color="auto"/>
            </w:tcBorders>
            <w:vAlign w:val="center"/>
            <w:hideMark/>
          </w:tcPr>
          <w:p w14:paraId="18E4EDE4"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2186F249" w14:textId="77777777" w:rsidR="002F7E55" w:rsidRDefault="00FB255D">
            <w:pPr>
              <w:autoSpaceDE w:val="0"/>
              <w:autoSpaceDN w:val="0"/>
              <w:adjustRightInd w:val="0"/>
              <w:spacing w:line="256" w:lineRule="auto"/>
              <w:rPr>
                <w:rFonts w:eastAsia="MS Mincho" w:cs="Arial"/>
              </w:rPr>
            </w:pPr>
            <w:r>
              <w:rPr>
                <w:rFonts w:eastAsia="MS Mincho" w:cs="Arial"/>
              </w:rPr>
              <w:t>2 minutes</w:t>
            </w:r>
          </w:p>
        </w:tc>
        <w:tc>
          <w:tcPr>
            <w:tcW w:w="900" w:type="dxa"/>
            <w:tcBorders>
              <w:top w:val="single" w:sz="4" w:space="0" w:color="auto"/>
              <w:left w:val="single" w:sz="4" w:space="0" w:color="auto"/>
              <w:bottom w:val="single" w:sz="4" w:space="0" w:color="auto"/>
              <w:right w:val="single" w:sz="4" w:space="0" w:color="auto"/>
            </w:tcBorders>
            <w:hideMark/>
          </w:tcPr>
          <w:p w14:paraId="5109A5AC" w14:textId="77777777" w:rsidR="002F7E55" w:rsidRDefault="00FB255D">
            <w:pPr>
              <w:spacing w:line="276" w:lineRule="auto"/>
              <w:rPr>
                <w:rFonts w:cs="Arial"/>
              </w:rPr>
            </w:pPr>
            <w:r>
              <w:rPr>
                <w:rFonts w:cs="Arial"/>
              </w:rPr>
              <w:t>0x2</w:t>
            </w:r>
          </w:p>
        </w:tc>
        <w:tc>
          <w:tcPr>
            <w:tcW w:w="4966" w:type="dxa"/>
            <w:tcBorders>
              <w:top w:val="single" w:sz="4" w:space="0" w:color="auto"/>
              <w:left w:val="single" w:sz="4" w:space="0" w:color="auto"/>
              <w:bottom w:val="single" w:sz="4" w:space="0" w:color="auto"/>
              <w:right w:val="single" w:sz="4" w:space="0" w:color="auto"/>
            </w:tcBorders>
            <w:vAlign w:val="center"/>
          </w:tcPr>
          <w:p w14:paraId="7A259870" w14:textId="77777777" w:rsidR="002F7E55" w:rsidRDefault="00FB255D">
            <w:pPr>
              <w:autoSpaceDE w:val="0"/>
              <w:autoSpaceDN w:val="0"/>
              <w:adjustRightInd w:val="0"/>
              <w:spacing w:line="256" w:lineRule="auto"/>
              <w:rPr>
                <w:rFonts w:cs="Arial"/>
              </w:rPr>
            </w:pPr>
          </w:p>
        </w:tc>
      </w:tr>
      <w:tr w:rsidR="002F7E55" w14:paraId="7707AF56" w14:textId="77777777" w:rsidTr="000F4BCE">
        <w:trPr>
          <w:jc w:val="center"/>
        </w:trPr>
        <w:tc>
          <w:tcPr>
            <w:tcW w:w="2648" w:type="dxa"/>
            <w:vMerge/>
            <w:tcBorders>
              <w:left w:val="single" w:sz="4" w:space="0" w:color="auto"/>
              <w:right w:val="single" w:sz="4" w:space="0" w:color="auto"/>
            </w:tcBorders>
            <w:vAlign w:val="center"/>
            <w:hideMark/>
          </w:tcPr>
          <w:p w14:paraId="71AC39BA"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772F8D5A" w14:textId="77777777" w:rsidR="002F7E55" w:rsidRDefault="00FB255D">
            <w:pPr>
              <w:autoSpaceDE w:val="0"/>
              <w:autoSpaceDN w:val="0"/>
              <w:adjustRightInd w:val="0"/>
              <w:spacing w:line="256" w:lineRule="auto"/>
              <w:rPr>
                <w:rFonts w:eastAsia="MS Mincho" w:cs="Arial"/>
              </w:rPr>
            </w:pPr>
            <w:r>
              <w:rPr>
                <w:rFonts w:eastAsia="MS Mincho" w:cs="Arial"/>
              </w:rPr>
              <w:t>3 minutes</w:t>
            </w:r>
          </w:p>
        </w:tc>
        <w:tc>
          <w:tcPr>
            <w:tcW w:w="900" w:type="dxa"/>
            <w:tcBorders>
              <w:top w:val="single" w:sz="4" w:space="0" w:color="auto"/>
              <w:left w:val="single" w:sz="4" w:space="0" w:color="auto"/>
              <w:bottom w:val="single" w:sz="4" w:space="0" w:color="auto"/>
              <w:right w:val="single" w:sz="4" w:space="0" w:color="auto"/>
            </w:tcBorders>
            <w:hideMark/>
          </w:tcPr>
          <w:p w14:paraId="764EAE67" w14:textId="77777777" w:rsidR="002F7E55" w:rsidRDefault="00FB255D">
            <w:pPr>
              <w:spacing w:line="276" w:lineRule="auto"/>
              <w:rPr>
                <w:rFonts w:cs="Arial"/>
              </w:rPr>
            </w:pPr>
            <w:r>
              <w:rPr>
                <w:rFonts w:cs="Arial"/>
              </w:rPr>
              <w:t>0x3</w:t>
            </w:r>
          </w:p>
        </w:tc>
        <w:tc>
          <w:tcPr>
            <w:tcW w:w="4966" w:type="dxa"/>
            <w:tcBorders>
              <w:top w:val="single" w:sz="4" w:space="0" w:color="auto"/>
              <w:left w:val="single" w:sz="4" w:space="0" w:color="auto"/>
              <w:bottom w:val="single" w:sz="4" w:space="0" w:color="auto"/>
              <w:right w:val="single" w:sz="4" w:space="0" w:color="auto"/>
            </w:tcBorders>
            <w:vAlign w:val="center"/>
          </w:tcPr>
          <w:p w14:paraId="4385973C" w14:textId="77777777" w:rsidR="002F7E55" w:rsidRDefault="00FB255D">
            <w:pPr>
              <w:autoSpaceDE w:val="0"/>
              <w:autoSpaceDN w:val="0"/>
              <w:adjustRightInd w:val="0"/>
              <w:spacing w:line="256" w:lineRule="auto"/>
              <w:rPr>
                <w:rFonts w:cs="Arial"/>
              </w:rPr>
            </w:pPr>
          </w:p>
        </w:tc>
      </w:tr>
      <w:tr w:rsidR="002F7E55" w14:paraId="07C47445" w14:textId="77777777" w:rsidTr="000F4BCE">
        <w:trPr>
          <w:jc w:val="center"/>
        </w:trPr>
        <w:tc>
          <w:tcPr>
            <w:tcW w:w="2648" w:type="dxa"/>
            <w:vMerge/>
            <w:tcBorders>
              <w:left w:val="single" w:sz="4" w:space="0" w:color="auto"/>
              <w:right w:val="single" w:sz="4" w:space="0" w:color="auto"/>
            </w:tcBorders>
            <w:vAlign w:val="center"/>
            <w:hideMark/>
          </w:tcPr>
          <w:p w14:paraId="7CDE6E93"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7C44F2D0" w14:textId="77777777" w:rsidR="002F7E55" w:rsidRDefault="00FB255D">
            <w:pPr>
              <w:spacing w:line="256" w:lineRule="auto"/>
              <w:rPr>
                <w:rFonts w:cs="Arial"/>
              </w:rPr>
            </w:pPr>
            <w:r>
              <w:rPr>
                <w:rFonts w:cs="Arial"/>
              </w:rPr>
              <w:t>4 minutes</w:t>
            </w:r>
          </w:p>
        </w:tc>
        <w:tc>
          <w:tcPr>
            <w:tcW w:w="900" w:type="dxa"/>
            <w:tcBorders>
              <w:top w:val="single" w:sz="4" w:space="0" w:color="auto"/>
              <w:left w:val="single" w:sz="4" w:space="0" w:color="auto"/>
              <w:bottom w:val="single" w:sz="4" w:space="0" w:color="auto"/>
              <w:right w:val="single" w:sz="4" w:space="0" w:color="auto"/>
            </w:tcBorders>
            <w:hideMark/>
          </w:tcPr>
          <w:p w14:paraId="7C2407AD" w14:textId="77777777" w:rsidR="002F7E55" w:rsidRDefault="00FB255D">
            <w:pPr>
              <w:spacing w:line="276" w:lineRule="auto"/>
              <w:rPr>
                <w:rFonts w:cs="Arial"/>
              </w:rPr>
            </w:pPr>
            <w:r>
              <w:rPr>
                <w:rFonts w:cs="Arial"/>
              </w:rPr>
              <w:t>0x4</w:t>
            </w:r>
          </w:p>
        </w:tc>
        <w:tc>
          <w:tcPr>
            <w:tcW w:w="4966" w:type="dxa"/>
            <w:tcBorders>
              <w:top w:val="single" w:sz="4" w:space="0" w:color="auto"/>
              <w:left w:val="single" w:sz="4" w:space="0" w:color="auto"/>
              <w:bottom w:val="single" w:sz="4" w:space="0" w:color="auto"/>
              <w:right w:val="single" w:sz="4" w:space="0" w:color="auto"/>
            </w:tcBorders>
          </w:tcPr>
          <w:p w14:paraId="0D476A44" w14:textId="77777777" w:rsidR="002F7E55" w:rsidRDefault="00FB255D">
            <w:pPr>
              <w:spacing w:line="276" w:lineRule="auto"/>
              <w:rPr>
                <w:rFonts w:cs="Arial"/>
              </w:rPr>
            </w:pPr>
          </w:p>
        </w:tc>
      </w:tr>
      <w:tr w:rsidR="002F7E55" w14:paraId="15957801" w14:textId="77777777" w:rsidTr="000F4BCE">
        <w:trPr>
          <w:jc w:val="center"/>
        </w:trPr>
        <w:tc>
          <w:tcPr>
            <w:tcW w:w="2648" w:type="dxa"/>
            <w:vMerge/>
            <w:tcBorders>
              <w:left w:val="single" w:sz="4" w:space="0" w:color="auto"/>
              <w:right w:val="single" w:sz="4" w:space="0" w:color="auto"/>
            </w:tcBorders>
            <w:vAlign w:val="center"/>
          </w:tcPr>
          <w:p w14:paraId="16AD2C13"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0C808070" w14:textId="77777777" w:rsidR="002F7E55" w:rsidRDefault="00FB255D">
            <w:pPr>
              <w:spacing w:line="256"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tcPr>
          <w:p w14:paraId="38CC109F" w14:textId="77777777" w:rsidR="002F7E55" w:rsidRDefault="00FB255D">
            <w:pPr>
              <w:spacing w:line="276" w:lineRule="auto"/>
              <w:rPr>
                <w:rFonts w:cs="Arial"/>
              </w:rPr>
            </w:pPr>
            <w:r>
              <w:rPr>
                <w:rFonts w:cs="Arial"/>
              </w:rPr>
              <w:t>…</w:t>
            </w:r>
          </w:p>
        </w:tc>
        <w:tc>
          <w:tcPr>
            <w:tcW w:w="4966" w:type="dxa"/>
            <w:tcBorders>
              <w:top w:val="single" w:sz="4" w:space="0" w:color="auto"/>
              <w:left w:val="single" w:sz="4" w:space="0" w:color="auto"/>
              <w:bottom w:val="single" w:sz="4" w:space="0" w:color="auto"/>
              <w:right w:val="single" w:sz="4" w:space="0" w:color="auto"/>
            </w:tcBorders>
          </w:tcPr>
          <w:p w14:paraId="07A665A1" w14:textId="77777777" w:rsidR="002F7E55" w:rsidRDefault="00FB255D">
            <w:pPr>
              <w:spacing w:line="276" w:lineRule="auto"/>
              <w:rPr>
                <w:rFonts w:cs="Arial"/>
              </w:rPr>
            </w:pPr>
          </w:p>
        </w:tc>
      </w:tr>
      <w:tr w:rsidR="002F7E55" w14:paraId="50343ADC" w14:textId="77777777" w:rsidTr="000F4BCE">
        <w:trPr>
          <w:jc w:val="center"/>
        </w:trPr>
        <w:tc>
          <w:tcPr>
            <w:tcW w:w="2648" w:type="dxa"/>
            <w:vMerge/>
            <w:tcBorders>
              <w:left w:val="single" w:sz="4" w:space="0" w:color="auto"/>
              <w:right w:val="single" w:sz="4" w:space="0" w:color="auto"/>
            </w:tcBorders>
            <w:vAlign w:val="center"/>
          </w:tcPr>
          <w:p w14:paraId="22297FC7"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2D17BEB9" w14:textId="77777777" w:rsidR="002F7E55" w:rsidRDefault="00FB255D">
            <w:pPr>
              <w:spacing w:line="256" w:lineRule="auto"/>
              <w:rPr>
                <w:rFonts w:cs="Arial"/>
              </w:rPr>
            </w:pPr>
          </w:p>
        </w:tc>
        <w:tc>
          <w:tcPr>
            <w:tcW w:w="900" w:type="dxa"/>
            <w:tcBorders>
              <w:top w:val="single" w:sz="4" w:space="0" w:color="auto"/>
              <w:left w:val="single" w:sz="4" w:space="0" w:color="auto"/>
              <w:bottom w:val="single" w:sz="4" w:space="0" w:color="auto"/>
              <w:right w:val="single" w:sz="4" w:space="0" w:color="auto"/>
            </w:tcBorders>
          </w:tcPr>
          <w:p w14:paraId="02FC995A" w14:textId="77777777" w:rsidR="002F7E55" w:rsidRDefault="00FB255D">
            <w:pPr>
              <w:spacing w:line="276" w:lineRule="auto"/>
              <w:rPr>
                <w:rFonts w:cs="Arial"/>
              </w:rPr>
            </w:pPr>
          </w:p>
        </w:tc>
        <w:tc>
          <w:tcPr>
            <w:tcW w:w="4966" w:type="dxa"/>
            <w:tcBorders>
              <w:top w:val="single" w:sz="4" w:space="0" w:color="auto"/>
              <w:left w:val="single" w:sz="4" w:space="0" w:color="auto"/>
              <w:bottom w:val="single" w:sz="4" w:space="0" w:color="auto"/>
              <w:right w:val="single" w:sz="4" w:space="0" w:color="auto"/>
            </w:tcBorders>
          </w:tcPr>
          <w:p w14:paraId="2F93B284" w14:textId="77777777" w:rsidR="002F7E55" w:rsidRDefault="00FB255D">
            <w:pPr>
              <w:spacing w:line="276" w:lineRule="auto"/>
              <w:rPr>
                <w:rFonts w:cs="Arial"/>
              </w:rPr>
            </w:pPr>
          </w:p>
        </w:tc>
      </w:tr>
      <w:tr w:rsidR="002F7E55" w14:paraId="79913D24" w14:textId="77777777" w:rsidTr="000F4BCE">
        <w:trPr>
          <w:jc w:val="center"/>
        </w:trPr>
        <w:tc>
          <w:tcPr>
            <w:tcW w:w="2648" w:type="dxa"/>
            <w:vMerge/>
            <w:tcBorders>
              <w:left w:val="single" w:sz="4" w:space="0" w:color="auto"/>
              <w:bottom w:val="single" w:sz="4" w:space="0" w:color="auto"/>
              <w:right w:val="single" w:sz="4" w:space="0" w:color="auto"/>
            </w:tcBorders>
            <w:vAlign w:val="center"/>
          </w:tcPr>
          <w:p w14:paraId="7EC2F0A5" w14:textId="77777777" w:rsidR="002F7E55" w:rsidRDefault="00FB255D">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1796EB45" w14:textId="77777777" w:rsidR="002F7E55" w:rsidRDefault="00FB255D">
            <w:pPr>
              <w:spacing w:line="256" w:lineRule="auto"/>
              <w:rPr>
                <w:rFonts w:cs="Arial"/>
              </w:rPr>
            </w:pPr>
            <w:r>
              <w:rPr>
                <w:rFonts w:cs="Arial"/>
              </w:rPr>
              <w:t>2,047 minutes</w:t>
            </w:r>
          </w:p>
        </w:tc>
        <w:tc>
          <w:tcPr>
            <w:tcW w:w="900" w:type="dxa"/>
            <w:tcBorders>
              <w:top w:val="single" w:sz="4" w:space="0" w:color="auto"/>
              <w:left w:val="single" w:sz="4" w:space="0" w:color="auto"/>
              <w:bottom w:val="single" w:sz="4" w:space="0" w:color="auto"/>
              <w:right w:val="single" w:sz="4" w:space="0" w:color="auto"/>
            </w:tcBorders>
          </w:tcPr>
          <w:p w14:paraId="13CC7D54" w14:textId="77777777" w:rsidR="002F7E55" w:rsidRDefault="00FB255D">
            <w:pPr>
              <w:spacing w:line="276" w:lineRule="auto"/>
              <w:rPr>
                <w:rFonts w:cs="Arial"/>
              </w:rPr>
            </w:pPr>
            <w:r>
              <w:rPr>
                <w:rFonts w:cs="Arial"/>
              </w:rPr>
              <w:t>0x7FF</w:t>
            </w:r>
          </w:p>
        </w:tc>
        <w:tc>
          <w:tcPr>
            <w:tcW w:w="4966" w:type="dxa"/>
            <w:tcBorders>
              <w:top w:val="single" w:sz="4" w:space="0" w:color="auto"/>
              <w:left w:val="single" w:sz="4" w:space="0" w:color="auto"/>
              <w:bottom w:val="single" w:sz="4" w:space="0" w:color="auto"/>
              <w:right w:val="single" w:sz="4" w:space="0" w:color="auto"/>
            </w:tcBorders>
          </w:tcPr>
          <w:p w14:paraId="26F0A907" w14:textId="77777777" w:rsidR="002F7E55" w:rsidRDefault="00FB255D">
            <w:pPr>
              <w:spacing w:line="276" w:lineRule="auto"/>
              <w:rPr>
                <w:rFonts w:cs="Arial"/>
              </w:rPr>
            </w:pPr>
            <w:r>
              <w:rPr>
                <w:rFonts w:cs="Arial"/>
              </w:rPr>
              <w:t xml:space="preserve">34 hours, 7 </w:t>
            </w:r>
            <w:r>
              <w:rPr>
                <w:rFonts w:cs="Arial"/>
              </w:rPr>
              <w:t>minutes</w:t>
            </w:r>
          </w:p>
        </w:tc>
      </w:tr>
    </w:tbl>
    <w:p w14:paraId="53E398D8" w14:textId="77777777" w:rsidR="002F7E55" w:rsidRDefault="00FB255D" w:rsidP="002F7E55">
      <w:pPr>
        <w:rPr>
          <w:rFonts w:cs="Arial"/>
        </w:rPr>
      </w:pPr>
    </w:p>
    <w:p w14:paraId="5D6B7F97" w14:textId="77777777" w:rsidR="002F7E55" w:rsidRDefault="00FB255D" w:rsidP="002F7E55"/>
    <w:p w14:paraId="000ABDFE" w14:textId="77777777" w:rsidR="00500605" w:rsidRDefault="00FB255D" w:rsidP="00500605"/>
    <w:p w14:paraId="37276F99" w14:textId="77777777" w:rsidR="00406F39" w:rsidRDefault="00FB255D" w:rsidP="008B11E9">
      <w:pPr>
        <w:pStyle w:val="Heading4"/>
      </w:pPr>
      <w:r>
        <w:t>Functional Requirements</w:t>
      </w:r>
    </w:p>
    <w:p w14:paraId="7EF10E81" w14:textId="77777777" w:rsidR="008B11E9" w:rsidRPr="008B11E9" w:rsidRDefault="008B11E9" w:rsidP="008B11E9">
      <w:pPr>
        <w:pStyle w:val="Heading5"/>
        <w:rPr>
          <w:b w:val="0"/>
          <w:u w:val="single"/>
        </w:rPr>
      </w:pPr>
      <w:r w:rsidRPr="008B11E9">
        <w:rPr>
          <w:b w:val="0"/>
          <w:u w:val="single"/>
        </w:rPr>
        <w:t>PWRMAN-REQ-377764/A-Stop Mode - Powering down internal power sources</w:t>
      </w:r>
    </w:p>
    <w:p w14:paraId="00C6751C" w14:textId="77777777" w:rsidR="006B4EA4" w:rsidRDefault="00FB255D" w:rsidP="00500605">
      <w:r>
        <w:t xml:space="preserve">During Stop Mode the Infotainment System Master shall power down all unnecessary internal power sources that are not required to quickly boot up to </w:t>
      </w:r>
      <w:proofErr w:type="spellStart"/>
      <w:r>
        <w:t>MMActive</w:t>
      </w:r>
      <w:proofErr w:type="spellEnd"/>
      <w:r>
        <w:t xml:space="preserve"> in Functional Power Mode.  During Stop Mode the lowest possible current draw f</w:t>
      </w:r>
      <w:r>
        <w:t xml:space="preserve">or the Infotainment System Master shall be targeted.   </w:t>
      </w:r>
    </w:p>
    <w:p w14:paraId="58876B97" w14:textId="77777777" w:rsidR="00A95ED8" w:rsidRDefault="00FB255D" w:rsidP="00500605"/>
    <w:p w14:paraId="5E377771" w14:textId="77777777" w:rsidR="00A95ED8" w:rsidRDefault="00FB255D" w:rsidP="00500605">
      <w:r>
        <w:t>The Infotainment System Master shall not keep the network bus awake during Stop Mode.</w:t>
      </w:r>
    </w:p>
    <w:p w14:paraId="10EE0B76" w14:textId="77777777" w:rsidR="006B4EA4" w:rsidRDefault="00FB255D" w:rsidP="00500605"/>
    <w:p w14:paraId="173A6671" w14:textId="77777777" w:rsidR="000A0A64" w:rsidRPr="000A0A64" w:rsidRDefault="00FB255D" w:rsidP="00500605">
      <w:pPr>
        <w:rPr>
          <w:color w:val="FF0000"/>
        </w:rPr>
      </w:pPr>
    </w:p>
    <w:p w14:paraId="3678B5D9" w14:textId="77777777" w:rsidR="008B11E9" w:rsidRPr="008B11E9" w:rsidRDefault="008B11E9" w:rsidP="008B11E9">
      <w:pPr>
        <w:pStyle w:val="Heading5"/>
        <w:rPr>
          <w:b w:val="0"/>
          <w:u w:val="single"/>
        </w:rPr>
      </w:pPr>
      <w:r w:rsidRPr="008B11E9">
        <w:rPr>
          <w:b w:val="0"/>
          <w:u w:val="single"/>
        </w:rPr>
        <w:t xml:space="preserve">PWRMAN-SR-REQ-377933/A-Battery State of Charge Server usage of </w:t>
      </w:r>
      <w:proofErr w:type="spellStart"/>
      <w:r w:rsidRPr="008B11E9">
        <w:rPr>
          <w:b w:val="0"/>
          <w:u w:val="single"/>
        </w:rPr>
        <w:t>PwLoApim_T_Actl</w:t>
      </w:r>
      <w:proofErr w:type="spellEnd"/>
      <w:r w:rsidRPr="008B11E9">
        <w:rPr>
          <w:b w:val="0"/>
          <w:u w:val="single"/>
        </w:rPr>
        <w:t xml:space="preserve"> signal</w:t>
      </w:r>
    </w:p>
    <w:p w14:paraId="4FE51388" w14:textId="77777777" w:rsidR="00133EEE" w:rsidRPr="00B513DC" w:rsidRDefault="00FB255D" w:rsidP="00133EEE">
      <w:pPr>
        <w:rPr>
          <w:rFonts w:cs="Arial"/>
        </w:rPr>
      </w:pPr>
      <w:r w:rsidRPr="00B513DC">
        <w:rPr>
          <w:rFonts w:cs="Arial"/>
        </w:rPr>
        <w:t xml:space="preserve">The Battery State of Charge Server monitors the battery state of charge and will set an amount of time via the </w:t>
      </w:r>
      <w:proofErr w:type="spellStart"/>
      <w:r w:rsidRPr="00B513DC">
        <w:rPr>
          <w:rFonts w:cs="Arial"/>
        </w:rPr>
        <w:t>PwLoApim_T_Actl</w:t>
      </w:r>
      <w:proofErr w:type="spellEnd"/>
      <w:r w:rsidRPr="00B513DC">
        <w:rPr>
          <w:rFonts w:cs="Arial"/>
        </w:rPr>
        <w:t xml:space="preserve"> signal that the Infotainment Sy</w:t>
      </w:r>
      <w:r w:rsidRPr="00B513DC">
        <w:rPr>
          <w:rFonts w:cs="Arial"/>
        </w:rPr>
        <w:t xml:space="preserve">stem Master can remain in Stop Mode.  </w:t>
      </w:r>
    </w:p>
    <w:p w14:paraId="222B301C" w14:textId="77777777" w:rsidR="00D53BDA" w:rsidRPr="00B513DC" w:rsidRDefault="00FB255D" w:rsidP="00133EEE">
      <w:pPr>
        <w:rPr>
          <w:rFonts w:cs="Arial"/>
        </w:rPr>
      </w:pPr>
    </w:p>
    <w:p w14:paraId="6DE164A1" w14:textId="77777777" w:rsidR="00D53BDA" w:rsidRPr="00B513DC" w:rsidRDefault="00FB255D" w:rsidP="00133EEE">
      <w:pPr>
        <w:rPr>
          <w:rFonts w:cs="Arial"/>
        </w:rPr>
      </w:pPr>
      <w:r w:rsidRPr="00B513DC">
        <w:rPr>
          <w:rFonts w:cs="Arial"/>
        </w:rPr>
        <w:t xml:space="preserve">The Battery State of Charge Server shall wake-up the bus and update the </w:t>
      </w:r>
      <w:proofErr w:type="spellStart"/>
      <w:r w:rsidRPr="00B513DC">
        <w:rPr>
          <w:rFonts w:cs="Arial"/>
        </w:rPr>
        <w:t>PwLoApim_T_Actl</w:t>
      </w:r>
      <w:proofErr w:type="spellEnd"/>
      <w:r w:rsidRPr="00B513DC">
        <w:rPr>
          <w:rFonts w:cs="Arial"/>
        </w:rPr>
        <w:t xml:space="preserve"> signal with additional time if the Battery State of Charge Server determines the battery state of charge has improved enough to </w:t>
      </w:r>
      <w:r w:rsidRPr="00B513DC">
        <w:rPr>
          <w:rFonts w:cs="Arial"/>
        </w:rPr>
        <w:t xml:space="preserve">warrant additional time in the </w:t>
      </w:r>
      <w:proofErr w:type="spellStart"/>
      <w:r w:rsidRPr="00B513DC">
        <w:rPr>
          <w:rFonts w:cs="Arial"/>
        </w:rPr>
        <w:t>PwLoApim_T_Actl</w:t>
      </w:r>
      <w:proofErr w:type="spellEnd"/>
      <w:r w:rsidRPr="00B513DC">
        <w:rPr>
          <w:rFonts w:cs="Arial"/>
        </w:rPr>
        <w:t xml:space="preserve"> signal. </w:t>
      </w:r>
    </w:p>
    <w:p w14:paraId="7ADE791C" w14:textId="77777777" w:rsidR="00D53BDA" w:rsidRPr="00B513DC" w:rsidRDefault="00FB255D" w:rsidP="00D53BDA">
      <w:pPr>
        <w:numPr>
          <w:ilvl w:val="0"/>
          <w:numId w:val="443"/>
        </w:numPr>
        <w:rPr>
          <w:rFonts w:cs="Arial"/>
        </w:rPr>
      </w:pPr>
      <w:r w:rsidRPr="00B513DC">
        <w:rPr>
          <w:rFonts w:cs="Arial"/>
        </w:rPr>
        <w:t>Example:  the user connects a charge cord and start charging the vehicle battery</w:t>
      </w:r>
    </w:p>
    <w:p w14:paraId="43D9147E" w14:textId="77777777" w:rsidR="00B65309" w:rsidRPr="00B513DC" w:rsidRDefault="00FB255D" w:rsidP="00500605">
      <w:pPr>
        <w:rPr>
          <w:rFonts w:cs="Arial"/>
        </w:rPr>
      </w:pPr>
    </w:p>
    <w:p w14:paraId="79F40035" w14:textId="77777777" w:rsidR="008B11E9" w:rsidRPr="008B11E9" w:rsidRDefault="008B11E9" w:rsidP="008B11E9">
      <w:pPr>
        <w:pStyle w:val="Heading5"/>
        <w:rPr>
          <w:b w:val="0"/>
          <w:u w:val="single"/>
        </w:rPr>
      </w:pPr>
      <w:r w:rsidRPr="008B11E9">
        <w:rPr>
          <w:b w:val="0"/>
          <w:u w:val="single"/>
        </w:rPr>
        <w:t xml:space="preserve">PWRMAN-SR-REQ-379474/A-Infotainment System Master internal timer based on the </w:t>
      </w:r>
      <w:proofErr w:type="spellStart"/>
      <w:r w:rsidRPr="008B11E9">
        <w:rPr>
          <w:b w:val="0"/>
          <w:u w:val="single"/>
        </w:rPr>
        <w:t>PwLoApim_T_Actl</w:t>
      </w:r>
      <w:proofErr w:type="spellEnd"/>
      <w:r w:rsidRPr="008B11E9">
        <w:rPr>
          <w:b w:val="0"/>
          <w:u w:val="single"/>
        </w:rPr>
        <w:t xml:space="preserve"> signal</w:t>
      </w:r>
    </w:p>
    <w:p w14:paraId="20B8FAAD" w14:textId="77777777" w:rsidR="0095573F" w:rsidRPr="00F76BF1" w:rsidRDefault="00FB255D" w:rsidP="0095573F">
      <w:pPr>
        <w:rPr>
          <w:rFonts w:cs="Arial"/>
        </w:rPr>
      </w:pPr>
      <w:r w:rsidRPr="00F76BF1">
        <w:rPr>
          <w:rFonts w:cs="Arial"/>
        </w:rPr>
        <w:t xml:space="preserve">When </w:t>
      </w:r>
      <w:proofErr w:type="spellStart"/>
      <w:r w:rsidRPr="00F76BF1">
        <w:rPr>
          <w:rFonts w:cs="Arial"/>
        </w:rPr>
        <w:t>Ignition_Status</w:t>
      </w:r>
      <w:proofErr w:type="spellEnd"/>
      <w:r w:rsidRPr="00F76BF1">
        <w:rPr>
          <w:rFonts w:cs="Arial"/>
        </w:rPr>
        <w:t xml:space="preserve"> does not equal Run/Start, the Infotainment System Master shall start an internal running timer based on the</w:t>
      </w:r>
      <w:r w:rsidRPr="00F76BF1">
        <w:rPr>
          <w:rFonts w:cs="Arial"/>
        </w:rPr>
        <w:t xml:space="preserve"> </w:t>
      </w:r>
      <w:proofErr w:type="spellStart"/>
      <w:r w:rsidRPr="00F76BF1">
        <w:rPr>
          <w:rFonts w:cs="Arial"/>
        </w:rPr>
        <w:t>PwLoApim_T_Actl</w:t>
      </w:r>
      <w:proofErr w:type="spellEnd"/>
      <w:r w:rsidRPr="00F76BF1">
        <w:rPr>
          <w:rFonts w:cs="Arial"/>
        </w:rPr>
        <w:t xml:space="preserve"> signal to use for Stop Mode power </w:t>
      </w:r>
      <w:proofErr w:type="spellStart"/>
      <w:r w:rsidRPr="00F76BF1">
        <w:rPr>
          <w:rFonts w:cs="Arial"/>
        </w:rPr>
        <w:t>moding</w:t>
      </w:r>
      <w:proofErr w:type="spellEnd"/>
      <w:r w:rsidRPr="00F76BF1">
        <w:rPr>
          <w:rFonts w:cs="Arial"/>
        </w:rPr>
        <w:t xml:space="preserve">. </w:t>
      </w:r>
    </w:p>
    <w:p w14:paraId="7375776A" w14:textId="77777777" w:rsidR="00A94488" w:rsidRPr="00F76BF1" w:rsidRDefault="00FB255D" w:rsidP="0095573F">
      <w:pPr>
        <w:rPr>
          <w:rFonts w:cs="Arial"/>
        </w:rPr>
      </w:pPr>
    </w:p>
    <w:p w14:paraId="7C732307" w14:textId="77777777" w:rsidR="00A94488" w:rsidRPr="00F76BF1" w:rsidRDefault="00FB255D" w:rsidP="0095573F">
      <w:pPr>
        <w:rPr>
          <w:rFonts w:cs="Arial"/>
        </w:rPr>
      </w:pPr>
      <w:r w:rsidRPr="00F76BF1">
        <w:rPr>
          <w:rFonts w:cs="Arial"/>
        </w:rPr>
        <w:t xml:space="preserve">The signal </w:t>
      </w:r>
      <w:proofErr w:type="spellStart"/>
      <w:r w:rsidRPr="00F76BF1">
        <w:rPr>
          <w:rFonts w:cs="Arial"/>
        </w:rPr>
        <w:t>PwLoApim_T_Actl</w:t>
      </w:r>
      <w:proofErr w:type="spellEnd"/>
      <w:r w:rsidRPr="00F76BF1">
        <w:rPr>
          <w:rFonts w:cs="Arial"/>
        </w:rPr>
        <w:t xml:space="preserve"> shall</w:t>
      </w:r>
      <w:r w:rsidRPr="00F76BF1">
        <w:rPr>
          <w:rFonts w:cs="Arial"/>
        </w:rPr>
        <w:t xml:space="preserve"> always overwrite the Infotainment System Master internal timer if the value in the signal is different then what is running in the Infotainment System Master.</w:t>
      </w:r>
    </w:p>
    <w:p w14:paraId="6813B7C1" w14:textId="77777777" w:rsidR="00A94488" w:rsidRPr="00F76BF1" w:rsidRDefault="00FB255D" w:rsidP="0095573F">
      <w:pPr>
        <w:rPr>
          <w:rFonts w:cs="Arial"/>
        </w:rPr>
      </w:pPr>
    </w:p>
    <w:p w14:paraId="577D5CD3" w14:textId="77777777" w:rsidR="00A94488" w:rsidRPr="00F76BF1" w:rsidRDefault="00FB255D" w:rsidP="0095573F">
      <w:pPr>
        <w:rPr>
          <w:rFonts w:cs="Arial"/>
        </w:rPr>
      </w:pPr>
      <w:r w:rsidRPr="00F76BF1">
        <w:rPr>
          <w:rFonts w:cs="Arial"/>
        </w:rPr>
        <w:t xml:space="preserve">Note:  at the time this spec was written the Battery State of Charge Server was updating the </w:t>
      </w:r>
      <w:proofErr w:type="spellStart"/>
      <w:r w:rsidRPr="00F76BF1">
        <w:rPr>
          <w:rFonts w:cs="Arial"/>
        </w:rPr>
        <w:t>Pw</w:t>
      </w:r>
      <w:r w:rsidRPr="00F76BF1">
        <w:rPr>
          <w:rFonts w:cs="Arial"/>
        </w:rPr>
        <w:t>LoApim_T_Actl</w:t>
      </w:r>
      <w:proofErr w:type="spellEnd"/>
      <w:r w:rsidRPr="00F76BF1">
        <w:rPr>
          <w:rFonts w:cs="Arial"/>
        </w:rPr>
        <w:t xml:space="preserve"> signal, on event, once every 60 seconds when the bus was active.</w:t>
      </w:r>
    </w:p>
    <w:p w14:paraId="7F5EF233" w14:textId="77777777" w:rsidR="00500605" w:rsidRPr="00F76BF1" w:rsidRDefault="00FB255D" w:rsidP="00500605">
      <w:pPr>
        <w:rPr>
          <w:rFonts w:cs="Arial"/>
        </w:rPr>
      </w:pPr>
    </w:p>
    <w:p w14:paraId="787E8FC7" w14:textId="77777777" w:rsidR="008B11E9" w:rsidRPr="008B11E9" w:rsidRDefault="008B11E9" w:rsidP="008B11E9">
      <w:pPr>
        <w:pStyle w:val="Heading5"/>
        <w:rPr>
          <w:b w:val="0"/>
          <w:u w:val="single"/>
        </w:rPr>
      </w:pPr>
      <w:r w:rsidRPr="008B11E9">
        <w:rPr>
          <w:b w:val="0"/>
          <w:u w:val="single"/>
        </w:rPr>
        <w:t xml:space="preserve">PWRMAN-SR-REQ-377707/A-Entering Stop Mode via the </w:t>
      </w:r>
      <w:proofErr w:type="spellStart"/>
      <w:r w:rsidRPr="008B11E9">
        <w:rPr>
          <w:b w:val="0"/>
          <w:u w:val="single"/>
        </w:rPr>
        <w:t>PwLoApim_T_Actl</w:t>
      </w:r>
      <w:proofErr w:type="spellEnd"/>
      <w:r w:rsidRPr="008B11E9">
        <w:rPr>
          <w:b w:val="0"/>
          <w:u w:val="single"/>
        </w:rPr>
        <w:t xml:space="preserve"> signal</w:t>
      </w:r>
    </w:p>
    <w:p w14:paraId="2A5EABDF" w14:textId="77777777" w:rsidR="0039525D" w:rsidRPr="00547A56" w:rsidRDefault="00FB255D" w:rsidP="0039525D">
      <w:pPr>
        <w:rPr>
          <w:rFonts w:cs="Arial"/>
        </w:rPr>
      </w:pPr>
      <w:r w:rsidRPr="00547A56">
        <w:rPr>
          <w:rFonts w:cs="Arial"/>
        </w:rPr>
        <w:t>The Inf</w:t>
      </w:r>
      <w:r w:rsidRPr="00547A56">
        <w:rPr>
          <w:rFonts w:cs="Arial"/>
        </w:rPr>
        <w:t xml:space="preserve">otainment System Master shall enter Stop Mode whenever Sleep Power Mode would normally be entered and the </w:t>
      </w:r>
      <w:proofErr w:type="spellStart"/>
      <w:r w:rsidRPr="00547A56">
        <w:rPr>
          <w:rFonts w:cs="Arial"/>
        </w:rPr>
        <w:t>PwLoApim_T_Acl</w:t>
      </w:r>
      <w:proofErr w:type="spellEnd"/>
      <w:r w:rsidRPr="00547A56">
        <w:rPr>
          <w:rFonts w:cs="Arial"/>
        </w:rPr>
        <w:t xml:space="preserve"> Stop Mode timer has not expired.</w:t>
      </w:r>
    </w:p>
    <w:p w14:paraId="0CF4571E" w14:textId="77777777" w:rsidR="0039525D" w:rsidRPr="00547A56" w:rsidRDefault="00FB255D" w:rsidP="0039525D">
      <w:pPr>
        <w:numPr>
          <w:ilvl w:val="0"/>
          <w:numId w:val="458"/>
        </w:numPr>
        <w:rPr>
          <w:rFonts w:cs="Arial"/>
        </w:rPr>
      </w:pPr>
      <w:r w:rsidRPr="00547A56">
        <w:rPr>
          <w:rFonts w:cs="Arial"/>
        </w:rPr>
        <w:t>Exception:  The Battery State of Charge Server is causing a power down event to Sleep Power mode</w:t>
      </w:r>
      <w:r>
        <w:rPr>
          <w:rFonts w:cs="Arial"/>
        </w:rPr>
        <w:t>.  Sto</w:t>
      </w:r>
      <w:r>
        <w:rPr>
          <w:rFonts w:cs="Arial"/>
        </w:rPr>
        <w:t>p Mode shall not be entered</w:t>
      </w:r>
      <w:r>
        <w:rPr>
          <w:rFonts w:cs="Arial"/>
        </w:rPr>
        <w:t xml:space="preserve"> in this case</w:t>
      </w:r>
      <w:r w:rsidRPr="00547A56">
        <w:rPr>
          <w:rFonts w:cs="Arial"/>
        </w:rPr>
        <w:t xml:space="preserve">.  </w:t>
      </w:r>
      <w:r>
        <w:rPr>
          <w:rFonts w:cs="Arial"/>
        </w:rPr>
        <w:t>Triggers for this</w:t>
      </w:r>
      <w:r w:rsidRPr="00547A56">
        <w:rPr>
          <w:rFonts w:cs="Arial"/>
        </w:rPr>
        <w:t xml:space="preserve"> includes the Load Shed signals and </w:t>
      </w:r>
      <w:proofErr w:type="spellStart"/>
      <w:r w:rsidRPr="00547A56">
        <w:rPr>
          <w:rFonts w:cs="Arial"/>
        </w:rPr>
        <w:t>KeyOffMde_D_Actl</w:t>
      </w:r>
      <w:proofErr w:type="spellEnd"/>
      <w:r w:rsidRPr="00547A56">
        <w:rPr>
          <w:rFonts w:cs="Arial"/>
        </w:rPr>
        <w:t xml:space="preserve"> = Hibernate or Critical Batter</w:t>
      </w:r>
      <w:r w:rsidRPr="00547A56">
        <w:rPr>
          <w:rFonts w:cs="Arial"/>
        </w:rPr>
        <w:t>y.</w:t>
      </w:r>
      <w:r>
        <w:rPr>
          <w:rFonts w:cs="Arial"/>
        </w:rPr>
        <w:t xml:space="preserve"> </w:t>
      </w:r>
    </w:p>
    <w:p w14:paraId="14BEC9DB" w14:textId="77777777" w:rsidR="00FA6D0A" w:rsidRPr="00547A56" w:rsidRDefault="00FB255D" w:rsidP="00500605">
      <w:pPr>
        <w:rPr>
          <w:rFonts w:cs="Arial"/>
          <w:color w:val="FF0000"/>
        </w:rPr>
      </w:pPr>
    </w:p>
    <w:p w14:paraId="7652939F" w14:textId="77777777" w:rsidR="008B11E9" w:rsidRPr="008B11E9" w:rsidRDefault="008B11E9" w:rsidP="008B11E9">
      <w:pPr>
        <w:pStyle w:val="Heading5"/>
        <w:rPr>
          <w:b w:val="0"/>
          <w:u w:val="single"/>
        </w:rPr>
      </w:pPr>
      <w:r w:rsidRPr="008B11E9">
        <w:rPr>
          <w:b w:val="0"/>
          <w:u w:val="single"/>
        </w:rPr>
        <w:t xml:space="preserve">PWRMAN-SR-REQ-377932/A-Exiting Stop Mode via the </w:t>
      </w:r>
      <w:proofErr w:type="spellStart"/>
      <w:r w:rsidRPr="008B11E9">
        <w:rPr>
          <w:b w:val="0"/>
          <w:u w:val="single"/>
        </w:rPr>
        <w:t>PwLoApim_T_Actl</w:t>
      </w:r>
      <w:proofErr w:type="spellEnd"/>
      <w:r w:rsidRPr="008B11E9">
        <w:rPr>
          <w:b w:val="0"/>
          <w:u w:val="single"/>
        </w:rPr>
        <w:t xml:space="preserve"> signal</w:t>
      </w:r>
    </w:p>
    <w:p w14:paraId="58F63C63" w14:textId="77777777" w:rsidR="00E6029D" w:rsidRPr="00CA3CFB" w:rsidRDefault="00FB255D" w:rsidP="00E6029D">
      <w:pPr>
        <w:rPr>
          <w:rFonts w:cs="Arial"/>
        </w:rPr>
      </w:pPr>
      <w:r w:rsidRPr="00CA3CFB">
        <w:rPr>
          <w:rFonts w:cs="Arial"/>
        </w:rPr>
        <w:t xml:space="preserve">The Infotainment System Master shall power down from Stop Mode to Sleep Mode after the Stop Mode internal timer started based on the </w:t>
      </w:r>
      <w:proofErr w:type="spellStart"/>
      <w:r w:rsidRPr="00CA3CFB">
        <w:rPr>
          <w:rFonts w:cs="Arial"/>
        </w:rPr>
        <w:t>PwLoApim_T_Actl</w:t>
      </w:r>
      <w:proofErr w:type="spellEnd"/>
      <w:r w:rsidRPr="00CA3CFB">
        <w:rPr>
          <w:rFonts w:cs="Arial"/>
        </w:rPr>
        <w:t xml:space="preserve"> expires.  </w:t>
      </w:r>
    </w:p>
    <w:p w14:paraId="79778517" w14:textId="77777777" w:rsidR="00E6029D" w:rsidRPr="00CA3CFB" w:rsidRDefault="00FB255D" w:rsidP="00E6029D">
      <w:pPr>
        <w:numPr>
          <w:ilvl w:val="0"/>
          <w:numId w:val="472"/>
        </w:numPr>
        <w:rPr>
          <w:rFonts w:cs="Arial"/>
        </w:rPr>
      </w:pPr>
      <w:r w:rsidRPr="00CA3CFB">
        <w:rPr>
          <w:rFonts w:cs="Arial"/>
        </w:rPr>
        <w:t>Some cases where the Infot</w:t>
      </w:r>
      <w:r w:rsidRPr="00CA3CFB">
        <w:rPr>
          <w:rFonts w:cs="Arial"/>
        </w:rPr>
        <w:t xml:space="preserve">ainment System Master </w:t>
      </w:r>
      <w:proofErr w:type="gramStart"/>
      <w:r w:rsidRPr="00CA3CFB">
        <w:rPr>
          <w:rFonts w:cs="Arial"/>
        </w:rPr>
        <w:t>internal</w:t>
      </w:r>
      <w:proofErr w:type="gramEnd"/>
      <w:r w:rsidRPr="00CA3CFB">
        <w:rPr>
          <w:rFonts w:cs="Arial"/>
        </w:rPr>
        <w:t xml:space="preserve"> Stop Mode timer might be used without valid data from the </w:t>
      </w:r>
      <w:proofErr w:type="spellStart"/>
      <w:r w:rsidRPr="00CA3CFB">
        <w:rPr>
          <w:rFonts w:cs="Arial"/>
        </w:rPr>
        <w:t>PwLoApim_T_Actl</w:t>
      </w:r>
      <w:proofErr w:type="spellEnd"/>
      <w:r w:rsidRPr="00CA3CFB">
        <w:rPr>
          <w:rFonts w:cs="Arial"/>
        </w:rPr>
        <w:t xml:space="preserve"> signal would be when the </w:t>
      </w:r>
      <w:proofErr w:type="spellStart"/>
      <w:r w:rsidRPr="00CA3CFB">
        <w:rPr>
          <w:rFonts w:cs="Arial"/>
        </w:rPr>
        <w:t>Igntion_Status</w:t>
      </w:r>
      <w:proofErr w:type="spellEnd"/>
      <w:r w:rsidRPr="00CA3CFB">
        <w:rPr>
          <w:rFonts w:cs="Arial"/>
        </w:rPr>
        <w:t xml:space="preserve"> does not equal Run/Start for some of the scenarios below:</w:t>
      </w:r>
    </w:p>
    <w:p w14:paraId="7939CF78" w14:textId="77777777" w:rsidR="00E6029D" w:rsidRPr="00CA3CFB" w:rsidRDefault="00FB255D" w:rsidP="00E6029D">
      <w:pPr>
        <w:numPr>
          <w:ilvl w:val="1"/>
          <w:numId w:val="472"/>
        </w:numPr>
        <w:rPr>
          <w:rFonts w:cs="Arial"/>
        </w:rPr>
      </w:pPr>
      <w:r w:rsidRPr="00CA3CFB">
        <w:rPr>
          <w:rFonts w:cs="Arial"/>
        </w:rPr>
        <w:t>Bus is asleep, OR</w:t>
      </w:r>
    </w:p>
    <w:p w14:paraId="39D92235" w14:textId="77777777" w:rsidR="00E6029D" w:rsidRPr="00CA3CFB" w:rsidRDefault="00FB255D" w:rsidP="00E6029D">
      <w:pPr>
        <w:numPr>
          <w:ilvl w:val="1"/>
          <w:numId w:val="472"/>
        </w:numPr>
        <w:rPr>
          <w:rFonts w:cs="Arial"/>
        </w:rPr>
      </w:pPr>
      <w:r w:rsidRPr="00CA3CFB">
        <w:rPr>
          <w:rFonts w:cs="Arial"/>
        </w:rPr>
        <w:t>the Infotainment System Master is n</w:t>
      </w:r>
      <w:r w:rsidRPr="00CA3CFB">
        <w:rPr>
          <w:rFonts w:cs="Arial"/>
        </w:rPr>
        <w:t xml:space="preserve">ot receiving </w:t>
      </w:r>
      <w:proofErr w:type="spellStart"/>
      <w:r w:rsidRPr="00CA3CFB">
        <w:rPr>
          <w:rFonts w:cs="Arial"/>
        </w:rPr>
        <w:t>PwLoApim_T_Acl</w:t>
      </w:r>
      <w:proofErr w:type="spellEnd"/>
      <w:r w:rsidRPr="00CA3CFB">
        <w:rPr>
          <w:rFonts w:cs="Arial"/>
        </w:rPr>
        <w:t xml:space="preserve"> on the bus, OR</w:t>
      </w:r>
    </w:p>
    <w:p w14:paraId="5A022F95" w14:textId="77777777" w:rsidR="00E6029D" w:rsidRPr="00CA3CFB" w:rsidRDefault="00FB255D" w:rsidP="00E6029D">
      <w:pPr>
        <w:numPr>
          <w:ilvl w:val="1"/>
          <w:numId w:val="472"/>
        </w:numPr>
        <w:rPr>
          <w:rFonts w:cs="Arial"/>
        </w:rPr>
      </w:pPr>
      <w:r w:rsidRPr="00CA3CFB">
        <w:rPr>
          <w:rFonts w:cs="Arial"/>
        </w:rPr>
        <w:t xml:space="preserve">There is an Update Bit indicating that the </w:t>
      </w:r>
      <w:proofErr w:type="spellStart"/>
      <w:r w:rsidRPr="00CA3CFB">
        <w:rPr>
          <w:rFonts w:cs="Arial"/>
        </w:rPr>
        <w:t>PwLoApim_T_Actl</w:t>
      </w:r>
      <w:proofErr w:type="spellEnd"/>
      <w:r w:rsidRPr="00CA3CFB">
        <w:rPr>
          <w:rFonts w:cs="Arial"/>
        </w:rPr>
        <w:t xml:space="preserve"> signal data is not fresh data</w:t>
      </w:r>
    </w:p>
    <w:p w14:paraId="20E8494A" w14:textId="77777777" w:rsidR="00E6029D" w:rsidRPr="00CA3CFB" w:rsidRDefault="00FB255D" w:rsidP="00E6029D">
      <w:pPr>
        <w:rPr>
          <w:rFonts w:cs="Arial"/>
        </w:rPr>
      </w:pPr>
    </w:p>
    <w:p w14:paraId="0A504D6A" w14:textId="77777777" w:rsidR="00E6029D" w:rsidRPr="00CA3CFB" w:rsidRDefault="00FB255D" w:rsidP="00E6029D">
      <w:pPr>
        <w:rPr>
          <w:rFonts w:cs="Arial"/>
        </w:rPr>
      </w:pPr>
      <w:r w:rsidRPr="00CA3CFB">
        <w:rPr>
          <w:rFonts w:cs="Arial"/>
        </w:rPr>
        <w:t xml:space="preserve">The Infotainment System Master shall treat </w:t>
      </w:r>
      <w:proofErr w:type="spellStart"/>
      <w:r w:rsidRPr="00CA3CFB">
        <w:rPr>
          <w:rFonts w:cs="Arial"/>
        </w:rPr>
        <w:t>PwLoApim_T_Acl</w:t>
      </w:r>
      <w:proofErr w:type="spellEnd"/>
      <w:r w:rsidRPr="00CA3CFB">
        <w:rPr>
          <w:rFonts w:cs="Arial"/>
        </w:rPr>
        <w:t xml:space="preserve"> = 0 minutes received from the Battery State of Charge Server as S</w:t>
      </w:r>
      <w:r w:rsidRPr="00CA3CFB">
        <w:rPr>
          <w:rFonts w:cs="Arial"/>
        </w:rPr>
        <w:t>hutdown from Stop Mode and shall enter Sleep Mode (lowest power mode).</w:t>
      </w:r>
    </w:p>
    <w:p w14:paraId="45B69175" w14:textId="77777777" w:rsidR="00B15090" w:rsidRPr="00CA3CFB" w:rsidRDefault="00FB255D" w:rsidP="00E6029D">
      <w:pPr>
        <w:rPr>
          <w:rFonts w:cs="Arial"/>
        </w:rPr>
      </w:pPr>
    </w:p>
    <w:p w14:paraId="07F706F4" w14:textId="77777777" w:rsidR="00B15090" w:rsidRPr="00CA3CFB" w:rsidRDefault="00FB255D" w:rsidP="00E6029D">
      <w:pPr>
        <w:rPr>
          <w:rFonts w:cs="Arial"/>
        </w:rPr>
      </w:pPr>
      <w:r w:rsidRPr="00CA3CFB">
        <w:rPr>
          <w:rFonts w:cs="Arial"/>
        </w:rPr>
        <w:t>Note:  The Infotainment System Master can always exit Stop Mode to other power mode states (</w:t>
      </w:r>
      <w:proofErr w:type="spellStart"/>
      <w:r w:rsidRPr="00CA3CFB">
        <w:rPr>
          <w:rFonts w:cs="Arial"/>
        </w:rPr>
        <w:t>ex Infotainment</w:t>
      </w:r>
      <w:proofErr w:type="spellEnd"/>
      <w:r w:rsidRPr="00CA3CFB">
        <w:rPr>
          <w:rFonts w:cs="Arial"/>
        </w:rPr>
        <w:t xml:space="preserve"> Mode (</w:t>
      </w:r>
      <w:proofErr w:type="spellStart"/>
      <w:proofErr w:type="gramStart"/>
      <w:r w:rsidRPr="00CA3CFB">
        <w:rPr>
          <w:rFonts w:cs="Arial"/>
        </w:rPr>
        <w:t>ie</w:t>
      </w:r>
      <w:proofErr w:type="spellEnd"/>
      <w:proofErr w:type="gramEnd"/>
      <w:r w:rsidRPr="00CA3CFB">
        <w:rPr>
          <w:rFonts w:cs="Arial"/>
        </w:rPr>
        <w:t xml:space="preserve"> </w:t>
      </w:r>
      <w:proofErr w:type="spellStart"/>
      <w:r w:rsidRPr="00CA3CFB">
        <w:rPr>
          <w:rFonts w:cs="Arial"/>
        </w:rPr>
        <w:t>HMI_HMIMode_St</w:t>
      </w:r>
      <w:proofErr w:type="spellEnd"/>
      <w:r w:rsidRPr="00CA3CFB">
        <w:rPr>
          <w:rFonts w:cs="Arial"/>
        </w:rPr>
        <w:t xml:space="preserve"> = ON), Welcome, Farewell…).</w:t>
      </w:r>
    </w:p>
    <w:p w14:paraId="2AD28320" w14:textId="77777777" w:rsidR="00B41856" w:rsidRPr="00CA3CFB" w:rsidRDefault="00FB255D" w:rsidP="00500605">
      <w:pPr>
        <w:rPr>
          <w:rFonts w:cs="Arial"/>
        </w:rPr>
      </w:pPr>
    </w:p>
    <w:p w14:paraId="68FD3D36" w14:textId="77777777" w:rsidR="008B11E9" w:rsidRPr="008B11E9" w:rsidRDefault="008B11E9" w:rsidP="008B11E9">
      <w:pPr>
        <w:pStyle w:val="Heading5"/>
        <w:rPr>
          <w:b w:val="0"/>
          <w:u w:val="single"/>
        </w:rPr>
      </w:pPr>
      <w:r w:rsidRPr="008B11E9">
        <w:rPr>
          <w:b w:val="0"/>
          <w:u w:val="single"/>
        </w:rPr>
        <w:t xml:space="preserve">PWRMAN-SR-REQ-378156/A-Additional usage of </w:t>
      </w:r>
      <w:proofErr w:type="spellStart"/>
      <w:r w:rsidRPr="008B11E9">
        <w:rPr>
          <w:b w:val="0"/>
          <w:u w:val="single"/>
        </w:rPr>
        <w:t>PwLoApim_T_Actl</w:t>
      </w:r>
      <w:proofErr w:type="spellEnd"/>
      <w:r w:rsidRPr="008B11E9">
        <w:rPr>
          <w:b w:val="0"/>
          <w:u w:val="single"/>
        </w:rPr>
        <w:t xml:space="preserve"> signal by Infotainment System Master</w:t>
      </w:r>
    </w:p>
    <w:p w14:paraId="5622319C" w14:textId="77777777" w:rsidR="00C43713" w:rsidRPr="00C43713" w:rsidRDefault="00FB255D" w:rsidP="00C43713">
      <w:proofErr w:type="spellStart"/>
      <w:r w:rsidRPr="00C43713">
        <w:t>PwLoApim_T_Acl</w:t>
      </w:r>
      <w:proofErr w:type="spellEnd"/>
      <w:r w:rsidRPr="00C43713">
        <w:t xml:space="preserve"> = 0 minutes does not cause the Infotainme</w:t>
      </w:r>
      <w:r w:rsidRPr="00C43713">
        <w:t xml:space="preserve">nt System Master to exit any other power mode except Stop Power Mode.  </w:t>
      </w:r>
    </w:p>
    <w:p w14:paraId="78D60436" w14:textId="77777777" w:rsidR="00C43713" w:rsidRPr="00C43713" w:rsidRDefault="00FB255D" w:rsidP="00C43713">
      <w:pPr>
        <w:numPr>
          <w:ilvl w:val="0"/>
          <w:numId w:val="479"/>
        </w:numPr>
      </w:pPr>
      <w:r w:rsidRPr="00C43713">
        <w:t>Ex.  If Infotainment System Master is in Infotainment Mode (</w:t>
      </w:r>
      <w:proofErr w:type="spellStart"/>
      <w:proofErr w:type="gramStart"/>
      <w:r w:rsidRPr="00C43713">
        <w:t>ie</w:t>
      </w:r>
      <w:proofErr w:type="spellEnd"/>
      <w:proofErr w:type="gramEnd"/>
      <w:r w:rsidRPr="00C43713">
        <w:t xml:space="preserve"> </w:t>
      </w:r>
      <w:proofErr w:type="spellStart"/>
      <w:r w:rsidRPr="00C43713">
        <w:t>HMI_HMIMode_St</w:t>
      </w:r>
      <w:proofErr w:type="spellEnd"/>
      <w:r w:rsidRPr="00C43713">
        <w:t xml:space="preserve"> = ON) or Standby features are active (</w:t>
      </w:r>
      <w:proofErr w:type="spellStart"/>
      <w:r w:rsidRPr="00C43713">
        <w:t>ex Welcome</w:t>
      </w:r>
      <w:proofErr w:type="spellEnd"/>
      <w:r w:rsidRPr="00C43713">
        <w:t xml:space="preserve">/Farewell/OTA…) then signal </w:t>
      </w:r>
      <w:proofErr w:type="spellStart"/>
      <w:r w:rsidRPr="00C43713">
        <w:t>PwLoApim_T_Actl</w:t>
      </w:r>
      <w:proofErr w:type="spellEnd"/>
      <w:r w:rsidRPr="00C43713">
        <w:t xml:space="preserve"> = 0 minutes will have no effect on power </w:t>
      </w:r>
      <w:proofErr w:type="spellStart"/>
      <w:r w:rsidRPr="00C43713">
        <w:t>moding</w:t>
      </w:r>
      <w:proofErr w:type="spellEnd"/>
      <w:r w:rsidRPr="00C43713">
        <w:t xml:space="preserve">. </w:t>
      </w:r>
    </w:p>
    <w:p w14:paraId="456C83F4" w14:textId="77777777" w:rsidR="00C43713" w:rsidRPr="00C43713" w:rsidRDefault="00FB255D" w:rsidP="00C43713">
      <w:pPr>
        <w:numPr>
          <w:ilvl w:val="1"/>
          <w:numId w:val="479"/>
        </w:numPr>
      </w:pPr>
      <w:r w:rsidRPr="00C43713">
        <w:t xml:space="preserve">Note:  other signal from the Battery State of Charge Server would still cause the Infotainment System Master to exit other power modes such as Load Shed signals, </w:t>
      </w:r>
      <w:proofErr w:type="spellStart"/>
      <w:r w:rsidRPr="00C43713">
        <w:t>KeyOffMde_D_Actl</w:t>
      </w:r>
      <w:proofErr w:type="spellEnd"/>
      <w:r w:rsidRPr="00C43713">
        <w:t xml:space="preserve"> = Critical Battery or Hibe</w:t>
      </w:r>
      <w:r w:rsidRPr="00C43713">
        <w:t>rnate, etc.</w:t>
      </w:r>
    </w:p>
    <w:p w14:paraId="6F0EF6B0" w14:textId="77777777" w:rsidR="00C43713" w:rsidRPr="00C43713" w:rsidRDefault="00FB255D" w:rsidP="00C43713"/>
    <w:p w14:paraId="2C1AAFFB" w14:textId="77777777" w:rsidR="00C43713" w:rsidRDefault="00FB255D" w:rsidP="00C43713">
      <w:r w:rsidRPr="00C43713">
        <w:t xml:space="preserve">When </w:t>
      </w:r>
      <w:proofErr w:type="spellStart"/>
      <w:r w:rsidRPr="00C43713">
        <w:t>ignition_status</w:t>
      </w:r>
      <w:proofErr w:type="spellEnd"/>
      <w:r w:rsidRPr="00C43713">
        <w:t xml:space="preserve"> </w:t>
      </w:r>
      <w:r>
        <w:t>does not equal Run/Start,</w:t>
      </w:r>
      <w:r w:rsidRPr="00C43713">
        <w:t xml:space="preserve"> if the </w:t>
      </w:r>
      <w:proofErr w:type="spellStart"/>
      <w:r w:rsidRPr="00C43713">
        <w:t>PwLoApim_T_Actl</w:t>
      </w:r>
      <w:proofErr w:type="spellEnd"/>
      <w:r w:rsidRPr="00C43713">
        <w:t xml:space="preserve"> signal is missing then the Infotainment System Master shall assume the last timer value sent from the Battery State of Charge Server.</w:t>
      </w:r>
    </w:p>
    <w:p w14:paraId="16DDF558" w14:textId="77777777" w:rsidR="00C43713" w:rsidRDefault="00FB255D" w:rsidP="00500605"/>
    <w:p w14:paraId="5C19FD8B" w14:textId="77777777" w:rsidR="0036761E" w:rsidRDefault="00FB255D" w:rsidP="00500605">
      <w:r>
        <w:t xml:space="preserve">When </w:t>
      </w:r>
      <w:proofErr w:type="spellStart"/>
      <w:r>
        <w:t>ignition_Status</w:t>
      </w:r>
      <w:proofErr w:type="spellEnd"/>
      <w:r>
        <w:t xml:space="preserve"> equal Run, if </w:t>
      </w:r>
      <w:proofErr w:type="spellStart"/>
      <w:r>
        <w:t>PwL</w:t>
      </w:r>
      <w:r>
        <w:t>oApim_T_Actl</w:t>
      </w:r>
      <w:proofErr w:type="spellEnd"/>
      <w:r>
        <w:t xml:space="preserve"> is missing for more than 5 seconds then this signal would be considered </w:t>
      </w:r>
      <w:proofErr w:type="gramStart"/>
      <w:r>
        <w:t>missing</w:t>
      </w:r>
      <w:proofErr w:type="gramEnd"/>
      <w:r>
        <w:t xml:space="preserve"> and 0 minutes shall be assumed in the signal.</w:t>
      </w:r>
    </w:p>
    <w:p w14:paraId="6C20AFC2" w14:textId="77777777" w:rsidR="008B11E9" w:rsidRPr="008B11E9" w:rsidRDefault="008B11E9" w:rsidP="008B11E9">
      <w:pPr>
        <w:pStyle w:val="Heading5"/>
        <w:rPr>
          <w:b w:val="0"/>
          <w:u w:val="single"/>
        </w:rPr>
      </w:pPr>
      <w:r w:rsidRPr="008B11E9">
        <w:rPr>
          <w:b w:val="0"/>
          <w:u w:val="single"/>
        </w:rPr>
        <w:t>PWRMAN-SR-REQ-378158/A-Infotainment System Reset from Stop Mode</w:t>
      </w:r>
    </w:p>
    <w:p w14:paraId="3D03A5C1" w14:textId="77777777" w:rsidR="00112E15" w:rsidRPr="00F063CC" w:rsidRDefault="00FB255D" w:rsidP="00112E15">
      <w:r w:rsidRPr="00F063CC">
        <w:t>I</w:t>
      </w:r>
      <w:r w:rsidRPr="00F063CC">
        <w:t xml:space="preserve">f the Infotainment System Master has not powered down to Sleep Power Mode for more than </w:t>
      </w:r>
      <w:proofErr w:type="spellStart"/>
      <w:r w:rsidRPr="00F063CC">
        <w:t>T_Reset</w:t>
      </w:r>
      <w:proofErr w:type="spellEnd"/>
      <w:r w:rsidRPr="00F063CC">
        <w:t xml:space="preserve"> hours, then after </w:t>
      </w:r>
      <w:proofErr w:type="spellStart"/>
      <w:r w:rsidRPr="00F063CC">
        <w:t>T_Reset</w:t>
      </w:r>
      <w:proofErr w:type="spellEnd"/>
      <w:r w:rsidRPr="00F063CC">
        <w:t xml:space="preserve"> hours has elapsed, the Infotainment System Master shall enter Sleep Mode when i</w:t>
      </w:r>
      <w:r w:rsidRPr="00F063CC">
        <w:t>t would normally enter Stop Mode</w:t>
      </w:r>
      <w:r w:rsidRPr="00F063CC">
        <w:t xml:space="preserve">.  </w:t>
      </w:r>
    </w:p>
    <w:p w14:paraId="4FFAB5C1" w14:textId="77777777" w:rsidR="002609EA" w:rsidRPr="0026440C" w:rsidRDefault="00FB255D" w:rsidP="00112E15">
      <w:pPr>
        <w:numPr>
          <w:ilvl w:val="0"/>
          <w:numId w:val="485"/>
        </w:numPr>
      </w:pPr>
      <w:r w:rsidRPr="00F063CC">
        <w:t xml:space="preserve">This could mean going </w:t>
      </w:r>
      <w:proofErr w:type="gramStart"/>
      <w:r w:rsidRPr="00F063CC">
        <w:t>from Stop Mode,</w:t>
      </w:r>
      <w:proofErr w:type="gramEnd"/>
      <w:r w:rsidRPr="00F063CC">
        <w:t xml:space="preserve"> to Functional Mode, to Display Only mode back to Stop Mode</w:t>
      </w:r>
      <w:r w:rsidRPr="0026440C">
        <w:t xml:space="preserve"> but never entering Sleep</w:t>
      </w:r>
      <w:r>
        <w:t xml:space="preserve"> for </w:t>
      </w:r>
      <w:proofErr w:type="spellStart"/>
      <w:r>
        <w:t>T_Reset</w:t>
      </w:r>
      <w:proofErr w:type="spellEnd"/>
      <w:r>
        <w:t xml:space="preserve"> hours</w:t>
      </w:r>
      <w:r w:rsidRPr="0026440C">
        <w:t>.</w:t>
      </w:r>
    </w:p>
    <w:p w14:paraId="601B8261" w14:textId="77777777" w:rsidR="002609EA" w:rsidRPr="0026440C" w:rsidRDefault="00FB255D" w:rsidP="00500605"/>
    <w:p w14:paraId="1A65B834" w14:textId="77777777" w:rsidR="002609EA" w:rsidRPr="0026440C" w:rsidRDefault="00FB255D" w:rsidP="00500605">
      <w:r w:rsidRPr="0026440C">
        <w:t>After entering Sleep Mode</w:t>
      </w:r>
      <w:r>
        <w:t xml:space="preserve"> because </w:t>
      </w:r>
      <w:proofErr w:type="spellStart"/>
      <w:r>
        <w:t>T_Reset</w:t>
      </w:r>
      <w:proofErr w:type="spellEnd"/>
      <w:r>
        <w:t xml:space="preserve"> hours expired,</w:t>
      </w:r>
      <w:r w:rsidRPr="0026440C">
        <w:t xml:space="preserve"> if the </w:t>
      </w:r>
      <w:proofErr w:type="spellStart"/>
      <w:r w:rsidRPr="0026440C">
        <w:t>PwLoApim_T_Actl</w:t>
      </w:r>
      <w:proofErr w:type="spellEnd"/>
      <w:r w:rsidRPr="0026440C">
        <w:t xml:space="preserve"> timer has not expired </w:t>
      </w:r>
      <w:r>
        <w:t xml:space="preserve">then after powering down to sleep mode the Infotainment System Master shall reboot and after the reboot is complete the Infotainment System Master shall </w:t>
      </w:r>
      <w:r w:rsidRPr="0026440C">
        <w:t>ente</w:t>
      </w:r>
      <w:r>
        <w:t>r Stop Mode</w:t>
      </w:r>
      <w:r w:rsidRPr="0026440C">
        <w:t>.</w:t>
      </w:r>
    </w:p>
    <w:p w14:paraId="4B586B1F" w14:textId="77777777" w:rsidR="002609EA" w:rsidRPr="0026440C" w:rsidRDefault="00FB255D" w:rsidP="00500605"/>
    <w:p w14:paraId="1A126200" w14:textId="77777777" w:rsidR="002609EA" w:rsidRPr="0026440C" w:rsidRDefault="00FB255D" w:rsidP="00500605">
      <w:proofErr w:type="spellStart"/>
      <w:r w:rsidRPr="0026440C">
        <w:t>T_Reset</w:t>
      </w:r>
      <w:proofErr w:type="spellEnd"/>
      <w:r w:rsidRPr="0026440C">
        <w:t xml:space="preserve"> time is </w:t>
      </w:r>
      <w:r>
        <w:t xml:space="preserve">a </w:t>
      </w:r>
      <w:r w:rsidRPr="0026440C">
        <w:t>configurable</w:t>
      </w:r>
      <w:r>
        <w:t xml:space="preserve"> value</w:t>
      </w:r>
      <w:r w:rsidRPr="0026440C">
        <w:t>.  At the t</w:t>
      </w:r>
      <w:r w:rsidRPr="0026440C">
        <w:t>ime the spec was written</w:t>
      </w:r>
      <w:r>
        <w:t xml:space="preserve">, the default </w:t>
      </w:r>
      <w:proofErr w:type="spellStart"/>
      <w:r>
        <w:t>T_Reset</w:t>
      </w:r>
      <w:proofErr w:type="spellEnd"/>
      <w:r>
        <w:t xml:space="preserve"> time to use </w:t>
      </w:r>
      <w:r w:rsidRPr="0026440C">
        <w:t xml:space="preserve">was 36 hours but it may not be the latest value for </w:t>
      </w:r>
      <w:proofErr w:type="spellStart"/>
      <w:r w:rsidRPr="0026440C">
        <w:t>T_Reset</w:t>
      </w:r>
      <w:proofErr w:type="spellEnd"/>
      <w:r>
        <w:t>.</w:t>
      </w:r>
      <w:r w:rsidRPr="0026440C">
        <w:t xml:space="preserve"> </w:t>
      </w:r>
    </w:p>
    <w:p w14:paraId="4E465664" w14:textId="77777777" w:rsidR="000C098E" w:rsidRPr="002835CA" w:rsidRDefault="00FB255D" w:rsidP="00500605">
      <w:r>
        <w:rPr>
          <w:color w:val="FF0000"/>
        </w:rPr>
        <w:t xml:space="preserve"> </w:t>
      </w:r>
    </w:p>
    <w:p w14:paraId="7B6D2399" w14:textId="77777777" w:rsidR="002835CA" w:rsidRPr="002835CA" w:rsidRDefault="00FB255D" w:rsidP="00500605">
      <w:r w:rsidRPr="002835CA">
        <w:t>Note:</w:t>
      </w:r>
      <w:r>
        <w:t xml:space="preserve">  The reboot that occurs after </w:t>
      </w:r>
      <w:proofErr w:type="spellStart"/>
      <w:r>
        <w:t>T_Reset</w:t>
      </w:r>
      <w:proofErr w:type="spellEnd"/>
      <w:r>
        <w:t xml:space="preserve"> has elapsed is performed to make sure the Infotainment System Master has no functional iss</w:t>
      </w:r>
      <w:r>
        <w:t>ues</w:t>
      </w:r>
      <w:r w:rsidRPr="002835CA">
        <w:t xml:space="preserve"> </w:t>
      </w:r>
      <w:r>
        <w:t>(</w:t>
      </w:r>
      <w:proofErr w:type="spellStart"/>
      <w:r>
        <w:t>ex memory</w:t>
      </w:r>
      <w:proofErr w:type="spellEnd"/>
      <w:r>
        <w:t xml:space="preserve"> leakage).</w:t>
      </w:r>
    </w:p>
    <w:p w14:paraId="24FBACA7" w14:textId="77777777" w:rsidR="008B11E9" w:rsidRPr="008B11E9" w:rsidRDefault="008B11E9" w:rsidP="008B11E9">
      <w:pPr>
        <w:pStyle w:val="Heading5"/>
        <w:rPr>
          <w:b w:val="0"/>
          <w:u w:val="single"/>
        </w:rPr>
      </w:pPr>
      <w:r w:rsidRPr="008B11E9">
        <w:rPr>
          <w:b w:val="0"/>
          <w:u w:val="single"/>
        </w:rPr>
        <w:t>PWRMAN-SR-REQ-378157/A-Transport and Factory Mode - Stop Mode</w:t>
      </w:r>
    </w:p>
    <w:p w14:paraId="661B571C" w14:textId="77777777" w:rsidR="001E5827" w:rsidRDefault="00FB255D" w:rsidP="00500605">
      <w:r>
        <w:t xml:space="preserve">Stop Mode is not supported in Transport or Factory mode.  </w:t>
      </w:r>
    </w:p>
    <w:p w14:paraId="41E9C236" w14:textId="77777777" w:rsidR="001E5827" w:rsidRDefault="00FB255D" w:rsidP="00500605"/>
    <w:p w14:paraId="3FCC60D1" w14:textId="77777777" w:rsidR="00500605" w:rsidRDefault="00FB255D" w:rsidP="00500605">
      <w:r>
        <w:t xml:space="preserve">Stop Mode shall only be supported when </w:t>
      </w:r>
      <w:proofErr w:type="spellStart"/>
      <w:r>
        <w:t>LifeCycMde_D_Actl</w:t>
      </w:r>
      <w:proofErr w:type="spellEnd"/>
      <w:r>
        <w:t xml:space="preserve"> = Normal.</w:t>
      </w:r>
    </w:p>
    <w:p w14:paraId="1EAB0B8B" w14:textId="77777777" w:rsidR="001E5827" w:rsidRDefault="00FB255D" w:rsidP="00500605"/>
    <w:p w14:paraId="22E69044" w14:textId="77777777" w:rsidR="008B19BF" w:rsidRDefault="00FB255D">
      <w:pPr>
        <w:spacing w:after="200" w:line="276" w:lineRule="auto"/>
      </w:pPr>
      <w:r>
        <w:br w:type="page"/>
      </w:r>
    </w:p>
    <w:p w14:paraId="695CA5D1" w14:textId="77777777" w:rsidR="00406F39" w:rsidRDefault="00FB255D" w:rsidP="008B11E9">
      <w:pPr>
        <w:pStyle w:val="Heading3"/>
      </w:pPr>
      <w:bookmarkStart w:id="308" w:name="_Toc115265632"/>
      <w:r w:rsidRPr="00B9479B">
        <w:t>PWRMANv2-FUN-REQ-383672/A-Stop Mode variant 2 - infotainment internal timer</w:t>
      </w:r>
      <w:bookmarkEnd w:id="308"/>
    </w:p>
    <w:p w14:paraId="22523F9C" w14:textId="77777777" w:rsidR="00500605" w:rsidRDefault="00FB255D" w:rsidP="00500605"/>
    <w:p w14:paraId="485F17BE" w14:textId="77777777" w:rsidR="00406F39" w:rsidRDefault="00FB255D" w:rsidP="008B11E9">
      <w:pPr>
        <w:pStyle w:val="Heading4"/>
      </w:pPr>
      <w:r>
        <w:t>Overview</w:t>
      </w:r>
    </w:p>
    <w:p w14:paraId="031EA639" w14:textId="77777777" w:rsidR="00500605" w:rsidRDefault="00FB255D" w:rsidP="00500605">
      <w:r>
        <w:t xml:space="preserve">Stop Mode is a low power sub-state of Standby Power Mode for the Infotainment System Master.  Stop Mode is a state where the Infotainment System Master has as many infotainment features turned off as possible (both </w:t>
      </w:r>
      <w:r>
        <w:t xml:space="preserve">hardware and software) to allow for quick start-ups but at the same time to keep the </w:t>
      </w:r>
      <w:r>
        <w:t xml:space="preserve">current draw </w:t>
      </w:r>
      <w:r>
        <w:t xml:space="preserve">key off load (KOL) to the battery as low as possible.  To the customer the infotainment system appears off, </w:t>
      </w:r>
      <w:r>
        <w:t xml:space="preserve">with the display </w:t>
      </w:r>
      <w:r>
        <w:t xml:space="preserve">and audio </w:t>
      </w:r>
      <w:r>
        <w:t>off</w:t>
      </w:r>
      <w:r>
        <w:t>,</w:t>
      </w:r>
      <w:r>
        <w:t xml:space="preserve"> </w:t>
      </w:r>
      <w:r>
        <w:t xml:space="preserve">during Stop </w:t>
      </w:r>
      <w:r>
        <w:t>Mode.</w:t>
      </w:r>
    </w:p>
    <w:p w14:paraId="49DB9626" w14:textId="77777777" w:rsidR="00CC7014" w:rsidRDefault="00FB255D" w:rsidP="00500605"/>
    <w:p w14:paraId="081C078D" w14:textId="77777777" w:rsidR="00B15B23" w:rsidRDefault="00FB255D" w:rsidP="00500605"/>
    <w:p w14:paraId="365A6B3D" w14:textId="77777777" w:rsidR="00406F39" w:rsidRDefault="00FB255D" w:rsidP="008B11E9">
      <w:pPr>
        <w:pStyle w:val="Heading4"/>
      </w:pPr>
      <w:r>
        <w:t>Functional Requirements</w:t>
      </w:r>
    </w:p>
    <w:p w14:paraId="45D0D3C8" w14:textId="77777777" w:rsidR="008B11E9" w:rsidRPr="008B11E9" w:rsidRDefault="008B11E9" w:rsidP="008B11E9">
      <w:pPr>
        <w:pStyle w:val="Heading5"/>
        <w:rPr>
          <w:b w:val="0"/>
          <w:u w:val="single"/>
        </w:rPr>
      </w:pPr>
      <w:r w:rsidRPr="008B11E9">
        <w:rPr>
          <w:b w:val="0"/>
          <w:u w:val="single"/>
        </w:rPr>
        <w:t>PWRMAN-SR-REQ-383673/A-Applicable Stop Mode variant</w:t>
      </w:r>
    </w:p>
    <w:p w14:paraId="77598A93" w14:textId="77777777" w:rsidR="00500605" w:rsidRDefault="00FB255D" w:rsidP="00500605">
      <w:r>
        <w:t>Stop Mode Variant 2, Stop Mode Variant 2 or Stop Mode disabled can all be</w:t>
      </w:r>
      <w:r>
        <w:t xml:space="preserve"> configured on the Infotainment System Master.  Stop Mode variant 1 (</w:t>
      </w:r>
      <w:r w:rsidRPr="003620B0">
        <w:rPr>
          <w:u w:val="single"/>
        </w:rPr>
        <w:t xml:space="preserve">PWRMAN-FUN-377259 - Stop Mode </w:t>
      </w:r>
      <w:proofErr w:type="gramStart"/>
      <w:r w:rsidRPr="003620B0">
        <w:rPr>
          <w:u w:val="single"/>
        </w:rPr>
        <w:t>-  External</w:t>
      </w:r>
      <w:proofErr w:type="gramEnd"/>
      <w:r w:rsidRPr="003620B0">
        <w:rPr>
          <w:u w:val="single"/>
        </w:rPr>
        <w:t xml:space="preserve"> module provides timer</w:t>
      </w:r>
      <w:r>
        <w:t>) and Stop mode variant 2 (</w:t>
      </w:r>
      <w:r w:rsidRPr="003620B0">
        <w:rPr>
          <w:u w:val="single"/>
        </w:rPr>
        <w:t>PWRMAN-FUN-383672-Stop Mode variant 2 – infotainment internal timer</w:t>
      </w:r>
      <w:r>
        <w:t>) are mutually exclusive.   On</w:t>
      </w:r>
      <w:r>
        <w:t xml:space="preserve">ly one Stop Mode variant can be configured enabled at one time on the Infotainment System Master.    </w:t>
      </w:r>
    </w:p>
    <w:p w14:paraId="41263153" w14:textId="77777777" w:rsidR="003620B0" w:rsidRDefault="00FB255D" w:rsidP="00500605"/>
    <w:p w14:paraId="713F03CF" w14:textId="77777777" w:rsidR="008B11E9" w:rsidRPr="008B11E9" w:rsidRDefault="008B11E9" w:rsidP="008B11E9">
      <w:pPr>
        <w:pStyle w:val="Heading5"/>
        <w:rPr>
          <w:b w:val="0"/>
          <w:u w:val="single"/>
        </w:rPr>
      </w:pPr>
      <w:r w:rsidRPr="008B11E9">
        <w:rPr>
          <w:b w:val="0"/>
          <w:u w:val="single"/>
        </w:rPr>
        <w:t>PWRMAN-REQ-377764/A-Stop Mode - Powering down internal power sources</w:t>
      </w:r>
    </w:p>
    <w:p w14:paraId="1982010E" w14:textId="77777777" w:rsidR="006B4EA4" w:rsidRDefault="00FB255D" w:rsidP="00500605">
      <w:r>
        <w:t xml:space="preserve">During Stop Mode the Infotainment System Master shall power down all unnecessary internal power sources that are not required to quickly boot up to </w:t>
      </w:r>
      <w:proofErr w:type="spellStart"/>
      <w:r>
        <w:t>MMActive</w:t>
      </w:r>
      <w:proofErr w:type="spellEnd"/>
      <w:r>
        <w:t xml:space="preserve"> in Functional Power Mode.  During Stop Mode the lowest possible current draw f</w:t>
      </w:r>
      <w:r>
        <w:t xml:space="preserve">or the Infotainment System Master shall be targeted.   </w:t>
      </w:r>
    </w:p>
    <w:p w14:paraId="2B6F3C72" w14:textId="77777777" w:rsidR="00A95ED8" w:rsidRDefault="00FB255D" w:rsidP="00500605"/>
    <w:p w14:paraId="656EAA64" w14:textId="77777777" w:rsidR="00A95ED8" w:rsidRDefault="00FB255D" w:rsidP="00500605">
      <w:r>
        <w:t>The Infotainment System Master shall not keep the network bus awake during Stop Mode.</w:t>
      </w:r>
    </w:p>
    <w:p w14:paraId="618BBB62" w14:textId="77777777" w:rsidR="006B4EA4" w:rsidRDefault="00FB255D" w:rsidP="00500605"/>
    <w:p w14:paraId="48A07E82" w14:textId="77777777" w:rsidR="000A0A64" w:rsidRPr="000A0A64" w:rsidRDefault="00FB255D" w:rsidP="00500605">
      <w:pPr>
        <w:rPr>
          <w:color w:val="FF0000"/>
        </w:rPr>
      </w:pPr>
    </w:p>
    <w:p w14:paraId="50222E3F" w14:textId="77777777" w:rsidR="008B11E9" w:rsidRPr="008B11E9" w:rsidRDefault="008B11E9" w:rsidP="008B11E9">
      <w:pPr>
        <w:pStyle w:val="Heading5"/>
        <w:rPr>
          <w:b w:val="0"/>
          <w:u w:val="single"/>
        </w:rPr>
      </w:pPr>
      <w:r w:rsidRPr="008B11E9">
        <w:rPr>
          <w:b w:val="0"/>
          <w:u w:val="single"/>
        </w:rPr>
        <w:t>PWRMANv2-SR-REQ-383674/B-Internal Stop Mode timer</w:t>
      </w:r>
    </w:p>
    <w:p w14:paraId="4A550BBD" w14:textId="77777777" w:rsidR="00500605" w:rsidRDefault="00FB255D" w:rsidP="00500605">
      <w:r>
        <w:t xml:space="preserve">When the </w:t>
      </w:r>
      <w:proofErr w:type="spellStart"/>
      <w:r>
        <w:t>Ignition_Status</w:t>
      </w:r>
      <w:proofErr w:type="spellEnd"/>
      <w:r>
        <w:t xml:space="preserve"> changes from Run/Acc to OFF the Infotainment System Master shall start a Stop Mode timer.  When that timer has elapsed the Infotainment System Master is no longer allowed to enter Stop Mode.  </w:t>
      </w:r>
    </w:p>
    <w:p w14:paraId="3BB03E3B" w14:textId="77777777" w:rsidR="000E1DD5" w:rsidRDefault="00FB255D" w:rsidP="00500605"/>
    <w:p w14:paraId="73503ED6" w14:textId="77777777" w:rsidR="000E1DD5" w:rsidRDefault="00FB255D" w:rsidP="00500605">
      <w:r>
        <w:t>Ex.  If the S</w:t>
      </w:r>
      <w:r>
        <w:t xml:space="preserve">top Mode internal timer on a program is 2 hours, then the timer shall begin when </w:t>
      </w:r>
      <w:proofErr w:type="spellStart"/>
      <w:r>
        <w:t>Ignition_Status</w:t>
      </w:r>
      <w:proofErr w:type="spellEnd"/>
      <w:r>
        <w:t xml:space="preserve"> goes from Run/Acc to Off.  After 2 hours has elapsed from when </w:t>
      </w:r>
      <w:proofErr w:type="spellStart"/>
      <w:r>
        <w:t>ignition_status</w:t>
      </w:r>
      <w:proofErr w:type="spellEnd"/>
      <w:r>
        <w:t xml:space="preserve"> first went to OFF the Infotainment System Master is </w:t>
      </w:r>
      <w:ins w:id="309" w:author="Myslinski, Jason (J.S.)" w:date="2021-12-13T12:36:00Z">
        <w:r>
          <w:t xml:space="preserve">no </w:t>
        </w:r>
      </w:ins>
      <w:r>
        <w:t>longer allowed to enter S</w:t>
      </w:r>
      <w:r>
        <w:t>top Mode.</w:t>
      </w:r>
    </w:p>
    <w:p w14:paraId="68879D0A" w14:textId="77777777" w:rsidR="00C82F54" w:rsidRDefault="00FB255D" w:rsidP="00500605"/>
    <w:p w14:paraId="35A067DE" w14:textId="77777777" w:rsidR="00AC1712" w:rsidRDefault="00FB255D" w:rsidP="00500605">
      <w:r>
        <w:t>Note: Predictive Triggers (</w:t>
      </w:r>
      <w:proofErr w:type="spellStart"/>
      <w:r>
        <w:t>ex door</w:t>
      </w:r>
      <w:proofErr w:type="spellEnd"/>
      <w:r>
        <w:t xml:space="preserve"> open, door unlock) will not restart the Stop Mode timer.  For details on Predictive Triggers see requirement “</w:t>
      </w:r>
      <w:r w:rsidRPr="00AC1712">
        <w:rPr>
          <w:u w:val="single"/>
        </w:rPr>
        <w:t>PWRMAN-REQ-324997-Predictive Triggers</w:t>
      </w:r>
      <w:r>
        <w:t>”.</w:t>
      </w:r>
    </w:p>
    <w:p w14:paraId="65BD8451" w14:textId="77777777" w:rsidR="003D7721" w:rsidRDefault="00FB255D" w:rsidP="00500605">
      <w:pPr>
        <w:numPr>
          <w:ilvl w:val="0"/>
          <w:numId w:val="498"/>
        </w:numPr>
      </w:pPr>
      <w:r>
        <w:t xml:space="preserve">Example:  If the Stop Mode timer was 2 hours when </w:t>
      </w:r>
      <w:proofErr w:type="spellStart"/>
      <w:r>
        <w:t>ignition_s</w:t>
      </w:r>
      <w:r>
        <w:t>tatus</w:t>
      </w:r>
      <w:proofErr w:type="spellEnd"/>
      <w:r>
        <w:t xml:space="preserve"> went to OFF, and 1 hour has elapsed when a predictive trigger event occurs, then after the predictive trigger one hour would </w:t>
      </w:r>
      <w:proofErr w:type="gramStart"/>
      <w:r>
        <w:t>still remain</w:t>
      </w:r>
      <w:proofErr w:type="gramEnd"/>
      <w:r>
        <w:t xml:space="preserve"> on the Stop Mode timer. </w:t>
      </w:r>
    </w:p>
    <w:p w14:paraId="3289FB02" w14:textId="77777777" w:rsidR="00AC1712" w:rsidRDefault="00FB255D" w:rsidP="00500605"/>
    <w:p w14:paraId="726F3E8F" w14:textId="77777777" w:rsidR="00A61676" w:rsidRDefault="00FB255D" w:rsidP="00500605">
      <w:r>
        <w:t>Once the Stop Mode timer has expired it (ex 2 hours expired) will be reset to the to t</w:t>
      </w:r>
      <w:r>
        <w:t xml:space="preserve">he full time (ex 2 hours) once </w:t>
      </w:r>
      <w:proofErr w:type="spellStart"/>
      <w:r>
        <w:t>Ignition_Status</w:t>
      </w:r>
      <w:proofErr w:type="spellEnd"/>
      <w:r>
        <w:t xml:space="preserve"> = Run again.</w:t>
      </w:r>
    </w:p>
    <w:p w14:paraId="30BFF50D" w14:textId="77777777" w:rsidR="00A61676" w:rsidRDefault="00FB255D" w:rsidP="00500605"/>
    <w:p w14:paraId="4F28CC5D" w14:textId="77777777" w:rsidR="003D7721" w:rsidRDefault="00FB255D" w:rsidP="00500605">
      <w:r>
        <w:t xml:space="preserve">The internal Stop Mode timer to the Infotainment System Master will vary between programs.  Therefore, a range of values shall be protected for.  </w:t>
      </w:r>
    </w:p>
    <w:p w14:paraId="6B34E10D" w14:textId="77777777" w:rsidR="003D7721" w:rsidRDefault="00FB255D" w:rsidP="00500605"/>
    <w:p w14:paraId="66AAA4AF" w14:textId="77777777" w:rsidR="008B11E9" w:rsidRPr="008B11E9" w:rsidRDefault="008B11E9" w:rsidP="008B11E9">
      <w:pPr>
        <w:pStyle w:val="Heading5"/>
        <w:rPr>
          <w:b w:val="0"/>
          <w:u w:val="single"/>
        </w:rPr>
      </w:pPr>
      <w:r w:rsidRPr="008B11E9">
        <w:rPr>
          <w:b w:val="0"/>
          <w:u w:val="single"/>
        </w:rPr>
        <w:t>PWRMANv2-SR-REQ-383675/A-Entering Stop mode</w:t>
      </w:r>
    </w:p>
    <w:p w14:paraId="3B7CBC3E" w14:textId="77777777" w:rsidR="00500605" w:rsidRPr="00020B3D" w:rsidRDefault="00FB255D" w:rsidP="00500605">
      <w:pPr>
        <w:rPr>
          <w:rFonts w:cs="Arial"/>
        </w:rPr>
      </w:pPr>
      <w:r w:rsidRPr="00020B3D">
        <w:rPr>
          <w:rFonts w:cs="Arial"/>
        </w:rPr>
        <w:t xml:space="preserve">The Infotainment System Master shall enter Stop Mode whenever Sleep Power Mode would normally be </w:t>
      </w:r>
      <w:proofErr w:type="gramStart"/>
      <w:r w:rsidRPr="00020B3D">
        <w:rPr>
          <w:rFonts w:cs="Arial"/>
        </w:rPr>
        <w:t>entered</w:t>
      </w:r>
      <w:proofErr w:type="gramEnd"/>
      <w:r w:rsidRPr="00020B3D">
        <w:rPr>
          <w:rFonts w:cs="Arial"/>
        </w:rPr>
        <w:t xml:space="preserve"> and the internal Stop Mode timer has not expired.</w:t>
      </w:r>
    </w:p>
    <w:p w14:paraId="3B4E7B3A" w14:textId="77777777" w:rsidR="00020B3D" w:rsidRPr="00020B3D" w:rsidRDefault="00FB255D" w:rsidP="00020B3D">
      <w:pPr>
        <w:numPr>
          <w:ilvl w:val="0"/>
          <w:numId w:val="503"/>
        </w:numPr>
        <w:rPr>
          <w:rFonts w:cs="Arial"/>
        </w:rPr>
      </w:pPr>
      <w:r w:rsidRPr="00020B3D">
        <w:rPr>
          <w:rFonts w:cs="Arial"/>
        </w:rPr>
        <w:t>Exception:  The Battery State of Charge Server is causin</w:t>
      </w:r>
      <w:r w:rsidRPr="00020B3D">
        <w:rPr>
          <w:rFonts w:cs="Arial"/>
        </w:rPr>
        <w:t xml:space="preserve">g a power down event to Sleep Power mode.  Stop Mode shall not be entered in this case.  Triggers for this includes the Load Shed signals and </w:t>
      </w:r>
      <w:proofErr w:type="spellStart"/>
      <w:r w:rsidRPr="00020B3D">
        <w:rPr>
          <w:rFonts w:cs="Arial"/>
        </w:rPr>
        <w:t>KeyOffMde_D_Actl</w:t>
      </w:r>
      <w:proofErr w:type="spellEnd"/>
      <w:r w:rsidRPr="00020B3D">
        <w:rPr>
          <w:rFonts w:cs="Arial"/>
        </w:rPr>
        <w:t xml:space="preserve"> = Hibernate or Critical Battery</w:t>
      </w:r>
      <w:r>
        <w:rPr>
          <w:rFonts w:cs="Arial"/>
        </w:rPr>
        <w:t xml:space="preserve"> signal</w:t>
      </w:r>
      <w:r w:rsidRPr="00020B3D">
        <w:rPr>
          <w:rFonts w:cs="Arial"/>
        </w:rPr>
        <w:t xml:space="preserve">. </w:t>
      </w:r>
    </w:p>
    <w:p w14:paraId="4CDA3EB4" w14:textId="77777777" w:rsidR="00020B3D" w:rsidRPr="00020B3D" w:rsidRDefault="00FB255D" w:rsidP="00500605">
      <w:pPr>
        <w:rPr>
          <w:rFonts w:cs="Arial"/>
        </w:rPr>
      </w:pPr>
    </w:p>
    <w:p w14:paraId="6BA4690A" w14:textId="77777777" w:rsidR="008B11E9" w:rsidRPr="008B11E9" w:rsidRDefault="008B11E9" w:rsidP="008B11E9">
      <w:pPr>
        <w:pStyle w:val="Heading5"/>
        <w:rPr>
          <w:b w:val="0"/>
          <w:u w:val="single"/>
        </w:rPr>
      </w:pPr>
      <w:r w:rsidRPr="008B11E9">
        <w:rPr>
          <w:b w:val="0"/>
          <w:u w:val="single"/>
        </w:rPr>
        <w:t>PWRMANv2-SR-REQ-383676/A-Exiting Stop mode</w:t>
      </w:r>
    </w:p>
    <w:p w14:paraId="1D5E82D2" w14:textId="77777777" w:rsidR="00500605" w:rsidRPr="00C91D38" w:rsidRDefault="00FB255D" w:rsidP="00500605">
      <w:pPr>
        <w:rPr>
          <w:rFonts w:cs="Arial"/>
        </w:rPr>
      </w:pPr>
      <w:r w:rsidRPr="00C91D38">
        <w:rPr>
          <w:rFonts w:cs="Arial"/>
        </w:rPr>
        <w:t>The Infotainment System Master shall power down from Stop Mode to Sleep Mode after the Stop Mode internal timer expires.</w:t>
      </w:r>
    </w:p>
    <w:p w14:paraId="4DCD7234" w14:textId="77777777" w:rsidR="00B73645" w:rsidRPr="00C91D38" w:rsidRDefault="00FB255D" w:rsidP="00B73645">
      <w:pPr>
        <w:rPr>
          <w:rFonts w:cs="Arial"/>
        </w:rPr>
      </w:pPr>
    </w:p>
    <w:p w14:paraId="5DA30C68" w14:textId="77777777" w:rsidR="00B73645" w:rsidRPr="00C91D38" w:rsidRDefault="00FB255D" w:rsidP="00B73645">
      <w:pPr>
        <w:rPr>
          <w:rFonts w:cs="Arial"/>
        </w:rPr>
      </w:pPr>
      <w:r w:rsidRPr="00C91D38">
        <w:rPr>
          <w:rFonts w:cs="Arial"/>
        </w:rPr>
        <w:t>Signals</w:t>
      </w:r>
      <w:r w:rsidRPr="00C91D38">
        <w:rPr>
          <w:rFonts w:cs="Arial"/>
        </w:rPr>
        <w:t xml:space="preserve"> from the Battery State of Charge Server would cause the Infotainment System Master to exit Stop Mode </w:t>
      </w:r>
      <w:r>
        <w:rPr>
          <w:rFonts w:cs="Arial"/>
        </w:rPr>
        <w:t>(</w:t>
      </w:r>
      <w:proofErr w:type="spellStart"/>
      <w:proofErr w:type="gramStart"/>
      <w:r>
        <w:rPr>
          <w:rFonts w:cs="Arial"/>
        </w:rPr>
        <w:t>ie</w:t>
      </w:r>
      <w:proofErr w:type="spellEnd"/>
      <w:proofErr w:type="gramEnd"/>
      <w:r>
        <w:rPr>
          <w:rFonts w:cs="Arial"/>
        </w:rPr>
        <w:t xml:space="preserve"> cancel timer) </w:t>
      </w:r>
      <w:r w:rsidRPr="00C91D38">
        <w:rPr>
          <w:rFonts w:cs="Arial"/>
        </w:rPr>
        <w:t xml:space="preserve">to Sleep Mode such as Load Shed signals, </w:t>
      </w:r>
      <w:proofErr w:type="spellStart"/>
      <w:r w:rsidRPr="00C91D38">
        <w:rPr>
          <w:rFonts w:cs="Arial"/>
        </w:rPr>
        <w:t>KeyOffMde_D_Actl</w:t>
      </w:r>
      <w:proofErr w:type="spellEnd"/>
      <w:r w:rsidRPr="00C91D38">
        <w:rPr>
          <w:rFonts w:cs="Arial"/>
        </w:rPr>
        <w:t xml:space="preserve"> = Critical Battery or Hibernate</w:t>
      </w:r>
    </w:p>
    <w:p w14:paraId="531FD19D" w14:textId="77777777" w:rsidR="00C91D38" w:rsidRPr="00C91D38" w:rsidRDefault="00FB255D" w:rsidP="00B73645">
      <w:pPr>
        <w:rPr>
          <w:rFonts w:cs="Arial"/>
        </w:rPr>
      </w:pPr>
    </w:p>
    <w:p w14:paraId="06B95A17" w14:textId="77777777" w:rsidR="00C91D38" w:rsidRPr="00C91D38" w:rsidRDefault="00FB255D" w:rsidP="00C91D38">
      <w:pPr>
        <w:rPr>
          <w:rFonts w:cs="Arial"/>
        </w:rPr>
      </w:pPr>
      <w:r w:rsidRPr="00C91D38">
        <w:rPr>
          <w:rFonts w:cs="Arial"/>
        </w:rPr>
        <w:t>The Stop Mode timer expiring does not cause t</w:t>
      </w:r>
      <w:r w:rsidRPr="00C91D38">
        <w:rPr>
          <w:rFonts w:cs="Arial"/>
        </w:rPr>
        <w:t>he Infotainment System Master to exit any other power mode except Stop Mode.</w:t>
      </w:r>
    </w:p>
    <w:p w14:paraId="0FC1E6F8" w14:textId="77777777" w:rsidR="00B73645" w:rsidRPr="00C91D38" w:rsidRDefault="00FB255D" w:rsidP="00500605">
      <w:pPr>
        <w:rPr>
          <w:rFonts w:cs="Arial"/>
        </w:rPr>
      </w:pPr>
    </w:p>
    <w:p w14:paraId="1CC67DEE" w14:textId="77777777" w:rsidR="00B73645" w:rsidRPr="00C91D38" w:rsidRDefault="00FB255D" w:rsidP="00B73645">
      <w:pPr>
        <w:rPr>
          <w:rFonts w:cs="Arial"/>
        </w:rPr>
      </w:pPr>
      <w:r w:rsidRPr="00C91D38">
        <w:rPr>
          <w:rFonts w:cs="Arial"/>
        </w:rPr>
        <w:t>Note:  The Infotainment System Master can always exit Stop Mode to other power mode states (</w:t>
      </w:r>
      <w:proofErr w:type="spellStart"/>
      <w:r w:rsidRPr="00C91D38">
        <w:rPr>
          <w:rFonts w:cs="Arial"/>
        </w:rPr>
        <w:t>ex Infotainment</w:t>
      </w:r>
      <w:proofErr w:type="spellEnd"/>
      <w:r w:rsidRPr="00C91D38">
        <w:rPr>
          <w:rFonts w:cs="Arial"/>
        </w:rPr>
        <w:t xml:space="preserve"> Mode (</w:t>
      </w:r>
      <w:proofErr w:type="spellStart"/>
      <w:proofErr w:type="gramStart"/>
      <w:r w:rsidRPr="00C91D38">
        <w:rPr>
          <w:rFonts w:cs="Arial"/>
        </w:rPr>
        <w:t>ie</w:t>
      </w:r>
      <w:proofErr w:type="spellEnd"/>
      <w:proofErr w:type="gramEnd"/>
      <w:r w:rsidRPr="00C91D38">
        <w:rPr>
          <w:rFonts w:cs="Arial"/>
        </w:rPr>
        <w:t xml:space="preserve"> </w:t>
      </w:r>
      <w:proofErr w:type="spellStart"/>
      <w:r w:rsidRPr="00C91D38">
        <w:rPr>
          <w:rFonts w:cs="Arial"/>
        </w:rPr>
        <w:t>HMI_HMIMode_St</w:t>
      </w:r>
      <w:proofErr w:type="spellEnd"/>
      <w:r w:rsidRPr="00C91D38">
        <w:rPr>
          <w:rFonts w:cs="Arial"/>
        </w:rPr>
        <w:t xml:space="preserve"> = ON), Welcome, Farewell…).</w:t>
      </w:r>
    </w:p>
    <w:p w14:paraId="05D9D208" w14:textId="77777777" w:rsidR="00C91D38" w:rsidRPr="00C91D38" w:rsidRDefault="00FB255D" w:rsidP="00B73645">
      <w:pPr>
        <w:rPr>
          <w:rFonts w:cs="Arial"/>
        </w:rPr>
      </w:pPr>
    </w:p>
    <w:p w14:paraId="105B23B9" w14:textId="77777777" w:rsidR="00C91D38" w:rsidRPr="00C91D38" w:rsidRDefault="00FB255D" w:rsidP="00B73645">
      <w:pPr>
        <w:rPr>
          <w:rFonts w:cs="Arial"/>
        </w:rPr>
      </w:pPr>
    </w:p>
    <w:p w14:paraId="13762722" w14:textId="77777777" w:rsidR="00B73645" w:rsidRPr="00C91D38" w:rsidRDefault="00FB255D" w:rsidP="00500605">
      <w:pPr>
        <w:rPr>
          <w:rFonts w:cs="Arial"/>
        </w:rPr>
      </w:pPr>
    </w:p>
    <w:p w14:paraId="36C7FC4C" w14:textId="77777777" w:rsidR="008B19BF" w:rsidRDefault="00FB255D">
      <w:pPr>
        <w:spacing w:after="200" w:line="276" w:lineRule="auto"/>
      </w:pPr>
      <w:r>
        <w:br w:type="page"/>
      </w:r>
    </w:p>
    <w:p w14:paraId="38500F59" w14:textId="77777777" w:rsidR="00406F39" w:rsidRDefault="00FB255D" w:rsidP="008B11E9">
      <w:pPr>
        <w:pStyle w:val="Heading2"/>
      </w:pPr>
      <w:bookmarkStart w:id="310" w:name="_Toc115265633"/>
      <w:r w:rsidRPr="00B9479B">
        <w:t>RSOA-FUN-REQ-398359/A-Rear Seat Occupant Alert v2 Interface Client Power Management</w:t>
      </w:r>
      <w:bookmarkEnd w:id="310"/>
    </w:p>
    <w:p w14:paraId="72698C8A" w14:textId="77777777" w:rsidR="00500605" w:rsidRDefault="00FB255D" w:rsidP="00500605"/>
    <w:p w14:paraId="564187B6" w14:textId="77777777" w:rsidR="00406F39" w:rsidRDefault="00FB255D" w:rsidP="008B11E9">
      <w:pPr>
        <w:pStyle w:val="Heading3"/>
      </w:pPr>
      <w:bookmarkStart w:id="311" w:name="_Toc115265634"/>
      <w:r>
        <w:t>Requirements</w:t>
      </w:r>
      <w:bookmarkEnd w:id="311"/>
    </w:p>
    <w:p w14:paraId="2B003B71" w14:textId="77777777" w:rsidR="008B11E9" w:rsidRPr="008B11E9" w:rsidRDefault="008B11E9" w:rsidP="008B11E9">
      <w:pPr>
        <w:pStyle w:val="Heading4"/>
        <w:rPr>
          <w:b w:val="0"/>
          <w:u w:val="single"/>
        </w:rPr>
      </w:pPr>
      <w:r w:rsidRPr="008B11E9">
        <w:rPr>
          <w:b w:val="0"/>
          <w:u w:val="single"/>
        </w:rPr>
        <w:t>REQ-398360/A-Power Management Signaling of the Rear Seat Occupant Alert v2 Interface Client</w:t>
      </w:r>
    </w:p>
    <w:p w14:paraId="42F52E39" w14:textId="77777777" w:rsidR="001C60CB" w:rsidRDefault="00FB255D" w:rsidP="00500605">
      <w:proofErr w:type="gramStart"/>
      <w:r>
        <w:t>In order to</w:t>
      </w:r>
      <w:proofErr w:type="gramEnd"/>
      <w:r>
        <w:t xml:space="preserve"> properly display the alert to the user upon being triggered i</w:t>
      </w:r>
      <w:r>
        <w:t>n certain use cases, the Rear Seat Occupant Alert v2 Interface Client shall execute its internal power management strategy according to the following:</w:t>
      </w:r>
    </w:p>
    <w:p w14:paraId="52FB282F" w14:textId="77777777" w:rsidR="001C60CB" w:rsidRDefault="00FB255D" w:rsidP="00500605"/>
    <w:p w14:paraId="084166FF" w14:textId="77777777" w:rsidR="0089544F" w:rsidRDefault="00FB255D" w:rsidP="0089544F">
      <w:r>
        <w:t>Once an alert has been triggered, the interface client’s Application Layer (</w:t>
      </w:r>
      <w:proofErr w:type="gramStart"/>
      <w:r>
        <w:t>e.g.</w:t>
      </w:r>
      <w:proofErr w:type="gramEnd"/>
      <w:r>
        <w:t xml:space="preserve"> CCPU) shall send a Bool</w:t>
      </w:r>
      <w:r>
        <w:t>ean signal to the interface client’s Vehicle Interface Processor (e.g. VMCU) to indicate that the Rear Seat Occupant Alert notification is active and currently being displayed to the user. This signal state is then used to keep the interface client in a fu</w:t>
      </w:r>
      <w:r>
        <w:t>nctional state to display the notification to the user for as long as the alert is active. Once the alert is no longer active, this signal is then used to allow the interface client to begin shutdown. If an alert is never triggered for a given key cycle, t</w:t>
      </w:r>
      <w:r>
        <w:t>hen the signal is sent such that the interface client can begin shutdown immediately once the ignition is set to Off and the Driver/Passenger door is opened as in any other scenario.</w:t>
      </w:r>
      <w:r w:rsidRPr="0089544F">
        <w:t xml:space="preserve"> </w:t>
      </w:r>
      <w:r>
        <w:t>Please refer to the P06 specification for further details.</w:t>
      </w:r>
    </w:p>
    <w:p w14:paraId="501908E5" w14:textId="77777777" w:rsidR="0089544F" w:rsidRDefault="00FB255D" w:rsidP="0089544F"/>
    <w:p w14:paraId="6B77253C" w14:textId="77777777" w:rsidR="001C60CB" w:rsidRDefault="00FB255D" w:rsidP="0089544F">
      <w:r>
        <w:t>Note: This st</w:t>
      </w:r>
      <w:r>
        <w:t>rategy is unique to this variant of the feature, which is indicated via a configurable parameter in the Rear Seat Occupant Alert v2 Interface Client.</w:t>
      </w:r>
    </w:p>
    <w:p w14:paraId="54DC6C27" w14:textId="77777777" w:rsidR="008B19BF" w:rsidRDefault="00FB255D">
      <w:pPr>
        <w:spacing w:after="200" w:line="276" w:lineRule="auto"/>
      </w:pPr>
      <w:r>
        <w:br w:type="page"/>
      </w:r>
    </w:p>
    <w:p w14:paraId="2769DBE7" w14:textId="77777777" w:rsidR="00406F39" w:rsidRDefault="00FB255D" w:rsidP="008B11E9">
      <w:pPr>
        <w:pStyle w:val="Heading2"/>
      </w:pPr>
      <w:bookmarkStart w:id="312" w:name="_Toc115265635"/>
      <w:r w:rsidRPr="00B9479B">
        <w:t>PWRMAN-FUN-REQ-443537/A-Rear Seat Occupant Alert - variant when RSOA Interface Client is not responsible for RSOA chime</w:t>
      </w:r>
      <w:bookmarkEnd w:id="312"/>
    </w:p>
    <w:p w14:paraId="2325E8CA" w14:textId="77777777" w:rsidR="00500605" w:rsidRDefault="00FB255D" w:rsidP="00500605"/>
    <w:p w14:paraId="006045E2" w14:textId="77777777" w:rsidR="00406F39" w:rsidRDefault="00FB255D" w:rsidP="008B11E9">
      <w:pPr>
        <w:pStyle w:val="Heading3"/>
      </w:pPr>
      <w:bookmarkStart w:id="313" w:name="_Toc115265636"/>
      <w:r>
        <w:t>Physical Mapping of Classes</w:t>
      </w:r>
      <w:bookmarkEnd w:id="313"/>
    </w:p>
    <w:p w14:paraId="0865A0EF" w14:textId="77777777" w:rsidR="007A5FFC" w:rsidRPr="007A5FFC" w:rsidRDefault="00FB255D" w:rsidP="007A5FFC">
      <w:pPr>
        <w:rPr>
          <w:rFonts w:cs="Arial"/>
        </w:rPr>
      </w:pPr>
      <w:r w:rsidRPr="007A5FFC">
        <w:rPr>
          <w:rFonts w:cs="Arial"/>
        </w:rPr>
        <w:t xml:space="preserve">The table below shows how the logical classes may be mapped to physical modules for the </w:t>
      </w:r>
      <w:r>
        <w:rPr>
          <w:rFonts w:cs="Arial"/>
        </w:rPr>
        <w:t>Rear Seat Occupant Alert</w:t>
      </w:r>
      <w:r w:rsidRPr="007A5FFC">
        <w:rPr>
          <w:rFonts w:cs="Arial"/>
        </w:rPr>
        <w:t xml:space="preserve"> feature</w:t>
      </w:r>
      <w:r>
        <w:rPr>
          <w:rFonts w:cs="Arial"/>
        </w:rPr>
        <w:t xml:space="preserve"> (variant when RSOA Interface Client is not responsible for RSOA chime)</w:t>
      </w:r>
      <w:r w:rsidRPr="007A5FFC">
        <w:rPr>
          <w:rFonts w:cs="Arial"/>
        </w:rPr>
        <w:t>.  The table below cover</w:t>
      </w:r>
      <w:r w:rsidRPr="007A5FFC">
        <w:rPr>
          <w:rFonts w:cs="Arial"/>
        </w:rPr>
        <w:t xml:space="preserve">s the lead program. </w:t>
      </w:r>
    </w:p>
    <w:p w14:paraId="3DDB9C49" w14:textId="77777777" w:rsidR="007A5FFC" w:rsidRPr="007A5FFC" w:rsidRDefault="00FB255D" w:rsidP="007A5FFC">
      <w:pPr>
        <w:rPr>
          <w:rFonts w:cs="Arial"/>
        </w:rPr>
      </w:pPr>
    </w:p>
    <w:p w14:paraId="2D076BDC" w14:textId="77777777" w:rsidR="007A5FFC" w:rsidRPr="007A5FFC" w:rsidRDefault="00FB255D" w:rsidP="007A5FFC">
      <w:pPr>
        <w:rPr>
          <w:rFonts w:cs="Arial"/>
        </w:rPr>
      </w:pPr>
      <w:r w:rsidRPr="007A5FFC">
        <w:rPr>
          <w:rFonts w:cs="Arial"/>
        </w:rPr>
        <w:t xml:space="preserve">At the time the specification was written the below table was the latest.  If there are additional modules deployed to the class descriptions or the vehicle architecture changed since the spec was written and released, then the </w:t>
      </w:r>
      <w:r w:rsidRPr="007A5FFC">
        <w:rPr>
          <w:rFonts w:cs="Arial"/>
        </w:rPr>
        <w:t>applicable implementation guide class description would cover those modules.  If there is a conflict between the implementation guide and the table below the implementation guide takes precedent.</w:t>
      </w:r>
    </w:p>
    <w:p w14:paraId="10C1AF31" w14:textId="77777777" w:rsidR="007A5FFC" w:rsidRPr="007A5FFC" w:rsidRDefault="00FB255D" w:rsidP="007A5FFC">
      <w:pPr>
        <w:rPr>
          <w:rFonts w:cs="Arial"/>
        </w:rPr>
      </w:pPr>
    </w:p>
    <w:tbl>
      <w:tblPr>
        <w:tblStyle w:val="TableGrid"/>
        <w:tblW w:w="0" w:type="auto"/>
        <w:jc w:val="center"/>
        <w:tblLook w:val="04A0" w:firstRow="1" w:lastRow="0" w:firstColumn="1" w:lastColumn="0" w:noHBand="0" w:noVBand="1"/>
      </w:tblPr>
      <w:tblGrid>
        <w:gridCol w:w="3060"/>
        <w:gridCol w:w="2880"/>
      </w:tblGrid>
      <w:tr w:rsidR="007A5FFC" w:rsidRPr="007A5FFC" w14:paraId="0B847327" w14:textId="77777777" w:rsidTr="007A5FFC">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16A9D3A" w14:textId="77777777" w:rsidR="007A5FFC" w:rsidRPr="007A5FFC" w:rsidRDefault="00FB255D">
            <w:pPr>
              <w:rPr>
                <w:rFonts w:cs="Arial"/>
                <w:b/>
              </w:rPr>
            </w:pPr>
            <w:r w:rsidRPr="007A5FFC">
              <w:rPr>
                <w:rFonts w:cs="Arial"/>
                <w:b/>
              </w:rPr>
              <w:t>Logical Class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21E9D47" w14:textId="77777777" w:rsidR="007A5FFC" w:rsidRPr="007A5FFC" w:rsidRDefault="00FB255D">
            <w:pPr>
              <w:jc w:val="center"/>
              <w:rPr>
                <w:rFonts w:cs="Arial"/>
                <w:b/>
              </w:rPr>
            </w:pPr>
            <w:r w:rsidRPr="007A5FFC">
              <w:rPr>
                <w:rFonts w:cs="Arial"/>
                <w:b/>
              </w:rPr>
              <w:t>Physical Module (ECU)</w:t>
            </w:r>
          </w:p>
        </w:tc>
      </w:tr>
      <w:tr w:rsidR="007A5FFC" w:rsidRPr="007A5FFC" w14:paraId="4EF6F81F" w14:textId="77777777" w:rsidTr="007A5FFC">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26825" w14:textId="77777777" w:rsidR="007A5FFC" w:rsidRPr="007A5FFC" w:rsidRDefault="00FB255D">
            <w:pPr>
              <w:rPr>
                <w:rFonts w:cs="Arial"/>
              </w:rPr>
            </w:pPr>
            <w:r>
              <w:rPr>
                <w:rFonts w:cs="Arial"/>
              </w:rPr>
              <w:t xml:space="preserve">Rear Seat </w:t>
            </w:r>
            <w:r>
              <w:rPr>
                <w:rFonts w:cs="Arial"/>
              </w:rPr>
              <w:t>Occupant Alert Interface</w:t>
            </w:r>
            <w:r w:rsidRPr="007A5FFC">
              <w:rPr>
                <w:rFonts w:cs="Arial"/>
              </w:rPr>
              <w:t xml:space="preserve"> Client</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2507F" w14:textId="77777777" w:rsidR="007A5FFC" w:rsidRPr="007A5FFC" w:rsidRDefault="00FB255D">
            <w:pPr>
              <w:jc w:val="center"/>
              <w:rPr>
                <w:rFonts w:cs="Arial"/>
              </w:rPr>
            </w:pPr>
            <w:r w:rsidRPr="007A5FFC">
              <w:rPr>
                <w:rFonts w:cs="Arial"/>
              </w:rPr>
              <w:t>APIM</w:t>
            </w:r>
          </w:p>
        </w:tc>
      </w:tr>
    </w:tbl>
    <w:p w14:paraId="73998AE2" w14:textId="77777777" w:rsidR="007A5FFC" w:rsidRPr="007A5FFC" w:rsidRDefault="00FB255D" w:rsidP="007A5FFC">
      <w:pPr>
        <w:rPr>
          <w:rFonts w:cs="Arial"/>
        </w:rPr>
      </w:pPr>
    </w:p>
    <w:p w14:paraId="64720732" w14:textId="77777777" w:rsidR="00500605" w:rsidRPr="007A5FFC" w:rsidRDefault="00FB255D" w:rsidP="00500605">
      <w:pPr>
        <w:rPr>
          <w:rFonts w:cs="Arial"/>
        </w:rPr>
      </w:pPr>
    </w:p>
    <w:p w14:paraId="058AF630" w14:textId="77777777" w:rsidR="00406F39" w:rsidRDefault="00FB255D" w:rsidP="008B11E9">
      <w:pPr>
        <w:pStyle w:val="Heading3"/>
      </w:pPr>
      <w:bookmarkStart w:id="314" w:name="_Toc115265637"/>
      <w:r>
        <w:t>Requirements</w:t>
      </w:r>
      <w:bookmarkEnd w:id="314"/>
    </w:p>
    <w:p w14:paraId="3F134DEE" w14:textId="77777777" w:rsidR="008B11E9" w:rsidRPr="008B11E9" w:rsidRDefault="008B11E9" w:rsidP="008B11E9">
      <w:pPr>
        <w:pStyle w:val="Heading4"/>
        <w:rPr>
          <w:b w:val="0"/>
          <w:u w:val="single"/>
        </w:rPr>
      </w:pPr>
      <w:r w:rsidRPr="008B11E9">
        <w:rPr>
          <w:b w:val="0"/>
          <w:u w:val="single"/>
        </w:rPr>
        <w:t>RSOA-REQ-443519/B-Display Only Power Mode Extension (for variant when RSOA Interface Client is not responsible for RSOA Chime)</w:t>
      </w:r>
    </w:p>
    <w:p w14:paraId="62A169AB" w14:textId="77777777" w:rsidR="002A6181" w:rsidRDefault="00FB255D" w:rsidP="002A6181">
      <w:pPr>
        <w:rPr>
          <w:rFonts w:ascii="Calibri" w:hAnsi="Calibri"/>
        </w:rPr>
      </w:pPr>
      <w:r>
        <w:t xml:space="preserve">To support the displaying the Rear Seat Occupant Alert pop-up after </w:t>
      </w:r>
      <w:proofErr w:type="gramStart"/>
      <w:r>
        <w:t>the a</w:t>
      </w:r>
      <w:proofErr w:type="gramEnd"/>
      <w:r>
        <w:t xml:space="preserve"> transition to Ignition OFF and Delayed Acce</w:t>
      </w:r>
      <w:r>
        <w:t xml:space="preserve">ssory OFF, the Rear Seat Occupant Alert Interface Client shall extend the duration of Display-Only mode for a period of </w:t>
      </w:r>
      <w:proofErr w:type="spellStart"/>
      <w:r>
        <w:t>T_NotificationDuration</w:t>
      </w:r>
      <w:proofErr w:type="spellEnd"/>
      <w:r>
        <w:t xml:space="preserve"> to allow for the displaying of the Rear Seat Occupant Alert pop-up for its full duration.</w:t>
      </w:r>
    </w:p>
    <w:p w14:paraId="655FA687" w14:textId="77777777" w:rsidR="002A6181" w:rsidRDefault="00FB255D" w:rsidP="002A6181">
      <w:pPr>
        <w:rPr>
          <w:color w:val="2F5496"/>
        </w:rPr>
      </w:pPr>
    </w:p>
    <w:p w14:paraId="218467FB" w14:textId="77777777" w:rsidR="00334BF2" w:rsidRPr="002A6181" w:rsidRDefault="00FB255D" w:rsidP="002A6181">
      <w:r>
        <w:t>Likewise, to support t</w:t>
      </w:r>
      <w:r>
        <w:t xml:space="preserve">he displaying the Rear Seat Occupant Alert pop-up after the termination of a Clear Exit Assist event, the Rear Seat Occupant Alert Interface Client shall extend the duration of Display-Only mode for a period of </w:t>
      </w:r>
      <w:proofErr w:type="spellStart"/>
      <w:r>
        <w:t>T_NotificationDuration</w:t>
      </w:r>
      <w:proofErr w:type="spellEnd"/>
      <w:r>
        <w:t xml:space="preserve"> after the termination </w:t>
      </w:r>
      <w:r>
        <w:t>of a Clear Exit Assist event to allow for the displaying of the Rear Seat Occupant Alert pop-up for its full duration.</w:t>
      </w:r>
    </w:p>
    <w:p w14:paraId="6F95C0FA" w14:textId="77777777" w:rsidR="007917DC" w:rsidRDefault="00FB255D" w:rsidP="008B11E9">
      <w:pPr>
        <w:pStyle w:val="Heading4"/>
      </w:pPr>
      <w:r w:rsidRPr="00B9479B">
        <w:t>RSOA-TMR-REQ-392735/A-</w:t>
      </w:r>
      <w:proofErr w:type="spellStart"/>
      <w:r w:rsidRPr="00B9479B">
        <w:t>T_NotificationDuration</w:t>
      </w:r>
      <w:proofErr w:type="spellEnd"/>
    </w:p>
    <w:p w14:paraId="5F192AE2" w14:textId="77777777" w:rsidR="0091772B" w:rsidRPr="0091772B" w:rsidRDefault="00FB255D"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4B3B26C8"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638F07E0" w14:textId="77777777" w:rsidR="007917DC" w:rsidRDefault="00FB255D">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012E0C2C"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E95A7C2" w14:textId="77777777" w:rsidR="007917DC" w:rsidRDefault="00FB255D">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E51AB06"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E1AD98D"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3718BDEE"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Default</w:t>
            </w:r>
          </w:p>
        </w:tc>
      </w:tr>
      <w:tr w:rsidR="007917DC" w14:paraId="7D427709"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74B9FE6" w14:textId="77777777" w:rsidR="007917DC" w:rsidRPr="00DF054A" w:rsidRDefault="00FB255D">
            <w:pPr>
              <w:spacing w:line="276" w:lineRule="auto"/>
              <w:rPr>
                <w:rFonts w:ascii="Univers" w:eastAsia="Times New Roman" w:hAnsi="Univers" w:cs="Arial"/>
                <w:sz w:val="14"/>
                <w:szCs w:val="14"/>
              </w:rPr>
            </w:pPr>
            <w:proofErr w:type="spellStart"/>
            <w:r w:rsidRPr="00DF054A">
              <w:rPr>
                <w:rFonts w:cs="Arial"/>
                <w:sz w:val="14"/>
                <w:szCs w:val="14"/>
              </w:rPr>
              <w:t>T_NotificationDuration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B41FAD7" w14:textId="77777777" w:rsidR="00583908" w:rsidRDefault="00FB255D" w:rsidP="00583908">
            <w:r>
              <w:t>The amount of time for the notification to be displayed.</w:t>
            </w:r>
          </w:p>
          <w:p w14:paraId="5D410476" w14:textId="77777777" w:rsidR="00583908" w:rsidRPr="00EF5AD3" w:rsidRDefault="00FB255D" w:rsidP="00583908">
            <w:pPr>
              <w:rPr>
                <w:szCs w:val="22"/>
              </w:rPr>
            </w:pPr>
            <w:r w:rsidRPr="00EF5AD3">
              <w:rPr>
                <w:rFonts w:cs="Arial"/>
                <w:szCs w:val="22"/>
              </w:rPr>
              <w:t xml:space="preserve"> </w:t>
            </w:r>
          </w:p>
          <w:p w14:paraId="22551489" w14:textId="77777777" w:rsidR="00500605" w:rsidRPr="00583908" w:rsidRDefault="00FB255D" w:rsidP="004A09F3">
            <w:pPr>
              <w:rPr>
                <w:rFonts w:cs="Arial"/>
                <w:szCs w:val="22"/>
              </w:rPr>
            </w:pPr>
            <w:r w:rsidRPr="00EF5AD3">
              <w:rPr>
                <w:rFonts w:cs="Arial"/>
                <w:szCs w:val="22"/>
              </w:rPr>
              <w:t xml:space="preserve"> Note: </w:t>
            </w:r>
            <w:r>
              <w:rPr>
                <w:rFonts w:cs="Arial"/>
                <w:szCs w:val="22"/>
              </w:rPr>
              <w:t xml:space="preserve">Set by configurable parameter, refer to </w:t>
            </w:r>
            <w:r>
              <w:rPr>
                <w:rFonts w:cs="Arial"/>
                <w:szCs w:val="22"/>
              </w:rPr>
              <w:t>IDS</w:t>
            </w:r>
          </w:p>
          <w:p w14:paraId="3501944D" w14:textId="77777777" w:rsidR="007917DC" w:rsidRDefault="00FB255D">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8A32139" w14:textId="77777777" w:rsidR="007917DC" w:rsidRDefault="00FB255D">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453E339D" w14:textId="77777777" w:rsidR="007917DC" w:rsidRDefault="00FB255D">
            <w:pPr>
              <w:spacing w:line="276" w:lineRule="auto"/>
              <w:rPr>
                <w:rFonts w:ascii="Univers" w:eastAsia="Times New Roman" w:hAnsi="Univers" w:cs="Arial"/>
                <w:sz w:val="14"/>
                <w:szCs w:val="14"/>
              </w:rPr>
            </w:pPr>
            <w:r>
              <w:rPr>
                <w:rFonts w:cs="Arial"/>
                <w:sz w:val="14"/>
                <w:szCs w:val="14"/>
              </w:rPr>
              <w:t>See IDS</w:t>
            </w:r>
          </w:p>
        </w:tc>
        <w:tc>
          <w:tcPr>
            <w:tcW w:w="1080" w:type="dxa"/>
            <w:tcBorders>
              <w:top w:val="single" w:sz="4" w:space="0" w:color="auto"/>
              <w:left w:val="single" w:sz="4" w:space="0" w:color="auto"/>
              <w:bottom w:val="single" w:sz="4" w:space="0" w:color="auto"/>
              <w:right w:val="single" w:sz="4" w:space="0" w:color="auto"/>
            </w:tcBorders>
            <w:hideMark/>
          </w:tcPr>
          <w:p w14:paraId="7E4EF8CE" w14:textId="77777777" w:rsidR="007917DC" w:rsidRDefault="00FB255D">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36ABF0D2" w14:textId="77777777" w:rsidR="007917DC" w:rsidRDefault="00FB255D">
            <w:pPr>
              <w:spacing w:line="276" w:lineRule="auto"/>
              <w:jc w:val="center"/>
              <w:rPr>
                <w:rFonts w:ascii="Univers" w:eastAsia="Times New Roman" w:hAnsi="Univers" w:cs="Arial"/>
                <w:sz w:val="14"/>
                <w:szCs w:val="14"/>
              </w:rPr>
            </w:pPr>
          </w:p>
        </w:tc>
      </w:tr>
    </w:tbl>
    <w:p w14:paraId="79DD90CC" w14:textId="77777777" w:rsidR="005A201A" w:rsidRPr="00B01CDD" w:rsidRDefault="00FB255D" w:rsidP="00B01CDD">
      <w:pPr>
        <w:rPr>
          <w:sz w:val="14"/>
          <w:szCs w:val="14"/>
        </w:rPr>
      </w:pPr>
    </w:p>
    <w:p w14:paraId="4408DE1E" w14:textId="77777777" w:rsidR="008B19BF" w:rsidRDefault="00FB255D">
      <w:pPr>
        <w:spacing w:after="200" w:line="276" w:lineRule="auto"/>
      </w:pPr>
      <w:r>
        <w:br w:type="page"/>
      </w:r>
    </w:p>
    <w:p w14:paraId="1A2F03AF" w14:textId="77777777" w:rsidR="00406F39" w:rsidRDefault="00FB255D" w:rsidP="008B11E9">
      <w:pPr>
        <w:pStyle w:val="Heading2"/>
      </w:pPr>
      <w:bookmarkStart w:id="315" w:name="_Toc115265638"/>
      <w:r w:rsidRPr="00B9479B">
        <w:t xml:space="preserve">PWRMAN-FUN-REQ-422137/A-Delivery Assist - Power </w:t>
      </w:r>
      <w:proofErr w:type="spellStart"/>
      <w:r w:rsidRPr="00B9479B">
        <w:t>Moding</w:t>
      </w:r>
      <w:bookmarkEnd w:id="315"/>
      <w:proofErr w:type="spellEnd"/>
    </w:p>
    <w:p w14:paraId="18AD05B3" w14:textId="77777777" w:rsidR="00710D68" w:rsidRPr="00710D68" w:rsidRDefault="00FB255D" w:rsidP="00500605">
      <w:pPr>
        <w:rPr>
          <w:rFonts w:cs="Arial"/>
        </w:rPr>
      </w:pPr>
    </w:p>
    <w:p w14:paraId="40C0758D" w14:textId="77777777" w:rsidR="00406F39" w:rsidRDefault="00FB255D" w:rsidP="008B11E9">
      <w:pPr>
        <w:pStyle w:val="Heading3"/>
      </w:pPr>
      <w:bookmarkStart w:id="316" w:name="_Toc115265639"/>
      <w:r>
        <w:t>Overview</w:t>
      </w:r>
      <w:bookmarkEnd w:id="316"/>
    </w:p>
    <w:p w14:paraId="326A6DAD" w14:textId="77777777" w:rsidR="00500605" w:rsidRDefault="00FB255D" w:rsidP="00500605">
      <w:r>
        <w:t xml:space="preserve">For the delivery assist feature this allows the Infotainment System Master to go to Stop Mode when the user </w:t>
      </w:r>
      <w:r>
        <w:t>exits the vehicle and re-enters for quicker start-up times.</w:t>
      </w:r>
    </w:p>
    <w:p w14:paraId="37FE5C51" w14:textId="77777777" w:rsidR="00A53208" w:rsidRDefault="00FB255D" w:rsidP="00500605"/>
    <w:p w14:paraId="34285A6E" w14:textId="77777777" w:rsidR="00406F39" w:rsidRDefault="00FB255D" w:rsidP="008B11E9">
      <w:pPr>
        <w:pStyle w:val="Heading3"/>
      </w:pPr>
      <w:bookmarkStart w:id="317" w:name="_Toc115265640"/>
      <w:r>
        <w:t>Interface Requirements</w:t>
      </w:r>
      <w:bookmarkEnd w:id="317"/>
    </w:p>
    <w:p w14:paraId="0B2200FC" w14:textId="77777777" w:rsidR="00406F39" w:rsidRDefault="00FB255D" w:rsidP="008B11E9">
      <w:pPr>
        <w:pStyle w:val="Heading4"/>
      </w:pPr>
      <w:r w:rsidRPr="00B9479B">
        <w:t>MD-REQ-422174/A-</w:t>
      </w:r>
      <w:proofErr w:type="spellStart"/>
      <w:r w:rsidRPr="00B9479B">
        <w:t>DelvrAsstExtndWak_D_Rq</w:t>
      </w:r>
      <w:proofErr w:type="spellEnd"/>
    </w:p>
    <w:p w14:paraId="328C80EA" w14:textId="77777777" w:rsidR="00B10CDE" w:rsidRDefault="00FB255D" w:rsidP="00B10CDE">
      <w:r>
        <w:t xml:space="preserve">Message Type:  Request </w:t>
      </w:r>
    </w:p>
    <w:p w14:paraId="533A61C8" w14:textId="77777777" w:rsidR="00B10CDE" w:rsidRDefault="00FB255D" w:rsidP="00B10CDE"/>
    <w:p w14:paraId="01C60828" w14:textId="77777777" w:rsidR="00B10CDE" w:rsidRDefault="00FB255D" w:rsidP="00B10CDE">
      <w:r>
        <w:t>The Delivery Assist power mode signal indicates if the Infotainment System Master should power down to Delivery Assist Stop Mode when the infotainment system powers down</w:t>
      </w:r>
    </w:p>
    <w:p w14:paraId="2533997C" w14:textId="77777777" w:rsidR="00B10CDE" w:rsidRDefault="00FB255D" w:rsidP="00B10CDE"/>
    <w:p w14:paraId="4793F14E" w14:textId="77777777" w:rsidR="00B10CDE" w:rsidRDefault="00FB255D" w:rsidP="00B10CDE"/>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2340"/>
        <w:gridCol w:w="900"/>
        <w:gridCol w:w="4405"/>
      </w:tblGrid>
      <w:tr w:rsidR="00B10CDE" w14:paraId="6B59B7A4" w14:textId="77777777" w:rsidTr="00EA3DA4">
        <w:trPr>
          <w:jc w:val="center"/>
        </w:trPr>
        <w:tc>
          <w:tcPr>
            <w:tcW w:w="2970" w:type="dxa"/>
            <w:tcBorders>
              <w:top w:val="single" w:sz="4" w:space="0" w:color="auto"/>
              <w:left w:val="single" w:sz="4" w:space="0" w:color="auto"/>
              <w:bottom w:val="single" w:sz="4" w:space="0" w:color="auto"/>
              <w:right w:val="single" w:sz="4" w:space="0" w:color="auto"/>
            </w:tcBorders>
            <w:hideMark/>
          </w:tcPr>
          <w:p w14:paraId="119D2437" w14:textId="77777777" w:rsidR="00B10CDE" w:rsidRDefault="00FB255D">
            <w:pPr>
              <w:spacing w:line="276" w:lineRule="auto"/>
              <w:rPr>
                <w:rFonts w:cs="Arial"/>
                <w:b/>
              </w:rPr>
            </w:pPr>
            <w:r>
              <w:rPr>
                <w:rFonts w:cs="Arial"/>
                <w:b/>
              </w:rPr>
              <w:t>Logical Signal Name</w:t>
            </w:r>
          </w:p>
        </w:tc>
        <w:tc>
          <w:tcPr>
            <w:tcW w:w="2340" w:type="dxa"/>
            <w:tcBorders>
              <w:top w:val="single" w:sz="4" w:space="0" w:color="auto"/>
              <w:left w:val="single" w:sz="4" w:space="0" w:color="auto"/>
              <w:bottom w:val="single" w:sz="4" w:space="0" w:color="auto"/>
              <w:right w:val="single" w:sz="4" w:space="0" w:color="auto"/>
            </w:tcBorders>
            <w:hideMark/>
          </w:tcPr>
          <w:p w14:paraId="54831484" w14:textId="77777777" w:rsidR="00B10CDE" w:rsidRDefault="00FB255D">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3B6F12E" w14:textId="77777777" w:rsidR="00B10CDE" w:rsidRDefault="00FB255D">
            <w:pPr>
              <w:spacing w:line="276" w:lineRule="auto"/>
              <w:rPr>
                <w:rFonts w:cs="Arial"/>
                <w:b/>
              </w:rPr>
            </w:pPr>
            <w:r>
              <w:rPr>
                <w:rFonts w:cs="Arial"/>
                <w:b/>
              </w:rPr>
              <w:t>Value</w:t>
            </w:r>
          </w:p>
        </w:tc>
        <w:tc>
          <w:tcPr>
            <w:tcW w:w="4405" w:type="dxa"/>
            <w:tcBorders>
              <w:top w:val="single" w:sz="4" w:space="0" w:color="auto"/>
              <w:left w:val="single" w:sz="4" w:space="0" w:color="auto"/>
              <w:bottom w:val="single" w:sz="4" w:space="0" w:color="auto"/>
              <w:right w:val="single" w:sz="4" w:space="0" w:color="auto"/>
            </w:tcBorders>
            <w:hideMark/>
          </w:tcPr>
          <w:p w14:paraId="5C4F5AC2" w14:textId="77777777" w:rsidR="00B10CDE" w:rsidRDefault="00FB255D">
            <w:pPr>
              <w:spacing w:line="276" w:lineRule="auto"/>
              <w:rPr>
                <w:rFonts w:cs="Arial"/>
                <w:b/>
              </w:rPr>
            </w:pPr>
            <w:r>
              <w:rPr>
                <w:rFonts w:cs="Arial"/>
                <w:b/>
              </w:rPr>
              <w:t>Description</w:t>
            </w:r>
          </w:p>
        </w:tc>
      </w:tr>
      <w:tr w:rsidR="00B10CDE" w14:paraId="48FC5291" w14:textId="77777777" w:rsidTr="00EA3DA4">
        <w:trPr>
          <w:jc w:val="center"/>
        </w:trPr>
        <w:tc>
          <w:tcPr>
            <w:tcW w:w="2970" w:type="dxa"/>
            <w:vMerge w:val="restart"/>
            <w:tcBorders>
              <w:top w:val="single" w:sz="4" w:space="0" w:color="auto"/>
              <w:left w:val="single" w:sz="4" w:space="0" w:color="auto"/>
              <w:bottom w:val="single" w:sz="4" w:space="0" w:color="auto"/>
              <w:right w:val="single" w:sz="4" w:space="0" w:color="auto"/>
            </w:tcBorders>
          </w:tcPr>
          <w:p w14:paraId="6BE6EF62" w14:textId="77777777" w:rsidR="00B10CDE" w:rsidRDefault="00FB255D">
            <w:pPr>
              <w:spacing w:line="276" w:lineRule="auto"/>
              <w:rPr>
                <w:rFonts w:cs="Arial"/>
              </w:rPr>
            </w:pPr>
          </w:p>
          <w:p w14:paraId="157A7685" w14:textId="77777777" w:rsidR="00B10CDE" w:rsidRDefault="00FB255D">
            <w:pPr>
              <w:spacing w:line="276" w:lineRule="auto"/>
              <w:rPr>
                <w:rFonts w:cs="Arial"/>
              </w:rPr>
            </w:pPr>
            <w:proofErr w:type="spellStart"/>
            <w:r>
              <w:rPr>
                <w:rFonts w:cs="Arial"/>
              </w:rPr>
              <w:t>DelvrAsstExtndWak_D_Rq</w:t>
            </w:r>
            <w:proofErr w:type="spellEnd"/>
          </w:p>
        </w:tc>
        <w:tc>
          <w:tcPr>
            <w:tcW w:w="2340" w:type="dxa"/>
            <w:tcBorders>
              <w:top w:val="single" w:sz="4" w:space="0" w:color="auto"/>
              <w:left w:val="single" w:sz="4" w:space="0" w:color="auto"/>
              <w:bottom w:val="single" w:sz="4" w:space="0" w:color="auto"/>
              <w:right w:val="single" w:sz="4" w:space="0" w:color="auto"/>
            </w:tcBorders>
            <w:hideMark/>
          </w:tcPr>
          <w:p w14:paraId="16217FCC" w14:textId="77777777" w:rsidR="00B10CDE" w:rsidRDefault="00FB255D">
            <w:pPr>
              <w:spacing w:line="276" w:lineRule="auto"/>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hideMark/>
          </w:tcPr>
          <w:p w14:paraId="1E30606C" w14:textId="77777777" w:rsidR="00B10CDE" w:rsidRDefault="00FB255D">
            <w:pPr>
              <w:spacing w:line="276" w:lineRule="auto"/>
              <w:rPr>
                <w:rFonts w:cs="Arial"/>
              </w:rPr>
            </w:pPr>
            <w:r>
              <w:rPr>
                <w:rFonts w:cs="Arial"/>
              </w:rPr>
              <w:t>0x0</w:t>
            </w:r>
          </w:p>
        </w:tc>
        <w:tc>
          <w:tcPr>
            <w:tcW w:w="4405" w:type="dxa"/>
            <w:tcBorders>
              <w:top w:val="single" w:sz="4" w:space="0" w:color="auto"/>
              <w:left w:val="single" w:sz="4" w:space="0" w:color="auto"/>
              <w:bottom w:val="single" w:sz="4" w:space="0" w:color="auto"/>
              <w:right w:val="single" w:sz="4" w:space="0" w:color="auto"/>
            </w:tcBorders>
            <w:vAlign w:val="center"/>
          </w:tcPr>
          <w:p w14:paraId="40EFC243" w14:textId="77777777" w:rsidR="00B10CDE" w:rsidRDefault="00FB255D">
            <w:pPr>
              <w:autoSpaceDE w:val="0"/>
              <w:autoSpaceDN w:val="0"/>
              <w:adjustRightInd w:val="0"/>
              <w:spacing w:line="254" w:lineRule="auto"/>
              <w:rPr>
                <w:rFonts w:cs="Arial"/>
              </w:rPr>
            </w:pPr>
            <w:r>
              <w:rPr>
                <w:rFonts w:cs="Arial"/>
              </w:rPr>
              <w:t>Assume the last state (Active / Inactive)</w:t>
            </w:r>
          </w:p>
        </w:tc>
      </w:tr>
      <w:tr w:rsidR="00B10CDE" w14:paraId="1F826B18" w14:textId="77777777" w:rsidTr="00EA3DA4">
        <w:trPr>
          <w:jc w:val="center"/>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12F8506E" w14:textId="77777777" w:rsidR="00B10CDE" w:rsidRDefault="00FB255D">
            <w:pPr>
              <w:spacing w:line="25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5B3257F0" w14:textId="77777777" w:rsidR="00B10CDE" w:rsidRDefault="00FB255D">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hideMark/>
          </w:tcPr>
          <w:p w14:paraId="35647312" w14:textId="77777777" w:rsidR="00B10CDE" w:rsidRDefault="00FB255D">
            <w:pPr>
              <w:spacing w:line="276" w:lineRule="auto"/>
              <w:rPr>
                <w:rFonts w:cs="Arial"/>
              </w:rPr>
            </w:pPr>
            <w:r>
              <w:rPr>
                <w:rFonts w:cs="Arial"/>
              </w:rPr>
              <w:t>0x1</w:t>
            </w:r>
          </w:p>
        </w:tc>
        <w:tc>
          <w:tcPr>
            <w:tcW w:w="4405" w:type="dxa"/>
            <w:tcBorders>
              <w:top w:val="single" w:sz="4" w:space="0" w:color="auto"/>
              <w:left w:val="single" w:sz="4" w:space="0" w:color="auto"/>
              <w:bottom w:val="single" w:sz="4" w:space="0" w:color="auto"/>
              <w:right w:val="single" w:sz="4" w:space="0" w:color="auto"/>
            </w:tcBorders>
            <w:vAlign w:val="center"/>
            <w:hideMark/>
          </w:tcPr>
          <w:p w14:paraId="699F4E0E" w14:textId="77777777" w:rsidR="00B10CDE" w:rsidRDefault="00FB255D">
            <w:pPr>
              <w:spacing w:line="256" w:lineRule="auto"/>
              <w:rPr>
                <w:rFonts w:cs="Arial"/>
              </w:rPr>
            </w:pPr>
          </w:p>
        </w:tc>
      </w:tr>
      <w:tr w:rsidR="00B10CDE" w14:paraId="6AC4B1C0" w14:textId="77777777" w:rsidTr="00EA3DA4">
        <w:trPr>
          <w:jc w:val="center"/>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695342CB" w14:textId="77777777" w:rsidR="00B10CDE" w:rsidRDefault="00FB255D">
            <w:pPr>
              <w:spacing w:line="25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3A366619" w14:textId="77777777" w:rsidR="00B10CDE" w:rsidRDefault="00FB255D">
            <w:pPr>
              <w:spacing w:line="276" w:lineRule="auto"/>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hideMark/>
          </w:tcPr>
          <w:p w14:paraId="53F7ACB1" w14:textId="77777777" w:rsidR="00B10CDE" w:rsidRDefault="00FB255D">
            <w:pPr>
              <w:spacing w:line="276" w:lineRule="auto"/>
              <w:rPr>
                <w:rFonts w:cs="Arial"/>
              </w:rPr>
            </w:pPr>
            <w:r>
              <w:rPr>
                <w:rFonts w:cs="Arial"/>
              </w:rPr>
              <w:t>0x2</w:t>
            </w:r>
          </w:p>
        </w:tc>
        <w:tc>
          <w:tcPr>
            <w:tcW w:w="4405" w:type="dxa"/>
            <w:tcBorders>
              <w:top w:val="single" w:sz="4" w:space="0" w:color="auto"/>
              <w:left w:val="single" w:sz="4" w:space="0" w:color="auto"/>
              <w:bottom w:val="single" w:sz="4" w:space="0" w:color="auto"/>
              <w:right w:val="single" w:sz="4" w:space="0" w:color="auto"/>
            </w:tcBorders>
            <w:vAlign w:val="center"/>
            <w:hideMark/>
          </w:tcPr>
          <w:p w14:paraId="5FA8D372" w14:textId="77777777" w:rsidR="00B10CDE" w:rsidRDefault="00FB255D">
            <w:pPr>
              <w:spacing w:line="256" w:lineRule="auto"/>
              <w:rPr>
                <w:rFonts w:cs="Arial"/>
              </w:rPr>
            </w:pPr>
          </w:p>
        </w:tc>
      </w:tr>
      <w:tr w:rsidR="00B10CDE" w14:paraId="02C7060D" w14:textId="77777777" w:rsidTr="00EA3DA4">
        <w:trPr>
          <w:jc w:val="center"/>
        </w:trPr>
        <w:tc>
          <w:tcPr>
            <w:tcW w:w="2970" w:type="dxa"/>
            <w:vMerge/>
            <w:tcBorders>
              <w:top w:val="single" w:sz="4" w:space="0" w:color="auto"/>
              <w:left w:val="single" w:sz="4" w:space="0" w:color="auto"/>
              <w:bottom w:val="single" w:sz="4" w:space="0" w:color="auto"/>
              <w:right w:val="single" w:sz="4" w:space="0" w:color="auto"/>
            </w:tcBorders>
            <w:vAlign w:val="center"/>
            <w:hideMark/>
          </w:tcPr>
          <w:p w14:paraId="16E3FDD3" w14:textId="77777777" w:rsidR="00B10CDE" w:rsidRDefault="00FB255D">
            <w:pPr>
              <w:spacing w:line="25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438D50DB" w14:textId="77777777" w:rsidR="00B10CDE" w:rsidRDefault="00FB255D">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hideMark/>
          </w:tcPr>
          <w:p w14:paraId="1F63CD28" w14:textId="77777777" w:rsidR="00B10CDE" w:rsidRDefault="00FB255D">
            <w:pPr>
              <w:spacing w:line="276" w:lineRule="auto"/>
              <w:rPr>
                <w:rFonts w:cs="Arial"/>
              </w:rPr>
            </w:pPr>
            <w:r>
              <w:rPr>
                <w:rFonts w:cs="Arial"/>
              </w:rPr>
              <w:t>0x3</w:t>
            </w:r>
          </w:p>
        </w:tc>
        <w:tc>
          <w:tcPr>
            <w:tcW w:w="4405" w:type="dxa"/>
            <w:tcBorders>
              <w:top w:val="single" w:sz="4" w:space="0" w:color="auto"/>
              <w:left w:val="single" w:sz="4" w:space="0" w:color="auto"/>
              <w:bottom w:val="single" w:sz="4" w:space="0" w:color="auto"/>
              <w:right w:val="single" w:sz="4" w:space="0" w:color="auto"/>
            </w:tcBorders>
            <w:vAlign w:val="center"/>
            <w:hideMark/>
          </w:tcPr>
          <w:p w14:paraId="52C24B13" w14:textId="77777777" w:rsidR="00B10CDE" w:rsidRDefault="00FB255D">
            <w:pPr>
              <w:spacing w:line="256" w:lineRule="auto"/>
              <w:rPr>
                <w:rFonts w:cs="Arial"/>
              </w:rPr>
            </w:pPr>
          </w:p>
        </w:tc>
      </w:tr>
    </w:tbl>
    <w:p w14:paraId="283FD4A6" w14:textId="77777777" w:rsidR="00B10CDE" w:rsidRDefault="00FB255D" w:rsidP="00B10CDE">
      <w:pPr>
        <w:rPr>
          <w:color w:val="FF0000"/>
        </w:rPr>
      </w:pPr>
    </w:p>
    <w:p w14:paraId="33CDB96D" w14:textId="77777777" w:rsidR="00500605" w:rsidRDefault="00FB255D" w:rsidP="00500605"/>
    <w:p w14:paraId="764F6243" w14:textId="77777777" w:rsidR="00406F39" w:rsidRDefault="00FB255D" w:rsidP="008B11E9">
      <w:pPr>
        <w:pStyle w:val="Heading3"/>
      </w:pPr>
      <w:bookmarkStart w:id="318" w:name="_Toc115265641"/>
      <w:r>
        <w:t>Use Cases</w:t>
      </w:r>
      <w:bookmarkEnd w:id="318"/>
    </w:p>
    <w:p w14:paraId="5E79921C" w14:textId="77777777" w:rsidR="00406F39" w:rsidRDefault="00FB255D" w:rsidP="008B11E9">
      <w:pPr>
        <w:pStyle w:val="Heading4"/>
      </w:pPr>
      <w:r>
        <w:t>PWRMAN-UC-REQ-422231/A-Driver powers up the infotainment system while Delivery Assist Stop Mode is active</w:t>
      </w:r>
    </w:p>
    <w:p w14:paraId="78E71A0E"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E6CDC" w:rsidRPr="00CE6CDC" w14:paraId="3674EC9C" w14:textId="77777777" w:rsidTr="00CE6CD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4DF7BC7" w14:textId="77777777" w:rsidR="00CE6CDC" w:rsidRPr="00CE6CDC" w:rsidRDefault="00FB255D">
            <w:pPr>
              <w:spacing w:line="276" w:lineRule="auto"/>
              <w:rPr>
                <w:rFonts w:cs="Arial"/>
              </w:rPr>
            </w:pPr>
            <w:r w:rsidRPr="00CE6CDC">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9C6254" w14:textId="77777777" w:rsidR="00CE6CDC" w:rsidRPr="00CE6CDC" w:rsidRDefault="00FB255D">
            <w:pPr>
              <w:spacing w:line="276" w:lineRule="auto"/>
              <w:rPr>
                <w:rFonts w:cs="Arial"/>
              </w:rPr>
            </w:pPr>
            <w:r>
              <w:rPr>
                <w:rFonts w:cs="Arial"/>
              </w:rPr>
              <w:t>Vehicle Occupant, System</w:t>
            </w:r>
          </w:p>
        </w:tc>
      </w:tr>
      <w:tr w:rsidR="00CE6CDC" w:rsidRPr="00CE6CDC" w14:paraId="19987D44" w14:textId="77777777" w:rsidTr="00CE6CD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A5EA13" w14:textId="77777777" w:rsidR="00CE6CDC" w:rsidRPr="00CE6CDC" w:rsidRDefault="00FB255D">
            <w:pPr>
              <w:spacing w:line="276" w:lineRule="auto"/>
              <w:rPr>
                <w:rFonts w:cs="Arial"/>
              </w:rPr>
            </w:pPr>
            <w:r w:rsidRPr="00CE6CDC">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E11A6BA" w14:textId="77777777" w:rsidR="00790DE4" w:rsidRDefault="00FB255D">
            <w:pPr>
              <w:spacing w:line="276" w:lineRule="auto"/>
              <w:rPr>
                <w:rFonts w:cs="Arial"/>
              </w:rPr>
            </w:pPr>
            <w:r>
              <w:rPr>
                <w:rFonts w:cs="Arial"/>
              </w:rPr>
              <w:t xml:space="preserve">The driver exits the </w:t>
            </w:r>
            <w:proofErr w:type="gramStart"/>
            <w:r>
              <w:rPr>
                <w:rFonts w:cs="Arial"/>
              </w:rPr>
              <w:t>vehicle</w:t>
            </w:r>
            <w:proofErr w:type="gramEnd"/>
            <w:r>
              <w:rPr>
                <w:rFonts w:cs="Arial"/>
              </w:rPr>
              <w:t xml:space="preserve"> and the infotainment system powers down to Delivery Assist Stop Mode</w:t>
            </w:r>
          </w:p>
          <w:p w14:paraId="063626E2" w14:textId="77777777" w:rsidR="00CE6CDC" w:rsidRDefault="00FB255D">
            <w:pPr>
              <w:spacing w:line="276" w:lineRule="auto"/>
              <w:rPr>
                <w:rFonts w:cs="Arial"/>
              </w:rPr>
            </w:pPr>
          </w:p>
          <w:p w14:paraId="667E6293" w14:textId="77777777" w:rsidR="00CE6CDC" w:rsidRPr="00CE6CDC" w:rsidRDefault="00FB255D">
            <w:pPr>
              <w:spacing w:line="276" w:lineRule="auto"/>
              <w:rPr>
                <w:rFonts w:cs="Arial"/>
              </w:rPr>
            </w:pPr>
            <w:r>
              <w:rPr>
                <w:rFonts w:cs="Arial"/>
              </w:rPr>
              <w:t>The Delivery Assist Stop Mode timer has not expired</w:t>
            </w:r>
          </w:p>
        </w:tc>
      </w:tr>
      <w:tr w:rsidR="00CE6CDC" w:rsidRPr="00CE6CDC" w14:paraId="4B968949" w14:textId="77777777" w:rsidTr="00CE6CD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A0A67B5" w14:textId="77777777" w:rsidR="00CE6CDC" w:rsidRPr="00CE6CDC" w:rsidRDefault="00FB255D">
            <w:pPr>
              <w:spacing w:line="276" w:lineRule="auto"/>
              <w:rPr>
                <w:rFonts w:cs="Arial"/>
              </w:rPr>
            </w:pPr>
            <w:r w:rsidRPr="00CE6CDC">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hideMark/>
          </w:tcPr>
          <w:p w14:paraId="4C39419A" w14:textId="77777777" w:rsidR="00CE6CDC" w:rsidRPr="00CE6CDC" w:rsidRDefault="00FB255D">
            <w:pPr>
              <w:spacing w:line="276" w:lineRule="auto"/>
              <w:rPr>
                <w:rFonts w:cs="Arial"/>
              </w:rPr>
            </w:pPr>
            <w:r>
              <w:rPr>
                <w:rFonts w:cs="Arial"/>
              </w:rPr>
              <w:t>The driver enters the vehicle and starts the vehicle</w:t>
            </w:r>
          </w:p>
        </w:tc>
      </w:tr>
      <w:tr w:rsidR="00CE6CDC" w:rsidRPr="00CE6CDC" w14:paraId="7A3FB578" w14:textId="77777777" w:rsidTr="00CE6CD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91D9547" w14:textId="77777777" w:rsidR="00CE6CDC" w:rsidRPr="00CE6CDC" w:rsidRDefault="00FB255D">
            <w:pPr>
              <w:spacing w:line="276" w:lineRule="auto"/>
              <w:rPr>
                <w:rFonts w:cs="Arial"/>
              </w:rPr>
            </w:pPr>
            <w:r w:rsidRPr="00CE6CDC">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hideMark/>
          </w:tcPr>
          <w:p w14:paraId="2EF4A3E1" w14:textId="77777777" w:rsidR="00CE6CDC" w:rsidRPr="00CE6CDC" w:rsidRDefault="00FB255D" w:rsidP="00CE6CDC">
            <w:pPr>
              <w:spacing w:line="276" w:lineRule="auto"/>
              <w:rPr>
                <w:rFonts w:cs="Arial"/>
              </w:rPr>
            </w:pPr>
            <w:r>
              <w:rPr>
                <w:rFonts w:cs="Arial"/>
              </w:rPr>
              <w:t xml:space="preserve">The infotainment system powers up </w:t>
            </w:r>
            <w:r>
              <w:rPr>
                <w:rFonts w:cs="Arial"/>
              </w:rPr>
              <w:t>from Stop Mode (quicker boot-up) instead of a full cold boot</w:t>
            </w:r>
          </w:p>
        </w:tc>
      </w:tr>
      <w:tr w:rsidR="00CE6CDC" w:rsidRPr="00CE6CDC" w14:paraId="071AC2BC" w14:textId="77777777" w:rsidTr="00CE6CD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21A86A" w14:textId="77777777" w:rsidR="00CE6CDC" w:rsidRPr="00CE6CDC" w:rsidRDefault="00FB255D">
            <w:pPr>
              <w:spacing w:line="276" w:lineRule="auto"/>
              <w:rPr>
                <w:rFonts w:cs="Arial"/>
              </w:rPr>
            </w:pPr>
            <w:r w:rsidRPr="00CE6CDC">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1B46D309" w14:textId="77777777" w:rsidR="00CE6CDC" w:rsidRPr="00CE6CDC" w:rsidRDefault="00FB255D">
            <w:pPr>
              <w:spacing w:line="276" w:lineRule="auto"/>
              <w:rPr>
                <w:rFonts w:cs="Arial"/>
              </w:rPr>
            </w:pPr>
          </w:p>
        </w:tc>
      </w:tr>
      <w:tr w:rsidR="00CE6CDC" w:rsidRPr="00CE6CDC" w14:paraId="042B9EE3" w14:textId="77777777" w:rsidTr="00CE6CD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8AD5E32" w14:textId="77777777" w:rsidR="00CE6CDC" w:rsidRPr="00CE6CDC" w:rsidRDefault="00FB255D">
            <w:pPr>
              <w:spacing w:line="276" w:lineRule="auto"/>
              <w:rPr>
                <w:rFonts w:cs="Arial"/>
              </w:rPr>
            </w:pPr>
            <w:r w:rsidRPr="00CE6CDC">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hideMark/>
          </w:tcPr>
          <w:p w14:paraId="1E036AF9" w14:textId="77777777" w:rsidR="00CE6CDC" w:rsidRPr="00CE6CDC" w:rsidRDefault="00FB255D">
            <w:pPr>
              <w:spacing w:line="276" w:lineRule="auto"/>
              <w:rPr>
                <w:rFonts w:cs="Arial"/>
              </w:rPr>
            </w:pPr>
            <w:r w:rsidRPr="00CE6CDC">
              <w:rPr>
                <w:rFonts w:cs="Arial"/>
              </w:rPr>
              <w:t>Vehicle System Interface</w:t>
            </w:r>
          </w:p>
        </w:tc>
      </w:tr>
    </w:tbl>
    <w:p w14:paraId="187B286F" w14:textId="77777777" w:rsidR="00500605" w:rsidRPr="00CE6CDC" w:rsidRDefault="00FB255D" w:rsidP="00CD0F64">
      <w:pPr>
        <w:rPr>
          <w:rFonts w:cs="Arial"/>
        </w:rPr>
      </w:pPr>
    </w:p>
    <w:p w14:paraId="47CAE61E" w14:textId="77777777" w:rsidR="00406F39" w:rsidRDefault="00FB255D" w:rsidP="008B11E9">
      <w:pPr>
        <w:pStyle w:val="Heading4"/>
      </w:pPr>
      <w:r>
        <w:t>PWRMAN-UC-REQ-422232/A-Driver powers up the infotainment system after the Delivery Assist Stop Mode times out</w:t>
      </w:r>
    </w:p>
    <w:p w14:paraId="4DEAE4CA"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AC34DA" w:rsidRPr="00AC34DA" w14:paraId="140E4006" w14:textId="77777777" w:rsidTr="00AC34D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57F5B2" w14:textId="77777777" w:rsidR="00AC34DA" w:rsidRPr="00AC34DA" w:rsidRDefault="00FB255D">
            <w:pPr>
              <w:spacing w:line="276" w:lineRule="auto"/>
              <w:rPr>
                <w:rFonts w:cs="Arial"/>
              </w:rPr>
            </w:pPr>
            <w:r w:rsidRPr="00AC34DA">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797F1D" w14:textId="77777777" w:rsidR="00AC34DA" w:rsidRPr="00AC34DA" w:rsidRDefault="00FB255D">
            <w:pPr>
              <w:spacing w:line="276" w:lineRule="auto"/>
              <w:rPr>
                <w:rFonts w:cs="Arial"/>
              </w:rPr>
            </w:pPr>
            <w:r w:rsidRPr="00AC34DA">
              <w:rPr>
                <w:rFonts w:cs="Arial"/>
              </w:rPr>
              <w:t>Vehicle Occupant, System</w:t>
            </w:r>
          </w:p>
        </w:tc>
      </w:tr>
      <w:tr w:rsidR="00AC34DA" w:rsidRPr="00AC34DA" w14:paraId="462D7AD7" w14:textId="77777777" w:rsidTr="00AC34D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1BADA69" w14:textId="77777777" w:rsidR="00AC34DA" w:rsidRPr="00AC34DA" w:rsidRDefault="00FB255D">
            <w:pPr>
              <w:spacing w:line="276" w:lineRule="auto"/>
              <w:rPr>
                <w:rFonts w:cs="Arial"/>
              </w:rPr>
            </w:pPr>
            <w:r w:rsidRPr="00AC34DA">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8599268" w14:textId="77777777" w:rsidR="00AC34DA" w:rsidRPr="00AC34DA" w:rsidRDefault="00FB255D">
            <w:pPr>
              <w:spacing w:line="276" w:lineRule="auto"/>
              <w:rPr>
                <w:rFonts w:cs="Arial"/>
              </w:rPr>
            </w:pPr>
            <w:r w:rsidRPr="00AC34DA">
              <w:rPr>
                <w:rFonts w:cs="Arial"/>
              </w:rPr>
              <w:t xml:space="preserve">The driver exits the </w:t>
            </w:r>
            <w:proofErr w:type="gramStart"/>
            <w:r w:rsidRPr="00AC34DA">
              <w:rPr>
                <w:rFonts w:cs="Arial"/>
              </w:rPr>
              <w:t>vehicle</w:t>
            </w:r>
            <w:proofErr w:type="gramEnd"/>
            <w:r w:rsidRPr="00AC34DA">
              <w:rPr>
                <w:rFonts w:cs="Arial"/>
              </w:rPr>
              <w:t xml:space="preserve"> and the infotainment system powers down to Delivery Assist Stop Mode</w:t>
            </w:r>
          </w:p>
          <w:p w14:paraId="1F529CB1" w14:textId="77777777" w:rsidR="00AC34DA" w:rsidRPr="00AC34DA" w:rsidRDefault="00FB255D">
            <w:pPr>
              <w:spacing w:line="276" w:lineRule="auto"/>
              <w:rPr>
                <w:rFonts w:cs="Arial"/>
              </w:rPr>
            </w:pPr>
          </w:p>
          <w:p w14:paraId="3F51F4EA" w14:textId="77777777" w:rsidR="00AC34DA" w:rsidRPr="00AC34DA" w:rsidRDefault="00FB255D">
            <w:pPr>
              <w:spacing w:line="276" w:lineRule="auto"/>
              <w:rPr>
                <w:rFonts w:cs="Arial"/>
              </w:rPr>
            </w:pPr>
            <w:r w:rsidRPr="00AC34DA">
              <w:rPr>
                <w:rFonts w:cs="Arial"/>
              </w:rPr>
              <w:t xml:space="preserve">The Delivery Assist Stop Mode timer </w:t>
            </w:r>
            <w:r>
              <w:rPr>
                <w:rFonts w:cs="Arial"/>
              </w:rPr>
              <w:t>times out and the Infotainment Sy</w:t>
            </w:r>
            <w:r>
              <w:rPr>
                <w:rFonts w:cs="Arial"/>
              </w:rPr>
              <w:t>stem powers down to sleep mode low power state</w:t>
            </w:r>
          </w:p>
        </w:tc>
      </w:tr>
      <w:tr w:rsidR="00AC34DA" w:rsidRPr="00AC34DA" w14:paraId="44EDE7B3" w14:textId="77777777" w:rsidTr="00AC34D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9CE6F08" w14:textId="77777777" w:rsidR="00AC34DA" w:rsidRPr="00AC34DA" w:rsidRDefault="00FB255D">
            <w:pPr>
              <w:spacing w:line="276" w:lineRule="auto"/>
              <w:rPr>
                <w:rFonts w:cs="Arial"/>
              </w:rPr>
            </w:pPr>
            <w:r w:rsidRPr="00AC34DA">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hideMark/>
          </w:tcPr>
          <w:p w14:paraId="5F867972" w14:textId="77777777" w:rsidR="00AC34DA" w:rsidRPr="00AC34DA" w:rsidRDefault="00FB255D">
            <w:pPr>
              <w:spacing w:line="276" w:lineRule="auto"/>
              <w:rPr>
                <w:rFonts w:cs="Arial"/>
              </w:rPr>
            </w:pPr>
            <w:r w:rsidRPr="00AC34DA">
              <w:rPr>
                <w:rFonts w:cs="Arial"/>
              </w:rPr>
              <w:t>The driver enters the vehicle and starts the vehicle</w:t>
            </w:r>
          </w:p>
        </w:tc>
      </w:tr>
      <w:tr w:rsidR="00AC34DA" w:rsidRPr="00AC34DA" w14:paraId="4E6EE245" w14:textId="77777777" w:rsidTr="00AC34D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5DE9D55" w14:textId="77777777" w:rsidR="00AC34DA" w:rsidRPr="00AC34DA" w:rsidRDefault="00FB255D">
            <w:pPr>
              <w:spacing w:line="276" w:lineRule="auto"/>
              <w:rPr>
                <w:rFonts w:cs="Arial"/>
              </w:rPr>
            </w:pPr>
            <w:r w:rsidRPr="00AC34DA">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hideMark/>
          </w:tcPr>
          <w:p w14:paraId="7846C7E0" w14:textId="77777777" w:rsidR="00AC34DA" w:rsidRPr="00AC34DA" w:rsidRDefault="00FB255D">
            <w:pPr>
              <w:spacing w:line="276" w:lineRule="auto"/>
              <w:rPr>
                <w:rFonts w:cs="Arial"/>
              </w:rPr>
            </w:pPr>
            <w:r w:rsidRPr="00AC34DA">
              <w:rPr>
                <w:rFonts w:cs="Arial"/>
              </w:rPr>
              <w:t>The infotainment system powers up</w:t>
            </w:r>
            <w:r>
              <w:rPr>
                <w:rFonts w:cs="Arial"/>
              </w:rPr>
              <w:t xml:space="preserve"> from a full cold boot (</w:t>
            </w:r>
            <w:proofErr w:type="spellStart"/>
            <w:proofErr w:type="gramStart"/>
            <w:r>
              <w:rPr>
                <w:rFonts w:cs="Arial"/>
              </w:rPr>
              <w:t>ie</w:t>
            </w:r>
            <w:proofErr w:type="spellEnd"/>
            <w:proofErr w:type="gramEnd"/>
            <w:r>
              <w:rPr>
                <w:rFonts w:cs="Arial"/>
              </w:rPr>
              <w:t xml:space="preserve"> </w:t>
            </w:r>
            <w:r>
              <w:rPr>
                <w:rFonts w:cs="Arial"/>
              </w:rPr>
              <w:t xml:space="preserve">takes </w:t>
            </w:r>
            <w:r>
              <w:rPr>
                <w:rFonts w:cs="Arial"/>
              </w:rPr>
              <w:t>longer</w:t>
            </w:r>
            <w:r>
              <w:rPr>
                <w:rFonts w:cs="Arial"/>
              </w:rPr>
              <w:t xml:space="preserve"> to</w:t>
            </w:r>
            <w:r>
              <w:rPr>
                <w:rFonts w:cs="Arial"/>
              </w:rPr>
              <w:t xml:space="preserve"> boot-up then from Stop Mode).</w:t>
            </w:r>
          </w:p>
        </w:tc>
      </w:tr>
      <w:tr w:rsidR="00AC34DA" w:rsidRPr="00AC34DA" w14:paraId="219563CB" w14:textId="77777777" w:rsidTr="00AC34D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EEB61B0" w14:textId="77777777" w:rsidR="00AC34DA" w:rsidRPr="00AC34DA" w:rsidRDefault="00FB255D">
            <w:pPr>
              <w:spacing w:line="276" w:lineRule="auto"/>
              <w:rPr>
                <w:rFonts w:cs="Arial"/>
              </w:rPr>
            </w:pPr>
            <w:r w:rsidRPr="00AC34DA">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70F50A3" w14:textId="77777777" w:rsidR="00AC34DA" w:rsidRPr="00AC34DA" w:rsidRDefault="00FB255D">
            <w:pPr>
              <w:spacing w:line="276" w:lineRule="auto"/>
              <w:rPr>
                <w:rFonts w:cs="Arial"/>
              </w:rPr>
            </w:pPr>
            <w:r>
              <w:rPr>
                <w:rFonts w:cs="Arial"/>
              </w:rPr>
              <w:t xml:space="preserve">With a predictive trigger the infotainment system may already be powering up or powered up when the user starts the vehicle.  </w:t>
            </w:r>
          </w:p>
        </w:tc>
      </w:tr>
      <w:tr w:rsidR="00AC34DA" w:rsidRPr="00AC34DA" w14:paraId="31988B3C" w14:textId="77777777" w:rsidTr="00AC34D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222FD8" w14:textId="77777777" w:rsidR="00AC34DA" w:rsidRPr="00AC34DA" w:rsidRDefault="00FB255D">
            <w:pPr>
              <w:spacing w:line="276" w:lineRule="auto"/>
              <w:rPr>
                <w:rFonts w:cs="Arial"/>
              </w:rPr>
            </w:pPr>
            <w:r w:rsidRPr="00AC34DA">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hideMark/>
          </w:tcPr>
          <w:p w14:paraId="69926E26" w14:textId="77777777" w:rsidR="00AC34DA" w:rsidRPr="00AC34DA" w:rsidRDefault="00FB255D">
            <w:pPr>
              <w:spacing w:line="276" w:lineRule="auto"/>
              <w:rPr>
                <w:rFonts w:cs="Arial"/>
              </w:rPr>
            </w:pPr>
            <w:r w:rsidRPr="00AC34DA">
              <w:rPr>
                <w:rFonts w:cs="Arial"/>
              </w:rPr>
              <w:t>Vehicle System Interface</w:t>
            </w:r>
          </w:p>
        </w:tc>
      </w:tr>
    </w:tbl>
    <w:p w14:paraId="4422580F" w14:textId="77777777" w:rsidR="00500605" w:rsidRDefault="00FB255D" w:rsidP="00CD0F64"/>
    <w:p w14:paraId="74991A6D" w14:textId="77777777" w:rsidR="00406F39" w:rsidRDefault="00FB255D" w:rsidP="008B11E9">
      <w:pPr>
        <w:pStyle w:val="Heading3"/>
      </w:pPr>
      <w:bookmarkStart w:id="319" w:name="_Toc115265642"/>
      <w:r>
        <w:t>Requirements</w:t>
      </w:r>
      <w:bookmarkEnd w:id="319"/>
    </w:p>
    <w:p w14:paraId="3097C5C7" w14:textId="77777777" w:rsidR="008B11E9" w:rsidRPr="008B11E9" w:rsidRDefault="008B11E9" w:rsidP="008B11E9">
      <w:pPr>
        <w:pStyle w:val="Heading4"/>
        <w:rPr>
          <w:b w:val="0"/>
          <w:u w:val="single"/>
        </w:rPr>
      </w:pPr>
      <w:r w:rsidRPr="008B11E9">
        <w:rPr>
          <w:b w:val="0"/>
          <w:u w:val="single"/>
        </w:rPr>
        <w:t>PWRMAN-SR-REQ-422176/A-Entering Delivery Assist Stop Mode</w:t>
      </w:r>
    </w:p>
    <w:p w14:paraId="498B38A3" w14:textId="77777777" w:rsidR="003A55BB" w:rsidRDefault="00FB255D" w:rsidP="00500605">
      <w:r>
        <w:t xml:space="preserve">The Infotainment System Master shall </w:t>
      </w:r>
      <w:r>
        <w:t>only be able to enter Delivery Assist Stop Mode when the following entry conditions are met.</w:t>
      </w:r>
    </w:p>
    <w:p w14:paraId="7D089AC8" w14:textId="77777777" w:rsidR="003A55BB" w:rsidRDefault="00FB255D" w:rsidP="003A55BB">
      <w:pPr>
        <w:numPr>
          <w:ilvl w:val="0"/>
          <w:numId w:val="543"/>
        </w:numPr>
      </w:pPr>
      <w:r>
        <w:t>The Infotainment System Master is configured for a set amount of time to support the Stop Mode for Delivery Assist (ex 5, 10, 15 minutes…), AND</w:t>
      </w:r>
    </w:p>
    <w:p w14:paraId="4E26D521" w14:textId="77777777" w:rsidR="003A55BB" w:rsidRDefault="00FB255D" w:rsidP="003A55BB">
      <w:pPr>
        <w:numPr>
          <w:ilvl w:val="0"/>
          <w:numId w:val="543"/>
        </w:numPr>
      </w:pPr>
      <w:r>
        <w:t>Load Shed is not ac</w:t>
      </w:r>
      <w:r>
        <w:t xml:space="preserve">tive, Transport Mode is not active and </w:t>
      </w:r>
      <w:proofErr w:type="spellStart"/>
      <w:r>
        <w:t>KeyOffMde_D_Actl</w:t>
      </w:r>
      <w:proofErr w:type="spellEnd"/>
      <w:r>
        <w:t xml:space="preserve"> does not equal </w:t>
      </w:r>
      <w:proofErr w:type="spellStart"/>
      <w:r>
        <w:t>Critical_Batt</w:t>
      </w:r>
      <w:proofErr w:type="spellEnd"/>
      <w:r>
        <w:t>.</w:t>
      </w:r>
    </w:p>
    <w:p w14:paraId="42CB312C" w14:textId="77777777" w:rsidR="003A55BB" w:rsidRDefault="00FB255D" w:rsidP="003A55BB"/>
    <w:p w14:paraId="082A4B31" w14:textId="77777777" w:rsidR="00984529" w:rsidRDefault="00FB255D" w:rsidP="003A55BB">
      <w:r>
        <w:t xml:space="preserve">When entry conditions are met if </w:t>
      </w:r>
      <w:proofErr w:type="spellStart"/>
      <w:r>
        <w:t>DelvrAsstExtndWak_D_Rq</w:t>
      </w:r>
      <w:proofErr w:type="spellEnd"/>
      <w:r>
        <w:t xml:space="preserve"> = Active when </w:t>
      </w:r>
      <w:proofErr w:type="spellStart"/>
      <w:r>
        <w:t>HMIAudioMode</w:t>
      </w:r>
      <w:proofErr w:type="spellEnd"/>
      <w:r>
        <w:t xml:space="preserve"> goes from ON to OFF then the Infotainment System Master shall enter Stop Mode power mo</w:t>
      </w:r>
      <w:r>
        <w:t xml:space="preserve">de state instead of powering off completely to sleep low power mode. </w:t>
      </w:r>
    </w:p>
    <w:p w14:paraId="599340FC" w14:textId="77777777" w:rsidR="003B3547" w:rsidRDefault="00FB255D" w:rsidP="003A55BB"/>
    <w:p w14:paraId="0130E781" w14:textId="77777777" w:rsidR="00984529" w:rsidRDefault="00FB255D" w:rsidP="003A55BB">
      <w:r>
        <w:t xml:space="preserve">If the CAN bus the Infotainment System Master is on goes to sleep, and if the last state of the signal </w:t>
      </w:r>
      <w:proofErr w:type="spellStart"/>
      <w:r>
        <w:t>DelvrAsstExtndWak_D_Rq</w:t>
      </w:r>
      <w:proofErr w:type="spellEnd"/>
      <w:r>
        <w:t xml:space="preserve"> was Active then the Infotainment System Master shall stay p</w:t>
      </w:r>
      <w:r>
        <w:t>owered up locally in Stop Mode without keeping the CAN bus awake.</w:t>
      </w:r>
    </w:p>
    <w:p w14:paraId="4C2DFF2D" w14:textId="77777777" w:rsidR="00603058" w:rsidRDefault="00FB255D" w:rsidP="003A55BB"/>
    <w:p w14:paraId="1BA34DD9" w14:textId="77777777" w:rsidR="008C1DAC" w:rsidRDefault="00FB255D" w:rsidP="003A55BB">
      <w:r>
        <w:t>Note:  If the vehicle is configured to support Stop Mode already (ex 2 hours), and if that Stop Mode time is greater than the Deliver Assist Stop Mode timer (ex 15 minutes) then the Deliver</w:t>
      </w:r>
      <w:r>
        <w:t>y Assist Stop Mode timer would not be applicable</w:t>
      </w:r>
    </w:p>
    <w:p w14:paraId="62EE3D5F" w14:textId="77777777" w:rsidR="008B11E9" w:rsidRPr="008B11E9" w:rsidRDefault="008B11E9" w:rsidP="008B11E9">
      <w:pPr>
        <w:pStyle w:val="Heading4"/>
        <w:rPr>
          <w:b w:val="0"/>
          <w:u w:val="single"/>
        </w:rPr>
      </w:pPr>
      <w:r w:rsidRPr="008B11E9">
        <w:rPr>
          <w:b w:val="0"/>
          <w:u w:val="single"/>
        </w:rPr>
        <w:t>PWRMAN-SR-REQ-422175/A-Exiting Delivery Assist Stop Mode</w:t>
      </w:r>
    </w:p>
    <w:p w14:paraId="68B5408C" w14:textId="77777777" w:rsidR="00500605" w:rsidRDefault="00FB255D" w:rsidP="00500605">
      <w:r>
        <w:t xml:space="preserve">The Infotainment System Master </w:t>
      </w:r>
      <w:proofErr w:type="gramStart"/>
      <w:r>
        <w:t>shall</w:t>
      </w:r>
      <w:proofErr w:type="gramEnd"/>
      <w:r>
        <w:t xml:space="preserve"> Exit Delivery Assist Stop Mode when:</w:t>
      </w:r>
    </w:p>
    <w:p w14:paraId="0C7A2F4D" w14:textId="77777777" w:rsidR="00A70652" w:rsidRDefault="00FB255D" w:rsidP="00A70652">
      <w:pPr>
        <w:numPr>
          <w:ilvl w:val="0"/>
          <w:numId w:val="548"/>
        </w:numPr>
      </w:pPr>
      <w:r>
        <w:t xml:space="preserve">There is a Load Shed </w:t>
      </w:r>
      <w:r>
        <w:t>event, OR</w:t>
      </w:r>
    </w:p>
    <w:p w14:paraId="46755ACA" w14:textId="77777777" w:rsidR="00A70652" w:rsidRDefault="00FB255D" w:rsidP="00A70652">
      <w:pPr>
        <w:numPr>
          <w:ilvl w:val="0"/>
          <w:numId w:val="548"/>
        </w:numPr>
      </w:pPr>
      <w:r>
        <w:t>Transport Mode becomes enabled, OR</w:t>
      </w:r>
    </w:p>
    <w:p w14:paraId="1F28CB9B" w14:textId="77777777" w:rsidR="00A70652" w:rsidRDefault="00FB255D" w:rsidP="00A70652">
      <w:pPr>
        <w:numPr>
          <w:ilvl w:val="0"/>
          <w:numId w:val="548"/>
        </w:numPr>
      </w:pPr>
      <w:proofErr w:type="spellStart"/>
      <w:r>
        <w:t>KeyOffMde_D_Actl</w:t>
      </w:r>
      <w:proofErr w:type="spellEnd"/>
      <w:r>
        <w:t xml:space="preserve"> = </w:t>
      </w:r>
      <w:proofErr w:type="spellStart"/>
      <w:r>
        <w:t>Critical_Batt</w:t>
      </w:r>
      <w:proofErr w:type="spellEnd"/>
      <w:r>
        <w:t>, OR</w:t>
      </w:r>
    </w:p>
    <w:p w14:paraId="7B17B313" w14:textId="77777777" w:rsidR="00641651" w:rsidRDefault="00FB255D" w:rsidP="00A70652">
      <w:pPr>
        <w:numPr>
          <w:ilvl w:val="0"/>
          <w:numId w:val="548"/>
        </w:numPr>
      </w:pPr>
      <w:proofErr w:type="spellStart"/>
      <w:r>
        <w:t>DelvrAsstExtndWak_D_Rq</w:t>
      </w:r>
      <w:proofErr w:type="spellEnd"/>
      <w:r>
        <w:t xml:space="preserve"> = Inactive, OR</w:t>
      </w:r>
    </w:p>
    <w:p w14:paraId="573DE1D4" w14:textId="77777777" w:rsidR="00A70652" w:rsidRDefault="00FB255D" w:rsidP="00A70652">
      <w:pPr>
        <w:numPr>
          <w:ilvl w:val="0"/>
          <w:numId w:val="548"/>
        </w:numPr>
      </w:pPr>
      <w:r>
        <w:t>The Stop Mode for Delivery Assist configuration timer times out.</w:t>
      </w:r>
    </w:p>
    <w:p w14:paraId="7C0D5AA7" w14:textId="77777777" w:rsidR="00641651" w:rsidRDefault="00FB255D" w:rsidP="00641651"/>
    <w:p w14:paraId="275BB44D" w14:textId="77777777" w:rsidR="00641651" w:rsidRDefault="00FB255D" w:rsidP="00641651">
      <w:r>
        <w:t xml:space="preserve">The Stop Mode delivery timer starts when </w:t>
      </w:r>
      <w:proofErr w:type="spellStart"/>
      <w:r>
        <w:t>HMIAudioMode</w:t>
      </w:r>
      <w:proofErr w:type="spellEnd"/>
      <w:r>
        <w:t xml:space="preserve"> changes from ON </w:t>
      </w:r>
      <w:r>
        <w:t xml:space="preserve">to OFF.  </w:t>
      </w:r>
    </w:p>
    <w:p w14:paraId="0420BCBA" w14:textId="77777777" w:rsidR="002215D8" w:rsidRDefault="00FB255D" w:rsidP="00500605"/>
    <w:p w14:paraId="76F4DB5F" w14:textId="77777777" w:rsidR="008B19BF" w:rsidRDefault="00FB255D">
      <w:pPr>
        <w:spacing w:after="200" w:line="276" w:lineRule="auto"/>
      </w:pPr>
      <w:r>
        <w:br w:type="page"/>
      </w:r>
    </w:p>
    <w:p w14:paraId="0F3D44BB" w14:textId="77777777" w:rsidR="00406F39" w:rsidRDefault="00FB255D" w:rsidP="008B11E9">
      <w:pPr>
        <w:pStyle w:val="Heading2"/>
      </w:pPr>
      <w:bookmarkStart w:id="320" w:name="_Toc115265643"/>
      <w:r w:rsidRPr="00B9479B">
        <w:t xml:space="preserve">PWRMAN-FUN-REQ-486437/A-Sentinel / Integrated Security Cameras (ISC) Power </w:t>
      </w:r>
      <w:proofErr w:type="spellStart"/>
      <w:r w:rsidRPr="00B9479B">
        <w:t>Moding</w:t>
      </w:r>
      <w:bookmarkEnd w:id="320"/>
      <w:proofErr w:type="spellEnd"/>
    </w:p>
    <w:p w14:paraId="3C827CC5" w14:textId="77777777" w:rsidR="00500605" w:rsidRDefault="00FB255D" w:rsidP="00500605"/>
    <w:p w14:paraId="74F96C4D" w14:textId="77777777" w:rsidR="00406F39" w:rsidRDefault="00FB255D" w:rsidP="008B11E9">
      <w:pPr>
        <w:pStyle w:val="Heading3"/>
      </w:pPr>
      <w:bookmarkStart w:id="321" w:name="_Toc115265644"/>
      <w:r>
        <w:t>Overview</w:t>
      </w:r>
      <w:bookmarkEnd w:id="321"/>
    </w:p>
    <w:p w14:paraId="1FBCC4E7" w14:textId="77777777" w:rsidR="00575080" w:rsidRDefault="00FB255D" w:rsidP="00575080">
      <w:pPr>
        <w:rPr>
          <w:rFonts w:cs="Arial"/>
        </w:rPr>
      </w:pPr>
      <w:r w:rsidRPr="00FE7014">
        <w:rPr>
          <w:rFonts w:cs="Arial"/>
        </w:rPr>
        <w:t xml:space="preserve">This SPSS is for </w:t>
      </w:r>
      <w:r>
        <w:rPr>
          <w:rFonts w:cs="Arial"/>
        </w:rPr>
        <w:t>supporting Sentinel Power Mode f</w:t>
      </w:r>
      <w:r w:rsidRPr="00FE7014">
        <w:rPr>
          <w:rFonts w:cs="Arial"/>
        </w:rPr>
        <w:t xml:space="preserve">or the </w:t>
      </w:r>
      <w:r>
        <w:rPr>
          <w:rFonts w:cs="Arial"/>
        </w:rPr>
        <w:t>Sentinel Power Mode Infotainment Server</w:t>
      </w:r>
      <w:r w:rsidRPr="00FE7014">
        <w:rPr>
          <w:rFonts w:cs="Arial"/>
        </w:rPr>
        <w:t>.</w:t>
      </w:r>
      <w:r>
        <w:rPr>
          <w:rFonts w:cs="Arial"/>
        </w:rPr>
        <w:t xml:space="preserve">  </w:t>
      </w:r>
    </w:p>
    <w:p w14:paraId="27DAA05F" w14:textId="77777777" w:rsidR="00FE4003" w:rsidRPr="00FE4003" w:rsidRDefault="00FB255D" w:rsidP="00FE4003">
      <w:pPr>
        <w:numPr>
          <w:ilvl w:val="0"/>
          <w:numId w:val="554"/>
        </w:numPr>
        <w:rPr>
          <w:rFonts w:cs="Arial"/>
        </w:rPr>
      </w:pPr>
      <w:r>
        <w:rPr>
          <w:rFonts w:cs="Arial"/>
        </w:rPr>
        <w:t xml:space="preserve">Note: </w:t>
      </w:r>
      <w:proofErr w:type="gramStart"/>
      <w:r>
        <w:rPr>
          <w:rFonts w:cs="Arial"/>
        </w:rPr>
        <w:t>the</w:t>
      </w:r>
      <w:proofErr w:type="gramEnd"/>
      <w:r>
        <w:rPr>
          <w:rFonts w:cs="Arial"/>
        </w:rPr>
        <w:t xml:space="preserve"> Sentinel Power Mode Infotainment Server is the </w:t>
      </w:r>
      <w:proofErr w:type="spellStart"/>
      <w:r>
        <w:rPr>
          <w:rFonts w:cs="Arial"/>
        </w:rPr>
        <w:t>SentinelOnBoardClient</w:t>
      </w:r>
      <w:proofErr w:type="spellEnd"/>
      <w:r>
        <w:rPr>
          <w:rFonts w:cs="Arial"/>
        </w:rPr>
        <w:t xml:space="preserve"> in the Sentinel SPSS specification(s)</w:t>
      </w:r>
      <w:r>
        <w:rPr>
          <w:rFonts w:cs="Arial"/>
        </w:rPr>
        <w:t>.</w:t>
      </w:r>
    </w:p>
    <w:p w14:paraId="094716CF" w14:textId="77777777" w:rsidR="001C7E0C" w:rsidRDefault="00FB255D" w:rsidP="00500605">
      <w:pPr>
        <w:rPr>
          <w:rFonts w:cs="Arial"/>
        </w:rPr>
      </w:pPr>
    </w:p>
    <w:p w14:paraId="0742C2D1" w14:textId="77777777" w:rsidR="00FE7014" w:rsidRPr="00FE7014" w:rsidRDefault="00FB255D" w:rsidP="00500605">
      <w:pPr>
        <w:rPr>
          <w:rFonts w:cs="Arial"/>
        </w:rPr>
      </w:pPr>
      <w:r>
        <w:rPr>
          <w:rFonts w:cs="Arial"/>
        </w:rPr>
        <w:t>Sentinel</w:t>
      </w:r>
      <w:r w:rsidRPr="00FE7014">
        <w:rPr>
          <w:rFonts w:cs="Arial"/>
        </w:rPr>
        <w:t xml:space="preserve"> is also called the Integrated Security Cameras (ISC feature).   For this SPSS only Sentinel will be referred too but this is the same as Integrated Security Cameras (ISC).  </w:t>
      </w:r>
    </w:p>
    <w:p w14:paraId="27388792" w14:textId="77777777" w:rsidR="00575080" w:rsidRDefault="00FB255D" w:rsidP="00500605">
      <w:pPr>
        <w:rPr>
          <w:rFonts w:cs="Arial"/>
        </w:rPr>
      </w:pPr>
    </w:p>
    <w:p w14:paraId="3EB5B5FE" w14:textId="77777777" w:rsidR="00575080" w:rsidRPr="00575080" w:rsidRDefault="00FB255D" w:rsidP="00500605">
      <w:pPr>
        <w:rPr>
          <w:rFonts w:cs="Arial"/>
        </w:rPr>
      </w:pPr>
      <w:r w:rsidRPr="00575080">
        <w:rPr>
          <w:rFonts w:cs="Arial"/>
        </w:rPr>
        <w:t xml:space="preserve">During Sentinel Power Mode the Infotainment module will be recording </w:t>
      </w:r>
      <w:r>
        <w:rPr>
          <w:rFonts w:cs="Arial"/>
        </w:rPr>
        <w:t xml:space="preserve">and storing </w:t>
      </w:r>
      <w:r w:rsidRPr="00575080">
        <w:rPr>
          <w:rFonts w:cs="Arial"/>
        </w:rPr>
        <w:t xml:space="preserve">the video.  See applicable specifications for details (Sentinel SPSS and Video Recording and Playback SPSS).  </w:t>
      </w:r>
    </w:p>
    <w:p w14:paraId="5C13B5D3" w14:textId="77777777" w:rsidR="00575080" w:rsidRPr="00575080" w:rsidRDefault="00FB255D" w:rsidP="00500605">
      <w:pPr>
        <w:rPr>
          <w:rFonts w:cs="Arial"/>
        </w:rPr>
      </w:pPr>
    </w:p>
    <w:p w14:paraId="7B3356B6" w14:textId="77777777" w:rsidR="00500605" w:rsidRPr="00575080" w:rsidRDefault="00FB255D" w:rsidP="00500605">
      <w:pPr>
        <w:rPr>
          <w:rFonts w:cs="Arial"/>
        </w:rPr>
      </w:pPr>
      <w:r w:rsidRPr="00575080">
        <w:rPr>
          <w:rFonts w:cs="Arial"/>
        </w:rPr>
        <w:t>For</w:t>
      </w:r>
      <w:r>
        <w:rPr>
          <w:rFonts w:cs="Arial"/>
        </w:rPr>
        <w:t xml:space="preserve"> the Sentinel subscription and if it is </w:t>
      </w:r>
      <w:proofErr w:type="gramStart"/>
      <w:r>
        <w:rPr>
          <w:rFonts w:cs="Arial"/>
        </w:rPr>
        <w:t>enabled</w:t>
      </w:r>
      <w:proofErr w:type="gramEnd"/>
      <w:r w:rsidRPr="00575080">
        <w:rPr>
          <w:rFonts w:cs="Arial"/>
        </w:rPr>
        <w:t xml:space="preserve"> please see the</w:t>
      </w:r>
      <w:r>
        <w:rPr>
          <w:rFonts w:cs="Arial"/>
        </w:rPr>
        <w:t xml:space="preserve"> Sentinel SPSS and</w:t>
      </w:r>
      <w:r w:rsidRPr="00575080">
        <w:rPr>
          <w:rFonts w:cs="Arial"/>
        </w:rPr>
        <w:t xml:space="preserve"> CCS Client SPSS for details (</w:t>
      </w:r>
      <w:r>
        <w:rPr>
          <w:rFonts w:cs="Arial"/>
        </w:rPr>
        <w:t xml:space="preserve">CCS - </w:t>
      </w:r>
      <w:r w:rsidRPr="00575080">
        <w:rPr>
          <w:rFonts w:cs="Arial"/>
        </w:rPr>
        <w:t>Customer Conn</w:t>
      </w:r>
      <w:r w:rsidRPr="00575080">
        <w:rPr>
          <w:rFonts w:cs="Arial"/>
        </w:rPr>
        <w:t>ectivity Settings).</w:t>
      </w:r>
    </w:p>
    <w:p w14:paraId="7B927601" w14:textId="77777777" w:rsidR="00FE7014" w:rsidRPr="00575080" w:rsidRDefault="00FB255D" w:rsidP="00500605">
      <w:pPr>
        <w:rPr>
          <w:rFonts w:cs="Arial"/>
        </w:rPr>
      </w:pPr>
    </w:p>
    <w:p w14:paraId="3CC6082A" w14:textId="77777777" w:rsidR="00FE7014" w:rsidRPr="00FE7014" w:rsidRDefault="00FB255D" w:rsidP="00500605">
      <w:pPr>
        <w:rPr>
          <w:rFonts w:cs="Arial"/>
        </w:rPr>
      </w:pPr>
      <w:r w:rsidRPr="00575080">
        <w:rPr>
          <w:rFonts w:cs="Arial"/>
        </w:rPr>
        <w:t>Sentinel feature</w:t>
      </w:r>
      <w:r w:rsidRPr="00FE7014">
        <w:rPr>
          <w:rFonts w:cs="Arial"/>
        </w:rPr>
        <w:t xml:space="preserve"> is a connected intelligent system offering security services to the users against theft and intrusion inside the truck bed, cargo area and surrounding the vehicle particularly for commercial vehicle customers.  </w:t>
      </w:r>
    </w:p>
    <w:p w14:paraId="1433FA38" w14:textId="77777777" w:rsidR="00FE7014" w:rsidRPr="00FE7014" w:rsidRDefault="00FB255D" w:rsidP="00500605">
      <w:pPr>
        <w:rPr>
          <w:rFonts w:cs="Arial"/>
        </w:rPr>
      </w:pPr>
    </w:p>
    <w:p w14:paraId="2912EA59" w14:textId="77777777" w:rsidR="00FE7014" w:rsidRPr="00FE7014" w:rsidRDefault="00FB255D" w:rsidP="00FE7014">
      <w:pPr>
        <w:rPr>
          <w:rFonts w:eastAsiaTheme="minorEastAsia" w:cs="Arial"/>
          <w:lang w:val="en"/>
        </w:rPr>
      </w:pPr>
      <w:r w:rsidRPr="00FE7014">
        <w:rPr>
          <w:rFonts w:eastAsiaTheme="minorEastAsia" w:cs="Arial"/>
          <w:lang w:val="en"/>
        </w:rPr>
        <w:t>Senti</w:t>
      </w:r>
      <w:r w:rsidRPr="00FE7014">
        <w:rPr>
          <w:rFonts w:eastAsiaTheme="minorEastAsia" w:cs="Arial"/>
          <w:lang w:val="en"/>
        </w:rPr>
        <w:t>nel feature is an integrated security system that enables the user to</w:t>
      </w:r>
      <w:r>
        <w:rPr>
          <w:rFonts w:eastAsiaTheme="minorEastAsia" w:cs="Arial"/>
          <w:lang w:val="en"/>
        </w:rPr>
        <w:t>:</w:t>
      </w:r>
      <w:r w:rsidRPr="00FE7014">
        <w:rPr>
          <w:rFonts w:eastAsiaTheme="minorEastAsia" w:cs="Arial"/>
          <w:lang w:val="en"/>
        </w:rPr>
        <w:t xml:space="preserve"> </w:t>
      </w:r>
    </w:p>
    <w:p w14:paraId="55B50E0E" w14:textId="77777777" w:rsidR="00FE7014" w:rsidRPr="00FE7014" w:rsidRDefault="00FB255D" w:rsidP="00FE7014">
      <w:pPr>
        <w:numPr>
          <w:ilvl w:val="0"/>
          <w:numId w:val="553"/>
        </w:numPr>
        <w:rPr>
          <w:rFonts w:cs="Arial"/>
        </w:rPr>
      </w:pPr>
      <w:r w:rsidRPr="00FE7014">
        <w:rPr>
          <w:rFonts w:eastAsiaTheme="minorEastAsia" w:cs="Arial"/>
          <w:lang w:val="en"/>
        </w:rPr>
        <w:t xml:space="preserve">Detect intruders using AJAR sensors (or any sensor in the combined sensor module), Perimeter sensors, as well as accelerometer sensor </w:t>
      </w:r>
    </w:p>
    <w:p w14:paraId="1DE911FE" w14:textId="77777777" w:rsidR="00FE7014" w:rsidRPr="00FE7014" w:rsidRDefault="00FB255D" w:rsidP="00FE7014">
      <w:pPr>
        <w:numPr>
          <w:ilvl w:val="0"/>
          <w:numId w:val="553"/>
        </w:numPr>
        <w:rPr>
          <w:rFonts w:cs="Arial"/>
        </w:rPr>
      </w:pPr>
      <w:r w:rsidRPr="00FE7014">
        <w:rPr>
          <w:rFonts w:eastAsiaTheme="minorEastAsia" w:cs="Arial"/>
          <w:lang w:val="en"/>
        </w:rPr>
        <w:t xml:space="preserve">Send a notification to the user about the detected intrusion, </w:t>
      </w:r>
    </w:p>
    <w:p w14:paraId="11640E20" w14:textId="77777777" w:rsidR="00FE7014" w:rsidRPr="00FE7014" w:rsidRDefault="00FB255D" w:rsidP="00FE7014">
      <w:pPr>
        <w:numPr>
          <w:ilvl w:val="0"/>
          <w:numId w:val="553"/>
        </w:numPr>
        <w:rPr>
          <w:rFonts w:cs="Arial"/>
        </w:rPr>
      </w:pPr>
      <w:r w:rsidRPr="00FE7014">
        <w:rPr>
          <w:rFonts w:eastAsiaTheme="minorEastAsia" w:cs="Arial"/>
          <w:lang w:val="en"/>
        </w:rPr>
        <w:t>Start recording the video feed from the vehicle cameras lo</w:t>
      </w:r>
      <w:r w:rsidRPr="00FE7014">
        <w:rPr>
          <w:rFonts w:eastAsiaTheme="minorEastAsia" w:cs="Arial"/>
          <w:lang w:val="en"/>
        </w:rPr>
        <w:t xml:space="preserve">cally on the vehicle and on the cloud, </w:t>
      </w:r>
    </w:p>
    <w:p w14:paraId="467E94BA" w14:textId="77777777" w:rsidR="00FE7014" w:rsidRPr="00FE7014" w:rsidRDefault="00FB255D" w:rsidP="00FE7014">
      <w:pPr>
        <w:numPr>
          <w:ilvl w:val="0"/>
          <w:numId w:val="553"/>
        </w:numPr>
        <w:rPr>
          <w:rFonts w:cs="Arial"/>
        </w:rPr>
      </w:pPr>
      <w:r w:rsidRPr="00FE7014">
        <w:rPr>
          <w:rFonts w:eastAsiaTheme="minorEastAsia" w:cs="Arial"/>
          <w:lang w:val="en"/>
        </w:rPr>
        <w:t xml:space="preserve">Enable streaming directly to a subscription app on the customer’s mobile device. </w:t>
      </w:r>
    </w:p>
    <w:p w14:paraId="3C51BED6" w14:textId="77777777" w:rsidR="00FE7014" w:rsidRPr="00FE7014" w:rsidRDefault="00FB255D" w:rsidP="00500605">
      <w:pPr>
        <w:rPr>
          <w:rFonts w:cs="Arial"/>
        </w:rPr>
      </w:pPr>
    </w:p>
    <w:p w14:paraId="2712E419" w14:textId="77777777" w:rsidR="00406F39" w:rsidRDefault="00FB255D" w:rsidP="008B11E9">
      <w:pPr>
        <w:pStyle w:val="Heading3"/>
      </w:pPr>
      <w:bookmarkStart w:id="322" w:name="_Toc115265645"/>
      <w:r>
        <w:t>Physical Mapping of Classes</w:t>
      </w:r>
      <w:bookmarkEnd w:id="322"/>
    </w:p>
    <w:p w14:paraId="1AC5558C" w14:textId="77777777" w:rsidR="0008293A" w:rsidRPr="0008293A" w:rsidRDefault="00FB255D" w:rsidP="0008293A">
      <w:pPr>
        <w:rPr>
          <w:rFonts w:cs="Arial"/>
        </w:rPr>
      </w:pPr>
      <w:r w:rsidRPr="0008293A">
        <w:rPr>
          <w:rFonts w:cs="Arial"/>
        </w:rPr>
        <w:t xml:space="preserve">The table below shows how the logical classes may be mapped to physical modules for the </w:t>
      </w:r>
      <w:r>
        <w:rPr>
          <w:rFonts w:cs="Arial"/>
        </w:rPr>
        <w:t>Sentinel</w:t>
      </w:r>
      <w:r w:rsidRPr="0008293A">
        <w:rPr>
          <w:rFonts w:cs="Arial"/>
        </w:rPr>
        <w:t xml:space="preserve"> Power Mode feature.  The table below covers the lead program. </w:t>
      </w:r>
    </w:p>
    <w:p w14:paraId="1F6F93C2" w14:textId="77777777" w:rsidR="0008293A" w:rsidRPr="0008293A" w:rsidRDefault="00FB255D" w:rsidP="0008293A">
      <w:pPr>
        <w:rPr>
          <w:rFonts w:cs="Arial"/>
        </w:rPr>
      </w:pPr>
    </w:p>
    <w:p w14:paraId="16844049" w14:textId="77777777" w:rsidR="0008293A" w:rsidRPr="0008293A" w:rsidRDefault="00FB255D" w:rsidP="0008293A">
      <w:pPr>
        <w:rPr>
          <w:rFonts w:cs="Arial"/>
        </w:rPr>
      </w:pPr>
      <w:r w:rsidRPr="0008293A">
        <w:rPr>
          <w:rFonts w:cs="Arial"/>
        </w:rPr>
        <w:t>At the time the specification was written the below table was the latest.  If there are additio</w:t>
      </w:r>
      <w:r w:rsidRPr="0008293A">
        <w:rPr>
          <w:rFonts w:cs="Arial"/>
        </w:rPr>
        <w:t>nal modules deployed to the class descriptions or the vehicle architecture changed since the spec was written and released, then the applicable implementation guide class description would cover those modules.  If there is a conflict between the implementa</w:t>
      </w:r>
      <w:r w:rsidRPr="0008293A">
        <w:rPr>
          <w:rFonts w:cs="Arial"/>
        </w:rPr>
        <w:t>tion guide and the table below the implementation guide takes precedent.</w:t>
      </w:r>
    </w:p>
    <w:p w14:paraId="6AA2FCF2" w14:textId="77777777" w:rsidR="0008293A" w:rsidRPr="0008293A" w:rsidRDefault="00FB255D" w:rsidP="0008293A">
      <w:pPr>
        <w:rPr>
          <w:rFonts w:cs="Arial"/>
        </w:rPr>
      </w:pPr>
    </w:p>
    <w:tbl>
      <w:tblPr>
        <w:tblStyle w:val="TableGrid"/>
        <w:tblW w:w="0" w:type="auto"/>
        <w:jc w:val="center"/>
        <w:tblLook w:val="04A0" w:firstRow="1" w:lastRow="0" w:firstColumn="1" w:lastColumn="0" w:noHBand="0" w:noVBand="1"/>
      </w:tblPr>
      <w:tblGrid>
        <w:gridCol w:w="3060"/>
        <w:gridCol w:w="2880"/>
      </w:tblGrid>
      <w:tr w:rsidR="0008293A" w:rsidRPr="0008293A" w14:paraId="56EC3B1A" w14:textId="77777777" w:rsidTr="0008293A">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CEB43F" w14:textId="77777777" w:rsidR="0008293A" w:rsidRPr="0008293A" w:rsidRDefault="00FB255D">
            <w:pPr>
              <w:rPr>
                <w:rFonts w:cs="Arial"/>
                <w:b/>
              </w:rPr>
            </w:pPr>
            <w:r w:rsidRPr="0008293A">
              <w:rPr>
                <w:rFonts w:cs="Arial"/>
                <w:b/>
              </w:rPr>
              <w:t>Logical Class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E590AE" w14:textId="77777777" w:rsidR="0008293A" w:rsidRPr="0008293A" w:rsidRDefault="00FB255D">
            <w:pPr>
              <w:jc w:val="center"/>
              <w:rPr>
                <w:rFonts w:cs="Arial"/>
                <w:b/>
              </w:rPr>
            </w:pPr>
            <w:r w:rsidRPr="0008293A">
              <w:rPr>
                <w:rFonts w:cs="Arial"/>
                <w:b/>
              </w:rPr>
              <w:t>Physical Module (ECU)</w:t>
            </w:r>
          </w:p>
        </w:tc>
      </w:tr>
      <w:tr w:rsidR="0008293A" w:rsidRPr="0008293A" w14:paraId="30736F95" w14:textId="77777777" w:rsidTr="0008293A">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430C2" w14:textId="77777777" w:rsidR="0008293A" w:rsidRPr="0008293A" w:rsidRDefault="00FB255D">
            <w:pPr>
              <w:rPr>
                <w:rFonts w:cs="Arial"/>
              </w:rPr>
            </w:pPr>
            <w:r>
              <w:rPr>
                <w:rFonts w:cs="Arial"/>
              </w:rPr>
              <w:t>Perimeter Alarm Server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F53ED" w14:textId="77777777" w:rsidR="0008293A" w:rsidRPr="0008293A" w:rsidRDefault="00FB255D">
            <w:pPr>
              <w:jc w:val="center"/>
              <w:rPr>
                <w:rFonts w:cs="Arial"/>
              </w:rPr>
            </w:pPr>
            <w:r>
              <w:rPr>
                <w:rFonts w:cs="Arial"/>
              </w:rPr>
              <w:t>BCM</w:t>
            </w:r>
          </w:p>
        </w:tc>
      </w:tr>
      <w:tr w:rsidR="0008293A" w:rsidRPr="0008293A" w14:paraId="2E250A80" w14:textId="77777777" w:rsidTr="0008293A">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C81B7" w14:textId="77777777" w:rsidR="0008293A" w:rsidRPr="0008293A" w:rsidRDefault="00FB255D">
            <w:pPr>
              <w:rPr>
                <w:rFonts w:cs="Arial"/>
              </w:rPr>
            </w:pPr>
            <w:r>
              <w:rPr>
                <w:rFonts w:cs="Arial"/>
              </w:rPr>
              <w:t xml:space="preserve">Sentinel Power Mode Infotainment Server / </w:t>
            </w:r>
            <w:proofErr w:type="spellStart"/>
            <w:r>
              <w:rPr>
                <w:rFonts w:cs="Arial"/>
              </w:rPr>
              <w:t>SentinelOnBoardClient</w:t>
            </w:r>
            <w:proofErr w:type="spellEnd"/>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93A79" w14:textId="77777777" w:rsidR="0008293A" w:rsidRPr="0008293A" w:rsidRDefault="00FB255D">
            <w:pPr>
              <w:jc w:val="center"/>
              <w:rPr>
                <w:rFonts w:cs="Arial"/>
              </w:rPr>
            </w:pPr>
            <w:r>
              <w:rPr>
                <w:rFonts w:cs="Arial"/>
              </w:rPr>
              <w:t>APIM</w:t>
            </w:r>
          </w:p>
        </w:tc>
      </w:tr>
    </w:tbl>
    <w:p w14:paraId="5E10A278" w14:textId="77777777" w:rsidR="0008293A" w:rsidRPr="0008293A" w:rsidRDefault="00FB255D" w:rsidP="0008293A">
      <w:pPr>
        <w:rPr>
          <w:rFonts w:cs="Arial"/>
        </w:rPr>
      </w:pPr>
    </w:p>
    <w:p w14:paraId="50FCA202" w14:textId="77777777" w:rsidR="00406F39" w:rsidRDefault="00FB255D" w:rsidP="008B11E9">
      <w:pPr>
        <w:pStyle w:val="Heading3"/>
      </w:pPr>
      <w:bookmarkStart w:id="323" w:name="_Toc115265646"/>
      <w:r>
        <w:t>Interface Requirements</w:t>
      </w:r>
      <w:bookmarkEnd w:id="323"/>
    </w:p>
    <w:p w14:paraId="06E00AFC" w14:textId="77777777" w:rsidR="00406F39" w:rsidRDefault="00FB255D" w:rsidP="008B11E9">
      <w:pPr>
        <w:pStyle w:val="Heading4"/>
      </w:pPr>
      <w:r w:rsidRPr="00B9479B">
        <w:t>MD-REQ-486457/A-</w:t>
      </w:r>
      <w:proofErr w:type="spellStart"/>
      <w:r w:rsidRPr="00B9479B">
        <w:t>Perimeter_Alarm_Status</w:t>
      </w:r>
      <w:proofErr w:type="spellEnd"/>
    </w:p>
    <w:p w14:paraId="5C121A5F" w14:textId="77777777" w:rsidR="00E22379" w:rsidRPr="00E22379" w:rsidRDefault="00FB255D" w:rsidP="00E22379">
      <w:pPr>
        <w:rPr>
          <w:rFonts w:cs="Arial"/>
        </w:rPr>
      </w:pPr>
      <w:r w:rsidRPr="00E22379">
        <w:rPr>
          <w:rFonts w:cs="Arial"/>
        </w:rPr>
        <w:t>Message Type:  Status</w:t>
      </w:r>
    </w:p>
    <w:p w14:paraId="3D8A8A86" w14:textId="77777777" w:rsidR="00E22379" w:rsidRPr="00E22379" w:rsidRDefault="00FB255D" w:rsidP="00E22379">
      <w:pPr>
        <w:rPr>
          <w:rFonts w:cs="Arial"/>
        </w:rPr>
      </w:pPr>
    </w:p>
    <w:p w14:paraId="06F1129F" w14:textId="77777777" w:rsidR="00E22379" w:rsidRPr="00E22379" w:rsidRDefault="00FB255D" w:rsidP="00E22379">
      <w:pPr>
        <w:rPr>
          <w:rFonts w:cs="Arial"/>
        </w:rPr>
      </w:pPr>
      <w:r w:rsidRPr="00E22379">
        <w:rPr>
          <w:rFonts w:cs="Arial"/>
        </w:rPr>
        <w:t xml:space="preserve">Signal from the </w:t>
      </w:r>
      <w:r>
        <w:rPr>
          <w:rFonts w:cs="Arial"/>
        </w:rPr>
        <w:t>Perimeter Alarm Server</w:t>
      </w:r>
      <w:r w:rsidRPr="00E22379">
        <w:rPr>
          <w:rFonts w:cs="Arial"/>
        </w:rPr>
        <w:t xml:space="preserve"> with the status of </w:t>
      </w:r>
      <w:r>
        <w:rPr>
          <w:rFonts w:cs="Arial"/>
        </w:rPr>
        <w:t>Perimeter Alarm</w:t>
      </w:r>
      <w:r w:rsidRPr="00E22379">
        <w:rPr>
          <w:rFonts w:cs="Arial"/>
        </w:rPr>
        <w:t xml:space="preserve"> </w:t>
      </w:r>
    </w:p>
    <w:p w14:paraId="69640C5D" w14:textId="77777777" w:rsidR="00E22379" w:rsidRPr="00E22379" w:rsidRDefault="00FB255D" w:rsidP="00E22379">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5"/>
        <w:gridCol w:w="3060"/>
        <w:gridCol w:w="990"/>
        <w:gridCol w:w="3050"/>
      </w:tblGrid>
      <w:tr w:rsidR="00E22379" w:rsidRPr="00E22379" w14:paraId="3E27B98F" w14:textId="77777777" w:rsidTr="00E22379">
        <w:trPr>
          <w:jc w:val="center"/>
        </w:trPr>
        <w:tc>
          <w:tcPr>
            <w:tcW w:w="2515" w:type="dxa"/>
            <w:tcBorders>
              <w:top w:val="single" w:sz="4" w:space="0" w:color="auto"/>
              <w:left w:val="single" w:sz="4" w:space="0" w:color="auto"/>
              <w:bottom w:val="single" w:sz="4" w:space="0" w:color="auto"/>
              <w:right w:val="single" w:sz="4" w:space="0" w:color="auto"/>
            </w:tcBorders>
            <w:hideMark/>
          </w:tcPr>
          <w:p w14:paraId="3E3B4B3D" w14:textId="77777777" w:rsidR="00E22379" w:rsidRPr="00E22379" w:rsidRDefault="00FB255D">
            <w:pPr>
              <w:spacing w:line="276" w:lineRule="auto"/>
              <w:rPr>
                <w:rFonts w:cs="Arial"/>
                <w:b/>
              </w:rPr>
            </w:pPr>
            <w:r w:rsidRPr="00E22379">
              <w:rPr>
                <w:rFonts w:cs="Arial"/>
                <w:b/>
              </w:rPr>
              <w:t>Logical Signal Name</w:t>
            </w:r>
          </w:p>
        </w:tc>
        <w:tc>
          <w:tcPr>
            <w:tcW w:w="3060" w:type="dxa"/>
            <w:tcBorders>
              <w:top w:val="single" w:sz="4" w:space="0" w:color="auto"/>
              <w:left w:val="single" w:sz="4" w:space="0" w:color="auto"/>
              <w:bottom w:val="single" w:sz="4" w:space="0" w:color="auto"/>
              <w:right w:val="single" w:sz="4" w:space="0" w:color="auto"/>
            </w:tcBorders>
            <w:hideMark/>
          </w:tcPr>
          <w:p w14:paraId="03C23BE1" w14:textId="77777777" w:rsidR="00E22379" w:rsidRPr="00E22379" w:rsidRDefault="00FB255D">
            <w:pPr>
              <w:spacing w:line="276" w:lineRule="auto"/>
              <w:rPr>
                <w:rFonts w:cs="Arial"/>
                <w:b/>
              </w:rPr>
            </w:pPr>
            <w:r w:rsidRPr="00E2237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4D7FDC9C" w14:textId="77777777" w:rsidR="00E22379" w:rsidRPr="00E22379" w:rsidRDefault="00FB255D">
            <w:pPr>
              <w:spacing w:line="276" w:lineRule="auto"/>
              <w:rPr>
                <w:rFonts w:cs="Arial"/>
                <w:b/>
              </w:rPr>
            </w:pPr>
            <w:r w:rsidRPr="00E22379">
              <w:rPr>
                <w:rFonts w:cs="Arial"/>
                <w:b/>
              </w:rPr>
              <w:t>Value</w:t>
            </w:r>
          </w:p>
        </w:tc>
        <w:tc>
          <w:tcPr>
            <w:tcW w:w="3050" w:type="dxa"/>
            <w:tcBorders>
              <w:top w:val="single" w:sz="4" w:space="0" w:color="auto"/>
              <w:left w:val="single" w:sz="4" w:space="0" w:color="auto"/>
              <w:bottom w:val="single" w:sz="4" w:space="0" w:color="auto"/>
              <w:right w:val="single" w:sz="4" w:space="0" w:color="auto"/>
            </w:tcBorders>
            <w:hideMark/>
          </w:tcPr>
          <w:p w14:paraId="3D3F3D84" w14:textId="77777777" w:rsidR="00E22379" w:rsidRPr="00E22379" w:rsidRDefault="00FB255D">
            <w:pPr>
              <w:spacing w:line="276" w:lineRule="auto"/>
              <w:rPr>
                <w:rFonts w:cs="Arial"/>
                <w:b/>
              </w:rPr>
            </w:pPr>
            <w:r w:rsidRPr="00E22379">
              <w:rPr>
                <w:rFonts w:cs="Arial"/>
                <w:b/>
              </w:rPr>
              <w:t>Description</w:t>
            </w:r>
          </w:p>
        </w:tc>
      </w:tr>
      <w:tr w:rsidR="00E22379" w:rsidRPr="00E22379" w14:paraId="333318D2" w14:textId="77777777" w:rsidTr="00E22379">
        <w:trPr>
          <w:jc w:val="center"/>
        </w:trPr>
        <w:tc>
          <w:tcPr>
            <w:tcW w:w="2515" w:type="dxa"/>
            <w:vMerge w:val="restart"/>
            <w:tcBorders>
              <w:top w:val="single" w:sz="4" w:space="0" w:color="auto"/>
              <w:left w:val="single" w:sz="4" w:space="0" w:color="auto"/>
              <w:bottom w:val="single" w:sz="4" w:space="0" w:color="auto"/>
              <w:right w:val="single" w:sz="4" w:space="0" w:color="auto"/>
            </w:tcBorders>
          </w:tcPr>
          <w:p w14:paraId="15067D2A" w14:textId="77777777" w:rsidR="00E22379" w:rsidRPr="00E22379" w:rsidRDefault="00FB255D">
            <w:pPr>
              <w:spacing w:line="276" w:lineRule="auto"/>
              <w:rPr>
                <w:rFonts w:cs="Arial"/>
              </w:rPr>
            </w:pPr>
          </w:p>
          <w:p w14:paraId="34FC8269" w14:textId="77777777" w:rsidR="00E22379" w:rsidRPr="00E22379" w:rsidRDefault="00FB255D">
            <w:pPr>
              <w:spacing w:line="276" w:lineRule="auto"/>
              <w:rPr>
                <w:rFonts w:cs="Arial"/>
              </w:rPr>
            </w:pPr>
          </w:p>
          <w:p w14:paraId="5623BAED" w14:textId="77777777" w:rsidR="00E22379" w:rsidRPr="00E22379" w:rsidRDefault="00FB255D">
            <w:pPr>
              <w:spacing w:line="276" w:lineRule="auto"/>
              <w:rPr>
                <w:rFonts w:cs="Arial"/>
              </w:rPr>
            </w:pPr>
            <w:proofErr w:type="spellStart"/>
            <w:r>
              <w:rPr>
                <w:rFonts w:cs="Arial"/>
              </w:rPr>
              <w:t>Perimeter_Alarm_Status</w:t>
            </w:r>
            <w:proofErr w:type="spellEnd"/>
          </w:p>
        </w:tc>
        <w:tc>
          <w:tcPr>
            <w:tcW w:w="3060" w:type="dxa"/>
            <w:tcBorders>
              <w:top w:val="single" w:sz="4" w:space="0" w:color="auto"/>
              <w:left w:val="single" w:sz="4" w:space="0" w:color="auto"/>
              <w:bottom w:val="single" w:sz="4" w:space="0" w:color="auto"/>
              <w:right w:val="single" w:sz="4" w:space="0" w:color="auto"/>
            </w:tcBorders>
          </w:tcPr>
          <w:p w14:paraId="33C70C8F" w14:textId="77777777" w:rsidR="00E22379" w:rsidRPr="00E22379" w:rsidRDefault="00FB255D">
            <w:pPr>
              <w:spacing w:line="276" w:lineRule="auto"/>
              <w:rPr>
                <w:rFonts w:cs="Arial"/>
              </w:rPr>
            </w:pPr>
            <w:r>
              <w:rPr>
                <w:rFonts w:cs="Arial"/>
              </w:rPr>
              <w:t>Disarmed</w:t>
            </w:r>
          </w:p>
        </w:tc>
        <w:tc>
          <w:tcPr>
            <w:tcW w:w="990" w:type="dxa"/>
            <w:tcBorders>
              <w:top w:val="single" w:sz="4" w:space="0" w:color="auto"/>
              <w:left w:val="single" w:sz="4" w:space="0" w:color="auto"/>
              <w:bottom w:val="single" w:sz="4" w:space="0" w:color="auto"/>
              <w:right w:val="single" w:sz="4" w:space="0" w:color="auto"/>
            </w:tcBorders>
            <w:hideMark/>
          </w:tcPr>
          <w:p w14:paraId="7639AA74" w14:textId="77777777" w:rsidR="00E22379" w:rsidRPr="00E22379" w:rsidRDefault="00FB255D">
            <w:pPr>
              <w:spacing w:line="276" w:lineRule="auto"/>
              <w:rPr>
                <w:rFonts w:cs="Arial"/>
              </w:rPr>
            </w:pPr>
            <w:r w:rsidRPr="00E22379">
              <w:rPr>
                <w:rFonts w:cs="Arial"/>
              </w:rPr>
              <w:t>0x0</w:t>
            </w:r>
          </w:p>
        </w:tc>
        <w:tc>
          <w:tcPr>
            <w:tcW w:w="3050" w:type="dxa"/>
            <w:tcBorders>
              <w:top w:val="single" w:sz="4" w:space="0" w:color="auto"/>
              <w:left w:val="single" w:sz="4" w:space="0" w:color="auto"/>
              <w:bottom w:val="single" w:sz="4" w:space="0" w:color="auto"/>
              <w:right w:val="single" w:sz="4" w:space="0" w:color="auto"/>
            </w:tcBorders>
            <w:vAlign w:val="center"/>
          </w:tcPr>
          <w:p w14:paraId="1D4D228C" w14:textId="77777777" w:rsidR="00E22379" w:rsidRPr="00E22379" w:rsidRDefault="00FB255D">
            <w:pPr>
              <w:autoSpaceDE w:val="0"/>
              <w:autoSpaceDN w:val="0"/>
              <w:adjustRightInd w:val="0"/>
              <w:spacing w:line="252" w:lineRule="auto"/>
              <w:rPr>
                <w:rFonts w:cs="Arial"/>
              </w:rPr>
            </w:pPr>
          </w:p>
        </w:tc>
      </w:tr>
      <w:tr w:rsidR="00E22379" w:rsidRPr="00E22379" w14:paraId="760F541C" w14:textId="77777777" w:rsidTr="00E2237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4A4C0076" w14:textId="77777777" w:rsidR="00E22379" w:rsidRPr="00E22379" w:rsidRDefault="00FB255D">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tcPr>
          <w:p w14:paraId="60BA9657" w14:textId="77777777" w:rsidR="00E22379" w:rsidRPr="00E22379" w:rsidRDefault="00FB255D">
            <w:pPr>
              <w:spacing w:line="276" w:lineRule="auto"/>
              <w:rPr>
                <w:rFonts w:cs="Arial"/>
              </w:rPr>
            </w:pPr>
            <w:proofErr w:type="spellStart"/>
            <w:r>
              <w:rPr>
                <w:rFonts w:cs="Arial"/>
              </w:rPr>
              <w:t>Prearmed</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712681E3" w14:textId="77777777" w:rsidR="00E22379" w:rsidRPr="00E22379" w:rsidRDefault="00FB255D">
            <w:pPr>
              <w:spacing w:line="276" w:lineRule="auto"/>
              <w:rPr>
                <w:rFonts w:cs="Arial"/>
              </w:rPr>
            </w:pPr>
            <w:r w:rsidRPr="00E22379">
              <w:rPr>
                <w:rFonts w:cs="Arial"/>
              </w:rPr>
              <w:t>0x1</w:t>
            </w:r>
          </w:p>
        </w:tc>
        <w:tc>
          <w:tcPr>
            <w:tcW w:w="3050" w:type="dxa"/>
            <w:tcBorders>
              <w:top w:val="single" w:sz="4" w:space="0" w:color="auto"/>
              <w:left w:val="single" w:sz="4" w:space="0" w:color="auto"/>
              <w:bottom w:val="single" w:sz="4" w:space="0" w:color="auto"/>
              <w:right w:val="single" w:sz="4" w:space="0" w:color="auto"/>
            </w:tcBorders>
            <w:vAlign w:val="center"/>
            <w:hideMark/>
          </w:tcPr>
          <w:p w14:paraId="6D51CC16" w14:textId="77777777" w:rsidR="00E22379" w:rsidRPr="00E22379" w:rsidRDefault="00FB255D">
            <w:pPr>
              <w:rPr>
                <w:rFonts w:cs="Arial"/>
              </w:rPr>
            </w:pPr>
          </w:p>
        </w:tc>
      </w:tr>
      <w:tr w:rsidR="00E22379" w:rsidRPr="00E22379" w14:paraId="3CFF3FF1" w14:textId="77777777" w:rsidTr="00E2237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451ABA92" w14:textId="77777777" w:rsidR="00E22379" w:rsidRPr="00E22379" w:rsidRDefault="00FB255D">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tcPr>
          <w:p w14:paraId="2D744B62" w14:textId="77777777" w:rsidR="00E22379" w:rsidRPr="00E22379" w:rsidRDefault="00FB255D">
            <w:pPr>
              <w:spacing w:line="276" w:lineRule="auto"/>
              <w:rPr>
                <w:rFonts w:cs="Arial"/>
              </w:rPr>
            </w:pPr>
            <w:r>
              <w:rPr>
                <w:rFonts w:cs="Arial"/>
              </w:rPr>
              <w:t>Armed</w:t>
            </w:r>
          </w:p>
        </w:tc>
        <w:tc>
          <w:tcPr>
            <w:tcW w:w="990" w:type="dxa"/>
            <w:tcBorders>
              <w:top w:val="single" w:sz="4" w:space="0" w:color="auto"/>
              <w:left w:val="single" w:sz="4" w:space="0" w:color="auto"/>
              <w:bottom w:val="single" w:sz="4" w:space="0" w:color="auto"/>
              <w:right w:val="single" w:sz="4" w:space="0" w:color="auto"/>
            </w:tcBorders>
            <w:hideMark/>
          </w:tcPr>
          <w:p w14:paraId="617CA7FF" w14:textId="77777777" w:rsidR="00E22379" w:rsidRPr="00E22379" w:rsidRDefault="00FB255D">
            <w:pPr>
              <w:spacing w:line="276" w:lineRule="auto"/>
              <w:rPr>
                <w:rFonts w:cs="Arial"/>
              </w:rPr>
            </w:pPr>
            <w:r w:rsidRPr="00E22379">
              <w:rPr>
                <w:rFonts w:cs="Arial"/>
              </w:rPr>
              <w:t>0x2</w:t>
            </w:r>
          </w:p>
        </w:tc>
        <w:tc>
          <w:tcPr>
            <w:tcW w:w="3050" w:type="dxa"/>
            <w:tcBorders>
              <w:top w:val="single" w:sz="4" w:space="0" w:color="auto"/>
              <w:left w:val="single" w:sz="4" w:space="0" w:color="auto"/>
              <w:bottom w:val="single" w:sz="4" w:space="0" w:color="auto"/>
              <w:right w:val="single" w:sz="4" w:space="0" w:color="auto"/>
            </w:tcBorders>
            <w:vAlign w:val="center"/>
          </w:tcPr>
          <w:p w14:paraId="0645C0B9" w14:textId="77777777" w:rsidR="00E22379" w:rsidRPr="00E22379" w:rsidRDefault="00FB255D">
            <w:pPr>
              <w:spacing w:line="252" w:lineRule="auto"/>
              <w:rPr>
                <w:rFonts w:cs="Arial"/>
              </w:rPr>
            </w:pPr>
          </w:p>
        </w:tc>
      </w:tr>
      <w:tr w:rsidR="00E22379" w:rsidRPr="00E22379" w14:paraId="370401F9" w14:textId="77777777" w:rsidTr="00E2237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2744C603" w14:textId="77777777" w:rsidR="00E22379" w:rsidRPr="00E22379" w:rsidRDefault="00FB255D">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tcPr>
          <w:p w14:paraId="146D232E" w14:textId="77777777" w:rsidR="00E22379" w:rsidRPr="00E22379" w:rsidRDefault="00FB255D">
            <w:pPr>
              <w:spacing w:line="276" w:lineRule="auto"/>
              <w:rPr>
                <w:rFonts w:cs="Arial"/>
              </w:rPr>
            </w:pPr>
            <w:r>
              <w:rPr>
                <w:rFonts w:cs="Arial"/>
              </w:rPr>
              <w:t>Activated</w:t>
            </w:r>
          </w:p>
        </w:tc>
        <w:tc>
          <w:tcPr>
            <w:tcW w:w="990" w:type="dxa"/>
            <w:tcBorders>
              <w:top w:val="single" w:sz="4" w:space="0" w:color="auto"/>
              <w:left w:val="single" w:sz="4" w:space="0" w:color="auto"/>
              <w:bottom w:val="single" w:sz="4" w:space="0" w:color="auto"/>
              <w:right w:val="single" w:sz="4" w:space="0" w:color="auto"/>
            </w:tcBorders>
            <w:hideMark/>
          </w:tcPr>
          <w:p w14:paraId="39EB5721" w14:textId="77777777" w:rsidR="00E22379" w:rsidRPr="00E22379" w:rsidRDefault="00FB255D">
            <w:pPr>
              <w:spacing w:line="276" w:lineRule="auto"/>
              <w:rPr>
                <w:rFonts w:cs="Arial"/>
              </w:rPr>
            </w:pPr>
            <w:r w:rsidRPr="00E22379">
              <w:rPr>
                <w:rFonts w:cs="Arial"/>
              </w:rPr>
              <w:t>0x3</w:t>
            </w:r>
          </w:p>
        </w:tc>
        <w:tc>
          <w:tcPr>
            <w:tcW w:w="3050" w:type="dxa"/>
            <w:tcBorders>
              <w:top w:val="single" w:sz="4" w:space="0" w:color="auto"/>
              <w:left w:val="single" w:sz="4" w:space="0" w:color="auto"/>
              <w:bottom w:val="single" w:sz="4" w:space="0" w:color="auto"/>
              <w:right w:val="single" w:sz="4" w:space="0" w:color="auto"/>
            </w:tcBorders>
            <w:vAlign w:val="center"/>
          </w:tcPr>
          <w:p w14:paraId="147A6867" w14:textId="77777777" w:rsidR="00E22379" w:rsidRPr="00E22379" w:rsidRDefault="00FB255D">
            <w:pPr>
              <w:spacing w:line="252" w:lineRule="auto"/>
              <w:rPr>
                <w:rFonts w:cs="Arial"/>
              </w:rPr>
            </w:pPr>
          </w:p>
        </w:tc>
      </w:tr>
    </w:tbl>
    <w:p w14:paraId="5EAC544E" w14:textId="77777777" w:rsidR="00406F39" w:rsidRDefault="00FB255D" w:rsidP="008B11E9">
      <w:pPr>
        <w:pStyle w:val="Heading3"/>
      </w:pPr>
      <w:bookmarkStart w:id="324" w:name="_Toc115265647"/>
      <w:r>
        <w:t>Use Cases</w:t>
      </w:r>
      <w:bookmarkEnd w:id="324"/>
    </w:p>
    <w:p w14:paraId="142B1632" w14:textId="77777777" w:rsidR="00406F39" w:rsidRDefault="00FB255D" w:rsidP="008B11E9">
      <w:pPr>
        <w:pStyle w:val="Heading4"/>
      </w:pPr>
      <w:r>
        <w:t xml:space="preserve">PWRMAN-UC-REQ-486459/A-Enter Sentinel Power Mode for possible </w:t>
      </w:r>
      <w:r>
        <w:t>intrusion event</w:t>
      </w:r>
    </w:p>
    <w:p w14:paraId="53FF382E"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4"/>
        <w:gridCol w:w="7448"/>
      </w:tblGrid>
      <w:tr w:rsidR="00CD0F64" w:rsidRPr="00135C26" w14:paraId="438900EB" w14:textId="77777777" w:rsidTr="008B11E9">
        <w:trPr>
          <w:jc w:val="center"/>
        </w:trPr>
        <w:tc>
          <w:tcPr>
            <w:tcW w:w="178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11B2983" w14:textId="77777777" w:rsidR="00CD0F64" w:rsidRPr="00135C26" w:rsidRDefault="00FB255D">
            <w:pPr>
              <w:spacing w:line="276" w:lineRule="auto"/>
              <w:rPr>
                <w:rFonts w:cs="Arial"/>
              </w:rPr>
            </w:pPr>
            <w:r w:rsidRPr="00135C26">
              <w:rPr>
                <w:rFonts w:cs="Arial"/>
                <w:b/>
                <w:bCs/>
              </w:rPr>
              <w:t>Actors</w:t>
            </w:r>
          </w:p>
        </w:tc>
        <w:tc>
          <w:tcPr>
            <w:tcW w:w="744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A14302E" w14:textId="77777777" w:rsidR="00CD0F64" w:rsidRPr="00135C26" w:rsidRDefault="00FB255D">
            <w:pPr>
              <w:spacing w:line="276" w:lineRule="auto"/>
              <w:rPr>
                <w:rFonts w:cs="Arial"/>
              </w:rPr>
            </w:pPr>
            <w:r w:rsidRPr="00135C26">
              <w:rPr>
                <w:rFonts w:cs="Arial"/>
              </w:rPr>
              <w:t>Sentinel Video Recording</w:t>
            </w:r>
            <w:r>
              <w:rPr>
                <w:rFonts w:cs="Arial"/>
              </w:rPr>
              <w:t xml:space="preserve"> and Storage component, Sentinel System</w:t>
            </w:r>
          </w:p>
        </w:tc>
      </w:tr>
      <w:tr w:rsidR="00CD0F64" w:rsidRPr="00135C26" w14:paraId="75EB5CD5" w14:textId="77777777" w:rsidTr="008B11E9">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F52327" w14:textId="77777777" w:rsidR="00CD0F64" w:rsidRPr="00135C26" w:rsidRDefault="00FB255D">
            <w:pPr>
              <w:spacing w:line="276" w:lineRule="auto"/>
              <w:rPr>
                <w:rFonts w:cs="Arial"/>
              </w:rPr>
            </w:pPr>
            <w:r w:rsidRPr="00135C26">
              <w:rPr>
                <w:rFonts w:cs="Arial"/>
                <w:b/>
                <w:bCs/>
              </w:rPr>
              <w:t>Pre-conditions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4C52875A" w14:textId="77777777" w:rsidR="00135C26" w:rsidRPr="00315F74" w:rsidRDefault="00FB255D" w:rsidP="00276DAD">
            <w:pPr>
              <w:spacing w:line="276" w:lineRule="auto"/>
              <w:rPr>
                <w:rFonts w:cs="Arial"/>
              </w:rPr>
            </w:pPr>
            <w:proofErr w:type="spellStart"/>
            <w:r w:rsidRPr="00315F74">
              <w:rPr>
                <w:rFonts w:cs="Arial"/>
              </w:rPr>
              <w:t>Ignition_Status</w:t>
            </w:r>
            <w:proofErr w:type="spellEnd"/>
            <w:r w:rsidRPr="00315F74">
              <w:rPr>
                <w:rFonts w:cs="Arial"/>
              </w:rPr>
              <w:t xml:space="preserve"> = OFF</w:t>
            </w:r>
          </w:p>
          <w:p w14:paraId="151F6F06" w14:textId="77777777" w:rsidR="00135C26" w:rsidRPr="00315F74" w:rsidRDefault="00FB255D">
            <w:pPr>
              <w:spacing w:line="276" w:lineRule="auto"/>
              <w:rPr>
                <w:rFonts w:cs="Arial"/>
              </w:rPr>
            </w:pPr>
          </w:p>
          <w:p w14:paraId="71F2FF29" w14:textId="77777777" w:rsidR="00135C26" w:rsidRPr="00315F74" w:rsidRDefault="00FB255D">
            <w:pPr>
              <w:spacing w:line="276" w:lineRule="auto"/>
              <w:rPr>
                <w:rFonts w:cs="Arial"/>
              </w:rPr>
            </w:pPr>
            <w:r w:rsidRPr="00315F74">
              <w:rPr>
                <w:rFonts w:cs="Arial"/>
              </w:rPr>
              <w:t xml:space="preserve">Vehicle supports the </w:t>
            </w:r>
            <w:r w:rsidRPr="00315F74">
              <w:rPr>
                <w:rFonts w:cs="Arial"/>
              </w:rPr>
              <w:t>Sentinel feature (</w:t>
            </w:r>
            <w:proofErr w:type="spellStart"/>
            <w:proofErr w:type="gramStart"/>
            <w:r w:rsidRPr="00315F74">
              <w:rPr>
                <w:rFonts w:cs="Arial"/>
              </w:rPr>
              <w:t>ie</w:t>
            </w:r>
            <w:proofErr w:type="spellEnd"/>
            <w:proofErr w:type="gramEnd"/>
            <w:r w:rsidRPr="00315F74">
              <w:rPr>
                <w:rFonts w:cs="Arial"/>
              </w:rPr>
              <w:t xml:space="preserve"> feature enabled EOL)</w:t>
            </w:r>
          </w:p>
          <w:p w14:paraId="1233BAC3" w14:textId="77777777" w:rsidR="00315F74" w:rsidRPr="00315F74" w:rsidRDefault="00FB255D">
            <w:pPr>
              <w:spacing w:line="276" w:lineRule="auto"/>
              <w:rPr>
                <w:rFonts w:cs="Arial"/>
              </w:rPr>
            </w:pPr>
          </w:p>
          <w:p w14:paraId="65908FD9" w14:textId="77777777" w:rsidR="00315F74" w:rsidRPr="00315F74" w:rsidRDefault="00FB255D">
            <w:pPr>
              <w:spacing w:line="276" w:lineRule="auto"/>
              <w:rPr>
                <w:rFonts w:cs="Arial"/>
              </w:rPr>
            </w:pPr>
            <w:r w:rsidRPr="00315F74">
              <w:rPr>
                <w:rFonts w:cs="Arial"/>
              </w:rPr>
              <w:t>The Sentinel video and recording component is not powered up in Sentinel Power Mode</w:t>
            </w:r>
          </w:p>
        </w:tc>
      </w:tr>
      <w:tr w:rsidR="00CD0F64" w:rsidRPr="00135C26" w14:paraId="47C5C20B" w14:textId="77777777" w:rsidTr="008B11E9">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5551E3" w14:textId="77777777" w:rsidR="00CD0F64" w:rsidRPr="00135C26" w:rsidRDefault="00FB255D">
            <w:pPr>
              <w:spacing w:line="276" w:lineRule="auto"/>
              <w:rPr>
                <w:rFonts w:cs="Arial"/>
              </w:rPr>
            </w:pPr>
            <w:r w:rsidRPr="00135C26">
              <w:rPr>
                <w:rFonts w:cs="Arial"/>
                <w:b/>
                <w:bCs/>
              </w:rPr>
              <w:t>Scenario Description</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21334AB5" w14:textId="77777777" w:rsidR="00CD0F64" w:rsidRPr="00315F74" w:rsidRDefault="00FB255D">
            <w:pPr>
              <w:spacing w:line="276" w:lineRule="auto"/>
              <w:rPr>
                <w:rFonts w:cs="Arial"/>
              </w:rPr>
            </w:pPr>
            <w:r w:rsidRPr="00315F74">
              <w:rPr>
                <w:rFonts w:cs="Arial"/>
              </w:rPr>
              <w:t>A possible intrusion event is detected</w:t>
            </w:r>
          </w:p>
        </w:tc>
      </w:tr>
      <w:tr w:rsidR="00CD0F64" w:rsidRPr="00135C26" w14:paraId="7410A1F7" w14:textId="77777777" w:rsidTr="008B11E9">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8B1F3FF" w14:textId="77777777" w:rsidR="00CD0F64" w:rsidRPr="00135C26" w:rsidRDefault="00FB255D">
            <w:pPr>
              <w:spacing w:line="276" w:lineRule="auto"/>
              <w:rPr>
                <w:rFonts w:cs="Arial"/>
              </w:rPr>
            </w:pPr>
            <w:r w:rsidRPr="00135C26">
              <w:rPr>
                <w:rFonts w:cs="Arial"/>
                <w:b/>
                <w:bCs/>
              </w:rPr>
              <w:t>Post-conditions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2DEA2281" w14:textId="77777777" w:rsidR="00782ECA" w:rsidRDefault="00FB255D">
            <w:pPr>
              <w:spacing w:line="276" w:lineRule="auto"/>
              <w:rPr>
                <w:rFonts w:cs="Arial"/>
              </w:rPr>
            </w:pPr>
            <w:r>
              <w:rPr>
                <w:rFonts w:cs="Arial"/>
              </w:rPr>
              <w:t xml:space="preserve">The Sentinel video recording and storage component </w:t>
            </w:r>
            <w:r>
              <w:rPr>
                <w:rFonts w:cs="Arial"/>
              </w:rPr>
              <w:t xml:space="preserve">powers up (if not already up for a non-Sentinel feature), enters Sentinel Power Mode and verifies the Sentinel CCS setting is enabled </w:t>
            </w:r>
          </w:p>
          <w:p w14:paraId="0A3A706E" w14:textId="77777777" w:rsidR="00782ECA" w:rsidRDefault="00FB255D">
            <w:pPr>
              <w:spacing w:line="276" w:lineRule="auto"/>
              <w:rPr>
                <w:rFonts w:cs="Arial"/>
              </w:rPr>
            </w:pPr>
          </w:p>
          <w:p w14:paraId="7EF7DCF6" w14:textId="77777777" w:rsidR="00CB77EE" w:rsidRDefault="00FB255D">
            <w:pPr>
              <w:spacing w:line="276" w:lineRule="auto"/>
              <w:rPr>
                <w:rFonts w:cs="Arial"/>
              </w:rPr>
            </w:pPr>
            <w:r>
              <w:rPr>
                <w:rFonts w:cs="Arial"/>
              </w:rPr>
              <w:t>The Sentinel video recording and storage component starts a power down timer counter</w:t>
            </w:r>
          </w:p>
          <w:p w14:paraId="05E4C1A2" w14:textId="77777777" w:rsidR="00CD0F64" w:rsidRDefault="00FB255D">
            <w:pPr>
              <w:spacing w:line="276" w:lineRule="auto"/>
              <w:rPr>
                <w:rFonts w:cs="Arial"/>
              </w:rPr>
            </w:pPr>
          </w:p>
          <w:p w14:paraId="33E5057F" w14:textId="77777777" w:rsidR="00CB77EE" w:rsidRPr="00135C26" w:rsidRDefault="00FB255D">
            <w:pPr>
              <w:spacing w:line="276" w:lineRule="auto"/>
              <w:rPr>
                <w:rFonts w:cs="Arial"/>
              </w:rPr>
            </w:pPr>
            <w:r>
              <w:rPr>
                <w:rFonts w:cs="Arial"/>
              </w:rPr>
              <w:t>Then Sentinel video recording and storage component starts recording and stores the video when complete.</w:t>
            </w:r>
          </w:p>
        </w:tc>
      </w:tr>
      <w:tr w:rsidR="00CD0F64" w:rsidRPr="00135C26" w14:paraId="04D1FAB6" w14:textId="77777777" w:rsidTr="008B11E9">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D226FDA" w14:textId="77777777" w:rsidR="00CD0F64" w:rsidRPr="00135C26" w:rsidRDefault="00FB255D">
            <w:pPr>
              <w:spacing w:line="276" w:lineRule="auto"/>
              <w:rPr>
                <w:rFonts w:cs="Arial"/>
              </w:rPr>
            </w:pPr>
            <w:r w:rsidRPr="00135C26">
              <w:rPr>
                <w:rFonts w:cs="Arial"/>
                <w:b/>
                <w:bCs/>
              </w:rPr>
              <w:t>Notes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6D29C00E" w14:textId="77777777" w:rsidR="001E0318" w:rsidRDefault="00FB255D" w:rsidP="001E0318">
            <w:pPr>
              <w:spacing w:line="276" w:lineRule="auto"/>
              <w:rPr>
                <w:rFonts w:cs="Arial"/>
              </w:rPr>
            </w:pPr>
            <w:r>
              <w:rPr>
                <w:rFonts w:cs="Arial"/>
              </w:rPr>
              <w:t>The Sentinel Video Recording and Storage component is powered up and down by the Sentinel Power Mode Infotainment Server logical object which is</w:t>
            </w:r>
            <w:r>
              <w:rPr>
                <w:rFonts w:cs="Arial"/>
              </w:rPr>
              <w:t xml:space="preserve"> part of it.</w:t>
            </w:r>
          </w:p>
          <w:p w14:paraId="75B9CC53" w14:textId="77777777" w:rsidR="001E0318" w:rsidRDefault="00FB255D">
            <w:pPr>
              <w:spacing w:line="276" w:lineRule="auto"/>
              <w:rPr>
                <w:rFonts w:cs="Arial"/>
              </w:rPr>
            </w:pPr>
          </w:p>
          <w:p w14:paraId="73E07413" w14:textId="77777777" w:rsidR="00165F32" w:rsidRPr="00135C26" w:rsidRDefault="00FB255D">
            <w:pPr>
              <w:spacing w:line="276" w:lineRule="auto"/>
              <w:rPr>
                <w:rFonts w:cs="Arial"/>
              </w:rPr>
            </w:pPr>
            <w:r>
              <w:rPr>
                <w:rFonts w:cs="Arial"/>
              </w:rPr>
              <w:t>For video recording and storage refer to the Video Recording and Playback SPSS</w:t>
            </w:r>
          </w:p>
        </w:tc>
      </w:tr>
    </w:tbl>
    <w:p w14:paraId="068BCAB3" w14:textId="77777777" w:rsidR="00500605" w:rsidRPr="00135C26" w:rsidRDefault="00FB255D" w:rsidP="00CD0F64">
      <w:pPr>
        <w:rPr>
          <w:rFonts w:cs="Arial"/>
        </w:rPr>
      </w:pPr>
    </w:p>
    <w:p w14:paraId="3BEBD971" w14:textId="77777777" w:rsidR="00406F39" w:rsidRDefault="00FB255D" w:rsidP="008B11E9">
      <w:pPr>
        <w:pStyle w:val="Heading4"/>
      </w:pPr>
      <w:r>
        <w:t>PWRMAN-UC-REQ-486797/A-Exit Sentinel Power Mode - Sentinel Setting Disabled</w:t>
      </w:r>
    </w:p>
    <w:p w14:paraId="6201A887"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4"/>
        <w:gridCol w:w="7448"/>
      </w:tblGrid>
      <w:tr w:rsidR="000F332C" w:rsidRPr="000F332C" w14:paraId="2ACFEDEC" w14:textId="77777777" w:rsidTr="000F332C">
        <w:trPr>
          <w:jc w:val="center"/>
        </w:trPr>
        <w:tc>
          <w:tcPr>
            <w:tcW w:w="178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AB3322" w14:textId="77777777" w:rsidR="000F332C" w:rsidRPr="000F332C" w:rsidRDefault="00FB255D">
            <w:pPr>
              <w:spacing w:line="276" w:lineRule="auto"/>
              <w:rPr>
                <w:rFonts w:cs="Arial"/>
              </w:rPr>
            </w:pPr>
            <w:r w:rsidRPr="000F332C">
              <w:rPr>
                <w:rFonts w:cs="Arial"/>
                <w:b/>
                <w:bCs/>
              </w:rPr>
              <w:t>Actors</w:t>
            </w:r>
          </w:p>
        </w:tc>
        <w:tc>
          <w:tcPr>
            <w:tcW w:w="74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D5955D" w14:textId="77777777" w:rsidR="000F332C" w:rsidRPr="000F332C" w:rsidRDefault="00FB255D">
            <w:pPr>
              <w:spacing w:line="276" w:lineRule="auto"/>
              <w:rPr>
                <w:rFonts w:cs="Arial"/>
              </w:rPr>
            </w:pPr>
            <w:r w:rsidRPr="000F332C">
              <w:rPr>
                <w:rFonts w:cs="Arial"/>
              </w:rPr>
              <w:t>Sentinel Video Recording and Storage component, Sentinel System</w:t>
            </w:r>
          </w:p>
        </w:tc>
      </w:tr>
      <w:tr w:rsidR="000F332C" w:rsidRPr="000F332C" w14:paraId="5D179C26" w14:textId="77777777" w:rsidTr="000F332C">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E7481C" w14:textId="77777777" w:rsidR="000F332C" w:rsidRPr="000F332C" w:rsidRDefault="00FB255D">
            <w:pPr>
              <w:spacing w:line="276" w:lineRule="auto"/>
              <w:rPr>
                <w:rFonts w:cs="Arial"/>
              </w:rPr>
            </w:pPr>
            <w:r w:rsidRPr="000F332C">
              <w:rPr>
                <w:rFonts w:cs="Arial"/>
                <w:b/>
                <w:bCs/>
              </w:rPr>
              <w:t>Pre-conditions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14C617B1" w14:textId="77777777" w:rsidR="000F332C" w:rsidRDefault="00FB255D">
            <w:pPr>
              <w:spacing w:line="276" w:lineRule="auto"/>
              <w:rPr>
                <w:rFonts w:cs="Arial"/>
              </w:rPr>
            </w:pPr>
            <w:proofErr w:type="spellStart"/>
            <w:r w:rsidRPr="000F332C">
              <w:rPr>
                <w:rFonts w:cs="Arial"/>
              </w:rPr>
              <w:t>Ignition_Status</w:t>
            </w:r>
            <w:proofErr w:type="spellEnd"/>
            <w:r w:rsidRPr="000F332C">
              <w:rPr>
                <w:rFonts w:cs="Arial"/>
              </w:rPr>
              <w:t xml:space="preserve"> = OFF</w:t>
            </w:r>
          </w:p>
          <w:p w14:paraId="0E8799A6" w14:textId="77777777" w:rsidR="000F332C" w:rsidRDefault="00FB255D">
            <w:pPr>
              <w:spacing w:line="276" w:lineRule="auto"/>
              <w:rPr>
                <w:rFonts w:cs="Arial"/>
              </w:rPr>
            </w:pPr>
          </w:p>
          <w:p w14:paraId="031E3F90" w14:textId="77777777" w:rsidR="000F332C" w:rsidRPr="000F332C" w:rsidRDefault="00FB255D">
            <w:pPr>
              <w:spacing w:line="276" w:lineRule="auto"/>
              <w:rPr>
                <w:rFonts w:cs="Arial"/>
              </w:rPr>
            </w:pPr>
            <w:r>
              <w:rPr>
                <w:rFonts w:cs="Arial"/>
              </w:rPr>
              <w:t xml:space="preserve">A possible intrusion event occurred. </w:t>
            </w:r>
          </w:p>
          <w:p w14:paraId="3A792B04" w14:textId="77777777" w:rsidR="000F332C" w:rsidRPr="000F332C" w:rsidRDefault="00FB255D">
            <w:pPr>
              <w:spacing w:line="276" w:lineRule="auto"/>
              <w:rPr>
                <w:rFonts w:cs="Arial"/>
              </w:rPr>
            </w:pPr>
          </w:p>
          <w:p w14:paraId="5573F8AB" w14:textId="77777777" w:rsidR="000F332C" w:rsidRPr="000F332C" w:rsidRDefault="00FB255D">
            <w:pPr>
              <w:spacing w:line="276" w:lineRule="auto"/>
              <w:rPr>
                <w:rFonts w:cs="Arial"/>
              </w:rPr>
            </w:pPr>
            <w:r>
              <w:rPr>
                <w:rFonts w:cs="Arial"/>
              </w:rPr>
              <w:t>The Sentinel video and recording component is powered up in Sentinel Power Mode</w:t>
            </w:r>
          </w:p>
        </w:tc>
      </w:tr>
      <w:tr w:rsidR="000F332C" w:rsidRPr="000F332C" w14:paraId="27F7E10F" w14:textId="77777777" w:rsidTr="000F332C">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DCE4A73" w14:textId="77777777" w:rsidR="000F332C" w:rsidRPr="000F332C" w:rsidRDefault="00FB255D">
            <w:pPr>
              <w:spacing w:line="276" w:lineRule="auto"/>
              <w:rPr>
                <w:rFonts w:cs="Arial"/>
              </w:rPr>
            </w:pPr>
            <w:r w:rsidRPr="000F332C">
              <w:rPr>
                <w:rFonts w:cs="Arial"/>
                <w:b/>
                <w:bCs/>
              </w:rPr>
              <w:t>Scenario Description</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1E0B0628" w14:textId="77777777" w:rsidR="000F332C" w:rsidRPr="000F332C" w:rsidRDefault="00FB255D">
            <w:pPr>
              <w:spacing w:line="276" w:lineRule="auto"/>
              <w:rPr>
                <w:rFonts w:cs="Arial"/>
              </w:rPr>
            </w:pPr>
            <w:r>
              <w:rPr>
                <w:rFonts w:cs="Arial"/>
              </w:rPr>
              <w:t xml:space="preserve">The Sentinel video and recording and storage component checks the </w:t>
            </w:r>
            <w:r>
              <w:rPr>
                <w:rFonts w:cs="Arial"/>
              </w:rPr>
              <w:t xml:space="preserve">setting </w:t>
            </w:r>
            <w:proofErr w:type="gramStart"/>
            <w:r>
              <w:rPr>
                <w:rFonts w:cs="Arial"/>
              </w:rPr>
              <w:t>status</w:t>
            </w:r>
            <w:proofErr w:type="gramEnd"/>
            <w:r>
              <w:rPr>
                <w:rFonts w:cs="Arial"/>
              </w:rPr>
              <w:t xml:space="preserve"> and the CCS Sentinel setting is disabled.</w:t>
            </w:r>
          </w:p>
        </w:tc>
      </w:tr>
      <w:tr w:rsidR="000F332C" w:rsidRPr="000F332C" w14:paraId="2CD88E8E" w14:textId="77777777" w:rsidTr="000F332C">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B81BC96" w14:textId="77777777" w:rsidR="000F332C" w:rsidRPr="000F332C" w:rsidRDefault="00FB255D">
            <w:pPr>
              <w:spacing w:line="276" w:lineRule="auto"/>
              <w:rPr>
                <w:rFonts w:cs="Arial"/>
              </w:rPr>
            </w:pPr>
            <w:r w:rsidRPr="000F332C">
              <w:rPr>
                <w:rFonts w:cs="Arial"/>
                <w:b/>
                <w:bCs/>
              </w:rPr>
              <w:t>Post-conditions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6B2CB2E9" w14:textId="77777777" w:rsidR="000F332C" w:rsidRPr="000F332C" w:rsidRDefault="00FB255D">
            <w:pPr>
              <w:spacing w:line="276" w:lineRule="auto"/>
              <w:rPr>
                <w:rFonts w:cs="Arial"/>
              </w:rPr>
            </w:pPr>
            <w:r w:rsidRPr="000F332C">
              <w:rPr>
                <w:rFonts w:cs="Arial"/>
              </w:rPr>
              <w:t xml:space="preserve">The Sentinel video recording and storage component </w:t>
            </w:r>
            <w:r>
              <w:rPr>
                <w:rFonts w:cs="Arial"/>
              </w:rPr>
              <w:t>exits Sentinel Power Mode</w:t>
            </w:r>
          </w:p>
        </w:tc>
      </w:tr>
      <w:tr w:rsidR="000F332C" w:rsidRPr="000F332C" w14:paraId="65135CF8" w14:textId="77777777" w:rsidTr="000F332C">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AE1A572" w14:textId="77777777" w:rsidR="000F332C" w:rsidRPr="000F332C" w:rsidRDefault="00FB255D">
            <w:pPr>
              <w:spacing w:line="276" w:lineRule="auto"/>
              <w:rPr>
                <w:rFonts w:cs="Arial"/>
              </w:rPr>
            </w:pPr>
            <w:r w:rsidRPr="000F332C">
              <w:rPr>
                <w:rFonts w:cs="Arial"/>
                <w:b/>
                <w:bCs/>
              </w:rPr>
              <w:t>Notes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0D94C150" w14:textId="77777777" w:rsidR="000F332C" w:rsidRPr="000F332C" w:rsidRDefault="00FB255D">
            <w:pPr>
              <w:spacing w:line="276" w:lineRule="auto"/>
              <w:rPr>
                <w:rFonts w:cs="Arial"/>
              </w:rPr>
            </w:pPr>
            <w:r>
              <w:rPr>
                <w:rFonts w:cs="Arial"/>
              </w:rPr>
              <w:t>The</w:t>
            </w:r>
            <w:r w:rsidRPr="000F332C">
              <w:rPr>
                <w:rFonts w:cs="Arial"/>
              </w:rPr>
              <w:t xml:space="preserve"> Sentinel Video Recording and Storage component is powered up</w:t>
            </w:r>
            <w:r>
              <w:rPr>
                <w:rFonts w:cs="Arial"/>
              </w:rPr>
              <w:t xml:space="preserve"> and down</w:t>
            </w:r>
            <w:r w:rsidRPr="000F332C">
              <w:rPr>
                <w:rFonts w:cs="Arial"/>
              </w:rPr>
              <w:t xml:space="preserve"> by the Sentinel Power Mode Infotainment Server logical object which is part of it.</w:t>
            </w:r>
          </w:p>
          <w:p w14:paraId="1EC8C4B3" w14:textId="77777777" w:rsidR="000F332C" w:rsidRPr="000F332C" w:rsidRDefault="00FB255D">
            <w:pPr>
              <w:spacing w:line="276" w:lineRule="auto"/>
              <w:rPr>
                <w:rFonts w:cs="Arial"/>
              </w:rPr>
            </w:pPr>
          </w:p>
          <w:p w14:paraId="172EC811" w14:textId="77777777" w:rsidR="000F332C" w:rsidRDefault="00FB255D">
            <w:pPr>
              <w:spacing w:line="276" w:lineRule="auto"/>
              <w:rPr>
                <w:rFonts w:cs="Arial"/>
              </w:rPr>
            </w:pPr>
            <w:r w:rsidRPr="000F332C">
              <w:rPr>
                <w:rFonts w:cs="Arial"/>
              </w:rPr>
              <w:t>For video recording and storage refer to the Video Recording and Playback SPSS</w:t>
            </w:r>
          </w:p>
          <w:p w14:paraId="78BE0120" w14:textId="77777777" w:rsidR="00C47E38" w:rsidRDefault="00FB255D">
            <w:pPr>
              <w:spacing w:line="276" w:lineRule="auto"/>
              <w:rPr>
                <w:rFonts w:cs="Arial"/>
              </w:rPr>
            </w:pPr>
          </w:p>
          <w:p w14:paraId="2C3E175F" w14:textId="77777777" w:rsidR="00C47E38" w:rsidRPr="000F332C" w:rsidRDefault="00FB255D">
            <w:pPr>
              <w:spacing w:line="276" w:lineRule="auto"/>
              <w:rPr>
                <w:rFonts w:cs="Arial"/>
              </w:rPr>
            </w:pPr>
            <w:r>
              <w:rPr>
                <w:rFonts w:cs="Arial"/>
              </w:rPr>
              <w:t>CCS – Customer Connec</w:t>
            </w:r>
            <w:r>
              <w:rPr>
                <w:rFonts w:cs="Arial"/>
              </w:rPr>
              <w:t>tivity Setting</w:t>
            </w:r>
          </w:p>
        </w:tc>
      </w:tr>
    </w:tbl>
    <w:p w14:paraId="32E27E8B" w14:textId="77777777" w:rsidR="00500605" w:rsidRPr="000F332C" w:rsidRDefault="00FB255D" w:rsidP="00CD0F64">
      <w:pPr>
        <w:rPr>
          <w:rFonts w:cs="Arial"/>
        </w:rPr>
      </w:pPr>
    </w:p>
    <w:p w14:paraId="361D7C47" w14:textId="77777777" w:rsidR="00406F39" w:rsidRDefault="00FB255D" w:rsidP="008B11E9">
      <w:pPr>
        <w:pStyle w:val="Heading4"/>
      </w:pPr>
      <w:r>
        <w:t>PWRMAN-UC-REQ-486798/A-Exit Sentinel Power Mode - Timer Expires</w:t>
      </w:r>
    </w:p>
    <w:p w14:paraId="24358B35"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4"/>
        <w:gridCol w:w="7448"/>
      </w:tblGrid>
      <w:tr w:rsidR="0062103E" w:rsidRPr="0062103E" w14:paraId="2C881006" w14:textId="77777777" w:rsidTr="0062103E">
        <w:trPr>
          <w:jc w:val="center"/>
        </w:trPr>
        <w:tc>
          <w:tcPr>
            <w:tcW w:w="178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2A3ACF" w14:textId="77777777" w:rsidR="0062103E" w:rsidRPr="0062103E" w:rsidRDefault="00FB255D">
            <w:pPr>
              <w:spacing w:line="276" w:lineRule="auto"/>
              <w:rPr>
                <w:rFonts w:cs="Arial"/>
              </w:rPr>
            </w:pPr>
            <w:r w:rsidRPr="0062103E">
              <w:rPr>
                <w:rFonts w:cs="Arial"/>
                <w:b/>
                <w:bCs/>
              </w:rPr>
              <w:t>Actors</w:t>
            </w:r>
          </w:p>
        </w:tc>
        <w:tc>
          <w:tcPr>
            <w:tcW w:w="74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1EE6C6" w14:textId="77777777" w:rsidR="0062103E" w:rsidRPr="0062103E" w:rsidRDefault="00FB255D">
            <w:pPr>
              <w:spacing w:line="276" w:lineRule="auto"/>
              <w:rPr>
                <w:rFonts w:cs="Arial"/>
              </w:rPr>
            </w:pPr>
            <w:r w:rsidRPr="0062103E">
              <w:rPr>
                <w:rFonts w:cs="Arial"/>
              </w:rPr>
              <w:t>Sentinel Video Recording and Storage component, Sentinel System</w:t>
            </w:r>
          </w:p>
        </w:tc>
      </w:tr>
      <w:tr w:rsidR="0062103E" w:rsidRPr="0062103E" w14:paraId="3CAAC440" w14:textId="77777777" w:rsidTr="0062103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ADB84B4" w14:textId="77777777" w:rsidR="0062103E" w:rsidRPr="0062103E" w:rsidRDefault="00FB255D">
            <w:pPr>
              <w:spacing w:line="276" w:lineRule="auto"/>
              <w:rPr>
                <w:rFonts w:cs="Arial"/>
              </w:rPr>
            </w:pPr>
            <w:r w:rsidRPr="0062103E">
              <w:rPr>
                <w:rFonts w:cs="Arial"/>
                <w:b/>
                <w:bCs/>
              </w:rPr>
              <w:t>Pre-conditions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527ED504" w14:textId="77777777" w:rsidR="0062103E" w:rsidRPr="0062103E" w:rsidRDefault="00FB255D">
            <w:pPr>
              <w:spacing w:line="276" w:lineRule="auto"/>
              <w:rPr>
                <w:rFonts w:cs="Arial"/>
              </w:rPr>
            </w:pPr>
            <w:proofErr w:type="spellStart"/>
            <w:r w:rsidRPr="0062103E">
              <w:rPr>
                <w:rFonts w:cs="Arial"/>
              </w:rPr>
              <w:t>Ignition_Status</w:t>
            </w:r>
            <w:proofErr w:type="spellEnd"/>
            <w:r w:rsidRPr="0062103E">
              <w:rPr>
                <w:rFonts w:cs="Arial"/>
              </w:rPr>
              <w:t xml:space="preserve"> = OFF</w:t>
            </w:r>
          </w:p>
          <w:p w14:paraId="66BEDC62" w14:textId="77777777" w:rsidR="0062103E" w:rsidRPr="0062103E" w:rsidRDefault="00FB255D">
            <w:pPr>
              <w:spacing w:line="276" w:lineRule="auto"/>
              <w:rPr>
                <w:rFonts w:cs="Arial"/>
              </w:rPr>
            </w:pPr>
          </w:p>
          <w:p w14:paraId="431984F3" w14:textId="77777777" w:rsidR="0062103E" w:rsidRPr="0062103E" w:rsidRDefault="00FB255D">
            <w:pPr>
              <w:spacing w:line="276" w:lineRule="auto"/>
              <w:rPr>
                <w:rFonts w:cs="Arial"/>
              </w:rPr>
            </w:pPr>
            <w:r w:rsidRPr="0062103E">
              <w:rPr>
                <w:rFonts w:cs="Arial"/>
              </w:rPr>
              <w:t xml:space="preserve">A possible intrusion event occurred. </w:t>
            </w:r>
          </w:p>
          <w:p w14:paraId="450E46F4" w14:textId="77777777" w:rsidR="0062103E" w:rsidRPr="0062103E" w:rsidRDefault="00FB255D">
            <w:pPr>
              <w:spacing w:line="276" w:lineRule="auto"/>
              <w:rPr>
                <w:rFonts w:cs="Arial"/>
              </w:rPr>
            </w:pPr>
          </w:p>
          <w:p w14:paraId="4FC4CEF7" w14:textId="77777777" w:rsidR="0062103E" w:rsidRDefault="00FB255D">
            <w:pPr>
              <w:spacing w:line="276" w:lineRule="auto"/>
              <w:rPr>
                <w:rFonts w:cs="Arial"/>
              </w:rPr>
            </w:pPr>
            <w:r w:rsidRPr="0062103E">
              <w:rPr>
                <w:rFonts w:cs="Arial"/>
              </w:rPr>
              <w:t>The Sentinel video and recording component is powered up</w:t>
            </w:r>
            <w:r>
              <w:rPr>
                <w:rFonts w:cs="Arial"/>
              </w:rPr>
              <w:t xml:space="preserve"> in Sentinel Power Mode</w:t>
            </w:r>
          </w:p>
          <w:p w14:paraId="4C44A8C8" w14:textId="77777777" w:rsidR="0062103E" w:rsidRDefault="00FB255D">
            <w:pPr>
              <w:spacing w:line="276" w:lineRule="auto"/>
              <w:rPr>
                <w:rFonts w:cs="Arial"/>
              </w:rPr>
            </w:pPr>
          </w:p>
          <w:p w14:paraId="010BCC57" w14:textId="77777777" w:rsidR="0062103E" w:rsidRPr="0062103E" w:rsidRDefault="00FB255D">
            <w:pPr>
              <w:spacing w:line="276" w:lineRule="auto"/>
              <w:rPr>
                <w:rFonts w:cs="Arial"/>
              </w:rPr>
            </w:pPr>
            <w:r>
              <w:rPr>
                <w:rFonts w:cs="Arial"/>
              </w:rPr>
              <w:t>The Sentinel CCS Setting is enabled</w:t>
            </w:r>
          </w:p>
        </w:tc>
      </w:tr>
      <w:tr w:rsidR="0062103E" w:rsidRPr="0062103E" w14:paraId="544394DA" w14:textId="77777777" w:rsidTr="0062103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37B040" w14:textId="77777777" w:rsidR="0062103E" w:rsidRPr="0062103E" w:rsidRDefault="00FB255D">
            <w:pPr>
              <w:spacing w:line="276" w:lineRule="auto"/>
              <w:rPr>
                <w:rFonts w:cs="Arial"/>
              </w:rPr>
            </w:pPr>
            <w:r w:rsidRPr="0062103E">
              <w:rPr>
                <w:rFonts w:cs="Arial"/>
                <w:b/>
                <w:bCs/>
              </w:rPr>
              <w:t>Scenario Description</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39718D39" w14:textId="77777777" w:rsidR="0062103E" w:rsidRPr="0062103E" w:rsidRDefault="00FB255D">
            <w:pPr>
              <w:spacing w:line="276" w:lineRule="auto"/>
              <w:rPr>
                <w:rFonts w:cs="Arial"/>
              </w:rPr>
            </w:pPr>
            <w:r w:rsidRPr="0062103E">
              <w:rPr>
                <w:rFonts w:cs="Arial"/>
              </w:rPr>
              <w:t xml:space="preserve">The Sentinel video and recording and storage component </w:t>
            </w:r>
            <w:r>
              <w:rPr>
                <w:rFonts w:cs="Arial"/>
              </w:rPr>
              <w:t>Sentinel Power Mode timer expires</w:t>
            </w:r>
          </w:p>
        </w:tc>
      </w:tr>
      <w:tr w:rsidR="0062103E" w:rsidRPr="0062103E" w14:paraId="3A6457D0" w14:textId="77777777" w:rsidTr="0062103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FB26489" w14:textId="77777777" w:rsidR="0062103E" w:rsidRPr="0062103E" w:rsidRDefault="00FB255D">
            <w:pPr>
              <w:spacing w:line="276" w:lineRule="auto"/>
              <w:rPr>
                <w:rFonts w:cs="Arial"/>
              </w:rPr>
            </w:pPr>
            <w:r w:rsidRPr="0062103E">
              <w:rPr>
                <w:rFonts w:cs="Arial"/>
                <w:b/>
                <w:bCs/>
              </w:rPr>
              <w:t>Post-conditions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39C7A07B" w14:textId="77777777" w:rsidR="0062103E" w:rsidRPr="0062103E" w:rsidRDefault="00FB255D">
            <w:pPr>
              <w:spacing w:line="276" w:lineRule="auto"/>
              <w:rPr>
                <w:rFonts w:cs="Arial"/>
              </w:rPr>
            </w:pPr>
            <w:r w:rsidRPr="0062103E">
              <w:rPr>
                <w:rFonts w:cs="Arial"/>
              </w:rPr>
              <w:t xml:space="preserve">The Sentinel video recording and storage component </w:t>
            </w:r>
            <w:r>
              <w:rPr>
                <w:rFonts w:cs="Arial"/>
              </w:rPr>
              <w:t>exits Sentinel Power Mode</w:t>
            </w:r>
          </w:p>
        </w:tc>
      </w:tr>
      <w:tr w:rsidR="0062103E" w:rsidRPr="0062103E" w14:paraId="76C6788B" w14:textId="77777777" w:rsidTr="0062103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689AB31" w14:textId="77777777" w:rsidR="0062103E" w:rsidRPr="0062103E" w:rsidRDefault="00FB255D">
            <w:pPr>
              <w:spacing w:line="276" w:lineRule="auto"/>
              <w:rPr>
                <w:rFonts w:cs="Arial"/>
              </w:rPr>
            </w:pPr>
            <w:r w:rsidRPr="0062103E">
              <w:rPr>
                <w:rFonts w:cs="Arial"/>
                <w:b/>
                <w:bCs/>
              </w:rPr>
              <w:t>Notes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5A794E77" w14:textId="77777777" w:rsidR="0062103E" w:rsidRPr="0062103E" w:rsidRDefault="00FB255D">
            <w:pPr>
              <w:spacing w:line="276" w:lineRule="auto"/>
              <w:rPr>
                <w:rFonts w:cs="Arial"/>
              </w:rPr>
            </w:pPr>
            <w:r w:rsidRPr="0062103E">
              <w:rPr>
                <w:rFonts w:cs="Arial"/>
              </w:rPr>
              <w:t xml:space="preserve">The Sentinel Video Recording and Storage component is </w:t>
            </w:r>
            <w:r w:rsidRPr="0062103E">
              <w:rPr>
                <w:rFonts w:cs="Arial"/>
              </w:rPr>
              <w:t>powered up and down by the Sentinel Power Mode Infotainment Server logical object which is part of it.</w:t>
            </w:r>
          </w:p>
          <w:p w14:paraId="7AC418FF" w14:textId="77777777" w:rsidR="0062103E" w:rsidRPr="0062103E" w:rsidRDefault="00FB255D">
            <w:pPr>
              <w:spacing w:line="276" w:lineRule="auto"/>
              <w:rPr>
                <w:rFonts w:cs="Arial"/>
              </w:rPr>
            </w:pPr>
          </w:p>
          <w:p w14:paraId="4FFFF2CF" w14:textId="77777777" w:rsidR="0062103E" w:rsidRDefault="00FB255D">
            <w:pPr>
              <w:spacing w:line="276" w:lineRule="auto"/>
              <w:rPr>
                <w:rFonts w:cs="Arial"/>
              </w:rPr>
            </w:pPr>
            <w:r w:rsidRPr="0062103E">
              <w:rPr>
                <w:rFonts w:cs="Arial"/>
              </w:rPr>
              <w:t>For video recording and storage refer to the Video Recording and Playback SPSS</w:t>
            </w:r>
          </w:p>
          <w:p w14:paraId="2912D8ED" w14:textId="77777777" w:rsidR="00344FBD" w:rsidRDefault="00FB255D">
            <w:pPr>
              <w:spacing w:line="276" w:lineRule="auto"/>
              <w:rPr>
                <w:rFonts w:cs="Arial"/>
              </w:rPr>
            </w:pPr>
          </w:p>
          <w:p w14:paraId="5318BAE3" w14:textId="77777777" w:rsidR="00344FBD" w:rsidRPr="0062103E" w:rsidRDefault="00FB255D">
            <w:pPr>
              <w:spacing w:line="276" w:lineRule="auto"/>
              <w:rPr>
                <w:rFonts w:cs="Arial"/>
              </w:rPr>
            </w:pPr>
            <w:r>
              <w:rPr>
                <w:rFonts w:cs="Arial"/>
              </w:rPr>
              <w:t>CCS – Customer Connectivity Setting</w:t>
            </w:r>
          </w:p>
        </w:tc>
      </w:tr>
    </w:tbl>
    <w:p w14:paraId="370B63C8" w14:textId="77777777" w:rsidR="00500605" w:rsidRDefault="00FB255D" w:rsidP="00CD0F64"/>
    <w:p w14:paraId="4AFFD017" w14:textId="77777777" w:rsidR="00406F39" w:rsidRDefault="00FB255D" w:rsidP="008B11E9">
      <w:pPr>
        <w:pStyle w:val="Heading4"/>
      </w:pPr>
      <w:r>
        <w:t>PWRMAN-UC-REQ-486817/A-Exit Sentinel Power Mode - No Recording Storage Device available</w:t>
      </w:r>
    </w:p>
    <w:p w14:paraId="52DED36D"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4"/>
        <w:gridCol w:w="7448"/>
      </w:tblGrid>
      <w:tr w:rsidR="002327B3" w:rsidRPr="002327B3" w14:paraId="63E3F0DA" w14:textId="77777777" w:rsidTr="002327B3">
        <w:trPr>
          <w:jc w:val="center"/>
        </w:trPr>
        <w:tc>
          <w:tcPr>
            <w:tcW w:w="178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61EAF7" w14:textId="77777777" w:rsidR="002327B3" w:rsidRPr="002327B3" w:rsidRDefault="00FB255D">
            <w:pPr>
              <w:spacing w:line="276" w:lineRule="auto"/>
              <w:rPr>
                <w:rFonts w:cs="Arial"/>
              </w:rPr>
            </w:pPr>
            <w:r w:rsidRPr="002327B3">
              <w:rPr>
                <w:rFonts w:cs="Arial"/>
                <w:b/>
                <w:bCs/>
              </w:rPr>
              <w:t>Actors</w:t>
            </w:r>
          </w:p>
        </w:tc>
        <w:tc>
          <w:tcPr>
            <w:tcW w:w="74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7FF4EC" w14:textId="77777777" w:rsidR="002327B3" w:rsidRPr="002327B3" w:rsidRDefault="00FB255D">
            <w:pPr>
              <w:spacing w:line="276" w:lineRule="auto"/>
              <w:rPr>
                <w:rFonts w:cs="Arial"/>
              </w:rPr>
            </w:pPr>
            <w:r w:rsidRPr="002327B3">
              <w:rPr>
                <w:rFonts w:cs="Arial"/>
              </w:rPr>
              <w:t>Sentinel Video Recording and Storage component, Sentinel System</w:t>
            </w:r>
          </w:p>
        </w:tc>
      </w:tr>
      <w:tr w:rsidR="002327B3" w:rsidRPr="002327B3" w14:paraId="5F27AA8B" w14:textId="77777777" w:rsidTr="002327B3">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9BC359" w14:textId="77777777" w:rsidR="002327B3" w:rsidRPr="002327B3" w:rsidRDefault="00FB255D">
            <w:pPr>
              <w:spacing w:line="276" w:lineRule="auto"/>
              <w:rPr>
                <w:rFonts w:cs="Arial"/>
              </w:rPr>
            </w:pPr>
            <w:r w:rsidRPr="002327B3">
              <w:rPr>
                <w:rFonts w:cs="Arial"/>
                <w:b/>
                <w:bCs/>
              </w:rPr>
              <w:t>Pre-conditions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04A1F33E" w14:textId="77777777" w:rsidR="002327B3" w:rsidRPr="002327B3" w:rsidRDefault="00FB255D">
            <w:pPr>
              <w:spacing w:line="276" w:lineRule="auto"/>
              <w:rPr>
                <w:rFonts w:cs="Arial"/>
              </w:rPr>
            </w:pPr>
            <w:proofErr w:type="spellStart"/>
            <w:r w:rsidRPr="002327B3">
              <w:rPr>
                <w:rFonts w:cs="Arial"/>
              </w:rPr>
              <w:t>Ignition_Status</w:t>
            </w:r>
            <w:proofErr w:type="spellEnd"/>
            <w:r w:rsidRPr="002327B3">
              <w:rPr>
                <w:rFonts w:cs="Arial"/>
              </w:rPr>
              <w:t xml:space="preserve"> = OFF</w:t>
            </w:r>
          </w:p>
          <w:p w14:paraId="53FD570E" w14:textId="77777777" w:rsidR="002327B3" w:rsidRPr="002327B3" w:rsidRDefault="00FB255D">
            <w:pPr>
              <w:spacing w:line="276" w:lineRule="auto"/>
              <w:rPr>
                <w:rFonts w:cs="Arial"/>
              </w:rPr>
            </w:pPr>
          </w:p>
          <w:p w14:paraId="3901A381" w14:textId="77777777" w:rsidR="002327B3" w:rsidRPr="002327B3" w:rsidRDefault="00FB255D">
            <w:pPr>
              <w:spacing w:line="276" w:lineRule="auto"/>
              <w:rPr>
                <w:rFonts w:cs="Arial"/>
              </w:rPr>
            </w:pPr>
            <w:r w:rsidRPr="002327B3">
              <w:rPr>
                <w:rFonts w:cs="Arial"/>
              </w:rPr>
              <w:t xml:space="preserve">A possible intrusion event occurred. </w:t>
            </w:r>
          </w:p>
          <w:p w14:paraId="0EEA6987" w14:textId="77777777" w:rsidR="002327B3" w:rsidRPr="002327B3" w:rsidRDefault="00FB255D">
            <w:pPr>
              <w:spacing w:line="276" w:lineRule="auto"/>
              <w:rPr>
                <w:rFonts w:cs="Arial"/>
              </w:rPr>
            </w:pPr>
          </w:p>
          <w:p w14:paraId="51DF1577" w14:textId="77777777" w:rsidR="002327B3" w:rsidRPr="002327B3" w:rsidRDefault="00FB255D">
            <w:pPr>
              <w:spacing w:line="276" w:lineRule="auto"/>
              <w:rPr>
                <w:rFonts w:cs="Arial"/>
              </w:rPr>
            </w:pPr>
            <w:r w:rsidRPr="002327B3">
              <w:rPr>
                <w:rFonts w:cs="Arial"/>
              </w:rPr>
              <w:t>The Sentinel video</w:t>
            </w:r>
            <w:r w:rsidRPr="002327B3">
              <w:rPr>
                <w:rFonts w:cs="Arial"/>
              </w:rPr>
              <w:t xml:space="preserve"> and recording component is powered up</w:t>
            </w:r>
            <w:r>
              <w:rPr>
                <w:rFonts w:cs="Arial"/>
              </w:rPr>
              <w:t xml:space="preserve"> in Sentinel Power Mode</w:t>
            </w:r>
          </w:p>
          <w:p w14:paraId="7647639F" w14:textId="77777777" w:rsidR="002327B3" w:rsidRPr="002327B3" w:rsidRDefault="00FB255D">
            <w:pPr>
              <w:spacing w:line="276" w:lineRule="auto"/>
              <w:rPr>
                <w:rFonts w:cs="Arial"/>
              </w:rPr>
            </w:pPr>
          </w:p>
          <w:p w14:paraId="2BC5D275" w14:textId="77777777" w:rsidR="002327B3" w:rsidRPr="002327B3" w:rsidRDefault="00FB255D">
            <w:pPr>
              <w:spacing w:line="276" w:lineRule="auto"/>
              <w:rPr>
                <w:rFonts w:cs="Arial"/>
              </w:rPr>
            </w:pPr>
            <w:r w:rsidRPr="002327B3">
              <w:rPr>
                <w:rFonts w:cs="Arial"/>
              </w:rPr>
              <w:t xml:space="preserve">The Sentinel </w:t>
            </w:r>
            <w:r>
              <w:rPr>
                <w:rFonts w:cs="Arial"/>
              </w:rPr>
              <w:t xml:space="preserve">CCS </w:t>
            </w:r>
            <w:r w:rsidRPr="002327B3">
              <w:rPr>
                <w:rFonts w:cs="Arial"/>
              </w:rPr>
              <w:t>Setting is enabled</w:t>
            </w:r>
          </w:p>
        </w:tc>
      </w:tr>
      <w:tr w:rsidR="002327B3" w:rsidRPr="002327B3" w14:paraId="0DF8D475" w14:textId="77777777" w:rsidTr="002327B3">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C680BF" w14:textId="77777777" w:rsidR="002327B3" w:rsidRPr="002327B3" w:rsidRDefault="00FB255D">
            <w:pPr>
              <w:spacing w:line="276" w:lineRule="auto"/>
              <w:rPr>
                <w:rFonts w:cs="Arial"/>
              </w:rPr>
            </w:pPr>
            <w:r w:rsidRPr="002327B3">
              <w:rPr>
                <w:rFonts w:cs="Arial"/>
                <w:b/>
                <w:bCs/>
              </w:rPr>
              <w:t>Scenario Description</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4D45E897" w14:textId="77777777" w:rsidR="002327B3" w:rsidRPr="002327B3" w:rsidRDefault="00FB255D">
            <w:pPr>
              <w:spacing w:line="276" w:lineRule="auto"/>
              <w:rPr>
                <w:rFonts w:cs="Arial"/>
              </w:rPr>
            </w:pPr>
            <w:r w:rsidRPr="002327B3">
              <w:rPr>
                <w:rFonts w:cs="Arial"/>
              </w:rPr>
              <w:t xml:space="preserve">The Sentinel video and recording and storage component </w:t>
            </w:r>
            <w:r>
              <w:rPr>
                <w:rFonts w:cs="Arial"/>
              </w:rPr>
              <w:t>does not have a storage device available (ex USB removed)</w:t>
            </w:r>
          </w:p>
        </w:tc>
      </w:tr>
      <w:tr w:rsidR="002327B3" w:rsidRPr="002327B3" w14:paraId="52805922" w14:textId="77777777" w:rsidTr="002327B3">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DFB39B0" w14:textId="77777777" w:rsidR="002327B3" w:rsidRPr="002327B3" w:rsidRDefault="00FB255D">
            <w:pPr>
              <w:spacing w:line="276" w:lineRule="auto"/>
              <w:rPr>
                <w:rFonts w:cs="Arial"/>
              </w:rPr>
            </w:pPr>
            <w:r w:rsidRPr="002327B3">
              <w:rPr>
                <w:rFonts w:cs="Arial"/>
                <w:b/>
                <w:bCs/>
              </w:rPr>
              <w:t>Post-conditions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49E0DCB8" w14:textId="77777777" w:rsidR="002327B3" w:rsidRPr="002327B3" w:rsidRDefault="00FB255D">
            <w:pPr>
              <w:spacing w:line="276" w:lineRule="auto"/>
              <w:rPr>
                <w:rFonts w:cs="Arial"/>
              </w:rPr>
            </w:pPr>
            <w:r w:rsidRPr="002327B3">
              <w:rPr>
                <w:rFonts w:cs="Arial"/>
              </w:rPr>
              <w:t>The Sentinel video recording and storage component exits Sentinel Power Mode</w:t>
            </w:r>
          </w:p>
        </w:tc>
      </w:tr>
      <w:tr w:rsidR="002327B3" w:rsidRPr="002327B3" w14:paraId="5AB3824C" w14:textId="77777777" w:rsidTr="002327B3">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E84279" w14:textId="77777777" w:rsidR="002327B3" w:rsidRPr="002327B3" w:rsidRDefault="00FB255D">
            <w:pPr>
              <w:spacing w:line="276" w:lineRule="auto"/>
              <w:rPr>
                <w:rFonts w:cs="Arial"/>
              </w:rPr>
            </w:pPr>
            <w:r w:rsidRPr="002327B3">
              <w:rPr>
                <w:rFonts w:cs="Arial"/>
                <w:b/>
                <w:bCs/>
              </w:rPr>
              <w:t>Notes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094ADCA0" w14:textId="77777777" w:rsidR="002327B3" w:rsidRPr="002327B3" w:rsidRDefault="00FB255D">
            <w:pPr>
              <w:spacing w:line="276" w:lineRule="auto"/>
              <w:rPr>
                <w:rFonts w:cs="Arial"/>
              </w:rPr>
            </w:pPr>
            <w:r w:rsidRPr="002327B3">
              <w:rPr>
                <w:rFonts w:cs="Arial"/>
              </w:rPr>
              <w:t>The Sentinel Video Recording and Storage component is powered up and down by the Sentinel Power Mode Infotainment Server logical object which is part of it.</w:t>
            </w:r>
          </w:p>
          <w:p w14:paraId="17FE903D" w14:textId="77777777" w:rsidR="002327B3" w:rsidRPr="002327B3" w:rsidRDefault="00FB255D">
            <w:pPr>
              <w:spacing w:line="276" w:lineRule="auto"/>
              <w:rPr>
                <w:rFonts w:cs="Arial"/>
              </w:rPr>
            </w:pPr>
          </w:p>
          <w:p w14:paraId="1BF02AC9" w14:textId="77777777" w:rsidR="002327B3" w:rsidRDefault="00FB255D">
            <w:pPr>
              <w:spacing w:line="276" w:lineRule="auto"/>
              <w:rPr>
                <w:rFonts w:cs="Arial"/>
              </w:rPr>
            </w:pPr>
            <w:r w:rsidRPr="002327B3">
              <w:rPr>
                <w:rFonts w:cs="Arial"/>
              </w:rPr>
              <w:t>For video recording and storage refer to the Video Recording and Playback SPSS</w:t>
            </w:r>
          </w:p>
          <w:p w14:paraId="67A62474" w14:textId="77777777" w:rsidR="004C2F64" w:rsidRDefault="00FB255D">
            <w:pPr>
              <w:spacing w:line="276" w:lineRule="auto"/>
              <w:rPr>
                <w:rFonts w:cs="Arial"/>
              </w:rPr>
            </w:pPr>
          </w:p>
          <w:p w14:paraId="6BD16243" w14:textId="77777777" w:rsidR="004C2F64" w:rsidRPr="002327B3" w:rsidRDefault="00FB255D">
            <w:pPr>
              <w:spacing w:line="276" w:lineRule="auto"/>
              <w:rPr>
                <w:rFonts w:cs="Arial"/>
              </w:rPr>
            </w:pPr>
            <w:r>
              <w:rPr>
                <w:rFonts w:cs="Arial"/>
              </w:rPr>
              <w:t>CCS – Customer Connectivity Setting</w:t>
            </w:r>
          </w:p>
        </w:tc>
      </w:tr>
    </w:tbl>
    <w:p w14:paraId="339A956C" w14:textId="77777777" w:rsidR="00500605" w:rsidRPr="002327B3" w:rsidRDefault="00FB255D" w:rsidP="00CD0F64">
      <w:pPr>
        <w:rPr>
          <w:rFonts w:cs="Arial"/>
        </w:rPr>
      </w:pPr>
    </w:p>
    <w:p w14:paraId="4C6314B8" w14:textId="77777777" w:rsidR="00406F39" w:rsidRDefault="00FB255D" w:rsidP="008B11E9">
      <w:pPr>
        <w:pStyle w:val="Heading4"/>
      </w:pPr>
      <w:r>
        <w:t>PWRMAN-UC-REQ-488157/A-Exit Sentinel Power Mode - Record to Storage Device Setting is Disabled</w:t>
      </w:r>
    </w:p>
    <w:p w14:paraId="101EB16F" w14:textId="77777777" w:rsidR="00AE06BC" w:rsidRPr="00AE06BC" w:rsidRDefault="00FB255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4"/>
        <w:gridCol w:w="7448"/>
      </w:tblGrid>
      <w:tr w:rsidR="00FD40AE" w:rsidRPr="00FD40AE" w14:paraId="1607890C" w14:textId="77777777" w:rsidTr="00FD40AE">
        <w:trPr>
          <w:jc w:val="center"/>
        </w:trPr>
        <w:tc>
          <w:tcPr>
            <w:tcW w:w="178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89B9F5" w14:textId="77777777" w:rsidR="00FD40AE" w:rsidRPr="00FD40AE" w:rsidRDefault="00FB255D">
            <w:pPr>
              <w:spacing w:line="276" w:lineRule="auto"/>
              <w:rPr>
                <w:rFonts w:cs="Arial"/>
              </w:rPr>
            </w:pPr>
            <w:r w:rsidRPr="00FD40AE">
              <w:rPr>
                <w:rFonts w:cs="Arial"/>
                <w:b/>
                <w:bCs/>
              </w:rPr>
              <w:t>Actors</w:t>
            </w:r>
          </w:p>
        </w:tc>
        <w:tc>
          <w:tcPr>
            <w:tcW w:w="74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AF9C2F" w14:textId="77777777" w:rsidR="00FD40AE" w:rsidRPr="00FD40AE" w:rsidRDefault="00FB255D">
            <w:pPr>
              <w:spacing w:line="276" w:lineRule="auto"/>
              <w:rPr>
                <w:rFonts w:cs="Arial"/>
              </w:rPr>
            </w:pPr>
            <w:r w:rsidRPr="00FD40AE">
              <w:rPr>
                <w:rFonts w:cs="Arial"/>
              </w:rPr>
              <w:t>Sentinel Video Recording and Storage component, Sentinel System</w:t>
            </w:r>
          </w:p>
        </w:tc>
      </w:tr>
      <w:tr w:rsidR="00FD40AE" w:rsidRPr="00FD40AE" w14:paraId="3F8E7938" w14:textId="77777777" w:rsidTr="00FD40A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216042" w14:textId="77777777" w:rsidR="00FD40AE" w:rsidRPr="00FD40AE" w:rsidRDefault="00FB255D">
            <w:pPr>
              <w:spacing w:line="276" w:lineRule="auto"/>
              <w:rPr>
                <w:rFonts w:cs="Arial"/>
              </w:rPr>
            </w:pPr>
            <w:r w:rsidRPr="00FD40AE">
              <w:rPr>
                <w:rFonts w:cs="Arial"/>
                <w:b/>
                <w:bCs/>
              </w:rPr>
              <w:t>Pre-conditions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2D76A815" w14:textId="77777777" w:rsidR="00FD40AE" w:rsidRPr="00FD40AE" w:rsidRDefault="00FB255D">
            <w:pPr>
              <w:spacing w:line="276" w:lineRule="auto"/>
              <w:rPr>
                <w:rFonts w:cs="Arial"/>
              </w:rPr>
            </w:pPr>
            <w:proofErr w:type="spellStart"/>
            <w:r w:rsidRPr="00FD40AE">
              <w:rPr>
                <w:rFonts w:cs="Arial"/>
              </w:rPr>
              <w:t>Ignition_Status</w:t>
            </w:r>
            <w:proofErr w:type="spellEnd"/>
            <w:r w:rsidRPr="00FD40AE">
              <w:rPr>
                <w:rFonts w:cs="Arial"/>
              </w:rPr>
              <w:t xml:space="preserve"> = OFF</w:t>
            </w:r>
          </w:p>
          <w:p w14:paraId="3C1AFAE1" w14:textId="77777777" w:rsidR="00FD40AE" w:rsidRPr="00FD40AE" w:rsidRDefault="00FB255D">
            <w:pPr>
              <w:spacing w:line="276" w:lineRule="auto"/>
              <w:rPr>
                <w:rFonts w:cs="Arial"/>
              </w:rPr>
            </w:pPr>
          </w:p>
          <w:p w14:paraId="72176DFD" w14:textId="77777777" w:rsidR="00FD40AE" w:rsidRPr="00FD40AE" w:rsidRDefault="00FB255D">
            <w:pPr>
              <w:spacing w:line="276" w:lineRule="auto"/>
              <w:rPr>
                <w:rFonts w:cs="Arial"/>
              </w:rPr>
            </w:pPr>
            <w:r w:rsidRPr="00FD40AE">
              <w:rPr>
                <w:rFonts w:cs="Arial"/>
              </w:rPr>
              <w:t xml:space="preserve">A possible intrusion event occurred. </w:t>
            </w:r>
          </w:p>
          <w:p w14:paraId="07E38477" w14:textId="77777777" w:rsidR="00FD40AE" w:rsidRPr="00FD40AE" w:rsidRDefault="00FB255D">
            <w:pPr>
              <w:spacing w:line="276" w:lineRule="auto"/>
              <w:rPr>
                <w:rFonts w:cs="Arial"/>
              </w:rPr>
            </w:pPr>
          </w:p>
          <w:p w14:paraId="3E5D7EF4" w14:textId="77777777" w:rsidR="00FD40AE" w:rsidRPr="00FD40AE" w:rsidRDefault="00FB255D">
            <w:pPr>
              <w:spacing w:line="276" w:lineRule="auto"/>
              <w:rPr>
                <w:rFonts w:cs="Arial"/>
              </w:rPr>
            </w:pPr>
            <w:r w:rsidRPr="00FD40AE">
              <w:rPr>
                <w:rFonts w:cs="Arial"/>
              </w:rPr>
              <w:t>The Sentinel video</w:t>
            </w:r>
            <w:r w:rsidRPr="00FD40AE">
              <w:rPr>
                <w:rFonts w:cs="Arial"/>
              </w:rPr>
              <w:t xml:space="preserve"> and recording component is powered up in Sentinel Power Mode</w:t>
            </w:r>
          </w:p>
          <w:p w14:paraId="23DC398C" w14:textId="77777777" w:rsidR="00FD40AE" w:rsidRPr="00FD40AE" w:rsidRDefault="00FB255D">
            <w:pPr>
              <w:spacing w:line="276" w:lineRule="auto"/>
              <w:rPr>
                <w:rFonts w:cs="Arial"/>
              </w:rPr>
            </w:pPr>
          </w:p>
          <w:p w14:paraId="529880B5" w14:textId="77777777" w:rsidR="00FD40AE" w:rsidRPr="00FD40AE" w:rsidRDefault="00FB255D">
            <w:pPr>
              <w:spacing w:line="276" w:lineRule="auto"/>
              <w:rPr>
                <w:rFonts w:cs="Arial"/>
              </w:rPr>
            </w:pPr>
            <w:r w:rsidRPr="00FD40AE">
              <w:rPr>
                <w:rFonts w:cs="Arial"/>
              </w:rPr>
              <w:t>The Sentinel</w:t>
            </w:r>
            <w:r>
              <w:rPr>
                <w:rFonts w:cs="Arial"/>
              </w:rPr>
              <w:t xml:space="preserve"> CCS</w:t>
            </w:r>
            <w:r w:rsidRPr="00FD40AE">
              <w:rPr>
                <w:rFonts w:cs="Arial"/>
              </w:rPr>
              <w:t xml:space="preserve"> Setting is enabled</w:t>
            </w:r>
          </w:p>
        </w:tc>
      </w:tr>
      <w:tr w:rsidR="00FD40AE" w:rsidRPr="00FD40AE" w14:paraId="2ABECA8F" w14:textId="77777777" w:rsidTr="00FD40A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7CD2E89" w14:textId="77777777" w:rsidR="00FD40AE" w:rsidRPr="00FD40AE" w:rsidRDefault="00FB255D">
            <w:pPr>
              <w:spacing w:line="276" w:lineRule="auto"/>
              <w:rPr>
                <w:rFonts w:cs="Arial"/>
              </w:rPr>
            </w:pPr>
            <w:r w:rsidRPr="00FD40AE">
              <w:rPr>
                <w:rFonts w:cs="Arial"/>
                <w:b/>
                <w:bCs/>
              </w:rPr>
              <w:t>Scenario Description</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757F2BC3" w14:textId="77777777" w:rsidR="00FD40AE" w:rsidRPr="00FD40AE" w:rsidRDefault="00FB255D">
            <w:pPr>
              <w:spacing w:line="276" w:lineRule="auto"/>
              <w:rPr>
                <w:rFonts w:cs="Arial"/>
              </w:rPr>
            </w:pPr>
            <w:r w:rsidRPr="00FD40AE">
              <w:rPr>
                <w:rFonts w:cs="Arial"/>
              </w:rPr>
              <w:t xml:space="preserve">The Sentinel </w:t>
            </w:r>
            <w:r>
              <w:rPr>
                <w:rFonts w:cs="Arial"/>
              </w:rPr>
              <w:t xml:space="preserve">Storage </w:t>
            </w:r>
            <w:r w:rsidRPr="00FD40AE">
              <w:rPr>
                <w:rFonts w:cs="Arial"/>
              </w:rPr>
              <w:t xml:space="preserve">Setting to store videos to a </w:t>
            </w:r>
            <w:r>
              <w:rPr>
                <w:rFonts w:cs="Arial"/>
              </w:rPr>
              <w:t>storage</w:t>
            </w:r>
            <w:r w:rsidRPr="00FD40AE">
              <w:rPr>
                <w:rFonts w:cs="Arial"/>
              </w:rPr>
              <w:t xml:space="preserve"> device</w:t>
            </w:r>
            <w:r>
              <w:rPr>
                <w:rFonts w:cs="Arial"/>
              </w:rPr>
              <w:t xml:space="preserve"> (ex USB)</w:t>
            </w:r>
            <w:r w:rsidRPr="00FD40AE">
              <w:rPr>
                <w:rFonts w:cs="Arial"/>
              </w:rPr>
              <w:t xml:space="preserve"> is disabled</w:t>
            </w:r>
          </w:p>
        </w:tc>
      </w:tr>
      <w:tr w:rsidR="00FD40AE" w:rsidRPr="00FD40AE" w14:paraId="765F115B" w14:textId="77777777" w:rsidTr="00FD40A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6D8705" w14:textId="77777777" w:rsidR="00FD40AE" w:rsidRPr="00FD40AE" w:rsidRDefault="00FB255D">
            <w:pPr>
              <w:spacing w:line="276" w:lineRule="auto"/>
              <w:rPr>
                <w:rFonts w:cs="Arial"/>
              </w:rPr>
            </w:pPr>
            <w:r w:rsidRPr="00FD40AE">
              <w:rPr>
                <w:rFonts w:cs="Arial"/>
                <w:b/>
                <w:bCs/>
              </w:rPr>
              <w:t>Post-conditions</w:t>
            </w:r>
          </w:p>
        </w:tc>
        <w:tc>
          <w:tcPr>
            <w:tcW w:w="7448" w:type="dxa"/>
            <w:tcBorders>
              <w:top w:val="nil"/>
              <w:left w:val="nil"/>
              <w:bottom w:val="single" w:sz="8" w:space="0" w:color="auto"/>
              <w:right w:val="single" w:sz="8" w:space="0" w:color="auto"/>
            </w:tcBorders>
            <w:tcMar>
              <w:top w:w="0" w:type="dxa"/>
              <w:left w:w="108" w:type="dxa"/>
              <w:bottom w:w="0" w:type="dxa"/>
              <w:right w:w="108" w:type="dxa"/>
            </w:tcMar>
            <w:hideMark/>
          </w:tcPr>
          <w:p w14:paraId="28E1B810" w14:textId="77777777" w:rsidR="00FD40AE" w:rsidRPr="00FD40AE" w:rsidRDefault="00FB255D">
            <w:pPr>
              <w:spacing w:line="276" w:lineRule="auto"/>
              <w:rPr>
                <w:rFonts w:cs="Arial"/>
              </w:rPr>
            </w:pPr>
            <w:r w:rsidRPr="00FD40AE">
              <w:rPr>
                <w:rFonts w:cs="Arial"/>
              </w:rPr>
              <w:t xml:space="preserve">The Sentinel video </w:t>
            </w:r>
            <w:r w:rsidRPr="00FD40AE">
              <w:rPr>
                <w:rFonts w:cs="Arial"/>
              </w:rPr>
              <w:t>recording and storage component exits Sentinel Power Mode</w:t>
            </w:r>
          </w:p>
        </w:tc>
      </w:tr>
      <w:tr w:rsidR="00FD40AE" w:rsidRPr="00FD40AE" w14:paraId="33054B22" w14:textId="77777777" w:rsidTr="00FD40AE">
        <w:trPr>
          <w:jc w:val="center"/>
        </w:trPr>
        <w:tc>
          <w:tcPr>
            <w:tcW w:w="1784"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829BE34" w14:textId="77777777" w:rsidR="00FD40AE" w:rsidRPr="00FD40AE" w:rsidRDefault="00FB255D">
            <w:pPr>
              <w:spacing w:line="276" w:lineRule="auto"/>
              <w:rPr>
                <w:rFonts w:cs="Arial"/>
              </w:rPr>
            </w:pPr>
            <w:r w:rsidRPr="00FD40AE">
              <w:rPr>
                <w:rFonts w:cs="Arial"/>
                <w:b/>
                <w:bCs/>
              </w:rPr>
              <w:t>Notes</w:t>
            </w:r>
          </w:p>
        </w:tc>
        <w:tc>
          <w:tcPr>
            <w:tcW w:w="7448" w:type="dxa"/>
            <w:tcBorders>
              <w:top w:val="nil"/>
              <w:left w:val="nil"/>
              <w:bottom w:val="single" w:sz="8" w:space="0" w:color="auto"/>
              <w:right w:val="single" w:sz="8" w:space="0" w:color="auto"/>
            </w:tcBorders>
            <w:tcMar>
              <w:top w:w="0" w:type="dxa"/>
              <w:left w:w="108" w:type="dxa"/>
              <w:bottom w:w="0" w:type="dxa"/>
              <w:right w:w="108" w:type="dxa"/>
            </w:tcMar>
          </w:tcPr>
          <w:p w14:paraId="3472AB55" w14:textId="77777777" w:rsidR="00AF1A83" w:rsidRDefault="00FB255D">
            <w:pPr>
              <w:spacing w:line="276" w:lineRule="auto"/>
              <w:rPr>
                <w:rFonts w:cs="Arial"/>
              </w:rPr>
            </w:pPr>
            <w:r>
              <w:rPr>
                <w:rFonts w:cs="Arial"/>
              </w:rPr>
              <w:t xml:space="preserve">The Sentinel CCS setting enables/disables the Sentinel feature while the Sentinel Storage setting (ex USB) enables/disables the storage device </w:t>
            </w:r>
          </w:p>
          <w:p w14:paraId="2E239892" w14:textId="77777777" w:rsidR="00AF1A83" w:rsidRDefault="00FB255D">
            <w:pPr>
              <w:spacing w:line="276" w:lineRule="auto"/>
              <w:rPr>
                <w:rFonts w:cs="Arial"/>
              </w:rPr>
            </w:pPr>
          </w:p>
          <w:p w14:paraId="26A0F7D3" w14:textId="77777777" w:rsidR="00FD40AE" w:rsidRPr="00FD40AE" w:rsidRDefault="00FB255D">
            <w:pPr>
              <w:spacing w:line="276" w:lineRule="auto"/>
              <w:rPr>
                <w:rFonts w:cs="Arial"/>
              </w:rPr>
            </w:pPr>
            <w:r w:rsidRPr="00FD40AE">
              <w:rPr>
                <w:rFonts w:cs="Arial"/>
              </w:rPr>
              <w:t>The Sentinel Video Recording and Storage compo</w:t>
            </w:r>
            <w:r w:rsidRPr="00FD40AE">
              <w:rPr>
                <w:rFonts w:cs="Arial"/>
              </w:rPr>
              <w:t>nent is powered up and down by the Sentinel Power Mode Infotainment Server logical object which is part of it.</w:t>
            </w:r>
          </w:p>
          <w:p w14:paraId="08502AE1" w14:textId="77777777" w:rsidR="00FD40AE" w:rsidRPr="00FD40AE" w:rsidRDefault="00FB255D">
            <w:pPr>
              <w:spacing w:line="276" w:lineRule="auto"/>
              <w:rPr>
                <w:rFonts w:cs="Arial"/>
              </w:rPr>
            </w:pPr>
          </w:p>
          <w:p w14:paraId="0689A952" w14:textId="77777777" w:rsidR="00FD40AE" w:rsidRPr="00FD40AE" w:rsidRDefault="00FB255D">
            <w:pPr>
              <w:spacing w:line="276" w:lineRule="auto"/>
              <w:rPr>
                <w:rFonts w:cs="Arial"/>
              </w:rPr>
            </w:pPr>
            <w:r w:rsidRPr="00FD40AE">
              <w:rPr>
                <w:rFonts w:cs="Arial"/>
              </w:rPr>
              <w:t>For video recording and storage refer to the Video Recording and Playback SPSS</w:t>
            </w:r>
          </w:p>
          <w:p w14:paraId="6A316F60" w14:textId="77777777" w:rsidR="00FD40AE" w:rsidRPr="00FD40AE" w:rsidRDefault="00FB255D">
            <w:pPr>
              <w:spacing w:line="276" w:lineRule="auto"/>
              <w:rPr>
                <w:rFonts w:cs="Arial"/>
              </w:rPr>
            </w:pPr>
          </w:p>
          <w:p w14:paraId="058AA5BF" w14:textId="77777777" w:rsidR="00FD40AE" w:rsidRPr="00FD40AE" w:rsidRDefault="00FB255D">
            <w:pPr>
              <w:spacing w:line="276" w:lineRule="auto"/>
              <w:rPr>
                <w:rFonts w:cs="Arial"/>
              </w:rPr>
            </w:pPr>
            <w:r w:rsidRPr="00FD40AE">
              <w:rPr>
                <w:rFonts w:cs="Arial"/>
              </w:rPr>
              <w:t>CCS – Customer Connectivity Setting</w:t>
            </w:r>
          </w:p>
        </w:tc>
      </w:tr>
    </w:tbl>
    <w:p w14:paraId="6D201A69" w14:textId="77777777" w:rsidR="00500605" w:rsidRDefault="00FB255D" w:rsidP="00CD0F64"/>
    <w:p w14:paraId="03A21DCB" w14:textId="77777777" w:rsidR="00406F39" w:rsidRDefault="00FB255D" w:rsidP="008B11E9">
      <w:pPr>
        <w:pStyle w:val="Heading3"/>
      </w:pPr>
      <w:bookmarkStart w:id="325" w:name="_Toc115265648"/>
      <w:r>
        <w:t>Requirements</w:t>
      </w:r>
      <w:bookmarkEnd w:id="325"/>
    </w:p>
    <w:p w14:paraId="7D5D9ABB" w14:textId="77777777" w:rsidR="008B11E9" w:rsidRPr="008B11E9" w:rsidRDefault="008B11E9" w:rsidP="008B11E9">
      <w:pPr>
        <w:pStyle w:val="Heading4"/>
        <w:rPr>
          <w:b w:val="0"/>
          <w:u w:val="single"/>
        </w:rPr>
      </w:pPr>
      <w:r w:rsidRPr="008B11E9">
        <w:rPr>
          <w:b w:val="0"/>
          <w:u w:val="single"/>
        </w:rPr>
        <w:t>PWRMAN-SR-REQ-486469/A-Power States when Sentinel Power Mode is Not Supported</w:t>
      </w:r>
    </w:p>
    <w:p w14:paraId="0B05FBA9" w14:textId="77777777" w:rsidR="00500605" w:rsidRPr="006E7C5E" w:rsidRDefault="00FB255D" w:rsidP="00500605">
      <w:pPr>
        <w:rPr>
          <w:rFonts w:cs="Arial"/>
        </w:rPr>
      </w:pPr>
      <w:r w:rsidRPr="006E7C5E">
        <w:rPr>
          <w:rFonts w:cs="Arial"/>
        </w:rPr>
        <w:t xml:space="preserve">Sentinel Power mode is NOT supported </w:t>
      </w:r>
      <w:r>
        <w:rPr>
          <w:rFonts w:cs="Arial"/>
        </w:rPr>
        <w:t xml:space="preserve">by the Sentinel Power Mode Infotainment Server </w:t>
      </w:r>
      <w:r w:rsidRPr="006E7C5E">
        <w:rPr>
          <w:rFonts w:cs="Arial"/>
        </w:rPr>
        <w:t>when:</w:t>
      </w:r>
    </w:p>
    <w:p w14:paraId="7F944274" w14:textId="77777777" w:rsidR="004F4339" w:rsidRPr="006E7C5E" w:rsidRDefault="00FB255D" w:rsidP="004F4339">
      <w:pPr>
        <w:numPr>
          <w:ilvl w:val="0"/>
          <w:numId w:val="568"/>
        </w:numPr>
        <w:rPr>
          <w:rFonts w:cs="Arial"/>
        </w:rPr>
      </w:pPr>
      <w:proofErr w:type="spellStart"/>
      <w:r w:rsidRPr="006E7C5E">
        <w:rPr>
          <w:rFonts w:cs="Arial"/>
        </w:rPr>
        <w:t>LifeCycMde_D_Actl</w:t>
      </w:r>
      <w:proofErr w:type="spellEnd"/>
      <w:r w:rsidRPr="006E7C5E">
        <w:rPr>
          <w:rFonts w:cs="Arial"/>
        </w:rPr>
        <w:t xml:space="preserve"> = Transport</w:t>
      </w:r>
    </w:p>
    <w:p w14:paraId="75C667F4" w14:textId="77777777" w:rsidR="004F4339" w:rsidRPr="006E7C5E" w:rsidRDefault="00FB255D" w:rsidP="004F4339">
      <w:pPr>
        <w:numPr>
          <w:ilvl w:val="0"/>
          <w:numId w:val="568"/>
        </w:numPr>
        <w:rPr>
          <w:rFonts w:cs="Arial"/>
        </w:rPr>
      </w:pPr>
      <w:r w:rsidRPr="006E7C5E">
        <w:rPr>
          <w:rFonts w:cs="Arial"/>
        </w:rPr>
        <w:t>Load Shed is active</w:t>
      </w:r>
    </w:p>
    <w:p w14:paraId="578EF9BE" w14:textId="77777777" w:rsidR="004F4339" w:rsidRPr="006E7C5E" w:rsidRDefault="00FB255D" w:rsidP="004F4339">
      <w:pPr>
        <w:numPr>
          <w:ilvl w:val="0"/>
          <w:numId w:val="568"/>
        </w:numPr>
        <w:rPr>
          <w:rFonts w:cs="Arial"/>
        </w:rPr>
      </w:pPr>
      <w:proofErr w:type="spellStart"/>
      <w:r w:rsidRPr="006E7C5E">
        <w:rPr>
          <w:rFonts w:cs="Arial"/>
        </w:rPr>
        <w:t>KeyOffMde_D_Actl</w:t>
      </w:r>
      <w:proofErr w:type="spellEnd"/>
      <w:r w:rsidRPr="006E7C5E">
        <w:rPr>
          <w:rFonts w:cs="Arial"/>
        </w:rPr>
        <w:t xml:space="preserve"> = Critical Battery and </w:t>
      </w:r>
      <w:proofErr w:type="spellStart"/>
      <w:r w:rsidRPr="006E7C5E">
        <w:rPr>
          <w:rFonts w:cs="Arial"/>
        </w:rPr>
        <w:t>Ignition_Status</w:t>
      </w:r>
      <w:proofErr w:type="spellEnd"/>
      <w:r w:rsidRPr="006E7C5E">
        <w:rPr>
          <w:rFonts w:cs="Arial"/>
        </w:rPr>
        <w:t xml:space="preserve"> = OFF</w:t>
      </w:r>
    </w:p>
    <w:p w14:paraId="230FE2D7" w14:textId="77777777" w:rsidR="006E7C5E" w:rsidRPr="00923F99" w:rsidRDefault="00FB255D" w:rsidP="004F4339">
      <w:pPr>
        <w:rPr>
          <w:rFonts w:cs="Arial"/>
        </w:rPr>
      </w:pPr>
    </w:p>
    <w:p w14:paraId="337E0C67" w14:textId="77777777" w:rsidR="006E7C5E" w:rsidRPr="00923F99" w:rsidRDefault="00FB255D" w:rsidP="004F4339">
      <w:pPr>
        <w:rPr>
          <w:rFonts w:cs="Arial"/>
        </w:rPr>
      </w:pPr>
      <w:r w:rsidRPr="00923F99">
        <w:rPr>
          <w:rFonts w:cs="Arial"/>
        </w:rPr>
        <w:t>Sentinel Power Mode shall NOT be exited if the Sen</w:t>
      </w:r>
      <w:r w:rsidRPr="00923F99">
        <w:rPr>
          <w:rFonts w:cs="Arial"/>
        </w:rPr>
        <w:t xml:space="preserve">tinel Power Mode Infotainment Server is already in Sentinel Power Mode and then a load </w:t>
      </w:r>
      <w:proofErr w:type="gramStart"/>
      <w:r w:rsidRPr="00923F99">
        <w:rPr>
          <w:rFonts w:cs="Arial"/>
        </w:rPr>
        <w:t>shed</w:t>
      </w:r>
      <w:proofErr w:type="gramEnd"/>
      <w:r w:rsidRPr="00923F99">
        <w:rPr>
          <w:rFonts w:cs="Arial"/>
        </w:rPr>
        <w:t xml:space="preserve"> or critical battery event occurs.  After the Sentinel Power Mode event ends (ex </w:t>
      </w:r>
      <w:proofErr w:type="spellStart"/>
      <w:r w:rsidRPr="00923F99">
        <w:rPr>
          <w:rFonts w:cs="Arial"/>
        </w:rPr>
        <w:t>T_SentinelPwrMode</w:t>
      </w:r>
      <w:proofErr w:type="spellEnd"/>
      <w:r w:rsidRPr="00923F99">
        <w:rPr>
          <w:rFonts w:cs="Arial"/>
        </w:rPr>
        <w:t xml:space="preserve"> timer expires), then the Sentinel Power Mode Infotainment Server w</w:t>
      </w:r>
      <w:r w:rsidRPr="00923F99">
        <w:rPr>
          <w:rFonts w:cs="Arial"/>
        </w:rPr>
        <w:t xml:space="preserve">ill power down for the Load Shed or Critical Battery event and Sentinel Power Mode cannot be re-entered while either load </w:t>
      </w:r>
      <w:proofErr w:type="gramStart"/>
      <w:r w:rsidRPr="00923F99">
        <w:rPr>
          <w:rFonts w:cs="Arial"/>
        </w:rPr>
        <w:t>shed</w:t>
      </w:r>
      <w:proofErr w:type="gramEnd"/>
      <w:r w:rsidRPr="00923F99">
        <w:rPr>
          <w:rFonts w:cs="Arial"/>
        </w:rPr>
        <w:t xml:space="preserve"> or critical battery remain active.</w:t>
      </w:r>
    </w:p>
    <w:p w14:paraId="05AE8B09" w14:textId="77777777" w:rsidR="004F4339" w:rsidRPr="00923F99" w:rsidRDefault="00FB255D" w:rsidP="004F4339">
      <w:pPr>
        <w:rPr>
          <w:rFonts w:cs="Arial"/>
        </w:rPr>
      </w:pPr>
      <w:r w:rsidRPr="00923F99">
        <w:rPr>
          <w:rFonts w:cs="Arial"/>
        </w:rPr>
        <w:t xml:space="preserve"> </w:t>
      </w:r>
    </w:p>
    <w:p w14:paraId="141893EA" w14:textId="77777777" w:rsidR="008B11E9" w:rsidRPr="008B11E9" w:rsidRDefault="008B11E9" w:rsidP="008B11E9">
      <w:pPr>
        <w:pStyle w:val="Heading4"/>
        <w:rPr>
          <w:b w:val="0"/>
          <w:u w:val="single"/>
        </w:rPr>
      </w:pPr>
      <w:r w:rsidRPr="008B11E9">
        <w:rPr>
          <w:b w:val="0"/>
          <w:u w:val="single"/>
        </w:rPr>
        <w:t>PWRMAN-SR-REQ-486497/A-Entering Sentinel Power Mode</w:t>
      </w:r>
    </w:p>
    <w:p w14:paraId="0DEF41F7" w14:textId="77777777" w:rsidR="002453C9" w:rsidRPr="00E27824" w:rsidRDefault="00FB255D" w:rsidP="002453C9">
      <w:pPr>
        <w:rPr>
          <w:rFonts w:cs="Arial"/>
        </w:rPr>
      </w:pPr>
      <w:proofErr w:type="gramStart"/>
      <w:r w:rsidRPr="00E27824">
        <w:rPr>
          <w:rFonts w:cs="Arial"/>
        </w:rPr>
        <w:t>In order for</w:t>
      </w:r>
      <w:proofErr w:type="gramEnd"/>
      <w:r w:rsidRPr="00E27824">
        <w:rPr>
          <w:rFonts w:cs="Arial"/>
        </w:rPr>
        <w:t xml:space="preserve"> Sentinel Power Mode to be entered the Sentinel Power Mode Infotainment Server has to be EOL configured to supported Sentinel Power Mode.  </w:t>
      </w:r>
    </w:p>
    <w:p w14:paraId="2EC25EEC" w14:textId="77777777" w:rsidR="002453C9" w:rsidRPr="00E27824" w:rsidRDefault="00FB255D" w:rsidP="002453C9">
      <w:pPr>
        <w:rPr>
          <w:rFonts w:cs="Arial"/>
        </w:rPr>
      </w:pPr>
    </w:p>
    <w:p w14:paraId="71C0546E" w14:textId="77777777" w:rsidR="002453C9" w:rsidRPr="003E3164" w:rsidRDefault="00FB255D" w:rsidP="002453C9">
      <w:pPr>
        <w:rPr>
          <w:rFonts w:cs="Arial"/>
        </w:rPr>
      </w:pPr>
      <w:r w:rsidRPr="00E27824">
        <w:rPr>
          <w:rFonts w:cs="Arial"/>
        </w:rPr>
        <w:t xml:space="preserve">If Sentinel Power Mode is EOL </w:t>
      </w:r>
      <w:r w:rsidRPr="003E3164">
        <w:rPr>
          <w:rFonts w:cs="Arial"/>
        </w:rPr>
        <w:t xml:space="preserve">configured </w:t>
      </w:r>
      <w:proofErr w:type="gramStart"/>
      <w:r w:rsidRPr="003E3164">
        <w:rPr>
          <w:rFonts w:cs="Arial"/>
        </w:rPr>
        <w:t>enabled</w:t>
      </w:r>
      <w:proofErr w:type="gramEnd"/>
      <w:r w:rsidRPr="003E3164">
        <w:rPr>
          <w:rFonts w:cs="Arial"/>
        </w:rPr>
        <w:t xml:space="preserve"> then the following condi</w:t>
      </w:r>
      <w:r w:rsidRPr="003E3164">
        <w:rPr>
          <w:rFonts w:cs="Arial"/>
        </w:rPr>
        <w:t xml:space="preserve">tions </w:t>
      </w:r>
      <w:r>
        <w:rPr>
          <w:rFonts w:cs="Arial"/>
        </w:rPr>
        <w:t>shall cause the Sentinel Power Mode Infotainment Server to</w:t>
      </w:r>
      <w:r w:rsidRPr="003E3164">
        <w:rPr>
          <w:rFonts w:cs="Arial"/>
        </w:rPr>
        <w:t xml:space="preserve"> enter Sentinel Power Mode:</w:t>
      </w:r>
    </w:p>
    <w:p w14:paraId="7A73F1D9" w14:textId="77777777" w:rsidR="002453C9" w:rsidRPr="003E3164" w:rsidRDefault="00FB255D" w:rsidP="002453C9">
      <w:pPr>
        <w:numPr>
          <w:ilvl w:val="0"/>
          <w:numId w:val="574"/>
        </w:numPr>
        <w:rPr>
          <w:rFonts w:cs="Arial"/>
        </w:rPr>
      </w:pPr>
      <w:proofErr w:type="spellStart"/>
      <w:r w:rsidRPr="003E3164">
        <w:rPr>
          <w:rFonts w:cs="Arial"/>
        </w:rPr>
        <w:t>Ignition_Status</w:t>
      </w:r>
      <w:proofErr w:type="spellEnd"/>
      <w:r w:rsidRPr="003E3164">
        <w:rPr>
          <w:rFonts w:cs="Arial"/>
        </w:rPr>
        <w:t xml:space="preserve"> = OFF, AND</w:t>
      </w:r>
    </w:p>
    <w:p w14:paraId="4D1215A1" w14:textId="77777777" w:rsidR="002453C9" w:rsidRPr="00E27824" w:rsidRDefault="00FB255D" w:rsidP="002453C9">
      <w:pPr>
        <w:numPr>
          <w:ilvl w:val="0"/>
          <w:numId w:val="574"/>
        </w:numPr>
        <w:rPr>
          <w:rFonts w:cs="Arial"/>
        </w:rPr>
      </w:pPr>
      <w:r w:rsidRPr="00E27824">
        <w:rPr>
          <w:rFonts w:cs="Arial"/>
        </w:rPr>
        <w:t xml:space="preserve">The signal </w:t>
      </w:r>
      <w:proofErr w:type="spellStart"/>
      <w:r w:rsidRPr="00E27824">
        <w:rPr>
          <w:rFonts w:cs="Arial"/>
        </w:rPr>
        <w:t>Perimeter_Alarm_Status</w:t>
      </w:r>
      <w:proofErr w:type="spellEnd"/>
      <w:r w:rsidRPr="00E27824">
        <w:rPr>
          <w:rFonts w:cs="Arial"/>
        </w:rPr>
        <w:t xml:space="preserve"> changes from Not Activated </w:t>
      </w:r>
      <w:r>
        <w:rPr>
          <w:rFonts w:cs="Arial"/>
        </w:rPr>
        <w:t>(</w:t>
      </w:r>
      <w:proofErr w:type="spellStart"/>
      <w:proofErr w:type="gramStart"/>
      <w:r>
        <w:rPr>
          <w:rFonts w:cs="Arial"/>
        </w:rPr>
        <w:t>ie</w:t>
      </w:r>
      <w:proofErr w:type="spellEnd"/>
      <w:proofErr w:type="gramEnd"/>
      <w:r>
        <w:rPr>
          <w:rFonts w:cs="Arial"/>
        </w:rPr>
        <w:t xml:space="preserve"> Disarmed, Pre-armed, Armed) </w:t>
      </w:r>
      <w:r w:rsidRPr="00E27824">
        <w:rPr>
          <w:rFonts w:cs="Arial"/>
        </w:rPr>
        <w:t>to Activated.</w:t>
      </w:r>
    </w:p>
    <w:p w14:paraId="49D4AECF" w14:textId="77777777" w:rsidR="006F142B" w:rsidRPr="00E27824" w:rsidRDefault="00FB255D" w:rsidP="006F142B">
      <w:pPr>
        <w:rPr>
          <w:rFonts w:cs="Arial"/>
        </w:rPr>
      </w:pPr>
    </w:p>
    <w:p w14:paraId="7F43158F" w14:textId="77777777" w:rsidR="006F142B" w:rsidRPr="00E27824" w:rsidRDefault="00FB255D" w:rsidP="006F142B">
      <w:pPr>
        <w:rPr>
          <w:rFonts w:cs="Arial"/>
        </w:rPr>
      </w:pPr>
      <w:r w:rsidRPr="00E27824">
        <w:rPr>
          <w:rFonts w:cs="Arial"/>
        </w:rPr>
        <w:t>Sentinel power mode might ove</w:t>
      </w:r>
      <w:r w:rsidRPr="00E27824">
        <w:rPr>
          <w:rFonts w:cs="Arial"/>
        </w:rPr>
        <w:t xml:space="preserve">rlap with infotainment </w:t>
      </w:r>
      <w:r>
        <w:rPr>
          <w:rFonts w:cs="Arial"/>
        </w:rPr>
        <w:t xml:space="preserve">functional </w:t>
      </w:r>
      <w:r w:rsidRPr="00E27824">
        <w:rPr>
          <w:rFonts w:cs="Arial"/>
        </w:rPr>
        <w:t>power mode (</w:t>
      </w:r>
      <w:proofErr w:type="spellStart"/>
      <w:proofErr w:type="gramStart"/>
      <w:r w:rsidRPr="00E27824">
        <w:rPr>
          <w:rFonts w:cs="Arial"/>
        </w:rPr>
        <w:t>ie</w:t>
      </w:r>
      <w:proofErr w:type="spellEnd"/>
      <w:proofErr w:type="gramEnd"/>
      <w:r w:rsidRPr="00E27824">
        <w:rPr>
          <w:rFonts w:cs="Arial"/>
        </w:rPr>
        <w:t xml:space="preserve"> </w:t>
      </w:r>
      <w:proofErr w:type="spellStart"/>
      <w:r w:rsidRPr="00E27824">
        <w:rPr>
          <w:rFonts w:cs="Arial"/>
        </w:rPr>
        <w:t>HMI_HMIMode_St</w:t>
      </w:r>
      <w:proofErr w:type="spellEnd"/>
      <w:r w:rsidRPr="00E27824">
        <w:rPr>
          <w:rFonts w:cs="Arial"/>
        </w:rPr>
        <w:t xml:space="preserve"> = ON) but they are independent.  If Infotainment</w:t>
      </w:r>
      <w:r>
        <w:rPr>
          <w:rFonts w:cs="Arial"/>
        </w:rPr>
        <w:t xml:space="preserve"> functional</w:t>
      </w:r>
      <w:r w:rsidRPr="00E27824">
        <w:rPr>
          <w:rFonts w:cs="Arial"/>
        </w:rPr>
        <w:t xml:space="preserve"> power mode ends (</w:t>
      </w:r>
      <w:proofErr w:type="spellStart"/>
      <w:proofErr w:type="gramStart"/>
      <w:r w:rsidRPr="00E27824">
        <w:rPr>
          <w:rFonts w:cs="Arial"/>
        </w:rPr>
        <w:t>ie</w:t>
      </w:r>
      <w:proofErr w:type="spellEnd"/>
      <w:proofErr w:type="gramEnd"/>
      <w:r w:rsidRPr="00E27824">
        <w:rPr>
          <w:rFonts w:cs="Arial"/>
        </w:rPr>
        <w:t xml:space="preserve"> </w:t>
      </w:r>
      <w:proofErr w:type="spellStart"/>
      <w:r w:rsidRPr="00E27824">
        <w:rPr>
          <w:rFonts w:cs="Arial"/>
        </w:rPr>
        <w:t>HMI_HMIMode_St</w:t>
      </w:r>
      <w:proofErr w:type="spellEnd"/>
      <w:r w:rsidRPr="00E27824">
        <w:rPr>
          <w:rFonts w:cs="Arial"/>
        </w:rPr>
        <w:t xml:space="preserve"> = </w:t>
      </w:r>
      <w:r>
        <w:rPr>
          <w:rFonts w:cs="Arial"/>
        </w:rPr>
        <w:t xml:space="preserve">ON </w:t>
      </w:r>
      <w:r w:rsidRPr="00F37883">
        <w:rPr>
          <w:rFonts w:cs="Arial"/>
        </w:rPr>
        <w:sym w:font="Wingdings" w:char="F0E0"/>
      </w:r>
      <w:r>
        <w:rPr>
          <w:rFonts w:cs="Arial"/>
        </w:rPr>
        <w:t xml:space="preserve"> </w:t>
      </w:r>
      <w:r w:rsidRPr="00E27824">
        <w:rPr>
          <w:rFonts w:cs="Arial"/>
        </w:rPr>
        <w:t xml:space="preserve">OFF) but Sentinel Power Mode </w:t>
      </w:r>
      <w:r>
        <w:rPr>
          <w:rFonts w:cs="Arial"/>
        </w:rPr>
        <w:t>is still active</w:t>
      </w:r>
      <w:r w:rsidRPr="00E27824">
        <w:rPr>
          <w:rFonts w:cs="Arial"/>
        </w:rPr>
        <w:t xml:space="preserve"> then</w:t>
      </w:r>
      <w:r>
        <w:rPr>
          <w:rFonts w:cs="Arial"/>
        </w:rPr>
        <w:t xml:space="preserve"> the Sentinel Power Mode Infotainment Server shall remain powered up in Sentinel Power Mode.</w:t>
      </w:r>
    </w:p>
    <w:p w14:paraId="4B9F1166" w14:textId="77777777" w:rsidR="00616B2A" w:rsidRPr="00E27824" w:rsidRDefault="00FB255D" w:rsidP="00616B2A">
      <w:pPr>
        <w:rPr>
          <w:rFonts w:cs="Arial"/>
        </w:rPr>
      </w:pPr>
    </w:p>
    <w:p w14:paraId="306B5909" w14:textId="77777777" w:rsidR="008B11E9" w:rsidRPr="008B11E9" w:rsidRDefault="008B11E9" w:rsidP="008B11E9">
      <w:pPr>
        <w:pStyle w:val="Heading4"/>
        <w:rPr>
          <w:b w:val="0"/>
          <w:u w:val="single"/>
        </w:rPr>
      </w:pPr>
      <w:r w:rsidRPr="008B11E9">
        <w:rPr>
          <w:b w:val="0"/>
          <w:u w:val="single"/>
        </w:rPr>
        <w:t>PWRMAN-SR-REQ-486537/A-Exiting Sentinel Power Mode</w:t>
      </w:r>
    </w:p>
    <w:p w14:paraId="21438616" w14:textId="77777777" w:rsidR="00723750" w:rsidRDefault="00FB255D" w:rsidP="00500605">
      <w:pPr>
        <w:rPr>
          <w:rFonts w:cs="Arial"/>
        </w:rPr>
      </w:pPr>
      <w:r w:rsidRPr="00A56933">
        <w:rPr>
          <w:rFonts w:cs="Arial"/>
        </w:rPr>
        <w:t>Once Sentinel Power Mode is entered as described in</w:t>
      </w:r>
      <w:r w:rsidRPr="00A56933">
        <w:rPr>
          <w:rFonts w:cs="Arial"/>
        </w:rPr>
        <w:t xml:space="preserve"> “</w:t>
      </w:r>
      <w:r w:rsidRPr="00A56933">
        <w:rPr>
          <w:rFonts w:cs="Arial"/>
          <w:u w:val="single"/>
        </w:rPr>
        <w:t>PWRMAN-REQ-486497-Entering Sentinel Power Mode</w:t>
      </w:r>
      <w:r w:rsidRPr="00A56933">
        <w:rPr>
          <w:rFonts w:cs="Arial"/>
        </w:rPr>
        <w:t xml:space="preserve">” the Sentinel Power Mode Infotainment Server shall </w:t>
      </w:r>
      <w:r>
        <w:rPr>
          <w:rFonts w:cs="Arial"/>
        </w:rPr>
        <w:t>exit Sentinel Power Mode when one of the following occur:</w:t>
      </w:r>
    </w:p>
    <w:p w14:paraId="367BCF56" w14:textId="77777777" w:rsidR="005B245E" w:rsidRDefault="00FB255D" w:rsidP="00723750">
      <w:pPr>
        <w:numPr>
          <w:ilvl w:val="0"/>
          <w:numId w:val="580"/>
        </w:numPr>
        <w:rPr>
          <w:rFonts w:cs="Arial"/>
        </w:rPr>
      </w:pPr>
      <w:r>
        <w:rPr>
          <w:rFonts w:cs="Arial"/>
        </w:rPr>
        <w:t xml:space="preserve">The Sentinel CCS settings is disabled, OR  </w:t>
      </w:r>
    </w:p>
    <w:p w14:paraId="46CDEBCF" w14:textId="77777777" w:rsidR="00990E07" w:rsidRPr="00B30056" w:rsidRDefault="00FB255D" w:rsidP="00B30056">
      <w:pPr>
        <w:numPr>
          <w:ilvl w:val="1"/>
          <w:numId w:val="580"/>
        </w:numPr>
        <w:rPr>
          <w:rFonts w:cs="Arial"/>
        </w:rPr>
      </w:pPr>
      <w:r>
        <w:rPr>
          <w:rFonts w:cs="Arial"/>
        </w:rPr>
        <w:t>Once</w:t>
      </w:r>
      <w:r w:rsidRPr="00723750">
        <w:rPr>
          <w:rFonts w:cs="Arial"/>
        </w:rPr>
        <w:t xml:space="preserve"> </w:t>
      </w:r>
      <w:r>
        <w:rPr>
          <w:rFonts w:cs="Arial"/>
        </w:rPr>
        <w:t>the Sentinel Power Mode Infotainment Server</w:t>
      </w:r>
      <w:r w:rsidRPr="00723750">
        <w:rPr>
          <w:rFonts w:cs="Arial"/>
        </w:rPr>
        <w:t xml:space="preserve"> first enters Sentinel Power Mode</w:t>
      </w:r>
      <w:r>
        <w:rPr>
          <w:rFonts w:cs="Arial"/>
        </w:rPr>
        <w:t xml:space="preserve"> it</w:t>
      </w:r>
      <w:r w:rsidRPr="00723750">
        <w:rPr>
          <w:rFonts w:cs="Arial"/>
        </w:rPr>
        <w:t xml:space="preserve"> shall check</w:t>
      </w:r>
      <w:r>
        <w:rPr>
          <w:rFonts w:cs="Arial"/>
        </w:rPr>
        <w:t xml:space="preserve"> if the CCS Sentinel setting is enabled or disabled by checking the CCS database (Customer Connectivity Setting)</w:t>
      </w:r>
      <w:r w:rsidRPr="00723750">
        <w:rPr>
          <w:rFonts w:cs="Arial"/>
        </w:rPr>
        <w:t xml:space="preserve"> (</w:t>
      </w:r>
      <w:proofErr w:type="spellStart"/>
      <w:proofErr w:type="gramStart"/>
      <w:r w:rsidRPr="00723750">
        <w:rPr>
          <w:rFonts w:cs="Arial"/>
        </w:rPr>
        <w:t>ie</w:t>
      </w:r>
      <w:proofErr w:type="spellEnd"/>
      <w:proofErr w:type="gramEnd"/>
      <w:r w:rsidRPr="00723750">
        <w:rPr>
          <w:rFonts w:cs="Arial"/>
        </w:rPr>
        <w:t xml:space="preserve"> Feature 112 = ON). </w:t>
      </w:r>
      <w:r>
        <w:rPr>
          <w:rFonts w:cs="Arial"/>
        </w:rPr>
        <w:t xml:space="preserve"> </w:t>
      </w:r>
      <w:r w:rsidRPr="00A56933">
        <w:rPr>
          <w:rFonts w:cs="Arial"/>
        </w:rPr>
        <w:t xml:space="preserve">If </w:t>
      </w:r>
      <w:r>
        <w:rPr>
          <w:rFonts w:cs="Arial"/>
        </w:rPr>
        <w:t xml:space="preserve">the </w:t>
      </w:r>
      <w:r w:rsidRPr="00A56933">
        <w:rPr>
          <w:rFonts w:cs="Arial"/>
        </w:rPr>
        <w:t>Sentinel</w:t>
      </w:r>
      <w:r>
        <w:rPr>
          <w:rFonts w:cs="Arial"/>
        </w:rPr>
        <w:t xml:space="preserve"> setting</w:t>
      </w:r>
      <w:r w:rsidRPr="00A56933">
        <w:rPr>
          <w:rFonts w:cs="Arial"/>
        </w:rPr>
        <w:t xml:space="preserve"> is disabled in the CCS </w:t>
      </w:r>
      <w:proofErr w:type="gramStart"/>
      <w:r w:rsidRPr="00A56933">
        <w:rPr>
          <w:rFonts w:cs="Arial"/>
        </w:rPr>
        <w:t>database</w:t>
      </w:r>
      <w:proofErr w:type="gramEnd"/>
      <w:r w:rsidRPr="00A56933">
        <w:rPr>
          <w:rFonts w:cs="Arial"/>
        </w:rPr>
        <w:t xml:space="preserve"> then the Sentin</w:t>
      </w:r>
      <w:r w:rsidRPr="00A56933">
        <w:rPr>
          <w:rFonts w:cs="Arial"/>
        </w:rPr>
        <w:t xml:space="preserve">el Power Mode Infotainment Server shall exit Sentinel </w:t>
      </w:r>
      <w:r w:rsidRPr="00FA7323">
        <w:rPr>
          <w:rFonts w:cs="Arial"/>
        </w:rPr>
        <w:t>Power Mode. See the Sentinel SPSS and CCS Client SPSS for details.</w:t>
      </w:r>
    </w:p>
    <w:p w14:paraId="64DC4EAC" w14:textId="77777777" w:rsidR="00990E07" w:rsidRPr="00B30056" w:rsidRDefault="00FB255D" w:rsidP="00B30056">
      <w:pPr>
        <w:numPr>
          <w:ilvl w:val="0"/>
          <w:numId w:val="582"/>
        </w:numPr>
        <w:rPr>
          <w:rFonts w:cs="Arial"/>
        </w:rPr>
      </w:pPr>
      <w:r w:rsidRPr="00FA7323">
        <w:rPr>
          <w:rFonts w:cs="Arial"/>
        </w:rPr>
        <w:t xml:space="preserve">The </w:t>
      </w:r>
      <w:proofErr w:type="spellStart"/>
      <w:r w:rsidRPr="00FA7323">
        <w:rPr>
          <w:rFonts w:cs="Arial"/>
        </w:rPr>
        <w:t>T_SentinelPwrMde</w:t>
      </w:r>
      <w:proofErr w:type="spellEnd"/>
      <w:r w:rsidRPr="00FA7323">
        <w:rPr>
          <w:rFonts w:cs="Arial"/>
        </w:rPr>
        <w:t xml:space="preserve"> timer expires</w:t>
      </w:r>
      <w:r>
        <w:rPr>
          <w:rFonts w:cs="Arial"/>
        </w:rPr>
        <w:t>, OR</w:t>
      </w:r>
    </w:p>
    <w:p w14:paraId="72C2FA97" w14:textId="77777777" w:rsidR="005B245E" w:rsidRPr="00FA7323" w:rsidRDefault="00FB255D" w:rsidP="00723750">
      <w:pPr>
        <w:numPr>
          <w:ilvl w:val="0"/>
          <w:numId w:val="582"/>
        </w:numPr>
        <w:rPr>
          <w:rFonts w:cs="Arial"/>
        </w:rPr>
      </w:pPr>
      <w:r w:rsidRPr="00FA7323">
        <w:rPr>
          <w:rFonts w:cs="Arial"/>
        </w:rPr>
        <w:t>There is no storage device or storing the video is not enabled.  See the Sentinel SPSS and Video</w:t>
      </w:r>
      <w:r w:rsidRPr="00FA7323">
        <w:rPr>
          <w:rFonts w:cs="Arial"/>
        </w:rPr>
        <w:t xml:space="preserve"> Recording and Playback SPSS for details.</w:t>
      </w:r>
    </w:p>
    <w:p w14:paraId="3D147874" w14:textId="77777777" w:rsidR="00E87D9D" w:rsidRPr="00A56933" w:rsidRDefault="00FB255D" w:rsidP="00500605">
      <w:pPr>
        <w:rPr>
          <w:rFonts w:cs="Arial"/>
        </w:rPr>
      </w:pPr>
    </w:p>
    <w:p w14:paraId="555DCEE2" w14:textId="77777777" w:rsidR="00D46BB1" w:rsidRPr="00A56933" w:rsidRDefault="00FB255D" w:rsidP="00500605">
      <w:pPr>
        <w:rPr>
          <w:rFonts w:cs="Arial"/>
        </w:rPr>
      </w:pPr>
      <w:r w:rsidRPr="00A56933">
        <w:rPr>
          <w:rFonts w:cs="Arial"/>
        </w:rPr>
        <w:t xml:space="preserve">Note:  </w:t>
      </w:r>
    </w:p>
    <w:p w14:paraId="0AD69EA7" w14:textId="77777777" w:rsidR="00E87D9D" w:rsidRDefault="00FB255D" w:rsidP="00D46BB1">
      <w:pPr>
        <w:numPr>
          <w:ilvl w:val="0"/>
          <w:numId w:val="581"/>
        </w:numPr>
        <w:rPr>
          <w:rFonts w:cs="Arial"/>
        </w:rPr>
      </w:pPr>
      <w:r w:rsidRPr="00A56933">
        <w:rPr>
          <w:rFonts w:cs="Arial"/>
        </w:rPr>
        <w:t xml:space="preserve">Sentinel power mode shall not be </w:t>
      </w:r>
      <w:proofErr w:type="spellStart"/>
      <w:r w:rsidRPr="00A56933">
        <w:rPr>
          <w:rFonts w:cs="Arial"/>
        </w:rPr>
        <w:t>exited</w:t>
      </w:r>
      <w:proofErr w:type="spellEnd"/>
      <w:r w:rsidRPr="00A56933">
        <w:rPr>
          <w:rFonts w:cs="Arial"/>
        </w:rPr>
        <w:t xml:space="preserve"> when </w:t>
      </w:r>
      <w:proofErr w:type="spellStart"/>
      <w:r w:rsidRPr="00A56933">
        <w:rPr>
          <w:rFonts w:cs="Arial"/>
        </w:rPr>
        <w:t>Perimeter_Alarm_Status</w:t>
      </w:r>
      <w:proofErr w:type="spellEnd"/>
      <w:r w:rsidRPr="00A56933">
        <w:rPr>
          <w:rFonts w:cs="Arial"/>
        </w:rPr>
        <w:t xml:space="preserve"> changes from Activated to another encoding (su</w:t>
      </w:r>
      <w:r>
        <w:rPr>
          <w:rFonts w:cs="Arial"/>
        </w:rPr>
        <w:t>ch</w:t>
      </w:r>
      <w:r w:rsidRPr="00A56933">
        <w:rPr>
          <w:rFonts w:cs="Arial"/>
        </w:rPr>
        <w:t xml:space="preserve"> as Disarmed).</w:t>
      </w:r>
    </w:p>
    <w:p w14:paraId="66912B62" w14:textId="77777777" w:rsidR="00465AE4" w:rsidRPr="00A24D36" w:rsidRDefault="00FB255D" w:rsidP="00D46BB1">
      <w:pPr>
        <w:numPr>
          <w:ilvl w:val="0"/>
          <w:numId w:val="581"/>
        </w:numPr>
        <w:rPr>
          <w:rFonts w:cs="Arial"/>
        </w:rPr>
      </w:pPr>
      <w:r w:rsidRPr="00A24D36">
        <w:rPr>
          <w:rFonts w:cs="Arial"/>
        </w:rPr>
        <w:t xml:space="preserve">If </w:t>
      </w:r>
      <w:proofErr w:type="spellStart"/>
      <w:r w:rsidRPr="00A24D36">
        <w:rPr>
          <w:rFonts w:cs="Arial"/>
        </w:rPr>
        <w:t>T_SentinelPwrMde</w:t>
      </w:r>
      <w:proofErr w:type="spellEnd"/>
      <w:r w:rsidRPr="00A24D36">
        <w:rPr>
          <w:rFonts w:cs="Arial"/>
        </w:rPr>
        <w:t xml:space="preserve"> timer expired and </w:t>
      </w:r>
      <w:proofErr w:type="spellStart"/>
      <w:r w:rsidRPr="00A24D36">
        <w:rPr>
          <w:rFonts w:cs="Arial"/>
        </w:rPr>
        <w:t>Perimeter_Alarm_Status</w:t>
      </w:r>
      <w:proofErr w:type="spellEnd"/>
      <w:r w:rsidRPr="00A24D36">
        <w:rPr>
          <w:rFonts w:cs="Arial"/>
        </w:rPr>
        <w:t xml:space="preserve"> still equals </w:t>
      </w:r>
      <w:r w:rsidRPr="00A24D36">
        <w:rPr>
          <w:rFonts w:cs="Arial"/>
        </w:rPr>
        <w:t>Activated the Sentinel Power Mode Infotainment Server shall still power down (</w:t>
      </w:r>
      <w:proofErr w:type="spellStart"/>
      <w:proofErr w:type="gramStart"/>
      <w:r w:rsidRPr="00A24D36">
        <w:rPr>
          <w:rFonts w:cs="Arial"/>
        </w:rPr>
        <w:t>ie</w:t>
      </w:r>
      <w:proofErr w:type="spellEnd"/>
      <w:proofErr w:type="gramEnd"/>
      <w:r w:rsidRPr="00A24D36">
        <w:rPr>
          <w:rFonts w:cs="Arial"/>
        </w:rPr>
        <w:t xml:space="preserve"> need </w:t>
      </w:r>
      <w:proofErr w:type="spellStart"/>
      <w:r w:rsidRPr="00A24D36">
        <w:rPr>
          <w:rFonts w:cs="Arial"/>
        </w:rPr>
        <w:t>Perimeter_Alarm_Status</w:t>
      </w:r>
      <w:proofErr w:type="spellEnd"/>
      <w:r w:rsidRPr="00A24D36">
        <w:rPr>
          <w:rFonts w:cs="Arial"/>
        </w:rPr>
        <w:t xml:space="preserve"> to change from Activated to </w:t>
      </w:r>
      <w:proofErr w:type="spellStart"/>
      <w:r w:rsidRPr="00A24D36">
        <w:rPr>
          <w:rFonts w:cs="Arial"/>
        </w:rPr>
        <w:t>Not_Activated</w:t>
      </w:r>
      <w:proofErr w:type="spellEnd"/>
      <w:r w:rsidRPr="00A24D36">
        <w:rPr>
          <w:rFonts w:cs="Arial"/>
        </w:rPr>
        <w:t xml:space="preserve"> and then Activated again for Sentinel Power Mode to be re-activated).</w:t>
      </w:r>
    </w:p>
    <w:p w14:paraId="6A3A29B6" w14:textId="77777777" w:rsidR="00D46BB1" w:rsidRPr="00A24D36" w:rsidRDefault="00FB255D" w:rsidP="00500605">
      <w:pPr>
        <w:numPr>
          <w:ilvl w:val="0"/>
          <w:numId w:val="581"/>
        </w:numPr>
        <w:rPr>
          <w:rFonts w:cs="Arial"/>
        </w:rPr>
      </w:pPr>
      <w:r w:rsidRPr="00A24D36">
        <w:rPr>
          <w:rFonts w:cs="Arial"/>
        </w:rPr>
        <w:t xml:space="preserve">If </w:t>
      </w:r>
      <w:proofErr w:type="spellStart"/>
      <w:r w:rsidRPr="00A24D36">
        <w:rPr>
          <w:rFonts w:cs="Arial"/>
        </w:rPr>
        <w:t>HMI_HMIMode_St</w:t>
      </w:r>
      <w:proofErr w:type="spellEnd"/>
      <w:r w:rsidRPr="00A24D36">
        <w:rPr>
          <w:rFonts w:cs="Arial"/>
        </w:rPr>
        <w:t xml:space="preserve"> = ON when Sentine</w:t>
      </w:r>
      <w:r w:rsidRPr="00A24D36">
        <w:rPr>
          <w:rFonts w:cs="Arial"/>
        </w:rPr>
        <w:t xml:space="preserve">l Power Mode is </w:t>
      </w:r>
      <w:proofErr w:type="gramStart"/>
      <w:r w:rsidRPr="00A24D36">
        <w:rPr>
          <w:rFonts w:cs="Arial"/>
        </w:rPr>
        <w:t>entered</w:t>
      </w:r>
      <w:proofErr w:type="gramEnd"/>
      <w:r w:rsidRPr="00A24D36">
        <w:rPr>
          <w:rFonts w:cs="Arial"/>
        </w:rPr>
        <w:t xml:space="preserve"> then </w:t>
      </w:r>
      <w:proofErr w:type="spellStart"/>
      <w:r w:rsidRPr="00A24D36">
        <w:rPr>
          <w:rFonts w:cs="Arial"/>
        </w:rPr>
        <w:t>HMI_HMIMode_St</w:t>
      </w:r>
      <w:proofErr w:type="spellEnd"/>
      <w:r w:rsidRPr="00A24D36">
        <w:rPr>
          <w:rFonts w:cs="Arial"/>
        </w:rPr>
        <w:t xml:space="preserve"> changing to OFF shall not cause Sentinel Power Mode to be exited.</w:t>
      </w:r>
    </w:p>
    <w:p w14:paraId="545F2686" w14:textId="77777777" w:rsidR="00E87D9D" w:rsidRPr="00A56933" w:rsidRDefault="00FB255D" w:rsidP="00500605">
      <w:pPr>
        <w:rPr>
          <w:rFonts w:cs="Arial"/>
        </w:rPr>
      </w:pPr>
    </w:p>
    <w:p w14:paraId="6155C2BC" w14:textId="77777777" w:rsidR="00E87D9D" w:rsidRPr="00A56933" w:rsidRDefault="00FB255D" w:rsidP="00500605">
      <w:pPr>
        <w:rPr>
          <w:rFonts w:cs="Arial"/>
        </w:rPr>
      </w:pPr>
    </w:p>
    <w:p w14:paraId="321CA141" w14:textId="77777777" w:rsidR="007917DC" w:rsidRDefault="00FB255D" w:rsidP="008B11E9">
      <w:pPr>
        <w:pStyle w:val="Heading4"/>
      </w:pPr>
      <w:r w:rsidRPr="00B9479B">
        <w:t>PWRMAN-TMR-REQ-486516/A-</w:t>
      </w:r>
      <w:proofErr w:type="spellStart"/>
      <w:r w:rsidRPr="00B9479B">
        <w:t>T_SentinelPwrMde</w:t>
      </w:r>
      <w:proofErr w:type="spellEnd"/>
    </w:p>
    <w:p w14:paraId="0F63173A" w14:textId="77777777" w:rsidR="0091772B" w:rsidRPr="0091772B" w:rsidRDefault="00FB255D"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57A4A513"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677ED306" w14:textId="77777777" w:rsidR="007917DC" w:rsidRDefault="00FB255D">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07728DE9"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0BAD95E" w14:textId="77777777" w:rsidR="007917DC" w:rsidRDefault="00FB255D">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B31CE0E"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30BABFEF" w14:textId="77777777" w:rsidR="007917DC" w:rsidRDefault="00FB255D">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07620D4B" w14:textId="77777777" w:rsidR="007917DC" w:rsidRDefault="00FB255D">
            <w:pPr>
              <w:spacing w:line="276" w:lineRule="auto"/>
              <w:jc w:val="center"/>
              <w:rPr>
                <w:rFonts w:ascii="Univers" w:eastAsia="Times New Roman" w:hAnsi="Univers" w:cs="Arial"/>
                <w:b/>
                <w:sz w:val="14"/>
                <w:szCs w:val="14"/>
              </w:rPr>
            </w:pPr>
            <w:r>
              <w:rPr>
                <w:rFonts w:cs="Arial"/>
                <w:b/>
                <w:sz w:val="14"/>
                <w:szCs w:val="14"/>
              </w:rPr>
              <w:t>Default</w:t>
            </w:r>
          </w:p>
        </w:tc>
      </w:tr>
      <w:tr w:rsidR="007917DC" w14:paraId="6B16373D"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625DB7E5" w14:textId="77777777" w:rsidR="007917DC" w:rsidRPr="00DF054A" w:rsidRDefault="00FB255D">
            <w:pPr>
              <w:spacing w:line="276" w:lineRule="auto"/>
              <w:rPr>
                <w:rFonts w:ascii="Univers" w:eastAsia="Times New Roman" w:hAnsi="Univers" w:cs="Arial"/>
                <w:sz w:val="14"/>
                <w:szCs w:val="14"/>
              </w:rPr>
            </w:pPr>
            <w:proofErr w:type="spellStart"/>
            <w:r w:rsidRPr="00DF054A">
              <w:rPr>
                <w:rFonts w:cs="Arial"/>
                <w:sz w:val="14"/>
                <w:szCs w:val="14"/>
              </w:rPr>
              <w:t>T_SentinelPwrMde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4064BEE8" w14:textId="77777777" w:rsidR="00500605" w:rsidRDefault="00FB255D" w:rsidP="00500605">
            <w:r>
              <w:t xml:space="preserve">This is the EOL configuration for the time that Sentinel Power Mode will remain powered up when </w:t>
            </w:r>
            <w:proofErr w:type="spellStart"/>
            <w:r>
              <w:t>Ignition_Status</w:t>
            </w:r>
            <w:proofErr w:type="spellEnd"/>
            <w:r>
              <w:t xml:space="preserve"> = OFF.  </w:t>
            </w:r>
          </w:p>
          <w:p w14:paraId="73FCA7A4" w14:textId="77777777" w:rsidR="00A53817" w:rsidRDefault="00FB255D" w:rsidP="00500605"/>
          <w:p w14:paraId="3EB824DB" w14:textId="77777777" w:rsidR="00A53817" w:rsidRDefault="00FB255D" w:rsidP="00500605">
            <w:r>
              <w:t>The default is EOL configurable</w:t>
            </w:r>
          </w:p>
          <w:p w14:paraId="396ABD27" w14:textId="77777777" w:rsidR="007917DC" w:rsidRDefault="00FB255D">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EE7419B" w14:textId="77777777" w:rsidR="007917DC" w:rsidRDefault="00FB255D">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18CCB93E" w14:textId="77777777" w:rsidR="007917DC" w:rsidRDefault="00FB255D">
            <w:pPr>
              <w:spacing w:line="276" w:lineRule="auto"/>
              <w:rPr>
                <w:rFonts w:ascii="Univers" w:eastAsia="Times New Roman" w:hAnsi="Univers" w:cs="Arial"/>
                <w:sz w:val="14"/>
                <w:szCs w:val="14"/>
              </w:rPr>
            </w:pPr>
            <w:r>
              <w:rPr>
                <w:rFonts w:cs="Arial"/>
                <w:sz w:val="14"/>
                <w:szCs w:val="14"/>
              </w:rPr>
              <w:t>0-600</w:t>
            </w:r>
          </w:p>
        </w:tc>
        <w:tc>
          <w:tcPr>
            <w:tcW w:w="1080" w:type="dxa"/>
            <w:tcBorders>
              <w:top w:val="single" w:sz="4" w:space="0" w:color="auto"/>
              <w:left w:val="single" w:sz="4" w:space="0" w:color="auto"/>
              <w:bottom w:val="single" w:sz="4" w:space="0" w:color="auto"/>
              <w:right w:val="single" w:sz="4" w:space="0" w:color="auto"/>
            </w:tcBorders>
            <w:hideMark/>
          </w:tcPr>
          <w:p w14:paraId="00EB4283" w14:textId="77777777" w:rsidR="007917DC" w:rsidRDefault="00FB255D">
            <w:pPr>
              <w:spacing w:line="276" w:lineRule="auto"/>
              <w:jc w:val="center"/>
              <w:rPr>
                <w:rFonts w:ascii="Univers" w:eastAsia="Times New Roman" w:hAnsi="Univers" w:cs="Arial"/>
                <w:sz w:val="14"/>
                <w:szCs w:val="14"/>
              </w:rPr>
            </w:pPr>
            <w:r>
              <w:rPr>
                <w:rFonts w:cs="Arial"/>
                <w:sz w:val="14"/>
                <w:szCs w:val="14"/>
              </w:rPr>
              <w:t>60</w:t>
            </w:r>
          </w:p>
        </w:tc>
        <w:tc>
          <w:tcPr>
            <w:tcW w:w="900" w:type="dxa"/>
            <w:tcBorders>
              <w:top w:val="single" w:sz="4" w:space="0" w:color="auto"/>
              <w:left w:val="single" w:sz="4" w:space="0" w:color="auto"/>
              <w:bottom w:val="single" w:sz="4" w:space="0" w:color="auto"/>
              <w:right w:val="single" w:sz="4" w:space="0" w:color="auto"/>
            </w:tcBorders>
            <w:hideMark/>
          </w:tcPr>
          <w:p w14:paraId="5C635DE6" w14:textId="77777777" w:rsidR="007917DC" w:rsidRDefault="00FB255D">
            <w:pPr>
              <w:spacing w:line="276" w:lineRule="auto"/>
              <w:jc w:val="center"/>
              <w:rPr>
                <w:rFonts w:ascii="Univers" w:eastAsia="Times New Roman" w:hAnsi="Univers" w:cs="Arial"/>
                <w:sz w:val="14"/>
                <w:szCs w:val="14"/>
              </w:rPr>
            </w:pPr>
          </w:p>
        </w:tc>
      </w:tr>
    </w:tbl>
    <w:p w14:paraId="4E522009" w14:textId="77777777" w:rsidR="005A201A" w:rsidRPr="00B01CDD" w:rsidRDefault="00FB255D" w:rsidP="00B01CDD">
      <w:pPr>
        <w:rPr>
          <w:sz w:val="14"/>
          <w:szCs w:val="14"/>
        </w:rPr>
      </w:pPr>
    </w:p>
    <w:p w14:paraId="3FA3E34B" w14:textId="77777777" w:rsidR="00406F39" w:rsidRDefault="00FB255D" w:rsidP="008B11E9">
      <w:pPr>
        <w:pStyle w:val="Heading4"/>
      </w:pPr>
      <w:r>
        <w:t>PWRMAN-STM-REQ-487717/A-Sentinel Power Mode State Diagram</w:t>
      </w:r>
    </w:p>
    <w:p w14:paraId="0D538EEA" w14:textId="77777777" w:rsidR="00500605" w:rsidRDefault="00FB255D" w:rsidP="008B11E9">
      <w:pPr>
        <w:jc w:val="center"/>
      </w:pPr>
      <w:r w:rsidRPr="000936D3">
        <w:rPr>
          <w:noProof/>
        </w:rPr>
        <w:drawing>
          <wp:inline distT="0" distB="0" distL="0" distR="0" wp14:anchorId="67B0C86C" wp14:editId="0405CFCC">
            <wp:extent cx="5943600" cy="3712210"/>
            <wp:effectExtent l="0" t="0" r="0" b="2540"/>
            <wp:docPr id="2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p>
    <w:p w14:paraId="599E523D" w14:textId="77777777" w:rsidR="000936D3" w:rsidRDefault="00FB255D" w:rsidP="004E69BA">
      <w:pPr>
        <w:jc w:val="center"/>
      </w:pPr>
    </w:p>
    <w:p w14:paraId="29C5E6F2" w14:textId="77777777" w:rsidR="00406F39" w:rsidRDefault="00FB255D" w:rsidP="008B11E9">
      <w:pPr>
        <w:pStyle w:val="Heading1"/>
      </w:pPr>
      <w:bookmarkStart w:id="326" w:name="_Toc115265649"/>
      <w:r>
        <w:t>Append</w:t>
      </w:r>
      <w:r>
        <w:t>ix: Reference Documents</w:t>
      </w:r>
      <w:bookmarkEnd w:id="326"/>
    </w:p>
    <w:p w14:paraId="2839A443" w14:textId="77777777" w:rsidR="00AE06BC" w:rsidRPr="00AE06BC" w:rsidRDefault="00FB255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ED18E0" w14:paraId="7FC00A17"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465F69B8" w14:textId="77777777" w:rsidR="00ED18E0" w:rsidRDefault="00FB255D">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14:paraId="55678757" w14:textId="77777777" w:rsidR="00ED18E0" w:rsidRDefault="00FB255D">
            <w:pPr>
              <w:rPr>
                <w:rFonts w:cs="Arial"/>
                <w:szCs w:val="20"/>
              </w:rPr>
            </w:pPr>
            <w:r>
              <w:rPr>
                <w:rFonts w:cs="Arial"/>
                <w:szCs w:val="20"/>
              </w:rPr>
              <w:t>Document Title</w:t>
            </w:r>
          </w:p>
        </w:tc>
      </w:tr>
      <w:tr w:rsidR="00ED18E0" w14:paraId="682E6E8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5500D5E" w14:textId="77777777" w:rsidR="00ED18E0" w:rsidRDefault="00FB255D">
            <w:pPr>
              <w:rPr>
                <w:rFonts w:cs="Arial"/>
                <w:szCs w:val="20"/>
              </w:rPr>
            </w:pPr>
            <w:r>
              <w:rPr>
                <w:rStyle w:val="msoins00"/>
                <w:rFonts w:cs="Arial"/>
                <w:szCs w:val="20"/>
              </w:rPr>
              <w:t>1</w:t>
            </w:r>
          </w:p>
        </w:tc>
        <w:tc>
          <w:tcPr>
            <w:tcW w:w="7563" w:type="dxa"/>
            <w:tcBorders>
              <w:top w:val="single" w:sz="4" w:space="0" w:color="auto"/>
              <w:left w:val="single" w:sz="4" w:space="0" w:color="auto"/>
              <w:bottom w:val="single" w:sz="4" w:space="0" w:color="auto"/>
              <w:right w:val="single" w:sz="4" w:space="0" w:color="auto"/>
            </w:tcBorders>
            <w:hideMark/>
          </w:tcPr>
          <w:p w14:paraId="6B1D901C" w14:textId="77777777" w:rsidR="00ED18E0" w:rsidRDefault="00FB255D">
            <w:pPr>
              <w:rPr>
                <w:rFonts w:cs="Arial"/>
                <w:szCs w:val="20"/>
              </w:rPr>
            </w:pPr>
            <w:r>
              <w:rPr>
                <w:rFonts w:cs="Arial"/>
                <w:szCs w:val="20"/>
              </w:rPr>
              <w:t xml:space="preserve">"APIM (SYNC) KOL Transport requirement" or SDS </w:t>
            </w:r>
            <w:proofErr w:type="spellStart"/>
            <w:r>
              <w:rPr>
                <w:rFonts w:cs="Arial"/>
                <w:szCs w:val="20"/>
              </w:rPr>
              <w:t>equvilant</w:t>
            </w:r>
            <w:proofErr w:type="spellEnd"/>
            <w:r>
              <w:rPr>
                <w:rFonts w:cs="Arial"/>
                <w:szCs w:val="20"/>
              </w:rPr>
              <w:t xml:space="preserve"> (for deep sleep mode in transport mode)</w:t>
            </w:r>
          </w:p>
        </w:tc>
      </w:tr>
      <w:tr w:rsidR="00ED18E0" w14:paraId="1C9E9587"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852B0F8" w14:textId="77777777" w:rsidR="00ED18E0" w:rsidRDefault="00FB255D">
            <w:pPr>
              <w:rPr>
                <w:rFonts w:cs="Arial"/>
                <w:szCs w:val="20"/>
              </w:rPr>
            </w:pPr>
            <w:r>
              <w:rPr>
                <w:rStyle w:val="msoins00"/>
                <w:rFonts w:cs="Arial"/>
                <w:szCs w:val="20"/>
              </w:rPr>
              <w:t>2</w:t>
            </w:r>
          </w:p>
        </w:tc>
        <w:tc>
          <w:tcPr>
            <w:tcW w:w="7563" w:type="dxa"/>
            <w:tcBorders>
              <w:top w:val="single" w:sz="4" w:space="0" w:color="auto"/>
              <w:left w:val="single" w:sz="4" w:space="0" w:color="auto"/>
              <w:bottom w:val="single" w:sz="4" w:space="0" w:color="auto"/>
              <w:right w:val="single" w:sz="4" w:space="0" w:color="auto"/>
            </w:tcBorders>
            <w:hideMark/>
          </w:tcPr>
          <w:p w14:paraId="775BECF6" w14:textId="77777777" w:rsidR="00ED18E0" w:rsidRDefault="00FB255D">
            <w:pPr>
              <w:rPr>
                <w:rFonts w:cs="Arial"/>
                <w:szCs w:val="20"/>
              </w:rPr>
            </w:pPr>
            <w:r>
              <w:rPr>
                <w:rStyle w:val="msoins0"/>
                <w:rFonts w:cs="Arial"/>
                <w:szCs w:val="20"/>
              </w:rPr>
              <w:t xml:space="preserve">"Global Power Supply Start/Stop Voltage Curve </w:t>
            </w:r>
            <w:r>
              <w:rPr>
                <w:rStyle w:val="msoins0"/>
                <w:rFonts w:cs="Arial"/>
                <w:szCs w:val="20"/>
              </w:rPr>
              <w:t xml:space="preserve">Specification" and Power Supply SDS requirement "RQT-002600-000443". Those specs are for surviving </w:t>
            </w:r>
            <w:proofErr w:type="spellStart"/>
            <w:r>
              <w:rPr>
                <w:rStyle w:val="msoins0"/>
                <w:rFonts w:cs="Arial"/>
                <w:szCs w:val="20"/>
              </w:rPr>
              <w:t>wark</w:t>
            </w:r>
            <w:proofErr w:type="spellEnd"/>
            <w:r>
              <w:rPr>
                <w:rStyle w:val="msoins0"/>
                <w:rFonts w:cs="Arial"/>
                <w:szCs w:val="20"/>
              </w:rPr>
              <w:t xml:space="preserve"> cranks if a VQM module is not on a vehicle</w:t>
            </w:r>
          </w:p>
        </w:tc>
      </w:tr>
      <w:tr w:rsidR="00ED18E0" w14:paraId="74C3CA6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ADB0EC6" w14:textId="77777777" w:rsidR="00ED18E0" w:rsidRDefault="00FB255D">
            <w:pPr>
              <w:rPr>
                <w:rFonts w:cs="Arial"/>
                <w:szCs w:val="20"/>
              </w:rPr>
            </w:pPr>
            <w:r>
              <w:rPr>
                <w:rStyle w:val="msoins00"/>
                <w:rFonts w:cs="Arial"/>
                <w:szCs w:val="20"/>
              </w:rPr>
              <w:t>3</w:t>
            </w:r>
          </w:p>
        </w:tc>
        <w:tc>
          <w:tcPr>
            <w:tcW w:w="7563" w:type="dxa"/>
            <w:tcBorders>
              <w:top w:val="single" w:sz="4" w:space="0" w:color="auto"/>
              <w:left w:val="single" w:sz="4" w:space="0" w:color="auto"/>
              <w:bottom w:val="single" w:sz="4" w:space="0" w:color="auto"/>
              <w:right w:val="single" w:sz="4" w:space="0" w:color="auto"/>
            </w:tcBorders>
            <w:hideMark/>
          </w:tcPr>
          <w:p w14:paraId="10D27449" w14:textId="77777777" w:rsidR="00ED18E0" w:rsidRDefault="00FB255D">
            <w:pPr>
              <w:rPr>
                <w:rFonts w:cs="Arial"/>
                <w:szCs w:val="20"/>
              </w:rPr>
            </w:pPr>
            <w:r>
              <w:rPr>
                <w:rFonts w:cs="Arial"/>
                <w:szCs w:val="20"/>
              </w:rPr>
              <w:t>IDS (infotainment Diagnostic Specification)</w:t>
            </w:r>
          </w:p>
        </w:tc>
      </w:tr>
      <w:tr w:rsidR="00ED18E0" w14:paraId="46FC21CF"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16384F2C" w14:textId="77777777" w:rsidR="00ED18E0" w:rsidRDefault="00FB255D">
            <w:pPr>
              <w:rPr>
                <w:rFonts w:cs="Arial"/>
                <w:szCs w:val="20"/>
              </w:rPr>
            </w:pPr>
            <w:r>
              <w:rPr>
                <w:rStyle w:val="msoins0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14:paraId="094213BE" w14:textId="77777777" w:rsidR="00ED18E0" w:rsidRDefault="00ED18E0">
            <w:pPr>
              <w:rPr>
                <w:rFonts w:cs="Arial"/>
                <w:szCs w:val="20"/>
              </w:rPr>
            </w:pPr>
          </w:p>
        </w:tc>
      </w:tr>
      <w:tr w:rsidR="00ED18E0" w14:paraId="30C573D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1A9EE78" w14:textId="77777777" w:rsidR="00ED18E0" w:rsidRDefault="00FB255D">
            <w:pPr>
              <w:rPr>
                <w:rFonts w:cs="Arial"/>
                <w:szCs w:val="20"/>
              </w:rPr>
            </w:pPr>
            <w:r>
              <w:rPr>
                <w:rStyle w:val="msoins0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14:paraId="7F2E5D7D" w14:textId="77777777" w:rsidR="00ED18E0" w:rsidRDefault="00ED18E0">
            <w:pPr>
              <w:rPr>
                <w:rFonts w:cs="Arial"/>
                <w:szCs w:val="20"/>
              </w:rPr>
            </w:pPr>
          </w:p>
        </w:tc>
      </w:tr>
      <w:tr w:rsidR="00ED18E0" w14:paraId="4E8AB723"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1F969C1" w14:textId="77777777" w:rsidR="00ED18E0" w:rsidRDefault="00FB255D">
            <w:pPr>
              <w:rPr>
                <w:rFonts w:cs="Arial"/>
                <w:szCs w:val="20"/>
              </w:rPr>
            </w:pPr>
            <w:r>
              <w:rPr>
                <w:rStyle w:val="msoins0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14:paraId="785ACD81" w14:textId="77777777" w:rsidR="00ED18E0" w:rsidRDefault="00ED18E0">
            <w:pPr>
              <w:rPr>
                <w:rFonts w:cs="Arial"/>
                <w:szCs w:val="20"/>
              </w:rPr>
            </w:pPr>
          </w:p>
        </w:tc>
      </w:tr>
      <w:tr w:rsidR="00ED18E0" w14:paraId="70F215C6"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3AA09B7F" w14:textId="77777777" w:rsidR="00ED18E0" w:rsidRDefault="00FB255D">
            <w:pPr>
              <w:rPr>
                <w:rFonts w:cs="Arial"/>
                <w:szCs w:val="20"/>
              </w:rPr>
            </w:pPr>
            <w:r>
              <w:rPr>
                <w:rStyle w:val="msoins0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14:paraId="3E7A328D" w14:textId="77777777" w:rsidR="00ED18E0" w:rsidRDefault="00ED18E0">
            <w:pPr>
              <w:rPr>
                <w:rFonts w:cs="Arial"/>
                <w:szCs w:val="20"/>
              </w:rPr>
            </w:pPr>
          </w:p>
        </w:tc>
      </w:tr>
      <w:tr w:rsidR="00ED18E0" w14:paraId="63424B4A"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123A42DF" w14:textId="77777777" w:rsidR="00ED18E0" w:rsidRDefault="00FB255D">
            <w:pPr>
              <w:rPr>
                <w:rFonts w:cs="Arial"/>
                <w:szCs w:val="20"/>
              </w:rPr>
            </w:pPr>
            <w:r>
              <w:rPr>
                <w:rStyle w:val="msoins0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14:paraId="602414E4" w14:textId="77777777" w:rsidR="00ED18E0" w:rsidRDefault="00ED18E0">
            <w:pPr>
              <w:rPr>
                <w:rFonts w:cs="Arial"/>
                <w:szCs w:val="20"/>
              </w:rPr>
            </w:pPr>
          </w:p>
        </w:tc>
      </w:tr>
      <w:tr w:rsidR="00ED18E0" w14:paraId="6B9E3609"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14F3545" w14:textId="77777777" w:rsidR="00ED18E0" w:rsidRDefault="00FB255D">
            <w:pPr>
              <w:rPr>
                <w:rFonts w:cs="Arial"/>
                <w:szCs w:val="20"/>
              </w:rPr>
            </w:pPr>
            <w:r>
              <w:rPr>
                <w:rStyle w:val="msoins0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14:paraId="56BB544F" w14:textId="77777777" w:rsidR="00ED18E0" w:rsidRDefault="00ED18E0">
            <w:pPr>
              <w:ind w:left="360"/>
            </w:pPr>
          </w:p>
        </w:tc>
      </w:tr>
      <w:tr w:rsidR="00ED18E0" w14:paraId="791C7F7D"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F8BECAF" w14:textId="77777777" w:rsidR="00ED18E0" w:rsidRDefault="00FB255D">
            <w:pPr>
              <w:rPr>
                <w:rFonts w:cs="Arial"/>
                <w:szCs w:val="20"/>
              </w:rPr>
            </w:pPr>
            <w:r>
              <w:rPr>
                <w:rStyle w:val="msoins0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14:paraId="2603C154" w14:textId="77777777" w:rsidR="00ED18E0" w:rsidRDefault="00ED18E0">
            <w:pPr>
              <w:ind w:left="360"/>
              <w:rPr>
                <w:rFonts w:cs="Arial"/>
                <w:szCs w:val="20"/>
              </w:rPr>
            </w:pPr>
          </w:p>
        </w:tc>
      </w:tr>
      <w:tr w:rsidR="00ED18E0" w14:paraId="660900BC"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553E5A8" w14:textId="77777777" w:rsidR="00ED18E0" w:rsidRDefault="00FB255D">
            <w:pPr>
              <w:rPr>
                <w:rFonts w:cs="Arial"/>
                <w:szCs w:val="20"/>
              </w:rPr>
            </w:pPr>
            <w:r>
              <w:rPr>
                <w:rStyle w:val="msoins0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14:paraId="0E9E32A1" w14:textId="77777777" w:rsidR="00ED18E0" w:rsidRDefault="00ED18E0">
            <w:pPr>
              <w:rPr>
                <w:rFonts w:cs="Arial"/>
                <w:szCs w:val="20"/>
              </w:rPr>
            </w:pPr>
          </w:p>
        </w:tc>
      </w:tr>
      <w:tr w:rsidR="00ED18E0" w14:paraId="3B5FC0EE"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26E199F" w14:textId="77777777" w:rsidR="00ED18E0" w:rsidRDefault="00FB255D">
            <w:pPr>
              <w:rPr>
                <w:rFonts w:cs="Arial"/>
                <w:szCs w:val="20"/>
              </w:rPr>
            </w:pPr>
            <w:r>
              <w:rPr>
                <w:rStyle w:val="msoins00"/>
                <w:rFonts w:cs="Arial"/>
                <w:szCs w:val="20"/>
              </w:rPr>
              <w:t>12</w:t>
            </w:r>
          </w:p>
        </w:tc>
        <w:tc>
          <w:tcPr>
            <w:tcW w:w="7563" w:type="dxa"/>
            <w:tcBorders>
              <w:top w:val="single" w:sz="4" w:space="0" w:color="auto"/>
              <w:left w:val="single" w:sz="4" w:space="0" w:color="auto"/>
              <w:bottom w:val="single" w:sz="4" w:space="0" w:color="auto"/>
              <w:right w:val="single" w:sz="4" w:space="0" w:color="auto"/>
            </w:tcBorders>
          </w:tcPr>
          <w:p w14:paraId="54D99CC3" w14:textId="77777777" w:rsidR="00ED18E0" w:rsidRDefault="00ED18E0">
            <w:pPr>
              <w:rPr>
                <w:rFonts w:cs="Arial"/>
                <w:szCs w:val="20"/>
              </w:rPr>
            </w:pPr>
          </w:p>
        </w:tc>
      </w:tr>
      <w:tr w:rsidR="00ED18E0" w14:paraId="3ED0478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63793E01" w14:textId="77777777" w:rsidR="00ED18E0" w:rsidRDefault="00FB255D">
            <w:pPr>
              <w:rPr>
                <w:rFonts w:cs="Arial"/>
                <w:szCs w:val="20"/>
              </w:rPr>
            </w:pPr>
            <w:r>
              <w:rPr>
                <w:rStyle w:val="msoins00"/>
                <w:rFonts w:cs="Arial"/>
                <w:szCs w:val="20"/>
              </w:rPr>
              <w:t>13</w:t>
            </w:r>
          </w:p>
        </w:tc>
        <w:tc>
          <w:tcPr>
            <w:tcW w:w="7563" w:type="dxa"/>
            <w:tcBorders>
              <w:top w:val="single" w:sz="4" w:space="0" w:color="auto"/>
              <w:left w:val="single" w:sz="4" w:space="0" w:color="auto"/>
              <w:bottom w:val="single" w:sz="4" w:space="0" w:color="auto"/>
              <w:right w:val="single" w:sz="4" w:space="0" w:color="auto"/>
            </w:tcBorders>
          </w:tcPr>
          <w:p w14:paraId="3D4C9A82" w14:textId="77777777" w:rsidR="00ED18E0" w:rsidRDefault="00ED18E0">
            <w:pPr>
              <w:rPr>
                <w:rFonts w:cs="Arial"/>
                <w:szCs w:val="20"/>
              </w:rPr>
            </w:pPr>
          </w:p>
        </w:tc>
      </w:tr>
      <w:tr w:rsidR="00ED18E0" w14:paraId="3A90C826"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7546812" w14:textId="77777777" w:rsidR="00ED18E0" w:rsidRDefault="00FB255D">
            <w:pPr>
              <w:rPr>
                <w:rFonts w:cs="Arial"/>
                <w:szCs w:val="20"/>
              </w:rPr>
            </w:pPr>
            <w:r>
              <w:rPr>
                <w:rFonts w:cs="Arial"/>
                <w:szCs w:val="20"/>
              </w:rPr>
              <w:t>14</w:t>
            </w:r>
          </w:p>
        </w:tc>
        <w:tc>
          <w:tcPr>
            <w:tcW w:w="7563" w:type="dxa"/>
            <w:tcBorders>
              <w:top w:val="single" w:sz="4" w:space="0" w:color="auto"/>
              <w:left w:val="single" w:sz="4" w:space="0" w:color="auto"/>
              <w:bottom w:val="single" w:sz="4" w:space="0" w:color="auto"/>
              <w:right w:val="single" w:sz="4" w:space="0" w:color="auto"/>
            </w:tcBorders>
          </w:tcPr>
          <w:p w14:paraId="5C296190" w14:textId="77777777" w:rsidR="00ED18E0" w:rsidRDefault="00ED18E0">
            <w:pPr>
              <w:autoSpaceDE w:val="0"/>
              <w:autoSpaceDN w:val="0"/>
              <w:adjustRightInd w:val="0"/>
              <w:rPr>
                <w:rFonts w:cs="Arial"/>
                <w:bCs/>
                <w:szCs w:val="20"/>
              </w:rPr>
            </w:pPr>
          </w:p>
        </w:tc>
      </w:tr>
      <w:tr w:rsidR="00ED18E0" w14:paraId="623949D5"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5F5B36CA" w14:textId="77777777" w:rsidR="00ED18E0" w:rsidRDefault="00ED18E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14:paraId="4951CD2E" w14:textId="77777777" w:rsidR="00ED18E0" w:rsidRDefault="00ED18E0">
            <w:pPr>
              <w:autoSpaceDE w:val="0"/>
              <w:autoSpaceDN w:val="0"/>
              <w:adjustRightInd w:val="0"/>
              <w:rPr>
                <w:rFonts w:cs="Arial"/>
                <w:bCs/>
                <w:szCs w:val="20"/>
              </w:rPr>
            </w:pPr>
          </w:p>
        </w:tc>
      </w:tr>
      <w:tr w:rsidR="00ED18E0" w14:paraId="7EA4EAD3"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4AD24E57" w14:textId="77777777" w:rsidR="00ED18E0" w:rsidRDefault="00ED18E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14:paraId="011430E8" w14:textId="77777777" w:rsidR="00ED18E0" w:rsidRDefault="00ED18E0">
            <w:pPr>
              <w:autoSpaceDE w:val="0"/>
              <w:autoSpaceDN w:val="0"/>
              <w:adjustRightInd w:val="0"/>
              <w:rPr>
                <w:rFonts w:cs="Arial"/>
                <w:bCs/>
                <w:szCs w:val="20"/>
              </w:rPr>
            </w:pPr>
          </w:p>
        </w:tc>
      </w:tr>
      <w:tr w:rsidR="00ED18E0" w14:paraId="4A51B6A8"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17D1A9DA" w14:textId="77777777" w:rsidR="00ED18E0" w:rsidRDefault="00ED18E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14:paraId="616DBF53" w14:textId="77777777" w:rsidR="00ED18E0" w:rsidRDefault="00ED18E0">
            <w:pPr>
              <w:autoSpaceDE w:val="0"/>
              <w:autoSpaceDN w:val="0"/>
              <w:adjustRightInd w:val="0"/>
              <w:rPr>
                <w:rFonts w:cs="Arial"/>
                <w:bCs/>
                <w:szCs w:val="20"/>
              </w:rPr>
            </w:pPr>
          </w:p>
        </w:tc>
      </w:tr>
    </w:tbl>
    <w:p w14:paraId="3BD92D43" w14:textId="77777777" w:rsidR="00ED18E0" w:rsidRDefault="00ED18E0">
      <w:pPr>
        <w:rPr>
          <w:rFonts w:cs="Arial"/>
          <w:szCs w:val="20"/>
        </w:rPr>
      </w:pPr>
    </w:p>
    <w:p w14:paraId="15AA4234" w14:textId="77777777" w:rsidR="00AB1E94" w:rsidRPr="00AE06BC" w:rsidRDefault="00FB255D" w:rsidP="00406F39"/>
    <w:sectPr w:rsidR="00AB1E94" w:rsidRPr="00AE06BC" w:rsidSect="008B11E9">
      <w:headerReference w:type="default" r:id="rId23"/>
      <w:footerReference w:type="default" r:id="rId24"/>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0C75" w14:textId="77777777" w:rsidR="00FB255D" w:rsidRDefault="00FB255D" w:rsidP="0085312A">
      <w:r>
        <w:separator/>
      </w:r>
    </w:p>
  </w:endnote>
  <w:endnote w:type="continuationSeparator" w:id="0">
    <w:p w14:paraId="7EB6DD29" w14:textId="77777777" w:rsidR="00FB255D" w:rsidRDefault="00FB255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4C8656A9"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2E41444A" w14:textId="085F82A9" w:rsidR="00583AF9" w:rsidRPr="00583AF9" w:rsidRDefault="00583AF9" w:rsidP="00583AF9">
          <w:pPr>
            <w:tabs>
              <w:tab w:val="center" w:pos="4320"/>
              <w:tab w:val="right" w:pos="8640"/>
            </w:tabs>
            <w:jc w:val="center"/>
            <w:rPr>
              <w:sz w:val="16"/>
            </w:rPr>
          </w:pPr>
          <w:r w:rsidRPr="00583AF9">
            <w:rPr>
              <w:b/>
              <w:smallCaps/>
              <w:sz w:val="16"/>
            </w:rPr>
            <w:t>file:</w:t>
          </w:r>
          <w:r w:rsidR="008B11E9">
            <w:rPr>
              <w:b/>
              <w:smallCaps/>
              <w:sz w:val="16"/>
            </w:rPr>
            <w:t xml:space="preserve"> </w:t>
          </w:r>
          <w:r w:rsidR="008B11E9" w:rsidRPr="008B11E9">
            <w:rPr>
              <w:b/>
              <w:smallCaps/>
              <w:sz w:val="16"/>
            </w:rPr>
            <w:t xml:space="preserve">Power Management APIM </w:t>
          </w:r>
          <w:r w:rsidR="008B11E9">
            <w:rPr>
              <w:b/>
              <w:smallCaps/>
              <w:sz w:val="16"/>
            </w:rPr>
            <w:t>SPSS</w:t>
          </w:r>
          <w:r w:rsidR="008B11E9" w:rsidRPr="008B11E9">
            <w:rPr>
              <w:b/>
              <w:smallCaps/>
              <w:sz w:val="16"/>
            </w:rPr>
            <w:t xml:space="preserve"> v1.18 Sep 28, 2022</w:t>
          </w:r>
        </w:p>
      </w:tc>
      <w:tc>
        <w:tcPr>
          <w:tcW w:w="5400" w:type="dxa"/>
          <w:tcBorders>
            <w:top w:val="single" w:sz="4" w:space="0" w:color="auto"/>
            <w:left w:val="single" w:sz="4" w:space="0" w:color="auto"/>
            <w:bottom w:val="single" w:sz="4" w:space="0" w:color="auto"/>
            <w:right w:val="single" w:sz="4" w:space="0" w:color="auto"/>
          </w:tcBorders>
        </w:tcPr>
        <w:p w14:paraId="18E5857B"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383E74CF"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4F13FAB8"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58B767DC"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4C6F" w14:textId="77777777" w:rsidR="00FB255D" w:rsidRDefault="00FB255D" w:rsidP="0085312A">
      <w:r>
        <w:separator/>
      </w:r>
    </w:p>
  </w:footnote>
  <w:footnote w:type="continuationSeparator" w:id="0">
    <w:p w14:paraId="75D4217D" w14:textId="77777777" w:rsidR="00FB255D" w:rsidRDefault="00FB255D"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017B314B"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2178DCA3"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31FD9115" wp14:editId="67B3AC0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34B51DC6"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2344167D"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061F7FEC" w14:textId="77777777" w:rsidR="000D1DC3" w:rsidRDefault="000D1DC3" w:rsidP="00EE2F2F">
          <w:pPr>
            <w:autoSpaceDN w:val="0"/>
            <w:jc w:val="right"/>
            <w:rPr>
              <w:rFonts w:cs="Arial"/>
              <w:szCs w:val="20"/>
            </w:rPr>
          </w:pPr>
          <w:r>
            <w:rPr>
              <w:rFonts w:cs="Arial"/>
              <w:b/>
              <w:sz w:val="16"/>
              <w:szCs w:val="16"/>
            </w:rPr>
            <w:t>Engineering Specification</w:t>
          </w:r>
        </w:p>
      </w:tc>
    </w:tr>
  </w:tbl>
  <w:p w14:paraId="6E1EB255" w14:textId="0A4E20C2"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1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1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1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1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1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1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1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1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1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1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1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1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1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1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1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1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1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2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2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2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2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2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2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2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2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2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2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2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2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2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2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2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2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2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2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2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2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2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3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3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3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3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3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3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3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3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3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3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3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3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3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3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3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3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3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3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4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4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4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4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4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4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4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4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4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4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4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4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4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4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4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4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4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4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4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4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4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4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4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4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5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5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5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5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5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139"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140"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141"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142"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143"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01276133"/>
    <w:multiLevelType w:val="hybridMultilevel"/>
    <w:tmpl w:val="928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025D6164"/>
    <w:multiLevelType w:val="hybridMultilevel"/>
    <w:tmpl w:val="9A6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035E6226"/>
    <w:multiLevelType w:val="hybridMultilevel"/>
    <w:tmpl w:val="697E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065A6322"/>
    <w:multiLevelType w:val="hybridMultilevel"/>
    <w:tmpl w:val="BE1E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066A6229"/>
    <w:multiLevelType w:val="hybridMultilevel"/>
    <w:tmpl w:val="DDE4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9" w15:restartNumberingAfterBreak="0">
    <w:nsid w:val="0CA06354"/>
    <w:multiLevelType w:val="hybridMultilevel"/>
    <w:tmpl w:val="03AE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0D496323"/>
    <w:multiLevelType w:val="hybridMultilevel"/>
    <w:tmpl w:val="FAC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0FF76487"/>
    <w:multiLevelType w:val="hybridMultilevel"/>
    <w:tmpl w:val="40D8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16C6194"/>
    <w:multiLevelType w:val="hybridMultilevel"/>
    <w:tmpl w:val="B79209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116F6458"/>
    <w:multiLevelType w:val="hybridMultilevel"/>
    <w:tmpl w:val="12A4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12636247"/>
    <w:multiLevelType w:val="hybridMultilevel"/>
    <w:tmpl w:val="4336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3716253"/>
    <w:multiLevelType w:val="hybridMultilevel"/>
    <w:tmpl w:val="1DA6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148C6218"/>
    <w:multiLevelType w:val="hybridMultilevel"/>
    <w:tmpl w:val="0156A7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7" w15:restartNumberingAfterBreak="0">
    <w:nsid w:val="14986138"/>
    <w:multiLevelType w:val="hybridMultilevel"/>
    <w:tmpl w:val="A4D04E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17656516"/>
    <w:multiLevelType w:val="hybridMultilevel"/>
    <w:tmpl w:val="51161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7D86158"/>
    <w:multiLevelType w:val="hybridMultilevel"/>
    <w:tmpl w:val="CFBE3510"/>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17DC6379"/>
    <w:multiLevelType w:val="hybridMultilevel"/>
    <w:tmpl w:val="356E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8766156"/>
    <w:multiLevelType w:val="hybridMultilevel"/>
    <w:tmpl w:val="D6007F40"/>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19B86291"/>
    <w:multiLevelType w:val="hybridMultilevel"/>
    <w:tmpl w:val="BB8C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1A576134"/>
    <w:multiLevelType w:val="hybridMultilevel"/>
    <w:tmpl w:val="20329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64" w15:restartNumberingAfterBreak="0">
    <w:nsid w:val="1A766391"/>
    <w:multiLevelType w:val="hybridMultilevel"/>
    <w:tmpl w:val="AF9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AAE6172"/>
    <w:multiLevelType w:val="hybridMultilevel"/>
    <w:tmpl w:val="9156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1D006157"/>
    <w:multiLevelType w:val="hybridMultilevel"/>
    <w:tmpl w:val="7BEA1E82"/>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8" w15:restartNumberingAfterBreak="0">
    <w:nsid w:val="1F3F6236"/>
    <w:multiLevelType w:val="hybridMultilevel"/>
    <w:tmpl w:val="3C785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1FDB60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0" w15:restartNumberingAfterBreak="0">
    <w:nsid w:val="1FDB60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1" w15:restartNumberingAfterBreak="0">
    <w:nsid w:val="1FDB60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2" w15:restartNumberingAfterBreak="0">
    <w:nsid w:val="1FDB60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3" w15:restartNumberingAfterBreak="0">
    <w:nsid w:val="1FDB60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4" w15:restartNumberingAfterBreak="0">
    <w:nsid w:val="1FDB6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5" w15:restartNumberingAfterBreak="0">
    <w:nsid w:val="1FDB6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6" w15:restartNumberingAfterBreak="0">
    <w:nsid w:val="1FDB60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7" w15:restartNumberingAfterBreak="0">
    <w:nsid w:val="1FDB60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8" w15:restartNumberingAfterBreak="0">
    <w:nsid w:val="1FDB60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9" w15:restartNumberingAfterBreak="0">
    <w:nsid w:val="1FDB60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0" w15:restartNumberingAfterBreak="0">
    <w:nsid w:val="1FDB60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1" w15:restartNumberingAfterBreak="0">
    <w:nsid w:val="1FDB60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2" w15:restartNumberingAfterBreak="0">
    <w:nsid w:val="1FDB60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3" w15:restartNumberingAfterBreak="0">
    <w:nsid w:val="1FDB6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4" w15:restartNumberingAfterBreak="0">
    <w:nsid w:val="1FDB60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5" w15:restartNumberingAfterBreak="0">
    <w:nsid w:val="1FDB60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6" w15:restartNumberingAfterBreak="0">
    <w:nsid w:val="1FDB60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7" w15:restartNumberingAfterBreak="0">
    <w:nsid w:val="1FDB60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8" w15:restartNumberingAfterBreak="0">
    <w:nsid w:val="1FDB60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9" w15:restartNumberingAfterBreak="0">
    <w:nsid w:val="1FDB60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0" w15:restartNumberingAfterBreak="0">
    <w:nsid w:val="1FDB60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1" w15:restartNumberingAfterBreak="0">
    <w:nsid w:val="1FDB60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2" w15:restartNumberingAfterBreak="0">
    <w:nsid w:val="1FDB61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3" w15:restartNumberingAfterBreak="0">
    <w:nsid w:val="1FDB61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4" w15:restartNumberingAfterBreak="0">
    <w:nsid w:val="1FDB61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5" w15:restartNumberingAfterBreak="0">
    <w:nsid w:val="1FDB61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6" w15:restartNumberingAfterBreak="0">
    <w:nsid w:val="1FDB61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7" w15:restartNumberingAfterBreak="0">
    <w:nsid w:val="1FDB61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8" w15:restartNumberingAfterBreak="0">
    <w:nsid w:val="1FDB61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9" w15:restartNumberingAfterBreak="0">
    <w:nsid w:val="1FDB6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0" w15:restartNumberingAfterBreak="0">
    <w:nsid w:val="1F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1" w15:restartNumberingAfterBreak="0">
    <w:nsid w:val="1FDB6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2" w15:restartNumberingAfterBreak="0">
    <w:nsid w:val="1FDB61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3" w15:restartNumberingAfterBreak="0">
    <w:nsid w:val="1FDB61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4" w15:restartNumberingAfterBreak="0">
    <w:nsid w:val="1FDB6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5" w15:restartNumberingAfterBreak="0">
    <w:nsid w:val="1FDB61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6" w15:restartNumberingAfterBreak="0">
    <w:nsid w:val="1FDB6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7" w15:restartNumberingAfterBreak="0">
    <w:nsid w:val="1FDB61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8" w15:restartNumberingAfterBreak="0">
    <w:nsid w:val="1FDB62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9" w15:restartNumberingAfterBreak="0">
    <w:nsid w:val="1FDB62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0" w15:restartNumberingAfterBreak="0">
    <w:nsid w:val="1FDB62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1" w15:restartNumberingAfterBreak="0">
    <w:nsid w:val="1FDB62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2" w15:restartNumberingAfterBreak="0">
    <w:nsid w:val="1FDB62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3" w15:restartNumberingAfterBreak="0">
    <w:nsid w:val="1FDB62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4" w15:restartNumberingAfterBreak="0">
    <w:nsid w:val="1FDB62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5" w15:restartNumberingAfterBreak="0">
    <w:nsid w:val="1FDB62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6" w15:restartNumberingAfterBreak="0">
    <w:nsid w:val="1FDB62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7" w15:restartNumberingAfterBreak="0">
    <w:nsid w:val="1FDB62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8" w15:restartNumberingAfterBreak="0">
    <w:nsid w:val="1FDB62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9" w15:restartNumberingAfterBreak="0">
    <w:nsid w:val="1FDB62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0" w15:restartNumberingAfterBreak="0">
    <w:nsid w:val="1FDB63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1" w15:restartNumberingAfterBreak="0">
    <w:nsid w:val="1FDB63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2" w15:restartNumberingAfterBreak="0">
    <w:nsid w:val="1FDB63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3" w15:restartNumberingAfterBreak="0">
    <w:nsid w:val="1FDB63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4" w15:restartNumberingAfterBreak="0">
    <w:nsid w:val="1FDB63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5" w15:restartNumberingAfterBreak="0">
    <w:nsid w:val="1FDB63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6" w15:restartNumberingAfterBreak="0">
    <w:nsid w:val="1FDB63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7" w15:restartNumberingAfterBreak="0">
    <w:nsid w:val="1FDB63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8" w15:restartNumberingAfterBreak="0">
    <w:nsid w:val="1FDB63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9" w15:restartNumberingAfterBreak="0">
    <w:nsid w:val="1FDB6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0" w15:restartNumberingAfterBreak="0">
    <w:nsid w:val="1FDB63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1" w15:restartNumberingAfterBreak="0">
    <w:nsid w:val="1FDB63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2" w15:restartNumberingAfterBreak="0">
    <w:nsid w:val="1FDB63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3" w15:restartNumberingAfterBreak="0">
    <w:nsid w:val="1FDB63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4" w15:restartNumberingAfterBreak="0">
    <w:nsid w:val="1FDB63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5" w15:restartNumberingAfterBreak="0">
    <w:nsid w:val="1FDB63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6" w15:restartNumberingAfterBreak="0">
    <w:nsid w:val="1FDB63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7" w15:restartNumberingAfterBreak="0">
    <w:nsid w:val="1FDB63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8" w15:restartNumberingAfterBreak="0">
    <w:nsid w:val="1FDB64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9" w15:restartNumberingAfterBreak="0">
    <w:nsid w:val="1FDB6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0" w15:restartNumberingAfterBreak="0">
    <w:nsid w:val="1FDB64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1" w15:restartNumberingAfterBreak="0">
    <w:nsid w:val="1FDB64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2" w15:restartNumberingAfterBreak="0">
    <w:nsid w:val="1FDB64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3" w15:restartNumberingAfterBreak="0">
    <w:nsid w:val="1FDB64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4" w15:restartNumberingAfterBreak="0">
    <w:nsid w:val="1FDB64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5" w15:restartNumberingAfterBreak="0">
    <w:nsid w:val="1FDB64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6" w15:restartNumberingAfterBreak="0">
    <w:nsid w:val="1FDB64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7" w15:restartNumberingAfterBreak="0">
    <w:nsid w:val="1FDB6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8" w15:restartNumberingAfterBreak="0">
    <w:nsid w:val="1FDB64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9" w15:restartNumberingAfterBreak="0">
    <w:nsid w:val="1FDB64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0" w15:restartNumberingAfterBreak="0">
    <w:nsid w:val="1FDB64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1" w15:restartNumberingAfterBreak="0">
    <w:nsid w:val="1FDB64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2" w15:restartNumberingAfterBreak="0">
    <w:nsid w:val="1FDB64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3" w15:restartNumberingAfterBreak="0">
    <w:nsid w:val="1FDB64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4" w15:restartNumberingAfterBreak="0">
    <w:nsid w:val="1FDB64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5" w15:restartNumberingAfterBreak="0">
    <w:nsid w:val="1FDB64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6" w15:restartNumberingAfterBreak="0">
    <w:nsid w:val="1FDB65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7" w15:restartNumberingAfterBreak="0">
    <w:nsid w:val="1FDB65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8" w15:restartNumberingAfterBreak="0">
    <w:nsid w:val="1FDB65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9" w15:restartNumberingAfterBreak="0">
    <w:nsid w:val="1FDB65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0" w15:restartNumberingAfterBreak="0">
    <w:nsid w:val="1FDB65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1" w15:restartNumberingAfterBreak="0">
    <w:nsid w:val="20076319"/>
    <w:multiLevelType w:val="hybridMultilevel"/>
    <w:tmpl w:val="43629D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15:restartNumberingAfterBreak="0">
    <w:nsid w:val="20946207"/>
    <w:multiLevelType w:val="hybridMultilevel"/>
    <w:tmpl w:val="42BA3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219E6398"/>
    <w:multiLevelType w:val="hybridMultilevel"/>
    <w:tmpl w:val="CC0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22BD6433"/>
    <w:multiLevelType w:val="hybridMultilevel"/>
    <w:tmpl w:val="ED2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231D6300"/>
    <w:multiLevelType w:val="hybridMultilevel"/>
    <w:tmpl w:val="30AE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24656455"/>
    <w:multiLevelType w:val="hybridMultilevel"/>
    <w:tmpl w:val="EA82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24A96284"/>
    <w:multiLevelType w:val="hybridMultilevel"/>
    <w:tmpl w:val="254E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24B16235"/>
    <w:multiLevelType w:val="hybridMultilevel"/>
    <w:tmpl w:val="C462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24C66193"/>
    <w:multiLevelType w:val="hybridMultilevel"/>
    <w:tmpl w:val="CC78C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27536515"/>
    <w:multiLevelType w:val="hybridMultilevel"/>
    <w:tmpl w:val="A6F6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287D6407"/>
    <w:multiLevelType w:val="hybridMultilevel"/>
    <w:tmpl w:val="1846B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290C6336"/>
    <w:multiLevelType w:val="hybridMultilevel"/>
    <w:tmpl w:val="F89A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2C726308"/>
    <w:multiLevelType w:val="hybridMultilevel"/>
    <w:tmpl w:val="A5E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304C6242"/>
    <w:multiLevelType w:val="hybridMultilevel"/>
    <w:tmpl w:val="01C2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30D86394"/>
    <w:multiLevelType w:val="hybridMultilevel"/>
    <w:tmpl w:val="1278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30F46419"/>
    <w:multiLevelType w:val="hybridMultilevel"/>
    <w:tmpl w:val="805A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31406220"/>
    <w:multiLevelType w:val="hybridMultilevel"/>
    <w:tmpl w:val="4D3A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4F56165"/>
    <w:multiLevelType w:val="hybridMultilevel"/>
    <w:tmpl w:val="BFAE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362B6352"/>
    <w:multiLevelType w:val="hybridMultilevel"/>
    <w:tmpl w:val="9DE2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9DE628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1" w15:restartNumberingAfterBreak="0">
    <w:nsid w:val="3A446135"/>
    <w:multiLevelType w:val="hybridMultilevel"/>
    <w:tmpl w:val="F4E47172"/>
    <w:lvl w:ilvl="0" w:tplc="5EE271F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3D366206"/>
    <w:multiLevelType w:val="hybridMultilevel"/>
    <w:tmpl w:val="ED68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3DE16421"/>
    <w:multiLevelType w:val="hybridMultilevel"/>
    <w:tmpl w:val="44F8639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4" w15:restartNumberingAfterBreak="0">
    <w:nsid w:val="3E0A6295"/>
    <w:multiLevelType w:val="hybridMultilevel"/>
    <w:tmpl w:val="6F8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40AE6162"/>
    <w:multiLevelType w:val="hybridMultilevel"/>
    <w:tmpl w:val="953E113C"/>
    <w:lvl w:ilvl="0" w:tplc="775C858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42196484"/>
    <w:multiLevelType w:val="hybridMultilevel"/>
    <w:tmpl w:val="CBC03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4126159"/>
    <w:multiLevelType w:val="hybridMultilevel"/>
    <w:tmpl w:val="5B5423FE"/>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4A5F6457"/>
    <w:multiLevelType w:val="hybridMultilevel"/>
    <w:tmpl w:val="235031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9" w15:restartNumberingAfterBreak="0">
    <w:nsid w:val="4B036392"/>
    <w:multiLevelType w:val="hybridMultilevel"/>
    <w:tmpl w:val="1A32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4B7D6443"/>
    <w:multiLevelType w:val="hybridMultilevel"/>
    <w:tmpl w:val="6AF4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4D7D6245"/>
    <w:multiLevelType w:val="hybridMultilevel"/>
    <w:tmpl w:val="D5B6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4D8C6390"/>
    <w:multiLevelType w:val="hybridMultilevel"/>
    <w:tmpl w:val="6CB289B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3" w15:restartNumberingAfterBreak="0">
    <w:nsid w:val="4E516183"/>
    <w:multiLevelType w:val="hybridMultilevel"/>
    <w:tmpl w:val="B28E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4EF36251"/>
    <w:multiLevelType w:val="hybridMultilevel"/>
    <w:tmpl w:val="B330D6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18B6217"/>
    <w:multiLevelType w:val="hybridMultilevel"/>
    <w:tmpl w:val="F41A30E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96" w15:restartNumberingAfterBreak="0">
    <w:nsid w:val="52FF60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2FF60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2FF60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2FF60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2FF60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2FF60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2FF603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2FF604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2FF60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52FF60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52FF60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2FF60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52FF60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52FF60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52FF60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52FF60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52FF60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2FF608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52FF60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52FF608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52FF609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52FF60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52FF61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52FF61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52FF610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52FF61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52FF61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52FF61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52FF61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52FF61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2FF61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2FF61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2FF61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2FF61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2FF61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52FF617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2FF61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52FF619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52FF62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52FF62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52FF621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52FF62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52FF62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52FF62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52FF62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2FF62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52FF62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2FF62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52FF628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52FF629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52FF63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52FF63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52FF63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2FF63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52FF63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52FF63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52FF63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52FF63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52FF63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52FF63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52FF63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52FF63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52FF63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52FF63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52FF63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52FF63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52FF638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52FF63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52FF63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52FF64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52FF64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52FF64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52FF64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52FF64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52FF64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52FF64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2FF64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52FF64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52FF64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52FF64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52FF64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52FF64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52FF64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52FF64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52FF64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52FF649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52FF649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2FF65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2FF65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52FF651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52FF65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2FF65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6F06137"/>
    <w:multiLevelType w:val="hybridMultilevel"/>
    <w:tmpl w:val="130E7A7A"/>
    <w:lvl w:ilvl="0" w:tplc="5EE271F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9" w15:restartNumberingAfterBreak="0">
    <w:nsid w:val="572E6514"/>
    <w:multiLevelType w:val="hybridMultilevel"/>
    <w:tmpl w:val="684C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57696155"/>
    <w:multiLevelType w:val="hybridMultilevel"/>
    <w:tmpl w:val="245A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57966342"/>
    <w:multiLevelType w:val="hybridMultilevel"/>
    <w:tmpl w:val="AD3A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2" w15:restartNumberingAfterBreak="0">
    <w:nsid w:val="59CC6298"/>
    <w:multiLevelType w:val="hybridMultilevel"/>
    <w:tmpl w:val="D0F4A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3" w15:restartNumberingAfterBreak="0">
    <w:nsid w:val="59CC6312"/>
    <w:multiLevelType w:val="hybridMultilevel"/>
    <w:tmpl w:val="2D52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4" w15:restartNumberingAfterBreak="0">
    <w:nsid w:val="5B286509"/>
    <w:multiLevelType w:val="hybridMultilevel"/>
    <w:tmpl w:val="F450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5B416350"/>
    <w:multiLevelType w:val="hybridMultilevel"/>
    <w:tmpl w:val="0FE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5D5E6393"/>
    <w:multiLevelType w:val="hybridMultilevel"/>
    <w:tmpl w:val="331A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5F2A6296"/>
    <w:multiLevelType w:val="hybridMultilevel"/>
    <w:tmpl w:val="34FA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60086227"/>
    <w:multiLevelType w:val="hybridMultilevel"/>
    <w:tmpl w:val="69B8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9" w15:restartNumberingAfterBreak="0">
    <w:nsid w:val="60086409"/>
    <w:multiLevelType w:val="hybridMultilevel"/>
    <w:tmpl w:val="D344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0" w15:restartNumberingAfterBreak="0">
    <w:nsid w:val="60086489"/>
    <w:multiLevelType w:val="hybridMultilevel"/>
    <w:tmpl w:val="FD30B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1" w15:restartNumberingAfterBreak="0">
    <w:nsid w:val="60106198"/>
    <w:multiLevelType w:val="hybridMultilevel"/>
    <w:tmpl w:val="3C785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2" w15:restartNumberingAfterBreak="0">
    <w:nsid w:val="60106310"/>
    <w:multiLevelType w:val="hybridMultilevel"/>
    <w:tmpl w:val="33AC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3" w15:restartNumberingAfterBreak="0">
    <w:nsid w:val="60116304"/>
    <w:multiLevelType w:val="hybridMultilevel"/>
    <w:tmpl w:val="19900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4" w15:restartNumberingAfterBreak="0">
    <w:nsid w:val="60126139"/>
    <w:multiLevelType w:val="hybridMultilevel"/>
    <w:tmpl w:val="393E4FBC"/>
    <w:lvl w:ilvl="0" w:tplc="5EE271F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5" w15:restartNumberingAfterBreak="0">
    <w:nsid w:val="60126299"/>
    <w:multiLevelType w:val="hybridMultilevel"/>
    <w:tmpl w:val="BD0C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6" w15:restartNumberingAfterBreak="0">
    <w:nsid w:val="60126408"/>
    <w:multiLevelType w:val="hybridMultilevel"/>
    <w:tmpl w:val="FB687E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7" w15:restartNumberingAfterBreak="0">
    <w:nsid w:val="60146414"/>
    <w:multiLevelType w:val="hybridMultilevel"/>
    <w:tmpl w:val="1A32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8" w15:restartNumberingAfterBreak="0">
    <w:nsid w:val="60376389"/>
    <w:multiLevelType w:val="hybridMultilevel"/>
    <w:tmpl w:val="12780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9" w15:restartNumberingAfterBreak="0">
    <w:nsid w:val="60386397"/>
    <w:multiLevelType w:val="hybridMultilevel"/>
    <w:tmpl w:val="A43AB4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0" w15:restartNumberingAfterBreak="0">
    <w:nsid w:val="603A6160"/>
    <w:multiLevelType w:val="hybridMultilevel"/>
    <w:tmpl w:val="B20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60406387"/>
    <w:multiLevelType w:val="hybridMultilevel"/>
    <w:tmpl w:val="CC0A5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2" w15:restartNumberingAfterBreak="0">
    <w:nsid w:val="60436438"/>
    <w:multiLevelType w:val="hybridMultilevel"/>
    <w:tmpl w:val="1A32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3" w15:restartNumberingAfterBreak="0">
    <w:nsid w:val="60466288"/>
    <w:multiLevelType w:val="hybridMultilevel"/>
    <w:tmpl w:val="33AC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4" w15:restartNumberingAfterBreak="0">
    <w:nsid w:val="60576404"/>
    <w:multiLevelType w:val="hybridMultilevel"/>
    <w:tmpl w:val="1846B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5" w15:restartNumberingAfterBreak="0">
    <w:nsid w:val="621C6210"/>
    <w:multiLevelType w:val="hybridMultilevel"/>
    <w:tmpl w:val="9BB89180"/>
    <w:lvl w:ilvl="0" w:tplc="A6F0C7E8">
      <w:numFmt w:val="bullet"/>
      <w:lvlText w:val="-"/>
      <w:lvlJc w:val="left"/>
      <w:pPr>
        <w:ind w:left="360" w:hanging="360"/>
      </w:pPr>
      <w:rPr>
        <w:rFonts w:ascii="Arial" w:eastAsia="SimSu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6" w15:restartNumberingAfterBreak="0">
    <w:nsid w:val="62596473"/>
    <w:multiLevelType w:val="hybridMultilevel"/>
    <w:tmpl w:val="DDE4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7" w15:restartNumberingAfterBreak="0">
    <w:nsid w:val="63036240"/>
    <w:multiLevelType w:val="hybridMultilevel"/>
    <w:tmpl w:val="A538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646C6403"/>
    <w:multiLevelType w:val="hybridMultilevel"/>
    <w:tmpl w:val="8832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65C96243"/>
    <w:multiLevelType w:val="hybridMultilevel"/>
    <w:tmpl w:val="01C2D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663E6335"/>
    <w:multiLevelType w:val="hybridMultilevel"/>
    <w:tmpl w:val="48E4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68856355"/>
    <w:multiLevelType w:val="hybridMultilevel"/>
    <w:tmpl w:val="04D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68E26290"/>
    <w:multiLevelType w:val="hybridMultilevel"/>
    <w:tmpl w:val="FF36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15:restartNumberingAfterBreak="0">
    <w:nsid w:val="6A2F6234"/>
    <w:multiLevelType w:val="hybridMultilevel"/>
    <w:tmpl w:val="0A98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6ACD6506"/>
    <w:multiLevelType w:val="hybridMultilevel"/>
    <w:tmpl w:val="8174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6B6C6510"/>
    <w:multiLevelType w:val="hybridMultilevel"/>
    <w:tmpl w:val="6828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6B9E6237"/>
    <w:multiLevelType w:val="hybridMultilevel"/>
    <w:tmpl w:val="927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6C686402"/>
    <w:multiLevelType w:val="hybridMultilevel"/>
    <w:tmpl w:val="9B28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6CFC60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6CFC60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6CFC60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6CFC60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6CFC60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6CFC60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6CFC603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6CFC603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6CFC60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6CFC60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6CFC60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6CFC60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6CFC60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15:restartNumberingAfterBreak="0">
    <w:nsid w:val="6CFC60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6CFC60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6CFC60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6CFC60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5" w15:restartNumberingAfterBreak="0">
    <w:nsid w:val="6CFC607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6CFC60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6CFC60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15:restartNumberingAfterBreak="0">
    <w:nsid w:val="6CFC609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6CFC60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6CFC60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6CFC61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6CFC61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6CFC61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6CFC61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6CFC61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6CFC61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6CFC61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6CFC61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6CFC61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6CFC61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6CFC61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6CFC61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6CFC61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6CFC61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6CFC61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6CFC61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6CFC62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6CFC62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6CFC62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6CFC62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6CFC62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6CFC62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15:restartNumberingAfterBreak="0">
    <w:nsid w:val="6CFC62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6CFC62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6CFC62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6CFC62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6CFC62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6CFC62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15:restartNumberingAfterBreak="0">
    <w:nsid w:val="6CFC63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6CFC63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6CFC63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15:restartNumberingAfterBreak="0">
    <w:nsid w:val="6CFC63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6CFC63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CFC63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CFC633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CFC63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CFC63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15:restartNumberingAfterBreak="0">
    <w:nsid w:val="6CFC634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CFC63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CFC63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CFC63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15:restartNumberingAfterBreak="0">
    <w:nsid w:val="6CFC63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CFC63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CFC63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CFC63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CFC63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CFC64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CFC64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15:restartNumberingAfterBreak="0">
    <w:nsid w:val="6CFC64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CFC64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15:restartNumberingAfterBreak="0">
    <w:nsid w:val="6CFC64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CFC64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CFC64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CFC64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15:restartNumberingAfterBreak="0">
    <w:nsid w:val="6CFC64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6" w15:restartNumberingAfterBreak="0">
    <w:nsid w:val="6CFC64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CFC64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CFC64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CFC64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CFC64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1" w15:restartNumberingAfterBreak="0">
    <w:nsid w:val="6CFC64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CFC64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CFC64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CFC649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CFC65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CFC65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CFC65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CFC65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CFC65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72466248"/>
    <w:multiLevelType w:val="hybridMultilevel"/>
    <w:tmpl w:val="008C4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1" w15:restartNumberingAfterBreak="0">
    <w:nsid w:val="72A86166"/>
    <w:multiLevelType w:val="hybridMultilevel"/>
    <w:tmpl w:val="B2D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73096231"/>
    <w:multiLevelType w:val="hybridMultilevel"/>
    <w:tmpl w:val="DDE4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3" w15:restartNumberingAfterBreak="0">
    <w:nsid w:val="74816395"/>
    <w:multiLevelType w:val="hybridMultilevel"/>
    <w:tmpl w:val="A43AB4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76966249"/>
    <w:multiLevelType w:val="hybridMultilevel"/>
    <w:tmpl w:val="34A6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76F86503"/>
    <w:multiLevelType w:val="hybridMultilevel"/>
    <w:tmpl w:val="5DCA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27" w15:restartNumberingAfterBreak="0">
    <w:nsid w:val="789A6140"/>
    <w:multiLevelType w:val="hybridMultilevel"/>
    <w:tmpl w:val="0B1A2054"/>
    <w:lvl w:ilvl="0" w:tplc="5EE271F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8" w15:restartNumberingAfterBreak="0">
    <w:nsid w:val="793B6286"/>
    <w:multiLevelType w:val="hybridMultilevel"/>
    <w:tmpl w:val="4DB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7AA26400"/>
    <w:multiLevelType w:val="hybridMultilevel"/>
    <w:tmpl w:val="D344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15:restartNumberingAfterBreak="0">
    <w:nsid w:val="7AA26411"/>
    <w:multiLevelType w:val="hybridMultilevel"/>
    <w:tmpl w:val="D344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1" w15:restartNumberingAfterBreak="0">
    <w:nsid w:val="7AF66287"/>
    <w:multiLevelType w:val="hybridMultilevel"/>
    <w:tmpl w:val="022EF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7F0D6195"/>
    <w:multiLevelType w:val="hybridMultilevel"/>
    <w:tmpl w:val="CEC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7F286478"/>
    <w:multiLevelType w:val="hybridMultilevel"/>
    <w:tmpl w:val="DF70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3"/>
  </w:num>
  <w:num w:numId="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2"/>
  </w:num>
  <w:num w:numId="12">
    <w:abstractNumId w:val="142"/>
  </w:num>
  <w:num w:numId="13">
    <w:abstractNumId w:val="141"/>
  </w:num>
  <w:num w:numId="14">
    <w:abstractNumId w:val="141"/>
  </w:num>
  <w:num w:numId="15">
    <w:abstractNumId w:val="140"/>
  </w:num>
  <w:num w:numId="16">
    <w:abstractNumId w:val="140"/>
  </w:num>
  <w:num w:numId="17">
    <w:abstractNumId w:val="139"/>
  </w:num>
  <w:num w:numId="18">
    <w:abstractNumId w:val="139"/>
  </w:num>
  <w:num w:numId="19">
    <w:abstractNumId w:val="138"/>
  </w:num>
  <w:num w:numId="20">
    <w:abstractNumId w:val="138"/>
  </w:num>
  <w:num w:numId="21">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2"/>
  </w:num>
  <w:num w:numId="31">
    <w:abstractNumId w:val="141"/>
  </w:num>
  <w:num w:numId="32">
    <w:abstractNumId w:val="140"/>
  </w:num>
  <w:num w:numId="33">
    <w:abstractNumId w:val="139"/>
  </w:num>
  <w:num w:numId="34">
    <w:abstractNumId w:val="138"/>
  </w:num>
  <w:num w:numId="35">
    <w:abstractNumId w:val="5"/>
  </w:num>
  <w:num w:numId="36">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8"/>
  </w:num>
  <w:num w:numId="72">
    <w:abstractNumId w:val="428"/>
  </w:num>
  <w:num w:numId="73">
    <w:abstractNumId w:val="296"/>
  </w:num>
  <w:num w:numId="74">
    <w:abstractNumId w:val="169"/>
  </w:num>
  <w:num w:numId="75">
    <w:abstractNumId w:val="9"/>
  </w:num>
  <w:num w:numId="76">
    <w:abstractNumId w:val="429"/>
  </w:num>
  <w:num w:numId="77">
    <w:abstractNumId w:val="297"/>
  </w:num>
  <w:num w:numId="78">
    <w:abstractNumId w:val="170"/>
  </w:num>
  <w:num w:numId="79">
    <w:abstractNumId w:val="10"/>
  </w:num>
  <w:num w:numId="80">
    <w:abstractNumId w:val="430"/>
  </w:num>
  <w:num w:numId="81">
    <w:abstractNumId w:val="298"/>
  </w:num>
  <w:num w:numId="82">
    <w:abstractNumId w:val="171"/>
  </w:num>
  <w:num w:numId="83">
    <w:abstractNumId w:val="11"/>
  </w:num>
  <w:num w:numId="84">
    <w:abstractNumId w:val="431"/>
  </w:num>
  <w:num w:numId="85">
    <w:abstractNumId w:val="299"/>
  </w:num>
  <w:num w:numId="86">
    <w:abstractNumId w:val="172"/>
  </w:num>
  <w:num w:numId="87">
    <w:abstractNumId w:val="12"/>
  </w:num>
  <w:num w:numId="88">
    <w:abstractNumId w:val="432"/>
  </w:num>
  <w:num w:numId="89">
    <w:abstractNumId w:val="300"/>
  </w:num>
  <w:num w:numId="90">
    <w:abstractNumId w:val="173"/>
  </w:num>
  <w:num w:numId="91">
    <w:abstractNumId w:val="13"/>
  </w:num>
  <w:num w:numId="92">
    <w:abstractNumId w:val="433"/>
  </w:num>
  <w:num w:numId="93">
    <w:abstractNumId w:val="301"/>
  </w:num>
  <w:num w:numId="94">
    <w:abstractNumId w:val="174"/>
  </w:num>
  <w:num w:numId="95">
    <w:abstractNumId w:val="14"/>
  </w:num>
  <w:num w:numId="96">
    <w:abstractNumId w:val="434"/>
  </w:num>
  <w:num w:numId="97">
    <w:abstractNumId w:val="302"/>
  </w:num>
  <w:num w:numId="98">
    <w:abstractNumId w:val="175"/>
  </w:num>
  <w:num w:numId="99">
    <w:abstractNumId w:val="15"/>
  </w:num>
  <w:num w:numId="100">
    <w:abstractNumId w:val="435"/>
  </w:num>
  <w:num w:numId="101">
    <w:abstractNumId w:val="303"/>
  </w:num>
  <w:num w:numId="102">
    <w:abstractNumId w:val="176"/>
  </w:num>
  <w:num w:numId="103">
    <w:abstractNumId w:val="16"/>
  </w:num>
  <w:num w:numId="104">
    <w:abstractNumId w:val="436"/>
  </w:num>
  <w:num w:numId="105">
    <w:abstractNumId w:val="304"/>
  </w:num>
  <w:num w:numId="106">
    <w:abstractNumId w:val="177"/>
  </w:num>
  <w:num w:numId="107">
    <w:abstractNumId w:val="17"/>
  </w:num>
  <w:num w:numId="108">
    <w:abstractNumId w:val="437"/>
  </w:num>
  <w:num w:numId="109">
    <w:abstractNumId w:val="305"/>
  </w:num>
  <w:num w:numId="110">
    <w:abstractNumId w:val="178"/>
  </w:num>
  <w:num w:numId="111">
    <w:abstractNumId w:val="18"/>
  </w:num>
  <w:num w:numId="112">
    <w:abstractNumId w:val="438"/>
  </w:num>
  <w:num w:numId="113">
    <w:abstractNumId w:val="306"/>
  </w:num>
  <w:num w:numId="114">
    <w:abstractNumId w:val="179"/>
  </w:num>
  <w:num w:numId="115">
    <w:abstractNumId w:val="19"/>
  </w:num>
  <w:num w:numId="116">
    <w:abstractNumId w:val="439"/>
  </w:num>
  <w:num w:numId="117">
    <w:abstractNumId w:val="307"/>
  </w:num>
  <w:num w:numId="118">
    <w:abstractNumId w:val="180"/>
  </w:num>
  <w:num w:numId="119">
    <w:abstractNumId w:val="20"/>
  </w:num>
  <w:num w:numId="120">
    <w:abstractNumId w:val="440"/>
  </w:num>
  <w:num w:numId="121">
    <w:abstractNumId w:val="308"/>
  </w:num>
  <w:num w:numId="122">
    <w:abstractNumId w:val="181"/>
  </w:num>
  <w:num w:numId="123">
    <w:abstractNumId w:val="21"/>
  </w:num>
  <w:num w:numId="124">
    <w:abstractNumId w:val="441"/>
  </w:num>
  <w:num w:numId="125">
    <w:abstractNumId w:val="309"/>
  </w:num>
  <w:num w:numId="126">
    <w:abstractNumId w:val="182"/>
  </w:num>
  <w:num w:numId="127">
    <w:abstractNumId w:val="22"/>
  </w:num>
  <w:num w:numId="128">
    <w:abstractNumId w:val="442"/>
  </w:num>
  <w:num w:numId="129">
    <w:abstractNumId w:val="310"/>
  </w:num>
  <w:num w:numId="130">
    <w:abstractNumId w:val="183"/>
  </w:num>
  <w:num w:numId="131">
    <w:abstractNumId w:val="23"/>
  </w:num>
  <w:num w:numId="132">
    <w:abstractNumId w:val="443"/>
  </w:num>
  <w:num w:numId="133">
    <w:abstractNumId w:val="311"/>
  </w:num>
  <w:num w:numId="134">
    <w:abstractNumId w:val="184"/>
  </w:num>
  <w:num w:numId="135">
    <w:abstractNumId w:val="24"/>
  </w:num>
  <w:num w:numId="136">
    <w:abstractNumId w:val="444"/>
  </w:num>
  <w:num w:numId="137">
    <w:abstractNumId w:val="312"/>
  </w:num>
  <w:num w:numId="138">
    <w:abstractNumId w:val="185"/>
  </w:num>
  <w:num w:numId="139">
    <w:abstractNumId w:val="25"/>
  </w:num>
  <w:num w:numId="140">
    <w:abstractNumId w:val="445"/>
  </w:num>
  <w:num w:numId="141">
    <w:abstractNumId w:val="313"/>
  </w:num>
  <w:num w:numId="142">
    <w:abstractNumId w:val="186"/>
  </w:num>
  <w:num w:numId="143">
    <w:abstractNumId w:val="26"/>
  </w:num>
  <w:num w:numId="144">
    <w:abstractNumId w:val="446"/>
  </w:num>
  <w:num w:numId="145">
    <w:abstractNumId w:val="314"/>
  </w:num>
  <w:num w:numId="146">
    <w:abstractNumId w:val="187"/>
  </w:num>
  <w:num w:numId="147">
    <w:abstractNumId w:val="27"/>
  </w:num>
  <w:num w:numId="148">
    <w:abstractNumId w:val="447"/>
  </w:num>
  <w:num w:numId="149">
    <w:abstractNumId w:val="315"/>
  </w:num>
  <w:num w:numId="150">
    <w:abstractNumId w:val="188"/>
  </w:num>
  <w:num w:numId="151">
    <w:abstractNumId w:val="28"/>
  </w:num>
  <w:num w:numId="152">
    <w:abstractNumId w:val="448"/>
  </w:num>
  <w:num w:numId="153">
    <w:abstractNumId w:val="316"/>
  </w:num>
  <w:num w:numId="154">
    <w:abstractNumId w:val="189"/>
  </w:num>
  <w:num w:numId="155">
    <w:abstractNumId w:val="29"/>
  </w:num>
  <w:num w:numId="156">
    <w:abstractNumId w:val="449"/>
  </w:num>
  <w:num w:numId="157">
    <w:abstractNumId w:val="317"/>
  </w:num>
  <w:num w:numId="158">
    <w:abstractNumId w:val="190"/>
  </w:num>
  <w:num w:numId="159">
    <w:abstractNumId w:val="30"/>
  </w:num>
  <w:num w:numId="160">
    <w:abstractNumId w:val="450"/>
  </w:num>
  <w:num w:numId="161">
    <w:abstractNumId w:val="318"/>
  </w:num>
  <w:num w:numId="162">
    <w:abstractNumId w:val="191"/>
  </w:num>
  <w:num w:numId="163">
    <w:abstractNumId w:val="31"/>
  </w:num>
  <w:num w:numId="164">
    <w:abstractNumId w:val="451"/>
  </w:num>
  <w:num w:numId="165">
    <w:abstractNumId w:val="319"/>
  </w:num>
  <w:num w:numId="166">
    <w:abstractNumId w:val="192"/>
  </w:num>
  <w:num w:numId="167">
    <w:abstractNumId w:val="32"/>
  </w:num>
  <w:num w:numId="168">
    <w:abstractNumId w:val="452"/>
  </w:num>
  <w:num w:numId="169">
    <w:abstractNumId w:val="320"/>
  </w:num>
  <w:num w:numId="170">
    <w:abstractNumId w:val="193"/>
  </w:num>
  <w:num w:numId="171">
    <w:abstractNumId w:val="33"/>
  </w:num>
  <w:num w:numId="172">
    <w:abstractNumId w:val="453"/>
  </w:num>
  <w:num w:numId="173">
    <w:abstractNumId w:val="321"/>
  </w:num>
  <w:num w:numId="174">
    <w:abstractNumId w:val="194"/>
  </w:num>
  <w:num w:numId="175">
    <w:abstractNumId w:val="34"/>
  </w:num>
  <w:num w:numId="176">
    <w:abstractNumId w:val="454"/>
  </w:num>
  <w:num w:numId="177">
    <w:abstractNumId w:val="322"/>
  </w:num>
  <w:num w:numId="178">
    <w:abstractNumId w:val="195"/>
  </w:num>
  <w:num w:numId="179">
    <w:abstractNumId w:val="35"/>
  </w:num>
  <w:num w:numId="180">
    <w:abstractNumId w:val="455"/>
  </w:num>
  <w:num w:numId="181">
    <w:abstractNumId w:val="323"/>
  </w:num>
  <w:num w:numId="182">
    <w:abstractNumId w:val="196"/>
  </w:num>
  <w:num w:numId="183">
    <w:abstractNumId w:val="36"/>
  </w:num>
  <w:num w:numId="184">
    <w:abstractNumId w:val="456"/>
  </w:num>
  <w:num w:numId="185">
    <w:abstractNumId w:val="324"/>
  </w:num>
  <w:num w:numId="186">
    <w:abstractNumId w:val="197"/>
  </w:num>
  <w:num w:numId="187">
    <w:abstractNumId w:val="37"/>
  </w:num>
  <w:num w:numId="188">
    <w:abstractNumId w:val="457"/>
  </w:num>
  <w:num w:numId="189">
    <w:abstractNumId w:val="325"/>
  </w:num>
  <w:num w:numId="190">
    <w:abstractNumId w:val="198"/>
  </w:num>
  <w:num w:numId="191">
    <w:abstractNumId w:val="38"/>
  </w:num>
  <w:num w:numId="192">
    <w:abstractNumId w:val="39"/>
  </w:num>
  <w:num w:numId="193">
    <w:abstractNumId w:val="40"/>
  </w:num>
  <w:num w:numId="194">
    <w:abstractNumId w:val="458"/>
  </w:num>
  <w:num w:numId="195">
    <w:abstractNumId w:val="326"/>
  </w:num>
  <w:num w:numId="196">
    <w:abstractNumId w:val="199"/>
  </w:num>
  <w:num w:numId="197">
    <w:abstractNumId w:val="144"/>
  </w:num>
  <w:num w:numId="198">
    <w:abstractNumId w:val="281"/>
  </w:num>
  <w:num w:numId="199">
    <w:abstractNumId w:val="527"/>
  </w:num>
  <w:num w:numId="200">
    <w:abstractNumId w:val="388"/>
  </w:num>
  <w:num w:numId="201">
    <w:abstractNumId w:val="404"/>
  </w:num>
  <w:num w:numId="202">
    <w:abstractNumId w:val="163"/>
  </w:num>
  <w:num w:numId="203">
    <w:abstractNumId w:val="157"/>
  </w:num>
  <w:num w:numId="204">
    <w:abstractNumId w:val="41"/>
  </w:num>
  <w:num w:numId="205">
    <w:abstractNumId w:val="459"/>
  </w:num>
  <w:num w:numId="206">
    <w:abstractNumId w:val="327"/>
  </w:num>
  <w:num w:numId="207">
    <w:abstractNumId w:val="200"/>
  </w:num>
  <w:num w:numId="208">
    <w:abstractNumId w:val="42"/>
  </w:num>
  <w:num w:numId="209">
    <w:abstractNumId w:val="460"/>
  </w:num>
  <w:num w:numId="210">
    <w:abstractNumId w:val="328"/>
  </w:num>
  <w:num w:numId="211">
    <w:abstractNumId w:val="201"/>
  </w:num>
  <w:num w:numId="212">
    <w:abstractNumId w:val="43"/>
  </w:num>
  <w:num w:numId="213">
    <w:abstractNumId w:val="461"/>
  </w:num>
  <w:num w:numId="214">
    <w:abstractNumId w:val="329"/>
  </w:num>
  <w:num w:numId="215">
    <w:abstractNumId w:val="202"/>
  </w:num>
  <w:num w:numId="216">
    <w:abstractNumId w:val="44"/>
  </w:num>
  <w:num w:numId="217">
    <w:abstractNumId w:val="161"/>
  </w:num>
  <w:num w:numId="218">
    <w:abstractNumId w:val="166"/>
  </w:num>
  <w:num w:numId="219">
    <w:abstractNumId w:val="159"/>
  </w:num>
  <w:num w:numId="220">
    <w:abstractNumId w:val="287"/>
  </w:num>
  <w:num w:numId="221">
    <w:abstractNumId w:val="390"/>
  </w:num>
  <w:num w:numId="222">
    <w:abstractNumId w:val="410"/>
  </w:num>
  <w:num w:numId="223">
    <w:abstractNumId w:val="45"/>
  </w:num>
  <w:num w:numId="224">
    <w:abstractNumId w:val="285"/>
  </w:num>
  <w:num w:numId="225">
    <w:abstractNumId w:val="46"/>
  </w:num>
  <w:num w:numId="226">
    <w:abstractNumId w:val="278"/>
  </w:num>
  <w:num w:numId="227">
    <w:abstractNumId w:val="521"/>
  </w:num>
  <w:num w:numId="228">
    <w:abstractNumId w:val="145"/>
  </w:num>
  <w:num w:numId="229">
    <w:abstractNumId w:val="47"/>
  </w:num>
  <w:num w:numId="230">
    <w:abstractNumId w:val="48"/>
  </w:num>
  <w:num w:numId="231">
    <w:abstractNumId w:val="49"/>
  </w:num>
  <w:num w:numId="232">
    <w:abstractNumId w:val="462"/>
  </w:num>
  <w:num w:numId="233">
    <w:abstractNumId w:val="330"/>
  </w:num>
  <w:num w:numId="234">
    <w:abstractNumId w:val="203"/>
  </w:num>
  <w:num w:numId="235">
    <w:abstractNumId w:val="165"/>
  </w:num>
  <w:num w:numId="236">
    <w:abstractNumId w:val="50"/>
  </w:num>
  <w:num w:numId="237">
    <w:abstractNumId w:val="51"/>
  </w:num>
  <w:num w:numId="238">
    <w:abstractNumId w:val="463"/>
  </w:num>
  <w:num w:numId="239">
    <w:abstractNumId w:val="331"/>
  </w:num>
  <w:num w:numId="240">
    <w:abstractNumId w:val="204"/>
  </w:num>
  <w:num w:numId="241">
    <w:abstractNumId w:val="52"/>
  </w:num>
  <w:num w:numId="242">
    <w:abstractNumId w:val="53"/>
  </w:num>
  <w:num w:numId="243">
    <w:abstractNumId w:val="54"/>
  </w:num>
  <w:num w:numId="244">
    <w:abstractNumId w:val="464"/>
  </w:num>
  <w:num w:numId="245">
    <w:abstractNumId w:val="332"/>
  </w:num>
  <w:num w:numId="246">
    <w:abstractNumId w:val="205"/>
  </w:num>
  <w:num w:numId="247">
    <w:abstractNumId w:val="293"/>
  </w:num>
  <w:num w:numId="248">
    <w:abstractNumId w:val="55"/>
  </w:num>
  <w:num w:numId="249">
    <w:abstractNumId w:val="56"/>
  </w:num>
  <w:num w:numId="250">
    <w:abstractNumId w:val="465"/>
  </w:num>
  <w:num w:numId="251">
    <w:abstractNumId w:val="333"/>
  </w:num>
  <w:num w:numId="252">
    <w:abstractNumId w:val="206"/>
  </w:num>
  <w:num w:numId="253">
    <w:abstractNumId w:val="57"/>
  </w:num>
  <w:num w:numId="254">
    <w:abstractNumId w:val="58"/>
  </w:num>
  <w:num w:numId="255">
    <w:abstractNumId w:val="532"/>
  </w:num>
  <w:num w:numId="256">
    <w:abstractNumId w:val="152"/>
  </w:num>
  <w:num w:numId="257">
    <w:abstractNumId w:val="269"/>
  </w:num>
  <w:num w:numId="258">
    <w:abstractNumId w:val="59"/>
  </w:num>
  <w:num w:numId="259">
    <w:abstractNumId w:val="466"/>
  </w:num>
  <w:num w:numId="260">
    <w:abstractNumId w:val="334"/>
  </w:num>
  <w:num w:numId="261">
    <w:abstractNumId w:val="207"/>
  </w:num>
  <w:num w:numId="262">
    <w:abstractNumId w:val="401"/>
  </w:num>
  <w:num w:numId="263">
    <w:abstractNumId w:val="60"/>
  </w:num>
  <w:num w:numId="264">
    <w:abstractNumId w:val="467"/>
  </w:num>
  <w:num w:numId="265">
    <w:abstractNumId w:val="335"/>
  </w:num>
  <w:num w:numId="266">
    <w:abstractNumId w:val="208"/>
  </w:num>
  <w:num w:numId="267">
    <w:abstractNumId w:val="61"/>
  </w:num>
  <w:num w:numId="268">
    <w:abstractNumId w:val="262"/>
  </w:num>
  <w:num w:numId="269">
    <w:abstractNumId w:val="282"/>
  </w:num>
  <w:num w:numId="270">
    <w:abstractNumId w:val="62"/>
  </w:num>
  <w:num w:numId="271">
    <w:abstractNumId w:val="63"/>
  </w:num>
  <w:num w:numId="272">
    <w:abstractNumId w:val="415"/>
  </w:num>
  <w:num w:numId="273">
    <w:abstractNumId w:val="64"/>
  </w:num>
  <w:num w:numId="274">
    <w:abstractNumId w:val="468"/>
  </w:num>
  <w:num w:numId="275">
    <w:abstractNumId w:val="336"/>
  </w:num>
  <w:num w:numId="276">
    <w:abstractNumId w:val="209"/>
  </w:num>
  <w:num w:numId="277">
    <w:abstractNumId w:val="65"/>
  </w:num>
  <w:num w:numId="278">
    <w:abstractNumId w:val="66"/>
  </w:num>
  <w:num w:numId="279">
    <w:abstractNumId w:val="156"/>
  </w:num>
  <w:num w:numId="280">
    <w:abstractNumId w:val="295"/>
  </w:num>
  <w:num w:numId="281">
    <w:abstractNumId w:val="67"/>
  </w:num>
  <w:num w:numId="282">
    <w:abstractNumId w:val="277"/>
  </w:num>
  <w:num w:numId="283">
    <w:abstractNumId w:val="68"/>
  </w:num>
  <w:num w:numId="284">
    <w:abstractNumId w:val="69"/>
  </w:num>
  <w:num w:numId="285">
    <w:abstractNumId w:val="70"/>
  </w:num>
  <w:num w:numId="286">
    <w:abstractNumId w:val="71"/>
  </w:num>
  <w:num w:numId="287">
    <w:abstractNumId w:val="72"/>
  </w:num>
  <w:num w:numId="288">
    <w:abstractNumId w:val="146"/>
  </w:num>
  <w:num w:numId="289">
    <w:abstractNumId w:val="398"/>
  </w:num>
  <w:num w:numId="290">
    <w:abstractNumId w:val="73"/>
  </w:num>
  <w:num w:numId="291">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74"/>
  </w:num>
  <w:num w:numId="293">
    <w:abstractNumId w:val="5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75"/>
  </w:num>
  <w:num w:numId="295">
    <w:abstractNumId w:val="76"/>
  </w:num>
  <w:num w:numId="296">
    <w:abstractNumId w:val="268"/>
  </w:num>
  <w:num w:numId="297">
    <w:abstractNumId w:val="168"/>
  </w:num>
  <w:num w:numId="298">
    <w:abstractNumId w:val="426"/>
  </w:num>
  <w:num w:numId="299">
    <w:abstractNumId w:val="423"/>
  </w:num>
  <w:num w:numId="300">
    <w:abstractNumId w:val="77"/>
  </w:num>
  <w:num w:numId="301">
    <w:abstractNumId w:val="78"/>
  </w:num>
  <w:num w:numId="302">
    <w:abstractNumId w:val="417"/>
  </w:num>
  <w:num w:numId="303">
    <w:abstractNumId w:val="79"/>
  </w:num>
  <w:num w:numId="304">
    <w:abstractNumId w:val="419"/>
  </w:num>
  <w:num w:numId="305">
    <w:abstractNumId w:val="274"/>
  </w:num>
  <w:num w:numId="306">
    <w:abstractNumId w:val="80"/>
  </w:num>
  <w:num w:numId="307">
    <w:abstractNumId w:val="469"/>
  </w:num>
  <w:num w:numId="308">
    <w:abstractNumId w:val="337"/>
  </w:num>
  <w:num w:numId="309">
    <w:abstractNumId w:val="210"/>
  </w:num>
  <w:num w:numId="310">
    <w:abstractNumId w:val="155"/>
  </w:num>
  <w:num w:numId="311">
    <w:abstractNumId w:val="520"/>
  </w:num>
  <w:num w:numId="312">
    <w:abstractNumId w:val="154"/>
  </w:num>
  <w:num w:numId="313">
    <w:abstractNumId w:val="294"/>
  </w:num>
  <w:num w:numId="314">
    <w:abstractNumId w:val="524"/>
  </w:num>
  <w:num w:numId="315">
    <w:abstractNumId w:val="291"/>
  </w:num>
  <w:num w:numId="316">
    <w:abstractNumId w:val="81"/>
  </w:num>
  <w:num w:numId="317">
    <w:abstractNumId w:val="470"/>
  </w:num>
  <w:num w:numId="318">
    <w:abstractNumId w:val="338"/>
  </w:num>
  <w:num w:numId="319">
    <w:abstractNumId w:val="211"/>
  </w:num>
  <w:num w:numId="320">
    <w:abstractNumId w:val="82"/>
  </w:num>
  <w:num w:numId="321">
    <w:abstractNumId w:val="471"/>
  </w:num>
  <w:num w:numId="322">
    <w:abstractNumId w:val="339"/>
  </w:num>
  <w:num w:numId="323">
    <w:abstractNumId w:val="212"/>
  </w:num>
  <w:num w:numId="324">
    <w:abstractNumId w:val="83"/>
  </w:num>
  <w:num w:numId="325">
    <w:abstractNumId w:val="472"/>
  </w:num>
  <w:num w:numId="326">
    <w:abstractNumId w:val="340"/>
  </w:num>
  <w:num w:numId="327">
    <w:abstractNumId w:val="213"/>
  </w:num>
  <w:num w:numId="328">
    <w:abstractNumId w:val="84"/>
  </w:num>
  <w:num w:numId="329">
    <w:abstractNumId w:val="473"/>
  </w:num>
  <w:num w:numId="330">
    <w:abstractNumId w:val="341"/>
  </w:num>
  <w:num w:numId="331">
    <w:abstractNumId w:val="214"/>
  </w:num>
  <w:num w:numId="332">
    <w:abstractNumId w:val="85"/>
  </w:num>
  <w:num w:numId="333">
    <w:abstractNumId w:val="474"/>
  </w:num>
  <w:num w:numId="334">
    <w:abstractNumId w:val="342"/>
  </w:num>
  <w:num w:numId="335">
    <w:abstractNumId w:val="215"/>
  </w:num>
  <w:num w:numId="336">
    <w:abstractNumId w:val="86"/>
  </w:num>
  <w:num w:numId="337">
    <w:abstractNumId w:val="475"/>
  </w:num>
  <w:num w:numId="338">
    <w:abstractNumId w:val="343"/>
  </w:num>
  <w:num w:numId="339">
    <w:abstractNumId w:val="216"/>
  </w:num>
  <w:num w:numId="340">
    <w:abstractNumId w:val="87"/>
  </w:num>
  <w:num w:numId="341">
    <w:abstractNumId w:val="476"/>
  </w:num>
  <w:num w:numId="342">
    <w:abstractNumId w:val="344"/>
  </w:num>
  <w:num w:numId="343">
    <w:abstractNumId w:val="217"/>
  </w:num>
  <w:num w:numId="344">
    <w:abstractNumId w:val="280"/>
  </w:num>
  <w:num w:numId="345">
    <w:abstractNumId w:val="88"/>
  </w:num>
  <w:num w:numId="346">
    <w:abstractNumId w:val="477"/>
  </w:num>
  <w:num w:numId="347">
    <w:abstractNumId w:val="345"/>
  </w:num>
  <w:num w:numId="348">
    <w:abstractNumId w:val="218"/>
  </w:num>
  <w:num w:numId="349">
    <w:abstractNumId w:val="528"/>
  </w:num>
  <w:num w:numId="350">
    <w:abstractNumId w:val="422"/>
  </w:num>
  <w:num w:numId="351">
    <w:abstractNumId w:val="267"/>
  </w:num>
  <w:num w:numId="352">
    <w:abstractNumId w:val="413"/>
  </w:num>
  <w:num w:numId="353">
    <w:abstractNumId w:val="531"/>
  </w:num>
  <w:num w:numId="354">
    <w:abstractNumId w:val="162"/>
  </w:num>
  <w:num w:numId="355">
    <w:abstractNumId w:val="89"/>
  </w:num>
  <w:num w:numId="356">
    <w:abstractNumId w:val="478"/>
  </w:num>
  <w:num w:numId="357">
    <w:abstractNumId w:val="346"/>
  </w:num>
  <w:num w:numId="358">
    <w:abstractNumId w:val="219"/>
  </w:num>
  <w:num w:numId="359">
    <w:abstractNumId w:val="392"/>
  </w:num>
  <w:num w:numId="360">
    <w:abstractNumId w:val="397"/>
  </w:num>
  <w:num w:numId="361">
    <w:abstractNumId w:val="265"/>
  </w:num>
  <w:num w:numId="362">
    <w:abstractNumId w:val="284"/>
  </w:num>
  <w:num w:numId="363">
    <w:abstractNumId w:val="405"/>
  </w:num>
  <w:num w:numId="364">
    <w:abstractNumId w:val="90"/>
  </w:num>
  <w:num w:numId="365">
    <w:abstractNumId w:val="479"/>
  </w:num>
  <w:num w:numId="366">
    <w:abstractNumId w:val="347"/>
  </w:num>
  <w:num w:numId="367">
    <w:abstractNumId w:val="220"/>
  </w:num>
  <w:num w:numId="368">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91"/>
  </w:num>
  <w:num w:numId="370">
    <w:abstractNumId w:val="480"/>
  </w:num>
  <w:num w:numId="371">
    <w:abstractNumId w:val="348"/>
  </w:num>
  <w:num w:numId="372">
    <w:abstractNumId w:val="221"/>
  </w:num>
  <w:num w:numId="373">
    <w:abstractNumId w:val="393"/>
  </w:num>
  <w:num w:numId="374">
    <w:abstractNumId w:val="273"/>
  </w:num>
  <w:num w:numId="375">
    <w:abstractNumId w:val="402"/>
  </w:num>
  <w:num w:numId="376">
    <w:abstractNumId w:val="402"/>
  </w:num>
  <w:num w:numId="377">
    <w:abstractNumId w:val="92"/>
  </w:num>
  <w:num w:numId="378">
    <w:abstractNumId w:val="481"/>
  </w:num>
  <w:num w:numId="379">
    <w:abstractNumId w:val="349"/>
  </w:num>
  <w:num w:numId="380">
    <w:abstractNumId w:val="222"/>
  </w:num>
  <w:num w:numId="381">
    <w:abstractNumId w:val="93"/>
  </w:num>
  <w:num w:numId="382">
    <w:abstractNumId w:val="482"/>
  </w:num>
  <w:num w:numId="383">
    <w:abstractNumId w:val="350"/>
  </w:num>
  <w:num w:numId="384">
    <w:abstractNumId w:val="223"/>
  </w:num>
  <w:num w:numId="385">
    <w:abstractNumId w:val="150"/>
  </w:num>
  <w:num w:numId="386">
    <w:abstractNumId w:val="147"/>
  </w:num>
  <w:num w:numId="387">
    <w:abstractNumId w:val="261"/>
  </w:num>
  <w:num w:numId="388">
    <w:abstractNumId w:val="94"/>
  </w:num>
  <w:num w:numId="389">
    <w:abstractNumId w:val="483"/>
  </w:num>
  <w:num w:numId="390">
    <w:abstractNumId w:val="351"/>
  </w:num>
  <w:num w:numId="391">
    <w:abstractNumId w:val="224"/>
  </w:num>
  <w:num w:numId="392">
    <w:abstractNumId w:val="95"/>
  </w:num>
  <w:num w:numId="393">
    <w:abstractNumId w:val="484"/>
  </w:num>
  <w:num w:numId="394">
    <w:abstractNumId w:val="352"/>
  </w:num>
  <w:num w:numId="395">
    <w:abstractNumId w:val="225"/>
  </w:num>
  <w:num w:numId="396">
    <w:abstractNumId w:val="96"/>
  </w:num>
  <w:num w:numId="397">
    <w:abstractNumId w:val="485"/>
  </w:num>
  <w:num w:numId="398">
    <w:abstractNumId w:val="353"/>
  </w:num>
  <w:num w:numId="399">
    <w:abstractNumId w:val="226"/>
  </w:num>
  <w:num w:numId="400">
    <w:abstractNumId w:val="420"/>
  </w:num>
  <w:num w:numId="401">
    <w:abstractNumId w:val="272"/>
  </w:num>
  <w:num w:numId="402">
    <w:abstractNumId w:val="97"/>
  </w:num>
  <w:num w:numId="403">
    <w:abstractNumId w:val="486"/>
  </w:num>
  <w:num w:numId="404">
    <w:abstractNumId w:val="354"/>
  </w:num>
  <w:num w:numId="405">
    <w:abstractNumId w:val="227"/>
  </w:num>
  <w:num w:numId="406">
    <w:abstractNumId w:val="391"/>
  </w:num>
  <w:num w:numId="407">
    <w:abstractNumId w:val="98"/>
  </w:num>
  <w:num w:numId="408">
    <w:abstractNumId w:val="487"/>
  </w:num>
  <w:num w:numId="409">
    <w:abstractNumId w:val="355"/>
  </w:num>
  <w:num w:numId="410">
    <w:abstractNumId w:val="228"/>
  </w:num>
  <w:num w:numId="411">
    <w:abstractNumId w:val="99"/>
  </w:num>
  <w:num w:numId="412">
    <w:abstractNumId w:val="488"/>
  </w:num>
  <w:num w:numId="413">
    <w:abstractNumId w:val="356"/>
  </w:num>
  <w:num w:numId="414">
    <w:abstractNumId w:val="229"/>
  </w:num>
  <w:num w:numId="415">
    <w:abstractNumId w:val="279"/>
  </w:num>
  <w:num w:numId="416">
    <w:abstractNumId w:val="395"/>
  </w:num>
  <w:num w:numId="417">
    <w:abstractNumId w:val="421"/>
  </w:num>
  <w:num w:numId="418">
    <w:abstractNumId w:val="149"/>
  </w:num>
  <w:num w:numId="419">
    <w:abstractNumId w:val="100"/>
  </w:num>
  <w:num w:numId="420">
    <w:abstractNumId w:val="489"/>
  </w:num>
  <w:num w:numId="421">
    <w:abstractNumId w:val="357"/>
  </w:num>
  <w:num w:numId="422">
    <w:abstractNumId w:val="230"/>
  </w:num>
  <w:num w:numId="423">
    <w:abstractNumId w:val="101"/>
  </w:num>
  <w:num w:numId="424">
    <w:abstractNumId w:val="490"/>
  </w:num>
  <w:num w:numId="425">
    <w:abstractNumId w:val="358"/>
  </w:num>
  <w:num w:numId="426">
    <w:abstractNumId w:val="231"/>
  </w:num>
  <w:num w:numId="427">
    <w:abstractNumId w:val="102"/>
  </w:num>
  <w:num w:numId="428">
    <w:abstractNumId w:val="491"/>
  </w:num>
  <w:num w:numId="429">
    <w:abstractNumId w:val="359"/>
  </w:num>
  <w:num w:numId="430">
    <w:abstractNumId w:val="232"/>
  </w:num>
  <w:num w:numId="431">
    <w:abstractNumId w:val="103"/>
  </w:num>
  <w:num w:numId="432">
    <w:abstractNumId w:val="492"/>
  </w:num>
  <w:num w:numId="433">
    <w:abstractNumId w:val="360"/>
  </w:num>
  <w:num w:numId="434">
    <w:abstractNumId w:val="233"/>
  </w:num>
  <w:num w:numId="435">
    <w:abstractNumId w:val="104"/>
  </w:num>
  <w:num w:numId="436">
    <w:abstractNumId w:val="493"/>
  </w:num>
  <w:num w:numId="437">
    <w:abstractNumId w:val="361"/>
  </w:num>
  <w:num w:numId="438">
    <w:abstractNumId w:val="234"/>
  </w:num>
  <w:num w:numId="439">
    <w:abstractNumId w:val="105"/>
  </w:num>
  <w:num w:numId="440">
    <w:abstractNumId w:val="494"/>
  </w:num>
  <w:num w:numId="441">
    <w:abstractNumId w:val="362"/>
  </w:num>
  <w:num w:numId="442">
    <w:abstractNumId w:val="235"/>
  </w:num>
  <w:num w:numId="443">
    <w:abstractNumId w:val="160"/>
  </w:num>
  <w:num w:numId="444">
    <w:abstractNumId w:val="106"/>
  </w:num>
  <w:num w:numId="445">
    <w:abstractNumId w:val="495"/>
  </w:num>
  <w:num w:numId="446">
    <w:abstractNumId w:val="363"/>
  </w:num>
  <w:num w:numId="447">
    <w:abstractNumId w:val="236"/>
  </w:num>
  <w:num w:numId="448">
    <w:abstractNumId w:val="107"/>
  </w:num>
  <w:num w:numId="449">
    <w:abstractNumId w:val="496"/>
  </w:num>
  <w:num w:numId="450">
    <w:abstractNumId w:val="364"/>
  </w:num>
  <w:num w:numId="451">
    <w:abstractNumId w:val="237"/>
  </w:num>
  <w:num w:numId="452">
    <w:abstractNumId w:val="292"/>
  </w:num>
  <w:num w:numId="453">
    <w:abstractNumId w:val="523"/>
  </w:num>
  <w:num w:numId="454">
    <w:abstractNumId w:val="396"/>
  </w:num>
  <w:num w:numId="455">
    <w:abstractNumId w:val="164"/>
  </w:num>
  <w:num w:numId="456">
    <w:abstractNumId w:val="263"/>
  </w:num>
  <w:num w:numId="457">
    <w:abstractNumId w:val="275"/>
  </w:num>
  <w:num w:numId="458">
    <w:abstractNumId w:val="289"/>
  </w:num>
  <w:num w:numId="459">
    <w:abstractNumId w:val="4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408"/>
  </w:num>
  <w:num w:numId="461">
    <w:abstractNumId w:val="411"/>
  </w:num>
  <w:num w:numId="462">
    <w:abstractNumId w:val="108"/>
  </w:num>
  <w:num w:numId="463">
    <w:abstractNumId w:val="497"/>
  </w:num>
  <w:num w:numId="464">
    <w:abstractNumId w:val="365"/>
  </w:num>
  <w:num w:numId="465">
    <w:abstractNumId w:val="238"/>
  </w:num>
  <w:num w:numId="466">
    <w:abstractNumId w:val="529"/>
  </w:num>
  <w:num w:numId="467">
    <w:abstractNumId w:val="4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418"/>
  </w:num>
  <w:num w:numId="469">
    <w:abstractNumId w:val="427"/>
  </w:num>
  <w:num w:numId="470">
    <w:abstractNumId w:val="399"/>
  </w:num>
  <w:num w:numId="471">
    <w:abstractNumId w:val="271"/>
  </w:num>
  <w:num w:numId="472">
    <w:abstractNumId w:val="414"/>
  </w:num>
  <w:num w:numId="473">
    <w:abstractNumId w:val="109"/>
  </w:num>
  <w:num w:numId="474">
    <w:abstractNumId w:val="498"/>
  </w:num>
  <w:num w:numId="475">
    <w:abstractNumId w:val="366"/>
  </w:num>
  <w:num w:numId="476">
    <w:abstractNumId w:val="239"/>
  </w:num>
  <w:num w:numId="477">
    <w:abstractNumId w:val="530"/>
  </w:num>
  <w:num w:numId="478">
    <w:abstractNumId w:val="530"/>
  </w:num>
  <w:num w:numId="479">
    <w:abstractNumId w:val="407"/>
  </w:num>
  <w:num w:numId="480">
    <w:abstractNumId w:val="110"/>
  </w:num>
  <w:num w:numId="481">
    <w:abstractNumId w:val="499"/>
  </w:num>
  <w:num w:numId="482">
    <w:abstractNumId w:val="367"/>
  </w:num>
  <w:num w:numId="483">
    <w:abstractNumId w:val="240"/>
  </w:num>
  <w:num w:numId="484">
    <w:abstractNumId w:val="283"/>
  </w:num>
  <w:num w:numId="485">
    <w:abstractNumId w:val="276"/>
  </w:num>
  <w:num w:numId="486">
    <w:abstractNumId w:val="111"/>
  </w:num>
  <w:num w:numId="487">
    <w:abstractNumId w:val="500"/>
  </w:num>
  <w:num w:numId="488">
    <w:abstractNumId w:val="368"/>
  </w:num>
  <w:num w:numId="489">
    <w:abstractNumId w:val="241"/>
  </w:num>
  <w:num w:numId="490">
    <w:abstractNumId w:val="112"/>
  </w:num>
  <w:num w:numId="491">
    <w:abstractNumId w:val="501"/>
  </w:num>
  <w:num w:numId="492">
    <w:abstractNumId w:val="369"/>
  </w:num>
  <w:num w:numId="493">
    <w:abstractNumId w:val="242"/>
  </w:num>
  <w:num w:numId="494">
    <w:abstractNumId w:val="113"/>
  </w:num>
  <w:num w:numId="495">
    <w:abstractNumId w:val="502"/>
  </w:num>
  <w:num w:numId="496">
    <w:abstractNumId w:val="370"/>
  </w:num>
  <w:num w:numId="497">
    <w:abstractNumId w:val="243"/>
  </w:num>
  <w:num w:numId="498">
    <w:abstractNumId w:val="264"/>
  </w:num>
  <w:num w:numId="499">
    <w:abstractNumId w:val="114"/>
  </w:num>
  <w:num w:numId="500">
    <w:abstractNumId w:val="503"/>
  </w:num>
  <w:num w:numId="501">
    <w:abstractNumId w:val="371"/>
  </w:num>
  <w:num w:numId="502">
    <w:abstractNumId w:val="244"/>
  </w:num>
  <w:num w:numId="503">
    <w:abstractNumId w:val="412"/>
  </w:num>
  <w:num w:numId="504">
    <w:abstractNumId w:val="115"/>
  </w:num>
  <w:num w:numId="505">
    <w:abstractNumId w:val="504"/>
  </w:num>
  <w:num w:numId="506">
    <w:abstractNumId w:val="372"/>
  </w:num>
  <w:num w:numId="507">
    <w:abstractNumId w:val="245"/>
  </w:num>
  <w:num w:numId="508">
    <w:abstractNumId w:val="290"/>
  </w:num>
  <w:num w:numId="509">
    <w:abstractNumId w:val="116"/>
  </w:num>
  <w:num w:numId="510">
    <w:abstractNumId w:val="505"/>
  </w:num>
  <w:num w:numId="511">
    <w:abstractNumId w:val="373"/>
  </w:num>
  <w:num w:numId="512">
    <w:abstractNumId w:val="246"/>
  </w:num>
  <w:num w:numId="513">
    <w:abstractNumId w:val="117"/>
  </w:num>
  <w:num w:numId="514">
    <w:abstractNumId w:val="506"/>
  </w:num>
  <w:num w:numId="515">
    <w:abstractNumId w:val="374"/>
  </w:num>
  <w:num w:numId="516">
    <w:abstractNumId w:val="247"/>
  </w:num>
  <w:num w:numId="517">
    <w:abstractNumId w:val="118"/>
  </w:num>
  <w:num w:numId="518">
    <w:abstractNumId w:val="507"/>
  </w:num>
  <w:num w:numId="519">
    <w:abstractNumId w:val="375"/>
  </w:num>
  <w:num w:numId="520">
    <w:abstractNumId w:val="248"/>
  </w:num>
  <w:num w:numId="521">
    <w:abstractNumId w:val="266"/>
  </w:num>
  <w:num w:numId="522">
    <w:abstractNumId w:val="288"/>
  </w:num>
  <w:num w:numId="523">
    <w:abstractNumId w:val="153"/>
  </w:num>
  <w:num w:numId="524">
    <w:abstractNumId w:val="119"/>
  </w:num>
  <w:num w:numId="525">
    <w:abstractNumId w:val="508"/>
  </w:num>
  <w:num w:numId="526">
    <w:abstractNumId w:val="376"/>
  </w:num>
  <w:num w:numId="527">
    <w:abstractNumId w:val="249"/>
  </w:num>
  <w:num w:numId="528">
    <w:abstractNumId w:val="120"/>
  </w:num>
  <w:num w:numId="529">
    <w:abstractNumId w:val="509"/>
  </w:num>
  <w:num w:numId="530">
    <w:abstractNumId w:val="377"/>
  </w:num>
  <w:num w:numId="531">
    <w:abstractNumId w:val="250"/>
  </w:num>
  <w:num w:numId="532">
    <w:abstractNumId w:val="121"/>
  </w:num>
  <w:num w:numId="533">
    <w:abstractNumId w:val="510"/>
  </w:num>
  <w:num w:numId="534">
    <w:abstractNumId w:val="378"/>
  </w:num>
  <w:num w:numId="535">
    <w:abstractNumId w:val="251"/>
  </w:num>
  <w:num w:numId="536">
    <w:abstractNumId w:val="122"/>
  </w:num>
  <w:num w:numId="53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123"/>
  </w:num>
  <w:num w:numId="539">
    <w:abstractNumId w:val="124"/>
  </w:num>
  <w:num w:numId="540">
    <w:abstractNumId w:val="511"/>
  </w:num>
  <w:num w:numId="541">
    <w:abstractNumId w:val="379"/>
  </w:num>
  <w:num w:numId="542">
    <w:abstractNumId w:val="252"/>
  </w:num>
  <w:num w:numId="543">
    <w:abstractNumId w:val="533"/>
  </w:num>
  <w:num w:numId="544">
    <w:abstractNumId w:val="125"/>
  </w:num>
  <w:num w:numId="545">
    <w:abstractNumId w:val="512"/>
  </w:num>
  <w:num w:numId="546">
    <w:abstractNumId w:val="380"/>
  </w:num>
  <w:num w:numId="547">
    <w:abstractNumId w:val="253"/>
  </w:num>
  <w:num w:numId="548">
    <w:abstractNumId w:val="286"/>
  </w:num>
  <w:num w:numId="549">
    <w:abstractNumId w:val="126"/>
  </w:num>
  <w:num w:numId="550">
    <w:abstractNumId w:val="513"/>
  </w:num>
  <w:num w:numId="551">
    <w:abstractNumId w:val="381"/>
  </w:num>
  <w:num w:numId="552">
    <w:abstractNumId w:val="254"/>
  </w:num>
  <w:num w:numId="553">
    <w:abstractNumId w:val="400"/>
  </w:num>
  <w:num w:numId="554">
    <w:abstractNumId w:val="151"/>
  </w:num>
  <w:num w:numId="555">
    <w:abstractNumId w:val="127"/>
  </w:num>
  <w:num w:numId="556">
    <w:abstractNumId w:val="514"/>
  </w:num>
  <w:num w:numId="557">
    <w:abstractNumId w:val="382"/>
  </w:num>
  <w:num w:numId="558">
    <w:abstractNumId w:val="255"/>
  </w:num>
  <w:num w:numId="559">
    <w:abstractNumId w:val="128"/>
  </w:num>
  <w:num w:numId="560">
    <w:abstractNumId w:val="129"/>
  </w:num>
  <w:num w:numId="561">
    <w:abstractNumId w:val="130"/>
  </w:num>
  <w:num w:numId="562">
    <w:abstractNumId w:val="131"/>
  </w:num>
  <w:num w:numId="563">
    <w:abstractNumId w:val="132"/>
  </w:num>
  <w:num w:numId="564">
    <w:abstractNumId w:val="133"/>
  </w:num>
  <w:num w:numId="565">
    <w:abstractNumId w:val="515"/>
  </w:num>
  <w:num w:numId="566">
    <w:abstractNumId w:val="383"/>
  </w:num>
  <w:num w:numId="567">
    <w:abstractNumId w:val="256"/>
  </w:num>
  <w:num w:numId="568">
    <w:abstractNumId w:val="525"/>
  </w:num>
  <w:num w:numId="569">
    <w:abstractNumId w:val="134"/>
  </w:num>
  <w:num w:numId="570">
    <w:abstractNumId w:val="516"/>
  </w:num>
  <w:num w:numId="571">
    <w:abstractNumId w:val="384"/>
  </w:num>
  <w:num w:numId="572">
    <w:abstractNumId w:val="257"/>
  </w:num>
  <w:num w:numId="573">
    <w:abstractNumId w:val="394"/>
  </w:num>
  <w:num w:numId="574">
    <w:abstractNumId w:val="425"/>
  </w:num>
  <w:num w:numId="575">
    <w:abstractNumId w:val="424"/>
  </w:num>
  <w:num w:numId="576">
    <w:abstractNumId w:val="135"/>
  </w:num>
  <w:num w:numId="577">
    <w:abstractNumId w:val="517"/>
  </w:num>
  <w:num w:numId="578">
    <w:abstractNumId w:val="385"/>
  </w:num>
  <w:num w:numId="579">
    <w:abstractNumId w:val="258"/>
  </w:num>
  <w:num w:numId="580">
    <w:abstractNumId w:val="158"/>
  </w:num>
  <w:num w:numId="581">
    <w:abstractNumId w:val="270"/>
  </w:num>
  <w:num w:numId="582">
    <w:abstractNumId w:val="389"/>
  </w:num>
  <w:num w:numId="583">
    <w:abstractNumId w:val="136"/>
  </w:num>
  <w:num w:numId="584">
    <w:abstractNumId w:val="518"/>
  </w:num>
  <w:num w:numId="585">
    <w:abstractNumId w:val="386"/>
  </w:num>
  <w:num w:numId="586">
    <w:abstractNumId w:val="259"/>
  </w:num>
  <w:num w:numId="587">
    <w:abstractNumId w:val="137"/>
  </w:num>
  <w:num w:numId="588">
    <w:abstractNumId w:val="519"/>
  </w:num>
  <w:num w:numId="589">
    <w:abstractNumId w:val="387"/>
  </w:num>
  <w:num w:numId="590">
    <w:abstractNumId w:val="260"/>
  </w:num>
  <w:numIdMacAtCleanup w:val="5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B11E9"/>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18E0"/>
    <w:rsid w:val="00ED3878"/>
    <w:rsid w:val="00F06FAB"/>
    <w:rsid w:val="00F36267"/>
    <w:rsid w:val="00F4026E"/>
    <w:rsid w:val="00F43C6E"/>
    <w:rsid w:val="00F4679C"/>
    <w:rsid w:val="00F51A77"/>
    <w:rsid w:val="00F54E82"/>
    <w:rsid w:val="00F653E9"/>
    <w:rsid w:val="00F82E5D"/>
    <w:rsid w:val="00FB02DF"/>
    <w:rsid w:val="00FB2275"/>
    <w:rsid w:val="00FB255D"/>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D13BF"/>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8B11E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B11E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B11E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B11E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B11E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B11E9"/>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8B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vs02.pd3.ford.com:8080/tcr/controller/ObjLauncher?wolf_objectid=4.0.54880406&amp;LID=19.0.68397164" TargetMode="External"/><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s02.pd3.ford.com:8080/tcr/controller/ObjLauncher?wolf_objectid=19.0.60638995&amp;LID=19.0.68397168"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hyperlink" Target="http://ivs02.pd3.ford.com:8080/tcr/controller/ObjLauncher?wolf_objectid=4.0.54880406&amp;LID=19.0.68397167" TargetMode="Externa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ivs02.pd3.ford.com:8080/tcr/controller/ObjLauncher?wolf_objectid=19.0.60638995&amp;LID=19.0.68397166"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9" ma:contentTypeDescription="Create a new document." ma:contentTypeScope="" ma:versionID="5049b478d00b8d3882471bfed4d44dff">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7f89bbfcf7de25f106e6c3cf6b2cbec1"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47f345e-9d20-4274-88c3-22d17db15795}" ma:internalName="TaxCatchAll" ma:showField="CatchAllData" ma:web="0318d977-3122-4453-bd11-bcf99b5319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8fd791c-34c5-4966-b1a3-5bc8b83ffabe">
      <Terms xmlns="http://schemas.microsoft.com/office/infopath/2007/PartnerControls"/>
    </lcf76f155ced4ddcb4097134ff3c332f>
    <IconOverlay xmlns="http://schemas.microsoft.com/sharepoint/v4" xsi:nil="true"/>
    <TaxCatchAll xmlns="0318d977-3122-4453-bd11-bcf99b531984" xsi:nil="true"/>
  </documentManagement>
</p:properties>
</file>

<file path=customXml/itemProps1.xml><?xml version="1.0" encoding="utf-8"?>
<ds:datastoreItem xmlns:ds="http://schemas.openxmlformats.org/officeDocument/2006/customXml" ds:itemID="{CC33276F-CB73-477B-8ACB-4BC100901C45}"/>
</file>

<file path=customXml/itemProps2.xml><?xml version="1.0" encoding="utf-8"?>
<ds:datastoreItem xmlns:ds="http://schemas.openxmlformats.org/officeDocument/2006/customXml" ds:itemID="{A6F90D0F-B2D6-4143-B58C-6DC14BC143F1}"/>
</file>

<file path=customXml/itemProps3.xml><?xml version="1.0" encoding="utf-8"?>
<ds:datastoreItem xmlns:ds="http://schemas.openxmlformats.org/officeDocument/2006/customXml" ds:itemID="{6D1AAD38-4AB1-4055-817A-0A9B266B4838}"/>
</file>

<file path=docProps/app.xml><?xml version="1.0" encoding="utf-8"?>
<Properties xmlns="http://schemas.openxmlformats.org/officeDocument/2006/extended-properties" xmlns:vt="http://schemas.openxmlformats.org/officeDocument/2006/docPropsVTypes">
  <Template>Normal</Template>
  <TotalTime>0</TotalTime>
  <Pages>84</Pages>
  <Words>25909</Words>
  <Characters>147683</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173246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2022-09-28T17:58:00Z</dcterms:created>
  <dcterms:modified xsi:type="dcterms:W3CDTF">2022-09-28T17:58:00Z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