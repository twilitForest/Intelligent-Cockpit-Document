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E86F6" w14:textId="77777777" w:rsidR="001D2426" w:rsidRDefault="001D2426" w:rsidP="00530C8E"/>
    <w:p w14:paraId="172C8E92" w14:textId="77777777" w:rsidR="00274576" w:rsidRDefault="00274576" w:rsidP="00274576">
      <w:pPr>
        <w:jc w:val="center"/>
        <w:rPr>
          <w:rFonts w:cs="Arial"/>
        </w:rPr>
      </w:pPr>
      <w:r>
        <w:rPr>
          <w:rFonts w:cs="Arial"/>
          <w:noProof/>
        </w:rPr>
        <w:drawing>
          <wp:inline distT="0" distB="0" distL="0" distR="0" wp14:anchorId="18F45F93" wp14:editId="72034AC3">
            <wp:extent cx="3398520" cy="1699260"/>
            <wp:effectExtent l="0" t="0" r="0"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1699260"/>
                    </a:xfrm>
                    <a:prstGeom prst="rect">
                      <a:avLst/>
                    </a:prstGeom>
                    <a:noFill/>
                    <a:ln>
                      <a:noFill/>
                    </a:ln>
                  </pic:spPr>
                </pic:pic>
              </a:graphicData>
            </a:graphic>
          </wp:inline>
        </w:drawing>
      </w:r>
    </w:p>
    <w:p w14:paraId="23662C9D" w14:textId="77777777" w:rsidR="00274576" w:rsidRDefault="00274576" w:rsidP="00274576">
      <w:pPr>
        <w:jc w:val="center"/>
        <w:rPr>
          <w:rFonts w:cs="Arial"/>
          <w:b/>
          <w:color w:val="000080"/>
          <w:sz w:val="44"/>
          <w:szCs w:val="44"/>
        </w:rPr>
      </w:pPr>
      <w:r>
        <w:rPr>
          <w:rFonts w:cs="Arial"/>
          <w:b/>
          <w:color w:val="000080"/>
          <w:sz w:val="44"/>
          <w:szCs w:val="44"/>
        </w:rPr>
        <w:t>Research &amp; Vehicle Technology</w:t>
      </w:r>
    </w:p>
    <w:p w14:paraId="21CA5802" w14:textId="77777777" w:rsidR="00274576" w:rsidRDefault="00274576" w:rsidP="00274576">
      <w:pPr>
        <w:jc w:val="center"/>
        <w:rPr>
          <w:rFonts w:cs="Arial"/>
        </w:rPr>
      </w:pPr>
    </w:p>
    <w:p w14:paraId="6A9EF773" w14:textId="77777777" w:rsidR="00274576" w:rsidRDefault="00274576" w:rsidP="00274576">
      <w:pPr>
        <w:jc w:val="center"/>
        <w:rPr>
          <w:rFonts w:cs="Arial"/>
        </w:rPr>
      </w:pPr>
    </w:p>
    <w:p w14:paraId="6F87F5DA" w14:textId="77777777" w:rsidR="00274576" w:rsidRDefault="00274576" w:rsidP="00274576">
      <w:pPr>
        <w:jc w:val="center"/>
        <w:rPr>
          <w:rFonts w:cs="Arial"/>
          <w:b/>
          <w:sz w:val="40"/>
          <w:szCs w:val="40"/>
        </w:rPr>
      </w:pPr>
      <w:r>
        <w:rPr>
          <w:rFonts w:cs="Arial"/>
          <w:b/>
          <w:sz w:val="40"/>
          <w:szCs w:val="40"/>
        </w:rPr>
        <w:t>Core Audio Engineering Product Development</w:t>
      </w:r>
    </w:p>
    <w:p w14:paraId="4DEFAECB" w14:textId="77777777" w:rsidR="00274576" w:rsidRDefault="00274576" w:rsidP="00274576">
      <w:pPr>
        <w:jc w:val="center"/>
        <w:rPr>
          <w:rFonts w:cs="Arial"/>
        </w:rPr>
      </w:pPr>
    </w:p>
    <w:p w14:paraId="7F1192A9" w14:textId="77777777" w:rsidR="00274576" w:rsidRDefault="00274576" w:rsidP="00274576">
      <w:pPr>
        <w:jc w:val="center"/>
        <w:rPr>
          <w:rFonts w:cs="Arial"/>
          <w:b/>
          <w:sz w:val="32"/>
          <w:szCs w:val="32"/>
        </w:rPr>
      </w:pPr>
      <w:r>
        <w:rPr>
          <w:rFonts w:cs="Arial"/>
          <w:b/>
          <w:sz w:val="32"/>
          <w:szCs w:val="32"/>
        </w:rPr>
        <w:t>Infotainment Diagnostics Specification</w:t>
      </w:r>
    </w:p>
    <w:p w14:paraId="60345354" w14:textId="77777777" w:rsidR="00274576" w:rsidRDefault="00274576" w:rsidP="00274576">
      <w:pPr>
        <w:jc w:val="center"/>
        <w:rPr>
          <w:b/>
          <w:sz w:val="32"/>
          <w:szCs w:val="32"/>
        </w:rPr>
      </w:pPr>
      <w:r>
        <w:rPr>
          <w:b/>
          <w:sz w:val="32"/>
          <w:szCs w:val="32"/>
        </w:rPr>
        <w:t>ACM Phoenix Audio Controller</w:t>
      </w:r>
    </w:p>
    <w:p w14:paraId="526DBA1F" w14:textId="77777777" w:rsidR="00274576" w:rsidRDefault="00274576" w:rsidP="00274576">
      <w:pPr>
        <w:jc w:val="center"/>
        <w:rPr>
          <w:b/>
          <w:sz w:val="32"/>
          <w:szCs w:val="32"/>
        </w:rPr>
      </w:pPr>
    </w:p>
    <w:p w14:paraId="568A13B9" w14:textId="77777777" w:rsidR="00274576" w:rsidRDefault="00274576" w:rsidP="00274576">
      <w:pPr>
        <w:jc w:val="center"/>
        <w:rPr>
          <w:b/>
          <w:sz w:val="32"/>
          <w:szCs w:val="32"/>
        </w:rPr>
      </w:pPr>
      <w:r>
        <w:rPr>
          <w:b/>
          <w:sz w:val="32"/>
          <w:szCs w:val="32"/>
        </w:rPr>
        <w:t xml:space="preserve">Version 8.0.0 </w:t>
      </w:r>
    </w:p>
    <w:p w14:paraId="0A237F98" w14:textId="77777777" w:rsidR="00274576" w:rsidRDefault="00274576" w:rsidP="00274576">
      <w:pPr>
        <w:jc w:val="center"/>
        <w:rPr>
          <w:b/>
          <w:bCs/>
          <w:color w:val="000000"/>
          <w:sz w:val="24"/>
        </w:rPr>
      </w:pPr>
      <w:bookmarkStart w:id="0" w:name="begin"/>
    </w:p>
    <w:p w14:paraId="0EE2A677" w14:textId="77777777" w:rsidR="00274576" w:rsidRDefault="00274576" w:rsidP="00274576">
      <w:pPr>
        <w:rPr>
          <w:color w:val="000000"/>
        </w:rPr>
      </w:pPr>
    </w:p>
    <w:bookmarkEnd w:id="0"/>
    <w:p w14:paraId="2818D835" w14:textId="77777777" w:rsidR="00274576" w:rsidRDefault="00274576" w:rsidP="00274576">
      <w:pPr>
        <w:jc w:val="center"/>
        <w:rPr>
          <w:rFonts w:cs="Arial"/>
          <w:b/>
          <w:sz w:val="28"/>
          <w:szCs w:val="28"/>
        </w:rPr>
      </w:pPr>
      <w:r>
        <w:rPr>
          <w:rFonts w:cs="Arial"/>
          <w:b/>
          <w:sz w:val="28"/>
          <w:szCs w:val="28"/>
        </w:rPr>
        <w:t>UNCONTROLLED COPY IF PRINTED</w:t>
      </w:r>
    </w:p>
    <w:p w14:paraId="5C2B2CD6" w14:textId="77777777" w:rsidR="00274576" w:rsidRDefault="00274576" w:rsidP="00274576">
      <w:pPr>
        <w:jc w:val="center"/>
        <w:rPr>
          <w:rFonts w:cs="Arial"/>
        </w:rPr>
      </w:pPr>
    </w:p>
    <w:p w14:paraId="7F6407CC" w14:textId="77777777" w:rsidR="00274576" w:rsidRDefault="00274576" w:rsidP="00274576">
      <w:pPr>
        <w:jc w:val="center"/>
        <w:rPr>
          <w:rFonts w:cs="Arial"/>
        </w:rPr>
      </w:pPr>
      <w:r>
        <w:rPr>
          <w:rFonts w:cs="Arial"/>
          <w:b/>
          <w:sz w:val="24"/>
        </w:rPr>
        <w:t>Version Date: October 7, 2021</w:t>
      </w:r>
    </w:p>
    <w:p w14:paraId="3B8C1931" w14:textId="77777777" w:rsidR="00274576" w:rsidRDefault="00274576" w:rsidP="00274576">
      <w:pPr>
        <w:jc w:val="center"/>
        <w:rPr>
          <w:rFonts w:cs="Arial"/>
        </w:rPr>
      </w:pPr>
    </w:p>
    <w:p w14:paraId="08AF3EDA" w14:textId="77777777" w:rsidR="00274576" w:rsidRDefault="00274576" w:rsidP="00274576">
      <w:pPr>
        <w:jc w:val="center"/>
        <w:rPr>
          <w:rFonts w:cs="Arial"/>
        </w:rPr>
      </w:pPr>
    </w:p>
    <w:p w14:paraId="460AE0B3" w14:textId="77777777" w:rsidR="00274576" w:rsidRDefault="00274576" w:rsidP="00274576">
      <w:pPr>
        <w:jc w:val="center"/>
        <w:rPr>
          <w:rFonts w:cs="Arial"/>
        </w:rPr>
      </w:pPr>
    </w:p>
    <w:p w14:paraId="2A5B1303" w14:textId="77777777" w:rsidR="00274576" w:rsidRDefault="00274576" w:rsidP="00274576">
      <w:pPr>
        <w:jc w:val="center"/>
        <w:rPr>
          <w:rFonts w:cs="Arial"/>
          <w:b/>
          <w:sz w:val="36"/>
          <w:szCs w:val="36"/>
        </w:rPr>
      </w:pPr>
      <w:r>
        <w:rPr>
          <w:rFonts w:cs="Arial"/>
          <w:b/>
          <w:sz w:val="36"/>
          <w:szCs w:val="36"/>
          <w:bdr w:val="single" w:sz="18" w:space="0" w:color="auto" w:frame="1"/>
        </w:rPr>
        <w:t xml:space="preserve">  FORD CONFIDENTAL</w:t>
      </w:r>
      <w:r>
        <w:rPr>
          <w:rFonts w:cs="Arial"/>
          <w:b/>
          <w:color w:val="FFFFFF"/>
          <w:sz w:val="36"/>
          <w:szCs w:val="36"/>
          <w:bdr w:val="single" w:sz="18" w:space="0" w:color="auto" w:frame="1"/>
        </w:rPr>
        <w:t>F</w:t>
      </w:r>
      <w:r>
        <w:rPr>
          <w:rFonts w:cs="Arial"/>
          <w:b/>
          <w:sz w:val="36"/>
          <w:szCs w:val="36"/>
          <w:bdr w:val="single" w:sz="18" w:space="0" w:color="auto" w:frame="1"/>
        </w:rPr>
        <w:t xml:space="preserve"> </w:t>
      </w:r>
    </w:p>
    <w:p w14:paraId="02F527B8" w14:textId="77777777" w:rsidR="00274576" w:rsidRDefault="00274576" w:rsidP="00274576"/>
    <w:p w14:paraId="12017837" w14:textId="77777777" w:rsidR="00274576" w:rsidRDefault="00274576" w:rsidP="00274576">
      <w:pPr>
        <w:pStyle w:val="Heading1"/>
      </w:pPr>
      <w:r w:rsidRPr="00B9479B">
        <w:lastRenderedPageBreak/>
        <w:t>FRD-REQ-242657/C-Overall Diagnostics Requirements</w:t>
      </w:r>
    </w:p>
    <w:p w14:paraId="5D6D9C90" w14:textId="77777777" w:rsidR="00274576" w:rsidRDefault="00274576" w:rsidP="00274576"/>
    <w:p w14:paraId="511C3533" w14:textId="77777777" w:rsidR="00274576" w:rsidRDefault="00274576" w:rsidP="00274576">
      <w:pPr>
        <w:pStyle w:val="Heading2"/>
      </w:pPr>
      <w:r w:rsidRPr="00B9479B">
        <w:t>SWR-REQ-242663/A-Overall Diagnostics Requirements</w:t>
      </w:r>
    </w:p>
    <w:p w14:paraId="4231CD27" w14:textId="77777777" w:rsidR="00274576" w:rsidRPr="00386552" w:rsidRDefault="00274576" w:rsidP="00274576">
      <w:pPr>
        <w:rPr>
          <w:rFonts w:cs="Arial"/>
        </w:rPr>
      </w:pPr>
    </w:p>
    <w:p w14:paraId="0B983307" w14:textId="77777777" w:rsidR="00274576" w:rsidRPr="00386552" w:rsidRDefault="00274576" w:rsidP="00274576">
      <w:pPr>
        <w:rPr>
          <w:rFonts w:cs="Arial"/>
        </w:rPr>
      </w:pPr>
      <w:r w:rsidRPr="00386552">
        <w:rPr>
          <w:rFonts w:cs="Arial"/>
        </w:rPr>
        <w:t>Every Infotainment Module shall comply with all sourced agreements in respect with Netcom Diagnostics Specifications (Netcom specifications override contradicting requirement between the Netcom Specification and this document).</w:t>
      </w:r>
    </w:p>
    <w:p w14:paraId="68EA4F8F" w14:textId="77777777" w:rsidR="00274576" w:rsidRPr="00386552" w:rsidRDefault="00274576" w:rsidP="00274576">
      <w:pPr>
        <w:rPr>
          <w:rFonts w:cs="Arial"/>
        </w:rPr>
      </w:pPr>
    </w:p>
    <w:p w14:paraId="7FFB0DBE" w14:textId="77777777" w:rsidR="00274576" w:rsidRPr="00386552" w:rsidRDefault="00274576" w:rsidP="00274576">
      <w:pPr>
        <w:rPr>
          <w:rFonts w:cs="Arial"/>
        </w:rPr>
      </w:pPr>
      <w:r w:rsidRPr="00386552">
        <w:rPr>
          <w:rFonts w:cs="Arial"/>
        </w:rPr>
        <w:t>The Diagnostics Part II Specification is maintained by the supplier and shall be submitted to the Ford Infotainment D&amp;R for review to ensure that are requirements are captured as called out in this specification.</w:t>
      </w:r>
    </w:p>
    <w:p w14:paraId="5D4B2855" w14:textId="77777777" w:rsidR="00274576" w:rsidRPr="00386552" w:rsidRDefault="00274576" w:rsidP="00274576">
      <w:pPr>
        <w:rPr>
          <w:rFonts w:cs="Arial"/>
        </w:rPr>
      </w:pPr>
    </w:p>
    <w:p w14:paraId="27573DE4" w14:textId="77777777" w:rsidR="00274576" w:rsidRDefault="00274576" w:rsidP="00274576">
      <w:pPr>
        <w:pStyle w:val="Heading2"/>
      </w:pPr>
      <w:r w:rsidRPr="00B9479B">
        <w:t>SWR-REQ-242664/B-Diagnostic Reviews</w:t>
      </w:r>
    </w:p>
    <w:p w14:paraId="58EE14B7" w14:textId="77777777" w:rsidR="00274576" w:rsidRPr="001F1A67" w:rsidRDefault="00274576" w:rsidP="00274576">
      <w:pPr>
        <w:rPr>
          <w:rFonts w:cs="Arial"/>
        </w:rPr>
      </w:pPr>
    </w:p>
    <w:p w14:paraId="409D95DC" w14:textId="77777777" w:rsidR="00274576" w:rsidRPr="001F1A67" w:rsidRDefault="00274576" w:rsidP="00274576">
      <w:pPr>
        <w:rPr>
          <w:rFonts w:cs="Arial"/>
        </w:rPr>
      </w:pPr>
      <w:r w:rsidRPr="001F1A67">
        <w:rPr>
          <w:rFonts w:cs="Arial"/>
        </w:rPr>
        <w:t>Reviews are held by the Infotainment Diagnostic Engineer or the appropriate Infotainment D&amp;R at the follow timeline to ensure that the specification requirements are captured correctly.  These reviews are to be completed and all items closed out before the appropriate milestone date.</w:t>
      </w:r>
    </w:p>
    <w:p w14:paraId="788AE98B" w14:textId="77777777" w:rsidR="00274576" w:rsidRPr="001F1A67" w:rsidRDefault="00274576" w:rsidP="00274576">
      <w:pPr>
        <w:numPr>
          <w:ilvl w:val="0"/>
          <w:numId w:val="76"/>
        </w:numPr>
        <w:rPr>
          <w:rFonts w:cs="Arial"/>
        </w:rPr>
      </w:pPr>
      <w:r w:rsidRPr="001F1A67">
        <w:rPr>
          <w:rFonts w:cs="Arial"/>
        </w:rPr>
        <w:t>Initial Supplier Diagnostics Submission (Part II SSDS)– 2 months prior to FDJ</w:t>
      </w:r>
    </w:p>
    <w:p w14:paraId="042E646C" w14:textId="77777777" w:rsidR="00274576" w:rsidRPr="001F1A67" w:rsidRDefault="00274576" w:rsidP="00274576">
      <w:pPr>
        <w:numPr>
          <w:ilvl w:val="0"/>
          <w:numId w:val="76"/>
        </w:numPr>
        <w:rPr>
          <w:rFonts w:cs="Arial"/>
        </w:rPr>
      </w:pPr>
      <w:r w:rsidRPr="001F1A67">
        <w:rPr>
          <w:rFonts w:cs="Arial"/>
        </w:rPr>
        <w:t xml:space="preserve">Initial Release </w:t>
      </w:r>
      <w:proofErr w:type="gramStart"/>
      <w:r w:rsidRPr="001F1A67">
        <w:rPr>
          <w:rFonts w:cs="Arial"/>
        </w:rPr>
        <w:t>of  Part</w:t>
      </w:r>
      <w:proofErr w:type="gramEnd"/>
      <w:r w:rsidRPr="001F1A67">
        <w:rPr>
          <w:rFonts w:cs="Arial"/>
        </w:rPr>
        <w:t xml:space="preserve"> II - FDJ</w:t>
      </w:r>
    </w:p>
    <w:p w14:paraId="639DA856" w14:textId="77777777" w:rsidR="00274576" w:rsidRPr="001F1A67" w:rsidRDefault="00274576" w:rsidP="00274576">
      <w:pPr>
        <w:numPr>
          <w:ilvl w:val="0"/>
          <w:numId w:val="76"/>
        </w:numPr>
        <w:rPr>
          <w:rFonts w:cs="Arial"/>
        </w:rPr>
      </w:pPr>
      <w:r w:rsidRPr="001F1A67">
        <w:rPr>
          <w:rFonts w:cs="Arial"/>
        </w:rPr>
        <w:t>Completed Part I, Part II and Mux Results – VP</w:t>
      </w:r>
    </w:p>
    <w:p w14:paraId="324FE468" w14:textId="77777777" w:rsidR="00274576" w:rsidRPr="001F1A67" w:rsidRDefault="00274576" w:rsidP="00274576">
      <w:pPr>
        <w:numPr>
          <w:ilvl w:val="0"/>
          <w:numId w:val="76"/>
        </w:numPr>
        <w:rPr>
          <w:rFonts w:cs="Arial"/>
        </w:rPr>
      </w:pPr>
      <w:r w:rsidRPr="001F1A67">
        <w:rPr>
          <w:rFonts w:cs="Arial"/>
        </w:rPr>
        <w:t>Ford Part II Acceptance Test Procedure Completed – VP</w:t>
      </w:r>
    </w:p>
    <w:p w14:paraId="3DFA293F" w14:textId="77777777" w:rsidR="00274576" w:rsidRPr="001F1A67" w:rsidRDefault="00274576" w:rsidP="00274576">
      <w:pPr>
        <w:numPr>
          <w:ilvl w:val="0"/>
          <w:numId w:val="76"/>
        </w:numPr>
        <w:rPr>
          <w:rFonts w:cs="Arial"/>
        </w:rPr>
      </w:pPr>
      <w:r w:rsidRPr="001F1A67">
        <w:rPr>
          <w:rFonts w:cs="Arial"/>
        </w:rPr>
        <w:t>Completed and Pass Results for Part I, Part 2, Mux and Part 2 Acceptance Test - PEC</w:t>
      </w:r>
    </w:p>
    <w:p w14:paraId="410D29F5" w14:textId="77777777" w:rsidR="00274576" w:rsidRPr="001F1A67" w:rsidRDefault="00274576" w:rsidP="00274576">
      <w:pPr>
        <w:rPr>
          <w:rFonts w:cs="Arial"/>
        </w:rPr>
      </w:pPr>
    </w:p>
    <w:p w14:paraId="310F6E34" w14:textId="77777777" w:rsidR="00274576" w:rsidRPr="001F1A67" w:rsidRDefault="00274576" w:rsidP="00274576">
      <w:pPr>
        <w:rPr>
          <w:rFonts w:cs="Arial"/>
        </w:rPr>
      </w:pPr>
      <w:r w:rsidRPr="001F1A67">
        <w:rPr>
          <w:rFonts w:cs="Arial"/>
        </w:rPr>
        <w:t>A work plan is needed right before the first Diagnostic Review.  This document will be discussed during the kickoff meeting.</w:t>
      </w:r>
    </w:p>
    <w:p w14:paraId="38037E55" w14:textId="77777777" w:rsidR="00274576" w:rsidRPr="001F1A67" w:rsidRDefault="00274576" w:rsidP="00274576">
      <w:pPr>
        <w:rPr>
          <w:rFonts w:cs="Arial"/>
        </w:rPr>
      </w:pPr>
    </w:p>
    <w:p w14:paraId="79125A9E" w14:textId="77777777" w:rsidR="00274576" w:rsidRPr="001F1A67" w:rsidRDefault="00274576" w:rsidP="00274576">
      <w:pPr>
        <w:rPr>
          <w:rFonts w:cs="Arial"/>
        </w:rPr>
      </w:pPr>
      <w:r w:rsidRPr="001F1A67">
        <w:rPr>
          <w:rFonts w:cs="Arial"/>
        </w:rPr>
        <w:t>All deviations to this specification need a signed SVA and a closure date.</w:t>
      </w:r>
    </w:p>
    <w:p w14:paraId="502B5423" w14:textId="77777777" w:rsidR="00274576" w:rsidRPr="001F1A67" w:rsidRDefault="00274576" w:rsidP="00274576">
      <w:pPr>
        <w:rPr>
          <w:rFonts w:cs="Arial"/>
        </w:rPr>
      </w:pPr>
      <w:r w:rsidRPr="001F1A67">
        <w:rPr>
          <w:rFonts w:cs="Arial"/>
        </w:rPr>
        <w:t>All Execution Routines are limited to 20 seconds or less.</w:t>
      </w:r>
    </w:p>
    <w:p w14:paraId="29479C8E" w14:textId="77777777" w:rsidR="00274576" w:rsidRPr="001F1A67" w:rsidRDefault="00274576" w:rsidP="00274576">
      <w:pPr>
        <w:rPr>
          <w:rFonts w:cs="Arial"/>
        </w:rPr>
      </w:pPr>
      <w:r w:rsidRPr="001F1A67">
        <w:rPr>
          <w:rFonts w:cs="Arial"/>
        </w:rPr>
        <w:t xml:space="preserve">All missed dates are to be tracked in </w:t>
      </w:r>
      <w:proofErr w:type="spellStart"/>
      <w:r w:rsidRPr="001F1A67">
        <w:rPr>
          <w:rFonts w:cs="Arial"/>
        </w:rPr>
        <w:t>Etracker</w:t>
      </w:r>
      <w:proofErr w:type="spellEnd"/>
      <w:r w:rsidRPr="001F1A67">
        <w:rPr>
          <w:rFonts w:cs="Arial"/>
        </w:rPr>
        <w:t>.</w:t>
      </w:r>
    </w:p>
    <w:p w14:paraId="3B4DC542" w14:textId="77777777" w:rsidR="00274576" w:rsidRPr="001F1A67" w:rsidRDefault="00274576" w:rsidP="00274576">
      <w:pPr>
        <w:rPr>
          <w:rFonts w:cs="Arial"/>
        </w:rPr>
      </w:pPr>
    </w:p>
    <w:p w14:paraId="31954E5E" w14:textId="77777777" w:rsidR="00274576" w:rsidRDefault="00274576" w:rsidP="00274576">
      <w:pPr>
        <w:pStyle w:val="Heading1"/>
      </w:pPr>
      <w:r w:rsidRPr="00B9479B">
        <w:lastRenderedPageBreak/>
        <w:t>FRD-REQ-242658/A-Common Diagnostic Features</w:t>
      </w:r>
    </w:p>
    <w:p w14:paraId="47EC3A60" w14:textId="77777777" w:rsidR="00274576" w:rsidRDefault="00274576" w:rsidP="00274576"/>
    <w:p w14:paraId="4C8840A1" w14:textId="77777777" w:rsidR="00274576" w:rsidRDefault="00274576" w:rsidP="00274576">
      <w:pPr>
        <w:pStyle w:val="Heading2"/>
      </w:pPr>
      <w:r w:rsidRPr="00B9479B">
        <w:t>SWR-REQ-242668/A-Common Diagnostic Features</w:t>
      </w:r>
    </w:p>
    <w:p w14:paraId="22242C78" w14:textId="77777777" w:rsidR="00274576" w:rsidRPr="00041903" w:rsidRDefault="00274576" w:rsidP="00274576">
      <w:pPr>
        <w:rPr>
          <w:rFonts w:cs="Arial"/>
        </w:rPr>
      </w:pPr>
    </w:p>
    <w:p w14:paraId="60CAB21C" w14:textId="77777777" w:rsidR="00274576" w:rsidRPr="00041903" w:rsidRDefault="00274576" w:rsidP="00274576">
      <w:pPr>
        <w:rPr>
          <w:rFonts w:cs="Arial"/>
        </w:rPr>
      </w:pPr>
      <w:r w:rsidRPr="00041903">
        <w:rPr>
          <w:rFonts w:cs="Arial"/>
        </w:rPr>
        <w:t>This section covers all Infotainment Diagnostic Features that are common among all components.</w:t>
      </w:r>
    </w:p>
    <w:p w14:paraId="5B1FD70E" w14:textId="77777777" w:rsidR="00274576" w:rsidRPr="00041903" w:rsidRDefault="00274576" w:rsidP="00274576">
      <w:pPr>
        <w:rPr>
          <w:rFonts w:cs="Arial"/>
        </w:rPr>
      </w:pPr>
    </w:p>
    <w:p w14:paraId="6F8A09BA" w14:textId="77777777" w:rsidR="00274576" w:rsidRDefault="00274576" w:rsidP="00274576">
      <w:pPr>
        <w:pStyle w:val="Heading2"/>
      </w:pPr>
      <w:r w:rsidRPr="00B9479B">
        <w:t>SWR-REQ-242669/A-Criteria for Setting Continuous DTCs</w:t>
      </w:r>
    </w:p>
    <w:p w14:paraId="1DA41604" w14:textId="77777777" w:rsidR="00274576" w:rsidRDefault="00274576" w:rsidP="00274576"/>
    <w:p w14:paraId="3AED4B3B" w14:textId="77777777" w:rsidR="00274576" w:rsidRDefault="00274576" w:rsidP="00274576">
      <w:r>
        <w:t xml:space="preserve">The following is the criteria that shall be met </w:t>
      </w:r>
      <w:proofErr w:type="gramStart"/>
      <w:r>
        <w:t>in order to</w:t>
      </w:r>
      <w:proofErr w:type="gramEnd"/>
      <w:r>
        <w:t xml:space="preserve"> run the diagnostics routines for Continuous DTC setting in addition to the Netcom requirements:</w:t>
      </w:r>
    </w:p>
    <w:p w14:paraId="3C6BDD9E" w14:textId="77777777" w:rsidR="00274576" w:rsidRDefault="00274576" w:rsidP="00274576">
      <w:pPr>
        <w:numPr>
          <w:ilvl w:val="0"/>
          <w:numId w:val="80"/>
        </w:numPr>
      </w:pPr>
      <w:r>
        <w:t>The component must be between 10 volts and 16 volts.</w:t>
      </w:r>
    </w:p>
    <w:p w14:paraId="1121BF4F" w14:textId="77777777" w:rsidR="00274576" w:rsidRDefault="00274576" w:rsidP="00274576">
      <w:pPr>
        <w:numPr>
          <w:ilvl w:val="0"/>
          <w:numId w:val="80"/>
        </w:numPr>
      </w:pPr>
      <w:r>
        <w:t>The component must be in Run, Accessory, or Delayed Accessory (no logging in Crank or OFF) – Run for ignition switch modules</w:t>
      </w:r>
    </w:p>
    <w:p w14:paraId="56B4E30F" w14:textId="77777777" w:rsidR="00274576" w:rsidRDefault="00274576" w:rsidP="00274576">
      <w:pPr>
        <w:numPr>
          <w:ilvl w:val="0"/>
          <w:numId w:val="80"/>
        </w:numPr>
      </w:pPr>
      <w:r>
        <w:t>All fault conditions must resume back to normal conditions when fault is removed.</w:t>
      </w:r>
    </w:p>
    <w:p w14:paraId="74779A7A" w14:textId="77777777" w:rsidR="00274576" w:rsidRDefault="00274576" w:rsidP="00274576">
      <w:pPr>
        <w:numPr>
          <w:ilvl w:val="0"/>
          <w:numId w:val="80"/>
        </w:numPr>
      </w:pPr>
      <w:r>
        <w:t xml:space="preserve">The module shall be complete with initialization </w:t>
      </w:r>
      <w:proofErr w:type="gramStart"/>
      <w:r>
        <w:t>processes, before</w:t>
      </w:r>
      <w:proofErr w:type="gramEnd"/>
      <w:r>
        <w:t xml:space="preserve"> continuous monitoring begins.</w:t>
      </w:r>
    </w:p>
    <w:p w14:paraId="2B6E26F8" w14:textId="77777777" w:rsidR="00274576" w:rsidRDefault="00274576" w:rsidP="00274576">
      <w:pPr>
        <w:numPr>
          <w:ilvl w:val="0"/>
          <w:numId w:val="80"/>
        </w:numPr>
      </w:pPr>
      <w:r>
        <w:t>The continuous monitoring of DTCs shall be suspended when performing Diagnostic Routines.</w:t>
      </w:r>
    </w:p>
    <w:p w14:paraId="3BD9BA42" w14:textId="77777777" w:rsidR="00274576" w:rsidRDefault="00274576" w:rsidP="00274576">
      <w:pPr>
        <w:numPr>
          <w:ilvl w:val="0"/>
          <w:numId w:val="80"/>
        </w:numPr>
      </w:pPr>
      <w:r>
        <w:t>The component must be in non-programming modes.</w:t>
      </w:r>
    </w:p>
    <w:p w14:paraId="2ACB385D" w14:textId="77777777" w:rsidR="00274576" w:rsidRDefault="00274576" w:rsidP="00274576">
      <w:pPr>
        <w:numPr>
          <w:ilvl w:val="0"/>
          <w:numId w:val="80"/>
        </w:numPr>
      </w:pPr>
      <w:r>
        <w:t>All DTCs must be cleared after 80 ignition cycles if fault does not reoccur.</w:t>
      </w:r>
    </w:p>
    <w:p w14:paraId="513E1F13" w14:textId="77777777" w:rsidR="00274576" w:rsidRDefault="00274576" w:rsidP="00274576">
      <w:pPr>
        <w:numPr>
          <w:ilvl w:val="0"/>
          <w:numId w:val="80"/>
        </w:numPr>
      </w:pPr>
      <w:r>
        <w:t>Retry strategies must be exhausted before setting DTC.</w:t>
      </w:r>
    </w:p>
    <w:p w14:paraId="573B0D31" w14:textId="77777777" w:rsidR="00274576" w:rsidRDefault="00274576" w:rsidP="00274576">
      <w:pPr>
        <w:numPr>
          <w:ilvl w:val="0"/>
          <w:numId w:val="80"/>
        </w:numPr>
      </w:pPr>
      <w:r>
        <w:t>All DTCs need to be stored into permanent memory when triggered.</w:t>
      </w:r>
    </w:p>
    <w:p w14:paraId="0F760338" w14:textId="77777777" w:rsidR="00274576" w:rsidRDefault="00274576" w:rsidP="00274576">
      <w:pPr>
        <w:numPr>
          <w:ilvl w:val="0"/>
          <w:numId w:val="80"/>
        </w:numPr>
      </w:pPr>
      <w:r>
        <w:t>Clearing DTCs shall clear permanent memory when triggered.</w:t>
      </w:r>
    </w:p>
    <w:p w14:paraId="3D663CD5" w14:textId="77777777" w:rsidR="00274576" w:rsidRDefault="00274576" w:rsidP="00274576"/>
    <w:p w14:paraId="163887C8" w14:textId="77777777" w:rsidR="00274576" w:rsidRDefault="00274576" w:rsidP="00274576">
      <w:pPr>
        <w:pStyle w:val="Heading2"/>
      </w:pPr>
      <w:r w:rsidRPr="00B9479B">
        <w:t>SWR-REQ-242670/B-Criteria for Setting Missing Message DTCs (CGEA 1.3)</w:t>
      </w:r>
    </w:p>
    <w:p w14:paraId="11BDB350" w14:textId="77777777" w:rsidR="00274576" w:rsidRPr="00956646" w:rsidRDefault="00274576" w:rsidP="00274576">
      <w:pPr>
        <w:rPr>
          <w:rFonts w:cs="Arial"/>
        </w:rPr>
      </w:pPr>
    </w:p>
    <w:p w14:paraId="3594CB9F" w14:textId="77777777" w:rsidR="00274576" w:rsidRPr="00956646" w:rsidRDefault="00274576" w:rsidP="00274576">
      <w:pPr>
        <w:rPr>
          <w:rFonts w:cs="Arial"/>
        </w:rPr>
      </w:pPr>
      <w:r w:rsidRPr="00956646">
        <w:rPr>
          <w:rFonts w:cs="Arial"/>
        </w:rPr>
        <w:t xml:space="preserve">The following is the criteria that shall be met </w:t>
      </w:r>
      <w:proofErr w:type="gramStart"/>
      <w:r w:rsidRPr="00956646">
        <w:rPr>
          <w:rFonts w:cs="Arial"/>
        </w:rPr>
        <w:t>in order to</w:t>
      </w:r>
      <w:proofErr w:type="gramEnd"/>
      <w:r w:rsidRPr="00956646">
        <w:rPr>
          <w:rFonts w:cs="Arial"/>
        </w:rPr>
        <w:t xml:space="preserve"> set Missing Message DTCs:</w:t>
      </w:r>
    </w:p>
    <w:p w14:paraId="28545826" w14:textId="77777777" w:rsidR="00274576" w:rsidRPr="00956646" w:rsidRDefault="00274576" w:rsidP="00274576">
      <w:pPr>
        <w:numPr>
          <w:ilvl w:val="0"/>
          <w:numId w:val="83"/>
        </w:numPr>
        <w:rPr>
          <w:rFonts w:cs="Arial"/>
        </w:rPr>
      </w:pPr>
      <w:r w:rsidRPr="00956646">
        <w:rPr>
          <w:rFonts w:cs="Arial"/>
        </w:rPr>
        <w:t>The component must be between 10 volts and 16 volts.</w:t>
      </w:r>
    </w:p>
    <w:p w14:paraId="46C664EC" w14:textId="77777777" w:rsidR="00274576" w:rsidRPr="00956646" w:rsidRDefault="00274576" w:rsidP="00274576">
      <w:pPr>
        <w:numPr>
          <w:ilvl w:val="0"/>
          <w:numId w:val="83"/>
        </w:numPr>
        <w:rPr>
          <w:rFonts w:cs="Arial"/>
        </w:rPr>
      </w:pPr>
      <w:r w:rsidRPr="00956646">
        <w:rPr>
          <w:rFonts w:cs="Arial"/>
        </w:rPr>
        <w:t xml:space="preserve">The signal </w:t>
      </w:r>
      <w:proofErr w:type="spellStart"/>
      <w:r w:rsidRPr="00956646">
        <w:rPr>
          <w:rFonts w:cs="Arial"/>
        </w:rPr>
        <w:t>Ignition_Status</w:t>
      </w:r>
      <w:proofErr w:type="spellEnd"/>
      <w:r w:rsidRPr="00956646">
        <w:rPr>
          <w:rFonts w:cs="Arial"/>
        </w:rPr>
        <w:t xml:space="preserve"> must equal RUN (last known)</w:t>
      </w:r>
    </w:p>
    <w:p w14:paraId="441A97A3" w14:textId="77777777" w:rsidR="00274576" w:rsidRPr="00956646" w:rsidRDefault="00274576" w:rsidP="00274576">
      <w:pPr>
        <w:numPr>
          <w:ilvl w:val="0"/>
          <w:numId w:val="83"/>
        </w:numPr>
        <w:rPr>
          <w:rFonts w:cs="Arial"/>
        </w:rPr>
      </w:pPr>
      <w:r w:rsidRPr="00956646">
        <w:rPr>
          <w:rFonts w:cs="Arial"/>
        </w:rPr>
        <w:t xml:space="preserve">The signal </w:t>
      </w:r>
      <w:proofErr w:type="spellStart"/>
      <w:r w:rsidRPr="00956646">
        <w:rPr>
          <w:rFonts w:cs="Arial"/>
        </w:rPr>
        <w:t>PwPckTq_D_Stat</w:t>
      </w:r>
      <w:proofErr w:type="spellEnd"/>
      <w:r w:rsidRPr="00956646">
        <w:rPr>
          <w:rFonts w:cs="Arial"/>
        </w:rPr>
        <w:t xml:space="preserve"> must NOT be equal to </w:t>
      </w:r>
      <w:proofErr w:type="spellStart"/>
      <w:r w:rsidRPr="00956646">
        <w:rPr>
          <w:rFonts w:cs="Arial"/>
        </w:rPr>
        <w:t>PwPckStrtInPrgrss_</w:t>
      </w:r>
      <w:proofErr w:type="gramStart"/>
      <w:r w:rsidRPr="00956646">
        <w:rPr>
          <w:rFonts w:cs="Arial"/>
        </w:rPr>
        <w:t>TqNotAvail</w:t>
      </w:r>
      <w:proofErr w:type="spellEnd"/>
      <w:r w:rsidRPr="00956646">
        <w:rPr>
          <w:rFonts w:cs="Arial"/>
        </w:rPr>
        <w:t xml:space="preserve">  (</w:t>
      </w:r>
      <w:proofErr w:type="gramEnd"/>
      <w:r w:rsidRPr="00956646">
        <w:rPr>
          <w:rFonts w:cs="Arial"/>
        </w:rPr>
        <w:t>last known)</w:t>
      </w:r>
    </w:p>
    <w:p w14:paraId="4B382341" w14:textId="77777777" w:rsidR="00274576" w:rsidRPr="00956646" w:rsidRDefault="00274576" w:rsidP="00274576">
      <w:pPr>
        <w:numPr>
          <w:ilvl w:val="0"/>
          <w:numId w:val="83"/>
        </w:numPr>
        <w:rPr>
          <w:rFonts w:cs="Arial"/>
        </w:rPr>
      </w:pPr>
      <w:r w:rsidRPr="00956646">
        <w:rPr>
          <w:rFonts w:cs="Arial"/>
        </w:rPr>
        <w:t xml:space="preserve">The signal </w:t>
      </w:r>
      <w:proofErr w:type="spellStart"/>
      <w:r w:rsidRPr="00956646">
        <w:rPr>
          <w:rFonts w:cs="Arial"/>
        </w:rPr>
        <w:t>ElPw_D_Stat</w:t>
      </w:r>
      <w:proofErr w:type="spellEnd"/>
      <w:r w:rsidRPr="00956646">
        <w:rPr>
          <w:rFonts w:cs="Arial"/>
        </w:rPr>
        <w:t xml:space="preserve"> (if supported) must NOT be equal to LV Event in Progress. (last known)</w:t>
      </w:r>
    </w:p>
    <w:p w14:paraId="43AD42B0" w14:textId="77777777" w:rsidR="00274576" w:rsidRPr="00956646" w:rsidRDefault="00274576" w:rsidP="00274576">
      <w:pPr>
        <w:numPr>
          <w:ilvl w:val="0"/>
          <w:numId w:val="83"/>
        </w:numPr>
        <w:rPr>
          <w:rFonts w:cs="Arial"/>
        </w:rPr>
      </w:pPr>
      <w:r w:rsidRPr="00956646">
        <w:rPr>
          <w:rFonts w:cs="Arial"/>
        </w:rPr>
        <w:t xml:space="preserve">The signal </w:t>
      </w:r>
      <w:proofErr w:type="spellStart"/>
      <w:r w:rsidRPr="00956646">
        <w:rPr>
          <w:rFonts w:cs="Arial"/>
        </w:rPr>
        <w:t>Ignition_Status</w:t>
      </w:r>
      <w:proofErr w:type="spellEnd"/>
      <w:r w:rsidRPr="00956646">
        <w:rPr>
          <w:rFonts w:cs="Arial"/>
        </w:rPr>
        <w:t xml:space="preserve"> must not have changed in the last 1000ms.</w:t>
      </w:r>
    </w:p>
    <w:p w14:paraId="68E43E1D" w14:textId="77777777" w:rsidR="00274576" w:rsidRPr="00956646" w:rsidRDefault="00274576" w:rsidP="00274576">
      <w:pPr>
        <w:numPr>
          <w:ilvl w:val="0"/>
          <w:numId w:val="83"/>
        </w:numPr>
        <w:rPr>
          <w:rFonts w:cs="Arial"/>
        </w:rPr>
      </w:pPr>
      <w:r w:rsidRPr="00956646">
        <w:rPr>
          <w:rFonts w:cs="Arial"/>
        </w:rPr>
        <w:t xml:space="preserve">The signal </w:t>
      </w:r>
      <w:proofErr w:type="spellStart"/>
      <w:r w:rsidRPr="00956646">
        <w:rPr>
          <w:rFonts w:cs="Arial"/>
        </w:rPr>
        <w:t>PwPckTq_D_Stat</w:t>
      </w:r>
      <w:proofErr w:type="spellEnd"/>
      <w:r w:rsidRPr="00956646">
        <w:rPr>
          <w:rFonts w:cs="Arial"/>
        </w:rPr>
        <w:t xml:space="preserve"> must not have changed in the last 1000ms.</w:t>
      </w:r>
    </w:p>
    <w:p w14:paraId="172FD91F" w14:textId="77777777" w:rsidR="00274576" w:rsidRPr="00956646" w:rsidRDefault="00274576" w:rsidP="00274576">
      <w:pPr>
        <w:numPr>
          <w:ilvl w:val="0"/>
          <w:numId w:val="83"/>
        </w:numPr>
        <w:rPr>
          <w:rFonts w:cs="Arial"/>
        </w:rPr>
      </w:pPr>
      <w:r w:rsidRPr="00956646">
        <w:rPr>
          <w:rFonts w:cs="Arial"/>
        </w:rPr>
        <w:t xml:space="preserve">The signal </w:t>
      </w:r>
      <w:proofErr w:type="spellStart"/>
      <w:r w:rsidRPr="00956646">
        <w:rPr>
          <w:rFonts w:cs="Arial"/>
        </w:rPr>
        <w:t>ElPw_D_State</w:t>
      </w:r>
      <w:proofErr w:type="spellEnd"/>
      <w:r w:rsidRPr="00956646">
        <w:rPr>
          <w:rFonts w:cs="Arial"/>
        </w:rPr>
        <w:t xml:space="preserve"> (if supported) must not have changed in the last 1000ms.</w:t>
      </w:r>
    </w:p>
    <w:p w14:paraId="21A93409" w14:textId="77777777" w:rsidR="00274576" w:rsidRPr="00956646" w:rsidRDefault="00274576" w:rsidP="00274576">
      <w:pPr>
        <w:numPr>
          <w:ilvl w:val="0"/>
          <w:numId w:val="83"/>
        </w:numPr>
        <w:rPr>
          <w:rFonts w:cs="Arial"/>
        </w:rPr>
      </w:pPr>
      <w:r w:rsidRPr="00956646">
        <w:rPr>
          <w:rFonts w:cs="Arial"/>
        </w:rPr>
        <w:t>The component must suspend Missing Message Setting Strategy when performing Diagnostic Routines.</w:t>
      </w:r>
    </w:p>
    <w:p w14:paraId="733DF277" w14:textId="77777777" w:rsidR="00274576" w:rsidRPr="00956646" w:rsidRDefault="00274576" w:rsidP="00274576">
      <w:pPr>
        <w:numPr>
          <w:ilvl w:val="0"/>
          <w:numId w:val="83"/>
        </w:numPr>
        <w:rPr>
          <w:rFonts w:cs="Arial"/>
        </w:rPr>
      </w:pPr>
      <w:r w:rsidRPr="00956646">
        <w:rPr>
          <w:rFonts w:cs="Arial"/>
        </w:rPr>
        <w:t>The component must be in non-programming modes.</w:t>
      </w:r>
    </w:p>
    <w:p w14:paraId="2A8BBE16" w14:textId="77777777" w:rsidR="00274576" w:rsidRPr="00956646" w:rsidRDefault="00274576" w:rsidP="00274576">
      <w:pPr>
        <w:numPr>
          <w:ilvl w:val="0"/>
          <w:numId w:val="83"/>
        </w:numPr>
        <w:rPr>
          <w:rFonts w:cs="Arial"/>
        </w:rPr>
      </w:pPr>
      <w:r w:rsidRPr="00956646">
        <w:rPr>
          <w:rFonts w:cs="Arial"/>
        </w:rPr>
        <w:t xml:space="preserve">The status message must be missing for more than five seconds in </w:t>
      </w:r>
      <w:proofErr w:type="gramStart"/>
      <w:r w:rsidRPr="00956646">
        <w:rPr>
          <w:rFonts w:cs="Arial"/>
        </w:rPr>
        <w:t>all of</w:t>
      </w:r>
      <w:proofErr w:type="gramEnd"/>
      <w:r w:rsidRPr="00956646">
        <w:rPr>
          <w:rFonts w:cs="Arial"/>
        </w:rPr>
        <w:t xml:space="preserve"> the above states listed above.</w:t>
      </w:r>
    </w:p>
    <w:p w14:paraId="4E081966" w14:textId="77777777" w:rsidR="00274576" w:rsidRPr="00956646" w:rsidRDefault="00274576" w:rsidP="00274576">
      <w:pPr>
        <w:numPr>
          <w:ilvl w:val="0"/>
          <w:numId w:val="83"/>
        </w:numPr>
        <w:rPr>
          <w:rFonts w:cs="Arial"/>
        </w:rPr>
      </w:pPr>
      <w:r w:rsidRPr="00956646">
        <w:rPr>
          <w:rFonts w:cs="Arial"/>
        </w:rPr>
        <w:t xml:space="preserve">Timers shall be stored and controlled in the application software.  </w:t>
      </w:r>
    </w:p>
    <w:p w14:paraId="27C33BDE" w14:textId="77777777" w:rsidR="00274576" w:rsidRPr="00956646" w:rsidRDefault="00274576" w:rsidP="00274576">
      <w:pPr>
        <w:numPr>
          <w:ilvl w:val="0"/>
          <w:numId w:val="83"/>
        </w:numPr>
        <w:rPr>
          <w:rFonts w:cs="Arial"/>
        </w:rPr>
      </w:pPr>
      <w:proofErr w:type="gramStart"/>
      <w:r w:rsidRPr="00956646">
        <w:rPr>
          <w:rFonts w:cs="Arial"/>
        </w:rPr>
        <w:t>Timers</w:t>
      </w:r>
      <w:proofErr w:type="gramEnd"/>
      <w:r w:rsidRPr="00956646">
        <w:rPr>
          <w:rFonts w:cs="Arial"/>
        </w:rPr>
        <w:t xml:space="preserve"> need be continuously reset if they do not match items 1-7 above.</w:t>
      </w:r>
    </w:p>
    <w:p w14:paraId="07DC7703" w14:textId="77777777" w:rsidR="00274576" w:rsidRPr="00956646" w:rsidRDefault="00274576" w:rsidP="00274576">
      <w:pPr>
        <w:numPr>
          <w:ilvl w:val="0"/>
          <w:numId w:val="83"/>
        </w:numPr>
        <w:rPr>
          <w:rFonts w:cs="Arial"/>
        </w:rPr>
      </w:pPr>
      <w:r w:rsidRPr="00956646">
        <w:rPr>
          <w:rFonts w:cs="Arial"/>
        </w:rPr>
        <w:t>Reset time if message is received.</w:t>
      </w:r>
    </w:p>
    <w:p w14:paraId="2FCE6CE2" w14:textId="77777777" w:rsidR="00274576" w:rsidRPr="00956646" w:rsidRDefault="00274576" w:rsidP="00274576">
      <w:pPr>
        <w:rPr>
          <w:rFonts w:cs="Arial"/>
        </w:rPr>
      </w:pPr>
    </w:p>
    <w:p w14:paraId="1D33D5D2" w14:textId="77777777" w:rsidR="00274576" w:rsidRDefault="00274576" w:rsidP="00274576">
      <w:pPr>
        <w:pStyle w:val="Heading3"/>
      </w:pPr>
      <w:r w:rsidRPr="00B9479B">
        <w:t>SWR-REQ-242696/C-Exception for Message</w:t>
      </w:r>
    </w:p>
    <w:p w14:paraId="689EAA36" w14:textId="77777777" w:rsidR="00274576" w:rsidRPr="004A23FD" w:rsidRDefault="00274576" w:rsidP="00274576">
      <w:pPr>
        <w:rPr>
          <w:rFonts w:cs="Arial"/>
        </w:rPr>
      </w:pPr>
    </w:p>
    <w:p w14:paraId="29F4BA0D" w14:textId="77777777" w:rsidR="00274576" w:rsidRPr="004A23FD" w:rsidRDefault="00274576" w:rsidP="00274576">
      <w:pPr>
        <w:numPr>
          <w:ilvl w:val="0"/>
          <w:numId w:val="86"/>
        </w:numPr>
        <w:rPr>
          <w:rFonts w:cs="Arial"/>
        </w:rPr>
      </w:pPr>
      <w:r w:rsidRPr="004A23FD">
        <w:rPr>
          <w:rFonts w:cs="Arial"/>
        </w:rPr>
        <w:t>The last known ignition message is RUN.</w:t>
      </w:r>
    </w:p>
    <w:p w14:paraId="2C9255CC" w14:textId="4537E13D" w:rsidR="00274576" w:rsidRPr="004A23FD" w:rsidRDefault="00274576" w:rsidP="00274576">
      <w:pPr>
        <w:numPr>
          <w:ilvl w:val="0"/>
          <w:numId w:val="86"/>
        </w:numPr>
        <w:rPr>
          <w:rFonts w:cs="Arial"/>
        </w:rPr>
      </w:pPr>
      <w:r w:rsidRPr="004A23FD">
        <w:rPr>
          <w:rFonts w:cs="Arial"/>
        </w:rPr>
        <w:t>The last known ignition is Stable.</w:t>
      </w:r>
    </w:p>
    <w:p w14:paraId="04F23B1F" w14:textId="77777777" w:rsidR="00274576" w:rsidRPr="004A23FD" w:rsidRDefault="00274576" w:rsidP="00274576">
      <w:pPr>
        <w:numPr>
          <w:ilvl w:val="0"/>
          <w:numId w:val="86"/>
        </w:numPr>
        <w:rPr>
          <w:rFonts w:cs="Arial"/>
        </w:rPr>
      </w:pPr>
      <w:r w:rsidRPr="004A23FD">
        <w:rPr>
          <w:rFonts w:cs="Arial"/>
        </w:rPr>
        <w:t>$3B2 is missing for more than five seconds.</w:t>
      </w:r>
    </w:p>
    <w:p w14:paraId="5BD2B6BA" w14:textId="0BC8C053" w:rsidR="00274576" w:rsidRPr="004A23FD" w:rsidRDefault="00274576" w:rsidP="00274576">
      <w:pPr>
        <w:numPr>
          <w:ilvl w:val="0"/>
          <w:numId w:val="86"/>
        </w:numPr>
        <w:rPr>
          <w:rFonts w:cs="Arial"/>
        </w:rPr>
      </w:pPr>
      <w:r w:rsidRPr="004A23FD">
        <w:rPr>
          <w:rFonts w:cs="Arial"/>
        </w:rPr>
        <w:t xml:space="preserve">If 1-3 are met, then the component shall set the DTC for loss communication with the </w:t>
      </w:r>
      <w:r>
        <w:rPr>
          <w:rFonts w:cs="Arial"/>
        </w:rPr>
        <w:t>BCM</w:t>
      </w:r>
      <w:r w:rsidRPr="004A23FD">
        <w:rPr>
          <w:rFonts w:cs="Arial"/>
        </w:rPr>
        <w:t>.</w:t>
      </w:r>
    </w:p>
    <w:p w14:paraId="3DB8ECB0" w14:textId="77777777" w:rsidR="00274576" w:rsidRPr="004A23FD" w:rsidRDefault="00274576" w:rsidP="00274576">
      <w:pPr>
        <w:rPr>
          <w:rFonts w:cs="Arial"/>
        </w:rPr>
      </w:pPr>
    </w:p>
    <w:p w14:paraId="7A5D0416" w14:textId="77777777" w:rsidR="00274576" w:rsidRDefault="00274576" w:rsidP="00274576">
      <w:pPr>
        <w:pStyle w:val="Heading3"/>
      </w:pPr>
      <w:r w:rsidRPr="00B9479B">
        <w:t>SWR-REQ-242697/A-Missing, Invalid, or Unknown Messages Failure Modes</w:t>
      </w:r>
    </w:p>
    <w:p w14:paraId="5D72AC43" w14:textId="77777777" w:rsidR="00274576" w:rsidRPr="00BF352E" w:rsidRDefault="00274576" w:rsidP="00274576">
      <w:pPr>
        <w:rPr>
          <w:rFonts w:cs="Arial"/>
        </w:rPr>
      </w:pPr>
    </w:p>
    <w:p w14:paraId="13477251" w14:textId="77777777" w:rsidR="00274576" w:rsidRPr="00BF352E" w:rsidRDefault="00274576" w:rsidP="00274576">
      <w:pPr>
        <w:numPr>
          <w:ilvl w:val="0"/>
          <w:numId w:val="89"/>
        </w:numPr>
        <w:rPr>
          <w:rFonts w:cs="Arial"/>
        </w:rPr>
      </w:pPr>
      <w:r w:rsidRPr="00BF352E">
        <w:rPr>
          <w:rFonts w:cs="Arial"/>
        </w:rPr>
        <w:t>Failure modes for missing messages, unknown states and invalid messages have the same failure mode as described in the missing/invalid message DTCs.</w:t>
      </w:r>
    </w:p>
    <w:p w14:paraId="36F93716" w14:textId="77777777" w:rsidR="00274576" w:rsidRPr="00BF352E" w:rsidRDefault="00274576" w:rsidP="00274576">
      <w:pPr>
        <w:numPr>
          <w:ilvl w:val="0"/>
          <w:numId w:val="89"/>
        </w:numPr>
        <w:rPr>
          <w:rFonts w:cs="Arial"/>
        </w:rPr>
      </w:pPr>
      <w:r w:rsidRPr="00BF352E">
        <w:rPr>
          <w:rFonts w:cs="Arial"/>
        </w:rPr>
        <w:lastRenderedPageBreak/>
        <w:t>Failure modes will work regardless of DTC setting is enabled.</w:t>
      </w:r>
    </w:p>
    <w:p w14:paraId="11C32089" w14:textId="77777777" w:rsidR="00274576" w:rsidRPr="00BF352E" w:rsidRDefault="00274576" w:rsidP="00274576">
      <w:pPr>
        <w:numPr>
          <w:ilvl w:val="0"/>
          <w:numId w:val="89"/>
        </w:numPr>
        <w:rPr>
          <w:rFonts w:cs="Arial"/>
        </w:rPr>
      </w:pPr>
      <w:r w:rsidRPr="00BF352E">
        <w:rPr>
          <w:rFonts w:cs="Arial"/>
        </w:rPr>
        <w:t xml:space="preserve">Failure modes will work with these errors </w:t>
      </w:r>
      <w:proofErr w:type="gramStart"/>
      <w:r w:rsidRPr="00BF352E">
        <w:rPr>
          <w:rFonts w:cs="Arial"/>
        </w:rPr>
        <w:t>as long as</w:t>
      </w:r>
      <w:proofErr w:type="gramEnd"/>
      <w:r w:rsidRPr="00BF352E">
        <w:rPr>
          <w:rFonts w:cs="Arial"/>
        </w:rPr>
        <w:t xml:space="preserve"> CAN is functioning (9 volts and above typically).</w:t>
      </w:r>
    </w:p>
    <w:p w14:paraId="05C3DD92" w14:textId="77777777" w:rsidR="00274576" w:rsidRPr="00BF352E" w:rsidRDefault="00274576" w:rsidP="00274576">
      <w:pPr>
        <w:rPr>
          <w:rFonts w:cs="Arial"/>
        </w:rPr>
      </w:pPr>
    </w:p>
    <w:p w14:paraId="4617ED8D" w14:textId="77777777" w:rsidR="00274576" w:rsidRDefault="00274576" w:rsidP="00274576">
      <w:pPr>
        <w:pStyle w:val="Heading2"/>
      </w:pPr>
      <w:r w:rsidRPr="00B9479B">
        <w:t>SWR-REQ-242671/B-Criteria for Setting Battery Low and High DTCs</w:t>
      </w:r>
    </w:p>
    <w:p w14:paraId="1F0106F4" w14:textId="77777777" w:rsidR="00274576" w:rsidRPr="00387DBF" w:rsidRDefault="00274576" w:rsidP="00274576">
      <w:pPr>
        <w:rPr>
          <w:rFonts w:cs="Arial"/>
        </w:rPr>
      </w:pPr>
    </w:p>
    <w:p w14:paraId="0574721F" w14:textId="77777777" w:rsidR="00274576" w:rsidRPr="00387DBF" w:rsidRDefault="00274576" w:rsidP="00274576">
      <w:pPr>
        <w:rPr>
          <w:rFonts w:cs="Arial"/>
        </w:rPr>
      </w:pPr>
      <w:r w:rsidRPr="00387DBF">
        <w:rPr>
          <w:rFonts w:cs="Arial"/>
        </w:rPr>
        <w:t xml:space="preserve">The following is the criteria that shall be met </w:t>
      </w:r>
      <w:proofErr w:type="gramStart"/>
      <w:r w:rsidRPr="00387DBF">
        <w:rPr>
          <w:rFonts w:cs="Arial"/>
        </w:rPr>
        <w:t>in order to</w:t>
      </w:r>
      <w:proofErr w:type="gramEnd"/>
      <w:r w:rsidRPr="00387DBF">
        <w:rPr>
          <w:rFonts w:cs="Arial"/>
        </w:rPr>
        <w:t xml:space="preserve"> set the Low Voltage DTC.</w:t>
      </w:r>
    </w:p>
    <w:p w14:paraId="5F4ABA92" w14:textId="77777777" w:rsidR="00274576" w:rsidRPr="00387DBF" w:rsidRDefault="00274576" w:rsidP="00274576">
      <w:pPr>
        <w:numPr>
          <w:ilvl w:val="0"/>
          <w:numId w:val="92"/>
        </w:numPr>
        <w:rPr>
          <w:rFonts w:cs="Arial"/>
        </w:rPr>
      </w:pPr>
      <w:r w:rsidRPr="00387DBF">
        <w:rPr>
          <w:rFonts w:cs="Arial"/>
        </w:rPr>
        <w:t>When less than 10 volts +/- 3%, the ECU shall suspend logging DTCs (with exception of Battery Low).</w:t>
      </w:r>
    </w:p>
    <w:p w14:paraId="50E44C6E" w14:textId="77777777" w:rsidR="00274576" w:rsidRPr="00387DBF" w:rsidRDefault="00274576" w:rsidP="00274576">
      <w:pPr>
        <w:numPr>
          <w:ilvl w:val="0"/>
          <w:numId w:val="92"/>
        </w:numPr>
        <w:rPr>
          <w:rFonts w:cs="Arial"/>
        </w:rPr>
      </w:pPr>
      <w:r w:rsidRPr="00387DBF">
        <w:rPr>
          <w:rFonts w:cs="Arial"/>
        </w:rPr>
        <w:t>When less than 10 volts, for a period greater than 10 seconds, the Battery Low DTC shall set.</w:t>
      </w:r>
    </w:p>
    <w:p w14:paraId="6154E62F" w14:textId="77777777" w:rsidR="00274576" w:rsidRPr="00387DBF" w:rsidRDefault="00274576" w:rsidP="00274576">
      <w:pPr>
        <w:rPr>
          <w:rFonts w:cs="Arial"/>
        </w:rPr>
      </w:pPr>
    </w:p>
    <w:p w14:paraId="110F8B31" w14:textId="77777777" w:rsidR="00274576" w:rsidRPr="00387DBF" w:rsidRDefault="00274576" w:rsidP="00274576">
      <w:pPr>
        <w:rPr>
          <w:rFonts w:cs="Arial"/>
        </w:rPr>
      </w:pPr>
      <w:r w:rsidRPr="00387DBF">
        <w:rPr>
          <w:rFonts w:cs="Arial"/>
        </w:rPr>
        <w:t xml:space="preserve">The following is the criteria that shall be met </w:t>
      </w:r>
      <w:proofErr w:type="gramStart"/>
      <w:r w:rsidRPr="00387DBF">
        <w:rPr>
          <w:rFonts w:cs="Arial"/>
        </w:rPr>
        <w:t>in order to</w:t>
      </w:r>
      <w:proofErr w:type="gramEnd"/>
      <w:r w:rsidRPr="00387DBF">
        <w:rPr>
          <w:rFonts w:cs="Arial"/>
        </w:rPr>
        <w:t xml:space="preserve"> set the High Voltage DTC.</w:t>
      </w:r>
    </w:p>
    <w:p w14:paraId="1C5BA2C8" w14:textId="77777777" w:rsidR="00274576" w:rsidRPr="00387DBF" w:rsidRDefault="00274576" w:rsidP="00274576">
      <w:pPr>
        <w:numPr>
          <w:ilvl w:val="0"/>
          <w:numId w:val="94"/>
        </w:numPr>
        <w:rPr>
          <w:rFonts w:cs="Arial"/>
        </w:rPr>
      </w:pPr>
      <w:r w:rsidRPr="00387DBF">
        <w:rPr>
          <w:rFonts w:cs="Arial"/>
        </w:rPr>
        <w:t>When above 16 volts +/- 3%, the radio shall suspend logging DTCs (</w:t>
      </w:r>
      <w:proofErr w:type="gramStart"/>
      <w:r w:rsidRPr="00387DBF">
        <w:rPr>
          <w:rFonts w:cs="Arial"/>
        </w:rPr>
        <w:t>with the exception of</w:t>
      </w:r>
      <w:proofErr w:type="gramEnd"/>
      <w:r w:rsidRPr="00387DBF">
        <w:rPr>
          <w:rFonts w:cs="Arial"/>
        </w:rPr>
        <w:t xml:space="preserve"> Battery High).</w:t>
      </w:r>
    </w:p>
    <w:p w14:paraId="02808D2E" w14:textId="2F86D77E" w:rsidR="00274576" w:rsidRPr="00387DBF" w:rsidRDefault="00274576" w:rsidP="00274576">
      <w:pPr>
        <w:numPr>
          <w:ilvl w:val="0"/>
          <w:numId w:val="94"/>
        </w:numPr>
        <w:rPr>
          <w:rFonts w:cs="Arial"/>
        </w:rPr>
      </w:pPr>
      <w:r w:rsidRPr="00387DBF">
        <w:rPr>
          <w:rFonts w:cs="Arial"/>
        </w:rPr>
        <w:t xml:space="preserve">When above 16 </w:t>
      </w:r>
      <w:proofErr w:type="gramStart"/>
      <w:r w:rsidRPr="00387DBF">
        <w:rPr>
          <w:rFonts w:cs="Arial"/>
        </w:rPr>
        <w:t>volts  +</w:t>
      </w:r>
      <w:proofErr w:type="gramEnd"/>
      <w:r w:rsidRPr="00387DBF">
        <w:rPr>
          <w:rFonts w:cs="Arial"/>
        </w:rPr>
        <w:t xml:space="preserve">/- 3% for greater than </w:t>
      </w:r>
      <w:r>
        <w:rPr>
          <w:rFonts w:cs="Arial"/>
        </w:rPr>
        <w:t>5.5</w:t>
      </w:r>
      <w:r w:rsidRPr="00387DBF">
        <w:rPr>
          <w:rFonts w:cs="Arial"/>
        </w:rPr>
        <w:t>s, the Battery High DTC shall set.</w:t>
      </w:r>
    </w:p>
    <w:p w14:paraId="18B4CBDF" w14:textId="77777777" w:rsidR="00274576" w:rsidRPr="00387DBF" w:rsidRDefault="00274576" w:rsidP="00274576">
      <w:pPr>
        <w:rPr>
          <w:rFonts w:cs="Arial"/>
        </w:rPr>
      </w:pPr>
    </w:p>
    <w:p w14:paraId="6AFDD94B" w14:textId="77777777" w:rsidR="00274576" w:rsidRDefault="00274576" w:rsidP="00274576">
      <w:pPr>
        <w:pStyle w:val="Heading2"/>
      </w:pPr>
      <w:r w:rsidRPr="00B9479B">
        <w:t>SWR-REQ-242672/C-IVS Part Number Scheme</w:t>
      </w:r>
    </w:p>
    <w:p w14:paraId="2785F454" w14:textId="77777777" w:rsidR="00274576" w:rsidRPr="004D49FE" w:rsidRDefault="00274576" w:rsidP="00274576">
      <w:pPr>
        <w:rPr>
          <w:rFonts w:cs="Arial"/>
        </w:rPr>
      </w:pPr>
    </w:p>
    <w:p w14:paraId="58FB0B83" w14:textId="77777777" w:rsidR="00274576" w:rsidRPr="004D49FE" w:rsidRDefault="00274576" w:rsidP="00274576">
      <w:pPr>
        <w:rPr>
          <w:rFonts w:cs="Arial"/>
        </w:rPr>
      </w:pPr>
      <w:r w:rsidRPr="004D49FE">
        <w:rPr>
          <w:rFonts w:cs="Arial"/>
        </w:rPr>
        <w:t>The IVS Base Part Numbers can be pulled from the IVS website.  www.ivs.ford.com</w:t>
      </w:r>
    </w:p>
    <w:p w14:paraId="31F587FE" w14:textId="77777777" w:rsidR="00274576" w:rsidRPr="004D49FE" w:rsidRDefault="00274576" w:rsidP="00274576">
      <w:pPr>
        <w:rPr>
          <w:rFonts w:cs="Arial"/>
        </w:rPr>
      </w:pPr>
    </w:p>
    <w:p w14:paraId="336EE83A" w14:textId="77777777" w:rsidR="00274576" w:rsidRPr="004D49FE" w:rsidRDefault="00274576" w:rsidP="00274576">
      <w:pPr>
        <w:rPr>
          <w:rFonts w:cs="Arial"/>
        </w:rPr>
      </w:pPr>
      <w:r w:rsidRPr="004D49FE">
        <w:rPr>
          <w:rFonts w:cs="Arial"/>
        </w:rPr>
        <w:t>The Part Number Hierarchy is as follows:</w:t>
      </w:r>
    </w:p>
    <w:p w14:paraId="40CFC174" w14:textId="77777777" w:rsidR="00274576" w:rsidRPr="004D49FE" w:rsidRDefault="00274576" w:rsidP="00274576">
      <w:pPr>
        <w:numPr>
          <w:ilvl w:val="0"/>
          <w:numId w:val="96"/>
        </w:numPr>
        <w:rPr>
          <w:rFonts w:cs="Arial"/>
        </w:rPr>
      </w:pPr>
      <w:r w:rsidRPr="004D49FE">
        <w:rPr>
          <w:rFonts w:cs="Arial"/>
        </w:rPr>
        <w:t>Ford Assembly Part Number</w:t>
      </w:r>
    </w:p>
    <w:p w14:paraId="7D3D4472" w14:textId="77777777" w:rsidR="00274576" w:rsidRPr="004D49FE" w:rsidRDefault="00274576" w:rsidP="00274576">
      <w:pPr>
        <w:numPr>
          <w:ilvl w:val="1"/>
          <w:numId w:val="96"/>
        </w:numPr>
        <w:rPr>
          <w:rFonts w:cs="Arial"/>
        </w:rPr>
      </w:pPr>
      <w:r w:rsidRPr="004D49FE">
        <w:rPr>
          <w:rFonts w:cs="Arial"/>
        </w:rPr>
        <w:t>Core Assembly Part Number (all hardware)</w:t>
      </w:r>
    </w:p>
    <w:p w14:paraId="3277CA4B" w14:textId="77777777" w:rsidR="00274576" w:rsidRPr="004D49FE" w:rsidRDefault="00274576" w:rsidP="00274576">
      <w:pPr>
        <w:numPr>
          <w:ilvl w:val="1"/>
          <w:numId w:val="96"/>
        </w:numPr>
        <w:rPr>
          <w:rFonts w:cs="Arial"/>
        </w:rPr>
      </w:pPr>
      <w:r w:rsidRPr="004D49FE">
        <w:rPr>
          <w:rFonts w:cs="Arial"/>
        </w:rPr>
        <w:t>Strategy Part Number (main application)</w:t>
      </w:r>
    </w:p>
    <w:p w14:paraId="389862E8" w14:textId="77777777" w:rsidR="00274576" w:rsidRPr="004D49FE" w:rsidRDefault="00274576" w:rsidP="00274576">
      <w:pPr>
        <w:numPr>
          <w:ilvl w:val="1"/>
          <w:numId w:val="96"/>
        </w:numPr>
        <w:rPr>
          <w:rFonts w:cs="Arial"/>
        </w:rPr>
      </w:pPr>
      <w:r w:rsidRPr="004D49FE">
        <w:rPr>
          <w:rFonts w:cs="Arial"/>
        </w:rPr>
        <w:t>Calibration Part Number (calibration files)</w:t>
      </w:r>
    </w:p>
    <w:p w14:paraId="491738F2" w14:textId="77777777" w:rsidR="00274576" w:rsidRPr="004D49FE" w:rsidRDefault="00274576" w:rsidP="00274576">
      <w:pPr>
        <w:numPr>
          <w:ilvl w:val="1"/>
          <w:numId w:val="96"/>
        </w:numPr>
        <w:rPr>
          <w:rFonts w:cs="Arial"/>
        </w:rPr>
      </w:pPr>
      <w:r w:rsidRPr="004D49FE">
        <w:rPr>
          <w:rFonts w:cs="Arial"/>
        </w:rPr>
        <w:t xml:space="preserve">Secondary Bootloader Part Number </w:t>
      </w:r>
    </w:p>
    <w:p w14:paraId="1AF06D83" w14:textId="77777777" w:rsidR="00274576" w:rsidRPr="004D49FE" w:rsidRDefault="00274576" w:rsidP="00274576">
      <w:pPr>
        <w:numPr>
          <w:ilvl w:val="0"/>
          <w:numId w:val="96"/>
        </w:numPr>
        <w:rPr>
          <w:rFonts w:cs="Arial"/>
        </w:rPr>
      </w:pPr>
      <w:r w:rsidRPr="004D49FE">
        <w:rPr>
          <w:rFonts w:cs="Arial"/>
        </w:rPr>
        <w:t>Configuration (Standalone Calibration) Part Number has no effect on Ford Assembly Part Number.</w:t>
      </w:r>
    </w:p>
    <w:p w14:paraId="14A60D04" w14:textId="77777777" w:rsidR="00274576" w:rsidRPr="004D49FE" w:rsidRDefault="00274576" w:rsidP="00274576">
      <w:pPr>
        <w:rPr>
          <w:rFonts w:cs="Arial"/>
        </w:rPr>
      </w:pPr>
    </w:p>
    <w:p w14:paraId="414DFE70" w14:textId="6305BE1C" w:rsidR="00274576" w:rsidRPr="004D49FE" w:rsidRDefault="00274576" w:rsidP="00274576">
      <w:pPr>
        <w:rPr>
          <w:rFonts w:cs="Arial"/>
        </w:rPr>
      </w:pPr>
      <w:r w:rsidRPr="004D49FE">
        <w:rPr>
          <w:rFonts w:cs="Arial"/>
        </w:rPr>
        <w:t>The ECU requires DIDs for the Delivery Assembly Part Number, Strategy Part Number</w:t>
      </w:r>
      <w:r>
        <w:rPr>
          <w:rFonts w:cs="Arial"/>
        </w:rPr>
        <w:t>(s)</w:t>
      </w:r>
      <w:r w:rsidRPr="004D49FE">
        <w:rPr>
          <w:rFonts w:cs="Arial"/>
        </w:rPr>
        <w:t>,</w:t>
      </w:r>
      <w:r>
        <w:rPr>
          <w:rFonts w:cs="Arial"/>
        </w:rPr>
        <w:t xml:space="preserve"> and Core Assembly Part Number.  The</w:t>
      </w:r>
      <w:r w:rsidRPr="004D49FE">
        <w:rPr>
          <w:rFonts w:cs="Arial"/>
        </w:rPr>
        <w:t xml:space="preserve"> Calibration Part Number</w:t>
      </w:r>
      <w:r>
        <w:rPr>
          <w:rFonts w:cs="Arial"/>
        </w:rPr>
        <w:t>(s), and Configuration (Standalone Calibration) Part Number(s) may be required by your design.</w:t>
      </w:r>
    </w:p>
    <w:p w14:paraId="6826DA10" w14:textId="77777777" w:rsidR="00274576" w:rsidRPr="004D49FE" w:rsidRDefault="00274576" w:rsidP="00274576">
      <w:pPr>
        <w:rPr>
          <w:rFonts w:cs="Arial"/>
        </w:rPr>
      </w:pPr>
    </w:p>
    <w:p w14:paraId="35888DAD" w14:textId="77777777" w:rsidR="00274576" w:rsidRPr="004D49FE" w:rsidRDefault="00274576" w:rsidP="00274576">
      <w:pPr>
        <w:numPr>
          <w:ilvl w:val="0"/>
          <w:numId w:val="102"/>
        </w:numPr>
        <w:ind w:left="720" w:hanging="360"/>
        <w:rPr>
          <w:rFonts w:cs="Arial"/>
        </w:rPr>
      </w:pPr>
      <w:r w:rsidRPr="004D49FE">
        <w:rPr>
          <w:rFonts w:cs="Arial"/>
        </w:rPr>
        <w:t>Delivery Assembly Part Number (DID F113) – Assembly Part Number stored in non-erasable ROM when pa</w:t>
      </w:r>
      <w:r>
        <w:rPr>
          <w:rFonts w:cs="Arial"/>
        </w:rPr>
        <w:t>rt is delivered from supplier. (Required)</w:t>
      </w:r>
    </w:p>
    <w:p w14:paraId="52AFF4F9" w14:textId="77777777" w:rsidR="00274576" w:rsidRPr="004D49FE" w:rsidRDefault="00274576" w:rsidP="00274576">
      <w:pPr>
        <w:numPr>
          <w:ilvl w:val="0"/>
          <w:numId w:val="102"/>
        </w:numPr>
        <w:ind w:left="720" w:hanging="360"/>
        <w:rPr>
          <w:rFonts w:cs="Arial"/>
        </w:rPr>
      </w:pPr>
      <w:r w:rsidRPr="004D49FE">
        <w:rPr>
          <w:rFonts w:cs="Arial"/>
        </w:rPr>
        <w:t>Core Assembly Part Number (DID F111) – Core Assembly Part Number is stored in non-erasable ROM.</w:t>
      </w:r>
      <w:r>
        <w:rPr>
          <w:rFonts w:cs="Arial"/>
        </w:rPr>
        <w:t xml:space="preserve"> (Required)</w:t>
      </w:r>
    </w:p>
    <w:p w14:paraId="4355C71A" w14:textId="77777777" w:rsidR="00274576" w:rsidRPr="004D49FE" w:rsidRDefault="00274576" w:rsidP="00274576">
      <w:pPr>
        <w:numPr>
          <w:ilvl w:val="0"/>
          <w:numId w:val="102"/>
        </w:numPr>
        <w:ind w:left="720" w:hanging="360"/>
        <w:rPr>
          <w:rFonts w:cs="Arial"/>
        </w:rPr>
      </w:pPr>
      <w:r w:rsidRPr="004D49FE">
        <w:rPr>
          <w:rFonts w:cs="Arial"/>
        </w:rPr>
        <w:t>Strategy Part Number (DID F188) – Application Part Number stored in the strategy file.</w:t>
      </w:r>
      <w:r>
        <w:rPr>
          <w:rFonts w:cs="Arial"/>
        </w:rPr>
        <w:t xml:space="preserve"> (Required)</w:t>
      </w:r>
    </w:p>
    <w:p w14:paraId="4CC417B2" w14:textId="77777777" w:rsidR="00274576" w:rsidRPr="004D49FE" w:rsidRDefault="00274576" w:rsidP="00274576">
      <w:pPr>
        <w:numPr>
          <w:ilvl w:val="0"/>
          <w:numId w:val="102"/>
        </w:numPr>
        <w:ind w:left="720" w:hanging="360"/>
        <w:rPr>
          <w:rFonts w:cs="Arial"/>
        </w:rPr>
      </w:pPr>
      <w:r w:rsidRPr="004D49FE">
        <w:rPr>
          <w:rFonts w:cs="Arial"/>
        </w:rPr>
        <w:t>Calibration Part Number (DID F124) – Calibration Part Number stored in the calibration file.</w:t>
      </w:r>
      <w:r>
        <w:rPr>
          <w:rFonts w:cs="Arial"/>
        </w:rPr>
        <w:t xml:space="preserve"> (Depends on if Calibration File is needed)</w:t>
      </w:r>
    </w:p>
    <w:p w14:paraId="19CDED0B" w14:textId="77777777" w:rsidR="00274576" w:rsidRPr="004D49FE" w:rsidRDefault="00274576" w:rsidP="00274576">
      <w:pPr>
        <w:numPr>
          <w:ilvl w:val="0"/>
          <w:numId w:val="102"/>
        </w:numPr>
        <w:ind w:left="720" w:hanging="360"/>
        <w:rPr>
          <w:rFonts w:cs="Arial"/>
        </w:rPr>
      </w:pPr>
      <w:r w:rsidRPr="004D49FE">
        <w:rPr>
          <w:rFonts w:cs="Arial"/>
        </w:rPr>
        <w:t>Standalone Calibration File (DID F10A) – Configuration Part Number stored in the standalone configuration file.</w:t>
      </w:r>
      <w:r>
        <w:rPr>
          <w:rFonts w:cs="Arial"/>
        </w:rPr>
        <w:t xml:space="preserve"> (Depends on if Configuration File is needed)</w:t>
      </w:r>
    </w:p>
    <w:p w14:paraId="0C0B8F9F" w14:textId="77777777" w:rsidR="00274576" w:rsidRPr="004D49FE" w:rsidRDefault="00274576" w:rsidP="00274576">
      <w:pPr>
        <w:rPr>
          <w:rFonts w:cs="Arial"/>
        </w:rPr>
      </w:pPr>
    </w:p>
    <w:p w14:paraId="32918B52" w14:textId="77777777" w:rsidR="00274576" w:rsidRPr="004D49FE" w:rsidRDefault="00274576" w:rsidP="00274576">
      <w:pPr>
        <w:rPr>
          <w:rFonts w:cs="Arial"/>
        </w:rPr>
      </w:pPr>
      <w:r w:rsidRPr="004D49FE">
        <w:rPr>
          <w:rFonts w:cs="Arial"/>
        </w:rPr>
        <w:t>There is no DID required for</w:t>
      </w:r>
      <w:r>
        <w:rPr>
          <w:rFonts w:cs="Arial"/>
        </w:rPr>
        <w:t xml:space="preserve"> Current Assembly Part Number.</w:t>
      </w:r>
    </w:p>
    <w:p w14:paraId="149AAA59" w14:textId="77777777" w:rsidR="00274576" w:rsidRPr="004D49FE" w:rsidRDefault="00274576" w:rsidP="00274576">
      <w:pPr>
        <w:rPr>
          <w:rFonts w:cs="Arial"/>
        </w:rPr>
      </w:pPr>
    </w:p>
    <w:p w14:paraId="0C85DED8" w14:textId="77777777" w:rsidR="00274576" w:rsidRDefault="00274576" w:rsidP="00274576">
      <w:pPr>
        <w:pStyle w:val="Heading2"/>
      </w:pPr>
      <w:r w:rsidRPr="00B9479B">
        <w:t>SWR-REQ-242673/B-Security Code for Downloading</w:t>
      </w:r>
    </w:p>
    <w:p w14:paraId="06C2B507" w14:textId="77777777" w:rsidR="00274576" w:rsidRPr="00C07DE6" w:rsidRDefault="00274576" w:rsidP="00274576">
      <w:pPr>
        <w:rPr>
          <w:rFonts w:cs="Arial"/>
        </w:rPr>
      </w:pPr>
    </w:p>
    <w:p w14:paraId="76A775A0" w14:textId="77777777" w:rsidR="00274576" w:rsidRPr="00C07DE6" w:rsidRDefault="00274576" w:rsidP="00274576">
      <w:pPr>
        <w:rPr>
          <w:rFonts w:cs="Arial"/>
        </w:rPr>
      </w:pPr>
      <w:r w:rsidRPr="00C07DE6">
        <w:rPr>
          <w:rFonts w:cs="Arial"/>
        </w:rPr>
        <w:t>All Infotainment Products shall use the following security code for downloading software via CAN: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450"/>
        <w:gridCol w:w="450"/>
        <w:gridCol w:w="472"/>
        <w:gridCol w:w="472"/>
        <w:gridCol w:w="450"/>
        <w:gridCol w:w="450"/>
        <w:gridCol w:w="461"/>
        <w:gridCol w:w="450"/>
        <w:gridCol w:w="450"/>
        <w:gridCol w:w="561"/>
        <w:gridCol w:w="561"/>
        <w:gridCol w:w="561"/>
      </w:tblGrid>
      <w:tr w:rsidR="00274576" w:rsidRPr="00C07DE6" w14:paraId="157C2752" w14:textId="77777777" w:rsidTr="00274576">
        <w:trPr>
          <w:trHeight w:val="180"/>
          <w:jc w:val="center"/>
        </w:trPr>
        <w:tc>
          <w:tcPr>
            <w:tcW w:w="0" w:type="auto"/>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11588226" w14:textId="77777777" w:rsidR="00274576" w:rsidRPr="00C07DE6" w:rsidRDefault="00274576">
            <w:pPr>
              <w:jc w:val="center"/>
              <w:rPr>
                <w:rFonts w:cs="Arial"/>
                <w:b/>
                <w:bCs/>
              </w:rPr>
            </w:pPr>
            <w:r w:rsidRPr="00C07DE6">
              <w:rPr>
                <w:rFonts w:cs="Arial"/>
                <w:b/>
                <w:bCs/>
              </w:rPr>
              <w:t>Security</w:t>
            </w:r>
          </w:p>
        </w:tc>
        <w:tc>
          <w:tcPr>
            <w:tcW w:w="0" w:type="auto"/>
            <w:gridSpan w:val="12"/>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0B85AB92" w14:textId="77777777" w:rsidR="00274576" w:rsidRPr="00C07DE6" w:rsidRDefault="00274576">
            <w:pPr>
              <w:rPr>
                <w:rFonts w:cs="Arial"/>
                <w:b/>
                <w:bCs/>
              </w:rPr>
            </w:pPr>
            <w:r w:rsidRPr="00C07DE6">
              <w:rPr>
                <w:rFonts w:cs="Arial"/>
                <w:b/>
                <w:bCs/>
              </w:rPr>
              <w:t> </w:t>
            </w:r>
          </w:p>
          <w:p w14:paraId="2213C99F" w14:textId="77777777" w:rsidR="00274576" w:rsidRPr="00C07DE6" w:rsidRDefault="00274576">
            <w:pPr>
              <w:rPr>
                <w:rFonts w:cs="Arial"/>
                <w:b/>
                <w:bCs/>
              </w:rPr>
            </w:pPr>
            <w:r w:rsidRPr="00C07DE6">
              <w:rPr>
                <w:rFonts w:cs="Arial"/>
                <w:b/>
                <w:bCs/>
              </w:rPr>
              <w:t> </w:t>
            </w:r>
          </w:p>
          <w:p w14:paraId="6C2A9A79" w14:textId="77777777" w:rsidR="00274576" w:rsidRPr="00C07DE6" w:rsidRDefault="00274576">
            <w:pPr>
              <w:jc w:val="center"/>
              <w:rPr>
                <w:rFonts w:cs="Arial"/>
                <w:b/>
                <w:bCs/>
              </w:rPr>
            </w:pPr>
            <w:r w:rsidRPr="00C07DE6">
              <w:rPr>
                <w:rFonts w:cs="Arial"/>
                <w:b/>
                <w:bCs/>
              </w:rPr>
              <w:t>Fixed Bytes from Security Algorithm (SWDL 6)</w:t>
            </w:r>
          </w:p>
          <w:p w14:paraId="3974F943" w14:textId="77777777" w:rsidR="00274576" w:rsidRPr="00C07DE6" w:rsidRDefault="00274576">
            <w:pPr>
              <w:rPr>
                <w:rFonts w:cs="Arial"/>
                <w:b/>
                <w:bCs/>
              </w:rPr>
            </w:pPr>
            <w:r w:rsidRPr="00C07DE6">
              <w:rPr>
                <w:rFonts w:cs="Arial"/>
                <w:b/>
                <w:bCs/>
              </w:rPr>
              <w:t> </w:t>
            </w:r>
          </w:p>
          <w:p w14:paraId="578B48FE" w14:textId="77777777" w:rsidR="00274576" w:rsidRPr="00C07DE6" w:rsidRDefault="00274576">
            <w:pPr>
              <w:rPr>
                <w:rFonts w:cs="Arial"/>
                <w:b/>
                <w:bCs/>
              </w:rPr>
            </w:pPr>
            <w:r w:rsidRPr="00C07DE6">
              <w:rPr>
                <w:rFonts w:cs="Arial"/>
                <w:b/>
                <w:bCs/>
              </w:rPr>
              <w:t> </w:t>
            </w:r>
          </w:p>
        </w:tc>
      </w:tr>
      <w:tr w:rsidR="00274576" w:rsidRPr="00C07DE6" w14:paraId="6385331C" w14:textId="77777777" w:rsidTr="00274576">
        <w:trPr>
          <w:trHeight w:val="222"/>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6FD2F9B" w14:textId="77777777" w:rsidR="00274576" w:rsidRPr="00C07DE6" w:rsidRDefault="00274576">
            <w:pPr>
              <w:jc w:val="center"/>
              <w:rPr>
                <w:rFonts w:cs="Arial"/>
                <w:b/>
                <w:bCs/>
              </w:rPr>
            </w:pPr>
            <w:r w:rsidRPr="00C07DE6">
              <w:rPr>
                <w:rFonts w:cs="Arial"/>
                <w:b/>
                <w:bCs/>
              </w:rPr>
              <w:t>Level</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A183DB3" w14:textId="77777777" w:rsidR="00274576" w:rsidRPr="00C07DE6" w:rsidRDefault="00274576">
            <w:pPr>
              <w:jc w:val="center"/>
              <w:rPr>
                <w:rFonts w:cs="Arial"/>
                <w:b/>
                <w:bCs/>
              </w:rPr>
            </w:pPr>
            <w:r w:rsidRPr="00C07DE6">
              <w:rPr>
                <w:rFonts w:cs="Arial"/>
                <w:b/>
                <w:bCs/>
              </w:rPr>
              <w:t>F1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F03E78D" w14:textId="77777777" w:rsidR="00274576" w:rsidRPr="00C07DE6" w:rsidRDefault="00274576">
            <w:pPr>
              <w:jc w:val="center"/>
              <w:rPr>
                <w:rFonts w:cs="Arial"/>
                <w:b/>
                <w:bCs/>
              </w:rPr>
            </w:pPr>
            <w:r w:rsidRPr="00C07DE6">
              <w:rPr>
                <w:rFonts w:cs="Arial"/>
                <w:b/>
                <w:bCs/>
              </w:rPr>
              <w:t>F2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3D6D8CC" w14:textId="77777777" w:rsidR="00274576" w:rsidRPr="00C07DE6" w:rsidRDefault="00274576">
            <w:pPr>
              <w:jc w:val="center"/>
              <w:rPr>
                <w:rFonts w:cs="Arial"/>
                <w:b/>
                <w:bCs/>
              </w:rPr>
            </w:pPr>
            <w:r w:rsidRPr="00C07DE6">
              <w:rPr>
                <w:rFonts w:cs="Arial"/>
                <w:b/>
                <w:bCs/>
              </w:rPr>
              <w:t>F3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447FC61" w14:textId="77777777" w:rsidR="00274576" w:rsidRPr="00C07DE6" w:rsidRDefault="00274576">
            <w:pPr>
              <w:jc w:val="center"/>
              <w:rPr>
                <w:rFonts w:cs="Arial"/>
                <w:b/>
                <w:bCs/>
              </w:rPr>
            </w:pPr>
            <w:r w:rsidRPr="00C07DE6">
              <w:rPr>
                <w:rFonts w:cs="Arial"/>
                <w:b/>
                <w:bCs/>
              </w:rPr>
              <w:t>F4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8A9C8DE" w14:textId="77777777" w:rsidR="00274576" w:rsidRPr="00C07DE6" w:rsidRDefault="00274576">
            <w:pPr>
              <w:jc w:val="center"/>
              <w:rPr>
                <w:rFonts w:cs="Arial"/>
                <w:b/>
                <w:bCs/>
              </w:rPr>
            </w:pPr>
            <w:r w:rsidRPr="00C07DE6">
              <w:rPr>
                <w:rFonts w:cs="Arial"/>
                <w:b/>
                <w:bCs/>
              </w:rPr>
              <w:t>F5</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BA5E6" w14:textId="77777777" w:rsidR="00274576" w:rsidRPr="00C07DE6" w:rsidRDefault="00274576">
            <w:pPr>
              <w:jc w:val="center"/>
              <w:rPr>
                <w:rFonts w:cs="Arial"/>
                <w:b/>
                <w:bCs/>
              </w:rPr>
            </w:pPr>
            <w:r w:rsidRPr="00C07DE6">
              <w:rPr>
                <w:rFonts w:cs="Arial"/>
                <w:b/>
                <w:bCs/>
              </w:rPr>
              <w:t>F6</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81357" w14:textId="77777777" w:rsidR="00274576" w:rsidRPr="00C07DE6" w:rsidRDefault="00274576">
            <w:pPr>
              <w:jc w:val="center"/>
              <w:rPr>
                <w:rFonts w:cs="Arial"/>
                <w:b/>
                <w:bCs/>
              </w:rPr>
            </w:pPr>
            <w:r w:rsidRPr="00C07DE6">
              <w:rPr>
                <w:rFonts w:cs="Arial"/>
                <w:b/>
                <w:bCs/>
              </w:rPr>
              <w:t>F7</w:t>
            </w:r>
          </w:p>
        </w:tc>
        <w:tc>
          <w:tcPr>
            <w:tcW w:w="0" w:type="auto"/>
            <w:tcBorders>
              <w:top w:val="single" w:sz="4" w:space="0" w:color="auto"/>
              <w:left w:val="single" w:sz="4" w:space="0" w:color="auto"/>
              <w:bottom w:val="single" w:sz="4" w:space="0" w:color="auto"/>
              <w:right w:val="single" w:sz="4" w:space="0" w:color="auto"/>
            </w:tcBorders>
            <w:vAlign w:val="center"/>
            <w:hideMark/>
          </w:tcPr>
          <w:p w14:paraId="4FBABF94" w14:textId="77777777" w:rsidR="00274576" w:rsidRPr="00C07DE6" w:rsidRDefault="00274576">
            <w:pPr>
              <w:jc w:val="center"/>
              <w:rPr>
                <w:rFonts w:cs="Arial"/>
                <w:b/>
                <w:bCs/>
              </w:rPr>
            </w:pPr>
            <w:r w:rsidRPr="00C07DE6">
              <w:rPr>
                <w:rFonts w:cs="Arial"/>
                <w:b/>
                <w:bCs/>
              </w:rPr>
              <w:t>F8</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47BD6" w14:textId="77777777" w:rsidR="00274576" w:rsidRPr="00C07DE6" w:rsidRDefault="00274576">
            <w:pPr>
              <w:jc w:val="center"/>
              <w:rPr>
                <w:rFonts w:cs="Arial"/>
                <w:b/>
                <w:bCs/>
              </w:rPr>
            </w:pPr>
            <w:r w:rsidRPr="00C07DE6">
              <w:rPr>
                <w:rFonts w:cs="Arial"/>
                <w:b/>
                <w:bCs/>
              </w:rPr>
              <w:t>F9</w:t>
            </w:r>
          </w:p>
        </w:tc>
        <w:tc>
          <w:tcPr>
            <w:tcW w:w="0" w:type="auto"/>
            <w:tcBorders>
              <w:top w:val="single" w:sz="4" w:space="0" w:color="auto"/>
              <w:left w:val="single" w:sz="4" w:space="0" w:color="auto"/>
              <w:bottom w:val="single" w:sz="4" w:space="0" w:color="auto"/>
              <w:right w:val="single" w:sz="4" w:space="0" w:color="auto"/>
            </w:tcBorders>
            <w:vAlign w:val="center"/>
            <w:hideMark/>
          </w:tcPr>
          <w:p w14:paraId="261FB03D" w14:textId="77777777" w:rsidR="00274576" w:rsidRPr="00C07DE6" w:rsidRDefault="00274576">
            <w:pPr>
              <w:jc w:val="center"/>
              <w:rPr>
                <w:rFonts w:cs="Arial"/>
                <w:b/>
                <w:bCs/>
              </w:rPr>
            </w:pPr>
            <w:r w:rsidRPr="00C07DE6">
              <w:rPr>
                <w:rFonts w:cs="Arial"/>
                <w:b/>
                <w:bCs/>
              </w:rPr>
              <w:t>F10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8D26D" w14:textId="77777777" w:rsidR="00274576" w:rsidRPr="00C07DE6" w:rsidRDefault="00274576">
            <w:pPr>
              <w:jc w:val="center"/>
              <w:rPr>
                <w:rFonts w:cs="Arial"/>
                <w:b/>
                <w:bCs/>
              </w:rPr>
            </w:pPr>
            <w:r w:rsidRPr="00C07DE6">
              <w:rPr>
                <w:rFonts w:cs="Arial"/>
                <w:b/>
                <w:bCs/>
              </w:rPr>
              <w:t>F11</w:t>
            </w:r>
          </w:p>
        </w:tc>
        <w:tc>
          <w:tcPr>
            <w:tcW w:w="0" w:type="auto"/>
            <w:tcBorders>
              <w:top w:val="single" w:sz="4" w:space="0" w:color="auto"/>
              <w:left w:val="single" w:sz="4" w:space="0" w:color="auto"/>
              <w:bottom w:val="single" w:sz="4" w:space="0" w:color="auto"/>
              <w:right w:val="single" w:sz="4" w:space="0" w:color="auto"/>
            </w:tcBorders>
            <w:vAlign w:val="center"/>
            <w:hideMark/>
          </w:tcPr>
          <w:p w14:paraId="556D7743" w14:textId="77777777" w:rsidR="00274576" w:rsidRPr="00C07DE6" w:rsidRDefault="00274576">
            <w:pPr>
              <w:jc w:val="center"/>
              <w:rPr>
                <w:rFonts w:cs="Arial"/>
                <w:b/>
                <w:bCs/>
              </w:rPr>
            </w:pPr>
            <w:r w:rsidRPr="00C07DE6">
              <w:rPr>
                <w:rFonts w:cs="Arial"/>
                <w:b/>
                <w:bCs/>
              </w:rPr>
              <w:t>F12</w:t>
            </w:r>
          </w:p>
        </w:tc>
      </w:tr>
      <w:tr w:rsidR="00274576" w:rsidRPr="00C07DE6" w14:paraId="6D1137C0" w14:textId="77777777" w:rsidTr="00274576">
        <w:trPr>
          <w:trHeight w:val="45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80696FC" w14:textId="77777777" w:rsidR="00274576" w:rsidRPr="00C07DE6" w:rsidRDefault="00274576">
            <w:pPr>
              <w:jc w:val="center"/>
              <w:rPr>
                <w:rFonts w:cs="Arial"/>
                <w:b/>
                <w:bCs/>
              </w:rPr>
            </w:pPr>
            <w:r w:rsidRPr="00C07DE6">
              <w:rPr>
                <w:rFonts w:cs="Arial"/>
                <w:b/>
                <w:bCs/>
              </w:rPr>
              <w:t>01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DB04E7" w14:textId="77777777" w:rsidR="00274576" w:rsidRPr="00C07DE6" w:rsidRDefault="00274576">
            <w:pPr>
              <w:jc w:val="center"/>
              <w:rPr>
                <w:rFonts w:cs="Arial"/>
              </w:rPr>
            </w:pPr>
            <w:r w:rsidRPr="00C07DE6">
              <w:rPr>
                <w:rFonts w:cs="Arial"/>
              </w:rPr>
              <w:t>5F</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0581D70" w14:textId="77777777" w:rsidR="00274576" w:rsidRPr="00C07DE6" w:rsidRDefault="00274576">
            <w:pPr>
              <w:jc w:val="center"/>
              <w:rPr>
                <w:rFonts w:cs="Arial"/>
              </w:rPr>
            </w:pPr>
            <w:r w:rsidRPr="00C07DE6">
              <w:rPr>
                <w:rFonts w:cs="Arial"/>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F6E0D8F" w14:textId="77777777" w:rsidR="00274576" w:rsidRPr="00C07DE6" w:rsidRDefault="00274576">
            <w:pPr>
              <w:jc w:val="center"/>
              <w:rPr>
                <w:rFonts w:cs="Arial"/>
              </w:rPr>
            </w:pPr>
            <w:r w:rsidRPr="00C07DE6">
              <w:rPr>
                <w:rFonts w:cs="Arial"/>
              </w:rPr>
              <w:t>8C</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C0ADF72" w14:textId="77777777" w:rsidR="00274576" w:rsidRPr="00C07DE6" w:rsidRDefault="00274576">
            <w:pPr>
              <w:jc w:val="center"/>
              <w:rPr>
                <w:rFonts w:cs="Arial"/>
              </w:rPr>
            </w:pPr>
            <w:r w:rsidRPr="00C07DE6">
              <w:rPr>
                <w:rFonts w:cs="Arial"/>
              </w:rPr>
              <w:t>5D</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82AF09B" w14:textId="77777777" w:rsidR="00274576" w:rsidRPr="00C07DE6" w:rsidRDefault="00274576">
            <w:pPr>
              <w:jc w:val="center"/>
              <w:rPr>
                <w:rFonts w:cs="Arial"/>
              </w:rPr>
            </w:pPr>
            <w:r w:rsidRPr="00C07DE6">
              <w:rPr>
                <w:rFonts w:cs="Arial"/>
              </w:rPr>
              <w:t>2F</w:t>
            </w:r>
          </w:p>
        </w:tc>
        <w:tc>
          <w:tcPr>
            <w:tcW w:w="0" w:type="auto"/>
            <w:tcBorders>
              <w:top w:val="single" w:sz="4" w:space="0" w:color="auto"/>
              <w:left w:val="single" w:sz="4" w:space="0" w:color="auto"/>
              <w:bottom w:val="single" w:sz="4" w:space="0" w:color="auto"/>
              <w:right w:val="single" w:sz="4" w:space="0" w:color="auto"/>
            </w:tcBorders>
            <w:vAlign w:val="center"/>
            <w:hideMark/>
          </w:tcPr>
          <w:p w14:paraId="125D3C22" w14:textId="77777777" w:rsidR="00274576" w:rsidRPr="00C07DE6" w:rsidRDefault="00274576">
            <w:pPr>
              <w:jc w:val="center"/>
              <w:rPr>
                <w:rFonts w:cs="Arial"/>
              </w:rPr>
            </w:pPr>
            <w:r w:rsidRPr="00C07DE6">
              <w:rPr>
                <w:rFonts w:cs="Arial"/>
              </w:rPr>
              <w:t>73</w:t>
            </w:r>
          </w:p>
        </w:tc>
        <w:tc>
          <w:tcPr>
            <w:tcW w:w="0" w:type="auto"/>
            <w:tcBorders>
              <w:top w:val="single" w:sz="4" w:space="0" w:color="auto"/>
              <w:left w:val="single" w:sz="4" w:space="0" w:color="auto"/>
              <w:bottom w:val="single" w:sz="4" w:space="0" w:color="auto"/>
              <w:right w:val="single" w:sz="4" w:space="0" w:color="auto"/>
            </w:tcBorders>
            <w:vAlign w:val="center"/>
            <w:hideMark/>
          </w:tcPr>
          <w:p w14:paraId="1DD8A551" w14:textId="77777777" w:rsidR="00274576" w:rsidRPr="00C07DE6" w:rsidRDefault="00274576">
            <w:pPr>
              <w:jc w:val="center"/>
              <w:rPr>
                <w:rFonts w:cs="Arial"/>
              </w:rPr>
            </w:pPr>
            <w:r w:rsidRPr="00C07DE6">
              <w:rPr>
                <w:rFonts w:cs="Arial"/>
              </w:rPr>
              <w:t>A6</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ADA69" w14:textId="77777777" w:rsidR="00274576" w:rsidRPr="00C07DE6" w:rsidRDefault="00274576">
            <w:pPr>
              <w:jc w:val="center"/>
              <w:rPr>
                <w:rFonts w:cs="Arial"/>
              </w:rPr>
            </w:pPr>
            <w:r w:rsidRPr="00C07DE6">
              <w:rPr>
                <w:rFonts w:cs="Arial"/>
              </w:rPr>
              <w:t>52</w:t>
            </w:r>
          </w:p>
        </w:tc>
        <w:tc>
          <w:tcPr>
            <w:tcW w:w="0" w:type="auto"/>
            <w:tcBorders>
              <w:top w:val="single" w:sz="4" w:space="0" w:color="auto"/>
              <w:left w:val="single" w:sz="4" w:space="0" w:color="auto"/>
              <w:bottom w:val="single" w:sz="4" w:space="0" w:color="auto"/>
              <w:right w:val="single" w:sz="4" w:space="0" w:color="auto"/>
            </w:tcBorders>
            <w:vAlign w:val="center"/>
            <w:hideMark/>
          </w:tcPr>
          <w:p w14:paraId="21A9BAA6" w14:textId="77777777" w:rsidR="00274576" w:rsidRPr="00C07DE6" w:rsidRDefault="00274576">
            <w:pPr>
              <w:jc w:val="center"/>
              <w:rPr>
                <w:rFonts w:cs="Arial"/>
              </w:rPr>
            </w:pPr>
            <w:r w:rsidRPr="00C07DE6">
              <w:rPr>
                <w:rFonts w:cs="Arial"/>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076A373E" w14:textId="77777777" w:rsidR="00274576" w:rsidRPr="00C07DE6" w:rsidRDefault="00274576">
            <w:pPr>
              <w:jc w:val="center"/>
              <w:rPr>
                <w:rFonts w:cs="Arial"/>
              </w:rPr>
            </w:pPr>
            <w:r w:rsidRPr="00C07DE6">
              <w:rPr>
                <w:rFonts w:cs="Arial"/>
              </w:rPr>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5FD33" w14:textId="77777777" w:rsidR="00274576" w:rsidRPr="00C07DE6" w:rsidRDefault="00274576">
            <w:pPr>
              <w:jc w:val="center"/>
              <w:rPr>
                <w:rFonts w:cs="Arial"/>
              </w:rPr>
            </w:pPr>
            <w:r w:rsidRPr="00C07DE6">
              <w:rPr>
                <w:rFonts w:cs="Arial"/>
              </w:rPr>
              <w:t>CD</w:t>
            </w:r>
          </w:p>
        </w:tc>
        <w:tc>
          <w:tcPr>
            <w:tcW w:w="0" w:type="auto"/>
            <w:tcBorders>
              <w:top w:val="single" w:sz="4" w:space="0" w:color="auto"/>
              <w:left w:val="single" w:sz="4" w:space="0" w:color="auto"/>
              <w:bottom w:val="single" w:sz="4" w:space="0" w:color="auto"/>
              <w:right w:val="single" w:sz="4" w:space="0" w:color="auto"/>
            </w:tcBorders>
            <w:vAlign w:val="center"/>
            <w:hideMark/>
          </w:tcPr>
          <w:p w14:paraId="7C5F3F6D" w14:textId="77777777" w:rsidR="00274576" w:rsidRPr="00C07DE6" w:rsidRDefault="00274576">
            <w:pPr>
              <w:jc w:val="center"/>
              <w:rPr>
                <w:rFonts w:cs="Arial"/>
              </w:rPr>
            </w:pPr>
            <w:r w:rsidRPr="00C07DE6">
              <w:rPr>
                <w:rFonts w:cs="Arial"/>
              </w:rPr>
              <w:t>54</w:t>
            </w:r>
          </w:p>
        </w:tc>
      </w:tr>
    </w:tbl>
    <w:p w14:paraId="4894A408" w14:textId="77777777" w:rsidR="00274576" w:rsidRDefault="00274576" w:rsidP="00274576">
      <w:pPr>
        <w:rPr>
          <w:rFonts w:cs="Arial"/>
        </w:rPr>
      </w:pPr>
    </w:p>
    <w:p w14:paraId="09659450" w14:textId="77777777" w:rsidR="00274576" w:rsidRDefault="00274576" w:rsidP="00274576">
      <w:pPr>
        <w:rPr>
          <w:rFonts w:cs="Arial"/>
        </w:rPr>
      </w:pPr>
      <w:r>
        <w:rPr>
          <w:rFonts w:cs="Arial"/>
        </w:rPr>
        <w:t xml:space="preserve">Security Level 03 are for Supplier DIDs that are 2E configurable (see note below for PAC):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450"/>
        <w:gridCol w:w="461"/>
        <w:gridCol w:w="461"/>
        <w:gridCol w:w="494"/>
        <w:gridCol w:w="450"/>
        <w:gridCol w:w="450"/>
        <w:gridCol w:w="450"/>
        <w:gridCol w:w="461"/>
        <w:gridCol w:w="450"/>
        <w:gridCol w:w="561"/>
        <w:gridCol w:w="561"/>
        <w:gridCol w:w="561"/>
      </w:tblGrid>
      <w:tr w:rsidR="00274576" w:rsidRPr="00C07DE6" w14:paraId="46372CD7" w14:textId="77777777" w:rsidTr="00274576">
        <w:trPr>
          <w:trHeight w:val="180"/>
          <w:jc w:val="center"/>
        </w:trPr>
        <w:tc>
          <w:tcPr>
            <w:tcW w:w="0" w:type="auto"/>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18F76688" w14:textId="77777777" w:rsidR="00274576" w:rsidRPr="00C07DE6" w:rsidRDefault="00274576">
            <w:pPr>
              <w:spacing w:line="276" w:lineRule="auto"/>
              <w:jc w:val="center"/>
              <w:rPr>
                <w:rFonts w:cs="Arial"/>
                <w:b/>
                <w:bCs/>
              </w:rPr>
            </w:pPr>
            <w:r w:rsidRPr="00C07DE6">
              <w:rPr>
                <w:rFonts w:cs="Arial"/>
                <w:b/>
                <w:bCs/>
              </w:rPr>
              <w:t>Security</w:t>
            </w:r>
          </w:p>
        </w:tc>
        <w:tc>
          <w:tcPr>
            <w:tcW w:w="0" w:type="auto"/>
            <w:gridSpan w:val="12"/>
            <w:tcBorders>
              <w:top w:val="single" w:sz="4" w:space="0" w:color="auto"/>
              <w:left w:val="single" w:sz="4" w:space="0" w:color="auto"/>
              <w:bottom w:val="single" w:sz="4" w:space="0" w:color="auto"/>
              <w:right w:val="single" w:sz="4" w:space="0" w:color="auto"/>
            </w:tcBorders>
            <w:shd w:val="clear" w:color="auto" w:fill="00CCFF"/>
            <w:noWrap/>
            <w:vAlign w:val="center"/>
            <w:hideMark/>
          </w:tcPr>
          <w:p w14:paraId="66251BFD" w14:textId="77777777" w:rsidR="00274576" w:rsidRPr="00C07DE6" w:rsidRDefault="00274576">
            <w:pPr>
              <w:spacing w:line="276" w:lineRule="auto"/>
              <w:rPr>
                <w:rFonts w:cs="Arial"/>
                <w:b/>
                <w:bCs/>
              </w:rPr>
            </w:pPr>
            <w:r w:rsidRPr="00C07DE6">
              <w:rPr>
                <w:rFonts w:cs="Arial"/>
                <w:b/>
                <w:bCs/>
              </w:rPr>
              <w:t> </w:t>
            </w:r>
          </w:p>
          <w:p w14:paraId="38AF95AC" w14:textId="77777777" w:rsidR="00274576" w:rsidRPr="00C07DE6" w:rsidRDefault="00274576">
            <w:pPr>
              <w:spacing w:line="276" w:lineRule="auto"/>
              <w:rPr>
                <w:rFonts w:cs="Arial"/>
                <w:b/>
                <w:bCs/>
              </w:rPr>
            </w:pPr>
            <w:r w:rsidRPr="00C07DE6">
              <w:rPr>
                <w:rFonts w:cs="Arial"/>
                <w:b/>
                <w:bCs/>
              </w:rPr>
              <w:lastRenderedPageBreak/>
              <w:t> </w:t>
            </w:r>
          </w:p>
          <w:p w14:paraId="430DBC61" w14:textId="77777777" w:rsidR="00274576" w:rsidRPr="00C07DE6" w:rsidRDefault="00274576">
            <w:pPr>
              <w:spacing w:line="276" w:lineRule="auto"/>
              <w:jc w:val="center"/>
              <w:rPr>
                <w:rFonts w:cs="Arial"/>
                <w:b/>
                <w:bCs/>
              </w:rPr>
            </w:pPr>
            <w:r w:rsidRPr="00C07DE6">
              <w:rPr>
                <w:rFonts w:cs="Arial"/>
                <w:b/>
                <w:bCs/>
              </w:rPr>
              <w:t>Fixed Bytes from Security Algorithm (SWDL 6)</w:t>
            </w:r>
          </w:p>
          <w:p w14:paraId="0100A75D" w14:textId="77777777" w:rsidR="00274576" w:rsidRPr="00C07DE6" w:rsidRDefault="00274576">
            <w:pPr>
              <w:spacing w:line="276" w:lineRule="auto"/>
              <w:rPr>
                <w:rFonts w:cs="Arial"/>
                <w:b/>
                <w:bCs/>
              </w:rPr>
            </w:pPr>
            <w:r w:rsidRPr="00C07DE6">
              <w:rPr>
                <w:rFonts w:cs="Arial"/>
                <w:b/>
                <w:bCs/>
              </w:rPr>
              <w:t> </w:t>
            </w:r>
          </w:p>
          <w:p w14:paraId="11215143" w14:textId="77777777" w:rsidR="00274576" w:rsidRPr="00C07DE6" w:rsidRDefault="00274576">
            <w:pPr>
              <w:spacing w:line="276" w:lineRule="auto"/>
              <w:rPr>
                <w:rFonts w:cs="Arial"/>
                <w:b/>
                <w:bCs/>
              </w:rPr>
            </w:pPr>
            <w:r w:rsidRPr="00C07DE6">
              <w:rPr>
                <w:rFonts w:cs="Arial"/>
                <w:b/>
                <w:bCs/>
              </w:rPr>
              <w:t> </w:t>
            </w:r>
          </w:p>
        </w:tc>
      </w:tr>
      <w:tr w:rsidR="00274576" w:rsidRPr="00C07DE6" w14:paraId="4DAA7D7E" w14:textId="77777777" w:rsidTr="00274576">
        <w:trPr>
          <w:trHeight w:val="222"/>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DC00D9B" w14:textId="77777777" w:rsidR="00274576" w:rsidRPr="00C07DE6" w:rsidRDefault="00274576">
            <w:pPr>
              <w:spacing w:line="276" w:lineRule="auto"/>
              <w:jc w:val="center"/>
              <w:rPr>
                <w:rFonts w:cs="Arial"/>
                <w:b/>
                <w:bCs/>
              </w:rPr>
            </w:pPr>
            <w:r w:rsidRPr="00C07DE6">
              <w:rPr>
                <w:rFonts w:cs="Arial"/>
                <w:b/>
                <w:bCs/>
              </w:rPr>
              <w:lastRenderedPageBreak/>
              <w:t>Level</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BD6DF34" w14:textId="77777777" w:rsidR="00274576" w:rsidRPr="00C07DE6" w:rsidRDefault="00274576">
            <w:pPr>
              <w:spacing w:line="276" w:lineRule="auto"/>
              <w:jc w:val="center"/>
              <w:rPr>
                <w:rFonts w:cs="Arial"/>
                <w:b/>
                <w:bCs/>
              </w:rPr>
            </w:pPr>
            <w:r w:rsidRPr="00C07DE6">
              <w:rPr>
                <w:rFonts w:cs="Arial"/>
                <w:b/>
                <w:bCs/>
              </w:rPr>
              <w:t>F1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D3DBD4F" w14:textId="77777777" w:rsidR="00274576" w:rsidRPr="00C07DE6" w:rsidRDefault="00274576">
            <w:pPr>
              <w:spacing w:line="276" w:lineRule="auto"/>
              <w:jc w:val="center"/>
              <w:rPr>
                <w:rFonts w:cs="Arial"/>
                <w:b/>
                <w:bCs/>
              </w:rPr>
            </w:pPr>
            <w:r w:rsidRPr="00C07DE6">
              <w:rPr>
                <w:rFonts w:cs="Arial"/>
                <w:b/>
                <w:bCs/>
              </w:rPr>
              <w:t>F2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4945D5D" w14:textId="77777777" w:rsidR="00274576" w:rsidRPr="00C07DE6" w:rsidRDefault="00274576">
            <w:pPr>
              <w:spacing w:line="276" w:lineRule="auto"/>
              <w:jc w:val="center"/>
              <w:rPr>
                <w:rFonts w:cs="Arial"/>
                <w:b/>
                <w:bCs/>
              </w:rPr>
            </w:pPr>
            <w:r w:rsidRPr="00C07DE6">
              <w:rPr>
                <w:rFonts w:cs="Arial"/>
                <w:b/>
                <w:bCs/>
              </w:rPr>
              <w:t>F3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ACE6E35" w14:textId="77777777" w:rsidR="00274576" w:rsidRPr="00C07DE6" w:rsidRDefault="00274576">
            <w:pPr>
              <w:spacing w:line="276" w:lineRule="auto"/>
              <w:jc w:val="center"/>
              <w:rPr>
                <w:rFonts w:cs="Arial"/>
                <w:b/>
                <w:bCs/>
              </w:rPr>
            </w:pPr>
            <w:r w:rsidRPr="00C07DE6">
              <w:rPr>
                <w:rFonts w:cs="Arial"/>
                <w:b/>
                <w:bCs/>
              </w:rPr>
              <w:t>F4</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C66D4A7" w14:textId="77777777" w:rsidR="00274576" w:rsidRPr="00C07DE6" w:rsidRDefault="00274576">
            <w:pPr>
              <w:spacing w:line="276" w:lineRule="auto"/>
              <w:jc w:val="center"/>
              <w:rPr>
                <w:rFonts w:cs="Arial"/>
                <w:b/>
                <w:bCs/>
              </w:rPr>
            </w:pPr>
            <w:r w:rsidRPr="00C07DE6">
              <w:rPr>
                <w:rFonts w:cs="Arial"/>
                <w:b/>
                <w:bCs/>
              </w:rPr>
              <w:t>F5</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8C5A3" w14:textId="77777777" w:rsidR="00274576" w:rsidRPr="00C07DE6" w:rsidRDefault="00274576">
            <w:pPr>
              <w:spacing w:line="276" w:lineRule="auto"/>
              <w:jc w:val="center"/>
              <w:rPr>
                <w:rFonts w:cs="Arial"/>
                <w:b/>
                <w:bCs/>
              </w:rPr>
            </w:pPr>
            <w:r w:rsidRPr="00C07DE6">
              <w:rPr>
                <w:rFonts w:cs="Arial"/>
                <w:b/>
                <w:bCs/>
              </w:rPr>
              <w:t>F6</w:t>
            </w:r>
          </w:p>
        </w:tc>
        <w:tc>
          <w:tcPr>
            <w:tcW w:w="0" w:type="auto"/>
            <w:tcBorders>
              <w:top w:val="single" w:sz="4" w:space="0" w:color="auto"/>
              <w:left w:val="single" w:sz="4" w:space="0" w:color="auto"/>
              <w:bottom w:val="single" w:sz="4" w:space="0" w:color="auto"/>
              <w:right w:val="single" w:sz="4" w:space="0" w:color="auto"/>
            </w:tcBorders>
            <w:vAlign w:val="center"/>
            <w:hideMark/>
          </w:tcPr>
          <w:p w14:paraId="65C2D62E" w14:textId="77777777" w:rsidR="00274576" w:rsidRPr="00C07DE6" w:rsidRDefault="00274576">
            <w:pPr>
              <w:spacing w:line="276" w:lineRule="auto"/>
              <w:jc w:val="center"/>
              <w:rPr>
                <w:rFonts w:cs="Arial"/>
                <w:b/>
                <w:bCs/>
              </w:rPr>
            </w:pPr>
            <w:r w:rsidRPr="00C07DE6">
              <w:rPr>
                <w:rFonts w:cs="Arial"/>
                <w:b/>
                <w:bCs/>
              </w:rPr>
              <w:t>F7</w:t>
            </w:r>
          </w:p>
        </w:tc>
        <w:tc>
          <w:tcPr>
            <w:tcW w:w="0" w:type="auto"/>
            <w:tcBorders>
              <w:top w:val="single" w:sz="4" w:space="0" w:color="auto"/>
              <w:left w:val="single" w:sz="4" w:space="0" w:color="auto"/>
              <w:bottom w:val="single" w:sz="4" w:space="0" w:color="auto"/>
              <w:right w:val="single" w:sz="4" w:space="0" w:color="auto"/>
            </w:tcBorders>
            <w:vAlign w:val="center"/>
            <w:hideMark/>
          </w:tcPr>
          <w:p w14:paraId="7E9F85FD" w14:textId="77777777" w:rsidR="00274576" w:rsidRPr="00C07DE6" w:rsidRDefault="00274576">
            <w:pPr>
              <w:spacing w:line="276" w:lineRule="auto"/>
              <w:jc w:val="center"/>
              <w:rPr>
                <w:rFonts w:cs="Arial"/>
                <w:b/>
                <w:bCs/>
              </w:rPr>
            </w:pPr>
            <w:r w:rsidRPr="00C07DE6">
              <w:rPr>
                <w:rFonts w:cs="Arial"/>
                <w:b/>
                <w:bCs/>
              </w:rPr>
              <w:t>F8</w:t>
            </w:r>
          </w:p>
        </w:tc>
        <w:tc>
          <w:tcPr>
            <w:tcW w:w="0" w:type="auto"/>
            <w:tcBorders>
              <w:top w:val="single" w:sz="4" w:space="0" w:color="auto"/>
              <w:left w:val="single" w:sz="4" w:space="0" w:color="auto"/>
              <w:bottom w:val="single" w:sz="4" w:space="0" w:color="auto"/>
              <w:right w:val="single" w:sz="4" w:space="0" w:color="auto"/>
            </w:tcBorders>
            <w:vAlign w:val="center"/>
            <w:hideMark/>
          </w:tcPr>
          <w:p w14:paraId="48E42E99" w14:textId="77777777" w:rsidR="00274576" w:rsidRPr="00C07DE6" w:rsidRDefault="00274576">
            <w:pPr>
              <w:spacing w:line="276" w:lineRule="auto"/>
              <w:jc w:val="center"/>
              <w:rPr>
                <w:rFonts w:cs="Arial"/>
                <w:b/>
                <w:bCs/>
              </w:rPr>
            </w:pPr>
            <w:r w:rsidRPr="00C07DE6">
              <w:rPr>
                <w:rFonts w:cs="Arial"/>
                <w:b/>
                <w:bCs/>
              </w:rPr>
              <w:t>F9</w:t>
            </w:r>
          </w:p>
        </w:tc>
        <w:tc>
          <w:tcPr>
            <w:tcW w:w="0" w:type="auto"/>
            <w:tcBorders>
              <w:top w:val="single" w:sz="4" w:space="0" w:color="auto"/>
              <w:left w:val="single" w:sz="4" w:space="0" w:color="auto"/>
              <w:bottom w:val="single" w:sz="4" w:space="0" w:color="auto"/>
              <w:right w:val="single" w:sz="4" w:space="0" w:color="auto"/>
            </w:tcBorders>
            <w:vAlign w:val="center"/>
            <w:hideMark/>
          </w:tcPr>
          <w:p w14:paraId="74DC8ECD" w14:textId="77777777" w:rsidR="00274576" w:rsidRPr="00C07DE6" w:rsidRDefault="00274576">
            <w:pPr>
              <w:spacing w:line="276" w:lineRule="auto"/>
              <w:jc w:val="center"/>
              <w:rPr>
                <w:rFonts w:cs="Arial"/>
                <w:b/>
                <w:bCs/>
              </w:rPr>
            </w:pPr>
            <w:r w:rsidRPr="00C07DE6">
              <w:rPr>
                <w:rFonts w:cs="Arial"/>
                <w:b/>
                <w:bCs/>
              </w:rPr>
              <w:t>F10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C5F4BE7" w14:textId="77777777" w:rsidR="00274576" w:rsidRPr="00C07DE6" w:rsidRDefault="00274576">
            <w:pPr>
              <w:spacing w:line="276" w:lineRule="auto"/>
              <w:jc w:val="center"/>
              <w:rPr>
                <w:rFonts w:cs="Arial"/>
                <w:b/>
                <w:bCs/>
              </w:rPr>
            </w:pPr>
            <w:r w:rsidRPr="00C07DE6">
              <w:rPr>
                <w:rFonts w:cs="Arial"/>
                <w:b/>
                <w:bCs/>
              </w:rPr>
              <w:t>F11</w:t>
            </w:r>
          </w:p>
        </w:tc>
        <w:tc>
          <w:tcPr>
            <w:tcW w:w="0" w:type="auto"/>
            <w:tcBorders>
              <w:top w:val="single" w:sz="4" w:space="0" w:color="auto"/>
              <w:left w:val="single" w:sz="4" w:space="0" w:color="auto"/>
              <w:bottom w:val="single" w:sz="4" w:space="0" w:color="auto"/>
              <w:right w:val="single" w:sz="4" w:space="0" w:color="auto"/>
            </w:tcBorders>
            <w:vAlign w:val="center"/>
            <w:hideMark/>
          </w:tcPr>
          <w:p w14:paraId="7EEFB973" w14:textId="77777777" w:rsidR="00274576" w:rsidRPr="00C07DE6" w:rsidRDefault="00274576">
            <w:pPr>
              <w:spacing w:line="276" w:lineRule="auto"/>
              <w:jc w:val="center"/>
              <w:rPr>
                <w:rFonts w:cs="Arial"/>
                <w:b/>
                <w:bCs/>
              </w:rPr>
            </w:pPr>
            <w:r w:rsidRPr="00C07DE6">
              <w:rPr>
                <w:rFonts w:cs="Arial"/>
                <w:b/>
                <w:bCs/>
              </w:rPr>
              <w:t>F12</w:t>
            </w:r>
          </w:p>
        </w:tc>
      </w:tr>
      <w:tr w:rsidR="00274576" w:rsidRPr="00C07DE6" w14:paraId="6794B161" w14:textId="77777777" w:rsidTr="00274576">
        <w:trPr>
          <w:trHeight w:val="45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09D2969" w14:textId="77777777" w:rsidR="00274576" w:rsidRPr="00C07DE6" w:rsidRDefault="00274576">
            <w:pPr>
              <w:spacing w:line="276" w:lineRule="auto"/>
              <w:jc w:val="center"/>
              <w:rPr>
                <w:rFonts w:cs="Arial"/>
                <w:b/>
                <w:bCs/>
              </w:rPr>
            </w:pPr>
            <w:r w:rsidRPr="00C07DE6">
              <w:rPr>
                <w:rFonts w:cs="Arial"/>
                <w:b/>
                <w:bCs/>
              </w:rPr>
              <w:t>03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84A646E" w14:textId="77777777" w:rsidR="00274576" w:rsidRPr="00C07DE6" w:rsidRDefault="00274576">
            <w:pPr>
              <w:spacing w:line="276" w:lineRule="auto"/>
              <w:jc w:val="center"/>
              <w:rPr>
                <w:rFonts w:cs="Arial"/>
              </w:rPr>
            </w:pPr>
            <w:r w:rsidRPr="00C07DE6">
              <w:rPr>
                <w:rFonts w:cs="Arial"/>
              </w:rPr>
              <w:t>5F</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8FBAE25" w14:textId="77777777" w:rsidR="00274576" w:rsidRPr="00C07DE6" w:rsidRDefault="00274576">
            <w:pPr>
              <w:spacing w:line="276" w:lineRule="auto"/>
              <w:jc w:val="center"/>
              <w:rPr>
                <w:rFonts w:cs="Arial"/>
              </w:rPr>
            </w:pPr>
            <w:r w:rsidRPr="00C07DE6">
              <w:rPr>
                <w:rFonts w:cs="Arial"/>
              </w:rPr>
              <w:t>1A</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A54A7A5" w14:textId="77777777" w:rsidR="00274576" w:rsidRPr="00C07DE6" w:rsidRDefault="00274576">
            <w:pPr>
              <w:spacing w:line="276" w:lineRule="auto"/>
              <w:jc w:val="center"/>
              <w:rPr>
                <w:rFonts w:cs="Arial"/>
              </w:rPr>
            </w:pPr>
            <w:r w:rsidRPr="00C07DE6">
              <w:rPr>
                <w:rFonts w:cs="Arial"/>
              </w:rPr>
              <w:t>2E</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CB0357D" w14:textId="77777777" w:rsidR="00274576" w:rsidRPr="00C07DE6" w:rsidRDefault="00274576">
            <w:pPr>
              <w:spacing w:line="276" w:lineRule="auto"/>
              <w:jc w:val="center"/>
              <w:rPr>
                <w:rFonts w:cs="Arial"/>
              </w:rPr>
            </w:pPr>
            <w:r w:rsidRPr="00C07DE6">
              <w:rPr>
                <w:rFonts w:cs="Arial"/>
              </w:rPr>
              <w:t>AC</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F00E05D" w14:textId="77777777" w:rsidR="00274576" w:rsidRPr="00C07DE6" w:rsidRDefault="00274576">
            <w:pPr>
              <w:spacing w:line="276" w:lineRule="auto"/>
              <w:jc w:val="center"/>
              <w:rPr>
                <w:rFonts w:cs="Arial"/>
              </w:rPr>
            </w:pPr>
            <w:r w:rsidRPr="00C07DE6">
              <w:rPr>
                <w:rFonts w:cs="Arial"/>
              </w:rPr>
              <w:t>72</w:t>
            </w:r>
          </w:p>
        </w:tc>
        <w:tc>
          <w:tcPr>
            <w:tcW w:w="0" w:type="auto"/>
            <w:tcBorders>
              <w:top w:val="single" w:sz="4" w:space="0" w:color="auto"/>
              <w:left w:val="single" w:sz="4" w:space="0" w:color="auto"/>
              <w:bottom w:val="single" w:sz="4" w:space="0" w:color="auto"/>
              <w:right w:val="single" w:sz="4" w:space="0" w:color="auto"/>
            </w:tcBorders>
            <w:vAlign w:val="center"/>
            <w:hideMark/>
          </w:tcPr>
          <w:p w14:paraId="6FAC3576" w14:textId="77777777" w:rsidR="00274576" w:rsidRPr="00C07DE6" w:rsidRDefault="00274576">
            <w:pPr>
              <w:spacing w:line="276" w:lineRule="auto"/>
              <w:jc w:val="center"/>
              <w:rPr>
                <w:rFonts w:cs="Arial"/>
              </w:rPr>
            </w:pPr>
            <w:r w:rsidRPr="00C07DE6">
              <w:rPr>
                <w:rFonts w:cs="Arial"/>
              </w:rPr>
              <w:t>66</w:t>
            </w:r>
          </w:p>
        </w:tc>
        <w:tc>
          <w:tcPr>
            <w:tcW w:w="0" w:type="auto"/>
            <w:tcBorders>
              <w:top w:val="single" w:sz="4" w:space="0" w:color="auto"/>
              <w:left w:val="single" w:sz="4" w:space="0" w:color="auto"/>
              <w:bottom w:val="single" w:sz="4" w:space="0" w:color="auto"/>
              <w:right w:val="single" w:sz="4" w:space="0" w:color="auto"/>
            </w:tcBorders>
            <w:vAlign w:val="center"/>
            <w:hideMark/>
          </w:tcPr>
          <w:p w14:paraId="3C8BDC5D" w14:textId="77777777" w:rsidR="00274576" w:rsidRPr="00C07DE6" w:rsidRDefault="00274576">
            <w:pPr>
              <w:spacing w:line="276" w:lineRule="auto"/>
              <w:jc w:val="center"/>
              <w:rPr>
                <w:rFonts w:cs="Arial"/>
              </w:rPr>
            </w:pPr>
            <w:r w:rsidRPr="00C07DE6">
              <w:rPr>
                <w:rFonts w:cs="Arial"/>
              </w:rPr>
              <w:t>48</w:t>
            </w:r>
          </w:p>
        </w:tc>
        <w:tc>
          <w:tcPr>
            <w:tcW w:w="0" w:type="auto"/>
            <w:tcBorders>
              <w:top w:val="single" w:sz="4" w:space="0" w:color="auto"/>
              <w:left w:val="single" w:sz="4" w:space="0" w:color="auto"/>
              <w:bottom w:val="single" w:sz="4" w:space="0" w:color="auto"/>
              <w:right w:val="single" w:sz="4" w:space="0" w:color="auto"/>
            </w:tcBorders>
            <w:vAlign w:val="center"/>
            <w:hideMark/>
          </w:tcPr>
          <w:p w14:paraId="5C91B639" w14:textId="77777777" w:rsidR="00274576" w:rsidRPr="00C07DE6" w:rsidRDefault="00274576">
            <w:pPr>
              <w:spacing w:line="276" w:lineRule="auto"/>
              <w:jc w:val="center"/>
              <w:rPr>
                <w:rFonts w:cs="Arial"/>
              </w:rPr>
            </w:pPr>
            <w:r w:rsidRPr="00C07DE6">
              <w:rPr>
                <w:rFonts w:cs="Arial"/>
              </w:rPr>
              <w:t>A2</w:t>
            </w:r>
          </w:p>
        </w:tc>
        <w:tc>
          <w:tcPr>
            <w:tcW w:w="0" w:type="auto"/>
            <w:tcBorders>
              <w:top w:val="single" w:sz="4" w:space="0" w:color="auto"/>
              <w:left w:val="single" w:sz="4" w:space="0" w:color="auto"/>
              <w:bottom w:val="single" w:sz="4" w:space="0" w:color="auto"/>
              <w:right w:val="single" w:sz="4" w:space="0" w:color="auto"/>
            </w:tcBorders>
            <w:vAlign w:val="center"/>
            <w:hideMark/>
          </w:tcPr>
          <w:p w14:paraId="5D088BC3" w14:textId="77777777" w:rsidR="00274576" w:rsidRPr="00C07DE6" w:rsidRDefault="00274576">
            <w:pPr>
              <w:spacing w:line="276" w:lineRule="auto"/>
              <w:jc w:val="center"/>
              <w:rPr>
                <w:rFonts w:cs="Arial"/>
              </w:rPr>
            </w:pPr>
            <w:r w:rsidRPr="00C07DE6">
              <w:rPr>
                <w:rFonts w:cs="Arial"/>
              </w:rPr>
              <w:t>93</w:t>
            </w:r>
          </w:p>
        </w:tc>
        <w:tc>
          <w:tcPr>
            <w:tcW w:w="0" w:type="auto"/>
            <w:tcBorders>
              <w:top w:val="single" w:sz="4" w:space="0" w:color="auto"/>
              <w:left w:val="single" w:sz="4" w:space="0" w:color="auto"/>
              <w:bottom w:val="single" w:sz="4" w:space="0" w:color="auto"/>
              <w:right w:val="single" w:sz="4" w:space="0" w:color="auto"/>
            </w:tcBorders>
            <w:vAlign w:val="center"/>
            <w:hideMark/>
          </w:tcPr>
          <w:p w14:paraId="2BE696A0" w14:textId="77777777" w:rsidR="00274576" w:rsidRPr="00C07DE6" w:rsidRDefault="00274576">
            <w:pPr>
              <w:spacing w:line="276" w:lineRule="auto"/>
              <w:jc w:val="center"/>
              <w:rPr>
                <w:rFonts w:cs="Arial"/>
              </w:rPr>
            </w:pPr>
            <w:r w:rsidRPr="00C07DE6">
              <w:rPr>
                <w:rFonts w:cs="Arial"/>
              </w:rPr>
              <w:t>04</w:t>
            </w:r>
          </w:p>
        </w:tc>
        <w:tc>
          <w:tcPr>
            <w:tcW w:w="0" w:type="auto"/>
            <w:tcBorders>
              <w:top w:val="single" w:sz="4" w:space="0" w:color="auto"/>
              <w:left w:val="single" w:sz="4" w:space="0" w:color="auto"/>
              <w:bottom w:val="single" w:sz="4" w:space="0" w:color="auto"/>
              <w:right w:val="single" w:sz="4" w:space="0" w:color="auto"/>
            </w:tcBorders>
            <w:vAlign w:val="center"/>
            <w:hideMark/>
          </w:tcPr>
          <w:p w14:paraId="482D4959" w14:textId="77777777" w:rsidR="00274576" w:rsidRPr="00C07DE6" w:rsidRDefault="00274576">
            <w:pPr>
              <w:spacing w:line="276" w:lineRule="auto"/>
              <w:jc w:val="center"/>
              <w:rPr>
                <w:rFonts w:cs="Arial"/>
              </w:rPr>
            </w:pPr>
            <w:r w:rsidRPr="00C07DE6">
              <w:rPr>
                <w:rFonts w:cs="Arial"/>
              </w:rPr>
              <w:t>6F</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3B147" w14:textId="77777777" w:rsidR="00274576" w:rsidRPr="00C07DE6" w:rsidRDefault="00274576">
            <w:pPr>
              <w:spacing w:line="276" w:lineRule="auto"/>
              <w:jc w:val="center"/>
              <w:rPr>
                <w:rFonts w:cs="Arial"/>
              </w:rPr>
            </w:pPr>
            <w:r w:rsidRPr="00C07DE6">
              <w:rPr>
                <w:rFonts w:cs="Arial"/>
              </w:rPr>
              <w:t>E7</w:t>
            </w:r>
          </w:p>
        </w:tc>
      </w:tr>
    </w:tbl>
    <w:p w14:paraId="4E65C61B" w14:textId="77777777" w:rsidR="00274576" w:rsidRDefault="00274576" w:rsidP="00274576">
      <w:pPr>
        <w:rPr>
          <w:rFonts w:cs="Arial"/>
        </w:rPr>
      </w:pPr>
      <w:r>
        <w:rPr>
          <w:rFonts w:cs="Arial"/>
        </w:rPr>
        <w:t>Notes:</w:t>
      </w:r>
    </w:p>
    <w:p w14:paraId="316DDAEB" w14:textId="77777777" w:rsidR="00274576" w:rsidRPr="00C07DE6" w:rsidRDefault="00274576" w:rsidP="00274576">
      <w:pPr>
        <w:rPr>
          <w:rFonts w:cs="Arial"/>
        </w:rPr>
      </w:pPr>
      <w:r>
        <w:rPr>
          <w:rFonts w:cs="Arial"/>
        </w:rPr>
        <w:tab/>
        <w:t>PAC – Security Level 03 is required for all 2E, 2F, and several 31 routines.</w:t>
      </w:r>
    </w:p>
    <w:p w14:paraId="5E742C6E" w14:textId="77777777" w:rsidR="00274576" w:rsidRDefault="00274576" w:rsidP="00274576">
      <w:pPr>
        <w:pStyle w:val="Heading1"/>
      </w:pPr>
      <w:r w:rsidRPr="00B9479B">
        <w:lastRenderedPageBreak/>
        <w:t>FRD-REQ-412635/A-PAC Specific Diagnostics</w:t>
      </w:r>
    </w:p>
    <w:p w14:paraId="29D9679B" w14:textId="77777777" w:rsidR="00274576" w:rsidRDefault="00274576" w:rsidP="00274576"/>
    <w:p w14:paraId="14687183" w14:textId="77777777" w:rsidR="00274576" w:rsidRDefault="00274576" w:rsidP="00274576">
      <w:pPr>
        <w:pStyle w:val="Heading2"/>
      </w:pPr>
      <w:r w:rsidRPr="00B9479B">
        <w:t>SWR-REQ-242674/B-Tx/Rx ID</w:t>
      </w:r>
    </w:p>
    <w:p w14:paraId="05D77E05" w14:textId="77777777" w:rsidR="00274576" w:rsidRPr="00AC26BF" w:rsidRDefault="00274576" w:rsidP="00274576">
      <w:pPr>
        <w:rPr>
          <w:rFonts w:cs="Arial"/>
        </w:rPr>
      </w:pPr>
    </w:p>
    <w:p w14:paraId="370A279C" w14:textId="77777777" w:rsidR="00274576" w:rsidRPr="00AC26BF" w:rsidRDefault="00274576" w:rsidP="00274576">
      <w:pPr>
        <w:rPr>
          <w:rFonts w:cs="Arial"/>
        </w:rPr>
      </w:pPr>
      <w:r w:rsidRPr="00AC26BF">
        <w:rPr>
          <w:rFonts w:cs="Arial"/>
        </w:rPr>
        <w:t>The Diagnostic CAN Transmit ID is 0x72F for the ACM.</w:t>
      </w:r>
    </w:p>
    <w:p w14:paraId="1B9E6271" w14:textId="77777777" w:rsidR="00274576" w:rsidRPr="00AC26BF" w:rsidRDefault="00274576" w:rsidP="00274576">
      <w:pPr>
        <w:rPr>
          <w:rFonts w:cs="Arial"/>
        </w:rPr>
      </w:pPr>
      <w:r w:rsidRPr="00AC26BF">
        <w:rPr>
          <w:rFonts w:cs="Arial"/>
        </w:rPr>
        <w:t>The Diagnostic CAN Receive ID is 0x727 for the ACM.</w:t>
      </w:r>
    </w:p>
    <w:p w14:paraId="26334991" w14:textId="77777777" w:rsidR="00274576" w:rsidRPr="00AC26BF" w:rsidRDefault="00274576" w:rsidP="00274576">
      <w:pPr>
        <w:rPr>
          <w:rFonts w:cs="Arial"/>
        </w:rPr>
      </w:pPr>
    </w:p>
    <w:p w14:paraId="189A0237" w14:textId="77777777" w:rsidR="00274576" w:rsidRDefault="00274576" w:rsidP="00274576">
      <w:pPr>
        <w:pStyle w:val="Heading2"/>
      </w:pPr>
      <w:r w:rsidRPr="00B9479B">
        <w:t>SWR-REQ-242675/D-Required Messages</w:t>
      </w:r>
    </w:p>
    <w:p w14:paraId="6753B6D8" w14:textId="77777777" w:rsidR="00274576" w:rsidRPr="00D37C34" w:rsidRDefault="00274576" w:rsidP="00274576">
      <w:pPr>
        <w:rPr>
          <w:rFonts w:cs="Arial"/>
        </w:rPr>
      </w:pPr>
    </w:p>
    <w:tbl>
      <w:tblPr>
        <w:tblW w:w="7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5496"/>
        <w:gridCol w:w="836"/>
      </w:tblGrid>
      <w:tr w:rsidR="00274576" w:rsidRPr="00D37C34" w14:paraId="7B819BB4" w14:textId="77777777" w:rsidTr="00274576">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119A6585" w14:textId="77777777" w:rsidR="00274576" w:rsidRPr="00D37C34" w:rsidRDefault="00274576" w:rsidP="00274576">
            <w:pPr>
              <w:rPr>
                <w:rFonts w:cs="Arial"/>
                <w:b/>
                <w:bCs/>
              </w:rPr>
            </w:pPr>
            <w:proofErr w:type="spellStart"/>
            <w:r w:rsidRPr="00D37C34">
              <w:rPr>
                <w:rFonts w:cs="Arial"/>
                <w:b/>
                <w:bCs/>
              </w:rPr>
              <w:t>defaultSession</w:t>
            </w:r>
            <w:proofErr w:type="spellEnd"/>
            <w:r w:rsidRPr="00D37C34">
              <w:rPr>
                <w:rFonts w:cs="Arial"/>
                <w:b/>
                <w:bCs/>
              </w:rPr>
              <w:t xml:space="preserve"> </w:t>
            </w:r>
            <w:r>
              <w:rPr>
                <w:rFonts w:cs="Arial"/>
                <w:b/>
                <w:bCs/>
              </w:rPr>
              <w:t>(Session 01)</w:t>
            </w:r>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6B356C1E" w14:textId="77777777" w:rsidR="00274576" w:rsidRPr="00D37C34" w:rsidRDefault="00274576" w:rsidP="00274576">
            <w:pPr>
              <w:jc w:val="center"/>
              <w:rPr>
                <w:rFonts w:cs="Arial"/>
                <w:b/>
                <w:bCs/>
              </w:rPr>
            </w:pPr>
            <w:r w:rsidRPr="00D37C34">
              <w:rPr>
                <w:rFonts w:cs="Arial"/>
                <w:b/>
                <w:bCs/>
              </w:rPr>
              <w:t> </w:t>
            </w:r>
          </w:p>
        </w:tc>
      </w:tr>
      <w:tr w:rsidR="00274576" w:rsidRPr="00D37C34" w14:paraId="1CCB6F35" w14:textId="77777777" w:rsidTr="00274576">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63F3C4E" w14:textId="77777777" w:rsidR="00274576" w:rsidRPr="00D37C34" w:rsidRDefault="00274576" w:rsidP="00274576">
            <w:pPr>
              <w:jc w:val="center"/>
              <w:rPr>
                <w:rFonts w:cs="Arial"/>
              </w:rPr>
            </w:pPr>
            <w:r w:rsidRPr="00D37C34">
              <w:rPr>
                <w:rFonts w:cs="Arial"/>
              </w:rP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2F9562D" w14:textId="77777777" w:rsidR="00274576" w:rsidRPr="00D37C34" w:rsidRDefault="00274576" w:rsidP="00274576">
            <w:pPr>
              <w:rPr>
                <w:rFonts w:cs="Arial"/>
              </w:rPr>
            </w:pPr>
            <w:r w:rsidRPr="00D37C34">
              <w:rPr>
                <w:rFonts w:cs="Arial"/>
              </w:rP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26BCE06" w14:textId="77777777" w:rsidR="00274576" w:rsidRPr="00D37C34" w:rsidRDefault="00274576" w:rsidP="00274576">
            <w:pPr>
              <w:jc w:val="center"/>
              <w:rPr>
                <w:rFonts w:cs="Arial"/>
              </w:rPr>
            </w:pPr>
            <w:r w:rsidRPr="00D37C34">
              <w:rPr>
                <w:rFonts w:cs="Arial"/>
              </w:rPr>
              <w:t>Y</w:t>
            </w:r>
          </w:p>
        </w:tc>
      </w:tr>
      <w:tr w:rsidR="00274576" w:rsidRPr="00D37C34" w14:paraId="5D9202A3"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376127B" w14:textId="77777777" w:rsidR="00274576" w:rsidRPr="00D37C34" w:rsidRDefault="00274576" w:rsidP="00274576">
            <w:pPr>
              <w:jc w:val="center"/>
              <w:rPr>
                <w:rFonts w:cs="Arial"/>
              </w:rPr>
            </w:pPr>
            <w:r w:rsidRPr="00D37C34">
              <w:rPr>
                <w:rFonts w:cs="Arial"/>
              </w:rPr>
              <w:t>11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23AFC470" w14:textId="77777777" w:rsidR="00274576" w:rsidRPr="00D37C34" w:rsidRDefault="00274576" w:rsidP="00274576">
            <w:pPr>
              <w:rPr>
                <w:rFonts w:cs="Arial"/>
              </w:rPr>
            </w:pPr>
            <w:proofErr w:type="spellStart"/>
            <w:r w:rsidRPr="00D37C34">
              <w:rPr>
                <w:rFonts w:cs="Arial"/>
              </w:rPr>
              <w:t>ECUReset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90FC8AB" w14:textId="77777777" w:rsidR="00274576" w:rsidRPr="00D37C34" w:rsidRDefault="00274576" w:rsidP="00274576">
            <w:pPr>
              <w:jc w:val="center"/>
              <w:rPr>
                <w:rFonts w:cs="Arial"/>
              </w:rPr>
            </w:pPr>
            <w:r w:rsidRPr="00D37C34">
              <w:rPr>
                <w:rFonts w:cs="Arial"/>
              </w:rPr>
              <w:t>Y</w:t>
            </w:r>
          </w:p>
        </w:tc>
      </w:tr>
      <w:tr w:rsidR="00274576" w:rsidRPr="00D37C34" w14:paraId="476C5A4B"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57C2219" w14:textId="77777777" w:rsidR="00274576" w:rsidRPr="00D37C34" w:rsidRDefault="00274576" w:rsidP="00274576">
            <w:pPr>
              <w:jc w:val="center"/>
              <w:rPr>
                <w:rFonts w:cs="Arial"/>
              </w:rPr>
            </w:pPr>
            <w:r w:rsidRPr="00D37C34">
              <w:rPr>
                <w:rFonts w:cs="Arial"/>
              </w:rPr>
              <w:t>27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4634EEBA" w14:textId="77777777" w:rsidR="00274576" w:rsidRPr="00D37C34" w:rsidRDefault="00274576" w:rsidP="00274576">
            <w:pPr>
              <w:rPr>
                <w:rFonts w:cs="Arial"/>
              </w:rPr>
            </w:pPr>
            <w:proofErr w:type="spellStart"/>
            <w:r w:rsidRPr="00D37C34">
              <w:rPr>
                <w:rFonts w:cs="Arial"/>
              </w:rPr>
              <w:t>SecurityAccess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77B720A5" w14:textId="77777777" w:rsidR="00274576" w:rsidRPr="00D37C34" w:rsidRDefault="00274576" w:rsidP="00274576">
            <w:pPr>
              <w:jc w:val="center"/>
              <w:rPr>
                <w:rFonts w:cs="Arial"/>
              </w:rPr>
            </w:pPr>
            <w:r w:rsidRPr="00D37C34">
              <w:rPr>
                <w:rFonts w:cs="Arial"/>
              </w:rPr>
              <w:t>N</w:t>
            </w:r>
          </w:p>
        </w:tc>
      </w:tr>
      <w:tr w:rsidR="00274576" w:rsidRPr="00D37C34" w14:paraId="67BCC8D8"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2D0CEEE" w14:textId="77777777" w:rsidR="00274576" w:rsidRPr="00D37C34" w:rsidRDefault="00274576" w:rsidP="00274576">
            <w:pPr>
              <w:jc w:val="center"/>
              <w:rPr>
                <w:rFonts w:cs="Arial"/>
              </w:rPr>
            </w:pPr>
            <w:r w:rsidRPr="00D37C34">
              <w:rPr>
                <w:rFonts w:cs="Arial"/>
              </w:rP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F9F5894" w14:textId="77777777" w:rsidR="00274576" w:rsidRPr="00D37C34" w:rsidRDefault="00274576" w:rsidP="00274576">
            <w:pPr>
              <w:rPr>
                <w:rFonts w:cs="Arial"/>
              </w:rPr>
            </w:pPr>
            <w:proofErr w:type="spellStart"/>
            <w:r w:rsidRPr="00D37C34">
              <w:rPr>
                <w:rFonts w:cs="Arial"/>
              </w:rP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F15F09E" w14:textId="77777777" w:rsidR="00274576" w:rsidRPr="00D37C34" w:rsidRDefault="00274576" w:rsidP="00274576">
            <w:pPr>
              <w:jc w:val="center"/>
              <w:rPr>
                <w:rFonts w:cs="Arial"/>
              </w:rPr>
            </w:pPr>
            <w:r w:rsidRPr="00D37C34">
              <w:rPr>
                <w:rFonts w:cs="Arial"/>
              </w:rPr>
              <w:t>Y</w:t>
            </w:r>
          </w:p>
        </w:tc>
      </w:tr>
      <w:tr w:rsidR="00274576" w:rsidRPr="00D37C34" w14:paraId="12E52637" w14:textId="77777777" w:rsidTr="00274576">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5071F271" w14:textId="77777777" w:rsidR="00274576" w:rsidRPr="00D37C34" w:rsidRDefault="00274576" w:rsidP="00274576">
            <w:pPr>
              <w:jc w:val="center"/>
              <w:rPr>
                <w:rFonts w:cs="Arial"/>
              </w:rPr>
            </w:pPr>
            <w:r w:rsidRPr="00D37C34">
              <w:rPr>
                <w:rFonts w:cs="Arial"/>
              </w:rPr>
              <w:t>85</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E6EA913" w14:textId="77777777" w:rsidR="00274576" w:rsidRPr="00D37C34" w:rsidRDefault="00274576" w:rsidP="00274576">
            <w:pPr>
              <w:rPr>
                <w:rFonts w:cs="Arial"/>
              </w:rPr>
            </w:pPr>
            <w:proofErr w:type="spellStart"/>
            <w:r w:rsidRPr="00D37C34">
              <w:rPr>
                <w:rFonts w:cs="Arial"/>
              </w:rPr>
              <w:t>ControlDTCSetting</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36591771" w14:textId="77777777" w:rsidR="00274576" w:rsidRPr="00D37C34" w:rsidRDefault="00274576" w:rsidP="00274576">
            <w:pPr>
              <w:jc w:val="center"/>
              <w:rPr>
                <w:rFonts w:cs="Arial"/>
              </w:rPr>
            </w:pPr>
            <w:r w:rsidRPr="00D37C34">
              <w:rPr>
                <w:rFonts w:cs="Arial"/>
              </w:rPr>
              <w:t>N</w:t>
            </w:r>
          </w:p>
        </w:tc>
      </w:tr>
      <w:tr w:rsidR="00274576" w:rsidRPr="00D37C34" w14:paraId="5AD16C5A"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BF7CF7D" w14:textId="77777777" w:rsidR="00274576" w:rsidRPr="00D37C34" w:rsidRDefault="00274576" w:rsidP="00274576">
            <w:pPr>
              <w:jc w:val="center"/>
              <w:rPr>
                <w:rFonts w:cs="Arial"/>
              </w:rPr>
            </w:pPr>
            <w:r w:rsidRPr="00D37C34">
              <w:rPr>
                <w:rFonts w:cs="Arial"/>
              </w:rPr>
              <w:t>22</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CDFE17F" w14:textId="77777777" w:rsidR="00274576" w:rsidRPr="00D37C34" w:rsidRDefault="00274576" w:rsidP="00274576">
            <w:pPr>
              <w:rPr>
                <w:rFonts w:cs="Arial"/>
              </w:rPr>
            </w:pPr>
            <w:proofErr w:type="spellStart"/>
            <w:r w:rsidRPr="00D37C34">
              <w:rPr>
                <w:rFonts w:cs="Arial"/>
              </w:rPr>
              <w:t>ReadDataByIdentifier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63DAC556" w14:textId="77777777" w:rsidR="00274576" w:rsidRPr="00D37C34" w:rsidRDefault="00274576" w:rsidP="00274576">
            <w:pPr>
              <w:jc w:val="center"/>
              <w:rPr>
                <w:rFonts w:cs="Arial"/>
              </w:rPr>
            </w:pPr>
            <w:r w:rsidRPr="00D37C34">
              <w:rPr>
                <w:rFonts w:cs="Arial"/>
              </w:rPr>
              <w:t>Y</w:t>
            </w:r>
          </w:p>
        </w:tc>
      </w:tr>
      <w:tr w:rsidR="00274576" w:rsidRPr="00D37C34" w14:paraId="369361EB"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F36990E" w14:textId="77777777" w:rsidR="00274576" w:rsidRPr="00D37C34" w:rsidRDefault="00274576" w:rsidP="00274576">
            <w:pPr>
              <w:jc w:val="center"/>
              <w:rPr>
                <w:rFonts w:cs="Arial"/>
              </w:rPr>
            </w:pPr>
            <w:r w:rsidRPr="00D37C34">
              <w:rPr>
                <w:rFonts w:cs="Arial"/>
              </w:rPr>
              <w:t>23</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5C9A7830" w14:textId="77777777" w:rsidR="00274576" w:rsidRPr="00D37C34" w:rsidRDefault="00274576" w:rsidP="00274576">
            <w:pPr>
              <w:rPr>
                <w:rFonts w:cs="Arial"/>
              </w:rPr>
            </w:pPr>
            <w:proofErr w:type="spellStart"/>
            <w:r w:rsidRPr="00D37C34">
              <w:rPr>
                <w:rFonts w:cs="Arial"/>
              </w:rPr>
              <w:t>ReadMemoryByAddress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D01BBEE" w14:textId="77777777" w:rsidR="00274576" w:rsidRPr="00D37C34" w:rsidRDefault="00274576" w:rsidP="00274576">
            <w:pPr>
              <w:jc w:val="center"/>
              <w:rPr>
                <w:rFonts w:cs="Arial"/>
              </w:rPr>
            </w:pPr>
            <w:r w:rsidRPr="00D37C34">
              <w:rPr>
                <w:rFonts w:cs="Arial"/>
              </w:rPr>
              <w:t>N</w:t>
            </w:r>
          </w:p>
        </w:tc>
      </w:tr>
      <w:tr w:rsidR="00274576" w:rsidRPr="00D37C34" w14:paraId="48763DF4"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F2040A6" w14:textId="77777777" w:rsidR="00274576" w:rsidRPr="00D37C34" w:rsidRDefault="00274576" w:rsidP="00274576">
            <w:pPr>
              <w:jc w:val="center"/>
              <w:rPr>
                <w:rFonts w:cs="Arial"/>
              </w:rPr>
            </w:pPr>
            <w:r w:rsidRPr="00D37C34">
              <w:rPr>
                <w:rFonts w:cs="Arial"/>
              </w:rPr>
              <w:t>24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235CF6B3" w14:textId="77777777" w:rsidR="00274576" w:rsidRPr="00D37C34" w:rsidRDefault="00274576" w:rsidP="00274576">
            <w:pPr>
              <w:rPr>
                <w:rFonts w:cs="Arial"/>
              </w:rPr>
            </w:pPr>
            <w:proofErr w:type="spellStart"/>
            <w:r w:rsidRPr="00D37C34">
              <w:rPr>
                <w:rFonts w:cs="Arial"/>
              </w:rPr>
              <w:t>ReadScalingDataByIdentifier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4070F510" w14:textId="77777777" w:rsidR="00274576" w:rsidRPr="00D37C34" w:rsidRDefault="00274576" w:rsidP="00274576">
            <w:pPr>
              <w:jc w:val="center"/>
              <w:rPr>
                <w:rFonts w:cs="Arial"/>
              </w:rPr>
            </w:pPr>
            <w:r w:rsidRPr="00D37C34">
              <w:rPr>
                <w:rFonts w:cs="Arial"/>
              </w:rPr>
              <w:t>N</w:t>
            </w:r>
          </w:p>
        </w:tc>
      </w:tr>
      <w:tr w:rsidR="00274576" w:rsidRPr="00D37C34" w14:paraId="7EA6DE9F"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B339CFE" w14:textId="77777777" w:rsidR="00274576" w:rsidRPr="00D37C34" w:rsidRDefault="00274576" w:rsidP="00274576">
            <w:pPr>
              <w:jc w:val="center"/>
              <w:rPr>
                <w:rFonts w:cs="Arial"/>
              </w:rPr>
            </w:pPr>
            <w:r w:rsidRPr="00D37C34">
              <w:rPr>
                <w:rFonts w:cs="Arial"/>
              </w:rPr>
              <w:t>2A</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061AB6EF" w14:textId="77777777" w:rsidR="00274576" w:rsidRPr="00D37C34" w:rsidRDefault="00274576" w:rsidP="00274576">
            <w:pPr>
              <w:rPr>
                <w:rFonts w:cs="Arial"/>
              </w:rPr>
            </w:pPr>
            <w:proofErr w:type="spellStart"/>
            <w:r w:rsidRPr="00D37C34">
              <w:rPr>
                <w:rFonts w:cs="Arial"/>
              </w:rPr>
              <w:t>ReadDataByPeriodicIdentifier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49E8AFA3" w14:textId="77777777" w:rsidR="00274576" w:rsidRPr="00D37C34" w:rsidRDefault="00274576" w:rsidP="00274576">
            <w:pPr>
              <w:jc w:val="center"/>
              <w:rPr>
                <w:rFonts w:cs="Arial"/>
              </w:rPr>
            </w:pPr>
            <w:r w:rsidRPr="00D37C34">
              <w:rPr>
                <w:rFonts w:cs="Arial"/>
              </w:rPr>
              <w:t>N</w:t>
            </w:r>
          </w:p>
        </w:tc>
      </w:tr>
      <w:tr w:rsidR="00274576" w:rsidRPr="00D37C34" w14:paraId="43A1B187"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62B774DE" w14:textId="77777777" w:rsidR="00274576" w:rsidRPr="00D37C34" w:rsidRDefault="00274576" w:rsidP="00274576">
            <w:pPr>
              <w:jc w:val="center"/>
              <w:rPr>
                <w:rFonts w:cs="Arial"/>
              </w:rPr>
            </w:pPr>
            <w:r w:rsidRPr="00D37C34">
              <w:rPr>
                <w:rFonts w:cs="Arial"/>
              </w:rPr>
              <w:t>2C</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30B5346" w14:textId="77777777" w:rsidR="00274576" w:rsidRPr="00D37C34" w:rsidRDefault="00274576" w:rsidP="00274576">
            <w:pPr>
              <w:rPr>
                <w:rFonts w:cs="Arial"/>
              </w:rPr>
            </w:pPr>
            <w:proofErr w:type="spellStart"/>
            <w:r w:rsidRPr="00D37C34">
              <w:rPr>
                <w:rFonts w:cs="Arial"/>
              </w:rPr>
              <w:t>DynamicallyDefineDataIdentifier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4866A1D" w14:textId="77777777" w:rsidR="00274576" w:rsidRPr="00D37C34" w:rsidRDefault="00274576" w:rsidP="00274576">
            <w:pPr>
              <w:jc w:val="center"/>
              <w:rPr>
                <w:rFonts w:cs="Arial"/>
              </w:rPr>
            </w:pPr>
            <w:r w:rsidRPr="00D37C34">
              <w:rPr>
                <w:rFonts w:cs="Arial"/>
              </w:rPr>
              <w:t>N</w:t>
            </w:r>
          </w:p>
        </w:tc>
      </w:tr>
      <w:tr w:rsidR="00274576" w:rsidRPr="00D37C34" w14:paraId="270B390E"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D245D76" w14:textId="77777777" w:rsidR="00274576" w:rsidRPr="00D37C34" w:rsidRDefault="00274576" w:rsidP="00274576">
            <w:pPr>
              <w:jc w:val="center"/>
              <w:rPr>
                <w:rFonts w:cs="Arial"/>
              </w:rPr>
            </w:pPr>
            <w:r w:rsidRPr="00D37C34">
              <w:rPr>
                <w:rFonts w:cs="Arial"/>
              </w:rPr>
              <w:t>2E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7225467" w14:textId="77777777" w:rsidR="00274576" w:rsidRPr="00D37C34" w:rsidRDefault="00274576" w:rsidP="00274576">
            <w:pPr>
              <w:rPr>
                <w:rFonts w:cs="Arial"/>
              </w:rPr>
            </w:pPr>
            <w:proofErr w:type="spellStart"/>
            <w:r w:rsidRPr="00D37C34">
              <w:rPr>
                <w:rFonts w:cs="Arial"/>
              </w:rPr>
              <w:t>WriteDataByIdentifier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B0CD9C6" w14:textId="77777777" w:rsidR="00274576" w:rsidRPr="00D37C34" w:rsidRDefault="00274576" w:rsidP="00274576">
            <w:pPr>
              <w:jc w:val="center"/>
              <w:rPr>
                <w:rFonts w:cs="Arial"/>
              </w:rPr>
            </w:pPr>
            <w:r w:rsidRPr="00D37C34">
              <w:rPr>
                <w:rFonts w:cs="Arial"/>
              </w:rPr>
              <w:t>N</w:t>
            </w:r>
          </w:p>
        </w:tc>
      </w:tr>
      <w:tr w:rsidR="00274576" w:rsidRPr="00D37C34" w14:paraId="1E86F85B"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498836F" w14:textId="77777777" w:rsidR="00274576" w:rsidRPr="00D37C34" w:rsidRDefault="00274576" w:rsidP="00274576">
            <w:pPr>
              <w:jc w:val="center"/>
              <w:rPr>
                <w:rFonts w:cs="Arial"/>
              </w:rPr>
            </w:pPr>
            <w:r w:rsidRPr="00D37C34">
              <w:rPr>
                <w:rFonts w:cs="Arial"/>
              </w:rPr>
              <w:t>3D</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19F71FC1" w14:textId="77777777" w:rsidR="00274576" w:rsidRPr="00D37C34" w:rsidRDefault="00274576" w:rsidP="00274576">
            <w:pPr>
              <w:rPr>
                <w:rFonts w:cs="Arial"/>
              </w:rPr>
            </w:pPr>
            <w:proofErr w:type="spellStart"/>
            <w:r w:rsidRPr="00D37C34">
              <w:rPr>
                <w:rFonts w:cs="Arial"/>
              </w:rPr>
              <w:t>WriteMemoryByAddress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3889EE47" w14:textId="77777777" w:rsidR="00274576" w:rsidRPr="00D37C34" w:rsidRDefault="00274576" w:rsidP="00274576">
            <w:pPr>
              <w:jc w:val="center"/>
              <w:rPr>
                <w:rFonts w:cs="Arial"/>
              </w:rPr>
            </w:pPr>
            <w:r w:rsidRPr="00D37C34">
              <w:rPr>
                <w:rFonts w:cs="Arial"/>
              </w:rPr>
              <w:t>N</w:t>
            </w:r>
          </w:p>
        </w:tc>
      </w:tr>
      <w:tr w:rsidR="00274576" w:rsidRPr="00D37C34" w14:paraId="6F5C6434"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AF27760" w14:textId="77777777" w:rsidR="00274576" w:rsidRPr="00D37C34" w:rsidRDefault="00274576" w:rsidP="00274576">
            <w:pPr>
              <w:jc w:val="center"/>
              <w:rPr>
                <w:rFonts w:cs="Arial"/>
              </w:rPr>
            </w:pPr>
            <w:r w:rsidRPr="00D37C34">
              <w:rPr>
                <w:rFonts w:cs="Arial"/>
              </w:rPr>
              <w:t>14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02DA802F" w14:textId="77777777" w:rsidR="00274576" w:rsidRPr="00D37C34" w:rsidRDefault="00274576" w:rsidP="00274576">
            <w:pPr>
              <w:rPr>
                <w:rFonts w:cs="Arial"/>
              </w:rPr>
            </w:pPr>
            <w:proofErr w:type="spellStart"/>
            <w:r w:rsidRPr="00D37C34">
              <w:rPr>
                <w:rFonts w:cs="Arial"/>
              </w:rPr>
              <w:t>ClearDiagnosticInformation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13744A8B" w14:textId="77777777" w:rsidR="00274576" w:rsidRPr="00D37C34" w:rsidRDefault="00274576" w:rsidP="00274576">
            <w:pPr>
              <w:jc w:val="center"/>
              <w:rPr>
                <w:rFonts w:cs="Arial"/>
              </w:rPr>
            </w:pPr>
            <w:r w:rsidRPr="00D37C34">
              <w:rPr>
                <w:rFonts w:cs="Arial"/>
              </w:rPr>
              <w:t>Y</w:t>
            </w:r>
          </w:p>
        </w:tc>
      </w:tr>
      <w:tr w:rsidR="00274576" w:rsidRPr="00D37C34" w14:paraId="432D68D2" w14:textId="77777777" w:rsidTr="00274576">
        <w:trPr>
          <w:trHeight w:val="96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67D0817" w14:textId="77777777" w:rsidR="00274576" w:rsidRPr="00D37C34" w:rsidRDefault="00274576" w:rsidP="00274576">
            <w:pPr>
              <w:jc w:val="center"/>
              <w:rPr>
                <w:rFonts w:cs="Arial"/>
              </w:rPr>
            </w:pPr>
            <w:r w:rsidRPr="00D37C34">
              <w:rPr>
                <w:rFonts w:cs="Arial"/>
              </w:rPr>
              <w:t>19</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45AC3518" w14:textId="77777777" w:rsidR="00274576" w:rsidRPr="00D37C34" w:rsidRDefault="00274576" w:rsidP="00274576">
            <w:pPr>
              <w:rPr>
                <w:rFonts w:cs="Arial"/>
              </w:rPr>
            </w:pPr>
            <w:proofErr w:type="spellStart"/>
            <w:r w:rsidRPr="00D37C34">
              <w:rPr>
                <w:rFonts w:cs="Arial"/>
              </w:rPr>
              <w:t>ReadDTCInformation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7A7DB248" w14:textId="77777777" w:rsidR="00274576" w:rsidRPr="00D37C34" w:rsidRDefault="00274576" w:rsidP="00274576">
            <w:pPr>
              <w:jc w:val="center"/>
              <w:rPr>
                <w:rFonts w:cs="Arial"/>
              </w:rPr>
            </w:pPr>
            <w:r w:rsidRPr="00D37C34">
              <w:rPr>
                <w:rFonts w:cs="Arial"/>
              </w:rPr>
              <w:t>Y</w:t>
            </w:r>
          </w:p>
        </w:tc>
      </w:tr>
      <w:tr w:rsidR="00274576" w:rsidRPr="00D37C34" w14:paraId="224C1330"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01B1316" w14:textId="77777777" w:rsidR="00274576" w:rsidRPr="00D37C34" w:rsidRDefault="00274576" w:rsidP="00274576">
            <w:pPr>
              <w:jc w:val="center"/>
              <w:rPr>
                <w:rFonts w:cs="Arial"/>
              </w:rPr>
            </w:pPr>
            <w:r w:rsidRPr="00D37C34">
              <w:rPr>
                <w:rFonts w:cs="Arial"/>
              </w:rPr>
              <w:t>2F</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9B801D1" w14:textId="77777777" w:rsidR="00274576" w:rsidRPr="00D37C34" w:rsidRDefault="00274576" w:rsidP="00274576">
            <w:pPr>
              <w:rPr>
                <w:rFonts w:cs="Arial"/>
              </w:rPr>
            </w:pPr>
            <w:proofErr w:type="spellStart"/>
            <w:r w:rsidRPr="00D37C34">
              <w:rPr>
                <w:rFonts w:cs="Arial"/>
              </w:rPr>
              <w:t>InputOutputCtrlByIdentifier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32A8C10" w14:textId="77777777" w:rsidR="00274576" w:rsidRPr="00D37C34" w:rsidRDefault="00274576" w:rsidP="00274576">
            <w:pPr>
              <w:jc w:val="center"/>
              <w:rPr>
                <w:rFonts w:cs="Arial"/>
              </w:rPr>
            </w:pPr>
            <w:r w:rsidRPr="00D37C34">
              <w:rPr>
                <w:rFonts w:cs="Arial"/>
              </w:rPr>
              <w:t>N</w:t>
            </w:r>
          </w:p>
        </w:tc>
      </w:tr>
      <w:tr w:rsidR="00274576" w:rsidRPr="00D37C34" w14:paraId="42F80257" w14:textId="77777777" w:rsidTr="00274576">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5B88D5F4" w14:textId="77777777" w:rsidR="00274576" w:rsidRPr="00D37C34" w:rsidRDefault="00274576" w:rsidP="00274576">
            <w:pPr>
              <w:jc w:val="center"/>
              <w:rPr>
                <w:rFonts w:cs="Arial"/>
              </w:rPr>
            </w:pPr>
            <w:r w:rsidRPr="00D37C34">
              <w:rPr>
                <w:rFonts w:cs="Arial"/>
              </w:rPr>
              <w:t>31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2B84D05A" w14:textId="77777777" w:rsidR="00274576" w:rsidRPr="00D37C34" w:rsidRDefault="00274576" w:rsidP="00274576">
            <w:pPr>
              <w:rPr>
                <w:rFonts w:cs="Arial"/>
              </w:rPr>
            </w:pPr>
            <w:proofErr w:type="spellStart"/>
            <w:r w:rsidRPr="00D37C34">
              <w:rPr>
                <w:rFonts w:cs="Arial"/>
              </w:rPr>
              <w:t>RoutineControl</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139D6F4" w14:textId="77777777" w:rsidR="00274576" w:rsidRPr="00D37C34" w:rsidRDefault="00274576" w:rsidP="00274576">
            <w:pPr>
              <w:jc w:val="center"/>
              <w:rPr>
                <w:rFonts w:cs="Arial"/>
              </w:rPr>
            </w:pPr>
            <w:r w:rsidRPr="00D37C34">
              <w:rPr>
                <w:rFonts w:cs="Arial"/>
              </w:rPr>
              <w:t>N</w:t>
            </w:r>
          </w:p>
        </w:tc>
      </w:tr>
      <w:tr w:rsidR="00274576" w:rsidRPr="00D37C34" w14:paraId="174BA6CC" w14:textId="77777777" w:rsidTr="00274576">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3F7EAA2F" w14:textId="77777777" w:rsidR="00274576" w:rsidRPr="00D37C34" w:rsidRDefault="00274576" w:rsidP="00274576">
            <w:pPr>
              <w:rPr>
                <w:rFonts w:cs="Arial"/>
                <w:b/>
                <w:bCs/>
              </w:rPr>
            </w:pPr>
            <w:proofErr w:type="spellStart"/>
            <w:r w:rsidRPr="00D37C34">
              <w:rPr>
                <w:rFonts w:cs="Arial"/>
                <w:b/>
                <w:bCs/>
              </w:rPr>
              <w:t>ExtendedDiagnosticSession</w:t>
            </w:r>
            <w:proofErr w:type="spellEnd"/>
            <w:r>
              <w:rPr>
                <w:rFonts w:cs="Arial"/>
                <w:b/>
                <w:bCs/>
              </w:rPr>
              <w:t xml:space="preserve"> (Session 03)</w:t>
            </w:r>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79539A19" w14:textId="77777777" w:rsidR="00274576" w:rsidRPr="00D37C34" w:rsidRDefault="00274576" w:rsidP="00274576">
            <w:pPr>
              <w:jc w:val="center"/>
              <w:rPr>
                <w:rFonts w:cs="Arial"/>
                <w:b/>
                <w:bCs/>
              </w:rPr>
            </w:pPr>
            <w:r w:rsidRPr="00D37C34">
              <w:rPr>
                <w:rFonts w:cs="Arial"/>
                <w:b/>
                <w:bCs/>
              </w:rPr>
              <w:t> </w:t>
            </w:r>
          </w:p>
        </w:tc>
      </w:tr>
      <w:tr w:rsidR="00274576" w:rsidRPr="00D37C34" w14:paraId="226AF2D7" w14:textId="77777777" w:rsidTr="00274576">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C4AA15F" w14:textId="77777777" w:rsidR="00274576" w:rsidRPr="00D37C34" w:rsidRDefault="00274576" w:rsidP="00274576">
            <w:pPr>
              <w:jc w:val="center"/>
              <w:rPr>
                <w:rFonts w:cs="Arial"/>
              </w:rPr>
            </w:pPr>
            <w:r w:rsidRPr="00D37C34">
              <w:rPr>
                <w:rFonts w:cs="Arial"/>
              </w:rP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61D9B5E" w14:textId="77777777" w:rsidR="00274576" w:rsidRPr="00D37C34" w:rsidRDefault="00274576" w:rsidP="00274576">
            <w:pPr>
              <w:rPr>
                <w:rFonts w:cs="Arial"/>
              </w:rPr>
            </w:pPr>
            <w:r w:rsidRPr="00D37C34">
              <w:rPr>
                <w:rFonts w:cs="Arial"/>
              </w:rP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18DE4788" w14:textId="77777777" w:rsidR="00274576" w:rsidRPr="00D37C34" w:rsidRDefault="00274576" w:rsidP="00274576">
            <w:pPr>
              <w:jc w:val="center"/>
              <w:rPr>
                <w:rFonts w:cs="Arial"/>
              </w:rPr>
            </w:pPr>
            <w:r w:rsidRPr="00D37C34">
              <w:rPr>
                <w:rFonts w:cs="Arial"/>
              </w:rPr>
              <w:t>Y</w:t>
            </w:r>
          </w:p>
        </w:tc>
      </w:tr>
      <w:tr w:rsidR="00274576" w:rsidRPr="00D37C34" w14:paraId="63E39C4D"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BF2F20D" w14:textId="77777777" w:rsidR="00274576" w:rsidRPr="00D37C34" w:rsidRDefault="00274576" w:rsidP="00274576">
            <w:pPr>
              <w:jc w:val="center"/>
              <w:rPr>
                <w:rFonts w:cs="Arial"/>
              </w:rPr>
            </w:pPr>
            <w:r w:rsidRPr="00D37C34">
              <w:rPr>
                <w:rFonts w:cs="Arial"/>
              </w:rPr>
              <w:t>11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23CD5A8" w14:textId="77777777" w:rsidR="00274576" w:rsidRPr="00D37C34" w:rsidRDefault="00274576" w:rsidP="00274576">
            <w:pPr>
              <w:rPr>
                <w:rFonts w:cs="Arial"/>
              </w:rPr>
            </w:pPr>
            <w:proofErr w:type="spellStart"/>
            <w:r w:rsidRPr="00D37C34">
              <w:rPr>
                <w:rFonts w:cs="Arial"/>
              </w:rPr>
              <w:t>ECUReset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62DD6E76" w14:textId="77777777" w:rsidR="00274576" w:rsidRPr="00D37C34" w:rsidRDefault="00274576" w:rsidP="00274576">
            <w:pPr>
              <w:jc w:val="center"/>
              <w:rPr>
                <w:rFonts w:cs="Arial"/>
              </w:rPr>
            </w:pPr>
            <w:r w:rsidRPr="00D37C34">
              <w:rPr>
                <w:rFonts w:cs="Arial"/>
              </w:rPr>
              <w:t>Y</w:t>
            </w:r>
          </w:p>
        </w:tc>
      </w:tr>
      <w:tr w:rsidR="00274576" w:rsidRPr="00D37C34" w14:paraId="1855E24C"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DF02458" w14:textId="77777777" w:rsidR="00274576" w:rsidRPr="00D37C34" w:rsidRDefault="00274576" w:rsidP="00274576">
            <w:pPr>
              <w:jc w:val="center"/>
              <w:rPr>
                <w:rFonts w:cs="Arial"/>
              </w:rPr>
            </w:pPr>
            <w:r w:rsidRPr="00D37C34">
              <w:rPr>
                <w:rFonts w:cs="Arial"/>
              </w:rPr>
              <w:t>27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70AF0CCC" w14:textId="77777777" w:rsidR="00274576" w:rsidRPr="00D37C34" w:rsidRDefault="00274576" w:rsidP="00274576">
            <w:pPr>
              <w:rPr>
                <w:rFonts w:cs="Arial"/>
              </w:rPr>
            </w:pPr>
            <w:proofErr w:type="spellStart"/>
            <w:r w:rsidRPr="00D37C34">
              <w:rPr>
                <w:rFonts w:cs="Arial"/>
              </w:rPr>
              <w:t>SecurityAccess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068ADD3B" w14:textId="77777777" w:rsidR="00274576" w:rsidRPr="00D37C34" w:rsidRDefault="00274576" w:rsidP="00274576">
            <w:pPr>
              <w:jc w:val="center"/>
              <w:rPr>
                <w:rFonts w:cs="Arial"/>
              </w:rPr>
            </w:pPr>
            <w:del w:id="1" w:author="VanHouten, John (J.A.)" w:date="2021-10-07T10:26:00Z">
              <w:r w:rsidRPr="00D37C34" w:rsidDel="00A67D64">
                <w:rPr>
                  <w:rFonts w:cs="Arial"/>
                </w:rPr>
                <w:delText>N</w:delText>
              </w:r>
            </w:del>
            <w:ins w:id="2" w:author="VanHouten, John (J.A.)" w:date="2021-10-07T10:26:00Z">
              <w:r>
                <w:rPr>
                  <w:rFonts w:cs="Arial"/>
                </w:rPr>
                <w:t>Y</w:t>
              </w:r>
            </w:ins>
          </w:p>
        </w:tc>
      </w:tr>
      <w:tr w:rsidR="00274576" w:rsidRPr="00D37C34" w14:paraId="48EA95C4"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1D74A7D" w14:textId="77777777" w:rsidR="00274576" w:rsidRPr="00D37C34" w:rsidRDefault="00274576" w:rsidP="00274576">
            <w:pPr>
              <w:jc w:val="center"/>
              <w:rPr>
                <w:rFonts w:cs="Arial"/>
              </w:rPr>
            </w:pPr>
            <w:r w:rsidRPr="00D37C34">
              <w:rPr>
                <w:rFonts w:cs="Arial"/>
              </w:rP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2B515ED3" w14:textId="77777777" w:rsidR="00274576" w:rsidRPr="00D37C34" w:rsidRDefault="00274576" w:rsidP="00274576">
            <w:pPr>
              <w:rPr>
                <w:rFonts w:cs="Arial"/>
              </w:rPr>
            </w:pPr>
            <w:proofErr w:type="spellStart"/>
            <w:r w:rsidRPr="00D37C34">
              <w:rPr>
                <w:rFonts w:cs="Arial"/>
              </w:rP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6BAF8E14" w14:textId="77777777" w:rsidR="00274576" w:rsidRPr="00D37C34" w:rsidRDefault="00274576" w:rsidP="00274576">
            <w:pPr>
              <w:jc w:val="center"/>
              <w:rPr>
                <w:rFonts w:cs="Arial"/>
              </w:rPr>
            </w:pPr>
            <w:r w:rsidRPr="00D37C34">
              <w:rPr>
                <w:rFonts w:cs="Arial"/>
              </w:rPr>
              <w:t>Y</w:t>
            </w:r>
          </w:p>
        </w:tc>
      </w:tr>
      <w:tr w:rsidR="00274576" w:rsidRPr="00D37C34" w14:paraId="52CB4B58" w14:textId="77777777" w:rsidTr="00274576">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6A806DD2" w14:textId="77777777" w:rsidR="00274576" w:rsidRPr="00D37C34" w:rsidRDefault="00274576" w:rsidP="00274576">
            <w:pPr>
              <w:jc w:val="center"/>
              <w:rPr>
                <w:rFonts w:cs="Arial"/>
              </w:rPr>
            </w:pPr>
            <w:r w:rsidRPr="00D37C34">
              <w:rPr>
                <w:rFonts w:cs="Arial"/>
              </w:rPr>
              <w:t>85</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5C020786" w14:textId="77777777" w:rsidR="00274576" w:rsidRPr="00D37C34" w:rsidRDefault="00274576" w:rsidP="00274576">
            <w:pPr>
              <w:rPr>
                <w:rFonts w:cs="Arial"/>
              </w:rPr>
            </w:pPr>
            <w:proofErr w:type="spellStart"/>
            <w:r w:rsidRPr="00D37C34">
              <w:rPr>
                <w:rFonts w:cs="Arial"/>
              </w:rPr>
              <w:t>ControlDTCSetting</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4E791A5" w14:textId="77777777" w:rsidR="00274576" w:rsidRPr="00D37C34" w:rsidRDefault="00274576" w:rsidP="00274576">
            <w:pPr>
              <w:jc w:val="center"/>
              <w:rPr>
                <w:rFonts w:cs="Arial"/>
              </w:rPr>
            </w:pPr>
            <w:r w:rsidRPr="00D37C34">
              <w:rPr>
                <w:rFonts w:cs="Arial"/>
              </w:rPr>
              <w:t>Y</w:t>
            </w:r>
          </w:p>
        </w:tc>
      </w:tr>
      <w:tr w:rsidR="00274576" w:rsidRPr="00D37C34" w14:paraId="62EB4901"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5C165817" w14:textId="77777777" w:rsidR="00274576" w:rsidRPr="00D37C34" w:rsidRDefault="00274576" w:rsidP="00274576">
            <w:pPr>
              <w:jc w:val="center"/>
              <w:rPr>
                <w:rFonts w:cs="Arial"/>
              </w:rPr>
            </w:pPr>
            <w:r w:rsidRPr="00D37C34">
              <w:rPr>
                <w:rFonts w:cs="Arial"/>
              </w:rPr>
              <w:t>22</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03E647D" w14:textId="77777777" w:rsidR="00274576" w:rsidRPr="00D37C34" w:rsidRDefault="00274576" w:rsidP="00274576">
            <w:pPr>
              <w:rPr>
                <w:rFonts w:cs="Arial"/>
              </w:rPr>
            </w:pPr>
            <w:proofErr w:type="spellStart"/>
            <w:r w:rsidRPr="00D37C34">
              <w:rPr>
                <w:rFonts w:cs="Arial"/>
              </w:rPr>
              <w:t>ReadDataByIdentifier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4A1EC18" w14:textId="77777777" w:rsidR="00274576" w:rsidRPr="00D37C34" w:rsidRDefault="00274576" w:rsidP="00274576">
            <w:pPr>
              <w:jc w:val="center"/>
              <w:rPr>
                <w:rFonts w:cs="Arial"/>
              </w:rPr>
            </w:pPr>
            <w:r w:rsidRPr="00D37C34">
              <w:rPr>
                <w:rFonts w:cs="Arial"/>
              </w:rPr>
              <w:t>Y</w:t>
            </w:r>
          </w:p>
        </w:tc>
      </w:tr>
      <w:tr w:rsidR="00274576" w:rsidRPr="00D37C34" w14:paraId="273F9371"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75CA7F7" w14:textId="77777777" w:rsidR="00274576" w:rsidRPr="00D37C34" w:rsidRDefault="00274576" w:rsidP="00274576">
            <w:pPr>
              <w:jc w:val="center"/>
              <w:rPr>
                <w:rFonts w:cs="Arial"/>
              </w:rPr>
            </w:pPr>
            <w:r w:rsidRPr="00D37C34">
              <w:rPr>
                <w:rFonts w:cs="Arial"/>
              </w:rPr>
              <w:t>23</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8A4B18E" w14:textId="77777777" w:rsidR="00274576" w:rsidRPr="00D37C34" w:rsidRDefault="00274576" w:rsidP="00274576">
            <w:pPr>
              <w:rPr>
                <w:rFonts w:cs="Arial"/>
              </w:rPr>
            </w:pPr>
            <w:proofErr w:type="spellStart"/>
            <w:r w:rsidRPr="00D37C34">
              <w:rPr>
                <w:rFonts w:cs="Arial"/>
              </w:rPr>
              <w:t>ReadMemoryByAddress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13C741F" w14:textId="77777777" w:rsidR="00274576" w:rsidRPr="00D37C34" w:rsidRDefault="00274576" w:rsidP="00274576">
            <w:pPr>
              <w:jc w:val="center"/>
              <w:rPr>
                <w:rFonts w:cs="Arial"/>
              </w:rPr>
            </w:pPr>
            <w:r w:rsidRPr="00D37C34">
              <w:rPr>
                <w:rFonts w:cs="Arial"/>
              </w:rPr>
              <w:t>N</w:t>
            </w:r>
          </w:p>
        </w:tc>
      </w:tr>
      <w:tr w:rsidR="00274576" w:rsidRPr="00D37C34" w14:paraId="3CD818CE"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D082925" w14:textId="77777777" w:rsidR="00274576" w:rsidRPr="00D37C34" w:rsidRDefault="00274576" w:rsidP="00274576">
            <w:pPr>
              <w:jc w:val="center"/>
              <w:rPr>
                <w:rFonts w:cs="Arial"/>
              </w:rPr>
            </w:pPr>
            <w:r w:rsidRPr="00D37C34">
              <w:rPr>
                <w:rFonts w:cs="Arial"/>
              </w:rPr>
              <w:t>24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4D1F5B24" w14:textId="77777777" w:rsidR="00274576" w:rsidRPr="00D37C34" w:rsidRDefault="00274576" w:rsidP="00274576">
            <w:pPr>
              <w:rPr>
                <w:rFonts w:cs="Arial"/>
              </w:rPr>
            </w:pPr>
            <w:proofErr w:type="spellStart"/>
            <w:r w:rsidRPr="00D37C34">
              <w:rPr>
                <w:rFonts w:cs="Arial"/>
              </w:rPr>
              <w:t>ReadScalingDataByIdentifier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46F840BB" w14:textId="77777777" w:rsidR="00274576" w:rsidRPr="00D37C34" w:rsidRDefault="00274576" w:rsidP="00274576">
            <w:pPr>
              <w:jc w:val="center"/>
              <w:rPr>
                <w:rFonts w:cs="Arial"/>
              </w:rPr>
            </w:pPr>
            <w:r w:rsidRPr="00D37C34">
              <w:rPr>
                <w:rFonts w:cs="Arial"/>
              </w:rPr>
              <w:t>N</w:t>
            </w:r>
          </w:p>
        </w:tc>
      </w:tr>
      <w:tr w:rsidR="00274576" w:rsidRPr="00D37C34" w14:paraId="44E0AC08"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93C6CA1" w14:textId="77777777" w:rsidR="00274576" w:rsidRPr="00D37C34" w:rsidRDefault="00274576" w:rsidP="00274576">
            <w:pPr>
              <w:jc w:val="center"/>
              <w:rPr>
                <w:rFonts w:cs="Arial"/>
              </w:rPr>
            </w:pPr>
            <w:r w:rsidRPr="00D37C34">
              <w:rPr>
                <w:rFonts w:cs="Arial"/>
              </w:rPr>
              <w:t>2A</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2E203581" w14:textId="77777777" w:rsidR="00274576" w:rsidRPr="00D37C34" w:rsidRDefault="00274576" w:rsidP="00274576">
            <w:pPr>
              <w:rPr>
                <w:rFonts w:cs="Arial"/>
              </w:rPr>
            </w:pPr>
            <w:proofErr w:type="spellStart"/>
            <w:r w:rsidRPr="00D37C34">
              <w:rPr>
                <w:rFonts w:cs="Arial"/>
              </w:rPr>
              <w:t>ReadDataByPeriodicIdentifier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4B1679D" w14:textId="77777777" w:rsidR="00274576" w:rsidRPr="00D37C34" w:rsidRDefault="00274576" w:rsidP="00274576">
            <w:pPr>
              <w:jc w:val="center"/>
              <w:rPr>
                <w:rFonts w:cs="Arial"/>
              </w:rPr>
            </w:pPr>
            <w:r w:rsidRPr="00D37C34">
              <w:rPr>
                <w:rFonts w:cs="Arial"/>
              </w:rPr>
              <w:t>N</w:t>
            </w:r>
          </w:p>
        </w:tc>
      </w:tr>
      <w:tr w:rsidR="00274576" w:rsidRPr="00D37C34" w14:paraId="38DC54C0"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A347902" w14:textId="77777777" w:rsidR="00274576" w:rsidRPr="00D37C34" w:rsidRDefault="00274576" w:rsidP="00274576">
            <w:pPr>
              <w:jc w:val="center"/>
              <w:rPr>
                <w:rFonts w:cs="Arial"/>
              </w:rPr>
            </w:pPr>
            <w:r w:rsidRPr="00D37C34">
              <w:rPr>
                <w:rFonts w:cs="Arial"/>
              </w:rPr>
              <w:t>2C</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4A133437" w14:textId="77777777" w:rsidR="00274576" w:rsidRPr="00D37C34" w:rsidRDefault="00274576" w:rsidP="00274576">
            <w:pPr>
              <w:rPr>
                <w:rFonts w:cs="Arial"/>
              </w:rPr>
            </w:pPr>
            <w:proofErr w:type="spellStart"/>
            <w:r w:rsidRPr="00D37C34">
              <w:rPr>
                <w:rFonts w:cs="Arial"/>
              </w:rPr>
              <w:t>DynamicallyDefineDataIdentifier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DC710CC" w14:textId="77777777" w:rsidR="00274576" w:rsidRPr="00D37C34" w:rsidRDefault="00274576" w:rsidP="00274576">
            <w:pPr>
              <w:jc w:val="center"/>
              <w:rPr>
                <w:rFonts w:cs="Arial"/>
              </w:rPr>
            </w:pPr>
            <w:r w:rsidRPr="00D37C34">
              <w:rPr>
                <w:rFonts w:cs="Arial"/>
              </w:rPr>
              <w:t>N</w:t>
            </w:r>
          </w:p>
        </w:tc>
      </w:tr>
      <w:tr w:rsidR="00274576" w:rsidRPr="00D37C34" w14:paraId="7A167C38"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7AC2024" w14:textId="77777777" w:rsidR="00274576" w:rsidRPr="00D37C34" w:rsidRDefault="00274576" w:rsidP="00274576">
            <w:pPr>
              <w:jc w:val="center"/>
              <w:rPr>
                <w:rFonts w:cs="Arial"/>
              </w:rPr>
            </w:pPr>
            <w:r w:rsidRPr="00D37C34">
              <w:rPr>
                <w:rFonts w:cs="Arial"/>
              </w:rPr>
              <w:t>2E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2159EF7A" w14:textId="77777777" w:rsidR="00274576" w:rsidRPr="00D37C34" w:rsidRDefault="00274576" w:rsidP="00274576">
            <w:pPr>
              <w:rPr>
                <w:rFonts w:cs="Arial"/>
              </w:rPr>
            </w:pPr>
            <w:proofErr w:type="spellStart"/>
            <w:r w:rsidRPr="00D37C34">
              <w:rPr>
                <w:rFonts w:cs="Arial"/>
              </w:rPr>
              <w:t>WriteDataByIdentifier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1244F277" w14:textId="77777777" w:rsidR="00274576" w:rsidRPr="00D37C34" w:rsidRDefault="00274576" w:rsidP="00274576">
            <w:pPr>
              <w:jc w:val="center"/>
              <w:rPr>
                <w:rFonts w:cs="Arial"/>
              </w:rPr>
            </w:pPr>
            <w:r w:rsidRPr="00D37C34">
              <w:rPr>
                <w:rFonts w:cs="Arial"/>
              </w:rPr>
              <w:t>Y</w:t>
            </w:r>
          </w:p>
        </w:tc>
      </w:tr>
      <w:tr w:rsidR="00274576" w:rsidRPr="00D37C34" w14:paraId="36000939"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BA86B00" w14:textId="77777777" w:rsidR="00274576" w:rsidRPr="00D37C34" w:rsidRDefault="00274576" w:rsidP="00274576">
            <w:pPr>
              <w:jc w:val="center"/>
              <w:rPr>
                <w:rFonts w:cs="Arial"/>
              </w:rPr>
            </w:pPr>
            <w:r w:rsidRPr="00D37C34">
              <w:rPr>
                <w:rFonts w:cs="Arial"/>
              </w:rPr>
              <w:lastRenderedPageBreak/>
              <w:t>3D</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171DC62E" w14:textId="77777777" w:rsidR="00274576" w:rsidRPr="00D37C34" w:rsidRDefault="00274576" w:rsidP="00274576">
            <w:pPr>
              <w:rPr>
                <w:rFonts w:cs="Arial"/>
              </w:rPr>
            </w:pPr>
            <w:proofErr w:type="spellStart"/>
            <w:r w:rsidRPr="00D37C34">
              <w:rPr>
                <w:rFonts w:cs="Arial"/>
              </w:rPr>
              <w:t>WriteMemoryByAddress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6C488AC1" w14:textId="77777777" w:rsidR="00274576" w:rsidRPr="00D37C34" w:rsidRDefault="00274576" w:rsidP="00274576">
            <w:pPr>
              <w:jc w:val="center"/>
              <w:rPr>
                <w:rFonts w:cs="Arial"/>
              </w:rPr>
            </w:pPr>
            <w:r w:rsidRPr="00D37C34">
              <w:rPr>
                <w:rFonts w:cs="Arial"/>
              </w:rPr>
              <w:t>N</w:t>
            </w:r>
          </w:p>
        </w:tc>
      </w:tr>
      <w:tr w:rsidR="00274576" w:rsidRPr="00D37C34" w14:paraId="0755B0F1"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A6E93F8" w14:textId="77777777" w:rsidR="00274576" w:rsidRPr="00D37C34" w:rsidRDefault="00274576" w:rsidP="00274576">
            <w:pPr>
              <w:jc w:val="center"/>
              <w:rPr>
                <w:rFonts w:cs="Arial"/>
              </w:rPr>
            </w:pPr>
            <w:r w:rsidRPr="00D37C34">
              <w:rPr>
                <w:rFonts w:cs="Arial"/>
              </w:rPr>
              <w:t>14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F2F56C7" w14:textId="77777777" w:rsidR="00274576" w:rsidRPr="00D37C34" w:rsidRDefault="00274576" w:rsidP="00274576">
            <w:pPr>
              <w:rPr>
                <w:rFonts w:cs="Arial"/>
              </w:rPr>
            </w:pPr>
            <w:proofErr w:type="spellStart"/>
            <w:r w:rsidRPr="00D37C34">
              <w:rPr>
                <w:rFonts w:cs="Arial"/>
              </w:rPr>
              <w:t>ClearDiagnosticInformation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1620E74A" w14:textId="77777777" w:rsidR="00274576" w:rsidRPr="00D37C34" w:rsidRDefault="00274576" w:rsidP="00274576">
            <w:pPr>
              <w:jc w:val="center"/>
              <w:rPr>
                <w:rFonts w:cs="Arial"/>
              </w:rPr>
            </w:pPr>
            <w:r w:rsidRPr="00D37C34">
              <w:rPr>
                <w:rFonts w:cs="Arial"/>
              </w:rPr>
              <w:t>Y</w:t>
            </w:r>
          </w:p>
        </w:tc>
      </w:tr>
      <w:tr w:rsidR="00274576" w:rsidRPr="00D37C34" w14:paraId="0BB97FC8" w14:textId="77777777" w:rsidTr="00274576">
        <w:trPr>
          <w:trHeight w:val="96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7D71C3B8" w14:textId="77777777" w:rsidR="00274576" w:rsidRPr="00D37C34" w:rsidRDefault="00274576" w:rsidP="00274576">
            <w:pPr>
              <w:jc w:val="center"/>
              <w:rPr>
                <w:rFonts w:cs="Arial"/>
              </w:rPr>
            </w:pPr>
            <w:r w:rsidRPr="00D37C34">
              <w:rPr>
                <w:rFonts w:cs="Arial"/>
              </w:rPr>
              <w:t>19</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106E7690" w14:textId="77777777" w:rsidR="00274576" w:rsidRPr="00D37C34" w:rsidRDefault="00274576" w:rsidP="00274576">
            <w:pPr>
              <w:rPr>
                <w:rFonts w:cs="Arial"/>
              </w:rPr>
            </w:pPr>
            <w:proofErr w:type="spellStart"/>
            <w:r w:rsidRPr="00D37C34">
              <w:rPr>
                <w:rFonts w:cs="Arial"/>
              </w:rPr>
              <w:t>ReadDTCInformation</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78C72A95" w14:textId="77777777" w:rsidR="00274576" w:rsidRPr="00D37C34" w:rsidRDefault="00274576" w:rsidP="00274576">
            <w:pPr>
              <w:jc w:val="center"/>
              <w:rPr>
                <w:rFonts w:cs="Arial"/>
              </w:rPr>
            </w:pPr>
            <w:r w:rsidRPr="00D37C34">
              <w:rPr>
                <w:rFonts w:cs="Arial"/>
              </w:rPr>
              <w:t>Y</w:t>
            </w:r>
          </w:p>
        </w:tc>
      </w:tr>
      <w:tr w:rsidR="00274576" w:rsidRPr="00D37C34" w14:paraId="06EFA36F"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6667D3A0" w14:textId="77777777" w:rsidR="00274576" w:rsidRPr="00D37C34" w:rsidRDefault="00274576" w:rsidP="00274576">
            <w:pPr>
              <w:jc w:val="center"/>
              <w:rPr>
                <w:rFonts w:cs="Arial"/>
              </w:rPr>
            </w:pPr>
            <w:r w:rsidRPr="00D37C34">
              <w:rPr>
                <w:rFonts w:cs="Arial"/>
              </w:rPr>
              <w:t>2F</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82E9544" w14:textId="77777777" w:rsidR="00274576" w:rsidRPr="00D37C34" w:rsidRDefault="00274576" w:rsidP="00274576">
            <w:pPr>
              <w:rPr>
                <w:rFonts w:cs="Arial"/>
              </w:rPr>
            </w:pPr>
            <w:proofErr w:type="spellStart"/>
            <w:r w:rsidRPr="00D37C34">
              <w:rPr>
                <w:rFonts w:cs="Arial"/>
              </w:rPr>
              <w:t>InputOutputCtrlByIdentifier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6E211A02" w14:textId="77777777" w:rsidR="00274576" w:rsidRPr="00D37C34" w:rsidRDefault="00274576" w:rsidP="00274576">
            <w:pPr>
              <w:jc w:val="center"/>
              <w:rPr>
                <w:rFonts w:cs="Arial"/>
              </w:rPr>
            </w:pPr>
            <w:r w:rsidRPr="00D37C34">
              <w:rPr>
                <w:rFonts w:cs="Arial"/>
              </w:rPr>
              <w:t>Y</w:t>
            </w:r>
          </w:p>
        </w:tc>
      </w:tr>
      <w:tr w:rsidR="00274576" w:rsidRPr="00D37C34" w14:paraId="640C3094" w14:textId="77777777" w:rsidTr="00274576">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25D9199" w14:textId="77777777" w:rsidR="00274576" w:rsidRPr="00D37C34" w:rsidRDefault="00274576" w:rsidP="00274576">
            <w:pPr>
              <w:jc w:val="center"/>
              <w:rPr>
                <w:rFonts w:cs="Arial"/>
              </w:rPr>
            </w:pPr>
            <w:r w:rsidRPr="00D37C34">
              <w:rPr>
                <w:rFonts w:cs="Arial"/>
              </w:rPr>
              <w:t>31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4AA75DDE" w14:textId="77777777" w:rsidR="00274576" w:rsidRPr="00D37C34" w:rsidRDefault="00274576" w:rsidP="00274576">
            <w:pPr>
              <w:rPr>
                <w:rFonts w:cs="Arial"/>
              </w:rPr>
            </w:pPr>
            <w:proofErr w:type="spellStart"/>
            <w:r w:rsidRPr="00D37C34">
              <w:rPr>
                <w:rFonts w:cs="Arial"/>
              </w:rPr>
              <w:t>RoutineControl</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11C8EBD6" w14:textId="77777777" w:rsidR="00274576" w:rsidRPr="00D37C34" w:rsidRDefault="00274576" w:rsidP="00274576">
            <w:pPr>
              <w:jc w:val="center"/>
              <w:rPr>
                <w:rFonts w:cs="Arial"/>
              </w:rPr>
            </w:pPr>
            <w:r w:rsidRPr="00D37C34">
              <w:rPr>
                <w:rFonts w:cs="Arial"/>
              </w:rPr>
              <w:t>Y</w:t>
            </w:r>
          </w:p>
        </w:tc>
      </w:tr>
      <w:tr w:rsidR="00274576" w:rsidRPr="00D37C34" w14:paraId="610D6226" w14:textId="77777777" w:rsidTr="00274576">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42B094AD" w14:textId="77777777" w:rsidR="00274576" w:rsidRPr="00D37C34" w:rsidRDefault="00274576" w:rsidP="00274576">
            <w:pPr>
              <w:rPr>
                <w:rFonts w:cs="Arial"/>
                <w:b/>
                <w:bCs/>
              </w:rPr>
            </w:pPr>
            <w:proofErr w:type="spellStart"/>
            <w:r w:rsidRPr="00D37C34">
              <w:rPr>
                <w:rFonts w:cs="Arial"/>
                <w:b/>
                <w:bCs/>
              </w:rPr>
              <w:t>ProgrammingSession</w:t>
            </w:r>
            <w:proofErr w:type="spellEnd"/>
            <w:r>
              <w:rPr>
                <w:rFonts w:cs="Arial"/>
                <w:b/>
                <w:bCs/>
              </w:rPr>
              <w:t xml:space="preserve"> (Session 02)</w:t>
            </w:r>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0B4494CE" w14:textId="77777777" w:rsidR="00274576" w:rsidRPr="00D37C34" w:rsidRDefault="00274576" w:rsidP="00274576">
            <w:pPr>
              <w:jc w:val="center"/>
              <w:rPr>
                <w:rFonts w:cs="Arial"/>
                <w:b/>
                <w:bCs/>
              </w:rPr>
            </w:pPr>
            <w:r w:rsidRPr="00D37C34">
              <w:rPr>
                <w:rFonts w:cs="Arial"/>
                <w:b/>
                <w:bCs/>
              </w:rPr>
              <w:t> </w:t>
            </w:r>
          </w:p>
        </w:tc>
      </w:tr>
      <w:tr w:rsidR="00274576" w:rsidRPr="00D37C34" w14:paraId="4336E250" w14:textId="77777777" w:rsidTr="00274576">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597B384D" w14:textId="77777777" w:rsidR="00274576" w:rsidRPr="00D37C34" w:rsidRDefault="00274576" w:rsidP="00274576">
            <w:pPr>
              <w:jc w:val="center"/>
              <w:rPr>
                <w:rFonts w:cs="Arial"/>
              </w:rPr>
            </w:pPr>
            <w:r w:rsidRPr="00D37C34">
              <w:rPr>
                <w:rFonts w:cs="Arial"/>
              </w:rP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72BBC69" w14:textId="77777777" w:rsidR="00274576" w:rsidRPr="00D37C34" w:rsidRDefault="00274576" w:rsidP="00274576">
            <w:pPr>
              <w:rPr>
                <w:rFonts w:cs="Arial"/>
              </w:rPr>
            </w:pPr>
            <w:r w:rsidRPr="00D37C34">
              <w:rPr>
                <w:rFonts w:cs="Arial"/>
              </w:rP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13E7EB34" w14:textId="77777777" w:rsidR="00274576" w:rsidRPr="00D37C34" w:rsidRDefault="00274576" w:rsidP="00274576">
            <w:pPr>
              <w:jc w:val="center"/>
              <w:rPr>
                <w:rFonts w:cs="Arial"/>
              </w:rPr>
            </w:pPr>
            <w:r w:rsidRPr="00D37C34">
              <w:rPr>
                <w:rFonts w:cs="Arial"/>
              </w:rPr>
              <w:t>Y</w:t>
            </w:r>
          </w:p>
        </w:tc>
      </w:tr>
      <w:tr w:rsidR="00274576" w:rsidRPr="00D37C34" w14:paraId="736760CA"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B94E849" w14:textId="77777777" w:rsidR="00274576" w:rsidRPr="00D37C34" w:rsidRDefault="00274576" w:rsidP="00274576">
            <w:pPr>
              <w:jc w:val="center"/>
              <w:rPr>
                <w:rFonts w:cs="Arial"/>
              </w:rPr>
            </w:pPr>
            <w:r w:rsidRPr="00D37C34">
              <w:rPr>
                <w:rFonts w:cs="Arial"/>
              </w:rPr>
              <w:t>11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0AA00E77" w14:textId="77777777" w:rsidR="00274576" w:rsidRPr="00D37C34" w:rsidRDefault="00274576" w:rsidP="00274576">
            <w:pPr>
              <w:rPr>
                <w:rFonts w:cs="Arial"/>
              </w:rPr>
            </w:pPr>
            <w:proofErr w:type="spellStart"/>
            <w:r w:rsidRPr="00D37C34">
              <w:rPr>
                <w:rFonts w:cs="Arial"/>
              </w:rPr>
              <w:t>ECUReset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3957ABD2" w14:textId="77777777" w:rsidR="00274576" w:rsidRPr="00D37C34" w:rsidRDefault="00274576" w:rsidP="00274576">
            <w:pPr>
              <w:jc w:val="center"/>
              <w:rPr>
                <w:rFonts w:cs="Arial"/>
              </w:rPr>
            </w:pPr>
            <w:r w:rsidRPr="00D37C34">
              <w:rPr>
                <w:rFonts w:cs="Arial"/>
              </w:rPr>
              <w:t>Y</w:t>
            </w:r>
          </w:p>
        </w:tc>
      </w:tr>
      <w:tr w:rsidR="00274576" w:rsidRPr="00D37C34" w14:paraId="1DF48B5A" w14:textId="77777777" w:rsidTr="00274576">
        <w:trPr>
          <w:trHeight w:val="48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5FF92CDA" w14:textId="77777777" w:rsidR="00274576" w:rsidRPr="00D37C34" w:rsidRDefault="00274576" w:rsidP="00274576">
            <w:pPr>
              <w:jc w:val="center"/>
              <w:rPr>
                <w:rFonts w:cs="Arial"/>
              </w:rPr>
            </w:pPr>
            <w:r w:rsidRPr="00D37C34">
              <w:rPr>
                <w:rFonts w:cs="Arial"/>
              </w:rPr>
              <w:t>27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753A909E" w14:textId="77777777" w:rsidR="00274576" w:rsidRPr="00D37C34" w:rsidRDefault="00274576" w:rsidP="00274576">
            <w:pPr>
              <w:rPr>
                <w:rFonts w:cs="Arial"/>
              </w:rPr>
            </w:pPr>
            <w:proofErr w:type="spellStart"/>
            <w:r w:rsidRPr="00D37C34">
              <w:rPr>
                <w:rFonts w:cs="Arial"/>
              </w:rPr>
              <w:t>SecurityAccess</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62CAED0A" w14:textId="77777777" w:rsidR="00274576" w:rsidRPr="00D37C34" w:rsidRDefault="00274576" w:rsidP="00274576">
            <w:pPr>
              <w:jc w:val="center"/>
              <w:rPr>
                <w:rFonts w:cs="Arial"/>
              </w:rPr>
            </w:pPr>
            <w:r w:rsidRPr="00D37C34">
              <w:rPr>
                <w:rFonts w:cs="Arial"/>
              </w:rPr>
              <w:t>Y</w:t>
            </w:r>
          </w:p>
        </w:tc>
      </w:tr>
      <w:tr w:rsidR="00274576" w:rsidRPr="00D37C34" w14:paraId="6B2BC0FD"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992B2B1" w14:textId="77777777" w:rsidR="00274576" w:rsidRPr="00D37C34" w:rsidRDefault="00274576" w:rsidP="00274576">
            <w:pPr>
              <w:jc w:val="center"/>
              <w:rPr>
                <w:rFonts w:cs="Arial"/>
              </w:rPr>
            </w:pPr>
            <w:r w:rsidRPr="00D37C34">
              <w:rPr>
                <w:rFonts w:cs="Arial"/>
              </w:rPr>
              <w:t>22</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1BDE1695" w14:textId="77777777" w:rsidR="00274576" w:rsidRPr="00D37C34" w:rsidRDefault="00274576" w:rsidP="00274576">
            <w:pPr>
              <w:rPr>
                <w:rFonts w:cs="Arial"/>
              </w:rPr>
            </w:pPr>
            <w:proofErr w:type="spellStart"/>
            <w:r w:rsidRPr="00D37C34">
              <w:rPr>
                <w:rFonts w:cs="Arial"/>
              </w:rPr>
              <w:t>ReadDataByIdentifier</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32150348" w14:textId="77777777" w:rsidR="00274576" w:rsidRPr="00D37C34" w:rsidRDefault="00274576" w:rsidP="00274576">
            <w:pPr>
              <w:jc w:val="center"/>
              <w:rPr>
                <w:rFonts w:cs="Arial"/>
              </w:rPr>
            </w:pPr>
            <w:r w:rsidRPr="00D37C34">
              <w:rPr>
                <w:rFonts w:cs="Arial"/>
              </w:rPr>
              <w:t>Y</w:t>
            </w:r>
          </w:p>
        </w:tc>
      </w:tr>
      <w:tr w:rsidR="00274576" w:rsidRPr="00D37C34" w14:paraId="6D74B32E"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08978FF7" w14:textId="77777777" w:rsidR="00274576" w:rsidRPr="00D37C34" w:rsidRDefault="00274576" w:rsidP="00274576">
            <w:pPr>
              <w:jc w:val="center"/>
              <w:rPr>
                <w:rFonts w:cs="Arial"/>
              </w:rPr>
            </w:pPr>
            <w:r w:rsidRPr="00D37C34">
              <w:rPr>
                <w:rFonts w:cs="Arial"/>
              </w:rPr>
              <w:t>31</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97AB97E" w14:textId="77777777" w:rsidR="00274576" w:rsidRPr="00D37C34" w:rsidRDefault="00274576" w:rsidP="00274576">
            <w:pPr>
              <w:rPr>
                <w:rFonts w:cs="Arial"/>
              </w:rPr>
            </w:pPr>
            <w:proofErr w:type="spellStart"/>
            <w:r w:rsidRPr="00D37C34">
              <w:rPr>
                <w:rFonts w:cs="Arial"/>
              </w:rPr>
              <w:t>RoutineControl</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342AEA8B" w14:textId="77777777" w:rsidR="00274576" w:rsidRPr="00D37C34" w:rsidRDefault="00274576" w:rsidP="00274576">
            <w:pPr>
              <w:jc w:val="center"/>
              <w:rPr>
                <w:rFonts w:cs="Arial"/>
              </w:rPr>
            </w:pPr>
            <w:r w:rsidRPr="00D37C34">
              <w:rPr>
                <w:rFonts w:cs="Arial"/>
              </w:rPr>
              <w:t>Y</w:t>
            </w:r>
          </w:p>
        </w:tc>
      </w:tr>
      <w:tr w:rsidR="00274576" w:rsidRPr="00D37C34" w14:paraId="312AD6EF"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10AE000" w14:textId="77777777" w:rsidR="00274576" w:rsidRPr="00D37C34" w:rsidRDefault="00274576" w:rsidP="00274576">
            <w:pPr>
              <w:jc w:val="center"/>
              <w:rPr>
                <w:rFonts w:cs="Arial"/>
              </w:rPr>
            </w:pPr>
            <w:r w:rsidRPr="00D37C34">
              <w:rPr>
                <w:rFonts w:cs="Arial"/>
              </w:rPr>
              <w:t>34</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0940363F" w14:textId="77777777" w:rsidR="00274576" w:rsidRPr="00D37C34" w:rsidRDefault="00274576" w:rsidP="00274576">
            <w:pPr>
              <w:rPr>
                <w:rFonts w:cs="Arial"/>
              </w:rPr>
            </w:pPr>
            <w:proofErr w:type="spellStart"/>
            <w:r w:rsidRPr="00D37C34">
              <w:rPr>
                <w:rFonts w:cs="Arial"/>
              </w:rPr>
              <w:t>RequestDownload</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7F6DC4FB" w14:textId="77777777" w:rsidR="00274576" w:rsidRPr="00D37C34" w:rsidRDefault="00274576" w:rsidP="00274576">
            <w:pPr>
              <w:jc w:val="center"/>
              <w:rPr>
                <w:rFonts w:cs="Arial"/>
              </w:rPr>
            </w:pPr>
            <w:r w:rsidRPr="00D37C34">
              <w:rPr>
                <w:rFonts w:cs="Arial"/>
              </w:rPr>
              <w:t>Y</w:t>
            </w:r>
          </w:p>
        </w:tc>
      </w:tr>
      <w:tr w:rsidR="00274576" w:rsidRPr="00D37C34" w14:paraId="1232A709"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53844B24" w14:textId="77777777" w:rsidR="00274576" w:rsidRPr="00D37C34" w:rsidRDefault="00274576" w:rsidP="00274576">
            <w:pPr>
              <w:jc w:val="center"/>
              <w:rPr>
                <w:rFonts w:cs="Arial"/>
              </w:rPr>
            </w:pPr>
            <w:r w:rsidRPr="00D37C34">
              <w:rPr>
                <w:rFonts w:cs="Arial"/>
              </w:rPr>
              <w:t>36</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15438663" w14:textId="77777777" w:rsidR="00274576" w:rsidRPr="00D37C34" w:rsidRDefault="00274576" w:rsidP="00274576">
            <w:pPr>
              <w:rPr>
                <w:rFonts w:cs="Arial"/>
              </w:rPr>
            </w:pPr>
            <w:proofErr w:type="spellStart"/>
            <w:r w:rsidRPr="00D37C34">
              <w:rPr>
                <w:rFonts w:cs="Arial"/>
              </w:rPr>
              <w:t>TransferData</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A87436E" w14:textId="77777777" w:rsidR="00274576" w:rsidRPr="00D37C34" w:rsidRDefault="00274576" w:rsidP="00274576">
            <w:pPr>
              <w:jc w:val="center"/>
              <w:rPr>
                <w:rFonts w:cs="Arial"/>
              </w:rPr>
            </w:pPr>
            <w:r w:rsidRPr="00D37C34">
              <w:rPr>
                <w:rFonts w:cs="Arial"/>
              </w:rPr>
              <w:t>Y</w:t>
            </w:r>
          </w:p>
        </w:tc>
      </w:tr>
      <w:tr w:rsidR="00274576" w:rsidRPr="00D37C34" w14:paraId="18F915A7"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C3EB01A" w14:textId="77777777" w:rsidR="00274576" w:rsidRPr="00D37C34" w:rsidRDefault="00274576" w:rsidP="00274576">
            <w:pPr>
              <w:jc w:val="center"/>
              <w:rPr>
                <w:rFonts w:cs="Arial"/>
              </w:rPr>
            </w:pPr>
            <w:r w:rsidRPr="00D37C34">
              <w:rPr>
                <w:rFonts w:cs="Arial"/>
              </w:rPr>
              <w:t>37</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4BF6B940" w14:textId="77777777" w:rsidR="00274576" w:rsidRPr="00D37C34" w:rsidRDefault="00274576" w:rsidP="00274576">
            <w:pPr>
              <w:rPr>
                <w:rFonts w:cs="Arial"/>
              </w:rPr>
            </w:pPr>
            <w:proofErr w:type="spellStart"/>
            <w:r w:rsidRPr="00D37C34">
              <w:rPr>
                <w:rFonts w:cs="Arial"/>
              </w:rPr>
              <w:t>RequestTransferExit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532DA3FD" w14:textId="77777777" w:rsidR="00274576" w:rsidRPr="00D37C34" w:rsidRDefault="00274576" w:rsidP="00274576">
            <w:pPr>
              <w:jc w:val="center"/>
              <w:rPr>
                <w:rFonts w:cs="Arial"/>
              </w:rPr>
            </w:pPr>
            <w:r w:rsidRPr="00D37C34">
              <w:rPr>
                <w:rFonts w:cs="Arial"/>
              </w:rPr>
              <w:t>Y</w:t>
            </w:r>
          </w:p>
        </w:tc>
      </w:tr>
      <w:tr w:rsidR="00274576" w:rsidRPr="00D37C34" w14:paraId="340A4AEB"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6C05AFF" w14:textId="77777777" w:rsidR="00274576" w:rsidRPr="00D37C34" w:rsidRDefault="00274576" w:rsidP="00274576">
            <w:pPr>
              <w:jc w:val="center"/>
              <w:rPr>
                <w:rFonts w:cs="Arial"/>
              </w:rPr>
            </w:pPr>
            <w:r w:rsidRPr="00D37C34">
              <w:rPr>
                <w:rFonts w:cs="Arial"/>
              </w:rP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3C6FAC5F" w14:textId="77777777" w:rsidR="00274576" w:rsidRPr="00D37C34" w:rsidRDefault="00274576" w:rsidP="00274576">
            <w:pPr>
              <w:rPr>
                <w:rFonts w:cs="Arial"/>
              </w:rPr>
            </w:pPr>
            <w:proofErr w:type="spellStart"/>
            <w:r w:rsidRPr="00D37C34">
              <w:rPr>
                <w:rFonts w:cs="Arial"/>
              </w:rP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3349A25" w14:textId="77777777" w:rsidR="00274576" w:rsidRPr="00D37C34" w:rsidRDefault="00274576" w:rsidP="00274576">
            <w:pPr>
              <w:jc w:val="center"/>
              <w:rPr>
                <w:rFonts w:cs="Arial"/>
              </w:rPr>
            </w:pPr>
            <w:r w:rsidRPr="00D37C34">
              <w:rPr>
                <w:rFonts w:cs="Arial"/>
              </w:rPr>
              <w:t>Y</w:t>
            </w:r>
          </w:p>
        </w:tc>
      </w:tr>
      <w:tr w:rsidR="00274576" w:rsidRPr="00D37C34" w14:paraId="1EB97E8D" w14:textId="77777777" w:rsidTr="00274576">
        <w:trPr>
          <w:trHeight w:val="255"/>
          <w:jc w:val="center"/>
        </w:trPr>
        <w:tc>
          <w:tcPr>
            <w:tcW w:w="6372" w:type="dxa"/>
            <w:gridSpan w:val="2"/>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09E8EC2C" w14:textId="77777777" w:rsidR="00274576" w:rsidRPr="00D37C34" w:rsidRDefault="00274576" w:rsidP="00274576">
            <w:pPr>
              <w:rPr>
                <w:rFonts w:cs="Arial"/>
                <w:b/>
                <w:bCs/>
              </w:rPr>
            </w:pPr>
            <w:r w:rsidRPr="00D37C34">
              <w:rPr>
                <w:rFonts w:cs="Arial"/>
                <w:b/>
                <w:bCs/>
              </w:rPr>
              <w:t>Supplier Session</w:t>
            </w:r>
            <w:r>
              <w:rPr>
                <w:rFonts w:cs="Arial"/>
                <w:b/>
                <w:bCs/>
              </w:rPr>
              <w:t xml:space="preserve"> (Session 60)</w:t>
            </w:r>
          </w:p>
        </w:tc>
        <w:tc>
          <w:tcPr>
            <w:tcW w:w="836" w:type="dxa"/>
            <w:tcBorders>
              <w:top w:val="single" w:sz="4" w:space="0" w:color="auto"/>
              <w:left w:val="single" w:sz="4" w:space="0" w:color="auto"/>
              <w:bottom w:val="single" w:sz="4" w:space="0" w:color="auto"/>
              <w:right w:val="single" w:sz="4" w:space="0" w:color="auto"/>
            </w:tcBorders>
            <w:shd w:val="clear" w:color="auto" w:fill="E3E3E3"/>
            <w:noWrap/>
            <w:vAlign w:val="bottom"/>
            <w:hideMark/>
          </w:tcPr>
          <w:p w14:paraId="47B8FC72" w14:textId="77777777" w:rsidR="00274576" w:rsidRPr="00D37C34" w:rsidRDefault="00274576" w:rsidP="00274576">
            <w:pPr>
              <w:jc w:val="center"/>
              <w:rPr>
                <w:rFonts w:cs="Arial"/>
                <w:b/>
                <w:bCs/>
              </w:rPr>
            </w:pPr>
            <w:r w:rsidRPr="00D37C34">
              <w:rPr>
                <w:rFonts w:cs="Arial"/>
                <w:b/>
                <w:bCs/>
              </w:rPr>
              <w:t> </w:t>
            </w:r>
          </w:p>
        </w:tc>
      </w:tr>
      <w:tr w:rsidR="00274576" w:rsidRPr="00D37C34" w14:paraId="1A9E1A01" w14:textId="77777777" w:rsidTr="00274576">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4D38B898" w14:textId="77777777" w:rsidR="00274576" w:rsidRPr="00D37C34" w:rsidRDefault="00274576" w:rsidP="00274576">
            <w:pPr>
              <w:jc w:val="center"/>
              <w:rPr>
                <w:rFonts w:cs="Arial"/>
              </w:rPr>
            </w:pPr>
            <w:r w:rsidRPr="00D37C34">
              <w:rPr>
                <w:rFonts w:cs="Arial"/>
              </w:rPr>
              <w:t>10</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140E831A" w14:textId="77777777" w:rsidR="00274576" w:rsidRPr="00D37C34" w:rsidRDefault="00274576" w:rsidP="00274576">
            <w:pPr>
              <w:rPr>
                <w:rFonts w:cs="Arial"/>
              </w:rPr>
            </w:pPr>
            <w:r w:rsidRPr="00D37C34">
              <w:rPr>
                <w:rFonts w:cs="Arial"/>
              </w:rPr>
              <w:t>Diagnostic Session Control</w:t>
            </w:r>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0BC834CB" w14:textId="77777777" w:rsidR="00274576" w:rsidRPr="00D37C34" w:rsidRDefault="00274576" w:rsidP="00274576">
            <w:pPr>
              <w:jc w:val="center"/>
              <w:rPr>
                <w:rFonts w:cs="Arial"/>
              </w:rPr>
            </w:pPr>
            <w:r w:rsidRPr="00D37C34">
              <w:rPr>
                <w:rFonts w:cs="Arial"/>
              </w:rPr>
              <w:t>Y</w:t>
            </w:r>
          </w:p>
        </w:tc>
      </w:tr>
      <w:tr w:rsidR="00274576" w:rsidRPr="00D37C34" w14:paraId="29409F69" w14:textId="77777777" w:rsidTr="00274576">
        <w:trPr>
          <w:trHeight w:val="720"/>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3E584C10" w14:textId="77777777" w:rsidR="00274576" w:rsidRPr="00D37C34" w:rsidRDefault="00274576" w:rsidP="00274576">
            <w:pPr>
              <w:jc w:val="center"/>
              <w:rPr>
                <w:rFonts w:cs="Arial"/>
              </w:rPr>
            </w:pPr>
            <w:r w:rsidRPr="00D37C34">
              <w:rPr>
                <w:rFonts w:cs="Arial"/>
              </w:rPr>
              <w:t>BA</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5C6AE863" w14:textId="77777777" w:rsidR="00274576" w:rsidRPr="00D37C34" w:rsidRDefault="00274576" w:rsidP="00274576">
            <w:pPr>
              <w:rPr>
                <w:rFonts w:cs="Arial"/>
              </w:rPr>
            </w:pPr>
            <w:r w:rsidRPr="00D37C34">
              <w:rPr>
                <w:rFonts w:cs="Arial"/>
              </w:rPr>
              <w:t>EQ Service</w:t>
            </w:r>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0C62115C" w14:textId="77777777" w:rsidR="00274576" w:rsidRPr="00D37C34" w:rsidRDefault="00274576" w:rsidP="00274576">
            <w:pPr>
              <w:jc w:val="center"/>
              <w:rPr>
                <w:rFonts w:cs="Arial"/>
              </w:rPr>
            </w:pPr>
            <w:r w:rsidRPr="00D37C34">
              <w:rPr>
                <w:rFonts w:cs="Arial"/>
              </w:rPr>
              <w:t>Y</w:t>
            </w:r>
          </w:p>
        </w:tc>
      </w:tr>
      <w:tr w:rsidR="00274576" w:rsidRPr="00D37C34" w14:paraId="7244C5CF" w14:textId="77777777" w:rsidTr="00274576">
        <w:trPr>
          <w:trHeight w:val="255"/>
          <w:jc w:val="center"/>
        </w:trPr>
        <w:tc>
          <w:tcPr>
            <w:tcW w:w="876" w:type="dxa"/>
            <w:tcBorders>
              <w:top w:val="single" w:sz="4" w:space="0" w:color="auto"/>
              <w:left w:val="single" w:sz="4" w:space="0" w:color="auto"/>
              <w:bottom w:val="single" w:sz="4" w:space="0" w:color="auto"/>
              <w:right w:val="single" w:sz="4" w:space="0" w:color="auto"/>
            </w:tcBorders>
            <w:noWrap/>
            <w:vAlign w:val="bottom"/>
            <w:hideMark/>
          </w:tcPr>
          <w:p w14:paraId="2F304055" w14:textId="77777777" w:rsidR="00274576" w:rsidRPr="00D37C34" w:rsidRDefault="00274576" w:rsidP="00274576">
            <w:pPr>
              <w:jc w:val="center"/>
              <w:rPr>
                <w:rFonts w:cs="Arial"/>
              </w:rPr>
            </w:pPr>
            <w:r w:rsidRPr="00D37C34">
              <w:rPr>
                <w:rFonts w:cs="Arial"/>
              </w:rPr>
              <w:t>3E</w:t>
            </w:r>
          </w:p>
        </w:tc>
        <w:tc>
          <w:tcPr>
            <w:tcW w:w="5496" w:type="dxa"/>
            <w:tcBorders>
              <w:top w:val="single" w:sz="4" w:space="0" w:color="auto"/>
              <w:left w:val="single" w:sz="4" w:space="0" w:color="auto"/>
              <w:bottom w:val="single" w:sz="4" w:space="0" w:color="auto"/>
              <w:right w:val="single" w:sz="4" w:space="0" w:color="auto"/>
            </w:tcBorders>
            <w:noWrap/>
            <w:vAlign w:val="bottom"/>
            <w:hideMark/>
          </w:tcPr>
          <w:p w14:paraId="6920D7C4" w14:textId="77777777" w:rsidR="00274576" w:rsidRPr="00D37C34" w:rsidRDefault="00274576" w:rsidP="00274576">
            <w:pPr>
              <w:rPr>
                <w:rFonts w:cs="Arial"/>
              </w:rPr>
            </w:pPr>
            <w:proofErr w:type="spellStart"/>
            <w:r w:rsidRPr="00D37C34">
              <w:rPr>
                <w:rFonts w:cs="Arial"/>
              </w:rPr>
              <w:t>TesterPresent</w:t>
            </w:r>
            <w:proofErr w:type="spellEnd"/>
          </w:p>
        </w:tc>
        <w:tc>
          <w:tcPr>
            <w:tcW w:w="836" w:type="dxa"/>
            <w:tcBorders>
              <w:top w:val="single" w:sz="4" w:space="0" w:color="auto"/>
              <w:left w:val="single" w:sz="4" w:space="0" w:color="auto"/>
              <w:bottom w:val="single" w:sz="4" w:space="0" w:color="auto"/>
              <w:right w:val="single" w:sz="4" w:space="0" w:color="auto"/>
            </w:tcBorders>
            <w:noWrap/>
            <w:vAlign w:val="bottom"/>
            <w:hideMark/>
          </w:tcPr>
          <w:p w14:paraId="2C0260B5" w14:textId="77777777" w:rsidR="00274576" w:rsidRPr="00D37C34" w:rsidRDefault="00274576" w:rsidP="00274576">
            <w:pPr>
              <w:jc w:val="center"/>
              <w:rPr>
                <w:rFonts w:cs="Arial"/>
              </w:rPr>
            </w:pPr>
            <w:r w:rsidRPr="00D37C34">
              <w:rPr>
                <w:rFonts w:cs="Arial"/>
              </w:rPr>
              <w:t>Y</w:t>
            </w:r>
          </w:p>
        </w:tc>
      </w:tr>
    </w:tbl>
    <w:p w14:paraId="53659008" w14:textId="77777777" w:rsidR="00274576" w:rsidRPr="00D37C34" w:rsidRDefault="00274576" w:rsidP="00274576">
      <w:pPr>
        <w:rPr>
          <w:rFonts w:cs="Arial"/>
        </w:rPr>
      </w:pPr>
    </w:p>
    <w:p w14:paraId="7A536A3B" w14:textId="77777777" w:rsidR="00274576" w:rsidRDefault="00274576" w:rsidP="00274576">
      <w:pPr>
        <w:pStyle w:val="Heading2"/>
      </w:pPr>
      <w:r>
        <w:t>On-Demand Self-Test (0202)</w:t>
      </w:r>
    </w:p>
    <w:p w14:paraId="6D1F45C7" w14:textId="77777777" w:rsidR="00274576" w:rsidRDefault="00274576" w:rsidP="00274576">
      <w:pPr>
        <w:pStyle w:val="Heading3"/>
      </w:pPr>
      <w:r w:rsidRPr="00B9479B">
        <w:t>SWR-REQ-412673/A-On-Demand Self-Test Entry-Exit Criteria</w:t>
      </w:r>
    </w:p>
    <w:p w14:paraId="63C4D64E" w14:textId="77777777" w:rsidR="00274576" w:rsidRDefault="00274576" w:rsidP="00274576">
      <w:pPr>
        <w:rPr>
          <w:rFonts w:cs="Arial"/>
        </w:rPr>
      </w:pPr>
      <w:r>
        <w:rPr>
          <w:rFonts w:cs="Arial"/>
        </w:rPr>
        <w:t xml:space="preserve">The On-Demand </w:t>
      </w:r>
      <w:proofErr w:type="spellStart"/>
      <w:r>
        <w:rPr>
          <w:rFonts w:cs="Arial"/>
        </w:rPr>
        <w:t>Self Test</w:t>
      </w:r>
      <w:proofErr w:type="spellEnd"/>
      <w:r>
        <w:rPr>
          <w:rFonts w:cs="Arial"/>
        </w:rPr>
        <w:t xml:space="preserve"> (0202) shall enter self-test only if all the following criteria are met (if not correct: send conditions not correct message to tester):</w:t>
      </w:r>
    </w:p>
    <w:p w14:paraId="115E67A6" w14:textId="77777777" w:rsidR="00274576" w:rsidRDefault="00274576" w:rsidP="00274576">
      <w:pPr>
        <w:numPr>
          <w:ilvl w:val="0"/>
          <w:numId w:val="110"/>
        </w:numPr>
        <w:rPr>
          <w:rFonts w:cs="Arial"/>
        </w:rPr>
      </w:pPr>
      <w:r>
        <w:rPr>
          <w:rFonts w:cs="Arial"/>
        </w:rPr>
        <w:t>Ignition is in the Run or Accessory State (0x3B2 and 0x167)</w:t>
      </w:r>
    </w:p>
    <w:p w14:paraId="6DBB01B3" w14:textId="77777777" w:rsidR="00274576" w:rsidRDefault="00274576" w:rsidP="00274576">
      <w:pPr>
        <w:numPr>
          <w:ilvl w:val="0"/>
          <w:numId w:val="110"/>
        </w:numPr>
        <w:rPr>
          <w:rFonts w:cs="Arial"/>
        </w:rPr>
      </w:pPr>
      <w:r>
        <w:rPr>
          <w:rFonts w:cs="Arial"/>
        </w:rPr>
        <w:t>Battery Voltage is Between 10-16 volts</w:t>
      </w:r>
    </w:p>
    <w:p w14:paraId="3A3D2B49" w14:textId="77777777" w:rsidR="00274576" w:rsidRDefault="00274576" w:rsidP="00274576">
      <w:pPr>
        <w:numPr>
          <w:ilvl w:val="0"/>
          <w:numId w:val="110"/>
        </w:numPr>
        <w:rPr>
          <w:rFonts w:cs="Arial"/>
        </w:rPr>
      </w:pPr>
      <w:r>
        <w:rPr>
          <w:rFonts w:cs="Arial"/>
        </w:rPr>
        <w:t>Normal Diagnostic Session (not programming modes)</w:t>
      </w:r>
    </w:p>
    <w:p w14:paraId="57B261B7" w14:textId="77777777" w:rsidR="00274576" w:rsidRDefault="00274576" w:rsidP="00274576">
      <w:pPr>
        <w:numPr>
          <w:ilvl w:val="0"/>
          <w:numId w:val="110"/>
        </w:numPr>
        <w:rPr>
          <w:rFonts w:cs="Arial"/>
        </w:rPr>
      </w:pPr>
      <w:r>
        <w:rPr>
          <w:rFonts w:cs="Arial"/>
        </w:rPr>
        <w:t>On-Demand Test is requested by tester.</w:t>
      </w:r>
    </w:p>
    <w:p w14:paraId="715B8D48" w14:textId="77777777" w:rsidR="00274576" w:rsidRDefault="00274576" w:rsidP="00274576">
      <w:pPr>
        <w:rPr>
          <w:rFonts w:cs="Arial"/>
        </w:rPr>
      </w:pPr>
    </w:p>
    <w:p w14:paraId="60480142" w14:textId="77777777" w:rsidR="00274576" w:rsidRDefault="00274576" w:rsidP="00274576">
      <w:pPr>
        <w:rPr>
          <w:rFonts w:cs="Arial"/>
        </w:rPr>
      </w:pPr>
      <w:r>
        <w:rPr>
          <w:rFonts w:cs="Arial"/>
        </w:rPr>
        <w:t xml:space="preserve">The On-Demand </w:t>
      </w:r>
      <w:proofErr w:type="spellStart"/>
      <w:r>
        <w:rPr>
          <w:rFonts w:cs="Arial"/>
        </w:rPr>
        <w:t>Self Test</w:t>
      </w:r>
      <w:proofErr w:type="spellEnd"/>
      <w:r>
        <w:rPr>
          <w:rFonts w:cs="Arial"/>
        </w:rPr>
        <w:t xml:space="preserve"> (0202) shall exit self-test if any one of the following criteria is met:</w:t>
      </w:r>
    </w:p>
    <w:p w14:paraId="456535CA" w14:textId="77777777" w:rsidR="00274576" w:rsidRDefault="00274576" w:rsidP="00274576">
      <w:pPr>
        <w:numPr>
          <w:ilvl w:val="0"/>
          <w:numId w:val="110"/>
        </w:numPr>
        <w:rPr>
          <w:rFonts w:cs="Arial"/>
        </w:rPr>
      </w:pPr>
      <w:r>
        <w:rPr>
          <w:rFonts w:cs="Arial"/>
        </w:rPr>
        <w:t>Ignition transitions out of Run or Accessory State (0x3B2 and 0x167)</w:t>
      </w:r>
    </w:p>
    <w:p w14:paraId="56CD670A" w14:textId="77777777" w:rsidR="00274576" w:rsidRDefault="00274576" w:rsidP="00274576">
      <w:pPr>
        <w:numPr>
          <w:ilvl w:val="0"/>
          <w:numId w:val="110"/>
        </w:numPr>
        <w:rPr>
          <w:rFonts w:cs="Arial"/>
        </w:rPr>
      </w:pPr>
      <w:r>
        <w:rPr>
          <w:rFonts w:cs="Arial"/>
        </w:rPr>
        <w:t>Battery Voltage Drops below 9 volts or exceeds 16 volts</w:t>
      </w:r>
    </w:p>
    <w:p w14:paraId="20F6D09D" w14:textId="77777777" w:rsidR="00274576" w:rsidRDefault="00274576" w:rsidP="00274576">
      <w:pPr>
        <w:numPr>
          <w:ilvl w:val="0"/>
          <w:numId w:val="110"/>
        </w:numPr>
        <w:rPr>
          <w:rFonts w:cs="Arial"/>
        </w:rPr>
      </w:pPr>
      <w:r>
        <w:rPr>
          <w:rFonts w:cs="Arial"/>
        </w:rPr>
        <w:t>A stop routine command is issued.</w:t>
      </w:r>
    </w:p>
    <w:p w14:paraId="37ADD2AE" w14:textId="77777777" w:rsidR="00274576" w:rsidRDefault="00274576" w:rsidP="00274576">
      <w:pPr>
        <w:numPr>
          <w:ilvl w:val="0"/>
          <w:numId w:val="110"/>
        </w:numPr>
        <w:rPr>
          <w:rFonts w:cs="Arial"/>
        </w:rPr>
      </w:pPr>
      <w:r>
        <w:rPr>
          <w:rFonts w:cs="Arial"/>
        </w:rPr>
        <w:t>Tester does not communicate for more than five (5) seconds.</w:t>
      </w:r>
    </w:p>
    <w:p w14:paraId="2278272B" w14:textId="77777777" w:rsidR="00274576" w:rsidRDefault="00274576" w:rsidP="00274576">
      <w:pPr>
        <w:numPr>
          <w:ilvl w:val="0"/>
          <w:numId w:val="110"/>
        </w:numPr>
        <w:rPr>
          <w:rFonts w:cs="Arial"/>
        </w:rPr>
      </w:pPr>
      <w:r>
        <w:rPr>
          <w:rFonts w:cs="Arial"/>
        </w:rPr>
        <w:t>Test is complete.</w:t>
      </w:r>
    </w:p>
    <w:p w14:paraId="76835ACF" w14:textId="77777777" w:rsidR="00274576" w:rsidRDefault="00274576" w:rsidP="00274576">
      <w:pPr>
        <w:rPr>
          <w:rFonts w:cs="Arial"/>
        </w:rPr>
      </w:pPr>
    </w:p>
    <w:p w14:paraId="283FAE43" w14:textId="77777777" w:rsidR="00274576" w:rsidRDefault="00274576" w:rsidP="00274576">
      <w:pPr>
        <w:rPr>
          <w:rFonts w:cs="Arial"/>
        </w:rPr>
      </w:pPr>
      <w:r>
        <w:rPr>
          <w:rFonts w:cs="Arial"/>
        </w:rPr>
        <w:t>After the test is complete, the radio shall return to previous operating state.</w:t>
      </w:r>
    </w:p>
    <w:p w14:paraId="2E0D0BF2" w14:textId="77777777" w:rsidR="00274576" w:rsidRDefault="00274576" w:rsidP="00274576">
      <w:pPr>
        <w:rPr>
          <w:rFonts w:cs="Arial"/>
        </w:rPr>
      </w:pPr>
    </w:p>
    <w:p w14:paraId="459000F4" w14:textId="77777777" w:rsidR="00274576" w:rsidRDefault="00274576" w:rsidP="00274576"/>
    <w:p w14:paraId="408179C4" w14:textId="77777777" w:rsidR="00274576" w:rsidRDefault="00274576" w:rsidP="00274576">
      <w:pPr>
        <w:pStyle w:val="Heading3"/>
      </w:pPr>
      <w:r w:rsidRPr="00B9479B">
        <w:lastRenderedPageBreak/>
        <w:t xml:space="preserve">SWR-REQ-412674/A-PAC On-Demand </w:t>
      </w:r>
      <w:proofErr w:type="spellStart"/>
      <w:r w:rsidRPr="00B9479B">
        <w:t>Self Test</w:t>
      </w:r>
      <w:proofErr w:type="spellEnd"/>
      <w:r w:rsidRPr="00B9479B">
        <w:t xml:space="preserve"> DTCs and Criteria</w:t>
      </w:r>
    </w:p>
    <w:p w14:paraId="422927F9" w14:textId="77777777" w:rsidR="00274576" w:rsidRPr="00AE06BC" w:rsidRDefault="00274576" w:rsidP="00274576"/>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630"/>
        <w:gridCol w:w="3328"/>
        <w:gridCol w:w="850"/>
        <w:gridCol w:w="2471"/>
        <w:gridCol w:w="1598"/>
      </w:tblGrid>
      <w:tr w:rsidR="00274576" w14:paraId="0513826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FEF5825" w14:textId="77777777" w:rsidR="00274576" w:rsidRDefault="00274576">
            <w:pPr>
              <w:spacing w:line="256" w:lineRule="auto"/>
              <w:rPr>
                <w:rFonts w:cs="Arial"/>
              </w:rPr>
            </w:pPr>
            <w:r>
              <w:rPr>
                <w:rFonts w:cs="Arial"/>
              </w:rPr>
              <w:t>Pin #</w:t>
            </w:r>
          </w:p>
        </w:tc>
        <w:tc>
          <w:tcPr>
            <w:tcW w:w="630" w:type="dxa"/>
            <w:tcBorders>
              <w:top w:val="single" w:sz="4" w:space="0" w:color="auto"/>
              <w:left w:val="single" w:sz="4" w:space="0" w:color="auto"/>
              <w:bottom w:val="single" w:sz="4" w:space="0" w:color="auto"/>
              <w:right w:val="single" w:sz="4" w:space="0" w:color="auto"/>
            </w:tcBorders>
            <w:hideMark/>
          </w:tcPr>
          <w:p w14:paraId="5C15515E" w14:textId="77777777" w:rsidR="00274576" w:rsidRDefault="00274576">
            <w:pPr>
              <w:spacing w:line="256" w:lineRule="auto"/>
              <w:rPr>
                <w:rFonts w:cs="Arial"/>
              </w:rPr>
            </w:pPr>
            <w:r>
              <w:rPr>
                <w:rFonts w:cs="Arial"/>
              </w:rPr>
              <w:t>I/O</w:t>
            </w:r>
          </w:p>
        </w:tc>
        <w:tc>
          <w:tcPr>
            <w:tcW w:w="3328" w:type="dxa"/>
            <w:tcBorders>
              <w:top w:val="single" w:sz="4" w:space="0" w:color="auto"/>
              <w:left w:val="single" w:sz="4" w:space="0" w:color="auto"/>
              <w:bottom w:val="single" w:sz="4" w:space="0" w:color="auto"/>
              <w:right w:val="single" w:sz="4" w:space="0" w:color="auto"/>
            </w:tcBorders>
            <w:hideMark/>
          </w:tcPr>
          <w:p w14:paraId="38DF5964" w14:textId="77777777" w:rsidR="00274576" w:rsidRDefault="00274576">
            <w:pPr>
              <w:spacing w:line="256" w:lineRule="auto"/>
              <w:rPr>
                <w:rFonts w:cs="Arial"/>
              </w:rPr>
            </w:pPr>
            <w:r>
              <w:rPr>
                <w:rFonts w:cs="Arial"/>
              </w:rPr>
              <w:t>Circuit Description</w:t>
            </w:r>
          </w:p>
        </w:tc>
        <w:tc>
          <w:tcPr>
            <w:tcW w:w="850" w:type="dxa"/>
            <w:tcBorders>
              <w:top w:val="single" w:sz="4" w:space="0" w:color="auto"/>
              <w:left w:val="single" w:sz="4" w:space="0" w:color="auto"/>
              <w:bottom w:val="single" w:sz="4" w:space="0" w:color="auto"/>
              <w:right w:val="single" w:sz="4" w:space="0" w:color="auto"/>
            </w:tcBorders>
            <w:hideMark/>
          </w:tcPr>
          <w:p w14:paraId="6B752DCA" w14:textId="77777777" w:rsidR="00274576" w:rsidRDefault="00274576">
            <w:pPr>
              <w:spacing w:line="256" w:lineRule="auto"/>
              <w:rPr>
                <w:rFonts w:cs="Arial"/>
              </w:rPr>
            </w:pPr>
            <w:r>
              <w:rPr>
                <w:rFonts w:cs="Arial"/>
              </w:rPr>
              <w:t>Tested</w:t>
            </w:r>
          </w:p>
        </w:tc>
        <w:tc>
          <w:tcPr>
            <w:tcW w:w="2471" w:type="dxa"/>
            <w:tcBorders>
              <w:top w:val="single" w:sz="4" w:space="0" w:color="auto"/>
              <w:left w:val="single" w:sz="4" w:space="0" w:color="auto"/>
              <w:bottom w:val="single" w:sz="4" w:space="0" w:color="auto"/>
              <w:right w:val="single" w:sz="4" w:space="0" w:color="auto"/>
            </w:tcBorders>
            <w:hideMark/>
          </w:tcPr>
          <w:p w14:paraId="096A7DC5" w14:textId="77777777" w:rsidR="00274576" w:rsidRDefault="00274576">
            <w:pPr>
              <w:spacing w:line="256" w:lineRule="auto"/>
              <w:rPr>
                <w:rFonts w:cs="Arial"/>
              </w:rPr>
            </w:pPr>
            <w:r>
              <w:rPr>
                <w:rFonts w:cs="Arial"/>
              </w:rPr>
              <w:t>DTCs Details</w:t>
            </w:r>
          </w:p>
        </w:tc>
        <w:tc>
          <w:tcPr>
            <w:tcW w:w="1598" w:type="dxa"/>
            <w:tcBorders>
              <w:top w:val="single" w:sz="4" w:space="0" w:color="auto"/>
              <w:left w:val="single" w:sz="4" w:space="0" w:color="auto"/>
              <w:bottom w:val="single" w:sz="4" w:space="0" w:color="auto"/>
              <w:right w:val="single" w:sz="4" w:space="0" w:color="auto"/>
            </w:tcBorders>
            <w:hideMark/>
          </w:tcPr>
          <w:p w14:paraId="5567AAE2" w14:textId="77777777" w:rsidR="00274576" w:rsidRDefault="00274576">
            <w:pPr>
              <w:spacing w:line="256" w:lineRule="auto"/>
              <w:rPr>
                <w:rFonts w:cs="Arial"/>
              </w:rPr>
            </w:pPr>
            <w:r>
              <w:rPr>
                <w:rFonts w:cs="Arial"/>
              </w:rPr>
              <w:t>Configuration that applies</w:t>
            </w:r>
          </w:p>
        </w:tc>
      </w:tr>
      <w:tr w:rsidR="00274576" w14:paraId="7A95E17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87EB59C" w14:textId="77777777" w:rsidR="00274576" w:rsidRDefault="00274576">
            <w:pPr>
              <w:spacing w:line="256" w:lineRule="auto"/>
              <w:rPr>
                <w:rFonts w:cs="Arial"/>
              </w:rPr>
            </w:pPr>
            <w:r>
              <w:rPr>
                <w:rFonts w:cs="Arial"/>
              </w:rPr>
              <w:t>n/a</w:t>
            </w:r>
          </w:p>
        </w:tc>
        <w:tc>
          <w:tcPr>
            <w:tcW w:w="630" w:type="dxa"/>
            <w:tcBorders>
              <w:top w:val="single" w:sz="4" w:space="0" w:color="auto"/>
              <w:left w:val="single" w:sz="4" w:space="0" w:color="auto"/>
              <w:bottom w:val="single" w:sz="4" w:space="0" w:color="auto"/>
              <w:right w:val="single" w:sz="4" w:space="0" w:color="auto"/>
            </w:tcBorders>
            <w:hideMark/>
          </w:tcPr>
          <w:p w14:paraId="1009F5BF" w14:textId="77777777" w:rsidR="00274576" w:rsidRDefault="00274576">
            <w:pPr>
              <w:spacing w:line="256" w:lineRule="auto"/>
              <w:rPr>
                <w:rFonts w:cs="Arial"/>
              </w:rPr>
            </w:pPr>
            <w:r>
              <w:rPr>
                <w:rFonts w:cs="Arial"/>
              </w:rPr>
              <w:t>n/a</w:t>
            </w:r>
          </w:p>
        </w:tc>
        <w:tc>
          <w:tcPr>
            <w:tcW w:w="3328" w:type="dxa"/>
            <w:tcBorders>
              <w:top w:val="single" w:sz="4" w:space="0" w:color="auto"/>
              <w:left w:val="single" w:sz="4" w:space="0" w:color="auto"/>
              <w:bottom w:val="single" w:sz="4" w:space="0" w:color="auto"/>
              <w:right w:val="single" w:sz="4" w:space="0" w:color="auto"/>
            </w:tcBorders>
            <w:hideMark/>
          </w:tcPr>
          <w:p w14:paraId="69254C38" w14:textId="77777777" w:rsidR="00274576" w:rsidRDefault="00274576">
            <w:pPr>
              <w:spacing w:line="256" w:lineRule="auto"/>
              <w:rPr>
                <w:rFonts w:cs="Arial"/>
              </w:rPr>
            </w:pPr>
            <w:r>
              <w:rPr>
                <w:rFonts w:cs="Arial"/>
              </w:rPr>
              <w:t>Vehicle Operations Configuration</w:t>
            </w:r>
          </w:p>
        </w:tc>
        <w:tc>
          <w:tcPr>
            <w:tcW w:w="850" w:type="dxa"/>
            <w:tcBorders>
              <w:top w:val="single" w:sz="4" w:space="0" w:color="auto"/>
              <w:left w:val="single" w:sz="4" w:space="0" w:color="auto"/>
              <w:bottom w:val="single" w:sz="4" w:space="0" w:color="auto"/>
              <w:right w:val="single" w:sz="4" w:space="0" w:color="auto"/>
            </w:tcBorders>
            <w:hideMark/>
          </w:tcPr>
          <w:p w14:paraId="56E9E426"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5E25D8B" w14:textId="77777777" w:rsidR="00274576" w:rsidRDefault="00274576">
            <w:pPr>
              <w:spacing w:line="256" w:lineRule="auto"/>
              <w:rPr>
                <w:rFonts w:cs="Arial"/>
              </w:rPr>
            </w:pPr>
            <w:r>
              <w:rPr>
                <w:rFonts w:cs="Arial"/>
              </w:rPr>
              <w:t>Verify that ACM has been configured properly.  DTC E10000 – for missing initial configuration and E10100 for misconfiguration.</w:t>
            </w:r>
          </w:p>
        </w:tc>
        <w:tc>
          <w:tcPr>
            <w:tcW w:w="1598" w:type="dxa"/>
            <w:tcBorders>
              <w:top w:val="single" w:sz="4" w:space="0" w:color="auto"/>
              <w:left w:val="single" w:sz="4" w:space="0" w:color="auto"/>
              <w:bottom w:val="single" w:sz="4" w:space="0" w:color="auto"/>
              <w:right w:val="single" w:sz="4" w:space="0" w:color="auto"/>
            </w:tcBorders>
            <w:hideMark/>
          </w:tcPr>
          <w:p w14:paraId="382B923C" w14:textId="77777777" w:rsidR="00274576" w:rsidRDefault="00274576">
            <w:pPr>
              <w:spacing w:line="256" w:lineRule="auto"/>
              <w:rPr>
                <w:rFonts w:cs="Arial"/>
              </w:rPr>
            </w:pPr>
            <w:r>
              <w:rPr>
                <w:rFonts w:cs="Arial"/>
              </w:rPr>
              <w:t>See configuration section</w:t>
            </w:r>
          </w:p>
        </w:tc>
      </w:tr>
      <w:tr w:rsidR="00274576" w14:paraId="7F3DA2E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2F83C25" w14:textId="77777777" w:rsidR="00274576" w:rsidRDefault="00274576">
            <w:pPr>
              <w:spacing w:line="256" w:lineRule="auto"/>
              <w:rPr>
                <w:rFonts w:cs="Arial"/>
              </w:rPr>
            </w:pPr>
            <w:r>
              <w:rPr>
                <w:rFonts w:cs="Arial"/>
              </w:rPr>
              <w:t>n/a</w:t>
            </w:r>
          </w:p>
        </w:tc>
        <w:tc>
          <w:tcPr>
            <w:tcW w:w="630" w:type="dxa"/>
            <w:tcBorders>
              <w:top w:val="single" w:sz="4" w:space="0" w:color="auto"/>
              <w:left w:val="single" w:sz="4" w:space="0" w:color="auto"/>
              <w:bottom w:val="single" w:sz="4" w:space="0" w:color="auto"/>
              <w:right w:val="single" w:sz="4" w:space="0" w:color="auto"/>
            </w:tcBorders>
            <w:hideMark/>
          </w:tcPr>
          <w:p w14:paraId="68283912" w14:textId="77777777" w:rsidR="00274576" w:rsidRDefault="00274576">
            <w:pPr>
              <w:spacing w:line="256" w:lineRule="auto"/>
              <w:rPr>
                <w:rFonts w:cs="Arial"/>
              </w:rPr>
            </w:pPr>
            <w:r>
              <w:rPr>
                <w:rFonts w:cs="Arial"/>
              </w:rPr>
              <w:t>n/a</w:t>
            </w:r>
          </w:p>
        </w:tc>
        <w:tc>
          <w:tcPr>
            <w:tcW w:w="3328" w:type="dxa"/>
            <w:tcBorders>
              <w:top w:val="single" w:sz="4" w:space="0" w:color="auto"/>
              <w:left w:val="single" w:sz="4" w:space="0" w:color="auto"/>
              <w:bottom w:val="single" w:sz="4" w:space="0" w:color="auto"/>
              <w:right w:val="single" w:sz="4" w:space="0" w:color="auto"/>
            </w:tcBorders>
            <w:hideMark/>
          </w:tcPr>
          <w:p w14:paraId="6A225B60" w14:textId="77777777" w:rsidR="00274576" w:rsidRDefault="00274576">
            <w:pPr>
              <w:spacing w:line="256" w:lineRule="auto"/>
              <w:rPr>
                <w:rFonts w:cs="Arial"/>
              </w:rPr>
            </w:pPr>
            <w:r>
              <w:rPr>
                <w:rFonts w:cs="Arial"/>
              </w:rPr>
              <w:t>Flash ROM Checksum</w:t>
            </w:r>
          </w:p>
        </w:tc>
        <w:tc>
          <w:tcPr>
            <w:tcW w:w="850" w:type="dxa"/>
            <w:tcBorders>
              <w:top w:val="single" w:sz="4" w:space="0" w:color="auto"/>
              <w:left w:val="single" w:sz="4" w:space="0" w:color="auto"/>
              <w:bottom w:val="single" w:sz="4" w:space="0" w:color="auto"/>
              <w:right w:val="single" w:sz="4" w:space="0" w:color="auto"/>
            </w:tcBorders>
            <w:hideMark/>
          </w:tcPr>
          <w:p w14:paraId="43186B09"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ACF0719" w14:textId="77777777" w:rsidR="00274576" w:rsidRDefault="00274576">
            <w:pPr>
              <w:spacing w:line="256" w:lineRule="auto"/>
              <w:rPr>
                <w:rFonts w:cs="Arial"/>
              </w:rPr>
            </w:pPr>
            <w:r>
              <w:rPr>
                <w:rFonts w:cs="Arial"/>
              </w:rPr>
              <w:t>Verify Flash ROM checksum matches stored value.  DTC F00041</w:t>
            </w:r>
          </w:p>
        </w:tc>
        <w:tc>
          <w:tcPr>
            <w:tcW w:w="1598" w:type="dxa"/>
            <w:tcBorders>
              <w:top w:val="single" w:sz="4" w:space="0" w:color="auto"/>
              <w:left w:val="single" w:sz="4" w:space="0" w:color="auto"/>
              <w:bottom w:val="single" w:sz="4" w:space="0" w:color="auto"/>
              <w:right w:val="single" w:sz="4" w:space="0" w:color="auto"/>
            </w:tcBorders>
            <w:hideMark/>
          </w:tcPr>
          <w:p w14:paraId="135000DC" w14:textId="77777777" w:rsidR="00274576" w:rsidRDefault="00274576">
            <w:pPr>
              <w:spacing w:line="256" w:lineRule="auto"/>
              <w:rPr>
                <w:rFonts w:cs="Arial"/>
              </w:rPr>
            </w:pPr>
            <w:r>
              <w:rPr>
                <w:rFonts w:cs="Arial"/>
              </w:rPr>
              <w:t>N/A</w:t>
            </w:r>
          </w:p>
        </w:tc>
      </w:tr>
      <w:tr w:rsidR="00274576" w14:paraId="0B4BE3F2"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AA06856" w14:textId="77777777" w:rsidR="00274576" w:rsidRDefault="00274576">
            <w:pPr>
              <w:spacing w:line="256" w:lineRule="auto"/>
              <w:rPr>
                <w:rFonts w:cs="Arial"/>
              </w:rPr>
            </w:pPr>
            <w:r>
              <w:rPr>
                <w:rFonts w:cs="Arial"/>
              </w:rPr>
              <w:t>n/a</w:t>
            </w:r>
          </w:p>
        </w:tc>
        <w:tc>
          <w:tcPr>
            <w:tcW w:w="630" w:type="dxa"/>
            <w:tcBorders>
              <w:top w:val="single" w:sz="4" w:space="0" w:color="auto"/>
              <w:left w:val="single" w:sz="4" w:space="0" w:color="auto"/>
              <w:bottom w:val="single" w:sz="4" w:space="0" w:color="auto"/>
              <w:right w:val="single" w:sz="4" w:space="0" w:color="auto"/>
            </w:tcBorders>
            <w:hideMark/>
          </w:tcPr>
          <w:p w14:paraId="76CFB063" w14:textId="77777777" w:rsidR="00274576" w:rsidRDefault="00274576">
            <w:pPr>
              <w:spacing w:line="256" w:lineRule="auto"/>
              <w:rPr>
                <w:rFonts w:cs="Arial"/>
              </w:rPr>
            </w:pPr>
            <w:r>
              <w:rPr>
                <w:rFonts w:cs="Arial"/>
              </w:rPr>
              <w:t>n/a</w:t>
            </w:r>
          </w:p>
        </w:tc>
        <w:tc>
          <w:tcPr>
            <w:tcW w:w="3328" w:type="dxa"/>
            <w:tcBorders>
              <w:top w:val="single" w:sz="4" w:space="0" w:color="auto"/>
              <w:left w:val="single" w:sz="4" w:space="0" w:color="auto"/>
              <w:bottom w:val="single" w:sz="4" w:space="0" w:color="auto"/>
              <w:right w:val="single" w:sz="4" w:space="0" w:color="auto"/>
            </w:tcBorders>
            <w:hideMark/>
          </w:tcPr>
          <w:p w14:paraId="18AEBDA1" w14:textId="77777777" w:rsidR="00274576" w:rsidRDefault="00274576">
            <w:pPr>
              <w:spacing w:line="256" w:lineRule="auto"/>
              <w:rPr>
                <w:rFonts w:cs="Arial"/>
              </w:rPr>
            </w:pPr>
            <w:r>
              <w:rPr>
                <w:rFonts w:cs="Arial"/>
              </w:rPr>
              <w:t>EEPROM Checksum</w:t>
            </w:r>
          </w:p>
        </w:tc>
        <w:tc>
          <w:tcPr>
            <w:tcW w:w="850" w:type="dxa"/>
            <w:tcBorders>
              <w:top w:val="single" w:sz="4" w:space="0" w:color="auto"/>
              <w:left w:val="single" w:sz="4" w:space="0" w:color="auto"/>
              <w:bottom w:val="single" w:sz="4" w:space="0" w:color="auto"/>
              <w:right w:val="single" w:sz="4" w:space="0" w:color="auto"/>
            </w:tcBorders>
            <w:hideMark/>
          </w:tcPr>
          <w:p w14:paraId="02AD801D"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55189BF8" w14:textId="77777777" w:rsidR="00274576" w:rsidRDefault="00274576">
            <w:pPr>
              <w:spacing w:line="256" w:lineRule="auto"/>
              <w:rPr>
                <w:rFonts w:cs="Arial"/>
              </w:rPr>
            </w:pPr>
            <w:r>
              <w:rPr>
                <w:rFonts w:cs="Arial"/>
              </w:rPr>
              <w:t>Verify non-changing EEPROM Checksum matches stored value.  DTC F00041</w:t>
            </w:r>
          </w:p>
        </w:tc>
        <w:tc>
          <w:tcPr>
            <w:tcW w:w="1598" w:type="dxa"/>
            <w:tcBorders>
              <w:top w:val="single" w:sz="4" w:space="0" w:color="auto"/>
              <w:left w:val="single" w:sz="4" w:space="0" w:color="auto"/>
              <w:bottom w:val="single" w:sz="4" w:space="0" w:color="auto"/>
              <w:right w:val="single" w:sz="4" w:space="0" w:color="auto"/>
            </w:tcBorders>
            <w:hideMark/>
          </w:tcPr>
          <w:p w14:paraId="2C246538" w14:textId="77777777" w:rsidR="00274576" w:rsidRDefault="00274576">
            <w:pPr>
              <w:spacing w:line="256" w:lineRule="auto"/>
              <w:rPr>
                <w:rFonts w:cs="Arial"/>
              </w:rPr>
            </w:pPr>
            <w:r>
              <w:rPr>
                <w:rFonts w:cs="Arial"/>
              </w:rPr>
              <w:t>N/A</w:t>
            </w:r>
          </w:p>
        </w:tc>
      </w:tr>
      <w:tr w:rsidR="00274576" w14:paraId="5FEBD22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9748324" w14:textId="77777777" w:rsidR="00274576" w:rsidRDefault="00274576">
            <w:pPr>
              <w:spacing w:line="256" w:lineRule="auto"/>
              <w:rPr>
                <w:rFonts w:cs="Arial"/>
              </w:rPr>
            </w:pPr>
            <w:r>
              <w:rPr>
                <w:rFonts w:cs="Arial"/>
              </w:rPr>
              <w:t>n/a</w:t>
            </w:r>
          </w:p>
        </w:tc>
        <w:tc>
          <w:tcPr>
            <w:tcW w:w="630" w:type="dxa"/>
            <w:tcBorders>
              <w:top w:val="single" w:sz="4" w:space="0" w:color="auto"/>
              <w:left w:val="single" w:sz="4" w:space="0" w:color="auto"/>
              <w:bottom w:val="single" w:sz="4" w:space="0" w:color="auto"/>
              <w:right w:val="single" w:sz="4" w:space="0" w:color="auto"/>
            </w:tcBorders>
            <w:hideMark/>
          </w:tcPr>
          <w:p w14:paraId="05D8002E" w14:textId="77777777" w:rsidR="00274576" w:rsidRDefault="00274576">
            <w:pPr>
              <w:spacing w:line="256" w:lineRule="auto"/>
              <w:rPr>
                <w:rFonts w:cs="Arial"/>
              </w:rPr>
            </w:pPr>
            <w:r>
              <w:rPr>
                <w:rFonts w:cs="Arial"/>
              </w:rPr>
              <w:t>n/a</w:t>
            </w:r>
          </w:p>
        </w:tc>
        <w:tc>
          <w:tcPr>
            <w:tcW w:w="3328" w:type="dxa"/>
            <w:tcBorders>
              <w:top w:val="single" w:sz="4" w:space="0" w:color="auto"/>
              <w:left w:val="single" w:sz="4" w:space="0" w:color="auto"/>
              <w:bottom w:val="single" w:sz="4" w:space="0" w:color="auto"/>
              <w:right w:val="single" w:sz="4" w:space="0" w:color="auto"/>
            </w:tcBorders>
            <w:hideMark/>
          </w:tcPr>
          <w:p w14:paraId="4A8BA12E" w14:textId="77777777" w:rsidR="00274576" w:rsidRDefault="00274576">
            <w:pPr>
              <w:spacing w:line="256" w:lineRule="auto"/>
              <w:rPr>
                <w:rFonts w:cs="Arial"/>
              </w:rPr>
            </w:pPr>
            <w:r>
              <w:rPr>
                <w:rFonts w:cs="Arial"/>
              </w:rPr>
              <w:t>HD Radio Chip Failure</w:t>
            </w:r>
          </w:p>
        </w:tc>
        <w:tc>
          <w:tcPr>
            <w:tcW w:w="850" w:type="dxa"/>
            <w:tcBorders>
              <w:top w:val="single" w:sz="4" w:space="0" w:color="auto"/>
              <w:left w:val="single" w:sz="4" w:space="0" w:color="auto"/>
              <w:bottom w:val="single" w:sz="4" w:space="0" w:color="auto"/>
              <w:right w:val="single" w:sz="4" w:space="0" w:color="auto"/>
            </w:tcBorders>
            <w:hideMark/>
          </w:tcPr>
          <w:p w14:paraId="69B32B97"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99C1D72" w14:textId="77777777" w:rsidR="00274576" w:rsidRDefault="00274576">
            <w:pPr>
              <w:spacing w:line="256" w:lineRule="auto"/>
              <w:rPr>
                <w:rFonts w:cs="Arial"/>
              </w:rPr>
            </w:pPr>
            <w:r>
              <w:rPr>
                <w:rFonts w:cs="Arial"/>
              </w:rPr>
              <w:t>Verify that HD Chipset is Operating Correctly.  DTC F00096</w:t>
            </w:r>
          </w:p>
        </w:tc>
        <w:tc>
          <w:tcPr>
            <w:tcW w:w="1598" w:type="dxa"/>
            <w:tcBorders>
              <w:top w:val="single" w:sz="4" w:space="0" w:color="auto"/>
              <w:left w:val="single" w:sz="4" w:space="0" w:color="auto"/>
              <w:bottom w:val="single" w:sz="4" w:space="0" w:color="auto"/>
              <w:right w:val="single" w:sz="4" w:space="0" w:color="auto"/>
            </w:tcBorders>
            <w:hideMark/>
          </w:tcPr>
          <w:p w14:paraId="15224CDF" w14:textId="77777777" w:rsidR="00274576" w:rsidRDefault="00274576">
            <w:pPr>
              <w:spacing w:line="256" w:lineRule="auto"/>
              <w:rPr>
                <w:rFonts w:cs="Arial"/>
              </w:rPr>
            </w:pPr>
            <w:r>
              <w:rPr>
                <w:rFonts w:cs="Arial"/>
              </w:rPr>
              <w:t>HD Radio = Available (This is only applicable to ACMs with HD Radio tuners)</w:t>
            </w:r>
          </w:p>
        </w:tc>
      </w:tr>
      <w:tr w:rsidR="00274576" w14:paraId="6BBFD006"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4EA7636" w14:textId="77777777" w:rsidR="00274576" w:rsidRDefault="00274576">
            <w:pPr>
              <w:spacing w:line="256" w:lineRule="auto"/>
              <w:rPr>
                <w:rFonts w:cs="Arial"/>
              </w:rPr>
            </w:pPr>
            <w:r>
              <w:rPr>
                <w:rFonts w:cs="Arial"/>
              </w:rPr>
              <w:t>J1-1</w:t>
            </w:r>
          </w:p>
        </w:tc>
        <w:tc>
          <w:tcPr>
            <w:tcW w:w="630" w:type="dxa"/>
            <w:tcBorders>
              <w:top w:val="single" w:sz="4" w:space="0" w:color="auto"/>
              <w:left w:val="single" w:sz="4" w:space="0" w:color="auto"/>
              <w:bottom w:val="single" w:sz="4" w:space="0" w:color="auto"/>
              <w:right w:val="single" w:sz="4" w:space="0" w:color="auto"/>
            </w:tcBorders>
            <w:hideMark/>
          </w:tcPr>
          <w:p w14:paraId="61C5F777" w14:textId="77777777" w:rsidR="00274576" w:rsidRDefault="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02B38832" w14:textId="77777777" w:rsidR="00274576" w:rsidRDefault="00274576">
            <w:pPr>
              <w:spacing w:line="256" w:lineRule="auto"/>
              <w:rPr>
                <w:rFonts w:cs="Arial"/>
              </w:rPr>
            </w:pPr>
            <w:r>
              <w:rPr>
                <w:rFonts w:cs="Arial"/>
              </w:rPr>
              <w:t>Battery</w:t>
            </w:r>
          </w:p>
        </w:tc>
        <w:tc>
          <w:tcPr>
            <w:tcW w:w="850" w:type="dxa"/>
            <w:tcBorders>
              <w:top w:val="single" w:sz="4" w:space="0" w:color="auto"/>
              <w:left w:val="single" w:sz="4" w:space="0" w:color="auto"/>
              <w:bottom w:val="single" w:sz="4" w:space="0" w:color="auto"/>
              <w:right w:val="single" w:sz="4" w:space="0" w:color="auto"/>
            </w:tcBorders>
            <w:hideMark/>
          </w:tcPr>
          <w:p w14:paraId="3C7C9239"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202670F" w14:textId="77777777" w:rsidR="00274576" w:rsidRDefault="00274576">
            <w:pPr>
              <w:spacing w:line="256" w:lineRule="auto"/>
              <w:rPr>
                <w:rFonts w:cs="Arial"/>
              </w:rPr>
            </w:pPr>
            <w:r>
              <w:rPr>
                <w:rFonts w:cs="Arial"/>
              </w:rPr>
              <w:t>Checks if battery voltage is below 10 volts for greater than 250ms.  DTC F00316.  Checks if battery voltage is greater than 16 volts for greater than 5500ms.  DTC F00317.</w:t>
            </w:r>
          </w:p>
        </w:tc>
        <w:tc>
          <w:tcPr>
            <w:tcW w:w="1598" w:type="dxa"/>
            <w:tcBorders>
              <w:top w:val="single" w:sz="4" w:space="0" w:color="auto"/>
              <w:left w:val="single" w:sz="4" w:space="0" w:color="auto"/>
              <w:bottom w:val="single" w:sz="4" w:space="0" w:color="auto"/>
              <w:right w:val="single" w:sz="4" w:space="0" w:color="auto"/>
            </w:tcBorders>
            <w:hideMark/>
          </w:tcPr>
          <w:p w14:paraId="01386679" w14:textId="77777777" w:rsidR="00274576" w:rsidRDefault="00274576">
            <w:pPr>
              <w:spacing w:line="256" w:lineRule="auto"/>
              <w:rPr>
                <w:rFonts w:cs="Arial"/>
              </w:rPr>
            </w:pPr>
            <w:r>
              <w:rPr>
                <w:rFonts w:cs="Arial"/>
              </w:rPr>
              <w:t>N/A</w:t>
            </w:r>
          </w:p>
        </w:tc>
      </w:tr>
      <w:tr w:rsidR="00274576" w14:paraId="4B6BA5E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89C6C7E" w14:textId="77777777" w:rsidR="00274576" w:rsidRDefault="00274576">
            <w:pPr>
              <w:spacing w:line="256" w:lineRule="auto"/>
              <w:rPr>
                <w:rFonts w:cs="Arial"/>
              </w:rPr>
            </w:pPr>
            <w:r>
              <w:rPr>
                <w:rFonts w:cs="Arial"/>
              </w:rPr>
              <w:t>J1-2</w:t>
            </w:r>
          </w:p>
        </w:tc>
        <w:tc>
          <w:tcPr>
            <w:tcW w:w="630" w:type="dxa"/>
            <w:tcBorders>
              <w:top w:val="single" w:sz="4" w:space="0" w:color="auto"/>
              <w:left w:val="single" w:sz="4" w:space="0" w:color="auto"/>
              <w:bottom w:val="single" w:sz="4" w:space="0" w:color="auto"/>
              <w:right w:val="single" w:sz="4" w:space="0" w:color="auto"/>
            </w:tcBorders>
            <w:hideMark/>
          </w:tcPr>
          <w:p w14:paraId="63FAFBF5" w14:textId="77777777" w:rsidR="00274576" w:rsidRDefault="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EA0CC35" w14:textId="77777777" w:rsidR="00274576" w:rsidRDefault="00274576">
            <w:pPr>
              <w:spacing w:line="256" w:lineRule="auto"/>
              <w:rPr>
                <w:rFonts w:cs="Arial"/>
              </w:rPr>
            </w:pPr>
            <w:r>
              <w:rPr>
                <w:rFonts w:cs="Arial"/>
              </w:rPr>
              <w:t>RF Speaker (Stream 72) -</w:t>
            </w:r>
          </w:p>
        </w:tc>
        <w:tc>
          <w:tcPr>
            <w:tcW w:w="850" w:type="dxa"/>
            <w:tcBorders>
              <w:top w:val="single" w:sz="4" w:space="0" w:color="auto"/>
              <w:left w:val="single" w:sz="4" w:space="0" w:color="auto"/>
              <w:bottom w:val="single" w:sz="4" w:space="0" w:color="auto"/>
              <w:right w:val="single" w:sz="4" w:space="0" w:color="auto"/>
            </w:tcBorders>
            <w:hideMark/>
          </w:tcPr>
          <w:p w14:paraId="69C6DDCD"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D37E56E" w14:textId="77777777" w:rsidR="00274576" w:rsidRDefault="00274576">
            <w:pPr>
              <w:spacing w:line="256" w:lineRule="auto"/>
              <w:rPr>
                <w:rFonts w:cs="Arial"/>
              </w:rPr>
            </w:pPr>
            <w:r>
              <w:rPr>
                <w:rFonts w:cs="Arial"/>
              </w:rPr>
              <w:t xml:space="preserve">Set if Amplifier Chip indicates open (9A0213), short to ground (9A0211), short to battery (9A0212), or shorted across (9A0201). </w:t>
            </w:r>
          </w:p>
        </w:tc>
        <w:tc>
          <w:tcPr>
            <w:tcW w:w="1598" w:type="dxa"/>
            <w:tcBorders>
              <w:top w:val="single" w:sz="4" w:space="0" w:color="auto"/>
              <w:left w:val="single" w:sz="4" w:space="0" w:color="auto"/>
              <w:bottom w:val="single" w:sz="4" w:space="0" w:color="auto"/>
              <w:right w:val="single" w:sz="4" w:space="0" w:color="auto"/>
            </w:tcBorders>
            <w:hideMark/>
          </w:tcPr>
          <w:p w14:paraId="34696C47" w14:textId="77777777" w:rsidR="00274576" w:rsidRDefault="00274576">
            <w:pPr>
              <w:spacing w:line="256" w:lineRule="auto"/>
              <w:rPr>
                <w:rFonts w:cs="Arial"/>
              </w:rPr>
            </w:pPr>
            <w:r>
              <w:rPr>
                <w:rFonts w:cs="Arial"/>
              </w:rPr>
              <w:t>Speaker2 = Speaker or Speaker and Tweeter or Two Mains.</w:t>
            </w:r>
          </w:p>
        </w:tc>
      </w:tr>
      <w:tr w:rsidR="00274576" w14:paraId="7E887D9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BC94F88" w14:textId="77777777" w:rsidR="00274576" w:rsidRDefault="00274576">
            <w:pPr>
              <w:spacing w:line="256" w:lineRule="auto"/>
              <w:rPr>
                <w:rFonts w:cs="Arial"/>
              </w:rPr>
            </w:pPr>
            <w:r>
              <w:rPr>
                <w:rFonts w:cs="Arial"/>
              </w:rPr>
              <w:t>J1-2</w:t>
            </w:r>
          </w:p>
        </w:tc>
        <w:tc>
          <w:tcPr>
            <w:tcW w:w="630" w:type="dxa"/>
            <w:tcBorders>
              <w:top w:val="single" w:sz="4" w:space="0" w:color="auto"/>
              <w:left w:val="single" w:sz="4" w:space="0" w:color="auto"/>
              <w:bottom w:val="single" w:sz="4" w:space="0" w:color="auto"/>
              <w:right w:val="single" w:sz="4" w:space="0" w:color="auto"/>
            </w:tcBorders>
            <w:hideMark/>
          </w:tcPr>
          <w:p w14:paraId="74FD1DD2" w14:textId="77777777" w:rsidR="00274576" w:rsidRDefault="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D6E0697" w14:textId="77777777" w:rsidR="00274576" w:rsidRDefault="00274576">
            <w:pPr>
              <w:spacing w:line="256" w:lineRule="auto"/>
              <w:rPr>
                <w:rFonts w:cs="Arial"/>
              </w:rPr>
            </w:pPr>
            <w:r>
              <w:rPr>
                <w:rFonts w:cs="Arial"/>
              </w:rPr>
              <w:t>RF Speaker (Stream 72)-</w:t>
            </w:r>
          </w:p>
        </w:tc>
        <w:tc>
          <w:tcPr>
            <w:tcW w:w="850" w:type="dxa"/>
            <w:tcBorders>
              <w:top w:val="single" w:sz="4" w:space="0" w:color="auto"/>
              <w:left w:val="single" w:sz="4" w:space="0" w:color="auto"/>
              <w:bottom w:val="single" w:sz="4" w:space="0" w:color="auto"/>
              <w:right w:val="single" w:sz="4" w:space="0" w:color="auto"/>
            </w:tcBorders>
            <w:hideMark/>
          </w:tcPr>
          <w:p w14:paraId="70FF87B9"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606BF3E" w14:textId="77777777" w:rsidR="00274576" w:rsidRDefault="00274576">
            <w:pPr>
              <w:spacing w:line="256" w:lineRule="auto"/>
              <w:rPr>
                <w:rFonts w:cs="Arial"/>
              </w:rPr>
            </w:pPr>
            <w:r>
              <w:rPr>
                <w:rFonts w:cs="Arial"/>
              </w:rPr>
              <w:t>Set if Amplifier Chip indicates open (9A0813).</w:t>
            </w:r>
          </w:p>
        </w:tc>
        <w:tc>
          <w:tcPr>
            <w:tcW w:w="1598" w:type="dxa"/>
            <w:tcBorders>
              <w:top w:val="single" w:sz="4" w:space="0" w:color="auto"/>
              <w:left w:val="single" w:sz="4" w:space="0" w:color="auto"/>
              <w:bottom w:val="single" w:sz="4" w:space="0" w:color="auto"/>
              <w:right w:val="single" w:sz="4" w:space="0" w:color="auto"/>
            </w:tcBorders>
            <w:hideMark/>
          </w:tcPr>
          <w:p w14:paraId="1BE36AE4" w14:textId="77777777" w:rsidR="00274576" w:rsidRDefault="00274576">
            <w:pPr>
              <w:spacing w:line="256" w:lineRule="auto"/>
              <w:rPr>
                <w:rFonts w:cs="Arial"/>
              </w:rPr>
            </w:pPr>
            <w:r>
              <w:rPr>
                <w:rFonts w:cs="Arial"/>
              </w:rPr>
              <w:t>Speaker</w:t>
            </w:r>
            <w:proofErr w:type="gramStart"/>
            <w:r>
              <w:rPr>
                <w:rFonts w:cs="Arial"/>
              </w:rPr>
              <w:t>2  =</w:t>
            </w:r>
            <w:proofErr w:type="gramEnd"/>
            <w:r>
              <w:rPr>
                <w:rFonts w:cs="Arial"/>
              </w:rPr>
              <w:t xml:space="preserve"> Tweeter or Speaker and Tweeter or Speaker2 = Two Mains</w:t>
            </w:r>
          </w:p>
        </w:tc>
      </w:tr>
      <w:tr w:rsidR="00274576" w14:paraId="5175EF8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5474F71" w14:textId="77777777" w:rsidR="00274576" w:rsidRDefault="00274576" w:rsidP="00274576">
            <w:pPr>
              <w:spacing w:line="256" w:lineRule="auto"/>
              <w:rPr>
                <w:rFonts w:cs="Arial"/>
              </w:rPr>
            </w:pPr>
            <w:r>
              <w:rPr>
                <w:rFonts w:cs="Arial"/>
              </w:rPr>
              <w:t>J1-3</w:t>
            </w:r>
          </w:p>
        </w:tc>
        <w:tc>
          <w:tcPr>
            <w:tcW w:w="630" w:type="dxa"/>
            <w:tcBorders>
              <w:top w:val="single" w:sz="4" w:space="0" w:color="auto"/>
              <w:left w:val="single" w:sz="4" w:space="0" w:color="auto"/>
              <w:bottom w:val="single" w:sz="4" w:space="0" w:color="auto"/>
              <w:right w:val="single" w:sz="4" w:space="0" w:color="auto"/>
            </w:tcBorders>
            <w:hideMark/>
          </w:tcPr>
          <w:p w14:paraId="2BBF7B71"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6BEF6C46" w14:textId="77777777" w:rsidR="00274576" w:rsidRDefault="00274576" w:rsidP="00274576">
            <w:pPr>
              <w:spacing w:line="256" w:lineRule="auto"/>
              <w:rPr>
                <w:rFonts w:cs="Arial"/>
              </w:rPr>
            </w:pPr>
            <w:r>
              <w:rPr>
                <w:rFonts w:cs="Arial"/>
              </w:rPr>
              <w:t xml:space="preserve">RF Speaker (Stream </w:t>
            </w:r>
            <w:proofErr w:type="gramStart"/>
            <w:r>
              <w:rPr>
                <w:rFonts w:cs="Arial"/>
              </w:rPr>
              <w:t>72)+</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5B19AB8B"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2D6E5EA" w14:textId="77777777" w:rsidR="00274576" w:rsidRDefault="00274576" w:rsidP="00274576">
            <w:pPr>
              <w:spacing w:line="256" w:lineRule="auto"/>
              <w:rPr>
                <w:rFonts w:cs="Arial"/>
              </w:rPr>
            </w:pPr>
            <w:r>
              <w:rPr>
                <w:rFonts w:cs="Arial"/>
              </w:rPr>
              <w:t xml:space="preserve">Set if Amplifier Chip indicates open (9A0213), short to ground (9A0211), short to battery (9A0212), or shorted across (9A0201). </w:t>
            </w:r>
          </w:p>
        </w:tc>
        <w:tc>
          <w:tcPr>
            <w:tcW w:w="1598" w:type="dxa"/>
            <w:tcBorders>
              <w:top w:val="single" w:sz="4" w:space="0" w:color="auto"/>
              <w:left w:val="single" w:sz="4" w:space="0" w:color="auto"/>
              <w:bottom w:val="single" w:sz="4" w:space="0" w:color="auto"/>
              <w:right w:val="single" w:sz="4" w:space="0" w:color="auto"/>
            </w:tcBorders>
            <w:hideMark/>
          </w:tcPr>
          <w:p w14:paraId="093F0380" w14:textId="77777777" w:rsidR="00274576" w:rsidRDefault="00274576" w:rsidP="00274576">
            <w:pPr>
              <w:spacing w:line="256" w:lineRule="auto"/>
              <w:rPr>
                <w:rFonts w:cs="Arial"/>
              </w:rPr>
            </w:pPr>
            <w:r>
              <w:rPr>
                <w:rFonts w:cs="Arial"/>
              </w:rPr>
              <w:t>Speaker2 = Speaker or Speaker and Tweeter or Two Mains.</w:t>
            </w:r>
          </w:p>
        </w:tc>
      </w:tr>
      <w:tr w:rsidR="00274576" w14:paraId="551521E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47347C8" w14:textId="77777777" w:rsidR="00274576" w:rsidRDefault="00274576" w:rsidP="00274576">
            <w:pPr>
              <w:spacing w:line="256" w:lineRule="auto"/>
              <w:rPr>
                <w:rFonts w:cs="Arial"/>
              </w:rPr>
            </w:pPr>
            <w:r>
              <w:rPr>
                <w:rFonts w:cs="Arial"/>
              </w:rPr>
              <w:t>J1-3</w:t>
            </w:r>
          </w:p>
        </w:tc>
        <w:tc>
          <w:tcPr>
            <w:tcW w:w="630" w:type="dxa"/>
            <w:tcBorders>
              <w:top w:val="single" w:sz="4" w:space="0" w:color="auto"/>
              <w:left w:val="single" w:sz="4" w:space="0" w:color="auto"/>
              <w:bottom w:val="single" w:sz="4" w:space="0" w:color="auto"/>
              <w:right w:val="single" w:sz="4" w:space="0" w:color="auto"/>
            </w:tcBorders>
            <w:hideMark/>
          </w:tcPr>
          <w:p w14:paraId="45959939"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17240A2F" w14:textId="77777777" w:rsidR="00274576" w:rsidRDefault="00274576" w:rsidP="00274576">
            <w:pPr>
              <w:spacing w:line="256" w:lineRule="auto"/>
              <w:rPr>
                <w:rFonts w:cs="Arial"/>
              </w:rPr>
            </w:pPr>
            <w:r>
              <w:rPr>
                <w:rFonts w:cs="Arial"/>
              </w:rPr>
              <w:t>RF Speaker (Stream 72) +</w:t>
            </w:r>
          </w:p>
        </w:tc>
        <w:tc>
          <w:tcPr>
            <w:tcW w:w="850" w:type="dxa"/>
            <w:tcBorders>
              <w:top w:val="single" w:sz="4" w:space="0" w:color="auto"/>
              <w:left w:val="single" w:sz="4" w:space="0" w:color="auto"/>
              <w:bottom w:val="single" w:sz="4" w:space="0" w:color="auto"/>
              <w:right w:val="single" w:sz="4" w:space="0" w:color="auto"/>
            </w:tcBorders>
            <w:hideMark/>
          </w:tcPr>
          <w:p w14:paraId="5CA764D2"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CD3AB87" w14:textId="77777777" w:rsidR="00274576" w:rsidRDefault="00274576" w:rsidP="00274576">
            <w:pPr>
              <w:spacing w:line="256" w:lineRule="auto"/>
              <w:rPr>
                <w:rFonts w:cs="Arial"/>
              </w:rPr>
            </w:pPr>
            <w:r>
              <w:rPr>
                <w:rFonts w:cs="Arial"/>
              </w:rPr>
              <w:t>Set if Amplifier Chip indicates open (9A0813).</w:t>
            </w:r>
          </w:p>
        </w:tc>
        <w:tc>
          <w:tcPr>
            <w:tcW w:w="1598" w:type="dxa"/>
            <w:tcBorders>
              <w:top w:val="single" w:sz="4" w:space="0" w:color="auto"/>
              <w:left w:val="single" w:sz="4" w:space="0" w:color="auto"/>
              <w:bottom w:val="single" w:sz="4" w:space="0" w:color="auto"/>
              <w:right w:val="single" w:sz="4" w:space="0" w:color="auto"/>
            </w:tcBorders>
            <w:hideMark/>
          </w:tcPr>
          <w:p w14:paraId="7F680858" w14:textId="77777777" w:rsidR="00274576" w:rsidRDefault="00274576" w:rsidP="00274576">
            <w:pPr>
              <w:spacing w:line="256" w:lineRule="auto"/>
              <w:rPr>
                <w:rFonts w:cs="Arial"/>
              </w:rPr>
            </w:pPr>
            <w:r>
              <w:rPr>
                <w:rFonts w:cs="Arial"/>
              </w:rPr>
              <w:t>Speaker</w:t>
            </w:r>
            <w:proofErr w:type="gramStart"/>
            <w:r>
              <w:rPr>
                <w:rFonts w:cs="Arial"/>
              </w:rPr>
              <w:t>2  =</w:t>
            </w:r>
            <w:proofErr w:type="gramEnd"/>
            <w:r>
              <w:rPr>
                <w:rFonts w:cs="Arial"/>
              </w:rPr>
              <w:t xml:space="preserve"> Tweeter or Speaker and </w:t>
            </w:r>
            <w:r>
              <w:rPr>
                <w:rFonts w:cs="Arial"/>
              </w:rPr>
              <w:lastRenderedPageBreak/>
              <w:t>Tweeter or Speaker2 = Two Mains</w:t>
            </w:r>
          </w:p>
        </w:tc>
      </w:tr>
      <w:tr w:rsidR="00274576" w14:paraId="122B4D2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6C2D0EC" w14:textId="77777777" w:rsidR="00274576" w:rsidRDefault="00274576">
            <w:pPr>
              <w:spacing w:line="256" w:lineRule="auto"/>
              <w:rPr>
                <w:rFonts w:cs="Arial"/>
              </w:rPr>
            </w:pPr>
            <w:r>
              <w:rPr>
                <w:rFonts w:cs="Arial"/>
              </w:rPr>
              <w:lastRenderedPageBreak/>
              <w:t>J1-4</w:t>
            </w:r>
          </w:p>
        </w:tc>
        <w:tc>
          <w:tcPr>
            <w:tcW w:w="630" w:type="dxa"/>
            <w:tcBorders>
              <w:top w:val="single" w:sz="4" w:space="0" w:color="auto"/>
              <w:left w:val="single" w:sz="4" w:space="0" w:color="auto"/>
              <w:bottom w:val="single" w:sz="4" w:space="0" w:color="auto"/>
              <w:right w:val="single" w:sz="4" w:space="0" w:color="auto"/>
            </w:tcBorders>
            <w:hideMark/>
          </w:tcPr>
          <w:p w14:paraId="1AD5A915" w14:textId="77777777" w:rsidR="00274576" w:rsidRDefault="00274576">
            <w:pPr>
              <w:spacing w:line="256" w:lineRule="auto"/>
              <w:rPr>
                <w:rFonts w:cs="Arial"/>
              </w:rPr>
            </w:pPr>
            <w:r>
              <w:rPr>
                <w:rFonts w:cs="Arial"/>
              </w:rPr>
              <w:t>I/O</w:t>
            </w:r>
          </w:p>
        </w:tc>
        <w:tc>
          <w:tcPr>
            <w:tcW w:w="3328" w:type="dxa"/>
            <w:tcBorders>
              <w:top w:val="single" w:sz="4" w:space="0" w:color="auto"/>
              <w:left w:val="single" w:sz="4" w:space="0" w:color="auto"/>
              <w:bottom w:val="single" w:sz="4" w:space="0" w:color="auto"/>
              <w:right w:val="single" w:sz="4" w:space="0" w:color="auto"/>
            </w:tcBorders>
            <w:hideMark/>
          </w:tcPr>
          <w:p w14:paraId="11C438B7" w14:textId="77777777" w:rsidR="00274576" w:rsidRDefault="00274576">
            <w:pPr>
              <w:spacing w:line="256" w:lineRule="auto"/>
              <w:rPr>
                <w:rFonts w:cs="Arial"/>
              </w:rPr>
            </w:pPr>
            <w:r>
              <w:rPr>
                <w:rFonts w:cs="Arial"/>
              </w:rPr>
              <w:t>Ground</w:t>
            </w:r>
          </w:p>
        </w:tc>
        <w:tc>
          <w:tcPr>
            <w:tcW w:w="850" w:type="dxa"/>
            <w:tcBorders>
              <w:top w:val="single" w:sz="4" w:space="0" w:color="auto"/>
              <w:left w:val="single" w:sz="4" w:space="0" w:color="auto"/>
              <w:bottom w:val="single" w:sz="4" w:space="0" w:color="auto"/>
              <w:right w:val="single" w:sz="4" w:space="0" w:color="auto"/>
            </w:tcBorders>
            <w:hideMark/>
          </w:tcPr>
          <w:p w14:paraId="2FC06CCB" w14:textId="77777777" w:rsidR="00274576" w:rsidRDefault="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41A76F3" w14:textId="77777777" w:rsidR="00274576" w:rsidRDefault="00274576">
            <w:pPr>
              <w:spacing w:line="256" w:lineRule="auto"/>
              <w:rPr>
                <w:rFonts w:cs="Arial"/>
              </w:rPr>
            </w:pPr>
            <w:r>
              <w:rPr>
                <w:rFonts w:cs="Arial"/>
              </w:rPr>
              <w:t>See battery check</w:t>
            </w:r>
          </w:p>
        </w:tc>
        <w:tc>
          <w:tcPr>
            <w:tcW w:w="1598" w:type="dxa"/>
            <w:tcBorders>
              <w:top w:val="single" w:sz="4" w:space="0" w:color="auto"/>
              <w:left w:val="single" w:sz="4" w:space="0" w:color="auto"/>
              <w:bottom w:val="single" w:sz="4" w:space="0" w:color="auto"/>
              <w:right w:val="single" w:sz="4" w:space="0" w:color="auto"/>
            </w:tcBorders>
            <w:hideMark/>
          </w:tcPr>
          <w:p w14:paraId="0651FB88" w14:textId="77777777" w:rsidR="00274576" w:rsidRDefault="00274576">
            <w:pPr>
              <w:spacing w:line="256" w:lineRule="auto"/>
              <w:rPr>
                <w:rFonts w:cs="Arial"/>
              </w:rPr>
            </w:pPr>
            <w:r>
              <w:rPr>
                <w:rFonts w:cs="Arial"/>
              </w:rPr>
              <w:t>N/A</w:t>
            </w:r>
          </w:p>
        </w:tc>
      </w:tr>
      <w:tr w:rsidR="00274576" w14:paraId="2118747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23C76BD" w14:textId="77777777" w:rsidR="00274576" w:rsidRDefault="00274576" w:rsidP="00274576">
            <w:pPr>
              <w:spacing w:line="256" w:lineRule="auto"/>
              <w:rPr>
                <w:rFonts w:cs="Arial"/>
              </w:rPr>
            </w:pPr>
            <w:r>
              <w:rPr>
                <w:rFonts w:cs="Arial"/>
              </w:rPr>
              <w:t>J1-5</w:t>
            </w:r>
          </w:p>
        </w:tc>
        <w:tc>
          <w:tcPr>
            <w:tcW w:w="630" w:type="dxa"/>
            <w:tcBorders>
              <w:top w:val="single" w:sz="4" w:space="0" w:color="auto"/>
              <w:left w:val="single" w:sz="4" w:space="0" w:color="auto"/>
              <w:bottom w:val="single" w:sz="4" w:space="0" w:color="auto"/>
              <w:right w:val="single" w:sz="4" w:space="0" w:color="auto"/>
            </w:tcBorders>
            <w:hideMark/>
          </w:tcPr>
          <w:p w14:paraId="04A3FDC4"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24AF829" w14:textId="77777777" w:rsidR="00274576" w:rsidRDefault="00274576" w:rsidP="00274576">
            <w:pPr>
              <w:spacing w:line="256" w:lineRule="auto"/>
              <w:rPr>
                <w:rFonts w:cs="Arial"/>
              </w:rPr>
            </w:pPr>
            <w:r>
              <w:rPr>
                <w:rFonts w:cs="Arial"/>
              </w:rPr>
              <w:t xml:space="preserve">LR </w:t>
            </w:r>
            <w:proofErr w:type="gramStart"/>
            <w:r>
              <w:rPr>
                <w:rFonts w:cs="Arial"/>
              </w:rPr>
              <w:t>Speaker  (</w:t>
            </w:r>
            <w:proofErr w:type="gramEnd"/>
            <w:r>
              <w:rPr>
                <w:rFonts w:cs="Arial"/>
              </w:rPr>
              <w:t>Stream 73)-</w:t>
            </w:r>
          </w:p>
        </w:tc>
        <w:tc>
          <w:tcPr>
            <w:tcW w:w="850" w:type="dxa"/>
            <w:tcBorders>
              <w:top w:val="single" w:sz="4" w:space="0" w:color="auto"/>
              <w:left w:val="single" w:sz="4" w:space="0" w:color="auto"/>
              <w:bottom w:val="single" w:sz="4" w:space="0" w:color="auto"/>
              <w:right w:val="single" w:sz="4" w:space="0" w:color="auto"/>
            </w:tcBorders>
            <w:hideMark/>
          </w:tcPr>
          <w:p w14:paraId="311EF9F6"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tcPr>
          <w:p w14:paraId="0C682DA2" w14:textId="77777777" w:rsidR="00274576" w:rsidRDefault="00274576" w:rsidP="00274576">
            <w:pPr>
              <w:spacing w:line="256" w:lineRule="auto"/>
              <w:rPr>
                <w:rFonts w:cs="Arial"/>
              </w:rPr>
            </w:pPr>
            <w:r>
              <w:rPr>
                <w:rFonts w:cs="Arial"/>
              </w:rPr>
              <w:t>Set if Amplifier Chip indicates open (9A0413), short to ground (9A0411), short to battery (9A0412), or shorted across (9A0401).</w:t>
            </w:r>
          </w:p>
          <w:p w14:paraId="13AB5C79"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30073F69" w14:textId="77777777" w:rsidR="00274576" w:rsidRDefault="00274576" w:rsidP="00274576">
            <w:pPr>
              <w:spacing w:line="256" w:lineRule="auto"/>
              <w:rPr>
                <w:rFonts w:cs="Arial"/>
              </w:rPr>
            </w:pPr>
            <w:r>
              <w:rPr>
                <w:rFonts w:cs="Arial"/>
              </w:rPr>
              <w:t>Speaker4 = Speaker or Speaker and Tweeter or Two Mains.</w:t>
            </w:r>
          </w:p>
        </w:tc>
      </w:tr>
      <w:tr w:rsidR="00274576" w14:paraId="609B56B1"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239B4FA" w14:textId="77777777" w:rsidR="00274576" w:rsidRDefault="00274576" w:rsidP="00274576">
            <w:pPr>
              <w:spacing w:line="256" w:lineRule="auto"/>
              <w:rPr>
                <w:rFonts w:cs="Arial"/>
              </w:rPr>
            </w:pPr>
            <w:r>
              <w:rPr>
                <w:rFonts w:cs="Arial"/>
              </w:rPr>
              <w:t>J1-5</w:t>
            </w:r>
          </w:p>
        </w:tc>
        <w:tc>
          <w:tcPr>
            <w:tcW w:w="630" w:type="dxa"/>
            <w:tcBorders>
              <w:top w:val="single" w:sz="4" w:space="0" w:color="auto"/>
              <w:left w:val="single" w:sz="4" w:space="0" w:color="auto"/>
              <w:bottom w:val="single" w:sz="4" w:space="0" w:color="auto"/>
              <w:right w:val="single" w:sz="4" w:space="0" w:color="auto"/>
            </w:tcBorders>
            <w:hideMark/>
          </w:tcPr>
          <w:p w14:paraId="3AE0C54B"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5BFDAC5B" w14:textId="77777777" w:rsidR="00274576" w:rsidRDefault="00274576" w:rsidP="00274576">
            <w:pPr>
              <w:spacing w:line="256" w:lineRule="auto"/>
              <w:rPr>
                <w:rFonts w:cs="Arial"/>
              </w:rPr>
            </w:pPr>
            <w:r>
              <w:rPr>
                <w:rFonts w:cs="Arial"/>
              </w:rPr>
              <w:t>LR Speaker (Stream 73) -</w:t>
            </w:r>
          </w:p>
        </w:tc>
        <w:tc>
          <w:tcPr>
            <w:tcW w:w="850" w:type="dxa"/>
            <w:tcBorders>
              <w:top w:val="single" w:sz="4" w:space="0" w:color="auto"/>
              <w:left w:val="single" w:sz="4" w:space="0" w:color="auto"/>
              <w:bottom w:val="single" w:sz="4" w:space="0" w:color="auto"/>
              <w:right w:val="single" w:sz="4" w:space="0" w:color="auto"/>
            </w:tcBorders>
            <w:hideMark/>
          </w:tcPr>
          <w:p w14:paraId="2DC9FE4B"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392D57EA" w14:textId="77777777" w:rsidR="00274576" w:rsidRDefault="00274576" w:rsidP="00274576">
            <w:pPr>
              <w:spacing w:line="256" w:lineRule="auto"/>
              <w:rPr>
                <w:rFonts w:cs="Arial"/>
              </w:rPr>
            </w:pPr>
            <w:r>
              <w:rPr>
                <w:rFonts w:cs="Arial"/>
              </w:rPr>
              <w:t>Set if Amplifier chip indicates open (9A0A13),</w:t>
            </w:r>
          </w:p>
        </w:tc>
        <w:tc>
          <w:tcPr>
            <w:tcW w:w="1598" w:type="dxa"/>
            <w:tcBorders>
              <w:top w:val="single" w:sz="4" w:space="0" w:color="auto"/>
              <w:left w:val="single" w:sz="4" w:space="0" w:color="auto"/>
              <w:bottom w:val="single" w:sz="4" w:space="0" w:color="auto"/>
              <w:right w:val="single" w:sz="4" w:space="0" w:color="auto"/>
            </w:tcBorders>
          </w:tcPr>
          <w:p w14:paraId="1B928F97" w14:textId="77777777" w:rsidR="00274576" w:rsidRDefault="00274576" w:rsidP="00274576">
            <w:pPr>
              <w:spacing w:line="256" w:lineRule="auto"/>
              <w:rPr>
                <w:rFonts w:cs="Arial"/>
              </w:rPr>
            </w:pPr>
            <w:r>
              <w:rPr>
                <w:rFonts w:cs="Arial"/>
              </w:rPr>
              <w:t>Speaker</w:t>
            </w:r>
            <w:proofErr w:type="gramStart"/>
            <w:r>
              <w:rPr>
                <w:rFonts w:cs="Arial"/>
              </w:rPr>
              <w:t>4  =</w:t>
            </w:r>
            <w:proofErr w:type="gramEnd"/>
            <w:r>
              <w:rPr>
                <w:rFonts w:cs="Arial"/>
              </w:rPr>
              <w:t xml:space="preserve"> Tweeter or Speaker and Tweeter or Speaker4 = Two Mains</w:t>
            </w:r>
          </w:p>
        </w:tc>
      </w:tr>
      <w:tr w:rsidR="00274576" w14:paraId="45A3DBE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2599F0A" w14:textId="77777777" w:rsidR="00274576" w:rsidRDefault="00274576" w:rsidP="00274576">
            <w:pPr>
              <w:spacing w:line="256" w:lineRule="auto"/>
              <w:rPr>
                <w:rFonts w:cs="Arial"/>
              </w:rPr>
            </w:pPr>
            <w:r>
              <w:rPr>
                <w:rFonts w:cs="Arial"/>
              </w:rPr>
              <w:t>J1-6</w:t>
            </w:r>
          </w:p>
        </w:tc>
        <w:tc>
          <w:tcPr>
            <w:tcW w:w="630" w:type="dxa"/>
            <w:tcBorders>
              <w:top w:val="single" w:sz="4" w:space="0" w:color="auto"/>
              <w:left w:val="single" w:sz="4" w:space="0" w:color="auto"/>
              <w:bottom w:val="single" w:sz="4" w:space="0" w:color="auto"/>
              <w:right w:val="single" w:sz="4" w:space="0" w:color="auto"/>
            </w:tcBorders>
            <w:hideMark/>
          </w:tcPr>
          <w:p w14:paraId="03371B34"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41B41D3" w14:textId="77777777" w:rsidR="00274576" w:rsidRDefault="00274576" w:rsidP="00274576">
            <w:pPr>
              <w:spacing w:line="256" w:lineRule="auto"/>
              <w:rPr>
                <w:rFonts w:cs="Arial"/>
              </w:rPr>
            </w:pPr>
            <w:r>
              <w:rPr>
                <w:rFonts w:cs="Arial"/>
              </w:rPr>
              <w:t>LR Speaker (Stream 73) +</w:t>
            </w:r>
          </w:p>
        </w:tc>
        <w:tc>
          <w:tcPr>
            <w:tcW w:w="850" w:type="dxa"/>
            <w:tcBorders>
              <w:top w:val="single" w:sz="4" w:space="0" w:color="auto"/>
              <w:left w:val="single" w:sz="4" w:space="0" w:color="auto"/>
              <w:bottom w:val="single" w:sz="4" w:space="0" w:color="auto"/>
              <w:right w:val="single" w:sz="4" w:space="0" w:color="auto"/>
            </w:tcBorders>
            <w:hideMark/>
          </w:tcPr>
          <w:p w14:paraId="54B934BD"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tcPr>
          <w:p w14:paraId="60291598" w14:textId="77777777" w:rsidR="00274576" w:rsidRDefault="00274576" w:rsidP="00274576">
            <w:pPr>
              <w:spacing w:line="256" w:lineRule="auto"/>
              <w:rPr>
                <w:rFonts w:cs="Arial"/>
              </w:rPr>
            </w:pPr>
            <w:r>
              <w:rPr>
                <w:rFonts w:cs="Arial"/>
              </w:rPr>
              <w:t>Set if Amplifier Chip indicates open (9A0413), short to ground (9A0411), short to battery (9A0412), or shorted across (9A0401).</w:t>
            </w:r>
          </w:p>
          <w:p w14:paraId="232E4761"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417521F0" w14:textId="77777777" w:rsidR="00274576" w:rsidRDefault="00274576" w:rsidP="00274576">
            <w:pPr>
              <w:spacing w:line="256" w:lineRule="auto"/>
              <w:rPr>
                <w:rFonts w:cs="Arial"/>
              </w:rPr>
            </w:pPr>
            <w:r>
              <w:rPr>
                <w:rFonts w:cs="Arial"/>
              </w:rPr>
              <w:t>Speaker4 = Speaker or Speaker and Tweeter or Two Mains.</w:t>
            </w:r>
          </w:p>
        </w:tc>
      </w:tr>
      <w:tr w:rsidR="00274576" w14:paraId="011483F6"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A377C4A" w14:textId="77777777" w:rsidR="00274576" w:rsidRDefault="00274576" w:rsidP="00274576">
            <w:pPr>
              <w:spacing w:line="256" w:lineRule="auto"/>
              <w:rPr>
                <w:rFonts w:cs="Arial"/>
              </w:rPr>
            </w:pPr>
            <w:r>
              <w:rPr>
                <w:rFonts w:cs="Arial"/>
              </w:rPr>
              <w:t>J1-6</w:t>
            </w:r>
          </w:p>
        </w:tc>
        <w:tc>
          <w:tcPr>
            <w:tcW w:w="630" w:type="dxa"/>
            <w:tcBorders>
              <w:top w:val="single" w:sz="4" w:space="0" w:color="auto"/>
              <w:left w:val="single" w:sz="4" w:space="0" w:color="auto"/>
              <w:bottom w:val="single" w:sz="4" w:space="0" w:color="auto"/>
              <w:right w:val="single" w:sz="4" w:space="0" w:color="auto"/>
            </w:tcBorders>
            <w:hideMark/>
          </w:tcPr>
          <w:p w14:paraId="7DA80124"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3140AF40" w14:textId="77777777" w:rsidR="00274576" w:rsidRDefault="00274576" w:rsidP="00274576">
            <w:pPr>
              <w:spacing w:line="256" w:lineRule="auto"/>
              <w:rPr>
                <w:rFonts w:cs="Arial"/>
              </w:rPr>
            </w:pPr>
            <w:r>
              <w:rPr>
                <w:rFonts w:cs="Arial"/>
              </w:rPr>
              <w:t>LR Speaker (Stream 73) +</w:t>
            </w:r>
          </w:p>
        </w:tc>
        <w:tc>
          <w:tcPr>
            <w:tcW w:w="850" w:type="dxa"/>
            <w:tcBorders>
              <w:top w:val="single" w:sz="4" w:space="0" w:color="auto"/>
              <w:left w:val="single" w:sz="4" w:space="0" w:color="auto"/>
              <w:bottom w:val="single" w:sz="4" w:space="0" w:color="auto"/>
              <w:right w:val="single" w:sz="4" w:space="0" w:color="auto"/>
            </w:tcBorders>
            <w:hideMark/>
          </w:tcPr>
          <w:p w14:paraId="198FF6C1"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42FA0F0C" w14:textId="77777777" w:rsidR="00274576" w:rsidRDefault="00274576" w:rsidP="00274576">
            <w:pPr>
              <w:spacing w:line="256" w:lineRule="auto"/>
              <w:rPr>
                <w:rFonts w:cs="Arial"/>
              </w:rPr>
            </w:pPr>
            <w:r>
              <w:rPr>
                <w:rFonts w:cs="Arial"/>
              </w:rPr>
              <w:t>Set if Amplifier chip indicates open (9A1013),</w:t>
            </w:r>
          </w:p>
        </w:tc>
        <w:tc>
          <w:tcPr>
            <w:tcW w:w="1598" w:type="dxa"/>
            <w:tcBorders>
              <w:top w:val="single" w:sz="4" w:space="0" w:color="auto"/>
              <w:left w:val="single" w:sz="4" w:space="0" w:color="auto"/>
              <w:bottom w:val="single" w:sz="4" w:space="0" w:color="auto"/>
              <w:right w:val="single" w:sz="4" w:space="0" w:color="auto"/>
            </w:tcBorders>
          </w:tcPr>
          <w:p w14:paraId="0E201D66" w14:textId="77777777" w:rsidR="00274576" w:rsidRDefault="00274576" w:rsidP="00274576">
            <w:pPr>
              <w:spacing w:line="256" w:lineRule="auto"/>
              <w:rPr>
                <w:rFonts w:cs="Arial"/>
              </w:rPr>
            </w:pPr>
            <w:r>
              <w:rPr>
                <w:rFonts w:cs="Arial"/>
              </w:rPr>
              <w:t>Speaker</w:t>
            </w:r>
            <w:proofErr w:type="gramStart"/>
            <w:r>
              <w:rPr>
                <w:rFonts w:cs="Arial"/>
              </w:rPr>
              <w:t>4  =</w:t>
            </w:r>
            <w:proofErr w:type="gramEnd"/>
            <w:r>
              <w:rPr>
                <w:rFonts w:cs="Arial"/>
              </w:rPr>
              <w:t xml:space="preserve"> Tweeter or Speaker and Tweeter or Speaker4 = Two Mains</w:t>
            </w:r>
          </w:p>
        </w:tc>
      </w:tr>
      <w:tr w:rsidR="00274576" w14:paraId="23005D20"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B1726CC" w14:textId="77777777" w:rsidR="00274576" w:rsidRDefault="00274576" w:rsidP="00274576">
            <w:pPr>
              <w:spacing w:line="256" w:lineRule="auto"/>
              <w:rPr>
                <w:rFonts w:cs="Arial"/>
              </w:rPr>
            </w:pPr>
            <w:r>
              <w:rPr>
                <w:rFonts w:cs="Arial"/>
              </w:rPr>
              <w:t>J1-7</w:t>
            </w:r>
          </w:p>
        </w:tc>
        <w:tc>
          <w:tcPr>
            <w:tcW w:w="630" w:type="dxa"/>
            <w:tcBorders>
              <w:top w:val="single" w:sz="4" w:space="0" w:color="auto"/>
              <w:left w:val="single" w:sz="4" w:space="0" w:color="auto"/>
              <w:bottom w:val="single" w:sz="4" w:space="0" w:color="auto"/>
              <w:right w:val="single" w:sz="4" w:space="0" w:color="auto"/>
            </w:tcBorders>
            <w:hideMark/>
          </w:tcPr>
          <w:p w14:paraId="12381CF5"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0DBB8E81" w14:textId="77777777" w:rsidR="00274576" w:rsidRDefault="00274576" w:rsidP="00274576">
            <w:pPr>
              <w:spacing w:line="256" w:lineRule="auto"/>
              <w:rPr>
                <w:rFonts w:cs="Arial"/>
              </w:rPr>
            </w:pPr>
            <w:r>
              <w:rPr>
                <w:rFonts w:cs="Arial"/>
              </w:rPr>
              <w:t>LF Speaker (Stream 74) -</w:t>
            </w:r>
          </w:p>
        </w:tc>
        <w:tc>
          <w:tcPr>
            <w:tcW w:w="850" w:type="dxa"/>
            <w:tcBorders>
              <w:top w:val="single" w:sz="4" w:space="0" w:color="auto"/>
              <w:left w:val="single" w:sz="4" w:space="0" w:color="auto"/>
              <w:bottom w:val="single" w:sz="4" w:space="0" w:color="auto"/>
              <w:right w:val="single" w:sz="4" w:space="0" w:color="auto"/>
            </w:tcBorders>
            <w:hideMark/>
          </w:tcPr>
          <w:p w14:paraId="6F569C20"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8B07517" w14:textId="77777777" w:rsidR="00274576" w:rsidRDefault="00274576" w:rsidP="00274576">
            <w:pPr>
              <w:spacing w:line="256" w:lineRule="auto"/>
              <w:rPr>
                <w:rFonts w:cs="Arial"/>
              </w:rPr>
            </w:pPr>
            <w:r>
              <w:rPr>
                <w:rFonts w:cs="Arial"/>
              </w:rPr>
              <w:t>Set if Amplifier Chip indicates open (9A0113), short to ground (9A0111), short to battery (9A0112), or shorted across (9A0101)</w:t>
            </w:r>
          </w:p>
        </w:tc>
        <w:tc>
          <w:tcPr>
            <w:tcW w:w="1598" w:type="dxa"/>
            <w:tcBorders>
              <w:top w:val="single" w:sz="4" w:space="0" w:color="auto"/>
              <w:left w:val="single" w:sz="4" w:space="0" w:color="auto"/>
              <w:bottom w:val="single" w:sz="4" w:space="0" w:color="auto"/>
              <w:right w:val="single" w:sz="4" w:space="0" w:color="auto"/>
            </w:tcBorders>
            <w:hideMark/>
          </w:tcPr>
          <w:p w14:paraId="5488E685" w14:textId="77777777" w:rsidR="00274576" w:rsidRDefault="00274576" w:rsidP="00274576">
            <w:pPr>
              <w:spacing w:line="256" w:lineRule="auto"/>
              <w:rPr>
                <w:rFonts w:cs="Arial"/>
              </w:rPr>
            </w:pPr>
            <w:r>
              <w:rPr>
                <w:rFonts w:cs="Arial"/>
              </w:rPr>
              <w:t>Speaker1 = Speaker or Speaker and Tweeter or Two Mains.</w:t>
            </w:r>
          </w:p>
        </w:tc>
      </w:tr>
      <w:tr w:rsidR="00274576" w14:paraId="143F688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001622D" w14:textId="77777777" w:rsidR="00274576" w:rsidRDefault="00274576" w:rsidP="00274576">
            <w:pPr>
              <w:spacing w:line="256" w:lineRule="auto"/>
              <w:rPr>
                <w:rFonts w:cs="Arial"/>
              </w:rPr>
            </w:pPr>
            <w:r>
              <w:rPr>
                <w:rFonts w:cs="Arial"/>
              </w:rPr>
              <w:t>J1-7</w:t>
            </w:r>
          </w:p>
        </w:tc>
        <w:tc>
          <w:tcPr>
            <w:tcW w:w="630" w:type="dxa"/>
            <w:tcBorders>
              <w:top w:val="single" w:sz="4" w:space="0" w:color="auto"/>
              <w:left w:val="single" w:sz="4" w:space="0" w:color="auto"/>
              <w:bottom w:val="single" w:sz="4" w:space="0" w:color="auto"/>
              <w:right w:val="single" w:sz="4" w:space="0" w:color="auto"/>
            </w:tcBorders>
            <w:hideMark/>
          </w:tcPr>
          <w:p w14:paraId="3020321D"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5E2F4D3D" w14:textId="77777777" w:rsidR="00274576" w:rsidRDefault="00274576" w:rsidP="00274576">
            <w:pPr>
              <w:spacing w:line="256" w:lineRule="auto"/>
              <w:rPr>
                <w:rFonts w:cs="Arial"/>
              </w:rPr>
            </w:pPr>
            <w:r>
              <w:rPr>
                <w:rFonts w:cs="Arial"/>
              </w:rPr>
              <w:t>LF Speaker (Stream 74) -</w:t>
            </w:r>
          </w:p>
        </w:tc>
        <w:tc>
          <w:tcPr>
            <w:tcW w:w="850" w:type="dxa"/>
            <w:tcBorders>
              <w:top w:val="single" w:sz="4" w:space="0" w:color="auto"/>
              <w:left w:val="single" w:sz="4" w:space="0" w:color="auto"/>
              <w:bottom w:val="single" w:sz="4" w:space="0" w:color="auto"/>
              <w:right w:val="single" w:sz="4" w:space="0" w:color="auto"/>
            </w:tcBorders>
            <w:hideMark/>
          </w:tcPr>
          <w:p w14:paraId="57B2FAAB"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8476657" w14:textId="77777777" w:rsidR="00274576" w:rsidRDefault="00274576" w:rsidP="00274576">
            <w:pPr>
              <w:spacing w:line="256" w:lineRule="auto"/>
              <w:rPr>
                <w:rFonts w:cs="Arial"/>
              </w:rPr>
            </w:pPr>
            <w:r>
              <w:rPr>
                <w:rFonts w:cs="Arial"/>
              </w:rPr>
              <w:t>Set if Amplifier Chip indicates open (9A0713).</w:t>
            </w:r>
          </w:p>
        </w:tc>
        <w:tc>
          <w:tcPr>
            <w:tcW w:w="1598" w:type="dxa"/>
            <w:tcBorders>
              <w:top w:val="single" w:sz="4" w:space="0" w:color="auto"/>
              <w:left w:val="single" w:sz="4" w:space="0" w:color="auto"/>
              <w:bottom w:val="single" w:sz="4" w:space="0" w:color="auto"/>
              <w:right w:val="single" w:sz="4" w:space="0" w:color="auto"/>
            </w:tcBorders>
          </w:tcPr>
          <w:p w14:paraId="362DC084" w14:textId="77777777" w:rsidR="00274576" w:rsidRDefault="00274576" w:rsidP="00274576">
            <w:pPr>
              <w:spacing w:line="256" w:lineRule="auto"/>
              <w:rPr>
                <w:rFonts w:cs="Arial"/>
              </w:rPr>
            </w:pPr>
            <w:r>
              <w:rPr>
                <w:rFonts w:cs="Arial"/>
              </w:rPr>
              <w:t>Speaker</w:t>
            </w:r>
            <w:proofErr w:type="gramStart"/>
            <w:r>
              <w:rPr>
                <w:rFonts w:cs="Arial"/>
              </w:rPr>
              <w:t>1  =</w:t>
            </w:r>
            <w:proofErr w:type="gramEnd"/>
            <w:r>
              <w:rPr>
                <w:rFonts w:cs="Arial"/>
              </w:rPr>
              <w:t xml:space="preserve"> Tweeter or Speaker and Tweeter or Speaker1 = Two Mains</w:t>
            </w:r>
          </w:p>
        </w:tc>
      </w:tr>
      <w:tr w:rsidR="00274576" w14:paraId="5E53A32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F9A2EC7" w14:textId="77777777" w:rsidR="00274576" w:rsidRDefault="00274576" w:rsidP="00274576">
            <w:pPr>
              <w:spacing w:line="256" w:lineRule="auto"/>
              <w:rPr>
                <w:rFonts w:cs="Arial"/>
              </w:rPr>
            </w:pPr>
            <w:r>
              <w:rPr>
                <w:rFonts w:cs="Arial"/>
              </w:rPr>
              <w:t>J1-8</w:t>
            </w:r>
          </w:p>
        </w:tc>
        <w:tc>
          <w:tcPr>
            <w:tcW w:w="630" w:type="dxa"/>
            <w:tcBorders>
              <w:top w:val="single" w:sz="4" w:space="0" w:color="auto"/>
              <w:left w:val="single" w:sz="4" w:space="0" w:color="auto"/>
              <w:bottom w:val="single" w:sz="4" w:space="0" w:color="auto"/>
              <w:right w:val="single" w:sz="4" w:space="0" w:color="auto"/>
            </w:tcBorders>
            <w:hideMark/>
          </w:tcPr>
          <w:p w14:paraId="39016E6C"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06F5EED1" w14:textId="77777777" w:rsidR="00274576" w:rsidRDefault="00274576" w:rsidP="00274576">
            <w:pPr>
              <w:spacing w:line="256" w:lineRule="auto"/>
              <w:rPr>
                <w:rFonts w:cs="Arial"/>
              </w:rPr>
            </w:pPr>
            <w:r>
              <w:rPr>
                <w:rFonts w:cs="Arial"/>
              </w:rPr>
              <w:t>LF Speaker (Stream 74) +</w:t>
            </w:r>
          </w:p>
        </w:tc>
        <w:tc>
          <w:tcPr>
            <w:tcW w:w="850" w:type="dxa"/>
            <w:tcBorders>
              <w:top w:val="single" w:sz="4" w:space="0" w:color="auto"/>
              <w:left w:val="single" w:sz="4" w:space="0" w:color="auto"/>
              <w:bottom w:val="single" w:sz="4" w:space="0" w:color="auto"/>
              <w:right w:val="single" w:sz="4" w:space="0" w:color="auto"/>
            </w:tcBorders>
            <w:hideMark/>
          </w:tcPr>
          <w:p w14:paraId="23D789A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EC81785" w14:textId="77777777" w:rsidR="00274576" w:rsidRDefault="00274576" w:rsidP="00274576">
            <w:pPr>
              <w:spacing w:line="256" w:lineRule="auto"/>
              <w:rPr>
                <w:rFonts w:cs="Arial"/>
              </w:rPr>
            </w:pPr>
            <w:r>
              <w:rPr>
                <w:rFonts w:cs="Arial"/>
              </w:rPr>
              <w:t>Set if Amplifier Chip indicates open (9A0113), short to ground (9A0111), short to battery (9A0112), or shorted across (9A0101)</w:t>
            </w:r>
          </w:p>
        </w:tc>
        <w:tc>
          <w:tcPr>
            <w:tcW w:w="1598" w:type="dxa"/>
            <w:tcBorders>
              <w:top w:val="single" w:sz="4" w:space="0" w:color="auto"/>
              <w:left w:val="single" w:sz="4" w:space="0" w:color="auto"/>
              <w:bottom w:val="single" w:sz="4" w:space="0" w:color="auto"/>
              <w:right w:val="single" w:sz="4" w:space="0" w:color="auto"/>
            </w:tcBorders>
            <w:hideMark/>
          </w:tcPr>
          <w:p w14:paraId="7D3B12F8" w14:textId="77777777" w:rsidR="00274576" w:rsidRDefault="00274576" w:rsidP="00274576">
            <w:pPr>
              <w:spacing w:line="256" w:lineRule="auto"/>
              <w:rPr>
                <w:rFonts w:cs="Arial"/>
              </w:rPr>
            </w:pPr>
            <w:r>
              <w:rPr>
                <w:rFonts w:cs="Arial"/>
              </w:rPr>
              <w:t>Speaker1 = Speaker or Speaker and Tweeter or Two Mains.</w:t>
            </w:r>
          </w:p>
        </w:tc>
      </w:tr>
      <w:tr w:rsidR="00274576" w14:paraId="0E953C90"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9A6570C" w14:textId="77777777" w:rsidR="00274576" w:rsidRDefault="00274576" w:rsidP="00274576">
            <w:pPr>
              <w:spacing w:line="256" w:lineRule="auto"/>
              <w:rPr>
                <w:rFonts w:cs="Arial"/>
              </w:rPr>
            </w:pPr>
            <w:r>
              <w:rPr>
                <w:rFonts w:cs="Arial"/>
              </w:rPr>
              <w:t>J1-8</w:t>
            </w:r>
          </w:p>
        </w:tc>
        <w:tc>
          <w:tcPr>
            <w:tcW w:w="630" w:type="dxa"/>
            <w:tcBorders>
              <w:top w:val="single" w:sz="4" w:space="0" w:color="auto"/>
              <w:left w:val="single" w:sz="4" w:space="0" w:color="auto"/>
              <w:bottom w:val="single" w:sz="4" w:space="0" w:color="auto"/>
              <w:right w:val="single" w:sz="4" w:space="0" w:color="auto"/>
            </w:tcBorders>
            <w:hideMark/>
          </w:tcPr>
          <w:p w14:paraId="0D663F54"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698366F" w14:textId="77777777" w:rsidR="00274576" w:rsidRDefault="00274576" w:rsidP="00274576">
            <w:pPr>
              <w:spacing w:line="256" w:lineRule="auto"/>
              <w:rPr>
                <w:rFonts w:cs="Arial"/>
              </w:rPr>
            </w:pPr>
            <w:r>
              <w:rPr>
                <w:rFonts w:cs="Arial"/>
              </w:rPr>
              <w:t>LF Speaker (Stream 74) +</w:t>
            </w:r>
          </w:p>
        </w:tc>
        <w:tc>
          <w:tcPr>
            <w:tcW w:w="850" w:type="dxa"/>
            <w:tcBorders>
              <w:top w:val="single" w:sz="4" w:space="0" w:color="auto"/>
              <w:left w:val="single" w:sz="4" w:space="0" w:color="auto"/>
              <w:bottom w:val="single" w:sz="4" w:space="0" w:color="auto"/>
              <w:right w:val="single" w:sz="4" w:space="0" w:color="auto"/>
            </w:tcBorders>
            <w:hideMark/>
          </w:tcPr>
          <w:p w14:paraId="386D0DA7"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4AB18487" w14:textId="77777777" w:rsidR="00274576" w:rsidRDefault="00274576" w:rsidP="00274576">
            <w:pPr>
              <w:spacing w:line="256" w:lineRule="auto"/>
              <w:rPr>
                <w:rFonts w:cs="Arial"/>
              </w:rPr>
            </w:pPr>
            <w:r>
              <w:rPr>
                <w:rFonts w:cs="Arial"/>
              </w:rPr>
              <w:t>Set if Amplifier Chip indicates open (9A0713).</w:t>
            </w:r>
          </w:p>
        </w:tc>
        <w:tc>
          <w:tcPr>
            <w:tcW w:w="1598" w:type="dxa"/>
            <w:tcBorders>
              <w:top w:val="single" w:sz="4" w:space="0" w:color="auto"/>
              <w:left w:val="single" w:sz="4" w:space="0" w:color="auto"/>
              <w:bottom w:val="single" w:sz="4" w:space="0" w:color="auto"/>
              <w:right w:val="single" w:sz="4" w:space="0" w:color="auto"/>
            </w:tcBorders>
          </w:tcPr>
          <w:p w14:paraId="1736061D" w14:textId="77777777" w:rsidR="00274576" w:rsidRDefault="00274576" w:rsidP="00274576">
            <w:pPr>
              <w:spacing w:line="256" w:lineRule="auto"/>
              <w:rPr>
                <w:rFonts w:cs="Arial"/>
              </w:rPr>
            </w:pPr>
            <w:r>
              <w:rPr>
                <w:rFonts w:cs="Arial"/>
              </w:rPr>
              <w:t>Speaker</w:t>
            </w:r>
            <w:proofErr w:type="gramStart"/>
            <w:r>
              <w:rPr>
                <w:rFonts w:cs="Arial"/>
              </w:rPr>
              <w:t>1  =</w:t>
            </w:r>
            <w:proofErr w:type="gramEnd"/>
            <w:r>
              <w:rPr>
                <w:rFonts w:cs="Arial"/>
              </w:rPr>
              <w:t xml:space="preserve"> Tweeter or Speaker and Tweeter or Speaker1 = Two Mains</w:t>
            </w:r>
          </w:p>
        </w:tc>
      </w:tr>
      <w:tr w:rsidR="00274576" w14:paraId="14483430"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E41125E" w14:textId="77777777" w:rsidR="00274576" w:rsidRDefault="00274576" w:rsidP="00274576">
            <w:pPr>
              <w:spacing w:line="256" w:lineRule="auto"/>
              <w:rPr>
                <w:rFonts w:cs="Arial"/>
              </w:rPr>
            </w:pPr>
            <w:r>
              <w:rPr>
                <w:rFonts w:cs="Arial"/>
              </w:rPr>
              <w:lastRenderedPageBreak/>
              <w:t>J1-9</w:t>
            </w:r>
          </w:p>
        </w:tc>
        <w:tc>
          <w:tcPr>
            <w:tcW w:w="630" w:type="dxa"/>
            <w:tcBorders>
              <w:top w:val="single" w:sz="4" w:space="0" w:color="auto"/>
              <w:left w:val="single" w:sz="4" w:space="0" w:color="auto"/>
              <w:bottom w:val="single" w:sz="4" w:space="0" w:color="auto"/>
              <w:right w:val="single" w:sz="4" w:space="0" w:color="auto"/>
            </w:tcBorders>
            <w:hideMark/>
          </w:tcPr>
          <w:p w14:paraId="716A6082"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19055C8E" w14:textId="77777777" w:rsidR="00274576" w:rsidRDefault="00274576" w:rsidP="00274576">
            <w:pPr>
              <w:spacing w:line="256" w:lineRule="auto"/>
              <w:rPr>
                <w:rFonts w:cs="Arial"/>
              </w:rPr>
            </w:pPr>
            <w:r>
              <w:rPr>
                <w:rFonts w:cs="Arial"/>
              </w:rPr>
              <w:t>RR Speaker (Stream 75) -</w:t>
            </w:r>
          </w:p>
        </w:tc>
        <w:tc>
          <w:tcPr>
            <w:tcW w:w="850" w:type="dxa"/>
            <w:tcBorders>
              <w:top w:val="single" w:sz="4" w:space="0" w:color="auto"/>
              <w:left w:val="single" w:sz="4" w:space="0" w:color="auto"/>
              <w:bottom w:val="single" w:sz="4" w:space="0" w:color="auto"/>
              <w:right w:val="single" w:sz="4" w:space="0" w:color="auto"/>
            </w:tcBorders>
            <w:hideMark/>
          </w:tcPr>
          <w:p w14:paraId="7DBC7AD7"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42C18058" w14:textId="77777777" w:rsidR="00274576" w:rsidRDefault="00274576" w:rsidP="00274576">
            <w:pPr>
              <w:spacing w:line="256" w:lineRule="auto"/>
              <w:rPr>
                <w:rFonts w:cs="Arial"/>
              </w:rPr>
            </w:pPr>
            <w:r>
              <w:rPr>
                <w:rFonts w:cs="Arial"/>
              </w:rPr>
              <w:t xml:space="preserve">Set if Amplifier Chip indicates open (9A0313), short to ground (9A0311), short to battery (9A0312), or shorted across (9A0301). </w:t>
            </w:r>
          </w:p>
        </w:tc>
        <w:tc>
          <w:tcPr>
            <w:tcW w:w="1598" w:type="dxa"/>
            <w:tcBorders>
              <w:top w:val="single" w:sz="4" w:space="0" w:color="auto"/>
              <w:left w:val="single" w:sz="4" w:space="0" w:color="auto"/>
              <w:bottom w:val="single" w:sz="4" w:space="0" w:color="auto"/>
              <w:right w:val="single" w:sz="4" w:space="0" w:color="auto"/>
            </w:tcBorders>
            <w:hideMark/>
          </w:tcPr>
          <w:p w14:paraId="14657BB9" w14:textId="77777777" w:rsidR="00274576" w:rsidRDefault="00274576" w:rsidP="00274576">
            <w:pPr>
              <w:spacing w:line="256" w:lineRule="auto"/>
              <w:rPr>
                <w:rFonts w:cs="Arial"/>
              </w:rPr>
            </w:pPr>
            <w:r>
              <w:rPr>
                <w:rFonts w:cs="Arial"/>
              </w:rPr>
              <w:t>Speaker3 = Speaker or Speaker and Tweeter or Two Mains.</w:t>
            </w:r>
          </w:p>
        </w:tc>
      </w:tr>
      <w:tr w:rsidR="00274576" w14:paraId="0737A5D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106CFF5" w14:textId="77777777" w:rsidR="00274576" w:rsidRDefault="00274576" w:rsidP="00274576">
            <w:pPr>
              <w:spacing w:line="256" w:lineRule="auto"/>
              <w:rPr>
                <w:rFonts w:cs="Arial"/>
              </w:rPr>
            </w:pPr>
            <w:r>
              <w:rPr>
                <w:rFonts w:cs="Arial"/>
              </w:rPr>
              <w:t>J1-9</w:t>
            </w:r>
          </w:p>
        </w:tc>
        <w:tc>
          <w:tcPr>
            <w:tcW w:w="630" w:type="dxa"/>
            <w:tcBorders>
              <w:top w:val="single" w:sz="4" w:space="0" w:color="auto"/>
              <w:left w:val="single" w:sz="4" w:space="0" w:color="auto"/>
              <w:bottom w:val="single" w:sz="4" w:space="0" w:color="auto"/>
              <w:right w:val="single" w:sz="4" w:space="0" w:color="auto"/>
            </w:tcBorders>
            <w:hideMark/>
          </w:tcPr>
          <w:p w14:paraId="6D64BE85"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4CEDF053" w14:textId="77777777" w:rsidR="00274576" w:rsidRDefault="00274576" w:rsidP="00274576">
            <w:pPr>
              <w:spacing w:line="256" w:lineRule="auto"/>
              <w:rPr>
                <w:rFonts w:cs="Arial"/>
              </w:rPr>
            </w:pPr>
            <w:r>
              <w:rPr>
                <w:rFonts w:cs="Arial"/>
              </w:rPr>
              <w:t>RR Speaker (Stream 75) -</w:t>
            </w:r>
          </w:p>
        </w:tc>
        <w:tc>
          <w:tcPr>
            <w:tcW w:w="850" w:type="dxa"/>
            <w:tcBorders>
              <w:top w:val="single" w:sz="4" w:space="0" w:color="auto"/>
              <w:left w:val="single" w:sz="4" w:space="0" w:color="auto"/>
              <w:bottom w:val="single" w:sz="4" w:space="0" w:color="auto"/>
              <w:right w:val="single" w:sz="4" w:space="0" w:color="auto"/>
            </w:tcBorders>
            <w:hideMark/>
          </w:tcPr>
          <w:p w14:paraId="5F296B4E"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5306704B" w14:textId="77777777" w:rsidR="00274576" w:rsidRDefault="00274576" w:rsidP="00274576">
            <w:pPr>
              <w:spacing w:line="256" w:lineRule="auto"/>
              <w:rPr>
                <w:rFonts w:cs="Arial"/>
              </w:rPr>
            </w:pPr>
            <w:r>
              <w:rPr>
                <w:rFonts w:cs="Arial"/>
              </w:rPr>
              <w:t>Set if Amplifier Chip indicates open (9A0913).</w:t>
            </w:r>
          </w:p>
        </w:tc>
        <w:tc>
          <w:tcPr>
            <w:tcW w:w="1598" w:type="dxa"/>
            <w:tcBorders>
              <w:top w:val="single" w:sz="4" w:space="0" w:color="auto"/>
              <w:left w:val="single" w:sz="4" w:space="0" w:color="auto"/>
              <w:bottom w:val="single" w:sz="4" w:space="0" w:color="auto"/>
              <w:right w:val="single" w:sz="4" w:space="0" w:color="auto"/>
            </w:tcBorders>
          </w:tcPr>
          <w:p w14:paraId="390EC8BC" w14:textId="77777777" w:rsidR="00274576" w:rsidRDefault="00274576" w:rsidP="00274576">
            <w:pPr>
              <w:spacing w:line="256" w:lineRule="auto"/>
              <w:rPr>
                <w:rFonts w:cs="Arial"/>
              </w:rPr>
            </w:pPr>
            <w:r>
              <w:rPr>
                <w:rFonts w:cs="Arial"/>
              </w:rPr>
              <w:t>Speaker</w:t>
            </w:r>
            <w:proofErr w:type="gramStart"/>
            <w:r>
              <w:rPr>
                <w:rFonts w:cs="Arial"/>
              </w:rPr>
              <w:t>3  =</w:t>
            </w:r>
            <w:proofErr w:type="gramEnd"/>
            <w:r>
              <w:rPr>
                <w:rFonts w:cs="Arial"/>
              </w:rPr>
              <w:t xml:space="preserve"> Tweeter or Speaker and Tweeter or Speaker3 = Two Mains</w:t>
            </w:r>
          </w:p>
        </w:tc>
      </w:tr>
      <w:tr w:rsidR="00274576" w14:paraId="4E33F78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CE134BD" w14:textId="77777777" w:rsidR="00274576" w:rsidRDefault="00274576" w:rsidP="00274576">
            <w:pPr>
              <w:spacing w:line="256" w:lineRule="auto"/>
              <w:rPr>
                <w:rFonts w:cs="Arial"/>
              </w:rPr>
            </w:pPr>
            <w:r>
              <w:rPr>
                <w:rFonts w:cs="Arial"/>
              </w:rPr>
              <w:t>J1-10</w:t>
            </w:r>
          </w:p>
        </w:tc>
        <w:tc>
          <w:tcPr>
            <w:tcW w:w="630" w:type="dxa"/>
            <w:tcBorders>
              <w:top w:val="single" w:sz="4" w:space="0" w:color="auto"/>
              <w:left w:val="single" w:sz="4" w:space="0" w:color="auto"/>
              <w:bottom w:val="single" w:sz="4" w:space="0" w:color="auto"/>
              <w:right w:val="single" w:sz="4" w:space="0" w:color="auto"/>
            </w:tcBorders>
            <w:hideMark/>
          </w:tcPr>
          <w:p w14:paraId="66B1337D"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371133ED" w14:textId="77777777" w:rsidR="00274576" w:rsidRDefault="00274576" w:rsidP="00274576">
            <w:pPr>
              <w:spacing w:line="256" w:lineRule="auto"/>
              <w:rPr>
                <w:rFonts w:cs="Arial"/>
              </w:rPr>
            </w:pPr>
            <w:r>
              <w:rPr>
                <w:rFonts w:cs="Arial"/>
              </w:rPr>
              <w:t>RR Speaker (Stream 75) +</w:t>
            </w:r>
          </w:p>
        </w:tc>
        <w:tc>
          <w:tcPr>
            <w:tcW w:w="850" w:type="dxa"/>
            <w:tcBorders>
              <w:top w:val="single" w:sz="4" w:space="0" w:color="auto"/>
              <w:left w:val="single" w:sz="4" w:space="0" w:color="auto"/>
              <w:bottom w:val="single" w:sz="4" w:space="0" w:color="auto"/>
              <w:right w:val="single" w:sz="4" w:space="0" w:color="auto"/>
            </w:tcBorders>
            <w:hideMark/>
          </w:tcPr>
          <w:p w14:paraId="2A01EC0E"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26C9B093" w14:textId="77777777" w:rsidR="00274576" w:rsidRDefault="00274576" w:rsidP="00274576">
            <w:pPr>
              <w:spacing w:line="256" w:lineRule="auto"/>
              <w:rPr>
                <w:rFonts w:cs="Arial"/>
              </w:rPr>
            </w:pPr>
            <w:r>
              <w:rPr>
                <w:rFonts w:cs="Arial"/>
              </w:rPr>
              <w:t xml:space="preserve">Set if Amplifier Chip indicates open (9A0313), short to ground (9A0311), short to battery (9A0312), or shorted across (9A0301). </w:t>
            </w:r>
          </w:p>
        </w:tc>
        <w:tc>
          <w:tcPr>
            <w:tcW w:w="1598" w:type="dxa"/>
            <w:tcBorders>
              <w:top w:val="single" w:sz="4" w:space="0" w:color="auto"/>
              <w:left w:val="single" w:sz="4" w:space="0" w:color="auto"/>
              <w:bottom w:val="single" w:sz="4" w:space="0" w:color="auto"/>
              <w:right w:val="single" w:sz="4" w:space="0" w:color="auto"/>
            </w:tcBorders>
            <w:hideMark/>
          </w:tcPr>
          <w:p w14:paraId="2287C8ED" w14:textId="77777777" w:rsidR="00274576" w:rsidRDefault="00274576" w:rsidP="00274576">
            <w:pPr>
              <w:spacing w:line="256" w:lineRule="auto"/>
              <w:rPr>
                <w:rFonts w:cs="Arial"/>
              </w:rPr>
            </w:pPr>
            <w:r>
              <w:rPr>
                <w:rFonts w:cs="Arial"/>
              </w:rPr>
              <w:t>Speaker3 = Speaker or Speaker and Tweeter or Two Mains.</w:t>
            </w:r>
          </w:p>
        </w:tc>
      </w:tr>
      <w:tr w:rsidR="00274576" w14:paraId="6E4808DB"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AACB2B1" w14:textId="77777777" w:rsidR="00274576" w:rsidRDefault="00274576" w:rsidP="00274576">
            <w:pPr>
              <w:spacing w:line="256" w:lineRule="auto"/>
              <w:rPr>
                <w:rFonts w:cs="Arial"/>
              </w:rPr>
            </w:pPr>
            <w:r>
              <w:rPr>
                <w:rFonts w:cs="Arial"/>
              </w:rPr>
              <w:t>J1-10</w:t>
            </w:r>
          </w:p>
        </w:tc>
        <w:tc>
          <w:tcPr>
            <w:tcW w:w="630" w:type="dxa"/>
            <w:tcBorders>
              <w:top w:val="single" w:sz="4" w:space="0" w:color="auto"/>
              <w:left w:val="single" w:sz="4" w:space="0" w:color="auto"/>
              <w:bottom w:val="single" w:sz="4" w:space="0" w:color="auto"/>
              <w:right w:val="single" w:sz="4" w:space="0" w:color="auto"/>
            </w:tcBorders>
            <w:hideMark/>
          </w:tcPr>
          <w:p w14:paraId="0E4FFB4F"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D68B25C" w14:textId="77777777" w:rsidR="00274576" w:rsidRDefault="00274576" w:rsidP="00274576">
            <w:pPr>
              <w:spacing w:line="256" w:lineRule="auto"/>
              <w:rPr>
                <w:rFonts w:cs="Arial"/>
              </w:rPr>
            </w:pPr>
            <w:r>
              <w:rPr>
                <w:rFonts w:cs="Arial"/>
              </w:rPr>
              <w:t>RR Speaker (Stream 75) +</w:t>
            </w:r>
          </w:p>
        </w:tc>
        <w:tc>
          <w:tcPr>
            <w:tcW w:w="850" w:type="dxa"/>
            <w:tcBorders>
              <w:top w:val="single" w:sz="4" w:space="0" w:color="auto"/>
              <w:left w:val="single" w:sz="4" w:space="0" w:color="auto"/>
              <w:bottom w:val="single" w:sz="4" w:space="0" w:color="auto"/>
              <w:right w:val="single" w:sz="4" w:space="0" w:color="auto"/>
            </w:tcBorders>
            <w:hideMark/>
          </w:tcPr>
          <w:p w14:paraId="248F30CA"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244F8628" w14:textId="77777777" w:rsidR="00274576" w:rsidRDefault="00274576" w:rsidP="00274576">
            <w:pPr>
              <w:spacing w:line="256" w:lineRule="auto"/>
              <w:rPr>
                <w:rFonts w:cs="Arial"/>
              </w:rPr>
            </w:pPr>
            <w:r>
              <w:rPr>
                <w:rFonts w:cs="Arial"/>
              </w:rPr>
              <w:t>Set if Amplifier Chip indicates open (9A0913).</w:t>
            </w:r>
          </w:p>
        </w:tc>
        <w:tc>
          <w:tcPr>
            <w:tcW w:w="1598" w:type="dxa"/>
            <w:tcBorders>
              <w:top w:val="single" w:sz="4" w:space="0" w:color="auto"/>
              <w:left w:val="single" w:sz="4" w:space="0" w:color="auto"/>
              <w:bottom w:val="single" w:sz="4" w:space="0" w:color="auto"/>
              <w:right w:val="single" w:sz="4" w:space="0" w:color="auto"/>
            </w:tcBorders>
          </w:tcPr>
          <w:p w14:paraId="19DA7F08" w14:textId="77777777" w:rsidR="00274576" w:rsidRDefault="00274576" w:rsidP="00274576">
            <w:pPr>
              <w:spacing w:line="256" w:lineRule="auto"/>
              <w:rPr>
                <w:rFonts w:cs="Arial"/>
              </w:rPr>
            </w:pPr>
            <w:r>
              <w:rPr>
                <w:rFonts w:cs="Arial"/>
              </w:rPr>
              <w:t>Speaker</w:t>
            </w:r>
            <w:proofErr w:type="gramStart"/>
            <w:r>
              <w:rPr>
                <w:rFonts w:cs="Arial"/>
              </w:rPr>
              <w:t>3  =</w:t>
            </w:r>
            <w:proofErr w:type="gramEnd"/>
            <w:r>
              <w:rPr>
                <w:rFonts w:cs="Arial"/>
              </w:rPr>
              <w:t xml:space="preserve"> Tweeter or Speaker and Tweeter or Speaker3 = Two Mains</w:t>
            </w:r>
          </w:p>
        </w:tc>
      </w:tr>
      <w:tr w:rsidR="00274576" w14:paraId="5A810E9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C88A72D" w14:textId="77777777" w:rsidR="00274576" w:rsidRDefault="00274576" w:rsidP="00274576">
            <w:pPr>
              <w:spacing w:line="256" w:lineRule="auto"/>
              <w:rPr>
                <w:rFonts w:cs="Arial"/>
              </w:rPr>
            </w:pPr>
            <w:r>
              <w:rPr>
                <w:rFonts w:cs="Arial"/>
              </w:rPr>
              <w:t>J1-11</w:t>
            </w:r>
          </w:p>
        </w:tc>
        <w:tc>
          <w:tcPr>
            <w:tcW w:w="630" w:type="dxa"/>
            <w:tcBorders>
              <w:top w:val="single" w:sz="4" w:space="0" w:color="auto"/>
              <w:left w:val="single" w:sz="4" w:space="0" w:color="auto"/>
              <w:bottom w:val="single" w:sz="4" w:space="0" w:color="auto"/>
              <w:right w:val="single" w:sz="4" w:space="0" w:color="auto"/>
            </w:tcBorders>
            <w:hideMark/>
          </w:tcPr>
          <w:p w14:paraId="01825FAA"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019CA8F8"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720AEC03"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280D2417"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1B2E4E5D" w14:textId="77777777" w:rsidR="00274576" w:rsidRDefault="00274576" w:rsidP="00274576">
            <w:pPr>
              <w:spacing w:line="256" w:lineRule="auto"/>
              <w:rPr>
                <w:rFonts w:cs="Arial"/>
              </w:rPr>
            </w:pPr>
            <w:r>
              <w:rPr>
                <w:rFonts w:cs="Arial"/>
              </w:rPr>
              <w:t>N/A</w:t>
            </w:r>
          </w:p>
        </w:tc>
      </w:tr>
      <w:tr w:rsidR="00274576" w14:paraId="0063CFFE"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41A8C28" w14:textId="77777777" w:rsidR="00274576" w:rsidRDefault="00274576" w:rsidP="00274576">
            <w:pPr>
              <w:spacing w:line="256" w:lineRule="auto"/>
              <w:rPr>
                <w:rFonts w:cs="Arial"/>
              </w:rPr>
            </w:pPr>
            <w:r>
              <w:rPr>
                <w:rFonts w:cs="Arial"/>
              </w:rPr>
              <w:t>J1-12</w:t>
            </w:r>
          </w:p>
        </w:tc>
        <w:tc>
          <w:tcPr>
            <w:tcW w:w="630" w:type="dxa"/>
            <w:tcBorders>
              <w:top w:val="single" w:sz="4" w:space="0" w:color="auto"/>
              <w:left w:val="single" w:sz="4" w:space="0" w:color="auto"/>
              <w:bottom w:val="single" w:sz="4" w:space="0" w:color="auto"/>
              <w:right w:val="single" w:sz="4" w:space="0" w:color="auto"/>
            </w:tcBorders>
            <w:hideMark/>
          </w:tcPr>
          <w:p w14:paraId="297F9C52"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1F9CBBB3"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5AD9878F"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6632685E"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36DABBCF" w14:textId="77777777" w:rsidR="00274576" w:rsidRDefault="00274576" w:rsidP="00274576">
            <w:pPr>
              <w:spacing w:line="256" w:lineRule="auto"/>
              <w:rPr>
                <w:rFonts w:cs="Arial"/>
              </w:rPr>
            </w:pPr>
            <w:r>
              <w:rPr>
                <w:rFonts w:cs="Arial"/>
              </w:rPr>
              <w:t>N/A</w:t>
            </w:r>
          </w:p>
        </w:tc>
      </w:tr>
      <w:tr w:rsidR="00274576" w14:paraId="68058412"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02EE3F2" w14:textId="77777777" w:rsidR="00274576" w:rsidRDefault="00274576" w:rsidP="00274576">
            <w:pPr>
              <w:spacing w:line="256" w:lineRule="auto"/>
              <w:rPr>
                <w:rFonts w:cs="Arial"/>
              </w:rPr>
            </w:pPr>
            <w:r>
              <w:rPr>
                <w:rFonts w:cs="Arial"/>
              </w:rPr>
              <w:t>J1-13</w:t>
            </w:r>
          </w:p>
        </w:tc>
        <w:tc>
          <w:tcPr>
            <w:tcW w:w="630" w:type="dxa"/>
            <w:tcBorders>
              <w:top w:val="single" w:sz="4" w:space="0" w:color="auto"/>
              <w:left w:val="single" w:sz="4" w:space="0" w:color="auto"/>
              <w:bottom w:val="single" w:sz="4" w:space="0" w:color="auto"/>
              <w:right w:val="single" w:sz="4" w:space="0" w:color="auto"/>
            </w:tcBorders>
            <w:hideMark/>
          </w:tcPr>
          <w:p w14:paraId="71EB75E2"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116456F" w14:textId="77777777" w:rsidR="00274576" w:rsidRDefault="00274576" w:rsidP="00274576">
            <w:pPr>
              <w:spacing w:line="256" w:lineRule="auto"/>
              <w:rPr>
                <w:rFonts w:cs="Arial"/>
              </w:rPr>
            </w:pPr>
            <w:r>
              <w:rPr>
                <w:rFonts w:cs="Arial"/>
              </w:rPr>
              <w:t>AVAS Speaker 1 +</w:t>
            </w:r>
          </w:p>
        </w:tc>
        <w:tc>
          <w:tcPr>
            <w:tcW w:w="850" w:type="dxa"/>
            <w:tcBorders>
              <w:top w:val="single" w:sz="4" w:space="0" w:color="auto"/>
              <w:left w:val="single" w:sz="4" w:space="0" w:color="auto"/>
              <w:bottom w:val="single" w:sz="4" w:space="0" w:color="auto"/>
              <w:right w:val="single" w:sz="4" w:space="0" w:color="auto"/>
            </w:tcBorders>
            <w:hideMark/>
          </w:tcPr>
          <w:p w14:paraId="7E7299BF"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tcPr>
          <w:p w14:paraId="0D814048" w14:textId="77777777" w:rsidR="00274576" w:rsidRDefault="00274576" w:rsidP="00274576">
            <w:pPr>
              <w:spacing w:line="256" w:lineRule="auto"/>
              <w:rPr>
                <w:rFonts w:cs="Arial"/>
              </w:rPr>
            </w:pPr>
            <w:r>
              <w:rPr>
                <w:rFonts w:cs="Arial"/>
              </w:rPr>
              <w:t>Set if Amplifier Chip indicates open (9A0613), short to battery (9A0612), short to ground (9A0611), or shorted together (9A0601).</w:t>
            </w:r>
          </w:p>
          <w:p w14:paraId="328BC26E"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36AEB93F" w14:textId="77777777" w:rsidR="00274576" w:rsidRDefault="00274576" w:rsidP="00274576">
            <w:pPr>
              <w:spacing w:line="256" w:lineRule="auto"/>
              <w:rPr>
                <w:rFonts w:cs="Arial"/>
              </w:rPr>
            </w:pPr>
            <w:r>
              <w:rPr>
                <w:rFonts w:cs="Arial"/>
              </w:rPr>
              <w:t>AVAS Speaker 1 = Enabled</w:t>
            </w:r>
          </w:p>
        </w:tc>
      </w:tr>
      <w:tr w:rsidR="00274576" w14:paraId="7D3CC76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6A88CBE" w14:textId="77777777" w:rsidR="00274576" w:rsidRDefault="00274576" w:rsidP="00274576">
            <w:pPr>
              <w:spacing w:line="256" w:lineRule="auto"/>
              <w:rPr>
                <w:rFonts w:cs="Arial"/>
              </w:rPr>
            </w:pPr>
            <w:r>
              <w:rPr>
                <w:rFonts w:cs="Arial"/>
              </w:rPr>
              <w:t>J1-14</w:t>
            </w:r>
          </w:p>
        </w:tc>
        <w:tc>
          <w:tcPr>
            <w:tcW w:w="630" w:type="dxa"/>
            <w:tcBorders>
              <w:top w:val="single" w:sz="4" w:space="0" w:color="auto"/>
              <w:left w:val="single" w:sz="4" w:space="0" w:color="auto"/>
              <w:bottom w:val="single" w:sz="4" w:space="0" w:color="auto"/>
              <w:right w:val="single" w:sz="4" w:space="0" w:color="auto"/>
            </w:tcBorders>
            <w:hideMark/>
          </w:tcPr>
          <w:p w14:paraId="7B2C2591"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67AA35FE" w14:textId="77777777" w:rsidR="00274576" w:rsidRDefault="00274576" w:rsidP="00274576">
            <w:pPr>
              <w:spacing w:line="256" w:lineRule="auto"/>
              <w:rPr>
                <w:rFonts w:cs="Arial"/>
              </w:rPr>
            </w:pPr>
            <w:r>
              <w:rPr>
                <w:rFonts w:cs="Arial"/>
              </w:rPr>
              <w:t>AVAS Speaker 2 +</w:t>
            </w:r>
          </w:p>
        </w:tc>
        <w:tc>
          <w:tcPr>
            <w:tcW w:w="850" w:type="dxa"/>
            <w:tcBorders>
              <w:top w:val="single" w:sz="4" w:space="0" w:color="auto"/>
              <w:left w:val="single" w:sz="4" w:space="0" w:color="auto"/>
              <w:bottom w:val="single" w:sz="4" w:space="0" w:color="auto"/>
              <w:right w:val="single" w:sz="4" w:space="0" w:color="auto"/>
            </w:tcBorders>
            <w:hideMark/>
          </w:tcPr>
          <w:p w14:paraId="07E6371B"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tcPr>
          <w:p w14:paraId="25DCB484" w14:textId="77777777" w:rsidR="00274576" w:rsidRDefault="00274576" w:rsidP="00274576">
            <w:pPr>
              <w:spacing w:line="256" w:lineRule="auto"/>
              <w:rPr>
                <w:rFonts w:cs="Arial"/>
              </w:rPr>
            </w:pPr>
          </w:p>
          <w:p w14:paraId="1F05FE27"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43F3DB9C" w14:textId="77777777" w:rsidR="00274576" w:rsidRDefault="00274576" w:rsidP="00274576">
            <w:pPr>
              <w:spacing w:line="256" w:lineRule="auto"/>
              <w:rPr>
                <w:rFonts w:cs="Arial"/>
              </w:rPr>
            </w:pPr>
            <w:r>
              <w:rPr>
                <w:rFonts w:cs="Arial"/>
              </w:rPr>
              <w:t>AVAS Speaker 2 = Enabled</w:t>
            </w:r>
          </w:p>
        </w:tc>
      </w:tr>
      <w:tr w:rsidR="00274576" w14:paraId="79B1BE1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FBAFBE3" w14:textId="77777777" w:rsidR="00274576" w:rsidRDefault="00274576" w:rsidP="00274576">
            <w:pPr>
              <w:spacing w:line="256" w:lineRule="auto"/>
              <w:rPr>
                <w:rFonts w:cs="Arial"/>
              </w:rPr>
            </w:pPr>
            <w:r>
              <w:rPr>
                <w:rFonts w:cs="Arial"/>
              </w:rPr>
              <w:t>J1-15</w:t>
            </w:r>
          </w:p>
        </w:tc>
        <w:tc>
          <w:tcPr>
            <w:tcW w:w="630" w:type="dxa"/>
            <w:tcBorders>
              <w:top w:val="single" w:sz="4" w:space="0" w:color="auto"/>
              <w:left w:val="single" w:sz="4" w:space="0" w:color="auto"/>
              <w:bottom w:val="single" w:sz="4" w:space="0" w:color="auto"/>
              <w:right w:val="single" w:sz="4" w:space="0" w:color="auto"/>
            </w:tcBorders>
            <w:hideMark/>
          </w:tcPr>
          <w:p w14:paraId="635DE6F0"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4717D3A" w14:textId="77777777" w:rsidR="00274576" w:rsidRDefault="00274576" w:rsidP="00274576">
            <w:pPr>
              <w:spacing w:line="256" w:lineRule="auto"/>
              <w:rPr>
                <w:rFonts w:cs="Arial"/>
              </w:rPr>
            </w:pPr>
            <w:r>
              <w:rPr>
                <w:rFonts w:cs="Arial"/>
              </w:rPr>
              <w:t>DRDL RX+</w:t>
            </w:r>
          </w:p>
        </w:tc>
        <w:tc>
          <w:tcPr>
            <w:tcW w:w="850" w:type="dxa"/>
            <w:tcBorders>
              <w:top w:val="single" w:sz="4" w:space="0" w:color="auto"/>
              <w:left w:val="single" w:sz="4" w:space="0" w:color="auto"/>
              <w:bottom w:val="single" w:sz="4" w:space="0" w:color="auto"/>
              <w:right w:val="single" w:sz="4" w:space="0" w:color="auto"/>
            </w:tcBorders>
            <w:hideMark/>
          </w:tcPr>
          <w:p w14:paraId="30DDCD19"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4812064F" w14:textId="77777777" w:rsidR="00274576" w:rsidRDefault="00274576" w:rsidP="00274576">
            <w:pPr>
              <w:spacing w:line="256" w:lineRule="auto"/>
              <w:rPr>
                <w:rFonts w:cs="Arial"/>
              </w:rPr>
            </w:pPr>
            <w:r>
              <w:rPr>
                <w:rFonts w:cs="Arial"/>
              </w:rPr>
              <w:t>Sync handles test.</w:t>
            </w:r>
          </w:p>
        </w:tc>
        <w:tc>
          <w:tcPr>
            <w:tcW w:w="1598" w:type="dxa"/>
            <w:tcBorders>
              <w:top w:val="single" w:sz="4" w:space="0" w:color="auto"/>
              <w:left w:val="single" w:sz="4" w:space="0" w:color="auto"/>
              <w:bottom w:val="single" w:sz="4" w:space="0" w:color="auto"/>
              <w:right w:val="single" w:sz="4" w:space="0" w:color="auto"/>
            </w:tcBorders>
            <w:hideMark/>
          </w:tcPr>
          <w:p w14:paraId="7688D073" w14:textId="77777777" w:rsidR="00274576" w:rsidRDefault="00274576" w:rsidP="00274576">
            <w:pPr>
              <w:spacing w:line="256" w:lineRule="auto"/>
              <w:rPr>
                <w:rFonts w:cs="Arial"/>
              </w:rPr>
            </w:pPr>
            <w:r>
              <w:rPr>
                <w:rFonts w:cs="Arial"/>
              </w:rPr>
              <w:t>N/A</w:t>
            </w:r>
          </w:p>
        </w:tc>
      </w:tr>
      <w:tr w:rsidR="00274576" w14:paraId="527A9454"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2D765EF" w14:textId="77777777" w:rsidR="00274576" w:rsidRDefault="00274576" w:rsidP="00274576">
            <w:pPr>
              <w:spacing w:line="256" w:lineRule="auto"/>
              <w:rPr>
                <w:rFonts w:cs="Arial"/>
              </w:rPr>
            </w:pPr>
            <w:r>
              <w:rPr>
                <w:rFonts w:cs="Arial"/>
              </w:rPr>
              <w:t>J1-16</w:t>
            </w:r>
          </w:p>
        </w:tc>
        <w:tc>
          <w:tcPr>
            <w:tcW w:w="630" w:type="dxa"/>
            <w:tcBorders>
              <w:top w:val="single" w:sz="4" w:space="0" w:color="auto"/>
              <w:left w:val="single" w:sz="4" w:space="0" w:color="auto"/>
              <w:bottom w:val="single" w:sz="4" w:space="0" w:color="auto"/>
              <w:right w:val="single" w:sz="4" w:space="0" w:color="auto"/>
            </w:tcBorders>
            <w:hideMark/>
          </w:tcPr>
          <w:p w14:paraId="0C6E3DFF"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C4D0DA4" w14:textId="77777777" w:rsidR="00274576" w:rsidRDefault="00274576" w:rsidP="00274576">
            <w:pPr>
              <w:spacing w:line="256" w:lineRule="auto"/>
              <w:rPr>
                <w:rFonts w:cs="Arial"/>
              </w:rPr>
            </w:pPr>
            <w:r>
              <w:rPr>
                <w:rFonts w:cs="Arial"/>
              </w:rPr>
              <w:t>DRDL TX+</w:t>
            </w:r>
          </w:p>
        </w:tc>
        <w:tc>
          <w:tcPr>
            <w:tcW w:w="850" w:type="dxa"/>
            <w:tcBorders>
              <w:top w:val="single" w:sz="4" w:space="0" w:color="auto"/>
              <w:left w:val="single" w:sz="4" w:space="0" w:color="auto"/>
              <w:bottom w:val="single" w:sz="4" w:space="0" w:color="auto"/>
              <w:right w:val="single" w:sz="4" w:space="0" w:color="auto"/>
            </w:tcBorders>
            <w:hideMark/>
          </w:tcPr>
          <w:p w14:paraId="33113AA6"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3703C5B3" w14:textId="77777777" w:rsidR="00274576" w:rsidRDefault="00274576" w:rsidP="00274576">
            <w:pPr>
              <w:spacing w:line="256" w:lineRule="auto"/>
              <w:rPr>
                <w:rFonts w:cs="Arial"/>
              </w:rPr>
            </w:pPr>
            <w:r>
              <w:rPr>
                <w:rFonts w:cs="Arial"/>
              </w:rPr>
              <w:t>Sync handles test.</w:t>
            </w:r>
          </w:p>
        </w:tc>
        <w:tc>
          <w:tcPr>
            <w:tcW w:w="1598" w:type="dxa"/>
            <w:tcBorders>
              <w:top w:val="single" w:sz="4" w:space="0" w:color="auto"/>
              <w:left w:val="single" w:sz="4" w:space="0" w:color="auto"/>
              <w:bottom w:val="single" w:sz="4" w:space="0" w:color="auto"/>
              <w:right w:val="single" w:sz="4" w:space="0" w:color="auto"/>
            </w:tcBorders>
            <w:hideMark/>
          </w:tcPr>
          <w:p w14:paraId="26C4443D" w14:textId="77777777" w:rsidR="00274576" w:rsidRDefault="00274576" w:rsidP="00274576">
            <w:pPr>
              <w:spacing w:line="256" w:lineRule="auto"/>
              <w:rPr>
                <w:rFonts w:cs="Arial"/>
              </w:rPr>
            </w:pPr>
            <w:r>
              <w:rPr>
                <w:rFonts w:cs="Arial"/>
              </w:rPr>
              <w:t>N/A</w:t>
            </w:r>
          </w:p>
        </w:tc>
      </w:tr>
      <w:tr w:rsidR="00274576" w14:paraId="5EAF49DB"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3992EE3" w14:textId="77777777" w:rsidR="00274576" w:rsidRDefault="00274576" w:rsidP="00274576">
            <w:pPr>
              <w:spacing w:line="256" w:lineRule="auto"/>
              <w:rPr>
                <w:rFonts w:cs="Arial"/>
              </w:rPr>
            </w:pPr>
            <w:r>
              <w:rPr>
                <w:rFonts w:cs="Arial"/>
              </w:rPr>
              <w:t>J1-17</w:t>
            </w:r>
          </w:p>
        </w:tc>
        <w:tc>
          <w:tcPr>
            <w:tcW w:w="630" w:type="dxa"/>
            <w:tcBorders>
              <w:top w:val="single" w:sz="4" w:space="0" w:color="auto"/>
              <w:left w:val="single" w:sz="4" w:space="0" w:color="auto"/>
              <w:bottom w:val="single" w:sz="4" w:space="0" w:color="auto"/>
              <w:right w:val="single" w:sz="4" w:space="0" w:color="auto"/>
            </w:tcBorders>
            <w:hideMark/>
          </w:tcPr>
          <w:p w14:paraId="66A8822B"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6996A54D"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53507A93"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517B400E"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00552D16" w14:textId="77777777" w:rsidR="00274576" w:rsidRDefault="00274576" w:rsidP="00274576">
            <w:pPr>
              <w:spacing w:line="256" w:lineRule="auto"/>
              <w:rPr>
                <w:rFonts w:cs="Arial"/>
              </w:rPr>
            </w:pPr>
            <w:r>
              <w:rPr>
                <w:rFonts w:cs="Arial"/>
              </w:rPr>
              <w:t>N/A</w:t>
            </w:r>
          </w:p>
        </w:tc>
      </w:tr>
      <w:tr w:rsidR="00274576" w14:paraId="51AD3D7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5B13E7D" w14:textId="77777777" w:rsidR="00274576" w:rsidRDefault="00274576" w:rsidP="00274576">
            <w:pPr>
              <w:spacing w:line="256" w:lineRule="auto"/>
              <w:rPr>
                <w:rFonts w:cs="Arial"/>
              </w:rPr>
            </w:pPr>
            <w:r>
              <w:rPr>
                <w:rFonts w:cs="Arial"/>
              </w:rPr>
              <w:t>J1-18</w:t>
            </w:r>
          </w:p>
        </w:tc>
        <w:tc>
          <w:tcPr>
            <w:tcW w:w="630" w:type="dxa"/>
            <w:tcBorders>
              <w:top w:val="single" w:sz="4" w:space="0" w:color="auto"/>
              <w:left w:val="single" w:sz="4" w:space="0" w:color="auto"/>
              <w:bottom w:val="single" w:sz="4" w:space="0" w:color="auto"/>
              <w:right w:val="single" w:sz="4" w:space="0" w:color="auto"/>
            </w:tcBorders>
            <w:hideMark/>
          </w:tcPr>
          <w:p w14:paraId="7BB700CC"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36A68593"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2D5F2ECC"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37930C25"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1F45BE96" w14:textId="77777777" w:rsidR="00274576" w:rsidRDefault="00274576" w:rsidP="00274576">
            <w:pPr>
              <w:spacing w:line="256" w:lineRule="auto"/>
              <w:rPr>
                <w:rFonts w:cs="Arial"/>
              </w:rPr>
            </w:pPr>
            <w:r>
              <w:rPr>
                <w:rFonts w:cs="Arial"/>
              </w:rPr>
              <w:t>N/A</w:t>
            </w:r>
          </w:p>
        </w:tc>
      </w:tr>
      <w:tr w:rsidR="00274576" w14:paraId="70F5C1FB"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E1C9256" w14:textId="77777777" w:rsidR="00274576" w:rsidRDefault="00274576" w:rsidP="00274576">
            <w:pPr>
              <w:spacing w:line="256" w:lineRule="auto"/>
              <w:rPr>
                <w:rFonts w:cs="Arial"/>
              </w:rPr>
            </w:pPr>
            <w:r>
              <w:rPr>
                <w:rFonts w:cs="Arial"/>
              </w:rPr>
              <w:t>J1-19</w:t>
            </w:r>
          </w:p>
        </w:tc>
        <w:tc>
          <w:tcPr>
            <w:tcW w:w="630" w:type="dxa"/>
            <w:tcBorders>
              <w:top w:val="single" w:sz="4" w:space="0" w:color="auto"/>
              <w:left w:val="single" w:sz="4" w:space="0" w:color="auto"/>
              <w:bottom w:val="single" w:sz="4" w:space="0" w:color="auto"/>
              <w:right w:val="single" w:sz="4" w:space="0" w:color="auto"/>
            </w:tcBorders>
            <w:hideMark/>
          </w:tcPr>
          <w:p w14:paraId="2926FAB5" w14:textId="77777777" w:rsidR="00274576" w:rsidRDefault="00274576" w:rsidP="00274576">
            <w:pPr>
              <w:spacing w:line="256" w:lineRule="auto"/>
              <w:rPr>
                <w:rFonts w:cs="Arial"/>
              </w:rPr>
            </w:pPr>
            <w:r>
              <w:rPr>
                <w:rFonts w:cs="Arial"/>
              </w:rPr>
              <w:t>I/O</w:t>
            </w:r>
          </w:p>
        </w:tc>
        <w:tc>
          <w:tcPr>
            <w:tcW w:w="3328" w:type="dxa"/>
            <w:tcBorders>
              <w:top w:val="single" w:sz="4" w:space="0" w:color="auto"/>
              <w:left w:val="single" w:sz="4" w:space="0" w:color="auto"/>
              <w:bottom w:val="single" w:sz="4" w:space="0" w:color="auto"/>
              <w:right w:val="single" w:sz="4" w:space="0" w:color="auto"/>
            </w:tcBorders>
            <w:hideMark/>
          </w:tcPr>
          <w:p w14:paraId="576CC932" w14:textId="77777777" w:rsidR="00274576" w:rsidRDefault="00274576" w:rsidP="00274576">
            <w:pPr>
              <w:spacing w:line="256" w:lineRule="auto"/>
              <w:rPr>
                <w:rFonts w:cs="Arial"/>
              </w:rPr>
            </w:pPr>
            <w:r>
              <w:rPr>
                <w:rFonts w:cs="Arial"/>
              </w:rPr>
              <w:t>CAN H</w:t>
            </w:r>
          </w:p>
        </w:tc>
        <w:tc>
          <w:tcPr>
            <w:tcW w:w="850" w:type="dxa"/>
            <w:tcBorders>
              <w:top w:val="single" w:sz="4" w:space="0" w:color="auto"/>
              <w:left w:val="single" w:sz="4" w:space="0" w:color="auto"/>
              <w:bottom w:val="single" w:sz="4" w:space="0" w:color="auto"/>
              <w:right w:val="single" w:sz="4" w:space="0" w:color="auto"/>
            </w:tcBorders>
            <w:hideMark/>
          </w:tcPr>
          <w:p w14:paraId="036F5C08"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622A62B7" w14:textId="77777777" w:rsidR="00274576" w:rsidRDefault="00274576" w:rsidP="00274576">
            <w:pPr>
              <w:spacing w:line="256" w:lineRule="auto"/>
              <w:rPr>
                <w:rFonts w:cs="Arial"/>
              </w:rPr>
            </w:pPr>
            <w:r>
              <w:rPr>
                <w:rFonts w:cs="Arial"/>
              </w:rPr>
              <w:t>On-Demand test will exit if loss communication to tester for greater than 5 seconds.</w:t>
            </w:r>
          </w:p>
        </w:tc>
        <w:tc>
          <w:tcPr>
            <w:tcW w:w="1598" w:type="dxa"/>
            <w:tcBorders>
              <w:top w:val="single" w:sz="4" w:space="0" w:color="auto"/>
              <w:left w:val="single" w:sz="4" w:space="0" w:color="auto"/>
              <w:bottom w:val="single" w:sz="4" w:space="0" w:color="auto"/>
              <w:right w:val="single" w:sz="4" w:space="0" w:color="auto"/>
            </w:tcBorders>
            <w:hideMark/>
          </w:tcPr>
          <w:p w14:paraId="0F19EF15" w14:textId="77777777" w:rsidR="00274576" w:rsidRDefault="00274576" w:rsidP="00274576">
            <w:pPr>
              <w:spacing w:line="256" w:lineRule="auto"/>
              <w:rPr>
                <w:rFonts w:cs="Arial"/>
              </w:rPr>
            </w:pPr>
            <w:r>
              <w:rPr>
                <w:rFonts w:cs="Arial"/>
              </w:rPr>
              <w:t>N/A</w:t>
            </w:r>
          </w:p>
        </w:tc>
      </w:tr>
      <w:tr w:rsidR="00274576" w14:paraId="7D6163F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F1FB3B8" w14:textId="77777777" w:rsidR="00274576" w:rsidRDefault="00274576" w:rsidP="00274576">
            <w:pPr>
              <w:spacing w:line="256" w:lineRule="auto"/>
              <w:rPr>
                <w:rFonts w:cs="Arial"/>
              </w:rPr>
            </w:pPr>
            <w:r>
              <w:rPr>
                <w:rFonts w:cs="Arial"/>
              </w:rPr>
              <w:t>J1-20</w:t>
            </w:r>
          </w:p>
        </w:tc>
        <w:tc>
          <w:tcPr>
            <w:tcW w:w="630" w:type="dxa"/>
            <w:tcBorders>
              <w:top w:val="single" w:sz="4" w:space="0" w:color="auto"/>
              <w:left w:val="single" w:sz="4" w:space="0" w:color="auto"/>
              <w:bottom w:val="single" w:sz="4" w:space="0" w:color="auto"/>
              <w:right w:val="single" w:sz="4" w:space="0" w:color="auto"/>
            </w:tcBorders>
            <w:hideMark/>
          </w:tcPr>
          <w:p w14:paraId="1E3E654D"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5AC0EB13"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36072945"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4BC70F16"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2E9AA2B9" w14:textId="77777777" w:rsidR="00274576" w:rsidRDefault="00274576" w:rsidP="00274576">
            <w:pPr>
              <w:spacing w:line="256" w:lineRule="auto"/>
              <w:rPr>
                <w:rFonts w:cs="Arial"/>
              </w:rPr>
            </w:pPr>
            <w:r>
              <w:rPr>
                <w:rFonts w:cs="Arial"/>
              </w:rPr>
              <w:t>N/A</w:t>
            </w:r>
          </w:p>
        </w:tc>
      </w:tr>
      <w:tr w:rsidR="00274576" w14:paraId="73925AA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C4566AF" w14:textId="77777777" w:rsidR="00274576" w:rsidRDefault="00274576" w:rsidP="00274576">
            <w:pPr>
              <w:spacing w:line="256" w:lineRule="auto"/>
              <w:rPr>
                <w:rFonts w:cs="Arial"/>
              </w:rPr>
            </w:pPr>
            <w:r>
              <w:rPr>
                <w:rFonts w:cs="Arial"/>
              </w:rPr>
              <w:t>J1-21</w:t>
            </w:r>
          </w:p>
        </w:tc>
        <w:tc>
          <w:tcPr>
            <w:tcW w:w="630" w:type="dxa"/>
            <w:tcBorders>
              <w:top w:val="single" w:sz="4" w:space="0" w:color="auto"/>
              <w:left w:val="single" w:sz="4" w:space="0" w:color="auto"/>
              <w:bottom w:val="single" w:sz="4" w:space="0" w:color="auto"/>
              <w:right w:val="single" w:sz="4" w:space="0" w:color="auto"/>
            </w:tcBorders>
            <w:hideMark/>
          </w:tcPr>
          <w:p w14:paraId="2D80FA9A"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481AB42C"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437EC7BD"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71C169A2"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23FE7319" w14:textId="77777777" w:rsidR="00274576" w:rsidRDefault="00274576" w:rsidP="00274576">
            <w:pPr>
              <w:spacing w:line="256" w:lineRule="auto"/>
              <w:rPr>
                <w:rFonts w:cs="Arial"/>
              </w:rPr>
            </w:pPr>
            <w:r>
              <w:rPr>
                <w:rFonts w:cs="Arial"/>
              </w:rPr>
              <w:t>N/A</w:t>
            </w:r>
          </w:p>
        </w:tc>
      </w:tr>
      <w:tr w:rsidR="00274576" w14:paraId="3C429726"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0AD7B75" w14:textId="77777777" w:rsidR="00274576" w:rsidRDefault="00274576" w:rsidP="00274576">
            <w:pPr>
              <w:spacing w:line="256" w:lineRule="auto"/>
              <w:rPr>
                <w:rFonts w:cs="Arial"/>
              </w:rPr>
            </w:pPr>
            <w:r>
              <w:rPr>
                <w:rFonts w:cs="Arial"/>
              </w:rPr>
              <w:t>J1-22</w:t>
            </w:r>
          </w:p>
        </w:tc>
        <w:tc>
          <w:tcPr>
            <w:tcW w:w="630" w:type="dxa"/>
            <w:tcBorders>
              <w:top w:val="single" w:sz="4" w:space="0" w:color="auto"/>
              <w:left w:val="single" w:sz="4" w:space="0" w:color="auto"/>
              <w:bottom w:val="single" w:sz="4" w:space="0" w:color="auto"/>
              <w:right w:val="single" w:sz="4" w:space="0" w:color="auto"/>
            </w:tcBorders>
            <w:hideMark/>
          </w:tcPr>
          <w:p w14:paraId="2A6624D3"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2B9F8D04"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22F1AE8B"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2CC1C70A"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20FD9B7C" w14:textId="77777777" w:rsidR="00274576" w:rsidRDefault="00274576" w:rsidP="00274576">
            <w:pPr>
              <w:spacing w:line="256" w:lineRule="auto"/>
              <w:rPr>
                <w:rFonts w:cs="Arial"/>
              </w:rPr>
            </w:pPr>
            <w:r>
              <w:rPr>
                <w:rFonts w:cs="Arial"/>
              </w:rPr>
              <w:t>N/A</w:t>
            </w:r>
          </w:p>
        </w:tc>
      </w:tr>
      <w:tr w:rsidR="00274576" w14:paraId="19DA94C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1AD61FF" w14:textId="77777777" w:rsidR="00274576" w:rsidRDefault="00274576" w:rsidP="00274576">
            <w:pPr>
              <w:spacing w:line="256" w:lineRule="auto"/>
              <w:rPr>
                <w:rFonts w:cs="Arial"/>
              </w:rPr>
            </w:pPr>
            <w:r>
              <w:rPr>
                <w:rFonts w:cs="Arial"/>
              </w:rPr>
              <w:t>J1-23</w:t>
            </w:r>
          </w:p>
        </w:tc>
        <w:tc>
          <w:tcPr>
            <w:tcW w:w="630" w:type="dxa"/>
            <w:tcBorders>
              <w:top w:val="single" w:sz="4" w:space="0" w:color="auto"/>
              <w:left w:val="single" w:sz="4" w:space="0" w:color="auto"/>
              <w:bottom w:val="single" w:sz="4" w:space="0" w:color="auto"/>
              <w:right w:val="single" w:sz="4" w:space="0" w:color="auto"/>
            </w:tcBorders>
            <w:hideMark/>
          </w:tcPr>
          <w:p w14:paraId="539561A1"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24CF5035"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4044B840"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275D5587"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42A6F38F" w14:textId="77777777" w:rsidR="00274576" w:rsidRDefault="00274576" w:rsidP="00274576">
            <w:pPr>
              <w:spacing w:line="256" w:lineRule="auto"/>
              <w:rPr>
                <w:rFonts w:cs="Arial"/>
              </w:rPr>
            </w:pPr>
            <w:r>
              <w:rPr>
                <w:rFonts w:cs="Arial"/>
              </w:rPr>
              <w:t>N/A</w:t>
            </w:r>
          </w:p>
        </w:tc>
      </w:tr>
      <w:tr w:rsidR="00274576" w14:paraId="1F41EB91"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18AA2B5" w14:textId="77777777" w:rsidR="00274576" w:rsidRDefault="00274576" w:rsidP="00274576">
            <w:pPr>
              <w:spacing w:line="256" w:lineRule="auto"/>
              <w:rPr>
                <w:rFonts w:cs="Arial"/>
              </w:rPr>
            </w:pPr>
            <w:r>
              <w:rPr>
                <w:rFonts w:cs="Arial"/>
              </w:rPr>
              <w:t>J1-24</w:t>
            </w:r>
          </w:p>
        </w:tc>
        <w:tc>
          <w:tcPr>
            <w:tcW w:w="630" w:type="dxa"/>
            <w:tcBorders>
              <w:top w:val="single" w:sz="4" w:space="0" w:color="auto"/>
              <w:left w:val="single" w:sz="4" w:space="0" w:color="auto"/>
              <w:bottom w:val="single" w:sz="4" w:space="0" w:color="auto"/>
              <w:right w:val="single" w:sz="4" w:space="0" w:color="auto"/>
            </w:tcBorders>
            <w:hideMark/>
          </w:tcPr>
          <w:p w14:paraId="6E90E2BA"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4756E5D7" w14:textId="77777777" w:rsidR="00274576" w:rsidRDefault="00274576" w:rsidP="00274576">
            <w:pPr>
              <w:spacing w:line="256" w:lineRule="auto"/>
              <w:rPr>
                <w:rFonts w:cs="Arial"/>
              </w:rPr>
            </w:pPr>
            <w:r>
              <w:rPr>
                <w:rFonts w:cs="Arial"/>
              </w:rPr>
              <w:t>AVAS Speaker 1 -</w:t>
            </w:r>
          </w:p>
        </w:tc>
        <w:tc>
          <w:tcPr>
            <w:tcW w:w="850" w:type="dxa"/>
            <w:tcBorders>
              <w:top w:val="single" w:sz="4" w:space="0" w:color="auto"/>
              <w:left w:val="single" w:sz="4" w:space="0" w:color="auto"/>
              <w:bottom w:val="single" w:sz="4" w:space="0" w:color="auto"/>
              <w:right w:val="single" w:sz="4" w:space="0" w:color="auto"/>
            </w:tcBorders>
            <w:hideMark/>
          </w:tcPr>
          <w:p w14:paraId="6BBC5513"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tcPr>
          <w:p w14:paraId="3318B04A" w14:textId="77777777" w:rsidR="00274576" w:rsidRDefault="00274576" w:rsidP="00274576">
            <w:pPr>
              <w:spacing w:line="256" w:lineRule="auto"/>
              <w:rPr>
                <w:rFonts w:cs="Arial"/>
              </w:rPr>
            </w:pPr>
            <w:r>
              <w:rPr>
                <w:rFonts w:cs="Arial"/>
              </w:rPr>
              <w:t xml:space="preserve">Set if Amplifier Chip indicates open (9A0613), short to battery (9A0612), short to ground (9A0611), or </w:t>
            </w:r>
            <w:r>
              <w:rPr>
                <w:rFonts w:cs="Arial"/>
              </w:rPr>
              <w:lastRenderedPageBreak/>
              <w:t>shorted together (9A0601).</w:t>
            </w:r>
          </w:p>
          <w:p w14:paraId="552FE06C"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28C16B66" w14:textId="77777777" w:rsidR="00274576" w:rsidRDefault="00274576" w:rsidP="00274576">
            <w:pPr>
              <w:spacing w:line="256" w:lineRule="auto"/>
              <w:rPr>
                <w:rFonts w:cs="Arial"/>
              </w:rPr>
            </w:pPr>
            <w:r>
              <w:rPr>
                <w:rFonts w:cs="Arial"/>
              </w:rPr>
              <w:lastRenderedPageBreak/>
              <w:t>AVAS Speaker 1 = Enabled</w:t>
            </w:r>
          </w:p>
        </w:tc>
      </w:tr>
      <w:tr w:rsidR="00274576" w14:paraId="52ECFDE5"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EF6E667" w14:textId="77777777" w:rsidR="00274576" w:rsidRDefault="00274576" w:rsidP="00274576">
            <w:pPr>
              <w:spacing w:line="256" w:lineRule="auto"/>
              <w:rPr>
                <w:rFonts w:cs="Arial"/>
              </w:rPr>
            </w:pPr>
            <w:r>
              <w:rPr>
                <w:rFonts w:cs="Arial"/>
              </w:rPr>
              <w:t>J1-25</w:t>
            </w:r>
          </w:p>
        </w:tc>
        <w:tc>
          <w:tcPr>
            <w:tcW w:w="630" w:type="dxa"/>
            <w:tcBorders>
              <w:top w:val="single" w:sz="4" w:space="0" w:color="auto"/>
              <w:left w:val="single" w:sz="4" w:space="0" w:color="auto"/>
              <w:bottom w:val="single" w:sz="4" w:space="0" w:color="auto"/>
              <w:right w:val="single" w:sz="4" w:space="0" w:color="auto"/>
            </w:tcBorders>
            <w:hideMark/>
          </w:tcPr>
          <w:p w14:paraId="20F1D742"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8DBD0A5" w14:textId="77777777" w:rsidR="00274576" w:rsidRDefault="00274576" w:rsidP="00274576">
            <w:pPr>
              <w:spacing w:line="256" w:lineRule="auto"/>
              <w:rPr>
                <w:rFonts w:cs="Arial"/>
              </w:rPr>
            </w:pPr>
            <w:r>
              <w:rPr>
                <w:rFonts w:cs="Arial"/>
              </w:rPr>
              <w:t>AVAS Speaker 2 +</w:t>
            </w:r>
          </w:p>
        </w:tc>
        <w:tc>
          <w:tcPr>
            <w:tcW w:w="850" w:type="dxa"/>
            <w:tcBorders>
              <w:top w:val="single" w:sz="4" w:space="0" w:color="auto"/>
              <w:left w:val="single" w:sz="4" w:space="0" w:color="auto"/>
              <w:bottom w:val="single" w:sz="4" w:space="0" w:color="auto"/>
              <w:right w:val="single" w:sz="4" w:space="0" w:color="auto"/>
            </w:tcBorders>
            <w:hideMark/>
          </w:tcPr>
          <w:p w14:paraId="23E049B2"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E77FFF6" w14:textId="77777777" w:rsidR="00274576" w:rsidRDefault="00274576" w:rsidP="00274576">
            <w:pPr>
              <w:spacing w:line="256" w:lineRule="auto"/>
              <w:rPr>
                <w:rFonts w:cs="Arial"/>
              </w:rPr>
            </w:pPr>
          </w:p>
          <w:p w14:paraId="0CA37974"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76771EFE" w14:textId="77777777" w:rsidR="00274576" w:rsidRDefault="00274576" w:rsidP="00274576">
            <w:pPr>
              <w:spacing w:line="256" w:lineRule="auto"/>
              <w:rPr>
                <w:rFonts w:cs="Arial"/>
              </w:rPr>
            </w:pPr>
            <w:r>
              <w:rPr>
                <w:rFonts w:cs="Arial"/>
              </w:rPr>
              <w:t>AVAS Speaker 2 = Enabled</w:t>
            </w:r>
          </w:p>
        </w:tc>
      </w:tr>
      <w:tr w:rsidR="00274576" w14:paraId="0BA96B1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8D50B56" w14:textId="77777777" w:rsidR="00274576" w:rsidRDefault="00274576" w:rsidP="00274576">
            <w:pPr>
              <w:spacing w:line="256" w:lineRule="auto"/>
              <w:rPr>
                <w:rFonts w:cs="Arial"/>
              </w:rPr>
            </w:pPr>
            <w:r>
              <w:rPr>
                <w:rFonts w:cs="Arial"/>
              </w:rPr>
              <w:t>J1-26</w:t>
            </w:r>
          </w:p>
        </w:tc>
        <w:tc>
          <w:tcPr>
            <w:tcW w:w="630" w:type="dxa"/>
            <w:tcBorders>
              <w:top w:val="single" w:sz="4" w:space="0" w:color="auto"/>
              <w:left w:val="single" w:sz="4" w:space="0" w:color="auto"/>
              <w:bottom w:val="single" w:sz="4" w:space="0" w:color="auto"/>
              <w:right w:val="single" w:sz="4" w:space="0" w:color="auto"/>
            </w:tcBorders>
            <w:hideMark/>
          </w:tcPr>
          <w:p w14:paraId="5020D794"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16FB33D7" w14:textId="77777777" w:rsidR="00274576" w:rsidRDefault="00274576" w:rsidP="00274576">
            <w:pPr>
              <w:spacing w:line="256" w:lineRule="auto"/>
              <w:rPr>
                <w:rFonts w:cs="Arial"/>
              </w:rPr>
            </w:pPr>
            <w:r>
              <w:rPr>
                <w:rFonts w:cs="Arial"/>
              </w:rPr>
              <w:t>DRDL Rx-</w:t>
            </w:r>
          </w:p>
        </w:tc>
        <w:tc>
          <w:tcPr>
            <w:tcW w:w="850" w:type="dxa"/>
            <w:tcBorders>
              <w:top w:val="single" w:sz="4" w:space="0" w:color="auto"/>
              <w:left w:val="single" w:sz="4" w:space="0" w:color="auto"/>
              <w:bottom w:val="single" w:sz="4" w:space="0" w:color="auto"/>
              <w:right w:val="single" w:sz="4" w:space="0" w:color="auto"/>
            </w:tcBorders>
            <w:hideMark/>
          </w:tcPr>
          <w:p w14:paraId="3E00883C"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35774A6D" w14:textId="77777777" w:rsidR="00274576" w:rsidRDefault="00274576" w:rsidP="00274576">
            <w:pPr>
              <w:spacing w:line="256" w:lineRule="auto"/>
              <w:rPr>
                <w:rFonts w:cs="Arial"/>
              </w:rPr>
            </w:pPr>
            <w:r>
              <w:rPr>
                <w:rFonts w:cs="Arial"/>
              </w:rPr>
              <w:t>Sync Handles Test</w:t>
            </w:r>
          </w:p>
        </w:tc>
        <w:tc>
          <w:tcPr>
            <w:tcW w:w="1598" w:type="dxa"/>
            <w:tcBorders>
              <w:top w:val="single" w:sz="4" w:space="0" w:color="auto"/>
              <w:left w:val="single" w:sz="4" w:space="0" w:color="auto"/>
              <w:bottom w:val="single" w:sz="4" w:space="0" w:color="auto"/>
              <w:right w:val="single" w:sz="4" w:space="0" w:color="auto"/>
            </w:tcBorders>
            <w:hideMark/>
          </w:tcPr>
          <w:p w14:paraId="3C6F0F44" w14:textId="77777777" w:rsidR="00274576" w:rsidRDefault="00274576" w:rsidP="00274576">
            <w:pPr>
              <w:spacing w:line="256" w:lineRule="auto"/>
              <w:rPr>
                <w:rFonts w:cs="Arial"/>
              </w:rPr>
            </w:pPr>
            <w:r>
              <w:rPr>
                <w:rFonts w:cs="Arial"/>
              </w:rPr>
              <w:t>N/A</w:t>
            </w:r>
          </w:p>
        </w:tc>
      </w:tr>
      <w:tr w:rsidR="00274576" w14:paraId="0AA8EAF8"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D7EEEFB" w14:textId="77777777" w:rsidR="00274576" w:rsidRDefault="00274576" w:rsidP="00274576">
            <w:pPr>
              <w:spacing w:line="256" w:lineRule="auto"/>
              <w:rPr>
                <w:rFonts w:cs="Arial"/>
              </w:rPr>
            </w:pPr>
            <w:r>
              <w:rPr>
                <w:rFonts w:cs="Arial"/>
              </w:rPr>
              <w:t>J1-27</w:t>
            </w:r>
          </w:p>
        </w:tc>
        <w:tc>
          <w:tcPr>
            <w:tcW w:w="630" w:type="dxa"/>
            <w:tcBorders>
              <w:top w:val="single" w:sz="4" w:space="0" w:color="auto"/>
              <w:left w:val="single" w:sz="4" w:space="0" w:color="auto"/>
              <w:bottom w:val="single" w:sz="4" w:space="0" w:color="auto"/>
              <w:right w:val="single" w:sz="4" w:space="0" w:color="auto"/>
            </w:tcBorders>
            <w:hideMark/>
          </w:tcPr>
          <w:p w14:paraId="09A2FCE9"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4CCD3582" w14:textId="77777777" w:rsidR="00274576" w:rsidRDefault="00274576" w:rsidP="00274576">
            <w:pPr>
              <w:spacing w:line="256" w:lineRule="auto"/>
              <w:rPr>
                <w:rFonts w:cs="Arial"/>
              </w:rPr>
            </w:pPr>
            <w:r>
              <w:rPr>
                <w:rFonts w:cs="Arial"/>
              </w:rPr>
              <w:t>DRDL Tx-</w:t>
            </w:r>
          </w:p>
        </w:tc>
        <w:tc>
          <w:tcPr>
            <w:tcW w:w="850" w:type="dxa"/>
            <w:tcBorders>
              <w:top w:val="single" w:sz="4" w:space="0" w:color="auto"/>
              <w:left w:val="single" w:sz="4" w:space="0" w:color="auto"/>
              <w:bottom w:val="single" w:sz="4" w:space="0" w:color="auto"/>
              <w:right w:val="single" w:sz="4" w:space="0" w:color="auto"/>
            </w:tcBorders>
            <w:hideMark/>
          </w:tcPr>
          <w:p w14:paraId="778AA546"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1CF36199" w14:textId="77777777" w:rsidR="00274576" w:rsidRDefault="00274576" w:rsidP="00274576">
            <w:pPr>
              <w:spacing w:line="256" w:lineRule="auto"/>
              <w:rPr>
                <w:rFonts w:cs="Arial"/>
              </w:rPr>
            </w:pPr>
            <w:r>
              <w:rPr>
                <w:rFonts w:cs="Arial"/>
              </w:rPr>
              <w:t>Sync Handles Test</w:t>
            </w:r>
          </w:p>
        </w:tc>
        <w:tc>
          <w:tcPr>
            <w:tcW w:w="1598" w:type="dxa"/>
            <w:tcBorders>
              <w:top w:val="single" w:sz="4" w:space="0" w:color="auto"/>
              <w:left w:val="single" w:sz="4" w:space="0" w:color="auto"/>
              <w:bottom w:val="single" w:sz="4" w:space="0" w:color="auto"/>
              <w:right w:val="single" w:sz="4" w:space="0" w:color="auto"/>
            </w:tcBorders>
            <w:hideMark/>
          </w:tcPr>
          <w:p w14:paraId="3FF3E51A" w14:textId="77777777" w:rsidR="00274576" w:rsidRDefault="00274576" w:rsidP="00274576">
            <w:pPr>
              <w:spacing w:line="256" w:lineRule="auto"/>
              <w:rPr>
                <w:rFonts w:cs="Arial"/>
              </w:rPr>
            </w:pPr>
            <w:r>
              <w:rPr>
                <w:rFonts w:cs="Arial"/>
              </w:rPr>
              <w:t>N/A</w:t>
            </w:r>
          </w:p>
        </w:tc>
      </w:tr>
      <w:tr w:rsidR="00274576" w14:paraId="601C54B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D4ADB60" w14:textId="77777777" w:rsidR="00274576" w:rsidRDefault="00274576" w:rsidP="00274576">
            <w:pPr>
              <w:spacing w:line="256" w:lineRule="auto"/>
              <w:rPr>
                <w:rFonts w:cs="Arial"/>
              </w:rPr>
            </w:pPr>
            <w:r>
              <w:rPr>
                <w:rFonts w:cs="Arial"/>
              </w:rPr>
              <w:t>J1-28</w:t>
            </w:r>
          </w:p>
        </w:tc>
        <w:tc>
          <w:tcPr>
            <w:tcW w:w="630" w:type="dxa"/>
            <w:tcBorders>
              <w:top w:val="single" w:sz="4" w:space="0" w:color="auto"/>
              <w:left w:val="single" w:sz="4" w:space="0" w:color="auto"/>
              <w:bottom w:val="single" w:sz="4" w:space="0" w:color="auto"/>
              <w:right w:val="single" w:sz="4" w:space="0" w:color="auto"/>
            </w:tcBorders>
            <w:hideMark/>
          </w:tcPr>
          <w:p w14:paraId="0BCEBCF5"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1533B6A2"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7BF21E18"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1279763C"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58B9847B" w14:textId="77777777" w:rsidR="00274576" w:rsidRDefault="00274576" w:rsidP="00274576">
            <w:pPr>
              <w:spacing w:line="256" w:lineRule="auto"/>
              <w:rPr>
                <w:rFonts w:cs="Arial"/>
              </w:rPr>
            </w:pPr>
            <w:r>
              <w:rPr>
                <w:rFonts w:cs="Arial"/>
              </w:rPr>
              <w:t>N/A</w:t>
            </w:r>
          </w:p>
        </w:tc>
      </w:tr>
      <w:tr w:rsidR="00274576" w14:paraId="60B5AC8F"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9EB2894" w14:textId="77777777" w:rsidR="00274576" w:rsidRDefault="00274576" w:rsidP="00274576">
            <w:pPr>
              <w:spacing w:line="256" w:lineRule="auto"/>
              <w:rPr>
                <w:rFonts w:cs="Arial"/>
              </w:rPr>
            </w:pPr>
            <w:r>
              <w:rPr>
                <w:rFonts w:cs="Arial"/>
              </w:rPr>
              <w:t>J1-29</w:t>
            </w:r>
          </w:p>
        </w:tc>
        <w:tc>
          <w:tcPr>
            <w:tcW w:w="630" w:type="dxa"/>
            <w:tcBorders>
              <w:top w:val="single" w:sz="4" w:space="0" w:color="auto"/>
              <w:left w:val="single" w:sz="4" w:space="0" w:color="auto"/>
              <w:bottom w:val="single" w:sz="4" w:space="0" w:color="auto"/>
              <w:right w:val="single" w:sz="4" w:space="0" w:color="auto"/>
            </w:tcBorders>
            <w:hideMark/>
          </w:tcPr>
          <w:p w14:paraId="0D809AC6"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19BE4BB7"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346B5E48"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160CCFD8"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048E433A" w14:textId="77777777" w:rsidR="00274576" w:rsidRDefault="00274576" w:rsidP="00274576">
            <w:pPr>
              <w:spacing w:line="256" w:lineRule="auto"/>
              <w:rPr>
                <w:rFonts w:cs="Arial"/>
              </w:rPr>
            </w:pPr>
            <w:r>
              <w:rPr>
                <w:rFonts w:cs="Arial"/>
              </w:rPr>
              <w:t>N/A</w:t>
            </w:r>
          </w:p>
        </w:tc>
      </w:tr>
      <w:tr w:rsidR="00274576" w14:paraId="6B79AB44"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4A9D566" w14:textId="77777777" w:rsidR="00274576" w:rsidRDefault="00274576" w:rsidP="00274576">
            <w:pPr>
              <w:spacing w:line="256" w:lineRule="auto"/>
              <w:rPr>
                <w:rFonts w:cs="Arial"/>
              </w:rPr>
            </w:pPr>
            <w:r>
              <w:rPr>
                <w:rFonts w:cs="Arial"/>
              </w:rPr>
              <w:t>J1-30</w:t>
            </w:r>
          </w:p>
        </w:tc>
        <w:tc>
          <w:tcPr>
            <w:tcW w:w="630" w:type="dxa"/>
            <w:tcBorders>
              <w:top w:val="single" w:sz="4" w:space="0" w:color="auto"/>
              <w:left w:val="single" w:sz="4" w:space="0" w:color="auto"/>
              <w:bottom w:val="single" w:sz="4" w:space="0" w:color="auto"/>
              <w:right w:val="single" w:sz="4" w:space="0" w:color="auto"/>
            </w:tcBorders>
            <w:hideMark/>
          </w:tcPr>
          <w:p w14:paraId="726C6FA9" w14:textId="77777777" w:rsidR="00274576" w:rsidRDefault="00274576" w:rsidP="00274576">
            <w:pPr>
              <w:spacing w:line="256" w:lineRule="auto"/>
              <w:rPr>
                <w:rFonts w:cs="Arial"/>
              </w:rPr>
            </w:pPr>
            <w:r>
              <w:rPr>
                <w:rFonts w:cs="Arial"/>
              </w:rPr>
              <w:t>I/O</w:t>
            </w:r>
          </w:p>
        </w:tc>
        <w:tc>
          <w:tcPr>
            <w:tcW w:w="3328" w:type="dxa"/>
            <w:tcBorders>
              <w:top w:val="single" w:sz="4" w:space="0" w:color="auto"/>
              <w:left w:val="single" w:sz="4" w:space="0" w:color="auto"/>
              <w:bottom w:val="single" w:sz="4" w:space="0" w:color="auto"/>
              <w:right w:val="single" w:sz="4" w:space="0" w:color="auto"/>
            </w:tcBorders>
            <w:hideMark/>
          </w:tcPr>
          <w:p w14:paraId="45049CC8" w14:textId="77777777" w:rsidR="00274576" w:rsidRDefault="00274576" w:rsidP="00274576">
            <w:pPr>
              <w:spacing w:line="256" w:lineRule="auto"/>
              <w:rPr>
                <w:rFonts w:cs="Arial"/>
              </w:rPr>
            </w:pPr>
            <w:r>
              <w:rPr>
                <w:rFonts w:cs="Arial"/>
              </w:rPr>
              <w:t>CAN L</w:t>
            </w:r>
          </w:p>
        </w:tc>
        <w:tc>
          <w:tcPr>
            <w:tcW w:w="850" w:type="dxa"/>
            <w:tcBorders>
              <w:top w:val="single" w:sz="4" w:space="0" w:color="auto"/>
              <w:left w:val="single" w:sz="4" w:space="0" w:color="auto"/>
              <w:bottom w:val="single" w:sz="4" w:space="0" w:color="auto"/>
              <w:right w:val="single" w:sz="4" w:space="0" w:color="auto"/>
            </w:tcBorders>
            <w:hideMark/>
          </w:tcPr>
          <w:p w14:paraId="5CFF7E32"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50992053" w14:textId="77777777" w:rsidR="00274576" w:rsidRDefault="00274576" w:rsidP="00274576">
            <w:pPr>
              <w:spacing w:line="256" w:lineRule="auto"/>
              <w:rPr>
                <w:rFonts w:cs="Arial"/>
              </w:rPr>
            </w:pPr>
            <w:r>
              <w:rPr>
                <w:rFonts w:cs="Arial"/>
              </w:rPr>
              <w:t>On-Demand test will exit if loss communication to tester for greater than 5 seconds.</w:t>
            </w:r>
          </w:p>
        </w:tc>
        <w:tc>
          <w:tcPr>
            <w:tcW w:w="1598" w:type="dxa"/>
            <w:tcBorders>
              <w:top w:val="single" w:sz="4" w:space="0" w:color="auto"/>
              <w:left w:val="single" w:sz="4" w:space="0" w:color="auto"/>
              <w:bottom w:val="single" w:sz="4" w:space="0" w:color="auto"/>
              <w:right w:val="single" w:sz="4" w:space="0" w:color="auto"/>
            </w:tcBorders>
            <w:hideMark/>
          </w:tcPr>
          <w:p w14:paraId="1D79FA07" w14:textId="77777777" w:rsidR="00274576" w:rsidRDefault="00274576" w:rsidP="00274576">
            <w:pPr>
              <w:spacing w:line="256" w:lineRule="auto"/>
              <w:rPr>
                <w:rFonts w:cs="Arial"/>
              </w:rPr>
            </w:pPr>
            <w:r>
              <w:rPr>
                <w:rFonts w:cs="Arial"/>
              </w:rPr>
              <w:t>N/A</w:t>
            </w:r>
          </w:p>
        </w:tc>
      </w:tr>
      <w:tr w:rsidR="00274576" w14:paraId="168198E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5AC4FE8" w14:textId="77777777" w:rsidR="00274576" w:rsidRDefault="00274576" w:rsidP="00274576">
            <w:pPr>
              <w:spacing w:line="256" w:lineRule="auto"/>
              <w:rPr>
                <w:rFonts w:cs="Arial"/>
              </w:rPr>
            </w:pPr>
            <w:r>
              <w:rPr>
                <w:rFonts w:cs="Arial"/>
              </w:rPr>
              <w:t>J1-31</w:t>
            </w:r>
          </w:p>
        </w:tc>
        <w:tc>
          <w:tcPr>
            <w:tcW w:w="630" w:type="dxa"/>
            <w:tcBorders>
              <w:top w:val="single" w:sz="4" w:space="0" w:color="auto"/>
              <w:left w:val="single" w:sz="4" w:space="0" w:color="auto"/>
              <w:bottom w:val="single" w:sz="4" w:space="0" w:color="auto"/>
              <w:right w:val="single" w:sz="4" w:space="0" w:color="auto"/>
            </w:tcBorders>
            <w:hideMark/>
          </w:tcPr>
          <w:p w14:paraId="2E824908"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573871E6"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2B767506"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7A74334E"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56E12627" w14:textId="77777777" w:rsidR="00274576" w:rsidRDefault="00274576" w:rsidP="00274576">
            <w:pPr>
              <w:spacing w:line="256" w:lineRule="auto"/>
              <w:rPr>
                <w:rFonts w:cs="Arial"/>
              </w:rPr>
            </w:pPr>
            <w:r>
              <w:rPr>
                <w:rFonts w:cs="Arial"/>
              </w:rPr>
              <w:t>N/A</w:t>
            </w:r>
          </w:p>
        </w:tc>
      </w:tr>
      <w:tr w:rsidR="00274576" w14:paraId="54648E0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4D2F377" w14:textId="77777777" w:rsidR="00274576" w:rsidRDefault="00274576" w:rsidP="00274576">
            <w:pPr>
              <w:spacing w:line="256" w:lineRule="auto"/>
              <w:rPr>
                <w:rFonts w:cs="Arial"/>
              </w:rPr>
            </w:pPr>
            <w:r>
              <w:rPr>
                <w:rFonts w:cs="Arial"/>
              </w:rPr>
              <w:t>J1-32</w:t>
            </w:r>
          </w:p>
        </w:tc>
        <w:tc>
          <w:tcPr>
            <w:tcW w:w="630" w:type="dxa"/>
            <w:tcBorders>
              <w:top w:val="single" w:sz="4" w:space="0" w:color="auto"/>
              <w:left w:val="single" w:sz="4" w:space="0" w:color="auto"/>
              <w:bottom w:val="single" w:sz="4" w:space="0" w:color="auto"/>
              <w:right w:val="single" w:sz="4" w:space="0" w:color="auto"/>
            </w:tcBorders>
            <w:hideMark/>
          </w:tcPr>
          <w:p w14:paraId="2BD2DC25"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53544EF5"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6465ECD6"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353BB3CC"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4E6D5BB8" w14:textId="77777777" w:rsidR="00274576" w:rsidRDefault="00274576" w:rsidP="00274576">
            <w:pPr>
              <w:spacing w:line="256" w:lineRule="auto"/>
              <w:rPr>
                <w:rFonts w:cs="Arial"/>
              </w:rPr>
            </w:pPr>
            <w:r>
              <w:rPr>
                <w:rFonts w:cs="Arial"/>
              </w:rPr>
              <w:t>N/A</w:t>
            </w:r>
          </w:p>
        </w:tc>
      </w:tr>
      <w:tr w:rsidR="00274576" w14:paraId="7CD9DD6B"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0A9FA90" w14:textId="77777777" w:rsidR="00274576" w:rsidRDefault="00274576" w:rsidP="00274576">
            <w:pPr>
              <w:spacing w:line="256" w:lineRule="auto"/>
              <w:rPr>
                <w:rFonts w:cs="Arial"/>
              </w:rPr>
            </w:pPr>
            <w:r>
              <w:rPr>
                <w:rFonts w:cs="Arial"/>
              </w:rPr>
              <w:t>J2-1</w:t>
            </w:r>
          </w:p>
        </w:tc>
        <w:tc>
          <w:tcPr>
            <w:tcW w:w="630" w:type="dxa"/>
            <w:tcBorders>
              <w:top w:val="single" w:sz="4" w:space="0" w:color="auto"/>
              <w:left w:val="single" w:sz="4" w:space="0" w:color="auto"/>
              <w:bottom w:val="single" w:sz="4" w:space="0" w:color="auto"/>
              <w:right w:val="single" w:sz="4" w:space="0" w:color="auto"/>
            </w:tcBorders>
            <w:hideMark/>
          </w:tcPr>
          <w:p w14:paraId="03FE337E"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4A0A1FB2"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016ECEFA"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13070219"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0EE8322F" w14:textId="77777777" w:rsidR="00274576" w:rsidRDefault="00274576" w:rsidP="00274576">
            <w:pPr>
              <w:spacing w:line="256" w:lineRule="auto"/>
              <w:rPr>
                <w:rFonts w:cs="Arial"/>
              </w:rPr>
            </w:pPr>
            <w:r>
              <w:rPr>
                <w:rFonts w:cs="Arial"/>
              </w:rPr>
              <w:t>N/A</w:t>
            </w:r>
          </w:p>
        </w:tc>
      </w:tr>
      <w:tr w:rsidR="00274576" w14:paraId="0BAF165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D105E19" w14:textId="77777777" w:rsidR="00274576" w:rsidRDefault="00274576" w:rsidP="00274576">
            <w:pPr>
              <w:spacing w:line="256" w:lineRule="auto"/>
              <w:rPr>
                <w:rFonts w:cs="Arial"/>
              </w:rPr>
            </w:pPr>
            <w:r>
              <w:rPr>
                <w:rFonts w:cs="Arial"/>
              </w:rPr>
              <w:t>J2-2</w:t>
            </w:r>
          </w:p>
        </w:tc>
        <w:tc>
          <w:tcPr>
            <w:tcW w:w="630" w:type="dxa"/>
            <w:tcBorders>
              <w:top w:val="single" w:sz="4" w:space="0" w:color="auto"/>
              <w:left w:val="single" w:sz="4" w:space="0" w:color="auto"/>
              <w:bottom w:val="single" w:sz="4" w:space="0" w:color="auto"/>
              <w:right w:val="single" w:sz="4" w:space="0" w:color="auto"/>
            </w:tcBorders>
            <w:hideMark/>
          </w:tcPr>
          <w:p w14:paraId="07F6CFDC"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2290D82E"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29C22B76"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190A240A"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351542C4" w14:textId="77777777" w:rsidR="00274576" w:rsidRDefault="00274576" w:rsidP="00274576">
            <w:pPr>
              <w:spacing w:line="256" w:lineRule="auto"/>
              <w:rPr>
                <w:rFonts w:cs="Arial"/>
              </w:rPr>
            </w:pPr>
            <w:r>
              <w:rPr>
                <w:rFonts w:cs="Arial"/>
              </w:rPr>
              <w:t>N/A</w:t>
            </w:r>
          </w:p>
        </w:tc>
      </w:tr>
      <w:tr w:rsidR="00274576" w14:paraId="5C1C0CC2"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6F91033" w14:textId="77777777" w:rsidR="00274576" w:rsidRDefault="00274576" w:rsidP="00274576">
            <w:pPr>
              <w:spacing w:line="256" w:lineRule="auto"/>
              <w:rPr>
                <w:rFonts w:cs="Arial"/>
              </w:rPr>
            </w:pPr>
            <w:r>
              <w:rPr>
                <w:rFonts w:cs="Arial"/>
              </w:rPr>
              <w:t>J2-3</w:t>
            </w:r>
          </w:p>
        </w:tc>
        <w:tc>
          <w:tcPr>
            <w:tcW w:w="630" w:type="dxa"/>
            <w:tcBorders>
              <w:top w:val="single" w:sz="4" w:space="0" w:color="auto"/>
              <w:left w:val="single" w:sz="4" w:space="0" w:color="auto"/>
              <w:bottom w:val="single" w:sz="4" w:space="0" w:color="auto"/>
              <w:right w:val="single" w:sz="4" w:space="0" w:color="auto"/>
            </w:tcBorders>
            <w:hideMark/>
          </w:tcPr>
          <w:p w14:paraId="2BEF5363"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175ED529"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2C24315B"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03863107"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4E13792A" w14:textId="77777777" w:rsidR="00274576" w:rsidRDefault="00274576" w:rsidP="00274576">
            <w:pPr>
              <w:spacing w:line="256" w:lineRule="auto"/>
              <w:rPr>
                <w:rFonts w:cs="Arial"/>
              </w:rPr>
            </w:pPr>
            <w:r>
              <w:rPr>
                <w:rFonts w:cs="Arial"/>
              </w:rPr>
              <w:t>N/A</w:t>
            </w:r>
          </w:p>
        </w:tc>
      </w:tr>
      <w:tr w:rsidR="00274576" w14:paraId="5F2C360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B2259C6" w14:textId="77777777" w:rsidR="00274576" w:rsidRDefault="00274576" w:rsidP="00274576">
            <w:pPr>
              <w:spacing w:line="256" w:lineRule="auto"/>
              <w:rPr>
                <w:rFonts w:cs="Arial"/>
              </w:rPr>
            </w:pPr>
            <w:r>
              <w:rPr>
                <w:rFonts w:cs="Arial"/>
              </w:rPr>
              <w:t>J2-4</w:t>
            </w:r>
          </w:p>
        </w:tc>
        <w:tc>
          <w:tcPr>
            <w:tcW w:w="630" w:type="dxa"/>
            <w:tcBorders>
              <w:top w:val="single" w:sz="4" w:space="0" w:color="auto"/>
              <w:left w:val="single" w:sz="4" w:space="0" w:color="auto"/>
              <w:bottom w:val="single" w:sz="4" w:space="0" w:color="auto"/>
              <w:right w:val="single" w:sz="4" w:space="0" w:color="auto"/>
            </w:tcBorders>
            <w:hideMark/>
          </w:tcPr>
          <w:p w14:paraId="2FDADEF7"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7AA881FE"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2D8FEC6E"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056DF4E2"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66582910" w14:textId="77777777" w:rsidR="00274576" w:rsidRDefault="00274576" w:rsidP="00274576">
            <w:pPr>
              <w:spacing w:line="256" w:lineRule="auto"/>
              <w:rPr>
                <w:rFonts w:cs="Arial"/>
              </w:rPr>
            </w:pPr>
            <w:r>
              <w:rPr>
                <w:rFonts w:cs="Arial"/>
              </w:rPr>
              <w:t>N/A</w:t>
            </w:r>
          </w:p>
        </w:tc>
      </w:tr>
      <w:tr w:rsidR="00274576" w14:paraId="60936E4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E21CE56" w14:textId="77777777" w:rsidR="00274576" w:rsidRDefault="00274576" w:rsidP="00274576">
            <w:pPr>
              <w:spacing w:line="256" w:lineRule="auto"/>
              <w:rPr>
                <w:rFonts w:cs="Arial"/>
              </w:rPr>
            </w:pPr>
            <w:r>
              <w:rPr>
                <w:rFonts w:cs="Arial"/>
              </w:rPr>
              <w:t>J2-5</w:t>
            </w:r>
          </w:p>
        </w:tc>
        <w:tc>
          <w:tcPr>
            <w:tcW w:w="630" w:type="dxa"/>
            <w:tcBorders>
              <w:top w:val="single" w:sz="4" w:space="0" w:color="auto"/>
              <w:left w:val="single" w:sz="4" w:space="0" w:color="auto"/>
              <w:bottom w:val="single" w:sz="4" w:space="0" w:color="auto"/>
              <w:right w:val="single" w:sz="4" w:space="0" w:color="auto"/>
            </w:tcBorders>
            <w:hideMark/>
          </w:tcPr>
          <w:p w14:paraId="31F595A1"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357A19E8"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L (Stream 76</w:t>
            </w:r>
            <w:proofErr w:type="gramStart"/>
            <w:r>
              <w:rPr>
                <w:rFonts w:cs="Arial"/>
              </w:rPr>
              <w:t>)  -</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284099A5"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515329E7" w14:textId="77777777" w:rsidR="00274576" w:rsidRDefault="00274576" w:rsidP="00274576">
            <w:pPr>
              <w:spacing w:line="256" w:lineRule="auto"/>
              <w:rPr>
                <w:rFonts w:cs="Arial"/>
              </w:rPr>
            </w:pPr>
            <w:r>
              <w:rPr>
                <w:rFonts w:cs="Arial"/>
              </w:rPr>
              <w:t xml:space="preserve">Set if Amplifier Chip indicates open (9A1113), short to ground (9A1111), short to battery (9A1112), or shorted across (9A1101). </w:t>
            </w:r>
          </w:p>
        </w:tc>
        <w:tc>
          <w:tcPr>
            <w:tcW w:w="1598" w:type="dxa"/>
            <w:tcBorders>
              <w:top w:val="single" w:sz="4" w:space="0" w:color="auto"/>
              <w:left w:val="single" w:sz="4" w:space="0" w:color="auto"/>
              <w:bottom w:val="single" w:sz="4" w:space="0" w:color="auto"/>
              <w:right w:val="single" w:sz="4" w:space="0" w:color="auto"/>
            </w:tcBorders>
            <w:hideMark/>
          </w:tcPr>
          <w:p w14:paraId="7E7B7062"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Left Speakers = Speaker or Speaker and Tweeter.</w:t>
            </w:r>
          </w:p>
        </w:tc>
      </w:tr>
      <w:tr w:rsidR="00274576" w14:paraId="3C6BD956"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2F9FA8D" w14:textId="77777777" w:rsidR="00274576" w:rsidRDefault="00274576" w:rsidP="00274576">
            <w:pPr>
              <w:spacing w:line="256" w:lineRule="auto"/>
              <w:rPr>
                <w:rFonts w:cs="Arial"/>
              </w:rPr>
            </w:pPr>
            <w:r>
              <w:rPr>
                <w:rFonts w:cs="Arial"/>
              </w:rPr>
              <w:t>J2-5</w:t>
            </w:r>
          </w:p>
        </w:tc>
        <w:tc>
          <w:tcPr>
            <w:tcW w:w="630" w:type="dxa"/>
            <w:tcBorders>
              <w:top w:val="single" w:sz="4" w:space="0" w:color="auto"/>
              <w:left w:val="single" w:sz="4" w:space="0" w:color="auto"/>
              <w:bottom w:val="single" w:sz="4" w:space="0" w:color="auto"/>
              <w:right w:val="single" w:sz="4" w:space="0" w:color="auto"/>
            </w:tcBorders>
            <w:hideMark/>
          </w:tcPr>
          <w:p w14:paraId="1B0DB084"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73981C1"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L (Stream 76</w:t>
            </w:r>
            <w:proofErr w:type="gramStart"/>
            <w:r>
              <w:rPr>
                <w:rFonts w:cs="Arial"/>
              </w:rPr>
              <w:t>)  -</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7433C617"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1435FAA" w14:textId="77777777" w:rsidR="00274576" w:rsidRDefault="00274576" w:rsidP="00274576">
            <w:pPr>
              <w:spacing w:line="256" w:lineRule="auto"/>
              <w:rPr>
                <w:rFonts w:cs="Arial"/>
              </w:rPr>
            </w:pPr>
            <w:r>
              <w:rPr>
                <w:rFonts w:cs="Arial"/>
              </w:rPr>
              <w:t>Set if Amplifier Chip indicates open (928A13).</w:t>
            </w:r>
          </w:p>
        </w:tc>
        <w:tc>
          <w:tcPr>
            <w:tcW w:w="1598" w:type="dxa"/>
            <w:tcBorders>
              <w:top w:val="single" w:sz="4" w:space="0" w:color="auto"/>
              <w:left w:val="single" w:sz="4" w:space="0" w:color="auto"/>
              <w:bottom w:val="single" w:sz="4" w:space="0" w:color="auto"/>
              <w:right w:val="single" w:sz="4" w:space="0" w:color="auto"/>
            </w:tcBorders>
            <w:hideMark/>
          </w:tcPr>
          <w:p w14:paraId="10B9A140"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Left Speakers = Tweeter or Speaker and Tweeter.</w:t>
            </w:r>
          </w:p>
        </w:tc>
      </w:tr>
      <w:tr w:rsidR="00274576" w14:paraId="10F20BC2"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07D895B" w14:textId="77777777" w:rsidR="00274576" w:rsidRDefault="00274576" w:rsidP="00274576">
            <w:pPr>
              <w:spacing w:line="256" w:lineRule="auto"/>
              <w:rPr>
                <w:rFonts w:cs="Arial"/>
              </w:rPr>
            </w:pPr>
            <w:r>
              <w:rPr>
                <w:rFonts w:cs="Arial"/>
              </w:rPr>
              <w:t>J2-6</w:t>
            </w:r>
          </w:p>
        </w:tc>
        <w:tc>
          <w:tcPr>
            <w:tcW w:w="630" w:type="dxa"/>
            <w:tcBorders>
              <w:top w:val="single" w:sz="4" w:space="0" w:color="auto"/>
              <w:left w:val="single" w:sz="4" w:space="0" w:color="auto"/>
              <w:bottom w:val="single" w:sz="4" w:space="0" w:color="auto"/>
              <w:right w:val="single" w:sz="4" w:space="0" w:color="auto"/>
            </w:tcBorders>
            <w:hideMark/>
          </w:tcPr>
          <w:p w14:paraId="3B0B2068"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34E70009"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w:t>
            </w:r>
            <w:proofErr w:type="gramStart"/>
            <w:r>
              <w:rPr>
                <w:rFonts w:cs="Arial"/>
              </w:rPr>
              <w:t>L( Stream</w:t>
            </w:r>
            <w:proofErr w:type="gramEnd"/>
            <w:r>
              <w:rPr>
                <w:rFonts w:cs="Arial"/>
              </w:rPr>
              <w:t xml:space="preserve"> 76)  +</w:t>
            </w:r>
          </w:p>
        </w:tc>
        <w:tc>
          <w:tcPr>
            <w:tcW w:w="850" w:type="dxa"/>
            <w:tcBorders>
              <w:top w:val="single" w:sz="4" w:space="0" w:color="auto"/>
              <w:left w:val="single" w:sz="4" w:space="0" w:color="auto"/>
              <w:bottom w:val="single" w:sz="4" w:space="0" w:color="auto"/>
              <w:right w:val="single" w:sz="4" w:space="0" w:color="auto"/>
            </w:tcBorders>
            <w:hideMark/>
          </w:tcPr>
          <w:p w14:paraId="1CF93356"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F332A75" w14:textId="77777777" w:rsidR="00274576" w:rsidRDefault="00274576" w:rsidP="00274576">
            <w:pPr>
              <w:spacing w:line="256" w:lineRule="auto"/>
              <w:rPr>
                <w:rFonts w:cs="Arial"/>
              </w:rPr>
            </w:pPr>
            <w:r>
              <w:rPr>
                <w:rFonts w:cs="Arial"/>
              </w:rPr>
              <w:t xml:space="preserve">Set if Amplifier Chip indicates open (9A1113), short to ground (9A1111), short to battery (9A1112), or shorted across (9A1101). </w:t>
            </w:r>
          </w:p>
        </w:tc>
        <w:tc>
          <w:tcPr>
            <w:tcW w:w="1598" w:type="dxa"/>
            <w:tcBorders>
              <w:top w:val="single" w:sz="4" w:space="0" w:color="auto"/>
              <w:left w:val="single" w:sz="4" w:space="0" w:color="auto"/>
              <w:bottom w:val="single" w:sz="4" w:space="0" w:color="auto"/>
              <w:right w:val="single" w:sz="4" w:space="0" w:color="auto"/>
            </w:tcBorders>
            <w:hideMark/>
          </w:tcPr>
          <w:p w14:paraId="08F09789"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Left Speakers = Speaker or Speaker and Tweeter.</w:t>
            </w:r>
          </w:p>
        </w:tc>
      </w:tr>
      <w:tr w:rsidR="00274576" w14:paraId="1C96E058"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0B9D2AA" w14:textId="77777777" w:rsidR="00274576" w:rsidRDefault="00274576" w:rsidP="00274576">
            <w:pPr>
              <w:spacing w:line="256" w:lineRule="auto"/>
              <w:rPr>
                <w:rFonts w:cs="Arial"/>
              </w:rPr>
            </w:pPr>
            <w:r>
              <w:rPr>
                <w:rFonts w:cs="Arial"/>
              </w:rPr>
              <w:t>J2-6</w:t>
            </w:r>
          </w:p>
        </w:tc>
        <w:tc>
          <w:tcPr>
            <w:tcW w:w="630" w:type="dxa"/>
            <w:tcBorders>
              <w:top w:val="single" w:sz="4" w:space="0" w:color="auto"/>
              <w:left w:val="single" w:sz="4" w:space="0" w:color="auto"/>
              <w:bottom w:val="single" w:sz="4" w:space="0" w:color="auto"/>
              <w:right w:val="single" w:sz="4" w:space="0" w:color="auto"/>
            </w:tcBorders>
            <w:hideMark/>
          </w:tcPr>
          <w:p w14:paraId="63D39EA5"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487A0671"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L </w:t>
            </w:r>
            <w:proofErr w:type="gramStart"/>
            <w:r>
              <w:rPr>
                <w:rFonts w:cs="Arial"/>
              </w:rPr>
              <w:t>( Stream</w:t>
            </w:r>
            <w:proofErr w:type="gramEnd"/>
            <w:r>
              <w:rPr>
                <w:rFonts w:cs="Arial"/>
              </w:rPr>
              <w:t xml:space="preserve"> 76)   +</w:t>
            </w:r>
          </w:p>
        </w:tc>
        <w:tc>
          <w:tcPr>
            <w:tcW w:w="850" w:type="dxa"/>
            <w:tcBorders>
              <w:top w:val="single" w:sz="4" w:space="0" w:color="auto"/>
              <w:left w:val="single" w:sz="4" w:space="0" w:color="auto"/>
              <w:bottom w:val="single" w:sz="4" w:space="0" w:color="auto"/>
              <w:right w:val="single" w:sz="4" w:space="0" w:color="auto"/>
            </w:tcBorders>
            <w:hideMark/>
          </w:tcPr>
          <w:p w14:paraId="0C56097A"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5BB63A6D" w14:textId="77777777" w:rsidR="00274576" w:rsidRDefault="00274576" w:rsidP="00274576">
            <w:pPr>
              <w:spacing w:line="256" w:lineRule="auto"/>
              <w:rPr>
                <w:rFonts w:cs="Arial"/>
              </w:rPr>
            </w:pPr>
            <w:r>
              <w:rPr>
                <w:rFonts w:cs="Arial"/>
              </w:rPr>
              <w:t>Set if Amplifier Chip indicates open (928A13).</w:t>
            </w:r>
          </w:p>
        </w:tc>
        <w:tc>
          <w:tcPr>
            <w:tcW w:w="1598" w:type="dxa"/>
            <w:tcBorders>
              <w:top w:val="single" w:sz="4" w:space="0" w:color="auto"/>
              <w:left w:val="single" w:sz="4" w:space="0" w:color="auto"/>
              <w:bottom w:val="single" w:sz="4" w:space="0" w:color="auto"/>
              <w:right w:val="single" w:sz="4" w:space="0" w:color="auto"/>
            </w:tcBorders>
            <w:hideMark/>
          </w:tcPr>
          <w:p w14:paraId="78EC4EC5"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Left Speakers = Tweeter or Speaker and Tweeter.</w:t>
            </w:r>
          </w:p>
        </w:tc>
      </w:tr>
      <w:tr w:rsidR="00274576" w14:paraId="125E33E1"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3293E59" w14:textId="77777777" w:rsidR="00274576" w:rsidRDefault="00274576" w:rsidP="00274576">
            <w:pPr>
              <w:spacing w:line="256" w:lineRule="auto"/>
              <w:rPr>
                <w:rFonts w:cs="Arial"/>
              </w:rPr>
            </w:pPr>
            <w:r>
              <w:rPr>
                <w:rFonts w:cs="Arial"/>
              </w:rPr>
              <w:t>J2-7</w:t>
            </w:r>
          </w:p>
        </w:tc>
        <w:tc>
          <w:tcPr>
            <w:tcW w:w="630" w:type="dxa"/>
            <w:tcBorders>
              <w:top w:val="single" w:sz="4" w:space="0" w:color="auto"/>
              <w:left w:val="single" w:sz="4" w:space="0" w:color="auto"/>
              <w:bottom w:val="single" w:sz="4" w:space="0" w:color="auto"/>
              <w:right w:val="single" w:sz="4" w:space="0" w:color="auto"/>
            </w:tcBorders>
            <w:hideMark/>
          </w:tcPr>
          <w:p w14:paraId="4049C6E1"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695F8AD0"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115D4F0B"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43AE07AD"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066957E9" w14:textId="77777777" w:rsidR="00274576" w:rsidRDefault="00274576" w:rsidP="00274576">
            <w:pPr>
              <w:spacing w:line="256" w:lineRule="auto"/>
              <w:rPr>
                <w:rFonts w:cs="Arial"/>
              </w:rPr>
            </w:pPr>
            <w:r>
              <w:rPr>
                <w:rFonts w:cs="Arial"/>
              </w:rPr>
              <w:t>N/A</w:t>
            </w:r>
          </w:p>
        </w:tc>
      </w:tr>
      <w:tr w:rsidR="00274576" w14:paraId="5DC88F3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2F8F4FD" w14:textId="77777777" w:rsidR="00274576" w:rsidRDefault="00274576" w:rsidP="00274576">
            <w:pPr>
              <w:spacing w:line="256" w:lineRule="auto"/>
              <w:rPr>
                <w:rFonts w:cs="Arial"/>
              </w:rPr>
            </w:pPr>
            <w:r>
              <w:rPr>
                <w:rFonts w:cs="Arial"/>
              </w:rPr>
              <w:t>J2-8</w:t>
            </w:r>
          </w:p>
        </w:tc>
        <w:tc>
          <w:tcPr>
            <w:tcW w:w="630" w:type="dxa"/>
            <w:tcBorders>
              <w:top w:val="single" w:sz="4" w:space="0" w:color="auto"/>
              <w:left w:val="single" w:sz="4" w:space="0" w:color="auto"/>
              <w:bottom w:val="single" w:sz="4" w:space="0" w:color="auto"/>
              <w:right w:val="single" w:sz="4" w:space="0" w:color="auto"/>
            </w:tcBorders>
            <w:hideMark/>
          </w:tcPr>
          <w:p w14:paraId="63DB54DE"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7053A302"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53A1862D"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76A54F53"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3EE12155" w14:textId="77777777" w:rsidR="00274576" w:rsidRDefault="00274576" w:rsidP="00274576">
            <w:pPr>
              <w:spacing w:line="256" w:lineRule="auto"/>
              <w:rPr>
                <w:rFonts w:cs="Arial"/>
              </w:rPr>
            </w:pPr>
            <w:r>
              <w:rPr>
                <w:rFonts w:cs="Arial"/>
              </w:rPr>
              <w:t>N/A</w:t>
            </w:r>
          </w:p>
        </w:tc>
      </w:tr>
      <w:tr w:rsidR="00274576" w14:paraId="60A5C9CE"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22B5346" w14:textId="77777777" w:rsidR="00274576" w:rsidRDefault="00274576" w:rsidP="00274576">
            <w:pPr>
              <w:spacing w:line="256" w:lineRule="auto"/>
              <w:rPr>
                <w:rFonts w:cs="Arial"/>
              </w:rPr>
            </w:pPr>
            <w:r>
              <w:rPr>
                <w:rFonts w:cs="Arial"/>
              </w:rPr>
              <w:t>J2-9</w:t>
            </w:r>
          </w:p>
        </w:tc>
        <w:tc>
          <w:tcPr>
            <w:tcW w:w="630" w:type="dxa"/>
            <w:tcBorders>
              <w:top w:val="single" w:sz="4" w:space="0" w:color="auto"/>
              <w:left w:val="single" w:sz="4" w:space="0" w:color="auto"/>
              <w:bottom w:val="single" w:sz="4" w:space="0" w:color="auto"/>
              <w:right w:val="single" w:sz="4" w:space="0" w:color="auto"/>
            </w:tcBorders>
            <w:hideMark/>
          </w:tcPr>
          <w:p w14:paraId="03268EE8"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945121A"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R (Stream 77</w:t>
            </w:r>
            <w:proofErr w:type="gramStart"/>
            <w:r>
              <w:rPr>
                <w:rFonts w:cs="Arial"/>
              </w:rPr>
              <w:t>)  -</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69D455A6"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1E6A8EF" w14:textId="77777777" w:rsidR="00274576" w:rsidRDefault="00274576" w:rsidP="00274576">
            <w:pPr>
              <w:spacing w:line="256" w:lineRule="auto"/>
              <w:rPr>
                <w:rFonts w:cs="Arial"/>
              </w:rPr>
            </w:pPr>
            <w:r>
              <w:rPr>
                <w:rFonts w:cs="Arial"/>
              </w:rPr>
              <w:t xml:space="preserve">Set if Amplifier Chip indicates open (9A1213), short to ground (9A1211), short to battery (9A1212), or shorted across (9C1201). </w:t>
            </w:r>
          </w:p>
        </w:tc>
        <w:tc>
          <w:tcPr>
            <w:tcW w:w="1598" w:type="dxa"/>
            <w:tcBorders>
              <w:top w:val="single" w:sz="4" w:space="0" w:color="auto"/>
              <w:left w:val="single" w:sz="4" w:space="0" w:color="auto"/>
              <w:bottom w:val="single" w:sz="4" w:space="0" w:color="auto"/>
              <w:right w:val="single" w:sz="4" w:space="0" w:color="auto"/>
            </w:tcBorders>
            <w:hideMark/>
          </w:tcPr>
          <w:p w14:paraId="58EB9451"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Right Speakers = Speaker or Speaker and Tweeter.</w:t>
            </w:r>
          </w:p>
        </w:tc>
      </w:tr>
      <w:tr w:rsidR="00274576" w14:paraId="6128054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33BD0A2" w14:textId="77777777" w:rsidR="00274576" w:rsidRDefault="00274576" w:rsidP="00274576">
            <w:pPr>
              <w:spacing w:line="256" w:lineRule="auto"/>
              <w:rPr>
                <w:rFonts w:cs="Arial"/>
              </w:rPr>
            </w:pPr>
            <w:r>
              <w:rPr>
                <w:rFonts w:cs="Arial"/>
              </w:rPr>
              <w:t>J2-9</w:t>
            </w:r>
          </w:p>
        </w:tc>
        <w:tc>
          <w:tcPr>
            <w:tcW w:w="630" w:type="dxa"/>
            <w:tcBorders>
              <w:top w:val="single" w:sz="4" w:space="0" w:color="auto"/>
              <w:left w:val="single" w:sz="4" w:space="0" w:color="auto"/>
              <w:bottom w:val="single" w:sz="4" w:space="0" w:color="auto"/>
              <w:right w:val="single" w:sz="4" w:space="0" w:color="auto"/>
            </w:tcBorders>
            <w:hideMark/>
          </w:tcPr>
          <w:p w14:paraId="38BFA6CD"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B6ED90C"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R (Stream 77</w:t>
            </w:r>
            <w:proofErr w:type="gramStart"/>
            <w:r>
              <w:rPr>
                <w:rFonts w:cs="Arial"/>
              </w:rPr>
              <w:t>)  -</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56895B47"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E7F9C4A" w14:textId="77777777" w:rsidR="00274576" w:rsidRDefault="00274576" w:rsidP="00274576">
            <w:pPr>
              <w:spacing w:line="256" w:lineRule="auto"/>
              <w:rPr>
                <w:rFonts w:cs="Arial"/>
              </w:rPr>
            </w:pPr>
            <w:r>
              <w:rPr>
                <w:rFonts w:cs="Arial"/>
              </w:rPr>
              <w:t>Set if Amplifier Chip indicates open (928B13).</w:t>
            </w:r>
          </w:p>
        </w:tc>
        <w:tc>
          <w:tcPr>
            <w:tcW w:w="1598" w:type="dxa"/>
            <w:tcBorders>
              <w:top w:val="single" w:sz="4" w:space="0" w:color="auto"/>
              <w:left w:val="single" w:sz="4" w:space="0" w:color="auto"/>
              <w:bottom w:val="single" w:sz="4" w:space="0" w:color="auto"/>
              <w:right w:val="single" w:sz="4" w:space="0" w:color="auto"/>
            </w:tcBorders>
            <w:hideMark/>
          </w:tcPr>
          <w:p w14:paraId="309BB97F"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Right Speakers = Tweeter or </w:t>
            </w:r>
            <w:r>
              <w:rPr>
                <w:rFonts w:cs="Arial"/>
              </w:rPr>
              <w:lastRenderedPageBreak/>
              <w:t>Speaker and Tweeter.</w:t>
            </w:r>
          </w:p>
        </w:tc>
      </w:tr>
      <w:tr w:rsidR="00274576" w14:paraId="05DDCC11"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75FE503" w14:textId="77777777" w:rsidR="00274576" w:rsidRDefault="00274576" w:rsidP="00274576">
            <w:pPr>
              <w:spacing w:line="256" w:lineRule="auto"/>
              <w:rPr>
                <w:rFonts w:cs="Arial"/>
              </w:rPr>
            </w:pPr>
            <w:r>
              <w:rPr>
                <w:rFonts w:cs="Arial"/>
              </w:rPr>
              <w:lastRenderedPageBreak/>
              <w:t>J2-10</w:t>
            </w:r>
          </w:p>
        </w:tc>
        <w:tc>
          <w:tcPr>
            <w:tcW w:w="630" w:type="dxa"/>
            <w:tcBorders>
              <w:top w:val="single" w:sz="4" w:space="0" w:color="auto"/>
              <w:left w:val="single" w:sz="4" w:space="0" w:color="auto"/>
              <w:bottom w:val="single" w:sz="4" w:space="0" w:color="auto"/>
              <w:right w:val="single" w:sz="4" w:space="0" w:color="auto"/>
            </w:tcBorders>
            <w:hideMark/>
          </w:tcPr>
          <w:p w14:paraId="14E18AF8"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2B9D0EA2"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R (Stream 77</w:t>
            </w:r>
            <w:proofErr w:type="gramStart"/>
            <w:r>
              <w:rPr>
                <w:rFonts w:cs="Arial"/>
              </w:rPr>
              <w:t>)  +</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43471BB7"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9FF2488" w14:textId="77777777" w:rsidR="00274576" w:rsidRDefault="00274576" w:rsidP="00274576">
            <w:pPr>
              <w:spacing w:line="256" w:lineRule="auto"/>
              <w:rPr>
                <w:rFonts w:cs="Arial"/>
              </w:rPr>
            </w:pPr>
            <w:r>
              <w:rPr>
                <w:rFonts w:cs="Arial"/>
              </w:rPr>
              <w:t xml:space="preserve">Set if Amplifier Chip indicates open (9A1213), short to ground (9A1211), short to battery (9A1212), or shorted across (9C1201). </w:t>
            </w:r>
          </w:p>
        </w:tc>
        <w:tc>
          <w:tcPr>
            <w:tcW w:w="1598" w:type="dxa"/>
            <w:tcBorders>
              <w:top w:val="single" w:sz="4" w:space="0" w:color="auto"/>
              <w:left w:val="single" w:sz="4" w:space="0" w:color="auto"/>
              <w:bottom w:val="single" w:sz="4" w:space="0" w:color="auto"/>
              <w:right w:val="single" w:sz="4" w:space="0" w:color="auto"/>
            </w:tcBorders>
            <w:hideMark/>
          </w:tcPr>
          <w:p w14:paraId="6C294235"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Right Speakers = Speaker or Speaker and Tweeter.</w:t>
            </w:r>
          </w:p>
        </w:tc>
      </w:tr>
      <w:tr w:rsidR="00274576" w14:paraId="6DA87217"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8EA4F5D" w14:textId="77777777" w:rsidR="00274576" w:rsidRDefault="00274576" w:rsidP="00274576">
            <w:pPr>
              <w:spacing w:line="256" w:lineRule="auto"/>
              <w:rPr>
                <w:rFonts w:cs="Arial"/>
              </w:rPr>
            </w:pPr>
            <w:r>
              <w:rPr>
                <w:rFonts w:cs="Arial"/>
              </w:rPr>
              <w:t>J2-10</w:t>
            </w:r>
          </w:p>
        </w:tc>
        <w:tc>
          <w:tcPr>
            <w:tcW w:w="630" w:type="dxa"/>
            <w:tcBorders>
              <w:top w:val="single" w:sz="4" w:space="0" w:color="auto"/>
              <w:left w:val="single" w:sz="4" w:space="0" w:color="auto"/>
              <w:bottom w:val="single" w:sz="4" w:space="0" w:color="auto"/>
              <w:right w:val="single" w:sz="4" w:space="0" w:color="auto"/>
            </w:tcBorders>
            <w:hideMark/>
          </w:tcPr>
          <w:p w14:paraId="3FF37C8D"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7AFDF7EC"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Speaker R (Stream 77</w:t>
            </w:r>
            <w:proofErr w:type="gramStart"/>
            <w:r>
              <w:rPr>
                <w:rFonts w:cs="Arial"/>
              </w:rPr>
              <w:t>)  +</w:t>
            </w:r>
            <w:proofErr w:type="gramEnd"/>
          </w:p>
        </w:tc>
        <w:tc>
          <w:tcPr>
            <w:tcW w:w="850" w:type="dxa"/>
            <w:tcBorders>
              <w:top w:val="single" w:sz="4" w:space="0" w:color="auto"/>
              <w:left w:val="single" w:sz="4" w:space="0" w:color="auto"/>
              <w:bottom w:val="single" w:sz="4" w:space="0" w:color="auto"/>
              <w:right w:val="single" w:sz="4" w:space="0" w:color="auto"/>
            </w:tcBorders>
            <w:hideMark/>
          </w:tcPr>
          <w:p w14:paraId="7C1D1C9B"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3DF5A87" w14:textId="77777777" w:rsidR="00274576" w:rsidRDefault="00274576" w:rsidP="00274576">
            <w:pPr>
              <w:spacing w:line="256" w:lineRule="auto"/>
              <w:rPr>
                <w:rFonts w:cs="Arial"/>
              </w:rPr>
            </w:pPr>
            <w:r>
              <w:rPr>
                <w:rFonts w:cs="Arial"/>
              </w:rPr>
              <w:t>Set if Amplifier Chip indicates open (928B13).</w:t>
            </w:r>
          </w:p>
        </w:tc>
        <w:tc>
          <w:tcPr>
            <w:tcW w:w="1598" w:type="dxa"/>
            <w:tcBorders>
              <w:top w:val="single" w:sz="4" w:space="0" w:color="auto"/>
              <w:left w:val="single" w:sz="4" w:space="0" w:color="auto"/>
              <w:bottom w:val="single" w:sz="4" w:space="0" w:color="auto"/>
              <w:right w:val="single" w:sz="4" w:space="0" w:color="auto"/>
            </w:tcBorders>
            <w:hideMark/>
          </w:tcPr>
          <w:p w14:paraId="2AA09608" w14:textId="77777777" w:rsidR="00274576" w:rsidRDefault="00274576" w:rsidP="00274576">
            <w:pPr>
              <w:spacing w:line="256" w:lineRule="auto"/>
              <w:rPr>
                <w:rFonts w:cs="Arial"/>
              </w:rPr>
            </w:pPr>
            <w:r>
              <w:rPr>
                <w:rFonts w:cs="Arial"/>
              </w:rPr>
              <w:t>3</w:t>
            </w:r>
            <w:r>
              <w:rPr>
                <w:rFonts w:cs="Arial"/>
                <w:vertAlign w:val="superscript"/>
              </w:rPr>
              <w:t>rd</w:t>
            </w:r>
            <w:r>
              <w:rPr>
                <w:rFonts w:cs="Arial"/>
              </w:rPr>
              <w:t xml:space="preserve"> Row Right Speakers = Tweeter or Speaker and Tweeter.</w:t>
            </w:r>
          </w:p>
        </w:tc>
      </w:tr>
      <w:tr w:rsidR="00274576" w14:paraId="29F93E85"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22DDD9B" w14:textId="77777777" w:rsidR="00274576" w:rsidRDefault="00274576" w:rsidP="00274576">
            <w:pPr>
              <w:spacing w:line="256" w:lineRule="auto"/>
              <w:rPr>
                <w:rFonts w:cs="Arial"/>
              </w:rPr>
            </w:pPr>
            <w:r>
              <w:rPr>
                <w:rFonts w:cs="Arial"/>
              </w:rPr>
              <w:t>J2-11</w:t>
            </w:r>
          </w:p>
        </w:tc>
        <w:tc>
          <w:tcPr>
            <w:tcW w:w="630" w:type="dxa"/>
            <w:tcBorders>
              <w:top w:val="single" w:sz="4" w:space="0" w:color="auto"/>
              <w:left w:val="single" w:sz="4" w:space="0" w:color="auto"/>
              <w:bottom w:val="single" w:sz="4" w:space="0" w:color="auto"/>
              <w:right w:val="single" w:sz="4" w:space="0" w:color="auto"/>
            </w:tcBorders>
            <w:hideMark/>
          </w:tcPr>
          <w:p w14:paraId="649B69E2"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939F691" w14:textId="77777777" w:rsidR="00274576" w:rsidRDefault="00274576" w:rsidP="00274576">
            <w:pPr>
              <w:spacing w:line="256" w:lineRule="auto"/>
              <w:rPr>
                <w:rFonts w:cs="Arial"/>
              </w:rPr>
            </w:pPr>
            <w:r>
              <w:rPr>
                <w:rFonts w:cs="Arial"/>
              </w:rPr>
              <w:t>Interior Mic 1+</w:t>
            </w:r>
          </w:p>
        </w:tc>
        <w:tc>
          <w:tcPr>
            <w:tcW w:w="850" w:type="dxa"/>
            <w:tcBorders>
              <w:top w:val="single" w:sz="4" w:space="0" w:color="auto"/>
              <w:left w:val="single" w:sz="4" w:space="0" w:color="auto"/>
              <w:bottom w:val="single" w:sz="4" w:space="0" w:color="auto"/>
              <w:right w:val="single" w:sz="4" w:space="0" w:color="auto"/>
            </w:tcBorders>
            <w:hideMark/>
          </w:tcPr>
          <w:p w14:paraId="7FB4EEFD"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5B4169B4" w14:textId="77777777" w:rsidR="00274576" w:rsidRDefault="00274576" w:rsidP="00274576">
            <w:pPr>
              <w:spacing w:line="256" w:lineRule="auto"/>
              <w:rPr>
                <w:rFonts w:cs="Arial"/>
              </w:rPr>
            </w:pPr>
            <w:r>
              <w:rPr>
                <w:rFonts w:cs="Arial"/>
              </w:rPr>
              <w:t xml:space="preserve">Microphone is detected if present via hardware.  ACM will set if open 916A13, short to ground 916A11, </w:t>
            </w:r>
            <w:del w:id="3" w:author="VanHouten, John (J.A.)" w:date="2021-10-06T13:45:00Z">
              <w:r w:rsidDel="007A0B33">
                <w:rPr>
                  <w:rFonts w:cs="Arial"/>
                </w:rPr>
                <w:delText xml:space="preserve">or </w:delText>
              </w:r>
            </w:del>
            <w:r>
              <w:rPr>
                <w:rFonts w:cs="Arial"/>
              </w:rPr>
              <w:t xml:space="preserve">short to battery 916A12 for greater than 1 </w:t>
            </w:r>
            <w:proofErr w:type="gramStart"/>
            <w:r>
              <w:rPr>
                <w:rFonts w:cs="Arial"/>
              </w:rPr>
              <w:t>second</w:t>
            </w:r>
            <w:ins w:id="4" w:author="VanHouten, John (J.A.)" w:date="2021-10-06T13:45:00Z">
              <w:r>
                <w:rPr>
                  <w:rFonts w:cs="Arial"/>
                </w:rPr>
                <w:t>, or</w:t>
              </w:r>
              <w:proofErr w:type="gramEnd"/>
              <w:r>
                <w:rPr>
                  <w:rFonts w:cs="Arial"/>
                </w:rPr>
                <w:t xml:space="preserve"> shorted together 916A0</w:t>
              </w:r>
            </w:ins>
            <w:ins w:id="5" w:author="VanHouten, John (J.A.)" w:date="2021-10-06T13:47:00Z">
              <w:r>
                <w:rPr>
                  <w:rFonts w:cs="Arial"/>
                </w:rPr>
                <w:t>1</w:t>
              </w:r>
            </w:ins>
            <w:ins w:id="6" w:author="VanHouten, John (J.A.)" w:date="2021-10-06T13:45:00Z">
              <w:r>
                <w:rPr>
                  <w:rFonts w:cs="Arial"/>
                </w:rPr>
                <w:t xml:space="preserve"> for greater than 1 second.</w:t>
              </w:r>
            </w:ins>
            <w:del w:id="7" w:author="VanHouten, John (J.A.)" w:date="2021-10-06T13:45:00Z">
              <w:r w:rsidDel="007A0B33">
                <w:rPr>
                  <w:rFonts w:cs="Arial"/>
                </w:rPr>
                <w:delText>.</w:delText>
              </w:r>
            </w:del>
          </w:p>
        </w:tc>
        <w:tc>
          <w:tcPr>
            <w:tcW w:w="1598" w:type="dxa"/>
            <w:tcBorders>
              <w:top w:val="single" w:sz="4" w:space="0" w:color="auto"/>
              <w:left w:val="single" w:sz="4" w:space="0" w:color="auto"/>
              <w:bottom w:val="single" w:sz="4" w:space="0" w:color="auto"/>
              <w:right w:val="single" w:sz="4" w:space="0" w:color="auto"/>
            </w:tcBorders>
            <w:hideMark/>
          </w:tcPr>
          <w:p w14:paraId="7780F9BA" w14:textId="77777777" w:rsidR="00274576" w:rsidRDefault="00274576" w:rsidP="00274576">
            <w:pPr>
              <w:spacing w:line="256" w:lineRule="auto"/>
              <w:rPr>
                <w:rFonts w:cs="Arial"/>
              </w:rPr>
            </w:pPr>
            <w:r>
              <w:rPr>
                <w:rFonts w:cs="Arial"/>
              </w:rPr>
              <w:t>Interior Mic1 = Enabled</w:t>
            </w:r>
          </w:p>
        </w:tc>
      </w:tr>
      <w:tr w:rsidR="00274576" w14:paraId="36871DC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9E04829" w14:textId="77777777" w:rsidR="00274576" w:rsidRDefault="00274576" w:rsidP="00274576">
            <w:pPr>
              <w:spacing w:line="256" w:lineRule="auto"/>
              <w:rPr>
                <w:rFonts w:cs="Arial"/>
              </w:rPr>
            </w:pPr>
            <w:r>
              <w:rPr>
                <w:rFonts w:cs="Arial"/>
              </w:rPr>
              <w:t>J2-12</w:t>
            </w:r>
          </w:p>
        </w:tc>
        <w:tc>
          <w:tcPr>
            <w:tcW w:w="630" w:type="dxa"/>
            <w:tcBorders>
              <w:top w:val="single" w:sz="4" w:space="0" w:color="auto"/>
              <w:left w:val="single" w:sz="4" w:space="0" w:color="auto"/>
              <w:bottom w:val="single" w:sz="4" w:space="0" w:color="auto"/>
              <w:right w:val="single" w:sz="4" w:space="0" w:color="auto"/>
            </w:tcBorders>
            <w:hideMark/>
          </w:tcPr>
          <w:p w14:paraId="0C3D308D"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227C5B07" w14:textId="77777777" w:rsidR="00274576" w:rsidRDefault="00274576" w:rsidP="00274576">
            <w:pPr>
              <w:spacing w:line="256" w:lineRule="auto"/>
              <w:rPr>
                <w:rFonts w:cs="Arial"/>
              </w:rPr>
            </w:pPr>
            <w:r>
              <w:rPr>
                <w:rFonts w:cs="Arial"/>
              </w:rPr>
              <w:t>Interior Mic 1 Shield</w:t>
            </w:r>
          </w:p>
        </w:tc>
        <w:tc>
          <w:tcPr>
            <w:tcW w:w="850" w:type="dxa"/>
            <w:tcBorders>
              <w:top w:val="single" w:sz="4" w:space="0" w:color="auto"/>
              <w:left w:val="single" w:sz="4" w:space="0" w:color="auto"/>
              <w:bottom w:val="single" w:sz="4" w:space="0" w:color="auto"/>
              <w:right w:val="single" w:sz="4" w:space="0" w:color="auto"/>
            </w:tcBorders>
            <w:hideMark/>
          </w:tcPr>
          <w:p w14:paraId="17BCF22A"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46A2E7D6"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72A4C785" w14:textId="77777777" w:rsidR="00274576" w:rsidRDefault="00274576" w:rsidP="00274576">
            <w:pPr>
              <w:spacing w:line="256" w:lineRule="auto"/>
              <w:rPr>
                <w:rFonts w:cs="Arial"/>
              </w:rPr>
            </w:pPr>
            <w:r>
              <w:rPr>
                <w:rFonts w:cs="Arial"/>
              </w:rPr>
              <w:t>N/A</w:t>
            </w:r>
          </w:p>
        </w:tc>
      </w:tr>
      <w:tr w:rsidR="00274576" w14:paraId="00A6B4CD"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88EE4E9" w14:textId="77777777" w:rsidR="00274576" w:rsidRDefault="00274576" w:rsidP="00274576">
            <w:pPr>
              <w:spacing w:line="256" w:lineRule="auto"/>
              <w:rPr>
                <w:rFonts w:cs="Arial"/>
              </w:rPr>
            </w:pPr>
            <w:r>
              <w:rPr>
                <w:rFonts w:cs="Arial"/>
              </w:rPr>
              <w:t>J2-13</w:t>
            </w:r>
          </w:p>
        </w:tc>
        <w:tc>
          <w:tcPr>
            <w:tcW w:w="630" w:type="dxa"/>
            <w:tcBorders>
              <w:top w:val="single" w:sz="4" w:space="0" w:color="auto"/>
              <w:left w:val="single" w:sz="4" w:space="0" w:color="auto"/>
              <w:bottom w:val="single" w:sz="4" w:space="0" w:color="auto"/>
              <w:right w:val="single" w:sz="4" w:space="0" w:color="auto"/>
            </w:tcBorders>
            <w:hideMark/>
          </w:tcPr>
          <w:p w14:paraId="1CF0BBA1"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5A5AC210" w14:textId="77777777" w:rsidR="00274576" w:rsidRDefault="00274576" w:rsidP="00274576">
            <w:pPr>
              <w:spacing w:line="256" w:lineRule="auto"/>
              <w:rPr>
                <w:rFonts w:cs="Arial"/>
              </w:rPr>
            </w:pPr>
            <w:r>
              <w:rPr>
                <w:rFonts w:cs="Arial"/>
              </w:rPr>
              <w:t>Interior Mic 2+</w:t>
            </w:r>
          </w:p>
        </w:tc>
        <w:tc>
          <w:tcPr>
            <w:tcW w:w="850" w:type="dxa"/>
            <w:tcBorders>
              <w:top w:val="single" w:sz="4" w:space="0" w:color="auto"/>
              <w:left w:val="single" w:sz="4" w:space="0" w:color="auto"/>
              <w:bottom w:val="single" w:sz="4" w:space="0" w:color="auto"/>
              <w:right w:val="single" w:sz="4" w:space="0" w:color="auto"/>
            </w:tcBorders>
            <w:hideMark/>
          </w:tcPr>
          <w:p w14:paraId="66D3D0F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704051E" w14:textId="77777777" w:rsidR="00274576" w:rsidRDefault="00274576" w:rsidP="00274576">
            <w:pPr>
              <w:spacing w:line="256" w:lineRule="auto"/>
              <w:rPr>
                <w:rFonts w:cs="Arial"/>
              </w:rPr>
            </w:pPr>
            <w:r>
              <w:rPr>
                <w:rFonts w:cs="Arial"/>
              </w:rPr>
              <w:t xml:space="preserve">Microphone is detected if present via hardware.  ACM will set if open 917A13, short to ground 917A11, </w:t>
            </w:r>
            <w:del w:id="8" w:author="VanHouten, John (J.A.)" w:date="2021-10-06T13:45:00Z">
              <w:r w:rsidDel="007A0B33">
                <w:rPr>
                  <w:rFonts w:cs="Arial"/>
                </w:rPr>
                <w:delText>or</w:delText>
              </w:r>
            </w:del>
            <w:r>
              <w:rPr>
                <w:rFonts w:cs="Arial"/>
              </w:rPr>
              <w:t xml:space="preserve"> short to battery 917A12 for greater than one </w:t>
            </w:r>
            <w:proofErr w:type="gramStart"/>
            <w:r>
              <w:rPr>
                <w:rFonts w:cs="Arial"/>
              </w:rPr>
              <w:t>second</w:t>
            </w:r>
            <w:ins w:id="9" w:author="VanHouten, John (J.A.)" w:date="2021-10-06T13:46:00Z">
              <w:r>
                <w:rPr>
                  <w:rFonts w:cs="Arial"/>
                </w:rPr>
                <w:t>, or</w:t>
              </w:r>
              <w:proofErr w:type="gramEnd"/>
              <w:r>
                <w:rPr>
                  <w:rFonts w:cs="Arial"/>
                </w:rPr>
                <w:t xml:space="preserve"> shorted together 916A0</w:t>
              </w:r>
            </w:ins>
            <w:ins w:id="10" w:author="VanHouten, John (J.A.)" w:date="2021-10-06T13:47:00Z">
              <w:r>
                <w:rPr>
                  <w:rFonts w:cs="Arial"/>
                </w:rPr>
                <w:t>1</w:t>
              </w:r>
            </w:ins>
            <w:ins w:id="11" w:author="VanHouten, John (J.A.)" w:date="2021-10-06T13:46:00Z">
              <w:r>
                <w:rPr>
                  <w:rFonts w:cs="Arial"/>
                </w:rPr>
                <w:t xml:space="preserve"> for greater than 1 second</w:t>
              </w:r>
            </w:ins>
            <w:r>
              <w:rPr>
                <w:rFonts w:cs="Arial"/>
              </w:rPr>
              <w:t xml:space="preserve">. </w:t>
            </w:r>
          </w:p>
          <w:p w14:paraId="20453FFE"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1BB4C2ED" w14:textId="77777777" w:rsidR="00274576" w:rsidRDefault="00274576" w:rsidP="00274576">
            <w:pPr>
              <w:spacing w:line="256" w:lineRule="auto"/>
              <w:rPr>
                <w:rFonts w:cs="Arial"/>
              </w:rPr>
            </w:pPr>
            <w:r>
              <w:rPr>
                <w:rFonts w:cs="Arial"/>
              </w:rPr>
              <w:t>Interior Mic2 = Enabled</w:t>
            </w:r>
          </w:p>
        </w:tc>
      </w:tr>
      <w:tr w:rsidR="00274576" w14:paraId="0A0B9D02"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1672C084" w14:textId="77777777" w:rsidR="00274576" w:rsidRDefault="00274576" w:rsidP="00274576">
            <w:pPr>
              <w:spacing w:line="256" w:lineRule="auto"/>
              <w:rPr>
                <w:rFonts w:cs="Arial"/>
              </w:rPr>
            </w:pPr>
            <w:r>
              <w:rPr>
                <w:rFonts w:cs="Arial"/>
              </w:rPr>
              <w:t>J2-14</w:t>
            </w:r>
          </w:p>
        </w:tc>
        <w:tc>
          <w:tcPr>
            <w:tcW w:w="630" w:type="dxa"/>
            <w:tcBorders>
              <w:top w:val="single" w:sz="4" w:space="0" w:color="auto"/>
              <w:left w:val="single" w:sz="4" w:space="0" w:color="auto"/>
              <w:bottom w:val="single" w:sz="4" w:space="0" w:color="auto"/>
              <w:right w:val="single" w:sz="4" w:space="0" w:color="auto"/>
            </w:tcBorders>
            <w:hideMark/>
          </w:tcPr>
          <w:p w14:paraId="4B504997"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62240FB1" w14:textId="77777777" w:rsidR="00274576" w:rsidRDefault="00274576" w:rsidP="00274576">
            <w:pPr>
              <w:spacing w:line="256" w:lineRule="auto"/>
              <w:rPr>
                <w:rFonts w:cs="Arial"/>
              </w:rPr>
            </w:pPr>
            <w:r>
              <w:rPr>
                <w:rFonts w:cs="Arial"/>
              </w:rPr>
              <w:t>Interior Mic 3+</w:t>
            </w:r>
          </w:p>
        </w:tc>
        <w:tc>
          <w:tcPr>
            <w:tcW w:w="850" w:type="dxa"/>
            <w:tcBorders>
              <w:top w:val="single" w:sz="4" w:space="0" w:color="auto"/>
              <w:left w:val="single" w:sz="4" w:space="0" w:color="auto"/>
              <w:bottom w:val="single" w:sz="4" w:space="0" w:color="auto"/>
              <w:right w:val="single" w:sz="4" w:space="0" w:color="auto"/>
            </w:tcBorders>
            <w:hideMark/>
          </w:tcPr>
          <w:p w14:paraId="1C7AD5C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2F67793A" w14:textId="77777777" w:rsidR="00274576" w:rsidRDefault="00274576" w:rsidP="00274576">
            <w:pPr>
              <w:spacing w:line="256" w:lineRule="auto"/>
              <w:rPr>
                <w:rFonts w:cs="Arial"/>
              </w:rPr>
            </w:pPr>
            <w:r>
              <w:rPr>
                <w:rFonts w:cs="Arial"/>
              </w:rPr>
              <w:t>Microphone is detected if present via hardware.  ACM will set if open 93F513, short to ground 93F511</w:t>
            </w:r>
            <w:del w:id="12" w:author="VanHouten, John (J.A.)" w:date="2021-10-06T13:46:00Z">
              <w:r w:rsidDel="007A0B33">
                <w:rPr>
                  <w:rFonts w:cs="Arial"/>
                </w:rPr>
                <w:delText xml:space="preserve">or </w:delText>
              </w:r>
            </w:del>
            <w:r>
              <w:rPr>
                <w:rFonts w:cs="Arial"/>
              </w:rPr>
              <w:t>,</w:t>
            </w:r>
            <w:del w:id="13" w:author="VanHouten, John (J.A.)" w:date="2021-10-06T13:46:00Z">
              <w:r w:rsidDel="007A0B33">
                <w:rPr>
                  <w:rFonts w:cs="Arial"/>
                </w:rPr>
                <w:delText xml:space="preserve"> </w:delText>
              </w:r>
            </w:del>
            <w:r>
              <w:rPr>
                <w:rFonts w:cs="Arial"/>
              </w:rPr>
              <w:t xml:space="preserve">short to battery 93F512 for greater than one </w:t>
            </w:r>
            <w:proofErr w:type="gramStart"/>
            <w:r>
              <w:rPr>
                <w:rFonts w:cs="Arial"/>
              </w:rPr>
              <w:t>second</w:t>
            </w:r>
            <w:ins w:id="14" w:author="VanHouten, John (J.A.)" w:date="2021-10-06T13:46:00Z">
              <w:r>
                <w:rPr>
                  <w:rFonts w:cs="Arial"/>
                </w:rPr>
                <w:t>, or</w:t>
              </w:r>
              <w:proofErr w:type="gramEnd"/>
              <w:r>
                <w:rPr>
                  <w:rFonts w:cs="Arial"/>
                </w:rPr>
                <w:t xml:space="preserve"> shorted together 93F50</w:t>
              </w:r>
            </w:ins>
            <w:ins w:id="15" w:author="VanHouten, John (J.A.)" w:date="2021-10-06T13:47:00Z">
              <w:r>
                <w:rPr>
                  <w:rFonts w:cs="Arial"/>
                </w:rPr>
                <w:t>1</w:t>
              </w:r>
            </w:ins>
            <w:ins w:id="16" w:author="VanHouten, John (J.A.)" w:date="2021-10-06T13:46:00Z">
              <w:r>
                <w:rPr>
                  <w:rFonts w:cs="Arial"/>
                </w:rPr>
                <w:t xml:space="preserve"> for greater than 1 second.</w:t>
              </w:r>
            </w:ins>
            <w:del w:id="17" w:author="VanHouten, John (J.A.)" w:date="2021-10-06T13:46:00Z">
              <w:r w:rsidDel="007A0B33">
                <w:rPr>
                  <w:rFonts w:cs="Arial"/>
                </w:rPr>
                <w:delText>.</w:delText>
              </w:r>
            </w:del>
          </w:p>
          <w:p w14:paraId="2FA26250"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03A27267" w14:textId="77777777" w:rsidR="00274576" w:rsidRDefault="00274576" w:rsidP="00274576">
            <w:pPr>
              <w:spacing w:line="256" w:lineRule="auto"/>
              <w:rPr>
                <w:rFonts w:cs="Arial"/>
              </w:rPr>
            </w:pPr>
            <w:r>
              <w:rPr>
                <w:rFonts w:cs="Arial"/>
              </w:rPr>
              <w:t>Interior Mic3 = Enabled</w:t>
            </w:r>
          </w:p>
        </w:tc>
      </w:tr>
      <w:tr w:rsidR="00274576" w14:paraId="6A53F1D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A93030E" w14:textId="77777777" w:rsidR="00274576" w:rsidRDefault="00274576" w:rsidP="00274576">
            <w:pPr>
              <w:spacing w:line="256" w:lineRule="auto"/>
              <w:rPr>
                <w:rFonts w:cs="Arial"/>
              </w:rPr>
            </w:pPr>
            <w:r>
              <w:rPr>
                <w:rFonts w:cs="Arial"/>
              </w:rPr>
              <w:t>J2-15</w:t>
            </w:r>
          </w:p>
        </w:tc>
        <w:tc>
          <w:tcPr>
            <w:tcW w:w="630" w:type="dxa"/>
            <w:tcBorders>
              <w:top w:val="single" w:sz="4" w:space="0" w:color="auto"/>
              <w:left w:val="single" w:sz="4" w:space="0" w:color="auto"/>
              <w:bottom w:val="single" w:sz="4" w:space="0" w:color="auto"/>
              <w:right w:val="single" w:sz="4" w:space="0" w:color="auto"/>
            </w:tcBorders>
            <w:hideMark/>
          </w:tcPr>
          <w:p w14:paraId="74E92C2A"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0503FAB" w14:textId="77777777" w:rsidR="00274576" w:rsidRDefault="00274576" w:rsidP="00274576">
            <w:pPr>
              <w:spacing w:line="256" w:lineRule="auto"/>
              <w:rPr>
                <w:rFonts w:cs="Arial"/>
              </w:rPr>
            </w:pPr>
            <w:r>
              <w:rPr>
                <w:rFonts w:cs="Arial"/>
              </w:rPr>
              <w:t>Interior Mic 3 Shield</w:t>
            </w:r>
          </w:p>
        </w:tc>
        <w:tc>
          <w:tcPr>
            <w:tcW w:w="850" w:type="dxa"/>
            <w:tcBorders>
              <w:top w:val="single" w:sz="4" w:space="0" w:color="auto"/>
              <w:left w:val="single" w:sz="4" w:space="0" w:color="auto"/>
              <w:bottom w:val="single" w:sz="4" w:space="0" w:color="auto"/>
              <w:right w:val="single" w:sz="4" w:space="0" w:color="auto"/>
            </w:tcBorders>
            <w:hideMark/>
          </w:tcPr>
          <w:p w14:paraId="11A75911"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5C10A1C3"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051AA5B6" w14:textId="77777777" w:rsidR="00274576" w:rsidRDefault="00274576" w:rsidP="00274576">
            <w:pPr>
              <w:spacing w:line="256" w:lineRule="auto"/>
              <w:rPr>
                <w:rFonts w:cs="Arial"/>
              </w:rPr>
            </w:pPr>
            <w:r>
              <w:rPr>
                <w:rFonts w:cs="Arial"/>
              </w:rPr>
              <w:t>N/A</w:t>
            </w:r>
          </w:p>
        </w:tc>
      </w:tr>
      <w:tr w:rsidR="00274576" w14:paraId="4CCCA068"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1726E59" w14:textId="77777777" w:rsidR="00274576" w:rsidRDefault="00274576" w:rsidP="00274576">
            <w:pPr>
              <w:spacing w:line="256" w:lineRule="auto"/>
              <w:rPr>
                <w:rFonts w:cs="Arial"/>
              </w:rPr>
            </w:pPr>
            <w:r>
              <w:rPr>
                <w:rFonts w:cs="Arial"/>
              </w:rPr>
              <w:t>J2-16</w:t>
            </w:r>
          </w:p>
        </w:tc>
        <w:tc>
          <w:tcPr>
            <w:tcW w:w="630" w:type="dxa"/>
            <w:tcBorders>
              <w:top w:val="single" w:sz="4" w:space="0" w:color="auto"/>
              <w:left w:val="single" w:sz="4" w:space="0" w:color="auto"/>
              <w:bottom w:val="single" w:sz="4" w:space="0" w:color="auto"/>
              <w:right w:val="single" w:sz="4" w:space="0" w:color="auto"/>
            </w:tcBorders>
            <w:hideMark/>
          </w:tcPr>
          <w:p w14:paraId="0E00159E"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449F43D" w14:textId="77777777" w:rsidR="00274576" w:rsidRDefault="00274576" w:rsidP="00274576">
            <w:pPr>
              <w:spacing w:line="256" w:lineRule="auto"/>
              <w:rPr>
                <w:rFonts w:cs="Arial"/>
              </w:rPr>
            </w:pPr>
            <w:r>
              <w:rPr>
                <w:rFonts w:cs="Arial"/>
              </w:rPr>
              <w:t>Interior Mic 4+</w:t>
            </w:r>
          </w:p>
        </w:tc>
        <w:tc>
          <w:tcPr>
            <w:tcW w:w="850" w:type="dxa"/>
            <w:tcBorders>
              <w:top w:val="single" w:sz="4" w:space="0" w:color="auto"/>
              <w:left w:val="single" w:sz="4" w:space="0" w:color="auto"/>
              <w:bottom w:val="single" w:sz="4" w:space="0" w:color="auto"/>
              <w:right w:val="single" w:sz="4" w:space="0" w:color="auto"/>
            </w:tcBorders>
            <w:hideMark/>
          </w:tcPr>
          <w:p w14:paraId="142B9796"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7631DA5" w14:textId="77777777" w:rsidR="00274576" w:rsidRDefault="00274576" w:rsidP="00274576">
            <w:pPr>
              <w:spacing w:line="256" w:lineRule="auto"/>
              <w:rPr>
                <w:rFonts w:cs="Arial"/>
              </w:rPr>
            </w:pPr>
            <w:r>
              <w:rPr>
                <w:rFonts w:cs="Arial"/>
              </w:rPr>
              <w:t xml:space="preserve">Microphone is detected if present via hardware.  ACM will set if open 940013, short to ground 940011, </w:t>
            </w:r>
            <w:del w:id="18" w:author="VanHouten, John (J.A.)" w:date="2021-10-06T13:46:00Z">
              <w:r w:rsidDel="007A0B33">
                <w:rPr>
                  <w:rFonts w:cs="Arial"/>
                </w:rPr>
                <w:delText>or</w:delText>
              </w:r>
            </w:del>
            <w:r>
              <w:rPr>
                <w:rFonts w:cs="Arial"/>
              </w:rPr>
              <w:t xml:space="preserve"> short to battery 940012 for greater than one </w:t>
            </w:r>
            <w:proofErr w:type="gramStart"/>
            <w:r>
              <w:rPr>
                <w:rFonts w:cs="Arial"/>
              </w:rPr>
              <w:t>second</w:t>
            </w:r>
            <w:ins w:id="19" w:author="VanHouten, John (J.A.)" w:date="2021-10-06T13:46:00Z">
              <w:r>
                <w:rPr>
                  <w:rFonts w:cs="Arial"/>
                </w:rPr>
                <w:t>, or</w:t>
              </w:r>
              <w:proofErr w:type="gramEnd"/>
              <w:r>
                <w:rPr>
                  <w:rFonts w:cs="Arial"/>
                </w:rPr>
                <w:t xml:space="preserve"> shorted together </w:t>
              </w:r>
              <w:r>
                <w:rPr>
                  <w:rFonts w:cs="Arial"/>
                </w:rPr>
                <w:lastRenderedPageBreak/>
                <w:t>940</w:t>
              </w:r>
            </w:ins>
            <w:ins w:id="20" w:author="VanHouten, John (J.A.)" w:date="2021-10-06T13:47:00Z">
              <w:r>
                <w:rPr>
                  <w:rFonts w:cs="Arial"/>
                </w:rPr>
                <w:t>0</w:t>
              </w:r>
            </w:ins>
            <w:ins w:id="21" w:author="VanHouten, John (J.A.)" w:date="2021-10-06T13:46:00Z">
              <w:r>
                <w:rPr>
                  <w:rFonts w:cs="Arial"/>
                </w:rPr>
                <w:t>0</w:t>
              </w:r>
            </w:ins>
            <w:ins w:id="22" w:author="VanHouten, John (J.A.)" w:date="2021-10-06T13:47:00Z">
              <w:r>
                <w:rPr>
                  <w:rFonts w:cs="Arial"/>
                </w:rPr>
                <w:t>1</w:t>
              </w:r>
            </w:ins>
            <w:ins w:id="23" w:author="VanHouten, John (J.A.)" w:date="2021-10-06T13:46:00Z">
              <w:r>
                <w:rPr>
                  <w:rFonts w:cs="Arial"/>
                </w:rPr>
                <w:t xml:space="preserve"> for greater than 1 second.</w:t>
              </w:r>
            </w:ins>
            <w:del w:id="24" w:author="VanHouten, John (J.A.)" w:date="2021-10-06T13:46:00Z">
              <w:r w:rsidDel="007A0B33">
                <w:rPr>
                  <w:rFonts w:cs="Arial"/>
                </w:rPr>
                <w:delText>.</w:delText>
              </w:r>
            </w:del>
          </w:p>
          <w:p w14:paraId="60754012"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0D27D96B" w14:textId="77777777" w:rsidR="00274576" w:rsidRDefault="00274576" w:rsidP="00274576">
            <w:pPr>
              <w:spacing w:line="256" w:lineRule="auto"/>
              <w:rPr>
                <w:rFonts w:cs="Arial"/>
              </w:rPr>
            </w:pPr>
            <w:r>
              <w:rPr>
                <w:rFonts w:cs="Arial"/>
              </w:rPr>
              <w:lastRenderedPageBreak/>
              <w:t>Interior Mic4 = Enabled</w:t>
            </w:r>
          </w:p>
        </w:tc>
      </w:tr>
      <w:tr w:rsidR="00274576" w14:paraId="15215D7E"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1329B02" w14:textId="77777777" w:rsidR="00274576" w:rsidRDefault="00274576" w:rsidP="00274576">
            <w:pPr>
              <w:spacing w:line="256" w:lineRule="auto"/>
              <w:rPr>
                <w:rFonts w:cs="Arial"/>
              </w:rPr>
            </w:pPr>
            <w:r>
              <w:rPr>
                <w:rFonts w:cs="Arial"/>
              </w:rPr>
              <w:t>J2-17</w:t>
            </w:r>
          </w:p>
        </w:tc>
        <w:tc>
          <w:tcPr>
            <w:tcW w:w="630" w:type="dxa"/>
            <w:tcBorders>
              <w:top w:val="single" w:sz="4" w:space="0" w:color="auto"/>
              <w:left w:val="single" w:sz="4" w:space="0" w:color="auto"/>
              <w:bottom w:val="single" w:sz="4" w:space="0" w:color="auto"/>
              <w:right w:val="single" w:sz="4" w:space="0" w:color="auto"/>
            </w:tcBorders>
            <w:hideMark/>
          </w:tcPr>
          <w:p w14:paraId="6D7184C6"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6FF9318" w14:textId="77777777" w:rsidR="00274576" w:rsidRDefault="00274576" w:rsidP="00274576">
            <w:pPr>
              <w:spacing w:line="256" w:lineRule="auto"/>
              <w:rPr>
                <w:rFonts w:cs="Arial"/>
              </w:rPr>
            </w:pPr>
            <w:r>
              <w:rPr>
                <w:rFonts w:cs="Arial"/>
              </w:rPr>
              <w:t>Interior Mic 5+</w:t>
            </w:r>
          </w:p>
        </w:tc>
        <w:tc>
          <w:tcPr>
            <w:tcW w:w="850" w:type="dxa"/>
            <w:tcBorders>
              <w:top w:val="single" w:sz="4" w:space="0" w:color="auto"/>
              <w:left w:val="single" w:sz="4" w:space="0" w:color="auto"/>
              <w:bottom w:val="single" w:sz="4" w:space="0" w:color="auto"/>
              <w:right w:val="single" w:sz="4" w:space="0" w:color="auto"/>
            </w:tcBorders>
            <w:hideMark/>
          </w:tcPr>
          <w:p w14:paraId="05BAE09B"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D474876" w14:textId="77777777" w:rsidR="00274576" w:rsidRDefault="00274576" w:rsidP="00274576">
            <w:pPr>
              <w:spacing w:line="256" w:lineRule="auto"/>
              <w:rPr>
                <w:ins w:id="25" w:author="VanHouten, John (J.A.)" w:date="2021-10-06T13:47:00Z"/>
                <w:rFonts w:cs="Arial"/>
              </w:rPr>
            </w:pPr>
            <w:r>
              <w:rPr>
                <w:rFonts w:cs="Arial"/>
              </w:rPr>
              <w:t xml:space="preserve">Microphone is detected if present via hardware.  ACM will set if open 969013, short to ground 969011, </w:t>
            </w:r>
            <w:del w:id="26" w:author="VanHouten, John (J.A.)" w:date="2021-10-06T13:47:00Z">
              <w:r w:rsidDel="007A0B33">
                <w:rPr>
                  <w:rFonts w:cs="Arial"/>
                </w:rPr>
                <w:delText xml:space="preserve">or </w:delText>
              </w:r>
            </w:del>
            <w:r>
              <w:rPr>
                <w:rFonts w:cs="Arial"/>
              </w:rPr>
              <w:t xml:space="preserve">short to battery 969012 for greater than one </w:t>
            </w:r>
            <w:proofErr w:type="gramStart"/>
            <w:r>
              <w:rPr>
                <w:rFonts w:cs="Arial"/>
              </w:rPr>
              <w:t>second</w:t>
            </w:r>
            <w:ins w:id="27" w:author="VanHouten, John (J.A.)" w:date="2021-10-06T13:47:00Z">
              <w:r>
                <w:rPr>
                  <w:rFonts w:cs="Arial"/>
                </w:rPr>
                <w:t>, or</w:t>
              </w:r>
              <w:proofErr w:type="gramEnd"/>
              <w:r>
                <w:rPr>
                  <w:rFonts w:cs="Arial"/>
                </w:rPr>
                <w:t xml:space="preserve"> shorted together 96901 for greater than 1 second.</w:t>
              </w:r>
            </w:ins>
          </w:p>
          <w:p w14:paraId="62B3D2DF" w14:textId="77777777" w:rsidR="00274576" w:rsidRDefault="00274576" w:rsidP="00274576">
            <w:pPr>
              <w:spacing w:line="256" w:lineRule="auto"/>
              <w:rPr>
                <w:rFonts w:cs="Arial"/>
              </w:rPr>
            </w:pPr>
            <w:del w:id="28" w:author="VanHouten, John (J.A.)" w:date="2021-10-06T13:47:00Z">
              <w:r w:rsidDel="007A0B33">
                <w:rPr>
                  <w:rFonts w:cs="Arial"/>
                </w:rPr>
                <w:delText>.</w:delText>
              </w:r>
            </w:del>
          </w:p>
          <w:p w14:paraId="27ADA688"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4BDA6A00" w14:textId="77777777" w:rsidR="00274576" w:rsidRDefault="00274576" w:rsidP="00274576">
            <w:pPr>
              <w:spacing w:line="256" w:lineRule="auto"/>
              <w:rPr>
                <w:rFonts w:cs="Arial"/>
              </w:rPr>
            </w:pPr>
            <w:r>
              <w:rPr>
                <w:rFonts w:cs="Arial"/>
              </w:rPr>
              <w:t>Interior Mic5 = Enabled</w:t>
            </w:r>
          </w:p>
        </w:tc>
      </w:tr>
      <w:tr w:rsidR="00274576" w14:paraId="2EDCEB5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C0C55EF" w14:textId="77777777" w:rsidR="00274576" w:rsidRDefault="00274576" w:rsidP="00274576">
            <w:pPr>
              <w:spacing w:line="256" w:lineRule="auto"/>
              <w:rPr>
                <w:rFonts w:cs="Arial"/>
              </w:rPr>
            </w:pPr>
            <w:r>
              <w:rPr>
                <w:rFonts w:cs="Arial"/>
              </w:rPr>
              <w:t>J2-18</w:t>
            </w:r>
          </w:p>
        </w:tc>
        <w:tc>
          <w:tcPr>
            <w:tcW w:w="630" w:type="dxa"/>
            <w:tcBorders>
              <w:top w:val="single" w:sz="4" w:space="0" w:color="auto"/>
              <w:left w:val="single" w:sz="4" w:space="0" w:color="auto"/>
              <w:bottom w:val="single" w:sz="4" w:space="0" w:color="auto"/>
              <w:right w:val="single" w:sz="4" w:space="0" w:color="auto"/>
            </w:tcBorders>
            <w:hideMark/>
          </w:tcPr>
          <w:p w14:paraId="40497D47"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5E57E342" w14:textId="77777777" w:rsidR="00274576" w:rsidRDefault="00274576" w:rsidP="00274576">
            <w:pPr>
              <w:spacing w:line="256" w:lineRule="auto"/>
              <w:rPr>
                <w:rFonts w:cs="Arial"/>
              </w:rPr>
            </w:pPr>
            <w:r>
              <w:rPr>
                <w:rFonts w:cs="Arial"/>
              </w:rPr>
              <w:t>Interior Mic 5 Shield</w:t>
            </w:r>
          </w:p>
        </w:tc>
        <w:tc>
          <w:tcPr>
            <w:tcW w:w="850" w:type="dxa"/>
            <w:tcBorders>
              <w:top w:val="single" w:sz="4" w:space="0" w:color="auto"/>
              <w:left w:val="single" w:sz="4" w:space="0" w:color="auto"/>
              <w:bottom w:val="single" w:sz="4" w:space="0" w:color="auto"/>
              <w:right w:val="single" w:sz="4" w:space="0" w:color="auto"/>
            </w:tcBorders>
            <w:hideMark/>
          </w:tcPr>
          <w:p w14:paraId="6CB64C57"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289B9EFE"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752F33A3" w14:textId="77777777" w:rsidR="00274576" w:rsidRDefault="00274576" w:rsidP="00274576">
            <w:pPr>
              <w:spacing w:line="256" w:lineRule="auto"/>
              <w:rPr>
                <w:rFonts w:cs="Arial"/>
              </w:rPr>
            </w:pPr>
            <w:r>
              <w:rPr>
                <w:rFonts w:cs="Arial"/>
              </w:rPr>
              <w:t>N/A</w:t>
            </w:r>
          </w:p>
        </w:tc>
      </w:tr>
      <w:tr w:rsidR="00274576" w14:paraId="1E00D797"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C3DAE57" w14:textId="77777777" w:rsidR="00274576" w:rsidRDefault="00274576" w:rsidP="00274576">
            <w:pPr>
              <w:spacing w:line="256" w:lineRule="auto"/>
              <w:rPr>
                <w:rFonts w:cs="Arial"/>
              </w:rPr>
            </w:pPr>
            <w:r>
              <w:rPr>
                <w:rFonts w:cs="Arial"/>
              </w:rPr>
              <w:t>J2-19</w:t>
            </w:r>
          </w:p>
        </w:tc>
        <w:tc>
          <w:tcPr>
            <w:tcW w:w="630" w:type="dxa"/>
            <w:tcBorders>
              <w:top w:val="single" w:sz="4" w:space="0" w:color="auto"/>
              <w:left w:val="single" w:sz="4" w:space="0" w:color="auto"/>
              <w:bottom w:val="single" w:sz="4" w:space="0" w:color="auto"/>
              <w:right w:val="single" w:sz="4" w:space="0" w:color="auto"/>
            </w:tcBorders>
            <w:hideMark/>
          </w:tcPr>
          <w:p w14:paraId="155626DC"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251D8517" w14:textId="77777777" w:rsidR="00274576" w:rsidRDefault="00274576" w:rsidP="00274576">
            <w:pPr>
              <w:spacing w:line="256" w:lineRule="auto"/>
              <w:rPr>
                <w:rFonts w:cs="Arial"/>
              </w:rPr>
            </w:pPr>
            <w:r>
              <w:rPr>
                <w:rFonts w:cs="Arial"/>
              </w:rPr>
              <w:t>Interior Mic 6+</w:t>
            </w:r>
          </w:p>
        </w:tc>
        <w:tc>
          <w:tcPr>
            <w:tcW w:w="850" w:type="dxa"/>
            <w:tcBorders>
              <w:top w:val="single" w:sz="4" w:space="0" w:color="auto"/>
              <w:left w:val="single" w:sz="4" w:space="0" w:color="auto"/>
              <w:bottom w:val="single" w:sz="4" w:space="0" w:color="auto"/>
              <w:right w:val="single" w:sz="4" w:space="0" w:color="auto"/>
            </w:tcBorders>
            <w:hideMark/>
          </w:tcPr>
          <w:p w14:paraId="78877B8C"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09BB2E8" w14:textId="77777777" w:rsidR="00274576" w:rsidRDefault="00274576" w:rsidP="00274576">
            <w:pPr>
              <w:spacing w:line="256" w:lineRule="auto"/>
              <w:rPr>
                <w:ins w:id="29" w:author="VanHouten, John (J.A.)" w:date="2021-10-06T13:48:00Z"/>
                <w:rFonts w:cs="Arial"/>
              </w:rPr>
            </w:pPr>
            <w:r>
              <w:rPr>
                <w:rFonts w:cs="Arial"/>
              </w:rPr>
              <w:t xml:space="preserve">Microphone is detected if present via hardware.  ACM will set if open 969613, short to ground 969611, </w:t>
            </w:r>
            <w:del w:id="30" w:author="VanHouten, John (J.A.)" w:date="2021-10-06T13:47:00Z">
              <w:r w:rsidDel="007A0B33">
                <w:rPr>
                  <w:rFonts w:cs="Arial"/>
                </w:rPr>
                <w:delText xml:space="preserve">or </w:delText>
              </w:r>
            </w:del>
            <w:r>
              <w:rPr>
                <w:rFonts w:cs="Arial"/>
              </w:rPr>
              <w:t xml:space="preserve">short to battery 969612 for greater than one </w:t>
            </w:r>
            <w:proofErr w:type="gramStart"/>
            <w:r>
              <w:rPr>
                <w:rFonts w:cs="Arial"/>
              </w:rPr>
              <w:t>second</w:t>
            </w:r>
            <w:ins w:id="31" w:author="VanHouten, John (J.A.)" w:date="2021-10-06T13:48:00Z">
              <w:r>
                <w:rPr>
                  <w:rFonts w:cs="Arial"/>
                </w:rPr>
                <w:t>, or</w:t>
              </w:r>
              <w:proofErr w:type="gramEnd"/>
              <w:r>
                <w:rPr>
                  <w:rFonts w:cs="Arial"/>
                </w:rPr>
                <w:t xml:space="preserve"> shorted together 969601 for greater than 1 second.</w:t>
              </w:r>
            </w:ins>
          </w:p>
          <w:p w14:paraId="702B2A4C" w14:textId="77777777" w:rsidR="00274576" w:rsidRDefault="00274576" w:rsidP="00274576">
            <w:pPr>
              <w:spacing w:line="256" w:lineRule="auto"/>
              <w:rPr>
                <w:rFonts w:cs="Arial"/>
              </w:rPr>
            </w:pPr>
            <w:del w:id="32" w:author="VanHouten, John (J.A.)" w:date="2021-10-06T13:48:00Z">
              <w:r w:rsidDel="007A0B33">
                <w:rPr>
                  <w:rFonts w:cs="Arial"/>
                </w:rPr>
                <w:delText>.</w:delText>
              </w:r>
            </w:del>
          </w:p>
          <w:p w14:paraId="43029268"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54B77B45" w14:textId="77777777" w:rsidR="00274576" w:rsidRDefault="00274576" w:rsidP="00274576">
            <w:pPr>
              <w:spacing w:line="256" w:lineRule="auto"/>
              <w:rPr>
                <w:rFonts w:cs="Arial"/>
              </w:rPr>
            </w:pPr>
            <w:r>
              <w:rPr>
                <w:rFonts w:cs="Arial"/>
              </w:rPr>
              <w:t>Interior Mic6 = Enabled</w:t>
            </w:r>
          </w:p>
        </w:tc>
      </w:tr>
      <w:tr w:rsidR="00274576" w14:paraId="254F2920"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15B874F" w14:textId="77777777" w:rsidR="00274576" w:rsidRDefault="00274576" w:rsidP="00274576">
            <w:pPr>
              <w:spacing w:line="256" w:lineRule="auto"/>
              <w:rPr>
                <w:rFonts w:cs="Arial"/>
              </w:rPr>
            </w:pPr>
            <w:r>
              <w:rPr>
                <w:rFonts w:cs="Arial"/>
              </w:rPr>
              <w:t>J2-20</w:t>
            </w:r>
          </w:p>
        </w:tc>
        <w:tc>
          <w:tcPr>
            <w:tcW w:w="630" w:type="dxa"/>
            <w:tcBorders>
              <w:top w:val="single" w:sz="4" w:space="0" w:color="auto"/>
              <w:left w:val="single" w:sz="4" w:space="0" w:color="auto"/>
              <w:bottom w:val="single" w:sz="4" w:space="0" w:color="auto"/>
              <w:right w:val="single" w:sz="4" w:space="0" w:color="auto"/>
            </w:tcBorders>
            <w:hideMark/>
          </w:tcPr>
          <w:p w14:paraId="4F62B82A"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194014A1"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4A641125"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7BF29C2B"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255E14C2" w14:textId="77777777" w:rsidR="00274576" w:rsidRDefault="00274576" w:rsidP="00274576">
            <w:pPr>
              <w:spacing w:line="256" w:lineRule="auto"/>
              <w:rPr>
                <w:rFonts w:cs="Arial"/>
              </w:rPr>
            </w:pPr>
            <w:r>
              <w:rPr>
                <w:rFonts w:cs="Arial"/>
              </w:rPr>
              <w:t>N/A</w:t>
            </w:r>
          </w:p>
        </w:tc>
      </w:tr>
      <w:tr w:rsidR="00274576" w14:paraId="54F74A6E"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8E97183" w14:textId="77777777" w:rsidR="00274576" w:rsidRDefault="00274576" w:rsidP="00274576">
            <w:pPr>
              <w:spacing w:line="256" w:lineRule="auto"/>
              <w:rPr>
                <w:rFonts w:cs="Arial"/>
              </w:rPr>
            </w:pPr>
            <w:r>
              <w:rPr>
                <w:rFonts w:cs="Arial"/>
              </w:rPr>
              <w:t>J2-21</w:t>
            </w:r>
          </w:p>
        </w:tc>
        <w:tc>
          <w:tcPr>
            <w:tcW w:w="630" w:type="dxa"/>
            <w:tcBorders>
              <w:top w:val="single" w:sz="4" w:space="0" w:color="auto"/>
              <w:left w:val="single" w:sz="4" w:space="0" w:color="auto"/>
              <w:bottom w:val="single" w:sz="4" w:space="0" w:color="auto"/>
              <w:right w:val="single" w:sz="4" w:space="0" w:color="auto"/>
            </w:tcBorders>
            <w:hideMark/>
          </w:tcPr>
          <w:p w14:paraId="5EB493F7"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509D61B7"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40BA9467"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50DC14F9"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261D8154" w14:textId="77777777" w:rsidR="00274576" w:rsidRDefault="00274576" w:rsidP="00274576">
            <w:pPr>
              <w:spacing w:line="256" w:lineRule="auto"/>
              <w:rPr>
                <w:rFonts w:cs="Arial"/>
              </w:rPr>
            </w:pPr>
            <w:r>
              <w:rPr>
                <w:rFonts w:cs="Arial"/>
              </w:rPr>
              <w:t>N/A</w:t>
            </w:r>
          </w:p>
        </w:tc>
      </w:tr>
      <w:tr w:rsidR="00274576" w14:paraId="743542DE"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DEF52C7" w14:textId="77777777" w:rsidR="00274576" w:rsidRDefault="00274576" w:rsidP="00274576">
            <w:pPr>
              <w:spacing w:line="256" w:lineRule="auto"/>
              <w:rPr>
                <w:rFonts w:cs="Arial"/>
              </w:rPr>
            </w:pPr>
            <w:r>
              <w:rPr>
                <w:rFonts w:cs="Arial"/>
              </w:rPr>
              <w:t>J2-22</w:t>
            </w:r>
          </w:p>
        </w:tc>
        <w:tc>
          <w:tcPr>
            <w:tcW w:w="630" w:type="dxa"/>
            <w:tcBorders>
              <w:top w:val="single" w:sz="4" w:space="0" w:color="auto"/>
              <w:left w:val="single" w:sz="4" w:space="0" w:color="auto"/>
              <w:bottom w:val="single" w:sz="4" w:space="0" w:color="auto"/>
              <w:right w:val="single" w:sz="4" w:space="0" w:color="auto"/>
            </w:tcBorders>
            <w:hideMark/>
          </w:tcPr>
          <w:p w14:paraId="51475696"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8D19E78" w14:textId="77777777" w:rsidR="00274576" w:rsidRDefault="00274576" w:rsidP="00274576">
            <w:pPr>
              <w:spacing w:line="256" w:lineRule="auto"/>
              <w:rPr>
                <w:rFonts w:cs="Arial"/>
              </w:rPr>
            </w:pPr>
            <w:r>
              <w:rPr>
                <w:rFonts w:cs="Arial"/>
              </w:rPr>
              <w:t>Interior Mic 1-</w:t>
            </w:r>
          </w:p>
        </w:tc>
        <w:tc>
          <w:tcPr>
            <w:tcW w:w="850" w:type="dxa"/>
            <w:tcBorders>
              <w:top w:val="single" w:sz="4" w:space="0" w:color="auto"/>
              <w:left w:val="single" w:sz="4" w:space="0" w:color="auto"/>
              <w:bottom w:val="single" w:sz="4" w:space="0" w:color="auto"/>
              <w:right w:val="single" w:sz="4" w:space="0" w:color="auto"/>
            </w:tcBorders>
            <w:hideMark/>
          </w:tcPr>
          <w:p w14:paraId="5CB94399"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4A6334E6" w14:textId="77777777" w:rsidR="00274576" w:rsidRDefault="00274576" w:rsidP="00274576">
            <w:pPr>
              <w:spacing w:line="256" w:lineRule="auto"/>
              <w:rPr>
                <w:rFonts w:cs="Arial"/>
              </w:rPr>
            </w:pPr>
            <w:r>
              <w:rPr>
                <w:rFonts w:cs="Arial"/>
              </w:rPr>
              <w:t>See interior mic 1+</w:t>
            </w:r>
          </w:p>
        </w:tc>
        <w:tc>
          <w:tcPr>
            <w:tcW w:w="1598" w:type="dxa"/>
            <w:tcBorders>
              <w:top w:val="single" w:sz="4" w:space="0" w:color="auto"/>
              <w:left w:val="single" w:sz="4" w:space="0" w:color="auto"/>
              <w:bottom w:val="single" w:sz="4" w:space="0" w:color="auto"/>
              <w:right w:val="single" w:sz="4" w:space="0" w:color="auto"/>
            </w:tcBorders>
            <w:hideMark/>
          </w:tcPr>
          <w:p w14:paraId="5AF1401B" w14:textId="77777777" w:rsidR="00274576" w:rsidRDefault="00274576" w:rsidP="00274576">
            <w:pPr>
              <w:spacing w:line="256" w:lineRule="auto"/>
              <w:rPr>
                <w:rFonts w:cs="Arial"/>
              </w:rPr>
            </w:pPr>
            <w:r>
              <w:rPr>
                <w:rFonts w:cs="Arial"/>
              </w:rPr>
              <w:t>Interior Mic1 = Enabled</w:t>
            </w:r>
          </w:p>
        </w:tc>
      </w:tr>
      <w:tr w:rsidR="00274576" w14:paraId="7A1257E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A53308A" w14:textId="77777777" w:rsidR="00274576" w:rsidRDefault="00274576" w:rsidP="00274576">
            <w:pPr>
              <w:spacing w:line="256" w:lineRule="auto"/>
              <w:rPr>
                <w:rFonts w:cs="Arial"/>
              </w:rPr>
            </w:pPr>
            <w:r>
              <w:rPr>
                <w:rFonts w:cs="Arial"/>
              </w:rPr>
              <w:t>J2-23</w:t>
            </w:r>
          </w:p>
        </w:tc>
        <w:tc>
          <w:tcPr>
            <w:tcW w:w="630" w:type="dxa"/>
            <w:tcBorders>
              <w:top w:val="single" w:sz="4" w:space="0" w:color="auto"/>
              <w:left w:val="single" w:sz="4" w:space="0" w:color="auto"/>
              <w:bottom w:val="single" w:sz="4" w:space="0" w:color="auto"/>
              <w:right w:val="single" w:sz="4" w:space="0" w:color="auto"/>
            </w:tcBorders>
            <w:hideMark/>
          </w:tcPr>
          <w:p w14:paraId="2479FB92"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76B4D6EB" w14:textId="77777777" w:rsidR="00274576" w:rsidRDefault="00274576" w:rsidP="00274576">
            <w:pPr>
              <w:spacing w:line="256" w:lineRule="auto"/>
              <w:rPr>
                <w:rFonts w:cs="Arial"/>
              </w:rPr>
            </w:pPr>
            <w:r>
              <w:rPr>
                <w:rFonts w:cs="Arial"/>
              </w:rPr>
              <w:t>Interior Mic 2 Shield</w:t>
            </w:r>
          </w:p>
        </w:tc>
        <w:tc>
          <w:tcPr>
            <w:tcW w:w="850" w:type="dxa"/>
            <w:tcBorders>
              <w:top w:val="single" w:sz="4" w:space="0" w:color="auto"/>
              <w:left w:val="single" w:sz="4" w:space="0" w:color="auto"/>
              <w:bottom w:val="single" w:sz="4" w:space="0" w:color="auto"/>
              <w:right w:val="single" w:sz="4" w:space="0" w:color="auto"/>
            </w:tcBorders>
            <w:hideMark/>
          </w:tcPr>
          <w:p w14:paraId="12A5EF22"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02D3A546"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0C783192" w14:textId="77777777" w:rsidR="00274576" w:rsidRDefault="00274576" w:rsidP="00274576">
            <w:pPr>
              <w:spacing w:line="256" w:lineRule="auto"/>
              <w:rPr>
                <w:rFonts w:cs="Arial"/>
              </w:rPr>
            </w:pPr>
            <w:r>
              <w:rPr>
                <w:rFonts w:cs="Arial"/>
              </w:rPr>
              <w:t>N/A</w:t>
            </w:r>
          </w:p>
        </w:tc>
      </w:tr>
      <w:tr w:rsidR="00274576" w14:paraId="7F73344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CC3FE2C" w14:textId="77777777" w:rsidR="00274576" w:rsidRDefault="00274576" w:rsidP="00274576">
            <w:pPr>
              <w:spacing w:line="256" w:lineRule="auto"/>
              <w:rPr>
                <w:rFonts w:cs="Arial"/>
              </w:rPr>
            </w:pPr>
            <w:r>
              <w:rPr>
                <w:rFonts w:cs="Arial"/>
              </w:rPr>
              <w:t>J2-24</w:t>
            </w:r>
          </w:p>
        </w:tc>
        <w:tc>
          <w:tcPr>
            <w:tcW w:w="630" w:type="dxa"/>
            <w:tcBorders>
              <w:top w:val="single" w:sz="4" w:space="0" w:color="auto"/>
              <w:left w:val="single" w:sz="4" w:space="0" w:color="auto"/>
              <w:bottom w:val="single" w:sz="4" w:space="0" w:color="auto"/>
              <w:right w:val="single" w:sz="4" w:space="0" w:color="auto"/>
            </w:tcBorders>
            <w:hideMark/>
          </w:tcPr>
          <w:p w14:paraId="75FABBDE"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2F062458" w14:textId="77777777" w:rsidR="00274576" w:rsidRDefault="00274576" w:rsidP="00274576">
            <w:pPr>
              <w:spacing w:line="256" w:lineRule="auto"/>
              <w:rPr>
                <w:rFonts w:cs="Arial"/>
              </w:rPr>
            </w:pPr>
            <w:r>
              <w:rPr>
                <w:rFonts w:cs="Arial"/>
              </w:rPr>
              <w:t>Interior Mic 2-</w:t>
            </w:r>
          </w:p>
        </w:tc>
        <w:tc>
          <w:tcPr>
            <w:tcW w:w="850" w:type="dxa"/>
            <w:tcBorders>
              <w:top w:val="single" w:sz="4" w:space="0" w:color="auto"/>
              <w:left w:val="single" w:sz="4" w:space="0" w:color="auto"/>
              <w:bottom w:val="single" w:sz="4" w:space="0" w:color="auto"/>
              <w:right w:val="single" w:sz="4" w:space="0" w:color="auto"/>
            </w:tcBorders>
            <w:hideMark/>
          </w:tcPr>
          <w:p w14:paraId="19ACFEA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1CB195AC" w14:textId="77777777" w:rsidR="00274576" w:rsidRDefault="00274576" w:rsidP="00274576">
            <w:pPr>
              <w:spacing w:line="256" w:lineRule="auto"/>
              <w:rPr>
                <w:rFonts w:cs="Arial"/>
              </w:rPr>
            </w:pPr>
            <w:r>
              <w:rPr>
                <w:rFonts w:cs="Arial"/>
              </w:rPr>
              <w:t>See interior mic 2+</w:t>
            </w:r>
          </w:p>
        </w:tc>
        <w:tc>
          <w:tcPr>
            <w:tcW w:w="1598" w:type="dxa"/>
            <w:tcBorders>
              <w:top w:val="single" w:sz="4" w:space="0" w:color="auto"/>
              <w:left w:val="single" w:sz="4" w:space="0" w:color="auto"/>
              <w:bottom w:val="single" w:sz="4" w:space="0" w:color="auto"/>
              <w:right w:val="single" w:sz="4" w:space="0" w:color="auto"/>
            </w:tcBorders>
            <w:hideMark/>
          </w:tcPr>
          <w:p w14:paraId="63C7B4E2" w14:textId="77777777" w:rsidR="00274576" w:rsidRDefault="00274576" w:rsidP="00274576">
            <w:pPr>
              <w:spacing w:line="256" w:lineRule="auto"/>
              <w:rPr>
                <w:rFonts w:cs="Arial"/>
              </w:rPr>
            </w:pPr>
            <w:r>
              <w:rPr>
                <w:rFonts w:cs="Arial"/>
              </w:rPr>
              <w:t>Interior Mic2 = Enabled</w:t>
            </w:r>
          </w:p>
        </w:tc>
      </w:tr>
      <w:tr w:rsidR="00274576" w14:paraId="74B5E151"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1A9F432" w14:textId="77777777" w:rsidR="00274576" w:rsidRDefault="00274576" w:rsidP="00274576">
            <w:pPr>
              <w:spacing w:line="256" w:lineRule="auto"/>
              <w:rPr>
                <w:rFonts w:cs="Arial"/>
              </w:rPr>
            </w:pPr>
            <w:r>
              <w:rPr>
                <w:rFonts w:cs="Arial"/>
              </w:rPr>
              <w:t>J2-25</w:t>
            </w:r>
          </w:p>
        </w:tc>
        <w:tc>
          <w:tcPr>
            <w:tcW w:w="630" w:type="dxa"/>
            <w:tcBorders>
              <w:top w:val="single" w:sz="4" w:space="0" w:color="auto"/>
              <w:left w:val="single" w:sz="4" w:space="0" w:color="auto"/>
              <w:bottom w:val="single" w:sz="4" w:space="0" w:color="auto"/>
              <w:right w:val="single" w:sz="4" w:space="0" w:color="auto"/>
            </w:tcBorders>
            <w:hideMark/>
          </w:tcPr>
          <w:p w14:paraId="7009D8A2"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44C8C114" w14:textId="77777777" w:rsidR="00274576" w:rsidRDefault="00274576" w:rsidP="00274576">
            <w:pPr>
              <w:spacing w:line="256" w:lineRule="auto"/>
              <w:rPr>
                <w:rFonts w:cs="Arial"/>
              </w:rPr>
            </w:pPr>
            <w:r>
              <w:rPr>
                <w:rFonts w:cs="Arial"/>
              </w:rPr>
              <w:t>Interior Mic 3-</w:t>
            </w:r>
          </w:p>
        </w:tc>
        <w:tc>
          <w:tcPr>
            <w:tcW w:w="850" w:type="dxa"/>
            <w:tcBorders>
              <w:top w:val="single" w:sz="4" w:space="0" w:color="auto"/>
              <w:left w:val="single" w:sz="4" w:space="0" w:color="auto"/>
              <w:bottom w:val="single" w:sz="4" w:space="0" w:color="auto"/>
              <w:right w:val="single" w:sz="4" w:space="0" w:color="auto"/>
            </w:tcBorders>
            <w:hideMark/>
          </w:tcPr>
          <w:p w14:paraId="64A3F5CE"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119BC00" w14:textId="77777777" w:rsidR="00274576" w:rsidRDefault="00274576" w:rsidP="00274576">
            <w:pPr>
              <w:spacing w:line="256" w:lineRule="auto"/>
              <w:rPr>
                <w:rFonts w:cs="Arial"/>
              </w:rPr>
            </w:pPr>
            <w:r>
              <w:rPr>
                <w:rFonts w:cs="Arial"/>
              </w:rPr>
              <w:t>See interior mic 3+</w:t>
            </w:r>
          </w:p>
        </w:tc>
        <w:tc>
          <w:tcPr>
            <w:tcW w:w="1598" w:type="dxa"/>
            <w:tcBorders>
              <w:top w:val="single" w:sz="4" w:space="0" w:color="auto"/>
              <w:left w:val="single" w:sz="4" w:space="0" w:color="auto"/>
              <w:bottom w:val="single" w:sz="4" w:space="0" w:color="auto"/>
              <w:right w:val="single" w:sz="4" w:space="0" w:color="auto"/>
            </w:tcBorders>
            <w:hideMark/>
          </w:tcPr>
          <w:p w14:paraId="534E0F82" w14:textId="77777777" w:rsidR="00274576" w:rsidRDefault="00274576" w:rsidP="00274576">
            <w:pPr>
              <w:spacing w:line="256" w:lineRule="auto"/>
              <w:rPr>
                <w:rFonts w:cs="Arial"/>
              </w:rPr>
            </w:pPr>
            <w:r>
              <w:rPr>
                <w:rFonts w:cs="Arial"/>
              </w:rPr>
              <w:t>Interior Mic3 = Enabled</w:t>
            </w:r>
          </w:p>
        </w:tc>
      </w:tr>
      <w:tr w:rsidR="00274576" w14:paraId="22088FD2"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091C5BC" w14:textId="77777777" w:rsidR="00274576" w:rsidRDefault="00274576" w:rsidP="00274576">
            <w:pPr>
              <w:spacing w:line="256" w:lineRule="auto"/>
              <w:rPr>
                <w:rFonts w:cs="Arial"/>
              </w:rPr>
            </w:pPr>
            <w:r>
              <w:rPr>
                <w:rFonts w:cs="Arial"/>
              </w:rPr>
              <w:t>J2-26</w:t>
            </w:r>
          </w:p>
        </w:tc>
        <w:tc>
          <w:tcPr>
            <w:tcW w:w="630" w:type="dxa"/>
            <w:tcBorders>
              <w:top w:val="single" w:sz="4" w:space="0" w:color="auto"/>
              <w:left w:val="single" w:sz="4" w:space="0" w:color="auto"/>
              <w:bottom w:val="single" w:sz="4" w:space="0" w:color="auto"/>
              <w:right w:val="single" w:sz="4" w:space="0" w:color="auto"/>
            </w:tcBorders>
            <w:hideMark/>
          </w:tcPr>
          <w:p w14:paraId="735B6096"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1395498A" w14:textId="77777777" w:rsidR="00274576" w:rsidRDefault="00274576" w:rsidP="00274576">
            <w:pPr>
              <w:spacing w:line="256" w:lineRule="auto"/>
              <w:rPr>
                <w:rFonts w:cs="Arial"/>
              </w:rPr>
            </w:pPr>
            <w:r>
              <w:rPr>
                <w:rFonts w:cs="Arial"/>
              </w:rPr>
              <w:t>Interior Mic 4 Shield</w:t>
            </w:r>
          </w:p>
        </w:tc>
        <w:tc>
          <w:tcPr>
            <w:tcW w:w="850" w:type="dxa"/>
            <w:tcBorders>
              <w:top w:val="single" w:sz="4" w:space="0" w:color="auto"/>
              <w:left w:val="single" w:sz="4" w:space="0" w:color="auto"/>
              <w:bottom w:val="single" w:sz="4" w:space="0" w:color="auto"/>
              <w:right w:val="single" w:sz="4" w:space="0" w:color="auto"/>
            </w:tcBorders>
            <w:hideMark/>
          </w:tcPr>
          <w:p w14:paraId="6132F97D"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7B9A1FC0"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62C105CE" w14:textId="77777777" w:rsidR="00274576" w:rsidRDefault="00274576" w:rsidP="00274576">
            <w:pPr>
              <w:spacing w:line="256" w:lineRule="auto"/>
              <w:rPr>
                <w:rFonts w:cs="Arial"/>
              </w:rPr>
            </w:pPr>
            <w:r>
              <w:rPr>
                <w:rFonts w:cs="Arial"/>
              </w:rPr>
              <w:t>N/A</w:t>
            </w:r>
          </w:p>
        </w:tc>
      </w:tr>
      <w:tr w:rsidR="00274576" w14:paraId="5DA53F4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D8238EA" w14:textId="77777777" w:rsidR="00274576" w:rsidRDefault="00274576" w:rsidP="00274576">
            <w:pPr>
              <w:spacing w:line="256" w:lineRule="auto"/>
              <w:rPr>
                <w:rFonts w:cs="Arial"/>
              </w:rPr>
            </w:pPr>
            <w:r>
              <w:rPr>
                <w:rFonts w:cs="Arial"/>
              </w:rPr>
              <w:t>J2-27</w:t>
            </w:r>
          </w:p>
        </w:tc>
        <w:tc>
          <w:tcPr>
            <w:tcW w:w="630" w:type="dxa"/>
            <w:tcBorders>
              <w:top w:val="single" w:sz="4" w:space="0" w:color="auto"/>
              <w:left w:val="single" w:sz="4" w:space="0" w:color="auto"/>
              <w:bottom w:val="single" w:sz="4" w:space="0" w:color="auto"/>
              <w:right w:val="single" w:sz="4" w:space="0" w:color="auto"/>
            </w:tcBorders>
            <w:hideMark/>
          </w:tcPr>
          <w:p w14:paraId="47CE49BD"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4FEFC49B" w14:textId="77777777" w:rsidR="00274576" w:rsidRDefault="00274576" w:rsidP="00274576">
            <w:pPr>
              <w:spacing w:line="256" w:lineRule="auto"/>
              <w:rPr>
                <w:rFonts w:cs="Arial"/>
              </w:rPr>
            </w:pPr>
            <w:r>
              <w:rPr>
                <w:rFonts w:cs="Arial"/>
              </w:rPr>
              <w:t>Interior Mic 4-</w:t>
            </w:r>
          </w:p>
        </w:tc>
        <w:tc>
          <w:tcPr>
            <w:tcW w:w="850" w:type="dxa"/>
            <w:tcBorders>
              <w:top w:val="single" w:sz="4" w:space="0" w:color="auto"/>
              <w:left w:val="single" w:sz="4" w:space="0" w:color="auto"/>
              <w:bottom w:val="single" w:sz="4" w:space="0" w:color="auto"/>
              <w:right w:val="single" w:sz="4" w:space="0" w:color="auto"/>
            </w:tcBorders>
            <w:hideMark/>
          </w:tcPr>
          <w:p w14:paraId="3C564C32"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55B5E47E" w14:textId="77777777" w:rsidR="00274576" w:rsidRDefault="00274576" w:rsidP="00274576">
            <w:pPr>
              <w:spacing w:line="256" w:lineRule="auto"/>
              <w:rPr>
                <w:rFonts w:cs="Arial"/>
              </w:rPr>
            </w:pPr>
            <w:r>
              <w:rPr>
                <w:rFonts w:cs="Arial"/>
              </w:rPr>
              <w:t>See interior mic 4+</w:t>
            </w:r>
          </w:p>
        </w:tc>
        <w:tc>
          <w:tcPr>
            <w:tcW w:w="1598" w:type="dxa"/>
            <w:tcBorders>
              <w:top w:val="single" w:sz="4" w:space="0" w:color="auto"/>
              <w:left w:val="single" w:sz="4" w:space="0" w:color="auto"/>
              <w:bottom w:val="single" w:sz="4" w:space="0" w:color="auto"/>
              <w:right w:val="single" w:sz="4" w:space="0" w:color="auto"/>
            </w:tcBorders>
            <w:hideMark/>
          </w:tcPr>
          <w:p w14:paraId="3E0B96CE" w14:textId="77777777" w:rsidR="00274576" w:rsidRDefault="00274576" w:rsidP="00274576">
            <w:pPr>
              <w:spacing w:line="256" w:lineRule="auto"/>
              <w:rPr>
                <w:rFonts w:cs="Arial"/>
              </w:rPr>
            </w:pPr>
            <w:r>
              <w:rPr>
                <w:rFonts w:cs="Arial"/>
              </w:rPr>
              <w:t>Interior Mic4 = Enabled</w:t>
            </w:r>
          </w:p>
        </w:tc>
      </w:tr>
      <w:tr w:rsidR="00274576" w14:paraId="47EA9AB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2779EDA6" w14:textId="77777777" w:rsidR="00274576" w:rsidRDefault="00274576" w:rsidP="00274576">
            <w:pPr>
              <w:spacing w:line="256" w:lineRule="auto"/>
              <w:rPr>
                <w:rFonts w:cs="Arial"/>
              </w:rPr>
            </w:pPr>
            <w:r>
              <w:rPr>
                <w:rFonts w:cs="Arial"/>
              </w:rPr>
              <w:t>J2-28</w:t>
            </w:r>
          </w:p>
        </w:tc>
        <w:tc>
          <w:tcPr>
            <w:tcW w:w="630" w:type="dxa"/>
            <w:tcBorders>
              <w:top w:val="single" w:sz="4" w:space="0" w:color="auto"/>
              <w:left w:val="single" w:sz="4" w:space="0" w:color="auto"/>
              <w:bottom w:val="single" w:sz="4" w:space="0" w:color="auto"/>
              <w:right w:val="single" w:sz="4" w:space="0" w:color="auto"/>
            </w:tcBorders>
            <w:hideMark/>
          </w:tcPr>
          <w:p w14:paraId="0B9EC523"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64FD7C4C" w14:textId="77777777" w:rsidR="00274576" w:rsidRDefault="00274576" w:rsidP="00274576">
            <w:pPr>
              <w:spacing w:line="256" w:lineRule="auto"/>
              <w:rPr>
                <w:rFonts w:cs="Arial"/>
              </w:rPr>
            </w:pPr>
            <w:r>
              <w:rPr>
                <w:rFonts w:cs="Arial"/>
              </w:rPr>
              <w:t>Interior Mic 5-</w:t>
            </w:r>
          </w:p>
        </w:tc>
        <w:tc>
          <w:tcPr>
            <w:tcW w:w="850" w:type="dxa"/>
            <w:tcBorders>
              <w:top w:val="single" w:sz="4" w:space="0" w:color="auto"/>
              <w:left w:val="single" w:sz="4" w:space="0" w:color="auto"/>
              <w:bottom w:val="single" w:sz="4" w:space="0" w:color="auto"/>
              <w:right w:val="single" w:sz="4" w:space="0" w:color="auto"/>
            </w:tcBorders>
            <w:hideMark/>
          </w:tcPr>
          <w:p w14:paraId="6B964C5E"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7FFCAD67" w14:textId="77777777" w:rsidR="00274576" w:rsidRDefault="00274576" w:rsidP="00274576">
            <w:pPr>
              <w:spacing w:line="256" w:lineRule="auto"/>
              <w:rPr>
                <w:rFonts w:cs="Arial"/>
              </w:rPr>
            </w:pPr>
            <w:r>
              <w:rPr>
                <w:rFonts w:cs="Arial"/>
              </w:rPr>
              <w:t>See interior mic 5+</w:t>
            </w:r>
          </w:p>
        </w:tc>
        <w:tc>
          <w:tcPr>
            <w:tcW w:w="1598" w:type="dxa"/>
            <w:tcBorders>
              <w:top w:val="single" w:sz="4" w:space="0" w:color="auto"/>
              <w:left w:val="single" w:sz="4" w:space="0" w:color="auto"/>
              <w:bottom w:val="single" w:sz="4" w:space="0" w:color="auto"/>
              <w:right w:val="single" w:sz="4" w:space="0" w:color="auto"/>
            </w:tcBorders>
            <w:hideMark/>
          </w:tcPr>
          <w:p w14:paraId="1B9540FB" w14:textId="77777777" w:rsidR="00274576" w:rsidRDefault="00274576" w:rsidP="00274576">
            <w:pPr>
              <w:spacing w:line="256" w:lineRule="auto"/>
              <w:rPr>
                <w:rFonts w:cs="Arial"/>
              </w:rPr>
            </w:pPr>
            <w:r>
              <w:rPr>
                <w:rFonts w:cs="Arial"/>
              </w:rPr>
              <w:t>Interior Mic5 = Enabled</w:t>
            </w:r>
          </w:p>
        </w:tc>
      </w:tr>
      <w:tr w:rsidR="00274576" w14:paraId="5925161C"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0E3DA3BD" w14:textId="77777777" w:rsidR="00274576" w:rsidRDefault="00274576" w:rsidP="00274576">
            <w:pPr>
              <w:spacing w:line="256" w:lineRule="auto"/>
              <w:rPr>
                <w:rFonts w:cs="Arial"/>
              </w:rPr>
            </w:pPr>
            <w:r>
              <w:rPr>
                <w:rFonts w:cs="Arial"/>
              </w:rPr>
              <w:t>J2-29</w:t>
            </w:r>
          </w:p>
        </w:tc>
        <w:tc>
          <w:tcPr>
            <w:tcW w:w="630" w:type="dxa"/>
            <w:tcBorders>
              <w:top w:val="single" w:sz="4" w:space="0" w:color="auto"/>
              <w:left w:val="single" w:sz="4" w:space="0" w:color="auto"/>
              <w:bottom w:val="single" w:sz="4" w:space="0" w:color="auto"/>
              <w:right w:val="single" w:sz="4" w:space="0" w:color="auto"/>
            </w:tcBorders>
            <w:hideMark/>
          </w:tcPr>
          <w:p w14:paraId="6DBF53E9"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60031212" w14:textId="77777777" w:rsidR="00274576" w:rsidRDefault="00274576" w:rsidP="00274576">
            <w:pPr>
              <w:spacing w:line="256" w:lineRule="auto"/>
              <w:rPr>
                <w:rFonts w:cs="Arial"/>
              </w:rPr>
            </w:pPr>
            <w:r>
              <w:rPr>
                <w:rFonts w:cs="Arial"/>
              </w:rPr>
              <w:t>Interior Mic 6 Shield</w:t>
            </w:r>
          </w:p>
        </w:tc>
        <w:tc>
          <w:tcPr>
            <w:tcW w:w="850" w:type="dxa"/>
            <w:tcBorders>
              <w:top w:val="single" w:sz="4" w:space="0" w:color="auto"/>
              <w:left w:val="single" w:sz="4" w:space="0" w:color="auto"/>
              <w:bottom w:val="single" w:sz="4" w:space="0" w:color="auto"/>
              <w:right w:val="single" w:sz="4" w:space="0" w:color="auto"/>
            </w:tcBorders>
            <w:hideMark/>
          </w:tcPr>
          <w:p w14:paraId="70D92343"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552AC2AA" w14:textId="77777777" w:rsidR="00274576" w:rsidRDefault="00274576" w:rsidP="00274576">
            <w:pPr>
              <w:spacing w:line="256" w:lineRule="auto"/>
              <w:rPr>
                <w:rFonts w:cs="Arial"/>
              </w:rPr>
            </w:pPr>
          </w:p>
        </w:tc>
        <w:tc>
          <w:tcPr>
            <w:tcW w:w="1598" w:type="dxa"/>
            <w:tcBorders>
              <w:top w:val="single" w:sz="4" w:space="0" w:color="auto"/>
              <w:left w:val="single" w:sz="4" w:space="0" w:color="auto"/>
              <w:bottom w:val="single" w:sz="4" w:space="0" w:color="auto"/>
              <w:right w:val="single" w:sz="4" w:space="0" w:color="auto"/>
            </w:tcBorders>
            <w:hideMark/>
          </w:tcPr>
          <w:p w14:paraId="647AE160" w14:textId="77777777" w:rsidR="00274576" w:rsidRDefault="00274576" w:rsidP="00274576">
            <w:pPr>
              <w:spacing w:line="256" w:lineRule="auto"/>
              <w:rPr>
                <w:rFonts w:cs="Arial"/>
              </w:rPr>
            </w:pPr>
            <w:r>
              <w:rPr>
                <w:rFonts w:cs="Arial"/>
              </w:rPr>
              <w:t>N/A</w:t>
            </w:r>
          </w:p>
        </w:tc>
      </w:tr>
      <w:tr w:rsidR="00274576" w14:paraId="5DBD2446"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7ECE2222" w14:textId="77777777" w:rsidR="00274576" w:rsidRDefault="00274576" w:rsidP="00274576">
            <w:pPr>
              <w:spacing w:line="256" w:lineRule="auto"/>
              <w:rPr>
                <w:rFonts w:cs="Arial"/>
              </w:rPr>
            </w:pPr>
            <w:r>
              <w:rPr>
                <w:rFonts w:cs="Arial"/>
              </w:rPr>
              <w:t>J2-30</w:t>
            </w:r>
          </w:p>
        </w:tc>
        <w:tc>
          <w:tcPr>
            <w:tcW w:w="630" w:type="dxa"/>
            <w:tcBorders>
              <w:top w:val="single" w:sz="4" w:space="0" w:color="auto"/>
              <w:left w:val="single" w:sz="4" w:space="0" w:color="auto"/>
              <w:bottom w:val="single" w:sz="4" w:space="0" w:color="auto"/>
              <w:right w:val="single" w:sz="4" w:space="0" w:color="auto"/>
            </w:tcBorders>
            <w:hideMark/>
          </w:tcPr>
          <w:p w14:paraId="45007D1E"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ECCD106" w14:textId="77777777" w:rsidR="00274576" w:rsidRDefault="00274576" w:rsidP="00274576">
            <w:pPr>
              <w:spacing w:line="256" w:lineRule="auto"/>
              <w:rPr>
                <w:rFonts w:cs="Arial"/>
              </w:rPr>
            </w:pPr>
            <w:r>
              <w:rPr>
                <w:rFonts w:cs="Arial"/>
              </w:rPr>
              <w:t>Interior Mic 6-</w:t>
            </w:r>
          </w:p>
        </w:tc>
        <w:tc>
          <w:tcPr>
            <w:tcW w:w="850" w:type="dxa"/>
            <w:tcBorders>
              <w:top w:val="single" w:sz="4" w:space="0" w:color="auto"/>
              <w:left w:val="single" w:sz="4" w:space="0" w:color="auto"/>
              <w:bottom w:val="single" w:sz="4" w:space="0" w:color="auto"/>
              <w:right w:val="single" w:sz="4" w:space="0" w:color="auto"/>
            </w:tcBorders>
            <w:hideMark/>
          </w:tcPr>
          <w:p w14:paraId="527BA6F3"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6CC094F6" w14:textId="77777777" w:rsidR="00274576" w:rsidRDefault="00274576" w:rsidP="00274576">
            <w:pPr>
              <w:spacing w:line="256" w:lineRule="auto"/>
              <w:rPr>
                <w:rFonts w:cs="Arial"/>
              </w:rPr>
            </w:pPr>
            <w:r>
              <w:rPr>
                <w:rFonts w:cs="Arial"/>
              </w:rPr>
              <w:t>See interior mic 6+</w:t>
            </w:r>
          </w:p>
        </w:tc>
        <w:tc>
          <w:tcPr>
            <w:tcW w:w="1598" w:type="dxa"/>
            <w:tcBorders>
              <w:top w:val="single" w:sz="4" w:space="0" w:color="auto"/>
              <w:left w:val="single" w:sz="4" w:space="0" w:color="auto"/>
              <w:bottom w:val="single" w:sz="4" w:space="0" w:color="auto"/>
              <w:right w:val="single" w:sz="4" w:space="0" w:color="auto"/>
            </w:tcBorders>
            <w:hideMark/>
          </w:tcPr>
          <w:p w14:paraId="331F95A8" w14:textId="77777777" w:rsidR="00274576" w:rsidRDefault="00274576" w:rsidP="00274576">
            <w:pPr>
              <w:spacing w:line="256" w:lineRule="auto"/>
              <w:rPr>
                <w:rFonts w:cs="Arial"/>
              </w:rPr>
            </w:pPr>
            <w:r>
              <w:rPr>
                <w:rFonts w:cs="Arial"/>
              </w:rPr>
              <w:t>Interior Mic6 = Enabled</w:t>
            </w:r>
          </w:p>
        </w:tc>
      </w:tr>
      <w:tr w:rsidR="00274576" w14:paraId="3BC2D3D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C256DE4" w14:textId="77777777" w:rsidR="00274576" w:rsidRDefault="00274576" w:rsidP="00274576">
            <w:pPr>
              <w:spacing w:line="256" w:lineRule="auto"/>
              <w:rPr>
                <w:rFonts w:cs="Arial"/>
              </w:rPr>
            </w:pPr>
            <w:r>
              <w:rPr>
                <w:rFonts w:cs="Arial"/>
              </w:rPr>
              <w:t>J2-31</w:t>
            </w:r>
          </w:p>
        </w:tc>
        <w:tc>
          <w:tcPr>
            <w:tcW w:w="630" w:type="dxa"/>
            <w:tcBorders>
              <w:top w:val="single" w:sz="4" w:space="0" w:color="auto"/>
              <w:left w:val="single" w:sz="4" w:space="0" w:color="auto"/>
              <w:bottom w:val="single" w:sz="4" w:space="0" w:color="auto"/>
              <w:right w:val="single" w:sz="4" w:space="0" w:color="auto"/>
            </w:tcBorders>
            <w:hideMark/>
          </w:tcPr>
          <w:p w14:paraId="02F5A337"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2483313A"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5804330C"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34272DF3"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5E1A8DE8" w14:textId="77777777" w:rsidR="00274576" w:rsidRDefault="00274576" w:rsidP="00274576">
            <w:pPr>
              <w:spacing w:line="256" w:lineRule="auto"/>
              <w:rPr>
                <w:rFonts w:cs="Arial"/>
              </w:rPr>
            </w:pPr>
            <w:r>
              <w:rPr>
                <w:rFonts w:cs="Arial"/>
              </w:rPr>
              <w:t>N/A</w:t>
            </w:r>
          </w:p>
        </w:tc>
      </w:tr>
      <w:tr w:rsidR="00274576" w14:paraId="011CAB6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C4517A0" w14:textId="77777777" w:rsidR="00274576" w:rsidRDefault="00274576" w:rsidP="00274576">
            <w:pPr>
              <w:spacing w:line="256" w:lineRule="auto"/>
              <w:rPr>
                <w:rFonts w:cs="Arial"/>
              </w:rPr>
            </w:pPr>
            <w:r>
              <w:rPr>
                <w:rFonts w:cs="Arial"/>
              </w:rPr>
              <w:t>J2-32</w:t>
            </w:r>
          </w:p>
        </w:tc>
        <w:tc>
          <w:tcPr>
            <w:tcW w:w="630" w:type="dxa"/>
            <w:tcBorders>
              <w:top w:val="single" w:sz="4" w:space="0" w:color="auto"/>
              <w:left w:val="single" w:sz="4" w:space="0" w:color="auto"/>
              <w:bottom w:val="single" w:sz="4" w:space="0" w:color="auto"/>
              <w:right w:val="single" w:sz="4" w:space="0" w:color="auto"/>
            </w:tcBorders>
            <w:hideMark/>
          </w:tcPr>
          <w:p w14:paraId="41A82406" w14:textId="77777777" w:rsidR="00274576" w:rsidRDefault="00274576" w:rsidP="00274576">
            <w:pPr>
              <w:spacing w:line="256" w:lineRule="auto"/>
              <w:rPr>
                <w:rFonts w:cs="Arial"/>
              </w:rPr>
            </w:pPr>
            <w:r>
              <w:rPr>
                <w:rFonts w:cs="Arial"/>
              </w:rPr>
              <w:t>N/C</w:t>
            </w:r>
          </w:p>
        </w:tc>
        <w:tc>
          <w:tcPr>
            <w:tcW w:w="3328" w:type="dxa"/>
            <w:tcBorders>
              <w:top w:val="single" w:sz="4" w:space="0" w:color="auto"/>
              <w:left w:val="single" w:sz="4" w:space="0" w:color="auto"/>
              <w:bottom w:val="single" w:sz="4" w:space="0" w:color="auto"/>
              <w:right w:val="single" w:sz="4" w:space="0" w:color="auto"/>
            </w:tcBorders>
            <w:hideMark/>
          </w:tcPr>
          <w:p w14:paraId="6A7ADE48" w14:textId="77777777" w:rsidR="00274576" w:rsidRDefault="00274576" w:rsidP="00274576">
            <w:pPr>
              <w:spacing w:line="256" w:lineRule="auto"/>
              <w:rPr>
                <w:rFonts w:cs="Arial"/>
              </w:rPr>
            </w:pPr>
            <w:r>
              <w:rPr>
                <w:rFonts w:cs="Arial"/>
              </w:rPr>
              <w:t>No connect</w:t>
            </w:r>
          </w:p>
        </w:tc>
        <w:tc>
          <w:tcPr>
            <w:tcW w:w="850" w:type="dxa"/>
            <w:tcBorders>
              <w:top w:val="single" w:sz="4" w:space="0" w:color="auto"/>
              <w:left w:val="single" w:sz="4" w:space="0" w:color="auto"/>
              <w:bottom w:val="single" w:sz="4" w:space="0" w:color="auto"/>
              <w:right w:val="single" w:sz="4" w:space="0" w:color="auto"/>
            </w:tcBorders>
            <w:hideMark/>
          </w:tcPr>
          <w:p w14:paraId="06AE63C6"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6B3660D1" w14:textId="77777777" w:rsidR="00274576" w:rsidRDefault="00274576" w:rsidP="00274576">
            <w:pPr>
              <w:spacing w:line="256" w:lineRule="auto"/>
              <w:rPr>
                <w:rFonts w:cs="Arial"/>
              </w:rPr>
            </w:pPr>
            <w:r>
              <w:rPr>
                <w:rFonts w:cs="Arial"/>
              </w:rPr>
              <w:t>N/A</w:t>
            </w:r>
          </w:p>
        </w:tc>
        <w:tc>
          <w:tcPr>
            <w:tcW w:w="1598" w:type="dxa"/>
            <w:tcBorders>
              <w:top w:val="single" w:sz="4" w:space="0" w:color="auto"/>
              <w:left w:val="single" w:sz="4" w:space="0" w:color="auto"/>
              <w:bottom w:val="single" w:sz="4" w:space="0" w:color="auto"/>
              <w:right w:val="single" w:sz="4" w:space="0" w:color="auto"/>
            </w:tcBorders>
            <w:hideMark/>
          </w:tcPr>
          <w:p w14:paraId="202D337B" w14:textId="77777777" w:rsidR="00274576" w:rsidRDefault="00274576" w:rsidP="00274576">
            <w:pPr>
              <w:spacing w:line="256" w:lineRule="auto"/>
              <w:rPr>
                <w:rFonts w:cs="Arial"/>
              </w:rPr>
            </w:pPr>
            <w:r>
              <w:rPr>
                <w:rFonts w:cs="Arial"/>
              </w:rPr>
              <w:t>N/A</w:t>
            </w:r>
          </w:p>
        </w:tc>
      </w:tr>
      <w:tr w:rsidR="00274576" w14:paraId="0D846393"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tcPr>
          <w:p w14:paraId="43E897B0" w14:textId="77777777" w:rsidR="00274576" w:rsidRDefault="00274576" w:rsidP="00274576">
            <w:pPr>
              <w:spacing w:line="256" w:lineRule="auto"/>
              <w:rPr>
                <w:rFonts w:cs="Arial"/>
              </w:rPr>
            </w:pPr>
          </w:p>
        </w:tc>
        <w:tc>
          <w:tcPr>
            <w:tcW w:w="630" w:type="dxa"/>
            <w:tcBorders>
              <w:top w:val="single" w:sz="4" w:space="0" w:color="auto"/>
              <w:left w:val="single" w:sz="4" w:space="0" w:color="auto"/>
              <w:bottom w:val="single" w:sz="4" w:space="0" w:color="auto"/>
              <w:right w:val="single" w:sz="4" w:space="0" w:color="auto"/>
            </w:tcBorders>
            <w:hideMark/>
          </w:tcPr>
          <w:p w14:paraId="4D100BC9"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7BA102F2" w14:textId="77777777" w:rsidR="00274576" w:rsidRDefault="00274576" w:rsidP="00274576">
            <w:pPr>
              <w:spacing w:line="256" w:lineRule="auto"/>
              <w:rPr>
                <w:rFonts w:cs="Arial"/>
              </w:rPr>
            </w:pPr>
            <w:r>
              <w:rPr>
                <w:rFonts w:cs="Arial"/>
              </w:rPr>
              <w:t>SDARS Antenna</w:t>
            </w:r>
          </w:p>
        </w:tc>
        <w:tc>
          <w:tcPr>
            <w:tcW w:w="850" w:type="dxa"/>
            <w:tcBorders>
              <w:top w:val="single" w:sz="4" w:space="0" w:color="auto"/>
              <w:left w:val="single" w:sz="4" w:space="0" w:color="auto"/>
              <w:bottom w:val="single" w:sz="4" w:space="0" w:color="auto"/>
              <w:right w:val="single" w:sz="4" w:space="0" w:color="auto"/>
            </w:tcBorders>
            <w:hideMark/>
          </w:tcPr>
          <w:p w14:paraId="6AFAF17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380DCC94" w14:textId="77777777" w:rsidR="00274576" w:rsidRDefault="00274576" w:rsidP="00274576">
            <w:pPr>
              <w:spacing w:line="256" w:lineRule="auto"/>
              <w:rPr>
                <w:rFonts w:cs="Arial"/>
              </w:rPr>
            </w:pPr>
            <w:r>
              <w:rPr>
                <w:rFonts w:cs="Arial"/>
              </w:rPr>
              <w:t xml:space="preserve">Set DTC 9A8913 for Open Circuit greater (&gt;) than 250ms to SDARS Antenna.  Set DTC 9A8911 for Short to Ground greater (&gt;) than 250 </w:t>
            </w:r>
            <w:proofErr w:type="spellStart"/>
            <w:r>
              <w:rPr>
                <w:rFonts w:cs="Arial"/>
              </w:rPr>
              <w:t>ms</w:t>
            </w:r>
            <w:proofErr w:type="spellEnd"/>
            <w:r>
              <w:rPr>
                <w:rFonts w:cs="Arial"/>
              </w:rPr>
              <w:t xml:space="preserve"> for SDARS Antenna.</w:t>
            </w:r>
          </w:p>
        </w:tc>
        <w:tc>
          <w:tcPr>
            <w:tcW w:w="1598" w:type="dxa"/>
            <w:tcBorders>
              <w:top w:val="single" w:sz="4" w:space="0" w:color="auto"/>
              <w:left w:val="single" w:sz="4" w:space="0" w:color="auto"/>
              <w:bottom w:val="single" w:sz="4" w:space="0" w:color="auto"/>
              <w:right w:val="single" w:sz="4" w:space="0" w:color="auto"/>
            </w:tcBorders>
            <w:hideMark/>
          </w:tcPr>
          <w:p w14:paraId="046E10BA" w14:textId="77777777" w:rsidR="00274576" w:rsidRDefault="00274576" w:rsidP="00274576">
            <w:pPr>
              <w:spacing w:line="256" w:lineRule="auto"/>
              <w:rPr>
                <w:rFonts w:cs="Arial"/>
              </w:rPr>
            </w:pPr>
            <w:r>
              <w:rPr>
                <w:rFonts w:cs="Arial"/>
              </w:rPr>
              <w:t>Internal SDARS = Available (Note: This is only applicable for ACMs with Integrated SDARS)</w:t>
            </w:r>
          </w:p>
        </w:tc>
      </w:tr>
      <w:tr w:rsidR="00274576" w14:paraId="4FCABBD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tcPr>
          <w:p w14:paraId="2AECB421" w14:textId="77777777" w:rsidR="00274576" w:rsidRDefault="00274576" w:rsidP="00274576">
            <w:pPr>
              <w:spacing w:line="256" w:lineRule="auto"/>
              <w:rPr>
                <w:rFonts w:cs="Arial"/>
              </w:rPr>
            </w:pPr>
          </w:p>
        </w:tc>
        <w:tc>
          <w:tcPr>
            <w:tcW w:w="630" w:type="dxa"/>
            <w:tcBorders>
              <w:top w:val="single" w:sz="4" w:space="0" w:color="auto"/>
              <w:left w:val="single" w:sz="4" w:space="0" w:color="auto"/>
              <w:bottom w:val="single" w:sz="4" w:space="0" w:color="auto"/>
              <w:right w:val="single" w:sz="4" w:space="0" w:color="auto"/>
            </w:tcBorders>
            <w:hideMark/>
          </w:tcPr>
          <w:p w14:paraId="55C71288"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511EBC41" w14:textId="77777777" w:rsidR="00274576" w:rsidRDefault="00274576" w:rsidP="00274576">
            <w:pPr>
              <w:spacing w:line="256" w:lineRule="auto"/>
              <w:rPr>
                <w:rFonts w:cs="Arial"/>
              </w:rPr>
            </w:pPr>
            <w:r>
              <w:rPr>
                <w:rFonts w:cs="Arial"/>
              </w:rPr>
              <w:t>Antenna1</w:t>
            </w:r>
          </w:p>
        </w:tc>
        <w:tc>
          <w:tcPr>
            <w:tcW w:w="850" w:type="dxa"/>
            <w:tcBorders>
              <w:top w:val="single" w:sz="4" w:space="0" w:color="auto"/>
              <w:left w:val="single" w:sz="4" w:space="0" w:color="auto"/>
              <w:bottom w:val="single" w:sz="4" w:space="0" w:color="auto"/>
              <w:right w:val="single" w:sz="4" w:space="0" w:color="auto"/>
            </w:tcBorders>
            <w:hideMark/>
          </w:tcPr>
          <w:p w14:paraId="2328E31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729C4B75" w14:textId="77777777" w:rsidR="00274576" w:rsidRDefault="00274576" w:rsidP="00274576">
            <w:pPr>
              <w:spacing w:line="256" w:lineRule="auto"/>
              <w:rPr>
                <w:rFonts w:cs="Arial"/>
              </w:rPr>
            </w:pPr>
            <w:r w:rsidRPr="0059106E">
              <w:rPr>
                <w:rFonts w:cs="Arial"/>
              </w:rPr>
              <w:t xml:space="preserve">Set DTC 9A5611 when antenna is short to ground (Phantom supply current &gt; 140mA for greater than one </w:t>
            </w:r>
            <w:proofErr w:type="gramStart"/>
            <w:r w:rsidRPr="0059106E">
              <w:rPr>
                <w:rFonts w:cs="Arial"/>
              </w:rPr>
              <w:t>second )</w:t>
            </w:r>
            <w:proofErr w:type="gramEnd"/>
            <w:r w:rsidRPr="0059106E">
              <w:rPr>
                <w:rFonts w:cs="Arial"/>
              </w:rPr>
              <w:t xml:space="preserve">.  Set DTC 9A5615 when antenna is short to battery or open (Phantom supply current &lt; </w:t>
            </w:r>
            <w:r>
              <w:rPr>
                <w:rFonts w:cs="Arial"/>
              </w:rPr>
              <w:t>20</w:t>
            </w:r>
            <w:r w:rsidRPr="0059106E">
              <w:rPr>
                <w:rFonts w:cs="Arial"/>
              </w:rPr>
              <w:t>ma for greater than one second.)</w:t>
            </w:r>
          </w:p>
        </w:tc>
        <w:tc>
          <w:tcPr>
            <w:tcW w:w="1598" w:type="dxa"/>
            <w:tcBorders>
              <w:top w:val="single" w:sz="4" w:space="0" w:color="auto"/>
              <w:left w:val="single" w:sz="4" w:space="0" w:color="auto"/>
              <w:bottom w:val="single" w:sz="4" w:space="0" w:color="auto"/>
              <w:right w:val="single" w:sz="4" w:space="0" w:color="auto"/>
            </w:tcBorders>
            <w:hideMark/>
          </w:tcPr>
          <w:p w14:paraId="7107B57F" w14:textId="77777777" w:rsidR="00274576" w:rsidRDefault="00274576" w:rsidP="00274576">
            <w:pPr>
              <w:spacing w:line="256" w:lineRule="auto"/>
              <w:rPr>
                <w:rFonts w:cs="Arial"/>
              </w:rPr>
            </w:pPr>
            <w:r>
              <w:rPr>
                <w:rFonts w:cs="Arial"/>
              </w:rPr>
              <w:t>Antenna Type – 00,10, or 11 (Active Type)</w:t>
            </w:r>
          </w:p>
        </w:tc>
      </w:tr>
      <w:tr w:rsidR="00274576" w14:paraId="4843B48A"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tcPr>
          <w:p w14:paraId="2F9577A2" w14:textId="77777777" w:rsidR="00274576" w:rsidRDefault="00274576" w:rsidP="00274576">
            <w:pPr>
              <w:spacing w:line="256" w:lineRule="auto"/>
              <w:rPr>
                <w:rFonts w:cs="Arial"/>
              </w:rPr>
            </w:pPr>
          </w:p>
        </w:tc>
        <w:tc>
          <w:tcPr>
            <w:tcW w:w="630" w:type="dxa"/>
            <w:tcBorders>
              <w:top w:val="single" w:sz="4" w:space="0" w:color="auto"/>
              <w:left w:val="single" w:sz="4" w:space="0" w:color="auto"/>
              <w:bottom w:val="single" w:sz="4" w:space="0" w:color="auto"/>
              <w:right w:val="single" w:sz="4" w:space="0" w:color="auto"/>
            </w:tcBorders>
            <w:hideMark/>
          </w:tcPr>
          <w:p w14:paraId="141B48BD"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75C227B0" w14:textId="77777777" w:rsidR="00274576" w:rsidRDefault="00274576" w:rsidP="00274576">
            <w:pPr>
              <w:spacing w:line="256" w:lineRule="auto"/>
              <w:rPr>
                <w:rFonts w:cs="Arial"/>
              </w:rPr>
            </w:pPr>
            <w:r>
              <w:rPr>
                <w:rFonts w:cs="Arial"/>
              </w:rPr>
              <w:t>Antenna2</w:t>
            </w:r>
          </w:p>
        </w:tc>
        <w:tc>
          <w:tcPr>
            <w:tcW w:w="850" w:type="dxa"/>
            <w:tcBorders>
              <w:top w:val="single" w:sz="4" w:space="0" w:color="auto"/>
              <w:left w:val="single" w:sz="4" w:space="0" w:color="auto"/>
              <w:bottom w:val="single" w:sz="4" w:space="0" w:color="auto"/>
              <w:right w:val="single" w:sz="4" w:space="0" w:color="auto"/>
            </w:tcBorders>
            <w:hideMark/>
          </w:tcPr>
          <w:p w14:paraId="34799182"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36D00AC2" w14:textId="77777777" w:rsidR="00274576" w:rsidRDefault="00274576" w:rsidP="00274576">
            <w:pPr>
              <w:spacing w:line="256" w:lineRule="auto"/>
              <w:rPr>
                <w:rFonts w:cs="Arial"/>
              </w:rPr>
            </w:pPr>
            <w:r>
              <w:rPr>
                <w:rFonts w:cs="Arial"/>
              </w:rPr>
              <w:t xml:space="preserve">Set DTC 9D5511 when antenna is short to ground (Phantom supply current &gt; 140ma for greater than one </w:t>
            </w:r>
            <w:proofErr w:type="gramStart"/>
            <w:r>
              <w:rPr>
                <w:rFonts w:cs="Arial"/>
              </w:rPr>
              <w:t>second )</w:t>
            </w:r>
            <w:proofErr w:type="gramEnd"/>
            <w:r>
              <w:rPr>
                <w:rFonts w:cs="Arial"/>
              </w:rPr>
              <w:t>.  Set DTC 9D5515 when antenna is short to battery or open (Phantom supply current &lt; 20ma for greater than one second.)</w:t>
            </w:r>
          </w:p>
        </w:tc>
        <w:tc>
          <w:tcPr>
            <w:tcW w:w="1598" w:type="dxa"/>
            <w:tcBorders>
              <w:top w:val="single" w:sz="4" w:space="0" w:color="auto"/>
              <w:left w:val="single" w:sz="4" w:space="0" w:color="auto"/>
              <w:bottom w:val="single" w:sz="4" w:space="0" w:color="auto"/>
              <w:right w:val="single" w:sz="4" w:space="0" w:color="auto"/>
            </w:tcBorders>
            <w:hideMark/>
          </w:tcPr>
          <w:p w14:paraId="663988D8" w14:textId="77777777" w:rsidR="00274576" w:rsidRDefault="00274576" w:rsidP="00274576">
            <w:pPr>
              <w:spacing w:line="256" w:lineRule="auto"/>
              <w:rPr>
                <w:rFonts w:cs="Arial"/>
              </w:rPr>
            </w:pPr>
            <w:r>
              <w:rPr>
                <w:rFonts w:cs="Arial"/>
              </w:rPr>
              <w:t>Antenna 2 = Enabled</w:t>
            </w:r>
          </w:p>
        </w:tc>
      </w:tr>
      <w:tr w:rsidR="00274576" w14:paraId="259B7646"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871E573" w14:textId="77777777" w:rsidR="00274576" w:rsidRDefault="00274576" w:rsidP="00274576">
            <w:pPr>
              <w:spacing w:line="256" w:lineRule="auto"/>
              <w:rPr>
                <w:rFonts w:cs="Arial"/>
              </w:rPr>
            </w:pPr>
            <w:r>
              <w:rPr>
                <w:rFonts w:cs="Arial"/>
              </w:rPr>
              <w:t>J3-1</w:t>
            </w:r>
          </w:p>
        </w:tc>
        <w:tc>
          <w:tcPr>
            <w:tcW w:w="630" w:type="dxa"/>
            <w:tcBorders>
              <w:top w:val="single" w:sz="4" w:space="0" w:color="auto"/>
              <w:left w:val="single" w:sz="4" w:space="0" w:color="auto"/>
              <w:bottom w:val="single" w:sz="4" w:space="0" w:color="auto"/>
              <w:right w:val="single" w:sz="4" w:space="0" w:color="auto"/>
            </w:tcBorders>
            <w:hideMark/>
          </w:tcPr>
          <w:p w14:paraId="747C6C61" w14:textId="77777777" w:rsidR="00274576" w:rsidRDefault="00274576" w:rsidP="00274576">
            <w:pPr>
              <w:spacing w:line="256" w:lineRule="auto"/>
              <w:rPr>
                <w:rFonts w:cs="Arial"/>
              </w:rPr>
            </w:pPr>
            <w:r>
              <w:rPr>
                <w:rFonts w:cs="Arial"/>
              </w:rPr>
              <w:t>O</w:t>
            </w:r>
          </w:p>
        </w:tc>
        <w:tc>
          <w:tcPr>
            <w:tcW w:w="3328" w:type="dxa"/>
            <w:tcBorders>
              <w:top w:val="single" w:sz="4" w:space="0" w:color="auto"/>
              <w:left w:val="single" w:sz="4" w:space="0" w:color="auto"/>
              <w:bottom w:val="single" w:sz="4" w:space="0" w:color="auto"/>
              <w:right w:val="single" w:sz="4" w:space="0" w:color="auto"/>
            </w:tcBorders>
            <w:hideMark/>
          </w:tcPr>
          <w:p w14:paraId="6456ABE3" w14:textId="77777777" w:rsidR="00274576" w:rsidRDefault="00274576" w:rsidP="00274576">
            <w:pPr>
              <w:spacing w:line="256" w:lineRule="auto"/>
              <w:rPr>
                <w:rFonts w:cs="Arial"/>
              </w:rPr>
            </w:pPr>
            <w:r>
              <w:rPr>
                <w:rFonts w:cs="Arial"/>
              </w:rPr>
              <w:t xml:space="preserve">USB1 </w:t>
            </w:r>
            <w:proofErr w:type="spellStart"/>
            <w:r>
              <w:rPr>
                <w:rFonts w:cs="Arial"/>
              </w:rPr>
              <w:t>Vbus</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6C0D1DF8"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4E43B29F" w14:textId="77777777" w:rsidR="00274576" w:rsidRDefault="00274576" w:rsidP="00274576">
            <w:pPr>
              <w:spacing w:line="256" w:lineRule="auto"/>
              <w:rPr>
                <w:rFonts w:cs="Arial"/>
              </w:rPr>
            </w:pPr>
            <w:r>
              <w:rPr>
                <w:rFonts w:cs="Arial"/>
                <w:strike/>
              </w:rPr>
              <w:t> </w:t>
            </w:r>
          </w:p>
        </w:tc>
        <w:tc>
          <w:tcPr>
            <w:tcW w:w="1598" w:type="dxa"/>
            <w:tcBorders>
              <w:top w:val="single" w:sz="4" w:space="0" w:color="auto"/>
              <w:left w:val="single" w:sz="4" w:space="0" w:color="auto"/>
              <w:bottom w:val="single" w:sz="4" w:space="0" w:color="auto"/>
              <w:right w:val="single" w:sz="4" w:space="0" w:color="auto"/>
            </w:tcBorders>
            <w:hideMark/>
          </w:tcPr>
          <w:p w14:paraId="16285D99" w14:textId="77777777" w:rsidR="00274576" w:rsidRDefault="00274576" w:rsidP="00274576">
            <w:pPr>
              <w:spacing w:line="256" w:lineRule="auto"/>
              <w:rPr>
                <w:rFonts w:cs="Arial"/>
              </w:rPr>
            </w:pPr>
            <w:r>
              <w:rPr>
                <w:rFonts w:cs="Arial"/>
              </w:rPr>
              <w:t>N/A</w:t>
            </w:r>
          </w:p>
        </w:tc>
      </w:tr>
      <w:tr w:rsidR="00274576" w14:paraId="1EE59C1B"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58151E0A" w14:textId="77777777" w:rsidR="00274576" w:rsidRDefault="00274576" w:rsidP="00274576">
            <w:pPr>
              <w:spacing w:line="256" w:lineRule="auto"/>
              <w:rPr>
                <w:rFonts w:cs="Arial"/>
              </w:rPr>
            </w:pPr>
            <w:r>
              <w:rPr>
                <w:rFonts w:cs="Arial"/>
              </w:rPr>
              <w:t>J3-2</w:t>
            </w:r>
          </w:p>
        </w:tc>
        <w:tc>
          <w:tcPr>
            <w:tcW w:w="630" w:type="dxa"/>
            <w:tcBorders>
              <w:top w:val="single" w:sz="4" w:space="0" w:color="auto"/>
              <w:left w:val="single" w:sz="4" w:space="0" w:color="auto"/>
              <w:bottom w:val="single" w:sz="4" w:space="0" w:color="auto"/>
              <w:right w:val="single" w:sz="4" w:space="0" w:color="auto"/>
            </w:tcBorders>
            <w:hideMark/>
          </w:tcPr>
          <w:p w14:paraId="3D2E51D4"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50616F2" w14:textId="77777777" w:rsidR="00274576" w:rsidRDefault="00274576" w:rsidP="00274576">
            <w:pPr>
              <w:spacing w:line="256" w:lineRule="auto"/>
              <w:rPr>
                <w:rFonts w:cs="Arial"/>
              </w:rPr>
            </w:pPr>
            <w:r>
              <w:rPr>
                <w:rFonts w:cs="Arial"/>
              </w:rPr>
              <w:t>USB1 D-</w:t>
            </w:r>
          </w:p>
        </w:tc>
        <w:tc>
          <w:tcPr>
            <w:tcW w:w="850" w:type="dxa"/>
            <w:tcBorders>
              <w:top w:val="single" w:sz="4" w:space="0" w:color="auto"/>
              <w:left w:val="single" w:sz="4" w:space="0" w:color="auto"/>
              <w:bottom w:val="single" w:sz="4" w:space="0" w:color="auto"/>
              <w:right w:val="single" w:sz="4" w:space="0" w:color="auto"/>
            </w:tcBorders>
            <w:hideMark/>
          </w:tcPr>
          <w:p w14:paraId="45AB0F17"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4E6EC2A4" w14:textId="77777777" w:rsidR="00274576" w:rsidRDefault="00274576" w:rsidP="00274576">
            <w:pPr>
              <w:spacing w:line="256" w:lineRule="auto"/>
              <w:rPr>
                <w:rFonts w:cs="Arial"/>
              </w:rPr>
            </w:pPr>
            <w:r>
              <w:rPr>
                <w:rFonts w:cs="Arial"/>
              </w:rPr>
              <w:t xml:space="preserve">USB1 Short to Ground or Overloaded DTC 925211 </w:t>
            </w:r>
          </w:p>
        </w:tc>
        <w:tc>
          <w:tcPr>
            <w:tcW w:w="1598" w:type="dxa"/>
            <w:tcBorders>
              <w:top w:val="single" w:sz="4" w:space="0" w:color="auto"/>
              <w:left w:val="single" w:sz="4" w:space="0" w:color="auto"/>
              <w:bottom w:val="single" w:sz="4" w:space="0" w:color="auto"/>
              <w:right w:val="single" w:sz="4" w:space="0" w:color="auto"/>
            </w:tcBorders>
            <w:hideMark/>
          </w:tcPr>
          <w:p w14:paraId="0A2DECE4" w14:textId="77777777" w:rsidR="00274576" w:rsidRDefault="00274576" w:rsidP="00274576">
            <w:pPr>
              <w:spacing w:line="256" w:lineRule="auto"/>
              <w:rPr>
                <w:rFonts w:cs="Arial"/>
              </w:rPr>
            </w:pPr>
            <w:r>
              <w:rPr>
                <w:rFonts w:cs="Arial"/>
              </w:rPr>
              <w:t>USB = Present (Note: This is only applicable for ACMs with USB)</w:t>
            </w:r>
          </w:p>
        </w:tc>
      </w:tr>
      <w:tr w:rsidR="00274576" w14:paraId="79C27AD4"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9A270E7" w14:textId="77777777" w:rsidR="00274576" w:rsidRDefault="00274576" w:rsidP="00274576">
            <w:pPr>
              <w:spacing w:line="256" w:lineRule="auto"/>
              <w:rPr>
                <w:rFonts w:cs="Arial"/>
              </w:rPr>
            </w:pPr>
            <w:r>
              <w:rPr>
                <w:rFonts w:cs="Arial"/>
              </w:rPr>
              <w:t>J3-3</w:t>
            </w:r>
          </w:p>
        </w:tc>
        <w:tc>
          <w:tcPr>
            <w:tcW w:w="630" w:type="dxa"/>
            <w:tcBorders>
              <w:top w:val="single" w:sz="4" w:space="0" w:color="auto"/>
              <w:left w:val="single" w:sz="4" w:space="0" w:color="auto"/>
              <w:bottom w:val="single" w:sz="4" w:space="0" w:color="auto"/>
              <w:right w:val="single" w:sz="4" w:space="0" w:color="auto"/>
            </w:tcBorders>
            <w:hideMark/>
          </w:tcPr>
          <w:p w14:paraId="17D2377F"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76A7B3FD" w14:textId="77777777" w:rsidR="00274576" w:rsidRDefault="00274576" w:rsidP="00274576">
            <w:pPr>
              <w:spacing w:line="256" w:lineRule="auto"/>
              <w:rPr>
                <w:rFonts w:cs="Arial"/>
              </w:rPr>
            </w:pPr>
            <w:r>
              <w:rPr>
                <w:rFonts w:cs="Arial"/>
              </w:rPr>
              <w:t>USB1 D+</w:t>
            </w:r>
          </w:p>
        </w:tc>
        <w:tc>
          <w:tcPr>
            <w:tcW w:w="850" w:type="dxa"/>
            <w:tcBorders>
              <w:top w:val="single" w:sz="4" w:space="0" w:color="auto"/>
              <w:left w:val="single" w:sz="4" w:space="0" w:color="auto"/>
              <w:bottom w:val="single" w:sz="4" w:space="0" w:color="auto"/>
              <w:right w:val="single" w:sz="4" w:space="0" w:color="auto"/>
            </w:tcBorders>
            <w:hideMark/>
          </w:tcPr>
          <w:p w14:paraId="1AB0DB3C"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0DD75D0C" w14:textId="77777777" w:rsidR="00274576" w:rsidRDefault="00274576" w:rsidP="00274576">
            <w:pPr>
              <w:spacing w:line="256" w:lineRule="auto"/>
              <w:rPr>
                <w:rFonts w:cs="Arial"/>
              </w:rPr>
            </w:pPr>
            <w:r>
              <w:rPr>
                <w:rFonts w:cs="Arial"/>
              </w:rPr>
              <w:t>USB1 Short to Ground or Overloaded DTC 925211</w:t>
            </w:r>
          </w:p>
        </w:tc>
        <w:tc>
          <w:tcPr>
            <w:tcW w:w="1598" w:type="dxa"/>
            <w:tcBorders>
              <w:top w:val="single" w:sz="4" w:space="0" w:color="auto"/>
              <w:left w:val="single" w:sz="4" w:space="0" w:color="auto"/>
              <w:bottom w:val="single" w:sz="4" w:space="0" w:color="auto"/>
              <w:right w:val="single" w:sz="4" w:space="0" w:color="auto"/>
            </w:tcBorders>
            <w:hideMark/>
          </w:tcPr>
          <w:p w14:paraId="1A195D71" w14:textId="77777777" w:rsidR="00274576" w:rsidRDefault="00274576" w:rsidP="00274576">
            <w:pPr>
              <w:spacing w:line="256" w:lineRule="auto"/>
              <w:rPr>
                <w:rFonts w:cs="Arial"/>
              </w:rPr>
            </w:pPr>
            <w:r>
              <w:rPr>
                <w:rFonts w:cs="Arial"/>
              </w:rPr>
              <w:t>USB = Present</w:t>
            </w:r>
          </w:p>
          <w:p w14:paraId="5A2287D9" w14:textId="77777777" w:rsidR="00274576" w:rsidRDefault="00274576" w:rsidP="00274576">
            <w:pPr>
              <w:spacing w:line="256" w:lineRule="auto"/>
              <w:rPr>
                <w:rFonts w:cs="Arial"/>
              </w:rPr>
            </w:pPr>
            <w:r>
              <w:rPr>
                <w:rFonts w:cs="Arial"/>
              </w:rPr>
              <w:t>(Note: This is only applicable for ACMs with USB)</w:t>
            </w:r>
          </w:p>
        </w:tc>
      </w:tr>
      <w:tr w:rsidR="00274576" w14:paraId="24EADED0"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34EEFF8B" w14:textId="77777777" w:rsidR="00274576" w:rsidRDefault="00274576" w:rsidP="00274576">
            <w:pPr>
              <w:spacing w:line="256" w:lineRule="auto"/>
              <w:rPr>
                <w:rFonts w:cs="Arial"/>
              </w:rPr>
            </w:pPr>
            <w:r>
              <w:rPr>
                <w:rFonts w:cs="Arial"/>
              </w:rPr>
              <w:t>Shield</w:t>
            </w:r>
          </w:p>
        </w:tc>
        <w:tc>
          <w:tcPr>
            <w:tcW w:w="630" w:type="dxa"/>
            <w:tcBorders>
              <w:top w:val="single" w:sz="4" w:space="0" w:color="auto"/>
              <w:left w:val="single" w:sz="4" w:space="0" w:color="auto"/>
              <w:bottom w:val="single" w:sz="4" w:space="0" w:color="auto"/>
              <w:right w:val="single" w:sz="4" w:space="0" w:color="auto"/>
            </w:tcBorders>
            <w:hideMark/>
          </w:tcPr>
          <w:p w14:paraId="4FCE39F5"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5924A44" w14:textId="77777777" w:rsidR="00274576" w:rsidRDefault="00274576" w:rsidP="00274576">
            <w:pPr>
              <w:spacing w:line="256" w:lineRule="auto"/>
              <w:rPr>
                <w:rFonts w:cs="Arial"/>
              </w:rPr>
            </w:pPr>
            <w:r>
              <w:rPr>
                <w:rFonts w:cs="Arial"/>
              </w:rPr>
              <w:t>USB1-Shield</w:t>
            </w:r>
          </w:p>
        </w:tc>
        <w:tc>
          <w:tcPr>
            <w:tcW w:w="850" w:type="dxa"/>
            <w:tcBorders>
              <w:top w:val="single" w:sz="4" w:space="0" w:color="auto"/>
              <w:left w:val="single" w:sz="4" w:space="0" w:color="auto"/>
              <w:bottom w:val="single" w:sz="4" w:space="0" w:color="auto"/>
              <w:right w:val="single" w:sz="4" w:space="0" w:color="auto"/>
            </w:tcBorders>
            <w:hideMark/>
          </w:tcPr>
          <w:p w14:paraId="4837D983"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21A04305" w14:textId="77777777" w:rsidR="00274576" w:rsidRDefault="00274576" w:rsidP="00274576">
            <w:pPr>
              <w:spacing w:line="256" w:lineRule="auto"/>
              <w:rPr>
                <w:rFonts w:cs="Arial"/>
              </w:rPr>
            </w:pPr>
            <w:r>
              <w:rPr>
                <w:rFonts w:cs="Arial"/>
                <w:strike/>
              </w:rPr>
              <w:t> </w:t>
            </w:r>
          </w:p>
        </w:tc>
        <w:tc>
          <w:tcPr>
            <w:tcW w:w="1598" w:type="dxa"/>
            <w:tcBorders>
              <w:top w:val="single" w:sz="4" w:space="0" w:color="auto"/>
              <w:left w:val="single" w:sz="4" w:space="0" w:color="auto"/>
              <w:bottom w:val="single" w:sz="4" w:space="0" w:color="auto"/>
              <w:right w:val="single" w:sz="4" w:space="0" w:color="auto"/>
            </w:tcBorders>
            <w:hideMark/>
          </w:tcPr>
          <w:p w14:paraId="1C37D4C9" w14:textId="77777777" w:rsidR="00274576" w:rsidRDefault="00274576" w:rsidP="00274576">
            <w:pPr>
              <w:spacing w:line="256" w:lineRule="auto"/>
              <w:rPr>
                <w:rFonts w:cs="Arial"/>
              </w:rPr>
            </w:pPr>
            <w:r>
              <w:rPr>
                <w:rFonts w:cs="Arial"/>
              </w:rPr>
              <w:t>N/A</w:t>
            </w:r>
          </w:p>
        </w:tc>
      </w:tr>
      <w:tr w:rsidR="00274576" w14:paraId="7BB0F14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6172A974" w14:textId="77777777" w:rsidR="00274576" w:rsidRDefault="00274576" w:rsidP="00274576">
            <w:pPr>
              <w:spacing w:line="256" w:lineRule="auto"/>
              <w:rPr>
                <w:rFonts w:cs="Arial"/>
              </w:rPr>
            </w:pPr>
            <w:r>
              <w:rPr>
                <w:rFonts w:cs="Arial"/>
              </w:rPr>
              <w:t>J3-5</w:t>
            </w:r>
          </w:p>
        </w:tc>
        <w:tc>
          <w:tcPr>
            <w:tcW w:w="630" w:type="dxa"/>
            <w:tcBorders>
              <w:top w:val="single" w:sz="4" w:space="0" w:color="auto"/>
              <w:left w:val="single" w:sz="4" w:space="0" w:color="auto"/>
              <w:bottom w:val="single" w:sz="4" w:space="0" w:color="auto"/>
              <w:right w:val="single" w:sz="4" w:space="0" w:color="auto"/>
            </w:tcBorders>
            <w:hideMark/>
          </w:tcPr>
          <w:p w14:paraId="06DBA375" w14:textId="77777777" w:rsidR="00274576" w:rsidRDefault="00274576" w:rsidP="00274576">
            <w:pPr>
              <w:spacing w:line="256" w:lineRule="auto"/>
              <w:rPr>
                <w:rFonts w:cs="Arial"/>
              </w:rPr>
            </w:pPr>
            <w:r>
              <w:rPr>
                <w:rFonts w:cs="Arial"/>
              </w:rPr>
              <w:t>I</w:t>
            </w:r>
          </w:p>
        </w:tc>
        <w:tc>
          <w:tcPr>
            <w:tcW w:w="3328" w:type="dxa"/>
            <w:tcBorders>
              <w:top w:val="single" w:sz="4" w:space="0" w:color="auto"/>
              <w:left w:val="single" w:sz="4" w:space="0" w:color="auto"/>
              <w:bottom w:val="single" w:sz="4" w:space="0" w:color="auto"/>
              <w:right w:val="single" w:sz="4" w:space="0" w:color="auto"/>
            </w:tcBorders>
            <w:hideMark/>
          </w:tcPr>
          <w:p w14:paraId="331A6A97" w14:textId="77777777" w:rsidR="00274576" w:rsidRDefault="00274576" w:rsidP="00274576">
            <w:pPr>
              <w:spacing w:line="256" w:lineRule="auto"/>
              <w:rPr>
                <w:rFonts w:cs="Arial"/>
              </w:rPr>
            </w:pPr>
            <w:r>
              <w:rPr>
                <w:rFonts w:cs="Arial"/>
              </w:rPr>
              <w:t>USB1-Ground</w:t>
            </w:r>
          </w:p>
        </w:tc>
        <w:tc>
          <w:tcPr>
            <w:tcW w:w="850" w:type="dxa"/>
            <w:tcBorders>
              <w:top w:val="single" w:sz="4" w:space="0" w:color="auto"/>
              <w:left w:val="single" w:sz="4" w:space="0" w:color="auto"/>
              <w:bottom w:val="single" w:sz="4" w:space="0" w:color="auto"/>
              <w:right w:val="single" w:sz="4" w:space="0" w:color="auto"/>
            </w:tcBorders>
            <w:hideMark/>
          </w:tcPr>
          <w:p w14:paraId="1777E758" w14:textId="77777777" w:rsidR="00274576" w:rsidRDefault="00274576" w:rsidP="00274576">
            <w:pPr>
              <w:spacing w:line="256" w:lineRule="auto"/>
              <w:rPr>
                <w:rFonts w:cs="Arial"/>
              </w:rPr>
            </w:pPr>
            <w:r>
              <w:rPr>
                <w:rFonts w:cs="Arial"/>
              </w:rPr>
              <w:t>N</w:t>
            </w:r>
          </w:p>
        </w:tc>
        <w:tc>
          <w:tcPr>
            <w:tcW w:w="2471" w:type="dxa"/>
            <w:tcBorders>
              <w:top w:val="single" w:sz="4" w:space="0" w:color="auto"/>
              <w:left w:val="single" w:sz="4" w:space="0" w:color="auto"/>
              <w:bottom w:val="single" w:sz="4" w:space="0" w:color="auto"/>
              <w:right w:val="single" w:sz="4" w:space="0" w:color="auto"/>
            </w:tcBorders>
            <w:hideMark/>
          </w:tcPr>
          <w:p w14:paraId="6DF2CF31" w14:textId="77777777" w:rsidR="00274576" w:rsidRDefault="00274576" w:rsidP="00274576">
            <w:pPr>
              <w:spacing w:line="256" w:lineRule="auto"/>
              <w:rPr>
                <w:rFonts w:cs="Arial"/>
              </w:rPr>
            </w:pPr>
            <w:r>
              <w:rPr>
                <w:rFonts w:cs="Arial"/>
                <w:strike/>
              </w:rPr>
              <w:t> </w:t>
            </w:r>
          </w:p>
        </w:tc>
        <w:tc>
          <w:tcPr>
            <w:tcW w:w="1598" w:type="dxa"/>
            <w:tcBorders>
              <w:top w:val="single" w:sz="4" w:space="0" w:color="auto"/>
              <w:left w:val="single" w:sz="4" w:space="0" w:color="auto"/>
              <w:bottom w:val="single" w:sz="4" w:space="0" w:color="auto"/>
              <w:right w:val="single" w:sz="4" w:space="0" w:color="auto"/>
            </w:tcBorders>
            <w:hideMark/>
          </w:tcPr>
          <w:p w14:paraId="17037BCC" w14:textId="77777777" w:rsidR="00274576" w:rsidRDefault="00274576" w:rsidP="00274576">
            <w:pPr>
              <w:spacing w:line="256" w:lineRule="auto"/>
              <w:rPr>
                <w:rFonts w:cs="Arial"/>
              </w:rPr>
            </w:pPr>
            <w:r>
              <w:rPr>
                <w:rFonts w:cs="Arial"/>
              </w:rPr>
              <w:t>N/A</w:t>
            </w:r>
          </w:p>
        </w:tc>
      </w:tr>
      <w:tr w:rsidR="00274576" w14:paraId="160954E9" w14:textId="77777777" w:rsidTr="00274576">
        <w:trPr>
          <w:jc w:val="center"/>
        </w:trPr>
        <w:tc>
          <w:tcPr>
            <w:tcW w:w="828" w:type="dxa"/>
            <w:tcBorders>
              <w:top w:val="single" w:sz="4" w:space="0" w:color="auto"/>
              <w:left w:val="single" w:sz="4" w:space="0" w:color="auto"/>
              <w:bottom w:val="single" w:sz="4" w:space="0" w:color="auto"/>
              <w:right w:val="single" w:sz="4" w:space="0" w:color="auto"/>
            </w:tcBorders>
            <w:hideMark/>
          </w:tcPr>
          <w:p w14:paraId="4E2575DB" w14:textId="77777777" w:rsidR="00274576" w:rsidRDefault="00274576" w:rsidP="00274576">
            <w:pPr>
              <w:spacing w:line="256" w:lineRule="auto"/>
              <w:rPr>
                <w:rFonts w:cs="Arial"/>
              </w:rPr>
            </w:pPr>
            <w:r>
              <w:rPr>
                <w:rFonts w:cs="Arial"/>
              </w:rPr>
              <w:t>A2B</w:t>
            </w:r>
          </w:p>
        </w:tc>
        <w:tc>
          <w:tcPr>
            <w:tcW w:w="630" w:type="dxa"/>
            <w:tcBorders>
              <w:top w:val="single" w:sz="4" w:space="0" w:color="auto"/>
              <w:left w:val="single" w:sz="4" w:space="0" w:color="auto"/>
              <w:bottom w:val="single" w:sz="4" w:space="0" w:color="auto"/>
              <w:right w:val="single" w:sz="4" w:space="0" w:color="auto"/>
            </w:tcBorders>
            <w:hideMark/>
          </w:tcPr>
          <w:p w14:paraId="0E27219C" w14:textId="77777777" w:rsidR="00274576" w:rsidRDefault="00274576" w:rsidP="00274576">
            <w:pPr>
              <w:spacing w:line="256" w:lineRule="auto"/>
              <w:rPr>
                <w:rFonts w:cs="Arial"/>
              </w:rPr>
            </w:pPr>
            <w:r>
              <w:rPr>
                <w:rFonts w:cs="Arial"/>
              </w:rPr>
              <w:t>I/O</w:t>
            </w:r>
          </w:p>
        </w:tc>
        <w:tc>
          <w:tcPr>
            <w:tcW w:w="3328" w:type="dxa"/>
            <w:tcBorders>
              <w:top w:val="single" w:sz="4" w:space="0" w:color="auto"/>
              <w:left w:val="single" w:sz="4" w:space="0" w:color="auto"/>
              <w:bottom w:val="single" w:sz="4" w:space="0" w:color="auto"/>
              <w:right w:val="single" w:sz="4" w:space="0" w:color="auto"/>
            </w:tcBorders>
            <w:hideMark/>
          </w:tcPr>
          <w:p w14:paraId="0E41295A" w14:textId="77777777" w:rsidR="00274576" w:rsidRDefault="00274576" w:rsidP="00274576">
            <w:pPr>
              <w:spacing w:line="256" w:lineRule="auto"/>
              <w:rPr>
                <w:rFonts w:cs="Arial"/>
              </w:rPr>
            </w:pPr>
            <w:r>
              <w:rPr>
                <w:rFonts w:cs="Arial"/>
              </w:rPr>
              <w:t>A2B</w:t>
            </w:r>
          </w:p>
        </w:tc>
        <w:tc>
          <w:tcPr>
            <w:tcW w:w="850" w:type="dxa"/>
            <w:tcBorders>
              <w:top w:val="single" w:sz="4" w:space="0" w:color="auto"/>
              <w:left w:val="single" w:sz="4" w:space="0" w:color="auto"/>
              <w:bottom w:val="single" w:sz="4" w:space="0" w:color="auto"/>
              <w:right w:val="single" w:sz="4" w:space="0" w:color="auto"/>
            </w:tcBorders>
            <w:hideMark/>
          </w:tcPr>
          <w:p w14:paraId="74DC26B4" w14:textId="77777777" w:rsidR="00274576" w:rsidRDefault="00274576" w:rsidP="00274576">
            <w:pPr>
              <w:spacing w:line="256" w:lineRule="auto"/>
              <w:rPr>
                <w:rFonts w:cs="Arial"/>
              </w:rPr>
            </w:pPr>
            <w:r>
              <w:rPr>
                <w:rFonts w:cs="Arial"/>
              </w:rPr>
              <w:t>Y</w:t>
            </w:r>
          </w:p>
        </w:tc>
        <w:tc>
          <w:tcPr>
            <w:tcW w:w="2471" w:type="dxa"/>
            <w:tcBorders>
              <w:top w:val="single" w:sz="4" w:space="0" w:color="auto"/>
              <w:left w:val="single" w:sz="4" w:space="0" w:color="auto"/>
              <w:bottom w:val="single" w:sz="4" w:space="0" w:color="auto"/>
              <w:right w:val="single" w:sz="4" w:space="0" w:color="auto"/>
            </w:tcBorders>
            <w:hideMark/>
          </w:tcPr>
          <w:p w14:paraId="3CC5AC65" w14:textId="77777777" w:rsidR="00274576" w:rsidRDefault="00274576" w:rsidP="00274576">
            <w:pPr>
              <w:overflowPunct w:val="0"/>
              <w:autoSpaceDE w:val="0"/>
              <w:autoSpaceDN w:val="0"/>
              <w:adjustRightInd w:val="0"/>
              <w:spacing w:line="256" w:lineRule="auto"/>
              <w:textAlignment w:val="baseline"/>
              <w:rPr>
                <w:rFonts w:cs="Arial"/>
              </w:rPr>
            </w:pPr>
            <w:r>
              <w:rPr>
                <w:rFonts w:cs="Arial"/>
              </w:rPr>
              <w:t xml:space="preserve">Set for opens, shorts, </w:t>
            </w:r>
            <w:proofErr w:type="spellStart"/>
            <w:r>
              <w:rPr>
                <w:rFonts w:cs="Arial"/>
              </w:rPr>
              <w:t>miswired</w:t>
            </w:r>
            <w:proofErr w:type="spellEnd"/>
            <w:r>
              <w:rPr>
                <w:rFonts w:cs="Arial"/>
              </w:rPr>
              <w:t>, and communication failures as described in the continuous DTCs with a one (1) second failure instead of five (5).</w:t>
            </w:r>
          </w:p>
        </w:tc>
        <w:tc>
          <w:tcPr>
            <w:tcW w:w="1598" w:type="dxa"/>
            <w:tcBorders>
              <w:top w:val="single" w:sz="4" w:space="0" w:color="auto"/>
              <w:left w:val="single" w:sz="4" w:space="0" w:color="auto"/>
              <w:bottom w:val="single" w:sz="4" w:space="0" w:color="auto"/>
              <w:right w:val="single" w:sz="4" w:space="0" w:color="auto"/>
            </w:tcBorders>
            <w:hideMark/>
          </w:tcPr>
          <w:p w14:paraId="067372D7" w14:textId="77777777" w:rsidR="00274576" w:rsidRDefault="00274576" w:rsidP="00274576">
            <w:pPr>
              <w:spacing w:line="256" w:lineRule="auto"/>
              <w:rPr>
                <w:rFonts w:cs="Arial"/>
              </w:rPr>
            </w:pPr>
            <w:r>
              <w:rPr>
                <w:rFonts w:cs="Arial"/>
              </w:rPr>
              <w:t>A2B = Enabled</w:t>
            </w:r>
          </w:p>
        </w:tc>
      </w:tr>
    </w:tbl>
    <w:p w14:paraId="7F0B27F6" w14:textId="77777777" w:rsidR="00274576" w:rsidRDefault="00274576" w:rsidP="00274576"/>
    <w:p w14:paraId="6A0906D8" w14:textId="77777777" w:rsidR="00274576" w:rsidRDefault="00274576" w:rsidP="00274576">
      <w:pPr>
        <w:pStyle w:val="Heading2"/>
      </w:pPr>
      <w:r w:rsidRPr="00B9479B">
        <w:t>SWR-REQ-242677/A-Speaker Walkaround</w:t>
      </w:r>
    </w:p>
    <w:p w14:paraId="77587DAF" w14:textId="77777777" w:rsidR="00274576" w:rsidRPr="00EB203C" w:rsidRDefault="00274576" w:rsidP="00274576">
      <w:pPr>
        <w:rPr>
          <w:rFonts w:cs="Arial"/>
        </w:rPr>
      </w:pPr>
    </w:p>
    <w:p w14:paraId="18DA8E06" w14:textId="77777777" w:rsidR="00274576" w:rsidRPr="00EB203C" w:rsidRDefault="00274576" w:rsidP="00274576">
      <w:pPr>
        <w:numPr>
          <w:ilvl w:val="0"/>
          <w:numId w:val="118"/>
        </w:numPr>
        <w:rPr>
          <w:rFonts w:cs="Arial"/>
        </w:rPr>
      </w:pPr>
      <w:r w:rsidRPr="00EB203C">
        <w:rPr>
          <w:rFonts w:cs="Arial"/>
        </w:rPr>
        <w:t>This test is commanded through the APIM just like as defined in Bezel Diagnostics and ACM does not contain this test number.</w:t>
      </w:r>
    </w:p>
    <w:p w14:paraId="138741F1" w14:textId="77777777" w:rsidR="00274576" w:rsidRPr="00EB203C" w:rsidRDefault="00274576" w:rsidP="00274576">
      <w:pPr>
        <w:numPr>
          <w:ilvl w:val="0"/>
          <w:numId w:val="118"/>
        </w:numPr>
        <w:rPr>
          <w:rFonts w:cs="Arial"/>
        </w:rPr>
      </w:pPr>
      <w:r w:rsidRPr="00EB203C">
        <w:rPr>
          <w:rFonts w:cs="Arial"/>
        </w:rPr>
        <w:t xml:space="preserve">Volume default is determined by DIDs FD03 and </w:t>
      </w:r>
      <w:proofErr w:type="gramStart"/>
      <w:r w:rsidRPr="00EB203C">
        <w:rPr>
          <w:rFonts w:cs="Arial"/>
        </w:rPr>
        <w:t>FD04, but</w:t>
      </w:r>
      <w:proofErr w:type="gramEnd"/>
      <w:r w:rsidRPr="00EB203C">
        <w:rPr>
          <w:rFonts w:cs="Arial"/>
        </w:rPr>
        <w:t xml:space="preserve"> can be adjusted during the test by the volume button.</w:t>
      </w:r>
    </w:p>
    <w:p w14:paraId="46F97226" w14:textId="77777777" w:rsidR="00274576" w:rsidRPr="00EB203C" w:rsidRDefault="00274576" w:rsidP="00274576">
      <w:pPr>
        <w:numPr>
          <w:ilvl w:val="0"/>
          <w:numId w:val="118"/>
        </w:numPr>
        <w:rPr>
          <w:rFonts w:cs="Arial"/>
        </w:rPr>
      </w:pPr>
      <w:r w:rsidRPr="00EB203C">
        <w:rPr>
          <w:rFonts w:cs="Arial"/>
        </w:rPr>
        <w:t>This test will produce tones to the speakers (1kHz, Main Speakers, 5kHz Tweeters, 100Hz Subwoofers)</w:t>
      </w:r>
    </w:p>
    <w:p w14:paraId="6A9CED1A" w14:textId="77777777" w:rsidR="00274576" w:rsidRPr="00EB203C" w:rsidRDefault="00274576" w:rsidP="00274576">
      <w:pPr>
        <w:numPr>
          <w:ilvl w:val="0"/>
          <w:numId w:val="118"/>
        </w:numPr>
        <w:rPr>
          <w:rFonts w:cs="Arial"/>
        </w:rPr>
      </w:pPr>
      <w:r w:rsidRPr="00EB203C">
        <w:rPr>
          <w:rFonts w:cs="Arial"/>
        </w:rPr>
        <w:t xml:space="preserve">The ACM will cycle the speakers for 1.5 seconds each in the following sequence (LF, LF Tweeter (if front tweeters configured), RF, RF Tweeter (if front tweeters configured), RR (if configured for Variable or Power Satellite), RR Tweeter (if rear tweeters configured), LR (if configured for Variable or Power Satellite), LR Tweeter (if rear tweeters configured), Subwoofer(if configured), Center(if configured), 3rd Row Left Speaker (if configured),  3rd Row Left Tweeter (if configured),  3rd Row Right Speaker (if configured),  and 3rd Row Right </w:t>
      </w:r>
      <w:r w:rsidRPr="00EB203C">
        <w:rPr>
          <w:rFonts w:cs="Arial"/>
        </w:rPr>
        <w:lastRenderedPageBreak/>
        <w:t>Tweeter (if configured) based on volumes defined in Supplier DIDs FD03 and FD04 [25% +/- 3%, 25% +/- 3% respectively by default].</w:t>
      </w:r>
    </w:p>
    <w:p w14:paraId="2140DB5C" w14:textId="77777777" w:rsidR="00274576" w:rsidRPr="00EB203C" w:rsidRDefault="00274576" w:rsidP="00274576">
      <w:pPr>
        <w:rPr>
          <w:rFonts w:cs="Arial"/>
        </w:rPr>
      </w:pPr>
    </w:p>
    <w:p w14:paraId="502C14E3" w14:textId="77777777" w:rsidR="00274576" w:rsidRDefault="00274576" w:rsidP="00274576">
      <w:pPr>
        <w:pStyle w:val="Heading2"/>
      </w:pPr>
      <w:r w:rsidRPr="00B9479B">
        <w:t>SWR-REQ-242679/B-AM/FM Antenna Connection Test</w:t>
      </w:r>
    </w:p>
    <w:p w14:paraId="462A38B5" w14:textId="77777777" w:rsidR="00274576" w:rsidRPr="0033731D" w:rsidRDefault="00274576" w:rsidP="00274576">
      <w:pPr>
        <w:rPr>
          <w:rFonts w:cs="Arial"/>
        </w:rPr>
      </w:pPr>
    </w:p>
    <w:p w14:paraId="5CCE5557" w14:textId="77777777" w:rsidR="00274576" w:rsidRPr="0033731D" w:rsidRDefault="00274576" w:rsidP="00274576">
      <w:pPr>
        <w:numPr>
          <w:ilvl w:val="0"/>
          <w:numId w:val="122"/>
        </w:numPr>
        <w:rPr>
          <w:rFonts w:cs="Arial"/>
        </w:rPr>
      </w:pPr>
      <w:r w:rsidRPr="0033731D">
        <w:rPr>
          <w:rFonts w:cs="Arial"/>
        </w:rPr>
        <w:t xml:space="preserve">This test is to measure a configured AM station signal strength and compare it to a configured value to ensure that the AM/FM Antenna is connected.  </w:t>
      </w:r>
    </w:p>
    <w:p w14:paraId="72ACBF6C" w14:textId="77777777" w:rsidR="00274576" w:rsidRPr="0033731D" w:rsidRDefault="00274576" w:rsidP="00274576">
      <w:pPr>
        <w:numPr>
          <w:ilvl w:val="0"/>
          <w:numId w:val="122"/>
        </w:numPr>
        <w:rPr>
          <w:rFonts w:cs="Arial"/>
        </w:rPr>
      </w:pPr>
      <w:r w:rsidRPr="0033731D">
        <w:rPr>
          <w:rFonts w:cs="Arial"/>
        </w:rPr>
        <w:t xml:space="preserve">This test is intended for </w:t>
      </w:r>
      <w:r w:rsidRPr="0033731D">
        <w:rPr>
          <w:rFonts w:cs="Arial"/>
          <w:b/>
        </w:rPr>
        <w:t>EOL Only (not intended for Service Tools)</w:t>
      </w:r>
    </w:p>
    <w:p w14:paraId="683883C0" w14:textId="77777777" w:rsidR="00274576" w:rsidRPr="0033731D" w:rsidRDefault="00274576" w:rsidP="00274576">
      <w:pPr>
        <w:numPr>
          <w:ilvl w:val="0"/>
          <w:numId w:val="122"/>
        </w:numPr>
        <w:rPr>
          <w:rFonts w:cs="Arial"/>
        </w:rPr>
      </w:pPr>
      <w:r w:rsidRPr="0033731D">
        <w:rPr>
          <w:rFonts w:cs="Arial"/>
        </w:rPr>
        <w:t xml:space="preserve">ACM will switch to AM station configured by </w:t>
      </w:r>
      <w:proofErr w:type="gramStart"/>
      <w:r w:rsidRPr="0033731D">
        <w:rPr>
          <w:rFonts w:cs="Arial"/>
        </w:rPr>
        <w:t>EOL(</w:t>
      </w:r>
      <w:proofErr w:type="gramEnd"/>
      <w:r w:rsidRPr="0033731D">
        <w:rPr>
          <w:rFonts w:cs="Arial"/>
        </w:rPr>
        <w:t>Block DE01).</w:t>
      </w:r>
    </w:p>
    <w:p w14:paraId="5B233DC8" w14:textId="77777777" w:rsidR="00274576" w:rsidRPr="0033731D" w:rsidRDefault="00274576" w:rsidP="00274576">
      <w:pPr>
        <w:numPr>
          <w:ilvl w:val="0"/>
          <w:numId w:val="122"/>
        </w:numPr>
        <w:rPr>
          <w:rFonts w:cs="Arial"/>
        </w:rPr>
      </w:pPr>
      <w:r w:rsidRPr="0033731D">
        <w:rPr>
          <w:rFonts w:cs="Arial"/>
        </w:rPr>
        <w:t>When ACM has verified that tuner is at correct station, the ACM will measure the signal strength for 1.5 seconds (averaging the strength).  It will also record the average strength in supplier DID FD20.</w:t>
      </w:r>
    </w:p>
    <w:p w14:paraId="7206041C" w14:textId="77777777" w:rsidR="00274576" w:rsidRDefault="00274576" w:rsidP="00274576">
      <w:pPr>
        <w:numPr>
          <w:ilvl w:val="0"/>
          <w:numId w:val="129"/>
        </w:numPr>
        <w:rPr>
          <w:ins w:id="33" w:author="VanHouten, John (J.A.)" w:date="2021-10-06T13:10:00Z"/>
          <w:rFonts w:cs="Arial"/>
        </w:rPr>
      </w:pPr>
      <w:r w:rsidRPr="0033731D">
        <w:rPr>
          <w:rFonts w:cs="Arial"/>
        </w:rPr>
        <w:t>The measured strength will be compared to acceptable value configured by EOL (DE02).  If strength is lower than Configured Value, then DTC 9A5621 will set.</w:t>
      </w:r>
    </w:p>
    <w:p w14:paraId="6BD899EF" w14:textId="77777777" w:rsidR="00274576" w:rsidRPr="00514A37" w:rsidRDefault="00274576" w:rsidP="00274576">
      <w:pPr>
        <w:numPr>
          <w:ilvl w:val="0"/>
          <w:numId w:val="122"/>
        </w:numPr>
        <w:rPr>
          <w:rFonts w:cs="Arial"/>
        </w:rPr>
      </w:pPr>
      <w:ins w:id="34" w:author="VanHouten, John (J.A.)" w:date="2021-10-06T13:10:00Z">
        <w:r w:rsidRPr="00514A37">
          <w:rPr>
            <w:rFonts w:cs="Arial"/>
          </w:rPr>
          <w:t>The AM/FM Antenna Connection Test will work regardless if AM Tuner is enabled or disabled.</w:t>
        </w:r>
      </w:ins>
    </w:p>
    <w:p w14:paraId="6F965816" w14:textId="77777777" w:rsidR="00274576" w:rsidRPr="0033731D" w:rsidRDefault="00274576" w:rsidP="00274576">
      <w:pPr>
        <w:rPr>
          <w:rFonts w:cs="Arial"/>
        </w:rPr>
      </w:pPr>
    </w:p>
    <w:p w14:paraId="75BE4457" w14:textId="77777777" w:rsidR="00274576" w:rsidRPr="0033731D" w:rsidRDefault="00274576" w:rsidP="00274576">
      <w:pPr>
        <w:rPr>
          <w:rFonts w:cs="Arial"/>
        </w:rPr>
      </w:pPr>
      <w:r w:rsidRPr="0033731D">
        <w:rPr>
          <w:rFonts w:cs="Arial"/>
        </w:rPr>
        <w:t xml:space="preserve">The Antenna Connection </w:t>
      </w:r>
      <w:proofErr w:type="spellStart"/>
      <w:r w:rsidRPr="0033731D">
        <w:rPr>
          <w:rFonts w:cs="Arial"/>
        </w:rPr>
        <w:t>Self Test</w:t>
      </w:r>
      <w:proofErr w:type="spellEnd"/>
      <w:r w:rsidRPr="0033731D">
        <w:rPr>
          <w:rFonts w:cs="Arial"/>
        </w:rPr>
        <w:t xml:space="preserve"> (6006) shall enter self-test only if all the following criteria are </w:t>
      </w:r>
      <w:proofErr w:type="gramStart"/>
      <w:r w:rsidRPr="0033731D">
        <w:rPr>
          <w:rFonts w:cs="Arial"/>
        </w:rPr>
        <w:t>met(</w:t>
      </w:r>
      <w:proofErr w:type="gramEnd"/>
      <w:r w:rsidRPr="0033731D">
        <w:rPr>
          <w:rFonts w:cs="Arial"/>
        </w:rPr>
        <w:t>if not correct: send conditions not correct message to tester):</w:t>
      </w:r>
    </w:p>
    <w:p w14:paraId="1F50C3A8" w14:textId="77777777" w:rsidR="00274576" w:rsidRPr="0033731D" w:rsidRDefault="00274576" w:rsidP="00274576">
      <w:pPr>
        <w:numPr>
          <w:ilvl w:val="0"/>
          <w:numId w:val="125"/>
        </w:numPr>
        <w:rPr>
          <w:rFonts w:cs="Arial"/>
        </w:rPr>
      </w:pPr>
      <w:r w:rsidRPr="0033731D">
        <w:rPr>
          <w:rFonts w:cs="Arial"/>
        </w:rPr>
        <w:t>Ignition is in the Run or Accessory State (0x3B2 and 0x167)</w:t>
      </w:r>
    </w:p>
    <w:p w14:paraId="786EB5DB" w14:textId="77777777" w:rsidR="00274576" w:rsidRPr="0033731D" w:rsidRDefault="00274576" w:rsidP="00274576">
      <w:pPr>
        <w:numPr>
          <w:ilvl w:val="0"/>
          <w:numId w:val="125"/>
        </w:numPr>
        <w:rPr>
          <w:rFonts w:cs="Arial"/>
        </w:rPr>
      </w:pPr>
      <w:r w:rsidRPr="0033731D">
        <w:rPr>
          <w:rFonts w:cs="Arial"/>
        </w:rPr>
        <w:t>Battery Voltage is Between 10-16 volts</w:t>
      </w:r>
    </w:p>
    <w:p w14:paraId="4A438ABE" w14:textId="77777777" w:rsidR="00274576" w:rsidRPr="0033731D" w:rsidRDefault="00274576" w:rsidP="00274576">
      <w:pPr>
        <w:numPr>
          <w:ilvl w:val="0"/>
          <w:numId w:val="125"/>
        </w:numPr>
        <w:rPr>
          <w:rFonts w:cs="Arial"/>
        </w:rPr>
      </w:pPr>
      <w:r w:rsidRPr="0033731D">
        <w:rPr>
          <w:rFonts w:cs="Arial"/>
        </w:rPr>
        <w:t>Normal Diagnostic Session (not programming modes)</w:t>
      </w:r>
    </w:p>
    <w:p w14:paraId="1C2E825A" w14:textId="77777777" w:rsidR="00274576" w:rsidRPr="0033731D" w:rsidRDefault="00274576" w:rsidP="00274576">
      <w:pPr>
        <w:numPr>
          <w:ilvl w:val="0"/>
          <w:numId w:val="125"/>
        </w:numPr>
        <w:rPr>
          <w:rFonts w:cs="Arial"/>
        </w:rPr>
      </w:pPr>
      <w:r w:rsidRPr="0033731D">
        <w:rPr>
          <w:rFonts w:cs="Arial"/>
        </w:rPr>
        <w:t xml:space="preserve">Antenna Connection </w:t>
      </w:r>
      <w:proofErr w:type="spellStart"/>
      <w:r w:rsidRPr="0033731D">
        <w:rPr>
          <w:rFonts w:cs="Arial"/>
        </w:rPr>
        <w:t>Self Test</w:t>
      </w:r>
      <w:proofErr w:type="spellEnd"/>
      <w:r w:rsidRPr="0033731D">
        <w:rPr>
          <w:rFonts w:cs="Arial"/>
        </w:rPr>
        <w:t xml:space="preserve"> (6006) is requested by tester.</w:t>
      </w:r>
    </w:p>
    <w:p w14:paraId="3F4B7CAE" w14:textId="77777777" w:rsidR="00274576" w:rsidRPr="0033731D" w:rsidRDefault="00274576" w:rsidP="00274576">
      <w:pPr>
        <w:rPr>
          <w:rFonts w:cs="Arial"/>
        </w:rPr>
      </w:pPr>
    </w:p>
    <w:p w14:paraId="4DFAEBB6" w14:textId="77777777" w:rsidR="00274576" w:rsidRPr="0033731D" w:rsidRDefault="00274576" w:rsidP="00274576">
      <w:pPr>
        <w:rPr>
          <w:rFonts w:cs="Arial"/>
        </w:rPr>
      </w:pPr>
      <w:r w:rsidRPr="0033731D">
        <w:rPr>
          <w:rFonts w:cs="Arial"/>
        </w:rPr>
        <w:t xml:space="preserve">The Antenna Connection </w:t>
      </w:r>
      <w:proofErr w:type="spellStart"/>
      <w:r w:rsidRPr="0033731D">
        <w:rPr>
          <w:rFonts w:cs="Arial"/>
        </w:rPr>
        <w:t>Self Test</w:t>
      </w:r>
      <w:proofErr w:type="spellEnd"/>
      <w:r w:rsidRPr="0033731D">
        <w:rPr>
          <w:rFonts w:cs="Arial"/>
        </w:rPr>
        <w:t xml:space="preserve"> (6006) shall exit self-test if any one of the following criteria is met:</w:t>
      </w:r>
    </w:p>
    <w:p w14:paraId="2E31906A" w14:textId="77777777" w:rsidR="00274576" w:rsidRPr="0033731D" w:rsidRDefault="00274576" w:rsidP="00274576">
      <w:pPr>
        <w:numPr>
          <w:ilvl w:val="0"/>
          <w:numId w:val="128"/>
        </w:numPr>
        <w:rPr>
          <w:rFonts w:cs="Arial"/>
        </w:rPr>
      </w:pPr>
      <w:r w:rsidRPr="0033731D">
        <w:rPr>
          <w:rFonts w:cs="Arial"/>
        </w:rPr>
        <w:t>Ignition transitions out of Run or Accessory State (0x3B2 and 0x167)</w:t>
      </w:r>
    </w:p>
    <w:p w14:paraId="3E7E108B" w14:textId="77777777" w:rsidR="00274576" w:rsidRPr="0033731D" w:rsidRDefault="00274576" w:rsidP="00274576">
      <w:pPr>
        <w:numPr>
          <w:ilvl w:val="0"/>
          <w:numId w:val="128"/>
        </w:numPr>
        <w:rPr>
          <w:rFonts w:cs="Arial"/>
        </w:rPr>
      </w:pPr>
      <w:r w:rsidRPr="0033731D">
        <w:rPr>
          <w:rFonts w:cs="Arial"/>
        </w:rPr>
        <w:t>Battery Voltage Drops below 9 volts or exceeds 16 volts</w:t>
      </w:r>
    </w:p>
    <w:p w14:paraId="054D7CC4" w14:textId="77777777" w:rsidR="00274576" w:rsidRPr="0033731D" w:rsidRDefault="00274576" w:rsidP="00274576">
      <w:pPr>
        <w:numPr>
          <w:ilvl w:val="0"/>
          <w:numId w:val="128"/>
        </w:numPr>
        <w:rPr>
          <w:rFonts w:cs="Arial"/>
        </w:rPr>
      </w:pPr>
      <w:r w:rsidRPr="0033731D">
        <w:rPr>
          <w:rFonts w:cs="Arial"/>
        </w:rPr>
        <w:t>A stop routine command is issued.</w:t>
      </w:r>
    </w:p>
    <w:p w14:paraId="08B81DA2" w14:textId="77777777" w:rsidR="00274576" w:rsidRPr="0033731D" w:rsidRDefault="00274576" w:rsidP="00274576">
      <w:pPr>
        <w:numPr>
          <w:ilvl w:val="0"/>
          <w:numId w:val="128"/>
        </w:numPr>
        <w:rPr>
          <w:rFonts w:cs="Arial"/>
        </w:rPr>
      </w:pPr>
      <w:r w:rsidRPr="0033731D">
        <w:rPr>
          <w:rFonts w:cs="Arial"/>
        </w:rPr>
        <w:t>Tester does communicate for more than five (5) seconds.</w:t>
      </w:r>
    </w:p>
    <w:p w14:paraId="1A558CB2" w14:textId="77777777" w:rsidR="00274576" w:rsidRPr="0033731D" w:rsidRDefault="00274576" w:rsidP="00274576">
      <w:pPr>
        <w:numPr>
          <w:ilvl w:val="0"/>
          <w:numId w:val="128"/>
        </w:numPr>
        <w:rPr>
          <w:rFonts w:cs="Arial"/>
        </w:rPr>
      </w:pPr>
      <w:r w:rsidRPr="0033731D">
        <w:rPr>
          <w:rFonts w:cs="Arial"/>
        </w:rPr>
        <w:t>Test is complete.</w:t>
      </w:r>
    </w:p>
    <w:p w14:paraId="5F034F05" w14:textId="77777777" w:rsidR="00274576" w:rsidRPr="0033731D" w:rsidRDefault="00274576" w:rsidP="00274576">
      <w:pPr>
        <w:rPr>
          <w:rFonts w:cs="Arial"/>
        </w:rPr>
      </w:pPr>
    </w:p>
    <w:p w14:paraId="1CFB622A" w14:textId="77777777" w:rsidR="00274576" w:rsidRDefault="00274576" w:rsidP="00274576">
      <w:pPr>
        <w:pStyle w:val="Heading2"/>
      </w:pPr>
      <w:r w:rsidRPr="00B9479B">
        <w:t>SWR-REQ-242680/A-A2B Configuration Write to Slave Modules Execution Routine (ACM Initiated)</w:t>
      </w:r>
    </w:p>
    <w:p w14:paraId="72F19595" w14:textId="77777777" w:rsidR="00274576" w:rsidRPr="00E40263" w:rsidRDefault="00274576" w:rsidP="00274576">
      <w:pPr>
        <w:rPr>
          <w:rFonts w:cs="Arial"/>
        </w:rPr>
      </w:pPr>
    </w:p>
    <w:p w14:paraId="39047B67" w14:textId="77777777" w:rsidR="00274576" w:rsidRPr="00E40263" w:rsidRDefault="00274576" w:rsidP="00274576">
      <w:pPr>
        <w:numPr>
          <w:ilvl w:val="0"/>
          <w:numId w:val="133"/>
        </w:numPr>
        <w:rPr>
          <w:rFonts w:cs="Arial"/>
        </w:rPr>
      </w:pPr>
      <w:r w:rsidRPr="00E40263">
        <w:rPr>
          <w:rFonts w:cs="Arial"/>
        </w:rPr>
        <w:t>This execution will write A2B configurations to the peripherals (such as DSP).</w:t>
      </w:r>
    </w:p>
    <w:p w14:paraId="7BFEE512" w14:textId="77777777" w:rsidR="00274576" w:rsidRPr="00E40263" w:rsidRDefault="00274576" w:rsidP="00274576">
      <w:pPr>
        <w:numPr>
          <w:ilvl w:val="0"/>
          <w:numId w:val="133"/>
        </w:numPr>
        <w:rPr>
          <w:rFonts w:cs="Arial"/>
        </w:rPr>
      </w:pPr>
      <w:r w:rsidRPr="00E40263">
        <w:rPr>
          <w:rFonts w:cs="Arial"/>
        </w:rPr>
        <w:t>It will use Stream ID configuration in DE00 to write the appropriate data.</w:t>
      </w:r>
    </w:p>
    <w:p w14:paraId="7CA6EEC1" w14:textId="77777777" w:rsidR="00274576" w:rsidRPr="00E40263" w:rsidRDefault="00274576" w:rsidP="00274576">
      <w:pPr>
        <w:numPr>
          <w:ilvl w:val="0"/>
          <w:numId w:val="133"/>
        </w:numPr>
        <w:rPr>
          <w:rFonts w:cs="Arial"/>
        </w:rPr>
      </w:pPr>
      <w:r w:rsidRPr="00E40263">
        <w:rPr>
          <w:rFonts w:cs="Arial"/>
        </w:rPr>
        <w:t>The execution routine identifier is 6037.</w:t>
      </w:r>
    </w:p>
    <w:p w14:paraId="2B224ED6" w14:textId="77777777" w:rsidR="00274576" w:rsidRPr="00E40263" w:rsidRDefault="00274576" w:rsidP="00274576">
      <w:pPr>
        <w:rPr>
          <w:rFonts w:cs="Arial"/>
        </w:rPr>
      </w:pPr>
    </w:p>
    <w:p w14:paraId="5E3730CC" w14:textId="77777777" w:rsidR="00274576" w:rsidRPr="00E40263" w:rsidRDefault="00274576" w:rsidP="00274576">
      <w:pPr>
        <w:rPr>
          <w:rFonts w:cs="Arial"/>
        </w:rPr>
      </w:pPr>
      <w:r w:rsidRPr="00E40263">
        <w:rPr>
          <w:rFonts w:cs="Arial"/>
        </w:rPr>
        <w:t>The A2B Configuration Write to Slave Modules Execution Routine (6037) shall enter self-test only if all the following criteria are met (if not correct: send conditions not correct message to tester):</w:t>
      </w:r>
    </w:p>
    <w:p w14:paraId="0657DFC6" w14:textId="77777777" w:rsidR="00274576" w:rsidRPr="00E40263" w:rsidRDefault="00274576" w:rsidP="00274576">
      <w:pPr>
        <w:numPr>
          <w:ilvl w:val="0"/>
          <w:numId w:val="136"/>
        </w:numPr>
        <w:rPr>
          <w:rFonts w:cs="Arial"/>
        </w:rPr>
      </w:pPr>
      <w:r w:rsidRPr="00E40263">
        <w:rPr>
          <w:rFonts w:cs="Arial"/>
        </w:rPr>
        <w:t>Ignition is in the Run or Accessory State (0x3B2 and 0x167)</w:t>
      </w:r>
    </w:p>
    <w:p w14:paraId="7430645A" w14:textId="77777777" w:rsidR="00274576" w:rsidRPr="00E40263" w:rsidRDefault="00274576" w:rsidP="00274576">
      <w:pPr>
        <w:numPr>
          <w:ilvl w:val="0"/>
          <w:numId w:val="136"/>
        </w:numPr>
        <w:rPr>
          <w:rFonts w:cs="Arial"/>
        </w:rPr>
      </w:pPr>
      <w:r w:rsidRPr="00E40263">
        <w:rPr>
          <w:rFonts w:cs="Arial"/>
        </w:rPr>
        <w:t>Battery Voltage is Between 10-16 volts</w:t>
      </w:r>
    </w:p>
    <w:p w14:paraId="7F86BE16" w14:textId="77777777" w:rsidR="00274576" w:rsidRPr="00E40263" w:rsidRDefault="00274576" w:rsidP="00274576">
      <w:pPr>
        <w:numPr>
          <w:ilvl w:val="0"/>
          <w:numId w:val="136"/>
        </w:numPr>
        <w:rPr>
          <w:rFonts w:cs="Arial"/>
        </w:rPr>
      </w:pPr>
      <w:r w:rsidRPr="00E40263">
        <w:rPr>
          <w:rFonts w:cs="Arial"/>
        </w:rPr>
        <w:t>Normal Diagnostic Session (not programming modes)</w:t>
      </w:r>
    </w:p>
    <w:p w14:paraId="6F3759AF" w14:textId="77777777" w:rsidR="00274576" w:rsidRPr="00E40263" w:rsidRDefault="00274576" w:rsidP="00274576">
      <w:pPr>
        <w:numPr>
          <w:ilvl w:val="0"/>
          <w:numId w:val="136"/>
        </w:numPr>
        <w:rPr>
          <w:rFonts w:cs="Arial"/>
        </w:rPr>
      </w:pPr>
      <w:r w:rsidRPr="00E40263">
        <w:rPr>
          <w:rFonts w:cs="Arial"/>
        </w:rPr>
        <w:t>A2B Configuration Write to Slave Modules Execution Routine (6037) is requested by tester.</w:t>
      </w:r>
    </w:p>
    <w:p w14:paraId="39788CFB" w14:textId="77777777" w:rsidR="00274576" w:rsidRPr="00E40263" w:rsidRDefault="00274576" w:rsidP="00274576">
      <w:pPr>
        <w:numPr>
          <w:ilvl w:val="0"/>
          <w:numId w:val="136"/>
        </w:numPr>
        <w:rPr>
          <w:rFonts w:cs="Arial"/>
        </w:rPr>
      </w:pPr>
      <w:r w:rsidRPr="00E40263">
        <w:rPr>
          <w:rFonts w:cs="Arial"/>
        </w:rPr>
        <w:t>Module has been configured (DTC E10000 is not present)</w:t>
      </w:r>
    </w:p>
    <w:p w14:paraId="60C53D24" w14:textId="77777777" w:rsidR="00274576" w:rsidRPr="00E40263" w:rsidRDefault="00274576" w:rsidP="00274576">
      <w:pPr>
        <w:rPr>
          <w:rFonts w:cs="Arial"/>
        </w:rPr>
      </w:pPr>
    </w:p>
    <w:p w14:paraId="09C7849E" w14:textId="77777777" w:rsidR="00274576" w:rsidRPr="00E40263" w:rsidRDefault="00274576" w:rsidP="00274576">
      <w:pPr>
        <w:numPr>
          <w:ilvl w:val="0"/>
          <w:numId w:val="137"/>
        </w:numPr>
        <w:rPr>
          <w:rFonts w:cs="Arial"/>
        </w:rPr>
      </w:pPr>
      <w:r w:rsidRPr="00E40263">
        <w:rPr>
          <w:rFonts w:cs="Arial"/>
        </w:rPr>
        <w:t xml:space="preserve">A2B Clear Error Counters Execution Routine </w:t>
      </w:r>
    </w:p>
    <w:p w14:paraId="46376283" w14:textId="77777777" w:rsidR="00274576" w:rsidRPr="00E40263" w:rsidRDefault="00274576" w:rsidP="00274576">
      <w:pPr>
        <w:numPr>
          <w:ilvl w:val="0"/>
          <w:numId w:val="137"/>
        </w:numPr>
        <w:rPr>
          <w:rFonts w:cs="Arial"/>
        </w:rPr>
      </w:pPr>
      <w:r w:rsidRPr="00E40263">
        <w:rPr>
          <w:rFonts w:cs="Arial"/>
        </w:rPr>
        <w:t>This execution will clear A2B Error Counters (DIDs 8055-805A).</w:t>
      </w:r>
    </w:p>
    <w:p w14:paraId="55CB0F82" w14:textId="77777777" w:rsidR="00274576" w:rsidRPr="00E40263" w:rsidRDefault="00274576" w:rsidP="00274576">
      <w:pPr>
        <w:numPr>
          <w:ilvl w:val="0"/>
          <w:numId w:val="137"/>
        </w:numPr>
        <w:rPr>
          <w:rFonts w:cs="Arial"/>
        </w:rPr>
      </w:pPr>
      <w:r w:rsidRPr="00E40263">
        <w:rPr>
          <w:rFonts w:cs="Arial"/>
        </w:rPr>
        <w:t>The execution routine identifier is 6038.</w:t>
      </w:r>
    </w:p>
    <w:p w14:paraId="6A1ED8D9" w14:textId="77777777" w:rsidR="00274576" w:rsidRPr="00E40263" w:rsidRDefault="00274576" w:rsidP="00274576">
      <w:pPr>
        <w:rPr>
          <w:rFonts w:cs="Arial"/>
        </w:rPr>
      </w:pPr>
    </w:p>
    <w:p w14:paraId="3C71E8E1" w14:textId="77777777" w:rsidR="00274576" w:rsidRPr="00E40263" w:rsidRDefault="00274576" w:rsidP="00274576">
      <w:pPr>
        <w:rPr>
          <w:rFonts w:cs="Arial"/>
        </w:rPr>
      </w:pPr>
      <w:r w:rsidRPr="00E40263">
        <w:rPr>
          <w:rFonts w:cs="Arial"/>
        </w:rPr>
        <w:t>The A2B Clear Error Counters Execution Routine (6037) shall enter self-test only if all the following criteria are met (if not correct: send conditions not correct message to tester):</w:t>
      </w:r>
    </w:p>
    <w:p w14:paraId="78FFD6BA" w14:textId="77777777" w:rsidR="00274576" w:rsidRPr="00E40263" w:rsidRDefault="00274576" w:rsidP="00274576">
      <w:pPr>
        <w:numPr>
          <w:ilvl w:val="0"/>
          <w:numId w:val="139"/>
        </w:numPr>
        <w:rPr>
          <w:rFonts w:cs="Arial"/>
        </w:rPr>
      </w:pPr>
      <w:r w:rsidRPr="00E40263">
        <w:rPr>
          <w:rFonts w:cs="Arial"/>
        </w:rPr>
        <w:t>Ignition is in the Run or Accessory State (0x3B2 and 0x167)</w:t>
      </w:r>
    </w:p>
    <w:p w14:paraId="09DD995B" w14:textId="77777777" w:rsidR="00274576" w:rsidRPr="00E40263" w:rsidRDefault="00274576" w:rsidP="00274576">
      <w:pPr>
        <w:numPr>
          <w:ilvl w:val="0"/>
          <w:numId w:val="139"/>
        </w:numPr>
        <w:rPr>
          <w:rFonts w:cs="Arial"/>
        </w:rPr>
      </w:pPr>
      <w:r w:rsidRPr="00E40263">
        <w:rPr>
          <w:rFonts w:cs="Arial"/>
        </w:rPr>
        <w:t>Battery Voltage is Between 10-16 volts</w:t>
      </w:r>
    </w:p>
    <w:p w14:paraId="1550EE3C" w14:textId="77777777" w:rsidR="00274576" w:rsidRPr="00E40263" w:rsidRDefault="00274576" w:rsidP="00274576">
      <w:pPr>
        <w:numPr>
          <w:ilvl w:val="0"/>
          <w:numId w:val="139"/>
        </w:numPr>
        <w:rPr>
          <w:rFonts w:cs="Arial"/>
        </w:rPr>
      </w:pPr>
      <w:r w:rsidRPr="00E40263">
        <w:rPr>
          <w:rFonts w:cs="Arial"/>
        </w:rPr>
        <w:t>Normal Diagnostic Session (not programming modes)</w:t>
      </w:r>
    </w:p>
    <w:p w14:paraId="5CD033C9" w14:textId="77777777" w:rsidR="00274576" w:rsidRPr="00E40263" w:rsidRDefault="00274576" w:rsidP="00274576">
      <w:pPr>
        <w:numPr>
          <w:ilvl w:val="0"/>
          <w:numId w:val="139"/>
        </w:numPr>
        <w:rPr>
          <w:rFonts w:cs="Arial"/>
        </w:rPr>
      </w:pPr>
      <w:r w:rsidRPr="00E40263">
        <w:rPr>
          <w:rFonts w:cs="Arial"/>
        </w:rPr>
        <w:t>A2B Clear Error Counters Execution Routine (</w:t>
      </w:r>
      <w:del w:id="35" w:author="Walus, David (D.M.)" w:date="2016-12-09T07:44:00Z">
        <w:r w:rsidRPr="00E40263" w:rsidDel="00873A6D">
          <w:rPr>
            <w:rFonts w:cs="Arial"/>
          </w:rPr>
          <w:delText>6038</w:delText>
        </w:r>
      </w:del>
      <w:ins w:id="36" w:author="Walus, David (D.M.)" w:date="2016-12-09T07:44:00Z">
        <w:r>
          <w:rPr>
            <w:rFonts w:cs="Arial"/>
          </w:rPr>
          <w:t>6037</w:t>
        </w:r>
      </w:ins>
      <w:r w:rsidRPr="00E40263">
        <w:rPr>
          <w:rFonts w:cs="Arial"/>
        </w:rPr>
        <w:t>) is requested by tester.</w:t>
      </w:r>
    </w:p>
    <w:p w14:paraId="3A5F8481" w14:textId="77777777" w:rsidR="00274576" w:rsidRPr="00E40263" w:rsidRDefault="00274576" w:rsidP="00274576">
      <w:pPr>
        <w:rPr>
          <w:rFonts w:cs="Arial"/>
        </w:rPr>
      </w:pPr>
    </w:p>
    <w:p w14:paraId="7D6B2492" w14:textId="77777777" w:rsidR="00274576" w:rsidRDefault="00274576" w:rsidP="00274576">
      <w:pPr>
        <w:pStyle w:val="Heading2"/>
      </w:pPr>
      <w:r>
        <w:t>Offboard Diagnostic Routines (Using DIDs)</w:t>
      </w:r>
    </w:p>
    <w:p w14:paraId="126701D5" w14:textId="77777777" w:rsidR="00274576" w:rsidRDefault="00274576" w:rsidP="00274576">
      <w:pPr>
        <w:pStyle w:val="Heading3"/>
      </w:pPr>
      <w:r w:rsidRPr="00B9479B">
        <w:t>SWR-REQ-242702/A-Speaker Walkaround with Tones</w:t>
      </w:r>
    </w:p>
    <w:p w14:paraId="14BE078C" w14:textId="77777777" w:rsidR="00274576" w:rsidRPr="006877D9" w:rsidRDefault="00274576" w:rsidP="00274576">
      <w:pPr>
        <w:rPr>
          <w:rFonts w:cs="Arial"/>
        </w:rPr>
      </w:pPr>
    </w:p>
    <w:p w14:paraId="59343E0E" w14:textId="77777777" w:rsidR="00274576" w:rsidRPr="006877D9" w:rsidRDefault="00274576" w:rsidP="00274576">
      <w:pPr>
        <w:rPr>
          <w:rFonts w:cs="Arial"/>
        </w:rPr>
      </w:pPr>
      <w:r w:rsidRPr="006877D9">
        <w:rPr>
          <w:rFonts w:cs="Arial"/>
        </w:rPr>
        <w:t>This special routine could be used at a dealer side:</w:t>
      </w:r>
    </w:p>
    <w:p w14:paraId="443D81C4" w14:textId="77777777" w:rsidR="00274576" w:rsidRPr="006877D9" w:rsidRDefault="00274576" w:rsidP="00274576">
      <w:pPr>
        <w:rPr>
          <w:rFonts w:cs="Arial"/>
        </w:rPr>
      </w:pPr>
    </w:p>
    <w:p w14:paraId="06A81E83" w14:textId="77777777" w:rsidR="00274576" w:rsidRPr="006877D9" w:rsidRDefault="00274576" w:rsidP="00274576">
      <w:pPr>
        <w:ind w:left="720"/>
        <w:rPr>
          <w:rFonts w:cs="Arial"/>
        </w:rPr>
      </w:pPr>
      <w:r w:rsidRPr="006877D9">
        <w:rPr>
          <w:rFonts w:cs="Arial"/>
        </w:rPr>
        <w:t>Take control over the radio:</w:t>
      </w:r>
    </w:p>
    <w:p w14:paraId="7AA7470D" w14:textId="77777777" w:rsidR="00274576" w:rsidRPr="006877D9" w:rsidRDefault="00274576" w:rsidP="00274576">
      <w:pPr>
        <w:ind w:left="720"/>
        <w:rPr>
          <w:rFonts w:cs="Arial"/>
        </w:rPr>
      </w:pPr>
      <w:r w:rsidRPr="006877D9">
        <w:rPr>
          <w:rFonts w:cs="Arial"/>
        </w:rPr>
        <w:t>ECU Status (DID 7215)</w:t>
      </w:r>
    </w:p>
    <w:p w14:paraId="7E5DB827" w14:textId="77777777" w:rsidR="00274576" w:rsidRPr="006877D9" w:rsidRDefault="00274576" w:rsidP="00274576">
      <w:pPr>
        <w:ind w:left="720"/>
        <w:rPr>
          <w:rFonts w:cs="Arial"/>
        </w:rPr>
      </w:pPr>
    </w:p>
    <w:p w14:paraId="6C6EA8E0" w14:textId="77777777" w:rsidR="00274576" w:rsidRPr="006877D9" w:rsidRDefault="00274576" w:rsidP="00274576">
      <w:pPr>
        <w:ind w:left="720"/>
        <w:rPr>
          <w:rFonts w:cs="Arial"/>
        </w:rPr>
      </w:pPr>
      <w:r w:rsidRPr="006877D9">
        <w:rPr>
          <w:rFonts w:cs="Arial"/>
        </w:rPr>
        <w:t>Active Radio self-created Sine tone:</w:t>
      </w:r>
    </w:p>
    <w:p w14:paraId="6C518B30" w14:textId="77777777" w:rsidR="00274576" w:rsidRPr="006877D9" w:rsidRDefault="00274576" w:rsidP="00274576">
      <w:pPr>
        <w:ind w:left="720"/>
        <w:rPr>
          <w:rFonts w:cs="Arial"/>
        </w:rPr>
      </w:pPr>
      <w:r w:rsidRPr="006877D9">
        <w:rPr>
          <w:rFonts w:cs="Arial"/>
        </w:rPr>
        <w:t>Speaker Test Tone (DID 8022)</w:t>
      </w:r>
    </w:p>
    <w:p w14:paraId="0F55AD59" w14:textId="77777777" w:rsidR="00274576" w:rsidRPr="006877D9" w:rsidRDefault="00274576" w:rsidP="00274576">
      <w:pPr>
        <w:ind w:left="720"/>
        <w:rPr>
          <w:rFonts w:cs="Arial"/>
        </w:rPr>
      </w:pPr>
    </w:p>
    <w:p w14:paraId="64E7DB03" w14:textId="77777777" w:rsidR="00274576" w:rsidRPr="006877D9" w:rsidRDefault="00274576" w:rsidP="00274576">
      <w:pPr>
        <w:ind w:left="720"/>
        <w:rPr>
          <w:rFonts w:cs="Arial"/>
        </w:rPr>
      </w:pPr>
      <w:r w:rsidRPr="006877D9">
        <w:rPr>
          <w:rFonts w:cs="Arial"/>
        </w:rPr>
        <w:t>Use Volume Control to set the volume:</w:t>
      </w:r>
    </w:p>
    <w:p w14:paraId="2DC9FE53" w14:textId="77777777" w:rsidR="00274576" w:rsidRPr="006877D9" w:rsidRDefault="00274576" w:rsidP="00274576">
      <w:pPr>
        <w:ind w:left="720"/>
        <w:rPr>
          <w:rFonts w:cs="Arial"/>
        </w:rPr>
      </w:pPr>
      <w:r w:rsidRPr="006877D9">
        <w:rPr>
          <w:rFonts w:cs="Arial"/>
        </w:rPr>
        <w:t>Audio Volume Level (DID 833B)</w:t>
      </w:r>
    </w:p>
    <w:p w14:paraId="392E6FC6" w14:textId="77777777" w:rsidR="00274576" w:rsidRPr="006877D9" w:rsidRDefault="00274576" w:rsidP="00274576">
      <w:pPr>
        <w:ind w:left="720"/>
        <w:rPr>
          <w:rFonts w:cs="Arial"/>
        </w:rPr>
      </w:pPr>
    </w:p>
    <w:p w14:paraId="4582CC8E" w14:textId="77777777" w:rsidR="00274576" w:rsidRPr="006877D9" w:rsidRDefault="00274576" w:rsidP="00274576">
      <w:pPr>
        <w:ind w:left="720"/>
        <w:rPr>
          <w:rFonts w:cs="Arial"/>
        </w:rPr>
      </w:pPr>
      <w:r w:rsidRPr="006877D9">
        <w:rPr>
          <w:rFonts w:cs="Arial"/>
        </w:rPr>
        <w:t>Set Speaker pattern:</w:t>
      </w:r>
    </w:p>
    <w:p w14:paraId="45EE4451" w14:textId="77777777" w:rsidR="00274576" w:rsidRPr="006877D9" w:rsidRDefault="00274576" w:rsidP="00274576">
      <w:pPr>
        <w:ind w:left="720"/>
        <w:rPr>
          <w:rFonts w:cs="Arial"/>
        </w:rPr>
      </w:pPr>
      <w:r w:rsidRPr="006877D9">
        <w:rPr>
          <w:rFonts w:cs="Arial"/>
        </w:rPr>
        <w:t>Speaker Status (DID 8003)</w:t>
      </w:r>
    </w:p>
    <w:p w14:paraId="60BFC45F" w14:textId="77777777" w:rsidR="00274576" w:rsidRPr="006877D9" w:rsidRDefault="00274576" w:rsidP="00274576">
      <w:pPr>
        <w:rPr>
          <w:rFonts w:cs="Arial"/>
        </w:rPr>
      </w:pPr>
    </w:p>
    <w:p w14:paraId="37DD4E66" w14:textId="77777777" w:rsidR="00274576" w:rsidRDefault="00274576" w:rsidP="00274576">
      <w:pPr>
        <w:pStyle w:val="Heading3"/>
      </w:pPr>
      <w:r w:rsidRPr="00B9479B">
        <w:t>SWR-REQ-242703/A-Speaker Walkaround Offboard</w:t>
      </w:r>
    </w:p>
    <w:p w14:paraId="40156962" w14:textId="77777777" w:rsidR="00274576" w:rsidRPr="00F83E75" w:rsidRDefault="00274576" w:rsidP="00274576">
      <w:pPr>
        <w:rPr>
          <w:rFonts w:cs="Arial"/>
        </w:rPr>
      </w:pPr>
    </w:p>
    <w:p w14:paraId="1078B5A3" w14:textId="77777777" w:rsidR="00274576" w:rsidRPr="00F83E75" w:rsidRDefault="00274576" w:rsidP="00274576">
      <w:pPr>
        <w:rPr>
          <w:rFonts w:cs="Arial"/>
        </w:rPr>
      </w:pPr>
      <w:r w:rsidRPr="00F83E75">
        <w:rPr>
          <w:rFonts w:cs="Arial"/>
        </w:rPr>
        <w:t xml:space="preserve">This special routine could be used to off-board evaluate the Speaker connection, </w:t>
      </w:r>
      <w:proofErr w:type="gramStart"/>
      <w:r w:rsidRPr="00F83E75">
        <w:rPr>
          <w:rFonts w:cs="Arial"/>
        </w:rPr>
        <w:t>e.g.</w:t>
      </w:r>
      <w:proofErr w:type="gramEnd"/>
      <w:r w:rsidRPr="00F83E75">
        <w:rPr>
          <w:rFonts w:cs="Arial"/>
        </w:rPr>
        <w:t xml:space="preserve"> </w:t>
      </w:r>
      <w:proofErr w:type="spellStart"/>
      <w:r w:rsidRPr="00F83E75">
        <w:rPr>
          <w:rFonts w:cs="Arial"/>
        </w:rPr>
        <w:t>eCATS</w:t>
      </w:r>
      <w:proofErr w:type="spellEnd"/>
      <w:r w:rsidRPr="00F83E75">
        <w:rPr>
          <w:rFonts w:cs="Arial"/>
        </w:rPr>
        <w:t xml:space="preserve"> driven Speaker Walk around using FM source.</w:t>
      </w:r>
    </w:p>
    <w:p w14:paraId="01DCEA50" w14:textId="77777777" w:rsidR="00274576" w:rsidRPr="00F83E75" w:rsidRDefault="00274576" w:rsidP="00274576">
      <w:pPr>
        <w:rPr>
          <w:rFonts w:cs="Arial"/>
        </w:rPr>
      </w:pPr>
    </w:p>
    <w:p w14:paraId="1315A61A" w14:textId="77777777" w:rsidR="00274576" w:rsidRPr="00F83E75" w:rsidRDefault="00274576" w:rsidP="00274576">
      <w:pPr>
        <w:ind w:left="720"/>
        <w:rPr>
          <w:rFonts w:cs="Arial"/>
        </w:rPr>
      </w:pPr>
      <w:r w:rsidRPr="00F83E75">
        <w:rPr>
          <w:rFonts w:cs="Arial"/>
        </w:rPr>
        <w:t>Take control over the radio:</w:t>
      </w:r>
    </w:p>
    <w:p w14:paraId="4091FF46" w14:textId="77777777" w:rsidR="00274576" w:rsidRPr="00F83E75" w:rsidRDefault="00274576" w:rsidP="00274576">
      <w:pPr>
        <w:ind w:left="720"/>
        <w:rPr>
          <w:rFonts w:cs="Arial"/>
        </w:rPr>
      </w:pPr>
      <w:r w:rsidRPr="00F83E75">
        <w:rPr>
          <w:rFonts w:cs="Arial"/>
        </w:rPr>
        <w:t>ECU Status (DID 7215)</w:t>
      </w:r>
    </w:p>
    <w:p w14:paraId="3BFB0A61" w14:textId="77777777" w:rsidR="00274576" w:rsidRPr="00F83E75" w:rsidRDefault="00274576" w:rsidP="00274576">
      <w:pPr>
        <w:ind w:left="720"/>
        <w:rPr>
          <w:rFonts w:cs="Arial"/>
        </w:rPr>
      </w:pPr>
    </w:p>
    <w:p w14:paraId="28C9FEEF" w14:textId="77777777" w:rsidR="00274576" w:rsidRPr="00F83E75" w:rsidRDefault="00274576" w:rsidP="00274576">
      <w:pPr>
        <w:ind w:left="720"/>
        <w:rPr>
          <w:rFonts w:cs="Arial"/>
        </w:rPr>
      </w:pPr>
      <w:r w:rsidRPr="00F83E75">
        <w:rPr>
          <w:rFonts w:cs="Arial"/>
        </w:rPr>
        <w:t>Set to Radio and FM Freq corresponding to in-plant FM transmitter:</w:t>
      </w:r>
    </w:p>
    <w:p w14:paraId="6845EC8A" w14:textId="77777777" w:rsidR="00274576" w:rsidRPr="00F83E75" w:rsidRDefault="00274576" w:rsidP="00274576">
      <w:pPr>
        <w:ind w:left="720"/>
        <w:rPr>
          <w:rFonts w:cs="Arial"/>
        </w:rPr>
      </w:pPr>
      <w:r w:rsidRPr="00F83E75">
        <w:rPr>
          <w:rFonts w:cs="Arial"/>
        </w:rPr>
        <w:t>FM Frequency (DID 61A1)</w:t>
      </w:r>
    </w:p>
    <w:p w14:paraId="5D90628B" w14:textId="77777777" w:rsidR="00274576" w:rsidRPr="00F83E75" w:rsidRDefault="00274576" w:rsidP="00274576">
      <w:pPr>
        <w:ind w:left="720"/>
        <w:rPr>
          <w:rFonts w:cs="Arial"/>
        </w:rPr>
      </w:pPr>
    </w:p>
    <w:p w14:paraId="0721445E" w14:textId="77777777" w:rsidR="00274576" w:rsidRPr="00F83E75" w:rsidRDefault="00274576" w:rsidP="00274576">
      <w:pPr>
        <w:ind w:left="720"/>
        <w:rPr>
          <w:rFonts w:cs="Arial"/>
        </w:rPr>
      </w:pPr>
      <w:r w:rsidRPr="00F83E75">
        <w:rPr>
          <w:rFonts w:cs="Arial"/>
        </w:rPr>
        <w:t>Use Volume Control to set the volume:</w:t>
      </w:r>
    </w:p>
    <w:p w14:paraId="224883C5" w14:textId="77777777" w:rsidR="00274576" w:rsidRPr="00F83E75" w:rsidRDefault="00274576" w:rsidP="00274576">
      <w:pPr>
        <w:ind w:left="720"/>
        <w:rPr>
          <w:rFonts w:cs="Arial"/>
        </w:rPr>
      </w:pPr>
      <w:r w:rsidRPr="00F83E75">
        <w:rPr>
          <w:rFonts w:cs="Arial"/>
        </w:rPr>
        <w:t>Audio Volume Level (DID 833B)</w:t>
      </w:r>
    </w:p>
    <w:p w14:paraId="52F3EA31" w14:textId="77777777" w:rsidR="00274576" w:rsidRPr="00F83E75" w:rsidRDefault="00274576" w:rsidP="00274576">
      <w:pPr>
        <w:ind w:left="720"/>
        <w:rPr>
          <w:rFonts w:cs="Arial"/>
        </w:rPr>
      </w:pPr>
    </w:p>
    <w:p w14:paraId="726C3A88" w14:textId="77777777" w:rsidR="00274576" w:rsidRPr="00F83E75" w:rsidRDefault="00274576" w:rsidP="00274576">
      <w:pPr>
        <w:ind w:left="720"/>
        <w:rPr>
          <w:rFonts w:cs="Arial"/>
        </w:rPr>
      </w:pPr>
      <w:r w:rsidRPr="00F83E75">
        <w:rPr>
          <w:rFonts w:cs="Arial"/>
        </w:rPr>
        <w:t>Set Speaker pattern:</w:t>
      </w:r>
    </w:p>
    <w:p w14:paraId="3D0E605A" w14:textId="77777777" w:rsidR="00274576" w:rsidRPr="00F83E75" w:rsidRDefault="00274576" w:rsidP="00274576">
      <w:pPr>
        <w:ind w:left="720"/>
        <w:rPr>
          <w:rFonts w:cs="Arial"/>
        </w:rPr>
      </w:pPr>
      <w:r w:rsidRPr="00F83E75">
        <w:rPr>
          <w:rFonts w:cs="Arial"/>
        </w:rPr>
        <w:t>Speaker Status (DID 8003)</w:t>
      </w:r>
    </w:p>
    <w:p w14:paraId="6B933ABA" w14:textId="77777777" w:rsidR="00274576" w:rsidRPr="00F83E75" w:rsidRDefault="00274576" w:rsidP="00274576">
      <w:pPr>
        <w:rPr>
          <w:rFonts w:cs="Arial"/>
        </w:rPr>
      </w:pPr>
    </w:p>
    <w:p w14:paraId="0A40F034" w14:textId="77777777" w:rsidR="00274576" w:rsidRPr="00F83E75" w:rsidRDefault="00274576" w:rsidP="00274576">
      <w:pPr>
        <w:rPr>
          <w:rFonts w:cs="Arial"/>
        </w:rPr>
      </w:pPr>
      <w:r w:rsidRPr="00F83E75">
        <w:rPr>
          <w:rFonts w:cs="Arial"/>
        </w:rPr>
        <w:t xml:space="preserve">Based on external measurement the </w:t>
      </w:r>
      <w:proofErr w:type="spellStart"/>
      <w:r w:rsidRPr="00F83E75">
        <w:rPr>
          <w:rFonts w:cs="Arial"/>
        </w:rPr>
        <w:t>eCATS</w:t>
      </w:r>
      <w:proofErr w:type="spellEnd"/>
      <w:r w:rsidRPr="00F83E75">
        <w:rPr>
          <w:rFonts w:cs="Arial"/>
        </w:rPr>
        <w:t xml:space="preserve"> will set an off-board DTC or not.</w:t>
      </w:r>
    </w:p>
    <w:p w14:paraId="784BAD77" w14:textId="77777777" w:rsidR="00274576" w:rsidRPr="00F83E75" w:rsidRDefault="00274576" w:rsidP="00274576">
      <w:pPr>
        <w:rPr>
          <w:rFonts w:cs="Arial"/>
        </w:rPr>
      </w:pPr>
    </w:p>
    <w:p w14:paraId="0A4A9F60" w14:textId="77777777" w:rsidR="00274576" w:rsidRDefault="00274576" w:rsidP="00274576">
      <w:pPr>
        <w:pStyle w:val="Heading3"/>
      </w:pPr>
      <w:r w:rsidRPr="00B9479B">
        <w:t>SWR-REQ-242704/A-Antenna Reception Test (Off-board)</w:t>
      </w:r>
    </w:p>
    <w:p w14:paraId="6BD0E423" w14:textId="77777777" w:rsidR="00274576" w:rsidRPr="00EF037B" w:rsidRDefault="00274576" w:rsidP="00274576">
      <w:pPr>
        <w:rPr>
          <w:rFonts w:cs="Arial"/>
        </w:rPr>
      </w:pPr>
    </w:p>
    <w:p w14:paraId="47CD10BE" w14:textId="77777777" w:rsidR="00274576" w:rsidRPr="00EF037B" w:rsidRDefault="00274576" w:rsidP="00274576">
      <w:pPr>
        <w:ind w:left="720"/>
        <w:rPr>
          <w:rFonts w:cs="Arial"/>
        </w:rPr>
      </w:pPr>
      <w:r w:rsidRPr="00EF037B">
        <w:rPr>
          <w:rFonts w:cs="Arial"/>
        </w:rPr>
        <w:t>Take control over the radio:</w:t>
      </w:r>
    </w:p>
    <w:p w14:paraId="210836F2" w14:textId="77777777" w:rsidR="00274576" w:rsidRPr="00EF037B" w:rsidRDefault="00274576" w:rsidP="00274576">
      <w:pPr>
        <w:ind w:left="720"/>
        <w:rPr>
          <w:rFonts w:cs="Arial"/>
        </w:rPr>
      </w:pPr>
      <w:r w:rsidRPr="00EF037B">
        <w:rPr>
          <w:rFonts w:cs="Arial"/>
        </w:rPr>
        <w:t>ECU Status (DID 7215)</w:t>
      </w:r>
    </w:p>
    <w:p w14:paraId="5330A74C" w14:textId="77777777" w:rsidR="00274576" w:rsidRPr="00EF037B" w:rsidRDefault="00274576" w:rsidP="00274576">
      <w:pPr>
        <w:ind w:left="720"/>
        <w:rPr>
          <w:rFonts w:cs="Arial"/>
        </w:rPr>
      </w:pPr>
    </w:p>
    <w:p w14:paraId="0C8EF018" w14:textId="77777777" w:rsidR="00274576" w:rsidRPr="00EF037B" w:rsidRDefault="00274576" w:rsidP="00274576">
      <w:pPr>
        <w:ind w:left="720"/>
        <w:rPr>
          <w:rFonts w:cs="Arial"/>
        </w:rPr>
      </w:pPr>
      <w:r w:rsidRPr="00EF037B">
        <w:rPr>
          <w:rFonts w:cs="Arial"/>
        </w:rPr>
        <w:t>Set to Radio and FM Freq corresponding to in plant FM transmitter:</w:t>
      </w:r>
    </w:p>
    <w:p w14:paraId="629D8842" w14:textId="77777777" w:rsidR="00274576" w:rsidRPr="00EF037B" w:rsidRDefault="00274576" w:rsidP="00274576">
      <w:pPr>
        <w:ind w:left="720"/>
        <w:rPr>
          <w:rFonts w:cs="Arial"/>
        </w:rPr>
      </w:pPr>
      <w:r w:rsidRPr="00EF037B">
        <w:rPr>
          <w:rFonts w:cs="Arial"/>
        </w:rPr>
        <w:t>FM Frequency (DID 61A1)</w:t>
      </w:r>
    </w:p>
    <w:p w14:paraId="50812704" w14:textId="77777777" w:rsidR="00274576" w:rsidRPr="00EF037B" w:rsidRDefault="00274576" w:rsidP="00274576">
      <w:pPr>
        <w:ind w:left="720"/>
        <w:rPr>
          <w:rFonts w:cs="Arial"/>
        </w:rPr>
      </w:pPr>
    </w:p>
    <w:p w14:paraId="05C29288" w14:textId="77777777" w:rsidR="00274576" w:rsidRPr="00EF037B" w:rsidRDefault="00274576" w:rsidP="00274576">
      <w:pPr>
        <w:ind w:left="720"/>
        <w:rPr>
          <w:rFonts w:cs="Arial"/>
        </w:rPr>
      </w:pPr>
      <w:r w:rsidRPr="00EF037B">
        <w:rPr>
          <w:rFonts w:cs="Arial"/>
        </w:rPr>
        <w:t>Use Volume Control to set the volume, even to “0”.</w:t>
      </w:r>
    </w:p>
    <w:p w14:paraId="147C293A" w14:textId="77777777" w:rsidR="00274576" w:rsidRPr="00EF037B" w:rsidRDefault="00274576" w:rsidP="00274576">
      <w:pPr>
        <w:ind w:left="720"/>
        <w:rPr>
          <w:rFonts w:cs="Arial"/>
        </w:rPr>
      </w:pPr>
      <w:r w:rsidRPr="00EF037B">
        <w:rPr>
          <w:rFonts w:cs="Arial"/>
        </w:rPr>
        <w:t>Audio Volume Level (DID 833B)</w:t>
      </w:r>
    </w:p>
    <w:p w14:paraId="7A4643EC" w14:textId="77777777" w:rsidR="00274576" w:rsidRPr="00EF037B" w:rsidRDefault="00274576" w:rsidP="00274576">
      <w:pPr>
        <w:ind w:left="720"/>
        <w:rPr>
          <w:rFonts w:cs="Arial"/>
        </w:rPr>
      </w:pPr>
    </w:p>
    <w:p w14:paraId="74A8BB3A" w14:textId="77777777" w:rsidR="00274576" w:rsidRPr="00EF037B" w:rsidRDefault="00274576" w:rsidP="00274576">
      <w:pPr>
        <w:ind w:left="720"/>
        <w:rPr>
          <w:rFonts w:cs="Arial"/>
        </w:rPr>
      </w:pPr>
      <w:r w:rsidRPr="00EF037B">
        <w:rPr>
          <w:rFonts w:cs="Arial"/>
        </w:rPr>
        <w:t>Use to readout Signal strength:</w:t>
      </w:r>
    </w:p>
    <w:p w14:paraId="0823A213" w14:textId="77777777" w:rsidR="00274576" w:rsidRPr="00EF037B" w:rsidRDefault="00274576" w:rsidP="00274576">
      <w:pPr>
        <w:ind w:left="720"/>
        <w:rPr>
          <w:rFonts w:cs="Arial"/>
        </w:rPr>
      </w:pPr>
      <w:r w:rsidRPr="00EF037B">
        <w:rPr>
          <w:rFonts w:cs="Arial"/>
        </w:rPr>
        <w:t>Radio Frequency Field Strength - Tuner 1 (</w:t>
      </w:r>
      <w:proofErr w:type="spellStart"/>
      <w:r w:rsidRPr="00EF037B">
        <w:rPr>
          <w:rFonts w:cs="Arial"/>
        </w:rPr>
        <w:t>dBuV</w:t>
      </w:r>
      <w:proofErr w:type="spellEnd"/>
      <w:r w:rsidRPr="00EF037B">
        <w:rPr>
          <w:rFonts w:cs="Arial"/>
        </w:rPr>
        <w:t>) (DID 8304)</w:t>
      </w:r>
    </w:p>
    <w:p w14:paraId="5A0D6C12" w14:textId="77777777" w:rsidR="00274576" w:rsidRPr="00EF037B" w:rsidRDefault="00274576" w:rsidP="00274576">
      <w:pPr>
        <w:ind w:left="720"/>
        <w:rPr>
          <w:rFonts w:cs="Arial"/>
        </w:rPr>
      </w:pPr>
      <w:r w:rsidRPr="00EF037B">
        <w:rPr>
          <w:rFonts w:cs="Arial"/>
        </w:rPr>
        <w:t>Radio Frequency Field Strength - Tuner 2 (</w:t>
      </w:r>
      <w:proofErr w:type="spellStart"/>
      <w:r w:rsidRPr="00EF037B">
        <w:rPr>
          <w:rFonts w:cs="Arial"/>
        </w:rPr>
        <w:t>dBuV</w:t>
      </w:r>
      <w:proofErr w:type="spellEnd"/>
      <w:r w:rsidRPr="00EF037B">
        <w:rPr>
          <w:rFonts w:cs="Arial"/>
        </w:rPr>
        <w:t>) [Dual Tuner Radios] (DID 8041)</w:t>
      </w:r>
    </w:p>
    <w:p w14:paraId="4FF7DF15" w14:textId="77777777" w:rsidR="00274576" w:rsidRPr="00EF037B" w:rsidRDefault="00274576" w:rsidP="00274576">
      <w:pPr>
        <w:rPr>
          <w:rFonts w:cs="Arial"/>
        </w:rPr>
      </w:pPr>
    </w:p>
    <w:p w14:paraId="7335FBB9" w14:textId="77777777" w:rsidR="00274576" w:rsidRPr="00EF037B" w:rsidRDefault="00274576" w:rsidP="00274576">
      <w:pPr>
        <w:rPr>
          <w:rFonts w:cs="Arial"/>
        </w:rPr>
      </w:pPr>
      <w:r w:rsidRPr="00EF037B">
        <w:rPr>
          <w:rFonts w:cs="Arial"/>
        </w:rPr>
        <w:t xml:space="preserve">Based on external measurement the </w:t>
      </w:r>
      <w:proofErr w:type="spellStart"/>
      <w:r w:rsidRPr="00EF037B">
        <w:rPr>
          <w:rFonts w:cs="Arial"/>
        </w:rPr>
        <w:t>eCATS</w:t>
      </w:r>
      <w:proofErr w:type="spellEnd"/>
      <w:r w:rsidRPr="00EF037B">
        <w:rPr>
          <w:rFonts w:cs="Arial"/>
        </w:rPr>
        <w:t xml:space="preserve"> would set an off-board DTC or not.</w:t>
      </w:r>
    </w:p>
    <w:p w14:paraId="7906D2E7" w14:textId="77777777" w:rsidR="00274576" w:rsidRPr="00EF037B" w:rsidRDefault="00274576" w:rsidP="00274576">
      <w:pPr>
        <w:rPr>
          <w:rFonts w:cs="Arial"/>
        </w:rPr>
      </w:pPr>
    </w:p>
    <w:p w14:paraId="15D5DAF0" w14:textId="77777777" w:rsidR="00274576" w:rsidRDefault="00274576" w:rsidP="00274576">
      <w:pPr>
        <w:pStyle w:val="Heading2"/>
      </w:pPr>
      <w:r>
        <w:t>Chimes Diagnostics for PAC</w:t>
      </w:r>
    </w:p>
    <w:p w14:paraId="483CD5C5" w14:textId="77777777" w:rsidR="00274576" w:rsidRDefault="00274576" w:rsidP="00274576">
      <w:pPr>
        <w:pStyle w:val="Heading3"/>
      </w:pPr>
      <w:r w:rsidRPr="00B9479B">
        <w:t>SWR-REQ-347841/A-Powerup Chimes Test Flowchart</w:t>
      </w:r>
    </w:p>
    <w:p w14:paraId="60E1C353" w14:textId="77777777" w:rsidR="00274576" w:rsidRDefault="00274576" w:rsidP="00274576">
      <w:pPr>
        <w:jc w:val="center"/>
      </w:pPr>
      <w:r>
        <w:object w:dxaOrig="6660" w:dyaOrig="5640" w14:anchorId="669CD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15f1aaa0000b977547954c0" o:spid="_x0000_i1025" type="#_x0000_t75" style="width:333pt;height:282pt" o:ole="">
            <v:imagedata r:id="rId8" o:title=""/>
          </v:shape>
          <o:OLEObject Type="Embed" ProgID="Visio.Drawing.15" ShapeID="615f1aaa0000b977547954c0" DrawAspect="Content" ObjectID="_1695115899" r:id="rId9"/>
        </w:object>
      </w:r>
    </w:p>
    <w:p w14:paraId="500F4269" w14:textId="77777777" w:rsidR="00274576" w:rsidRDefault="00274576" w:rsidP="00274576">
      <w:pPr>
        <w:pStyle w:val="Heading3"/>
      </w:pPr>
      <w:r w:rsidRPr="00B9479B">
        <w:lastRenderedPageBreak/>
        <w:t>SWR-REQ-347842/A-Continuous Chimes Test Flowchart</w:t>
      </w:r>
    </w:p>
    <w:p w14:paraId="74738843" w14:textId="77777777" w:rsidR="00274576" w:rsidRDefault="00274576" w:rsidP="00274576">
      <w:pPr>
        <w:jc w:val="center"/>
      </w:pPr>
      <w:r>
        <w:object w:dxaOrig="8041" w:dyaOrig="6961" w14:anchorId="29DD2DF0">
          <v:shape id="615f1aaa0000b977507b1aa8" o:spid="_x0000_i1026" type="#_x0000_t75" style="width:402pt;height:348pt" o:ole="">
            <v:imagedata r:id="rId10" o:title=""/>
          </v:shape>
          <o:OLEObject Type="Embed" ProgID="Visio.Drawing.15" ShapeID="615f1aaa0000b977507b1aa8" DrawAspect="Content" ObjectID="_1695115900" r:id="rId11"/>
        </w:object>
      </w:r>
    </w:p>
    <w:p w14:paraId="0F3F758B" w14:textId="77777777" w:rsidR="00274576" w:rsidRDefault="00274576" w:rsidP="00274576">
      <w:pPr>
        <w:pStyle w:val="Heading3"/>
      </w:pPr>
      <w:r w:rsidRPr="00B9479B">
        <w:t>SWR-REQ-347843/B-Chimes Speaker Check at Startup (Powerup Chimes)</w:t>
      </w:r>
    </w:p>
    <w:p w14:paraId="108D0B13" w14:textId="77777777" w:rsidR="00274576" w:rsidRDefault="00274576" w:rsidP="00274576">
      <w:pPr>
        <w:rPr>
          <w:rFonts w:cs="Arial"/>
        </w:rPr>
      </w:pPr>
      <w:r>
        <w:rPr>
          <w:rFonts w:cs="Arial"/>
        </w:rPr>
        <w:t xml:space="preserve">This test ensures the speakers are connected </w:t>
      </w:r>
      <w:proofErr w:type="gramStart"/>
      <w:r>
        <w:rPr>
          <w:rFonts w:cs="Arial"/>
        </w:rPr>
        <w:t>in order to</w:t>
      </w:r>
      <w:proofErr w:type="gramEnd"/>
      <w:r>
        <w:rPr>
          <w:rFonts w:cs="Arial"/>
        </w:rPr>
        <w:t xml:space="preserve"> play chimes.  Also, this test is used for the ANC/ESE feature to ensure that speakers are connected for these features When HMI Mode is off, then the ACM will check all the speakers.  This test is used for only chimes playability and ANC/ESE.</w:t>
      </w:r>
    </w:p>
    <w:p w14:paraId="0DEE8683" w14:textId="77777777" w:rsidR="00274576" w:rsidRDefault="00274576" w:rsidP="00274576"/>
    <w:p w14:paraId="12AB0252" w14:textId="77777777" w:rsidR="00274576" w:rsidRDefault="00274576" w:rsidP="00274576">
      <w:pPr>
        <w:pStyle w:val="Heading4"/>
      </w:pPr>
      <w:r w:rsidRPr="00B9479B">
        <w:lastRenderedPageBreak/>
        <w:t>SWR-REQ-347844/C-Chime Speaker Check at Startup Flowchart</w:t>
      </w:r>
    </w:p>
    <w:p w14:paraId="4584B624" w14:textId="77777777" w:rsidR="00274576" w:rsidRDefault="00274576" w:rsidP="00274576">
      <w:pPr>
        <w:jc w:val="center"/>
      </w:pPr>
      <w:r>
        <w:rPr>
          <w:noProof/>
        </w:rPr>
        <w:drawing>
          <wp:inline distT="0" distB="0" distL="0" distR="0" wp14:anchorId="15F0ACC0" wp14:editId="4D1FED23">
            <wp:extent cx="5158740" cy="5408930"/>
            <wp:effectExtent l="0" t="0" r="3810" b="0"/>
            <wp:docPr id="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5408930"/>
                    </a:xfrm>
                    <a:prstGeom prst="rect">
                      <a:avLst/>
                    </a:prstGeom>
                    <a:noFill/>
                    <a:ln>
                      <a:noFill/>
                    </a:ln>
                  </pic:spPr>
                </pic:pic>
              </a:graphicData>
            </a:graphic>
          </wp:inline>
        </w:drawing>
      </w:r>
    </w:p>
    <w:p w14:paraId="0F4C5F51" w14:textId="77777777" w:rsidR="00274576" w:rsidRDefault="00274576" w:rsidP="00274576">
      <w:pPr>
        <w:pStyle w:val="Heading3"/>
      </w:pPr>
      <w:r w:rsidRPr="00B9479B">
        <w:t>SWR-REQ-347845/B-Speaker Shorts Test During Continuous Mode for Chimes</w:t>
      </w:r>
    </w:p>
    <w:p w14:paraId="7FF170E7" w14:textId="77777777" w:rsidR="00274576" w:rsidRDefault="00274576" w:rsidP="00274576">
      <w:r>
        <w:rPr>
          <w:rFonts w:cs="Arial"/>
        </w:rPr>
        <w:t xml:space="preserve">This test is run during the normal HMI Mode is On.  It checks to ensure that there are no shorts on any of speakers used for chimes.  </w:t>
      </w:r>
    </w:p>
    <w:p w14:paraId="6C853CE2" w14:textId="77777777" w:rsidR="00274576" w:rsidRDefault="00274576" w:rsidP="00274576">
      <w:pPr>
        <w:pStyle w:val="Heading4"/>
      </w:pPr>
      <w:r w:rsidRPr="00B9479B">
        <w:lastRenderedPageBreak/>
        <w:t>SWR-REQ-347846/B-Speaker Shorts Test for Chimes Continuous Flowchart</w:t>
      </w:r>
    </w:p>
    <w:p w14:paraId="4E7DAAC1" w14:textId="77777777" w:rsidR="00274576" w:rsidRPr="006C3624" w:rsidRDefault="00274576" w:rsidP="00274576">
      <w:pPr>
        <w:jc w:val="center"/>
      </w:pPr>
      <w:r>
        <w:object w:dxaOrig="7800" w:dyaOrig="6511" w14:anchorId="43D5D6DF">
          <v:shape id="615f1aaa0000b977694e4f7d" o:spid="_x0000_i1027" type="#_x0000_t75" style="width:390pt;height:325.5pt" o:ole="">
            <v:imagedata r:id="rId13" o:title=""/>
          </v:shape>
          <o:OLEObject Type="Embed" ProgID="Visio.Drawing.15" ShapeID="615f1aaa0000b977694e4f7d" DrawAspect="Content" ObjectID="_1695115901" r:id="rId14"/>
        </w:object>
      </w:r>
    </w:p>
    <w:p w14:paraId="460C834F" w14:textId="77777777" w:rsidR="00274576" w:rsidRDefault="00274576" w:rsidP="00274576">
      <w:pPr>
        <w:pStyle w:val="Heading2"/>
      </w:pPr>
      <w:r>
        <w:t>PAC DIDs</w:t>
      </w:r>
    </w:p>
    <w:p w14:paraId="69163554" w14:textId="77777777" w:rsidR="00274576" w:rsidRDefault="00274576" w:rsidP="00274576">
      <w:pPr>
        <w:pStyle w:val="Heading3"/>
      </w:pPr>
      <w:r w:rsidRPr="00B9479B">
        <w:t>SWR-REQ-412675/A-GMRDB Supported DIDs</w:t>
      </w:r>
    </w:p>
    <w:p w14:paraId="1408CA3C" w14:textId="77777777" w:rsidR="00274576" w:rsidRDefault="00274576" w:rsidP="00274576">
      <w:pPr>
        <w:rPr>
          <w:rFonts w:cs="Arial"/>
        </w:rPr>
      </w:pPr>
      <w:r>
        <w:rPr>
          <w:rFonts w:cs="Arial"/>
        </w:rPr>
        <w:t xml:space="preserve">All required DIDs shall be available when battery is </w:t>
      </w:r>
      <w:proofErr w:type="gramStart"/>
      <w:r>
        <w:rPr>
          <w:rFonts w:cs="Arial"/>
        </w:rPr>
        <w:t>connected</w:t>
      </w:r>
      <w:proofErr w:type="gramEnd"/>
      <w:r>
        <w:rPr>
          <w:rFonts w:cs="Arial"/>
        </w:rPr>
        <w:t xml:space="preserve"> and ACM is woken up by CAN network.</w:t>
      </w:r>
    </w:p>
    <w:p w14:paraId="304316CC" w14:textId="77777777" w:rsidR="00274576" w:rsidRDefault="00274576" w:rsidP="00274576">
      <w:pPr>
        <w:rPr>
          <w:rFonts w:cs="Arial"/>
        </w:rPr>
      </w:pPr>
    </w:p>
    <w:p w14:paraId="18CE5007" w14:textId="77777777" w:rsidR="00274576" w:rsidRDefault="00274576" w:rsidP="00274576">
      <w:pPr>
        <w:rPr>
          <w:rFonts w:cs="Arial"/>
        </w:rPr>
      </w:pPr>
      <w:r>
        <w:rPr>
          <w:rFonts w:cs="Arial"/>
        </w:rPr>
        <w:t>All required DIDs required by Netcom specifications shall be met.</w:t>
      </w:r>
    </w:p>
    <w:p w14:paraId="3DE0CDB2" w14:textId="77777777" w:rsidR="00274576" w:rsidRDefault="00274576" w:rsidP="00274576">
      <w:pPr>
        <w:ind w:left="1080"/>
        <w:rPr>
          <w:rFonts w:cs="Arial"/>
        </w:rPr>
      </w:pPr>
    </w:p>
    <w:p w14:paraId="7440057F" w14:textId="77777777" w:rsidR="00274576" w:rsidRDefault="00274576" w:rsidP="00274576">
      <w:pPr>
        <w:numPr>
          <w:ilvl w:val="0"/>
          <w:numId w:val="171"/>
        </w:numPr>
        <w:rPr>
          <w:rFonts w:cs="Arial"/>
        </w:rPr>
      </w:pPr>
      <w:r>
        <w:rPr>
          <w:rFonts w:cs="Arial"/>
        </w:rPr>
        <w:t>D111 Battery Voltage (volts)</w:t>
      </w:r>
    </w:p>
    <w:p w14:paraId="571FBF30" w14:textId="77777777" w:rsidR="00274576" w:rsidRDefault="00274576" w:rsidP="00274576">
      <w:pPr>
        <w:numPr>
          <w:ilvl w:val="0"/>
          <w:numId w:val="171"/>
        </w:numPr>
        <w:rPr>
          <w:rFonts w:cs="Arial"/>
        </w:rPr>
      </w:pPr>
      <w:r>
        <w:rPr>
          <w:rFonts w:cs="Arial"/>
        </w:rPr>
        <w:t>8304 Radio Frequency Field Strength – Tuner 1 (</w:t>
      </w:r>
      <w:proofErr w:type="spellStart"/>
      <w:r>
        <w:rPr>
          <w:rFonts w:cs="Arial"/>
        </w:rPr>
        <w:t>dBuV</w:t>
      </w:r>
      <w:proofErr w:type="spellEnd"/>
      <w:r>
        <w:rPr>
          <w:rFonts w:cs="Arial"/>
        </w:rPr>
        <w:t>)</w:t>
      </w:r>
    </w:p>
    <w:p w14:paraId="77F67D8F" w14:textId="77777777" w:rsidR="00274576" w:rsidRDefault="00274576" w:rsidP="00274576">
      <w:pPr>
        <w:numPr>
          <w:ilvl w:val="0"/>
          <w:numId w:val="171"/>
        </w:numPr>
        <w:rPr>
          <w:rFonts w:cs="Arial"/>
        </w:rPr>
      </w:pPr>
      <w:r>
        <w:rPr>
          <w:rFonts w:cs="Arial"/>
        </w:rPr>
        <w:t>8041 Radio Frequency Field Strength – Tuner 2 (</w:t>
      </w:r>
      <w:proofErr w:type="spellStart"/>
      <w:r>
        <w:rPr>
          <w:rFonts w:cs="Arial"/>
        </w:rPr>
        <w:t>dBuV</w:t>
      </w:r>
      <w:proofErr w:type="spellEnd"/>
      <w:r>
        <w:rPr>
          <w:rFonts w:cs="Arial"/>
        </w:rPr>
        <w:t>) [Dual Tuner Radios]</w:t>
      </w:r>
    </w:p>
    <w:p w14:paraId="463BD115" w14:textId="77777777" w:rsidR="00274576" w:rsidRDefault="00274576" w:rsidP="00274576">
      <w:pPr>
        <w:numPr>
          <w:ilvl w:val="0"/>
          <w:numId w:val="171"/>
        </w:numPr>
        <w:rPr>
          <w:rFonts w:cs="Arial"/>
        </w:rPr>
      </w:pPr>
      <w:r>
        <w:rPr>
          <w:rFonts w:cs="Arial"/>
        </w:rPr>
        <w:t>1505 Vehicle Speed (kph)</w:t>
      </w:r>
    </w:p>
    <w:p w14:paraId="7FD0EF76" w14:textId="77777777" w:rsidR="00274576" w:rsidRDefault="00274576" w:rsidP="00274576">
      <w:pPr>
        <w:numPr>
          <w:ilvl w:val="0"/>
          <w:numId w:val="171"/>
        </w:numPr>
        <w:rPr>
          <w:rFonts w:cs="Arial"/>
        </w:rPr>
      </w:pPr>
      <w:r>
        <w:rPr>
          <w:rFonts w:cs="Arial"/>
        </w:rPr>
        <w:t>411F – Key Status (Ignition)</w:t>
      </w:r>
    </w:p>
    <w:p w14:paraId="0D7F8419" w14:textId="77777777" w:rsidR="00274576" w:rsidRDefault="00274576" w:rsidP="00274576">
      <w:pPr>
        <w:numPr>
          <w:ilvl w:val="0"/>
          <w:numId w:val="171"/>
        </w:numPr>
        <w:rPr>
          <w:rFonts w:cs="Arial"/>
        </w:rPr>
      </w:pPr>
      <w:r>
        <w:rPr>
          <w:rFonts w:cs="Arial"/>
        </w:rPr>
        <w:t>F190 – Current VIN (from message 0x40A – All 0s if missing)</w:t>
      </w:r>
    </w:p>
    <w:p w14:paraId="6FFB5ADE" w14:textId="77777777" w:rsidR="00274576" w:rsidRDefault="00274576" w:rsidP="00274576">
      <w:pPr>
        <w:numPr>
          <w:ilvl w:val="0"/>
          <w:numId w:val="171"/>
        </w:numPr>
        <w:rPr>
          <w:rFonts w:cs="Arial"/>
        </w:rPr>
      </w:pPr>
      <w:r>
        <w:rPr>
          <w:rFonts w:cs="Arial"/>
        </w:rPr>
        <w:t>C006 – VIN Missing Counter</w:t>
      </w:r>
    </w:p>
    <w:p w14:paraId="18D9E1CC" w14:textId="77777777" w:rsidR="00274576" w:rsidRDefault="00274576" w:rsidP="00274576">
      <w:pPr>
        <w:numPr>
          <w:ilvl w:val="0"/>
          <w:numId w:val="171"/>
        </w:numPr>
        <w:rPr>
          <w:rFonts w:cs="Arial"/>
        </w:rPr>
      </w:pPr>
      <w:r>
        <w:rPr>
          <w:rFonts w:cs="Arial"/>
        </w:rPr>
        <w:t>C007 – VIN Invalid Counter</w:t>
      </w:r>
    </w:p>
    <w:p w14:paraId="79B81F5B" w14:textId="77777777" w:rsidR="00274576" w:rsidRDefault="00274576" w:rsidP="00274576">
      <w:pPr>
        <w:numPr>
          <w:ilvl w:val="0"/>
          <w:numId w:val="171"/>
        </w:numPr>
        <w:rPr>
          <w:rFonts w:cs="Arial"/>
        </w:rPr>
      </w:pPr>
      <w:r>
        <w:rPr>
          <w:rFonts w:cs="Arial"/>
        </w:rPr>
        <w:t>C008 – VIN History List</w:t>
      </w:r>
    </w:p>
    <w:p w14:paraId="2797D481" w14:textId="77777777" w:rsidR="00274576" w:rsidRDefault="00274576" w:rsidP="00274576">
      <w:pPr>
        <w:numPr>
          <w:ilvl w:val="0"/>
          <w:numId w:val="171"/>
        </w:numPr>
        <w:rPr>
          <w:rFonts w:cs="Arial"/>
        </w:rPr>
      </w:pPr>
      <w:r>
        <w:rPr>
          <w:rFonts w:cs="Arial"/>
        </w:rPr>
        <w:t>DID 833B – Audio Volume Level (in steps) (2F adjustable)</w:t>
      </w:r>
    </w:p>
    <w:p w14:paraId="06C028D1" w14:textId="77777777" w:rsidR="00274576" w:rsidRDefault="00274576" w:rsidP="00274576">
      <w:pPr>
        <w:numPr>
          <w:ilvl w:val="0"/>
          <w:numId w:val="171"/>
        </w:numPr>
        <w:rPr>
          <w:rFonts w:cs="Arial"/>
        </w:rPr>
      </w:pPr>
      <w:r>
        <w:rPr>
          <w:rFonts w:cs="Arial"/>
        </w:rPr>
        <w:t>DID 8003 – Speaker Status (2F – Temporary Value is required) – ACM will mute/unmute speakers based on DID control.</w:t>
      </w:r>
    </w:p>
    <w:p w14:paraId="14EA8623" w14:textId="77777777" w:rsidR="00274576" w:rsidRDefault="00274576" w:rsidP="00274576">
      <w:pPr>
        <w:numPr>
          <w:ilvl w:val="0"/>
          <w:numId w:val="171"/>
        </w:numPr>
        <w:rPr>
          <w:rFonts w:cs="Arial"/>
        </w:rPr>
      </w:pPr>
      <w:r>
        <w:rPr>
          <w:rFonts w:cs="Arial"/>
        </w:rPr>
        <w:t>DID 7215 – ECU Status (2F – Temporary Value is required) – ACM will turn on to FM1 if commanded on via DID control and set to All Seats Occupancy (if applicable).  (will allow speaker walkaround from FCDIM/APIM if requested in this state</w:t>
      </w:r>
    </w:p>
    <w:p w14:paraId="0428A6A3" w14:textId="77777777" w:rsidR="00274576" w:rsidRDefault="00274576" w:rsidP="00274576">
      <w:pPr>
        <w:numPr>
          <w:ilvl w:val="0"/>
          <w:numId w:val="171"/>
        </w:numPr>
        <w:rPr>
          <w:rFonts w:cs="Arial"/>
        </w:rPr>
      </w:pPr>
      <w:r>
        <w:rPr>
          <w:rFonts w:cs="Arial"/>
        </w:rPr>
        <w:t xml:space="preserve">DID 61A1 – FM Frequency (2F – Temporary Value is </w:t>
      </w:r>
      <w:proofErr w:type="gramStart"/>
      <w:r>
        <w:rPr>
          <w:rFonts w:cs="Arial"/>
        </w:rPr>
        <w:t>required)  Tuner</w:t>
      </w:r>
      <w:proofErr w:type="gramEnd"/>
      <w:r>
        <w:rPr>
          <w:rFonts w:cs="Arial"/>
        </w:rPr>
        <w:t xml:space="preserve"> will change to FM when DID is activated.</w:t>
      </w:r>
    </w:p>
    <w:p w14:paraId="268D7E5A" w14:textId="77777777" w:rsidR="00274576" w:rsidRDefault="00274576" w:rsidP="00274576">
      <w:pPr>
        <w:numPr>
          <w:ilvl w:val="0"/>
          <w:numId w:val="171"/>
        </w:numPr>
        <w:rPr>
          <w:rFonts w:cs="Arial"/>
        </w:rPr>
      </w:pPr>
      <w:r>
        <w:rPr>
          <w:rFonts w:cs="Arial"/>
        </w:rPr>
        <w:t>DID 833D Byte 2 Bit1 – Convertible Status</w:t>
      </w:r>
    </w:p>
    <w:p w14:paraId="1D3512F2" w14:textId="77777777" w:rsidR="00274576" w:rsidRDefault="00274576" w:rsidP="00274576">
      <w:pPr>
        <w:numPr>
          <w:ilvl w:val="0"/>
          <w:numId w:val="171"/>
        </w:numPr>
        <w:rPr>
          <w:rFonts w:cs="Arial"/>
        </w:rPr>
      </w:pPr>
      <w:r>
        <w:rPr>
          <w:rFonts w:cs="Arial"/>
        </w:rPr>
        <w:t xml:space="preserve">DID F18C – Serial </w:t>
      </w:r>
      <w:proofErr w:type="gramStart"/>
      <w:r>
        <w:rPr>
          <w:rFonts w:cs="Arial"/>
        </w:rPr>
        <w:t>Number  (</w:t>
      </w:r>
      <w:proofErr w:type="gramEnd"/>
      <w:r>
        <w:rPr>
          <w:rFonts w:cs="Arial"/>
        </w:rPr>
        <w:t>Format: Serial number + Padded with Nulls)</w:t>
      </w:r>
    </w:p>
    <w:p w14:paraId="182495FF" w14:textId="77777777" w:rsidR="00274576" w:rsidRDefault="00274576" w:rsidP="00274576">
      <w:pPr>
        <w:numPr>
          <w:ilvl w:val="0"/>
          <w:numId w:val="171"/>
        </w:numPr>
        <w:rPr>
          <w:rFonts w:cs="Arial"/>
        </w:rPr>
      </w:pPr>
      <w:r>
        <w:rPr>
          <w:rFonts w:cs="Arial"/>
        </w:rPr>
        <w:t>DID 8022 – Speaker Test Tone (plays a sine wave through speakers when requested 2F – Temporary Value is required)</w:t>
      </w:r>
    </w:p>
    <w:p w14:paraId="4E9B276F" w14:textId="77777777" w:rsidR="00274576" w:rsidRDefault="00274576" w:rsidP="00274576">
      <w:pPr>
        <w:numPr>
          <w:ilvl w:val="0"/>
          <w:numId w:val="171"/>
        </w:numPr>
        <w:rPr>
          <w:rFonts w:cs="Arial"/>
        </w:rPr>
      </w:pPr>
      <w:r>
        <w:rPr>
          <w:rFonts w:cs="Arial"/>
        </w:rPr>
        <w:lastRenderedPageBreak/>
        <w:t xml:space="preserve">DID 8056 – </w:t>
      </w:r>
      <w:del w:id="37" w:author="VanHouten, John (J.A.)" w:date="2021-10-06T13:12:00Z">
        <w:r w:rsidDel="007416C0">
          <w:rPr>
            <w:rFonts w:cs="Arial"/>
          </w:rPr>
          <w:delText xml:space="preserve">Slave1 </w:delText>
        </w:r>
      </w:del>
      <w:ins w:id="38" w:author="VanHouten, John (J.A.)" w:date="2021-10-06T13:12:00Z">
        <w:r>
          <w:rPr>
            <w:rFonts w:cs="Arial"/>
          </w:rPr>
          <w:t xml:space="preserve">Node1 </w:t>
        </w:r>
      </w:ins>
      <w:r>
        <w:rPr>
          <w:rFonts w:cs="Arial"/>
        </w:rPr>
        <w:t>Error Counter</w:t>
      </w:r>
    </w:p>
    <w:p w14:paraId="3144B853" w14:textId="77777777" w:rsidR="00274576" w:rsidRDefault="00274576" w:rsidP="00274576">
      <w:pPr>
        <w:numPr>
          <w:ilvl w:val="0"/>
          <w:numId w:val="171"/>
        </w:numPr>
        <w:rPr>
          <w:rFonts w:cs="Arial"/>
        </w:rPr>
      </w:pPr>
      <w:r>
        <w:rPr>
          <w:rFonts w:cs="Arial"/>
        </w:rPr>
        <w:t xml:space="preserve">DID 8057 – </w:t>
      </w:r>
      <w:del w:id="39" w:author="VanHouten, John (J.A.)" w:date="2021-10-06T13:12:00Z">
        <w:r w:rsidDel="007416C0">
          <w:rPr>
            <w:rFonts w:cs="Arial"/>
          </w:rPr>
          <w:delText xml:space="preserve">Slave2 </w:delText>
        </w:r>
      </w:del>
      <w:ins w:id="40" w:author="VanHouten, John (J.A.)" w:date="2021-10-06T13:12:00Z">
        <w:r>
          <w:rPr>
            <w:rFonts w:cs="Arial"/>
          </w:rPr>
          <w:t xml:space="preserve">Node2 </w:t>
        </w:r>
      </w:ins>
      <w:r>
        <w:rPr>
          <w:rFonts w:cs="Arial"/>
        </w:rPr>
        <w:t>Error Counter</w:t>
      </w:r>
    </w:p>
    <w:p w14:paraId="34600A51" w14:textId="77777777" w:rsidR="00274576" w:rsidRDefault="00274576" w:rsidP="00274576">
      <w:pPr>
        <w:numPr>
          <w:ilvl w:val="0"/>
          <w:numId w:val="171"/>
        </w:numPr>
        <w:rPr>
          <w:rFonts w:cs="Arial"/>
        </w:rPr>
      </w:pPr>
      <w:r>
        <w:rPr>
          <w:rFonts w:cs="Arial"/>
        </w:rPr>
        <w:t xml:space="preserve">DID 8058 – </w:t>
      </w:r>
      <w:ins w:id="41" w:author="VanHouten, John (J.A.)" w:date="2021-10-06T13:12:00Z">
        <w:r>
          <w:rPr>
            <w:rFonts w:cs="Arial"/>
          </w:rPr>
          <w:t>Node</w:t>
        </w:r>
      </w:ins>
      <w:del w:id="42" w:author="VanHouten, John (J.A.)" w:date="2021-10-06T13:12:00Z">
        <w:r w:rsidDel="007416C0">
          <w:rPr>
            <w:rFonts w:cs="Arial"/>
          </w:rPr>
          <w:delText>Slave</w:delText>
        </w:r>
      </w:del>
      <w:r>
        <w:rPr>
          <w:rFonts w:cs="Arial"/>
        </w:rPr>
        <w:t>3 Error Counter</w:t>
      </w:r>
    </w:p>
    <w:p w14:paraId="637887CF" w14:textId="77777777" w:rsidR="00274576" w:rsidRDefault="00274576" w:rsidP="00274576">
      <w:pPr>
        <w:numPr>
          <w:ilvl w:val="0"/>
          <w:numId w:val="171"/>
        </w:numPr>
        <w:rPr>
          <w:rFonts w:cs="Arial"/>
        </w:rPr>
      </w:pPr>
      <w:r>
        <w:rPr>
          <w:rFonts w:cs="Arial"/>
        </w:rPr>
        <w:t xml:space="preserve">DID 8059 – </w:t>
      </w:r>
      <w:ins w:id="43" w:author="VanHouten, John (J.A.)" w:date="2021-10-06T13:12:00Z">
        <w:r>
          <w:rPr>
            <w:rFonts w:cs="Arial"/>
          </w:rPr>
          <w:t>Node</w:t>
        </w:r>
      </w:ins>
      <w:del w:id="44" w:author="VanHouten, John (J.A.)" w:date="2021-10-06T13:12:00Z">
        <w:r w:rsidDel="007416C0">
          <w:rPr>
            <w:rFonts w:cs="Arial"/>
          </w:rPr>
          <w:delText>Slave</w:delText>
        </w:r>
      </w:del>
      <w:r>
        <w:rPr>
          <w:rFonts w:cs="Arial"/>
        </w:rPr>
        <w:t>4 Error Counter</w:t>
      </w:r>
    </w:p>
    <w:p w14:paraId="21FF0DDB" w14:textId="77777777" w:rsidR="00274576" w:rsidRDefault="00274576" w:rsidP="00274576">
      <w:pPr>
        <w:numPr>
          <w:ilvl w:val="0"/>
          <w:numId w:val="171"/>
        </w:numPr>
        <w:rPr>
          <w:rFonts w:cs="Arial"/>
        </w:rPr>
      </w:pPr>
      <w:r>
        <w:rPr>
          <w:rFonts w:cs="Arial"/>
        </w:rPr>
        <w:t xml:space="preserve">DID 805A – </w:t>
      </w:r>
      <w:ins w:id="45" w:author="VanHouten, John (J.A.)" w:date="2021-10-06T13:13:00Z">
        <w:r>
          <w:rPr>
            <w:rFonts w:cs="Arial"/>
          </w:rPr>
          <w:t>Node</w:t>
        </w:r>
      </w:ins>
      <w:del w:id="46" w:author="VanHouten, John (J.A.)" w:date="2021-10-06T13:12:00Z">
        <w:r w:rsidDel="007416C0">
          <w:rPr>
            <w:rFonts w:cs="Arial"/>
          </w:rPr>
          <w:delText>Slave</w:delText>
        </w:r>
      </w:del>
      <w:r>
        <w:rPr>
          <w:rFonts w:cs="Arial"/>
        </w:rPr>
        <w:t>5 Error Counter</w:t>
      </w:r>
    </w:p>
    <w:p w14:paraId="50C3557C" w14:textId="77777777" w:rsidR="00274576" w:rsidRDefault="00274576" w:rsidP="00274576">
      <w:pPr>
        <w:numPr>
          <w:ilvl w:val="0"/>
          <w:numId w:val="171"/>
        </w:numPr>
        <w:rPr>
          <w:rFonts w:cs="Arial"/>
        </w:rPr>
      </w:pPr>
      <w:r>
        <w:rPr>
          <w:rFonts w:cs="Arial"/>
        </w:rPr>
        <w:t>DID 8055 – A2B Master Error Counter</w:t>
      </w:r>
    </w:p>
    <w:p w14:paraId="70B36876" w14:textId="77777777" w:rsidR="00274576" w:rsidRDefault="00274576" w:rsidP="00274576">
      <w:pPr>
        <w:numPr>
          <w:ilvl w:val="0"/>
          <w:numId w:val="171"/>
        </w:numPr>
        <w:rPr>
          <w:rFonts w:cs="Arial"/>
        </w:rPr>
      </w:pPr>
      <w:r>
        <w:rPr>
          <w:rFonts w:cs="Arial"/>
        </w:rPr>
        <w:t>DID 9927 – Internal Ambient Temperature (Main Board)</w:t>
      </w:r>
    </w:p>
    <w:p w14:paraId="2DBB5EB8" w14:textId="77777777" w:rsidR="00274576" w:rsidRDefault="00274576" w:rsidP="00274576">
      <w:pPr>
        <w:numPr>
          <w:ilvl w:val="0"/>
          <w:numId w:val="171"/>
        </w:numPr>
        <w:rPr>
          <w:rFonts w:cs="Arial"/>
        </w:rPr>
      </w:pPr>
      <w:r>
        <w:rPr>
          <w:rFonts w:cs="Arial"/>
        </w:rPr>
        <w:t xml:space="preserve">833A –AM Tuner Radio Frequency (2F – Temporary Value is </w:t>
      </w:r>
      <w:proofErr w:type="gramStart"/>
      <w:r>
        <w:rPr>
          <w:rFonts w:cs="Arial"/>
        </w:rPr>
        <w:t>required)  Tuner</w:t>
      </w:r>
      <w:proofErr w:type="gramEnd"/>
      <w:r>
        <w:rPr>
          <w:rFonts w:cs="Arial"/>
        </w:rPr>
        <w:t xml:space="preserve"> will change to AM when DID is activated.</w:t>
      </w:r>
    </w:p>
    <w:p w14:paraId="082D8965" w14:textId="77777777" w:rsidR="00274576" w:rsidRDefault="00274576" w:rsidP="00274576">
      <w:pPr>
        <w:numPr>
          <w:ilvl w:val="0"/>
          <w:numId w:val="171"/>
        </w:numPr>
        <w:rPr>
          <w:rFonts w:cs="Arial"/>
        </w:rPr>
      </w:pPr>
      <w:r>
        <w:rPr>
          <w:rFonts w:cs="Arial"/>
        </w:rPr>
        <w:t>F120 – HD/DAB Firmware Software Part Number (Only required for radios equipped with HD or DAB)</w:t>
      </w:r>
    </w:p>
    <w:p w14:paraId="55FCA548" w14:textId="77777777" w:rsidR="00274576" w:rsidRDefault="00274576" w:rsidP="00274576">
      <w:pPr>
        <w:numPr>
          <w:ilvl w:val="0"/>
          <w:numId w:val="171"/>
        </w:numPr>
        <w:rPr>
          <w:rFonts w:cs="Arial"/>
        </w:rPr>
      </w:pPr>
      <w:r>
        <w:rPr>
          <w:rFonts w:cs="Arial"/>
        </w:rPr>
        <w:t xml:space="preserve">F121 – </w:t>
      </w:r>
      <w:proofErr w:type="spellStart"/>
      <w:r>
        <w:rPr>
          <w:rFonts w:cs="Arial"/>
        </w:rPr>
        <w:t>Dirana</w:t>
      </w:r>
      <w:proofErr w:type="spellEnd"/>
      <w:r>
        <w:rPr>
          <w:rFonts w:cs="Arial"/>
        </w:rPr>
        <w:t xml:space="preserve"> 3 (or other DSP) Firmware Part Number (Only required for EU led radios)</w:t>
      </w:r>
    </w:p>
    <w:p w14:paraId="585DA0D5" w14:textId="77777777" w:rsidR="00274576" w:rsidRDefault="00274576" w:rsidP="00274576">
      <w:pPr>
        <w:numPr>
          <w:ilvl w:val="0"/>
          <w:numId w:val="171"/>
        </w:numPr>
        <w:rPr>
          <w:rFonts w:cs="Arial"/>
        </w:rPr>
      </w:pPr>
      <w:r>
        <w:rPr>
          <w:rFonts w:cs="Arial"/>
        </w:rPr>
        <w:t>F122 – DAB/TPEG Software Part Number (Only required for TPEG Radios)</w:t>
      </w:r>
    </w:p>
    <w:p w14:paraId="1AEFF7E1" w14:textId="77777777" w:rsidR="00274576" w:rsidRDefault="00274576" w:rsidP="00274576">
      <w:pPr>
        <w:numPr>
          <w:ilvl w:val="0"/>
          <w:numId w:val="171"/>
        </w:numPr>
        <w:rPr>
          <w:rFonts w:cs="Arial"/>
        </w:rPr>
      </w:pPr>
      <w:r>
        <w:rPr>
          <w:rFonts w:cs="Arial"/>
        </w:rPr>
        <w:t>F124 – Digital Media Chimes Calibration Part Number</w:t>
      </w:r>
    </w:p>
    <w:p w14:paraId="030526D1" w14:textId="77777777" w:rsidR="00274576" w:rsidRDefault="00274576" w:rsidP="00274576">
      <w:pPr>
        <w:numPr>
          <w:ilvl w:val="0"/>
          <w:numId w:val="171"/>
        </w:numPr>
        <w:rPr>
          <w:rFonts w:cs="Arial"/>
        </w:rPr>
      </w:pPr>
      <w:r>
        <w:rPr>
          <w:rFonts w:cs="Arial"/>
        </w:rPr>
        <w:t>DD00 – Global Real Time</w:t>
      </w:r>
    </w:p>
    <w:p w14:paraId="77AEDC9D" w14:textId="77777777" w:rsidR="00274576" w:rsidRDefault="00274576" w:rsidP="00274576">
      <w:pPr>
        <w:numPr>
          <w:ilvl w:val="0"/>
          <w:numId w:val="171"/>
        </w:numPr>
        <w:rPr>
          <w:rFonts w:cs="Arial"/>
        </w:rPr>
      </w:pPr>
      <w:r>
        <w:rPr>
          <w:rFonts w:cs="Arial"/>
        </w:rPr>
        <w:t>DD01 – Total Distance</w:t>
      </w:r>
    </w:p>
    <w:p w14:paraId="0A527830" w14:textId="77777777" w:rsidR="00274576" w:rsidRDefault="00274576" w:rsidP="00274576">
      <w:pPr>
        <w:numPr>
          <w:ilvl w:val="0"/>
          <w:numId w:val="171"/>
        </w:numPr>
        <w:rPr>
          <w:rFonts w:cs="Arial"/>
        </w:rPr>
      </w:pPr>
      <w:r>
        <w:rPr>
          <w:rFonts w:cs="Arial"/>
        </w:rPr>
        <w:t>DD09 – Vehicle Speed</w:t>
      </w:r>
    </w:p>
    <w:p w14:paraId="18D98B4D" w14:textId="77777777" w:rsidR="00274576" w:rsidRDefault="00274576" w:rsidP="00274576">
      <w:pPr>
        <w:numPr>
          <w:ilvl w:val="0"/>
          <w:numId w:val="171"/>
        </w:numPr>
        <w:rPr>
          <w:ins w:id="47" w:author="VanHouten, John (J.A.)" w:date="2021-10-06T13:13:00Z"/>
          <w:rFonts w:cs="Arial"/>
        </w:rPr>
      </w:pPr>
      <w:r>
        <w:rPr>
          <w:rFonts w:cs="Arial"/>
        </w:rPr>
        <w:t>DD0A – Diagnostic Vehicle Mode</w:t>
      </w:r>
    </w:p>
    <w:p w14:paraId="6CC1D5D9" w14:textId="77777777" w:rsidR="00274576" w:rsidRDefault="00274576" w:rsidP="00274576">
      <w:pPr>
        <w:numPr>
          <w:ilvl w:val="0"/>
          <w:numId w:val="171"/>
        </w:numPr>
        <w:rPr>
          <w:ins w:id="48" w:author="VanHouten, John (J.A.)" w:date="2021-10-06T13:13:00Z"/>
          <w:rFonts w:cs="Arial"/>
        </w:rPr>
      </w:pPr>
      <w:ins w:id="49" w:author="VanHouten, John (J.A.)" w:date="2021-10-06T13:13:00Z">
        <w:r>
          <w:rPr>
            <w:rFonts w:cs="Arial"/>
          </w:rPr>
          <w:t xml:space="preserve">F0E8 – Subwoofer Serial Number </w:t>
        </w:r>
        <w:r>
          <w:t xml:space="preserve">(read on every ignition cycle, </w:t>
        </w:r>
        <w:proofErr w:type="gramStart"/>
        <w:r>
          <w:t>FFs</w:t>
        </w:r>
        <w:proofErr w:type="gramEnd"/>
        <w:r>
          <w:t xml:space="preserve"> if part number cannot be read after 1 second) (Serial Number will be padded with 00s after Part Number has been read) </w:t>
        </w:r>
      </w:ins>
    </w:p>
    <w:p w14:paraId="6335CD9B" w14:textId="77777777" w:rsidR="00274576" w:rsidRPr="007416C0" w:rsidRDefault="00274576">
      <w:pPr>
        <w:numPr>
          <w:ilvl w:val="0"/>
          <w:numId w:val="171"/>
        </w:numPr>
        <w:rPr>
          <w:rFonts w:cs="Arial"/>
        </w:rPr>
      </w:pPr>
      <w:ins w:id="50" w:author="VanHouten, John (J.A.)" w:date="2021-10-06T13:13:00Z">
        <w:r>
          <w:rPr>
            <w:rFonts w:cs="Arial"/>
          </w:rPr>
          <w:t xml:space="preserve">F129 – Subwoofer Part Number </w:t>
        </w:r>
        <w:r>
          <w:t xml:space="preserve">(read on every ignition cycle, </w:t>
        </w:r>
        <w:proofErr w:type="gramStart"/>
        <w:r>
          <w:t>FFs</w:t>
        </w:r>
        <w:proofErr w:type="gramEnd"/>
        <w:r>
          <w:t xml:space="preserve"> if part number cannot be read after 1 second) (Part Number will be padded with 00s after Part Number has been read)</w:t>
        </w:r>
      </w:ins>
    </w:p>
    <w:p w14:paraId="221DA32E" w14:textId="77777777" w:rsidR="00274576" w:rsidRDefault="00274576" w:rsidP="00274576"/>
    <w:p w14:paraId="6609D674" w14:textId="77777777" w:rsidR="00274576" w:rsidRDefault="00274576" w:rsidP="00274576">
      <w:pPr>
        <w:pStyle w:val="Heading3"/>
      </w:pPr>
      <w:r w:rsidRPr="00B9479B">
        <w:t>SWR-REQ-242713/A-RDS Required DIDs</w:t>
      </w:r>
    </w:p>
    <w:p w14:paraId="22750991" w14:textId="77777777" w:rsidR="00274576" w:rsidRPr="008762D6" w:rsidRDefault="00274576" w:rsidP="00274576">
      <w:pPr>
        <w:rPr>
          <w:rFonts w:cs="Arial"/>
        </w:rPr>
      </w:pPr>
    </w:p>
    <w:p w14:paraId="7EFCC8F4" w14:textId="77777777" w:rsidR="00274576" w:rsidRPr="008762D6" w:rsidRDefault="00274576" w:rsidP="00274576">
      <w:pPr>
        <w:rPr>
          <w:rFonts w:cs="Arial"/>
        </w:rPr>
      </w:pPr>
      <w:r w:rsidRPr="008762D6">
        <w:rPr>
          <w:rFonts w:cs="Arial"/>
        </w:rPr>
        <w:t>These DIDs are required in all RDS equipped radios.</w:t>
      </w:r>
    </w:p>
    <w:p w14:paraId="42B62B35" w14:textId="77777777" w:rsidR="00274576" w:rsidRPr="008762D6" w:rsidRDefault="00274576" w:rsidP="00274576">
      <w:pPr>
        <w:rPr>
          <w:rFonts w:cs="Arial"/>
        </w:rPr>
      </w:pPr>
    </w:p>
    <w:p w14:paraId="61A45FC0" w14:textId="77777777" w:rsidR="00274576" w:rsidRPr="008762D6" w:rsidRDefault="00274576" w:rsidP="00274576">
      <w:pPr>
        <w:numPr>
          <w:ilvl w:val="0"/>
          <w:numId w:val="176"/>
        </w:numPr>
        <w:rPr>
          <w:rFonts w:cs="Arial"/>
        </w:rPr>
      </w:pPr>
      <w:r w:rsidRPr="008762D6">
        <w:rPr>
          <w:rFonts w:cs="Arial"/>
        </w:rPr>
        <w:t>830D – RDS Traffic Program Identification</w:t>
      </w:r>
    </w:p>
    <w:p w14:paraId="79FA3E3C" w14:textId="77777777" w:rsidR="00274576" w:rsidRPr="008762D6" w:rsidRDefault="00274576" w:rsidP="00274576">
      <w:pPr>
        <w:numPr>
          <w:ilvl w:val="0"/>
          <w:numId w:val="176"/>
        </w:numPr>
        <w:rPr>
          <w:rFonts w:cs="Arial"/>
        </w:rPr>
      </w:pPr>
      <w:r w:rsidRPr="008762D6">
        <w:rPr>
          <w:rFonts w:cs="Arial"/>
        </w:rPr>
        <w:t>830A – RDS Station Identification Code</w:t>
      </w:r>
    </w:p>
    <w:p w14:paraId="10327CCF" w14:textId="77777777" w:rsidR="00274576" w:rsidRPr="008762D6" w:rsidRDefault="00274576" w:rsidP="00274576">
      <w:pPr>
        <w:numPr>
          <w:ilvl w:val="0"/>
          <w:numId w:val="176"/>
        </w:numPr>
        <w:rPr>
          <w:rFonts w:cs="Arial"/>
        </w:rPr>
      </w:pPr>
      <w:r w:rsidRPr="008762D6">
        <w:rPr>
          <w:rFonts w:cs="Arial"/>
        </w:rPr>
        <w:t>830B – RDS Station Name</w:t>
      </w:r>
    </w:p>
    <w:p w14:paraId="7BEAD229" w14:textId="77777777" w:rsidR="00274576" w:rsidRPr="008762D6" w:rsidRDefault="00274576" w:rsidP="00274576">
      <w:pPr>
        <w:numPr>
          <w:ilvl w:val="0"/>
          <w:numId w:val="176"/>
        </w:numPr>
        <w:rPr>
          <w:rFonts w:cs="Arial"/>
        </w:rPr>
      </w:pPr>
      <w:r w:rsidRPr="008762D6">
        <w:rPr>
          <w:rFonts w:cs="Arial"/>
        </w:rPr>
        <w:t>8308 – RDS Quality Value</w:t>
      </w:r>
    </w:p>
    <w:p w14:paraId="7A8D5B3D" w14:textId="77777777" w:rsidR="00274576" w:rsidRPr="008762D6" w:rsidRDefault="00274576" w:rsidP="00274576">
      <w:pPr>
        <w:numPr>
          <w:ilvl w:val="0"/>
          <w:numId w:val="176"/>
        </w:numPr>
        <w:rPr>
          <w:rFonts w:cs="Arial"/>
        </w:rPr>
      </w:pPr>
      <w:r w:rsidRPr="008762D6">
        <w:rPr>
          <w:rFonts w:cs="Arial"/>
        </w:rPr>
        <w:t>800B – FM Text</w:t>
      </w:r>
    </w:p>
    <w:p w14:paraId="1BF2262D" w14:textId="77777777" w:rsidR="00274576" w:rsidRPr="008762D6" w:rsidRDefault="00274576" w:rsidP="00274576">
      <w:pPr>
        <w:numPr>
          <w:ilvl w:val="0"/>
          <w:numId w:val="176"/>
        </w:numPr>
        <w:rPr>
          <w:rFonts w:cs="Arial"/>
        </w:rPr>
      </w:pPr>
      <w:r w:rsidRPr="008762D6">
        <w:rPr>
          <w:rFonts w:cs="Arial"/>
        </w:rPr>
        <w:t>8307 – Adjacent Radio Station Interference Noise</w:t>
      </w:r>
    </w:p>
    <w:p w14:paraId="33AF5F4B" w14:textId="77777777" w:rsidR="00274576" w:rsidRPr="008762D6" w:rsidRDefault="00274576" w:rsidP="00274576">
      <w:pPr>
        <w:numPr>
          <w:ilvl w:val="0"/>
          <w:numId w:val="176"/>
        </w:numPr>
        <w:rPr>
          <w:rFonts w:cs="Arial"/>
        </w:rPr>
      </w:pPr>
      <w:r w:rsidRPr="008762D6">
        <w:rPr>
          <w:rFonts w:cs="Arial"/>
        </w:rPr>
        <w:t>8306 – Radio Station Multipath Interference</w:t>
      </w:r>
    </w:p>
    <w:p w14:paraId="69E79D01" w14:textId="77777777" w:rsidR="00274576" w:rsidRPr="008762D6" w:rsidRDefault="00274576" w:rsidP="00274576">
      <w:pPr>
        <w:numPr>
          <w:ilvl w:val="0"/>
          <w:numId w:val="176"/>
        </w:numPr>
        <w:rPr>
          <w:rFonts w:cs="Arial"/>
        </w:rPr>
      </w:pPr>
      <w:r w:rsidRPr="008762D6">
        <w:rPr>
          <w:rFonts w:cs="Arial"/>
        </w:rPr>
        <w:t>8020 – Traffic Message Channel Information</w:t>
      </w:r>
    </w:p>
    <w:p w14:paraId="757F2A9E" w14:textId="77777777" w:rsidR="00274576" w:rsidRPr="008762D6" w:rsidRDefault="00274576" w:rsidP="00274576">
      <w:pPr>
        <w:rPr>
          <w:rFonts w:cs="Arial"/>
        </w:rPr>
      </w:pPr>
    </w:p>
    <w:p w14:paraId="2A92E7E2" w14:textId="77777777" w:rsidR="00274576" w:rsidRDefault="00274576" w:rsidP="00274576">
      <w:pPr>
        <w:pStyle w:val="Heading3"/>
      </w:pPr>
      <w:r w:rsidRPr="00B9479B">
        <w:t>SWR-REQ-242714/A-DAB Required DIDs</w:t>
      </w:r>
    </w:p>
    <w:p w14:paraId="60D6A5F0" w14:textId="77777777" w:rsidR="00274576" w:rsidRPr="00B8770C" w:rsidRDefault="00274576" w:rsidP="00274576">
      <w:pPr>
        <w:rPr>
          <w:rFonts w:cs="Arial"/>
        </w:rPr>
      </w:pPr>
    </w:p>
    <w:p w14:paraId="25A8C40D" w14:textId="77777777" w:rsidR="00274576" w:rsidRPr="00B8770C" w:rsidRDefault="00274576" w:rsidP="00274576">
      <w:pPr>
        <w:rPr>
          <w:rFonts w:cs="Arial"/>
        </w:rPr>
      </w:pPr>
      <w:r w:rsidRPr="00B8770C">
        <w:rPr>
          <w:rFonts w:cs="Arial"/>
        </w:rPr>
        <w:t>These DIDs are required in all DAB equipped radios.</w:t>
      </w:r>
    </w:p>
    <w:p w14:paraId="5675F4B9" w14:textId="77777777" w:rsidR="00274576" w:rsidRPr="00B8770C" w:rsidRDefault="00274576" w:rsidP="00274576">
      <w:pPr>
        <w:rPr>
          <w:rFonts w:cs="Arial"/>
        </w:rPr>
      </w:pPr>
    </w:p>
    <w:p w14:paraId="063A3A6C" w14:textId="77777777" w:rsidR="00274576" w:rsidRPr="00B8770C" w:rsidRDefault="00274576" w:rsidP="00274576">
      <w:pPr>
        <w:numPr>
          <w:ilvl w:val="0"/>
          <w:numId w:val="180"/>
        </w:numPr>
        <w:rPr>
          <w:rFonts w:cs="Arial"/>
        </w:rPr>
      </w:pPr>
      <w:r w:rsidRPr="00B8770C">
        <w:rPr>
          <w:rFonts w:cs="Arial"/>
        </w:rPr>
        <w:t>8054 – Digital Tuner Received Signal Quality</w:t>
      </w:r>
    </w:p>
    <w:p w14:paraId="02DFF337" w14:textId="77777777" w:rsidR="00274576" w:rsidRPr="00B8770C" w:rsidRDefault="00274576" w:rsidP="00274576">
      <w:pPr>
        <w:numPr>
          <w:ilvl w:val="0"/>
          <w:numId w:val="180"/>
        </w:numPr>
        <w:rPr>
          <w:rFonts w:cs="Arial"/>
        </w:rPr>
      </w:pPr>
      <w:r w:rsidRPr="00B8770C">
        <w:rPr>
          <w:rFonts w:cs="Arial"/>
        </w:rPr>
        <w:t>802F – Digital Tuner Parameter Status</w:t>
      </w:r>
    </w:p>
    <w:p w14:paraId="64823E60" w14:textId="77777777" w:rsidR="00274576" w:rsidRPr="00B8770C" w:rsidRDefault="00274576" w:rsidP="00274576">
      <w:pPr>
        <w:numPr>
          <w:ilvl w:val="0"/>
          <w:numId w:val="180"/>
        </w:numPr>
        <w:rPr>
          <w:rFonts w:cs="Arial"/>
        </w:rPr>
      </w:pPr>
      <w:r w:rsidRPr="00B8770C">
        <w:rPr>
          <w:rFonts w:cs="Arial"/>
        </w:rPr>
        <w:t>8030 – Digital Tuner Received Signal Quality</w:t>
      </w:r>
    </w:p>
    <w:p w14:paraId="739FC7F5" w14:textId="77777777" w:rsidR="00274576" w:rsidRPr="00B8770C" w:rsidRDefault="00274576" w:rsidP="00274576">
      <w:pPr>
        <w:rPr>
          <w:rFonts w:cs="Arial"/>
        </w:rPr>
      </w:pPr>
    </w:p>
    <w:p w14:paraId="53C7061A" w14:textId="77777777" w:rsidR="00274576" w:rsidRDefault="00274576" w:rsidP="00274576">
      <w:pPr>
        <w:pStyle w:val="Heading3"/>
      </w:pPr>
      <w:r w:rsidRPr="00B9479B">
        <w:t>SWR-REQ-412676/A-PAC Supplier DIDs</w:t>
      </w:r>
    </w:p>
    <w:p w14:paraId="1541F647" w14:textId="77777777" w:rsidR="00274576" w:rsidRDefault="00274576" w:rsidP="00274576">
      <w:pPr>
        <w:numPr>
          <w:ilvl w:val="0"/>
          <w:numId w:val="185"/>
        </w:numPr>
        <w:rPr>
          <w:rFonts w:cs="Arial"/>
        </w:rPr>
      </w:pPr>
      <w:r>
        <w:rPr>
          <w:rFonts w:cs="Arial"/>
        </w:rPr>
        <w:t>FD21 – AM Seek/Stop Sensitivity – (2F – Temporary Value is required – default is 35</w:t>
      </w:r>
      <w:proofErr w:type="gramStart"/>
      <w:r>
        <w:rPr>
          <w:rFonts w:cs="Arial"/>
        </w:rPr>
        <w:t>dBuV )</w:t>
      </w:r>
      <w:proofErr w:type="gramEnd"/>
      <w:r>
        <w:rPr>
          <w:rFonts w:cs="Arial"/>
        </w:rPr>
        <w:t xml:space="preserve"> </w:t>
      </w:r>
    </w:p>
    <w:p w14:paraId="1E91CBAD" w14:textId="77777777" w:rsidR="00274576" w:rsidRDefault="00274576" w:rsidP="00274576">
      <w:pPr>
        <w:numPr>
          <w:ilvl w:val="0"/>
          <w:numId w:val="186"/>
        </w:numPr>
        <w:rPr>
          <w:rFonts w:cs="Arial"/>
        </w:rPr>
      </w:pPr>
      <w:r w:rsidRPr="0054025F">
        <w:rPr>
          <w:rFonts w:cs="Arial"/>
        </w:rPr>
        <w:t xml:space="preserve"> Range 0 to 255, Units in </w:t>
      </w:r>
      <w:proofErr w:type="spellStart"/>
      <w:r w:rsidRPr="0054025F">
        <w:rPr>
          <w:rFonts w:cs="Arial"/>
        </w:rPr>
        <w:t>dBuV</w:t>
      </w:r>
      <w:proofErr w:type="spellEnd"/>
      <w:r w:rsidRPr="0054025F">
        <w:rPr>
          <w:rFonts w:cs="Arial"/>
        </w:rPr>
        <w:t>, Size 1 Byte, Resolution 1</w:t>
      </w:r>
    </w:p>
    <w:p w14:paraId="5A3F6312" w14:textId="77777777" w:rsidR="00274576" w:rsidRPr="0054025F" w:rsidRDefault="00274576" w:rsidP="00274576">
      <w:pPr>
        <w:ind w:left="1800"/>
        <w:rPr>
          <w:rFonts w:cs="Arial"/>
        </w:rPr>
      </w:pPr>
    </w:p>
    <w:p w14:paraId="4CC87E5C" w14:textId="77777777" w:rsidR="00274576" w:rsidRDefault="00274576" w:rsidP="00274576">
      <w:pPr>
        <w:numPr>
          <w:ilvl w:val="0"/>
          <w:numId w:val="185"/>
        </w:numPr>
        <w:rPr>
          <w:rFonts w:cs="Arial"/>
        </w:rPr>
      </w:pPr>
      <w:r>
        <w:rPr>
          <w:rFonts w:cs="Arial"/>
        </w:rPr>
        <w:t>FD22 – FM Seek/Stop Sensitivity – (2F – Temporary Value is required – default is 35</w:t>
      </w:r>
      <w:proofErr w:type="gramStart"/>
      <w:r>
        <w:rPr>
          <w:rFonts w:cs="Arial"/>
        </w:rPr>
        <w:t>dBuV )</w:t>
      </w:r>
      <w:proofErr w:type="gramEnd"/>
      <w:r>
        <w:rPr>
          <w:rFonts w:cs="Arial"/>
        </w:rPr>
        <w:t xml:space="preserve"> </w:t>
      </w:r>
    </w:p>
    <w:p w14:paraId="42A45A93" w14:textId="77777777" w:rsidR="00274576" w:rsidRDefault="00274576" w:rsidP="00274576">
      <w:pPr>
        <w:ind w:left="720" w:firstLine="720"/>
        <w:rPr>
          <w:rFonts w:cs="Arial"/>
        </w:rPr>
      </w:pPr>
      <w:r>
        <w:rPr>
          <w:rFonts w:cs="Arial"/>
        </w:rPr>
        <w:t xml:space="preserve">– Range 0 to 255, Units in </w:t>
      </w:r>
      <w:proofErr w:type="spellStart"/>
      <w:r>
        <w:rPr>
          <w:rFonts w:cs="Arial"/>
        </w:rPr>
        <w:t>dBuV</w:t>
      </w:r>
      <w:proofErr w:type="spellEnd"/>
      <w:r>
        <w:rPr>
          <w:rFonts w:cs="Arial"/>
        </w:rPr>
        <w:t>, Size 1 Byte, Resolution 1</w:t>
      </w:r>
    </w:p>
    <w:p w14:paraId="36339A5C" w14:textId="77777777" w:rsidR="00274576" w:rsidRDefault="00274576" w:rsidP="00274576">
      <w:pPr>
        <w:ind w:left="720" w:firstLine="720"/>
        <w:rPr>
          <w:rFonts w:cs="Arial"/>
        </w:rPr>
      </w:pPr>
    </w:p>
    <w:p w14:paraId="74B596E8" w14:textId="77777777" w:rsidR="00274576" w:rsidRDefault="00274576" w:rsidP="00274576">
      <w:pPr>
        <w:numPr>
          <w:ilvl w:val="0"/>
          <w:numId w:val="185"/>
        </w:numPr>
        <w:rPr>
          <w:rFonts w:cs="Arial"/>
        </w:rPr>
      </w:pPr>
      <w:r>
        <w:rPr>
          <w:rFonts w:cs="Arial"/>
        </w:rPr>
        <w:t xml:space="preserve">FD20 – Averaged Signal Strength Measured in AM/FM Antenna Test </w:t>
      </w:r>
    </w:p>
    <w:p w14:paraId="756B3A2A" w14:textId="77777777" w:rsidR="00274576" w:rsidRDefault="00274576" w:rsidP="00274576">
      <w:pPr>
        <w:ind w:left="1440"/>
        <w:rPr>
          <w:rFonts w:cs="Arial"/>
        </w:rPr>
      </w:pPr>
      <w:r>
        <w:rPr>
          <w:rFonts w:cs="Arial"/>
        </w:rPr>
        <w:t xml:space="preserve">– Range 0 to 255, Units </w:t>
      </w:r>
      <w:proofErr w:type="spellStart"/>
      <w:r>
        <w:rPr>
          <w:rFonts w:cs="Arial"/>
        </w:rPr>
        <w:t>dBuV</w:t>
      </w:r>
      <w:proofErr w:type="spellEnd"/>
      <w:r>
        <w:rPr>
          <w:rFonts w:cs="Arial"/>
        </w:rPr>
        <w:t xml:space="preserve">, Size 1 Byte, Resolution 1 – Value is 0dBuV if test has never been </w:t>
      </w:r>
      <w:proofErr w:type="gramStart"/>
      <w:r>
        <w:rPr>
          <w:rFonts w:cs="Arial"/>
        </w:rPr>
        <w:t>ran</w:t>
      </w:r>
      <w:proofErr w:type="gramEnd"/>
      <w:r>
        <w:rPr>
          <w:rFonts w:cs="Arial"/>
        </w:rPr>
        <w:t>. Value is stored until battery has been pulled or test overwrites with new value.</w:t>
      </w:r>
    </w:p>
    <w:p w14:paraId="2DA34F13" w14:textId="77777777" w:rsidR="00274576" w:rsidRDefault="00274576" w:rsidP="00274576">
      <w:pPr>
        <w:ind w:left="1440"/>
        <w:rPr>
          <w:rFonts w:cs="Arial"/>
        </w:rPr>
      </w:pPr>
    </w:p>
    <w:p w14:paraId="6D1D6271" w14:textId="77777777" w:rsidR="00274576" w:rsidRDefault="00274576" w:rsidP="00274576">
      <w:pPr>
        <w:numPr>
          <w:ilvl w:val="0"/>
          <w:numId w:val="185"/>
        </w:numPr>
        <w:rPr>
          <w:rFonts w:cs="Arial"/>
        </w:rPr>
      </w:pPr>
      <w:r>
        <w:rPr>
          <w:rFonts w:cs="Arial"/>
        </w:rPr>
        <w:t>FD03 – Normal Speaker (Includes Satellites and Aux Normal Speakers) Walkaround Volume (2E – Permanent Value is required – default is 25% full volume) – Range 0 to 100.000000065, Units in Percent Volume, Size 1 Byte, Resolution 0.392156863 (This includes Center Image)</w:t>
      </w:r>
    </w:p>
    <w:p w14:paraId="1B568163" w14:textId="77777777" w:rsidR="00274576" w:rsidRDefault="00274576" w:rsidP="00274576">
      <w:pPr>
        <w:ind w:left="720"/>
        <w:rPr>
          <w:rFonts w:cs="Arial"/>
        </w:rPr>
      </w:pPr>
    </w:p>
    <w:p w14:paraId="60AE8203" w14:textId="77777777" w:rsidR="00274576" w:rsidRDefault="00274576" w:rsidP="00274576">
      <w:pPr>
        <w:numPr>
          <w:ilvl w:val="0"/>
          <w:numId w:val="185"/>
        </w:numPr>
        <w:rPr>
          <w:rFonts w:cs="Arial"/>
        </w:rPr>
      </w:pPr>
      <w:r>
        <w:rPr>
          <w:rFonts w:cs="Arial"/>
        </w:rPr>
        <w:t xml:space="preserve">FD04 – Subwoofer Speaker Walkaround Volume (2E – Permanent Value </w:t>
      </w:r>
      <w:proofErr w:type="gramStart"/>
      <w:r>
        <w:rPr>
          <w:rFonts w:cs="Arial"/>
        </w:rPr>
        <w:t>is  Required</w:t>
      </w:r>
      <w:proofErr w:type="gramEnd"/>
      <w:r>
        <w:rPr>
          <w:rFonts w:cs="Arial"/>
        </w:rPr>
        <w:t>– default is 25% full volume) ) – Range 0 to 100.000000065, Units in Percent Volume, Size 1 Byte, Resolution 0.392156863</w:t>
      </w:r>
    </w:p>
    <w:p w14:paraId="21BE9F22" w14:textId="77777777" w:rsidR="00274576" w:rsidRDefault="00274576" w:rsidP="00274576">
      <w:pPr>
        <w:rPr>
          <w:rFonts w:cs="Arial"/>
        </w:rPr>
      </w:pPr>
    </w:p>
    <w:p w14:paraId="28EBA05D" w14:textId="77777777" w:rsidR="00274576" w:rsidRDefault="00274576" w:rsidP="00274576">
      <w:pPr>
        <w:numPr>
          <w:ilvl w:val="0"/>
          <w:numId w:val="185"/>
        </w:numPr>
        <w:rPr>
          <w:rFonts w:cs="Arial"/>
        </w:rPr>
      </w:pPr>
      <w:r>
        <w:rPr>
          <w:rFonts w:cs="Arial"/>
        </w:rPr>
        <w:t>FD08 – Fatal Internal Error States (4 Byte BMP DID)</w:t>
      </w:r>
    </w:p>
    <w:p w14:paraId="7273CE6C" w14:textId="77777777" w:rsidR="00274576" w:rsidRDefault="00274576" w:rsidP="00274576">
      <w:pPr>
        <w:numPr>
          <w:ilvl w:val="1"/>
          <w:numId w:val="185"/>
        </w:numPr>
        <w:rPr>
          <w:rFonts w:cs="Arial"/>
        </w:rPr>
      </w:pPr>
      <w:r>
        <w:rPr>
          <w:rFonts w:cs="Arial"/>
        </w:rPr>
        <w:t>Include the following states:</w:t>
      </w:r>
    </w:p>
    <w:p w14:paraId="5FC2FFBE" w14:textId="77777777" w:rsidR="00274576" w:rsidRDefault="00274576" w:rsidP="00274576">
      <w:pPr>
        <w:numPr>
          <w:ilvl w:val="2"/>
          <w:numId w:val="185"/>
        </w:numPr>
        <w:rPr>
          <w:rFonts w:cs="Arial"/>
        </w:rPr>
      </w:pPr>
      <w:r>
        <w:rPr>
          <w:rFonts w:cs="Arial"/>
        </w:rPr>
        <w:t>Byte 1 Bit 7 – TPEG Loss Communication Active</w:t>
      </w:r>
    </w:p>
    <w:p w14:paraId="56D9F543" w14:textId="77777777" w:rsidR="00274576" w:rsidRDefault="00274576" w:rsidP="00274576">
      <w:pPr>
        <w:numPr>
          <w:ilvl w:val="2"/>
          <w:numId w:val="185"/>
        </w:numPr>
        <w:rPr>
          <w:rFonts w:cs="Arial"/>
        </w:rPr>
      </w:pPr>
      <w:r>
        <w:rPr>
          <w:rFonts w:cs="Arial"/>
        </w:rPr>
        <w:t>Byte 1 Bit 6 – TPEG Loss Communication History</w:t>
      </w:r>
    </w:p>
    <w:p w14:paraId="02A2F1FF" w14:textId="77777777" w:rsidR="00274576" w:rsidRDefault="00274576" w:rsidP="00274576">
      <w:pPr>
        <w:numPr>
          <w:ilvl w:val="2"/>
          <w:numId w:val="185"/>
        </w:numPr>
        <w:rPr>
          <w:rFonts w:cs="Arial"/>
        </w:rPr>
      </w:pPr>
      <w:r>
        <w:rPr>
          <w:rFonts w:cs="Arial"/>
        </w:rPr>
        <w:t>Byte 1 Bit 5 – HD Radio Loss Communication Active</w:t>
      </w:r>
    </w:p>
    <w:p w14:paraId="402A7145" w14:textId="77777777" w:rsidR="00274576" w:rsidRDefault="00274576" w:rsidP="00274576">
      <w:pPr>
        <w:numPr>
          <w:ilvl w:val="2"/>
          <w:numId w:val="185"/>
        </w:numPr>
        <w:rPr>
          <w:rFonts w:cs="Arial"/>
        </w:rPr>
      </w:pPr>
      <w:r>
        <w:rPr>
          <w:rFonts w:cs="Arial"/>
        </w:rPr>
        <w:t>Byte 1 Bit 4 – HD Radio Loss Communication History</w:t>
      </w:r>
    </w:p>
    <w:p w14:paraId="37482F4C" w14:textId="77777777" w:rsidR="00274576" w:rsidRDefault="00274576" w:rsidP="00274576">
      <w:pPr>
        <w:numPr>
          <w:ilvl w:val="2"/>
          <w:numId w:val="185"/>
        </w:numPr>
        <w:rPr>
          <w:rFonts w:cs="Arial"/>
        </w:rPr>
      </w:pPr>
      <w:r>
        <w:rPr>
          <w:rFonts w:cs="Arial"/>
        </w:rPr>
        <w:t>Byte 1 Bit 3 – Reserved</w:t>
      </w:r>
    </w:p>
    <w:p w14:paraId="674B4F2C" w14:textId="77777777" w:rsidR="00274576" w:rsidRDefault="00274576" w:rsidP="00274576">
      <w:pPr>
        <w:numPr>
          <w:ilvl w:val="2"/>
          <w:numId w:val="185"/>
        </w:numPr>
        <w:rPr>
          <w:rFonts w:cs="Arial"/>
        </w:rPr>
      </w:pPr>
      <w:r>
        <w:rPr>
          <w:rFonts w:cs="Arial"/>
        </w:rPr>
        <w:t>Byte 1 Bit 2 – Reserved</w:t>
      </w:r>
    </w:p>
    <w:p w14:paraId="4F293FA6" w14:textId="77777777" w:rsidR="00274576" w:rsidRDefault="00274576" w:rsidP="00274576">
      <w:pPr>
        <w:numPr>
          <w:ilvl w:val="2"/>
          <w:numId w:val="185"/>
        </w:numPr>
        <w:rPr>
          <w:rFonts w:cs="Arial"/>
        </w:rPr>
      </w:pPr>
      <w:r>
        <w:rPr>
          <w:rFonts w:cs="Arial"/>
        </w:rPr>
        <w:t>Byte 1 Bit 1 – HD Radio Fatal Error Active</w:t>
      </w:r>
    </w:p>
    <w:p w14:paraId="7C7B9606" w14:textId="77777777" w:rsidR="00274576" w:rsidRDefault="00274576" w:rsidP="00274576">
      <w:pPr>
        <w:numPr>
          <w:ilvl w:val="2"/>
          <w:numId w:val="185"/>
        </w:numPr>
        <w:rPr>
          <w:rFonts w:cs="Arial"/>
        </w:rPr>
      </w:pPr>
      <w:r>
        <w:rPr>
          <w:rFonts w:cs="Arial"/>
        </w:rPr>
        <w:t>Byte 1 Bit 0 – HD Radio Fatal Error History</w:t>
      </w:r>
    </w:p>
    <w:p w14:paraId="2C375267" w14:textId="77777777" w:rsidR="00274576" w:rsidRDefault="00274576" w:rsidP="00274576">
      <w:pPr>
        <w:numPr>
          <w:ilvl w:val="2"/>
          <w:numId w:val="185"/>
        </w:numPr>
        <w:rPr>
          <w:rFonts w:cs="Arial"/>
        </w:rPr>
      </w:pPr>
      <w:r>
        <w:rPr>
          <w:rFonts w:cs="Arial"/>
        </w:rPr>
        <w:t>Byte 2 Bit 7 – DAB Loss Communication Active</w:t>
      </w:r>
    </w:p>
    <w:p w14:paraId="6160F463" w14:textId="77777777" w:rsidR="00274576" w:rsidRDefault="00274576" w:rsidP="00274576">
      <w:pPr>
        <w:numPr>
          <w:ilvl w:val="2"/>
          <w:numId w:val="185"/>
        </w:numPr>
        <w:rPr>
          <w:rFonts w:cs="Arial"/>
        </w:rPr>
      </w:pPr>
      <w:r>
        <w:rPr>
          <w:rFonts w:cs="Arial"/>
        </w:rPr>
        <w:t>Byte 2 Bit 6 – DAB Loss Communication History</w:t>
      </w:r>
    </w:p>
    <w:p w14:paraId="5F8C51EE" w14:textId="77777777" w:rsidR="00274576" w:rsidRDefault="00274576" w:rsidP="00274576">
      <w:pPr>
        <w:numPr>
          <w:ilvl w:val="2"/>
          <w:numId w:val="185"/>
        </w:numPr>
        <w:rPr>
          <w:rFonts w:cs="Arial"/>
        </w:rPr>
      </w:pPr>
      <w:r>
        <w:rPr>
          <w:rFonts w:cs="Arial"/>
        </w:rPr>
        <w:t>Byte 2 Bit 5 – ANC Loss Communication Active</w:t>
      </w:r>
    </w:p>
    <w:p w14:paraId="252FFABE" w14:textId="77777777" w:rsidR="00274576" w:rsidRDefault="00274576" w:rsidP="00274576">
      <w:pPr>
        <w:numPr>
          <w:ilvl w:val="2"/>
          <w:numId w:val="185"/>
        </w:numPr>
        <w:rPr>
          <w:rFonts w:cs="Arial"/>
        </w:rPr>
      </w:pPr>
      <w:r>
        <w:rPr>
          <w:rFonts w:cs="Arial"/>
        </w:rPr>
        <w:t>Byte 2 Bit 4 – ANC Loss Communication History</w:t>
      </w:r>
    </w:p>
    <w:p w14:paraId="3CB3185A" w14:textId="77777777" w:rsidR="00274576" w:rsidRDefault="00274576" w:rsidP="00274576">
      <w:pPr>
        <w:numPr>
          <w:ilvl w:val="2"/>
          <w:numId w:val="185"/>
        </w:numPr>
        <w:rPr>
          <w:rFonts w:cs="Arial"/>
        </w:rPr>
      </w:pPr>
      <w:r>
        <w:rPr>
          <w:rFonts w:cs="Arial"/>
        </w:rPr>
        <w:t>Byte 2 Bit 3 – ANC Fatal Error Active</w:t>
      </w:r>
    </w:p>
    <w:p w14:paraId="3DB9F98E" w14:textId="77777777" w:rsidR="00274576" w:rsidRDefault="00274576" w:rsidP="00274576">
      <w:pPr>
        <w:numPr>
          <w:ilvl w:val="2"/>
          <w:numId w:val="185"/>
        </w:numPr>
        <w:rPr>
          <w:rFonts w:cs="Arial"/>
        </w:rPr>
      </w:pPr>
      <w:r>
        <w:rPr>
          <w:rFonts w:cs="Arial"/>
        </w:rPr>
        <w:t>Byte 2 Bit 2 – ANC Fatal Error History</w:t>
      </w:r>
    </w:p>
    <w:p w14:paraId="22A793A8" w14:textId="77777777" w:rsidR="00274576" w:rsidRDefault="00274576" w:rsidP="00274576">
      <w:pPr>
        <w:numPr>
          <w:ilvl w:val="2"/>
          <w:numId w:val="185"/>
        </w:numPr>
        <w:rPr>
          <w:rFonts w:cs="Arial"/>
        </w:rPr>
      </w:pPr>
      <w:r>
        <w:rPr>
          <w:rFonts w:cs="Arial"/>
        </w:rPr>
        <w:t>Bytes 2 (Bits 1-0) and Bytes 3-4 Reserved for Future Use</w:t>
      </w:r>
    </w:p>
    <w:p w14:paraId="11D84A0F" w14:textId="77777777" w:rsidR="00274576" w:rsidRDefault="00274576" w:rsidP="00274576">
      <w:pPr>
        <w:rPr>
          <w:rFonts w:cs="Arial"/>
        </w:rPr>
      </w:pPr>
    </w:p>
    <w:p w14:paraId="319DD381" w14:textId="77777777" w:rsidR="00274576" w:rsidRDefault="00274576" w:rsidP="00274576">
      <w:pPr>
        <w:numPr>
          <w:ilvl w:val="0"/>
          <w:numId w:val="185"/>
        </w:numPr>
        <w:rPr>
          <w:rFonts w:cs="Arial"/>
        </w:rPr>
      </w:pPr>
      <w:r>
        <w:rPr>
          <w:rFonts w:cs="Arial"/>
        </w:rPr>
        <w:t>FD0A – Reception Control Parameters – 2E for Permanent Change (1 byte BMP DID)</w:t>
      </w:r>
    </w:p>
    <w:p w14:paraId="0EC7BC3B" w14:textId="77777777" w:rsidR="00274576" w:rsidRDefault="00274576" w:rsidP="00274576">
      <w:pPr>
        <w:numPr>
          <w:ilvl w:val="1"/>
          <w:numId w:val="185"/>
        </w:numPr>
        <w:rPr>
          <w:rFonts w:cs="Arial"/>
        </w:rPr>
      </w:pPr>
      <w:r>
        <w:rPr>
          <w:rFonts w:cs="Arial"/>
        </w:rPr>
        <w:t>Include the following states:</w:t>
      </w:r>
    </w:p>
    <w:p w14:paraId="1F8CD809" w14:textId="77777777" w:rsidR="00274576" w:rsidRDefault="00274576" w:rsidP="00274576">
      <w:pPr>
        <w:numPr>
          <w:ilvl w:val="2"/>
          <w:numId w:val="185"/>
        </w:numPr>
        <w:rPr>
          <w:rFonts w:cs="Arial"/>
        </w:rPr>
      </w:pPr>
      <w:r>
        <w:rPr>
          <w:rFonts w:cs="Arial"/>
        </w:rPr>
        <w:t>Byte 1 Bit 7 – AM Noise Blanker (0 – enable, 1 – disable)</w:t>
      </w:r>
    </w:p>
    <w:p w14:paraId="79489860" w14:textId="77777777" w:rsidR="00274576" w:rsidRDefault="00274576" w:rsidP="00274576">
      <w:pPr>
        <w:numPr>
          <w:ilvl w:val="2"/>
          <w:numId w:val="185"/>
        </w:numPr>
        <w:rPr>
          <w:rFonts w:cs="Arial"/>
        </w:rPr>
      </w:pPr>
      <w:r>
        <w:rPr>
          <w:rFonts w:cs="Arial"/>
        </w:rPr>
        <w:t>Byte 1 Bits 6-0 – Reserved</w:t>
      </w:r>
    </w:p>
    <w:p w14:paraId="710A832C" w14:textId="77777777" w:rsidR="00274576" w:rsidRDefault="00274576" w:rsidP="00274576">
      <w:pPr>
        <w:rPr>
          <w:rFonts w:cs="Arial"/>
        </w:rPr>
      </w:pPr>
    </w:p>
    <w:p w14:paraId="3B572931" w14:textId="77777777" w:rsidR="00274576" w:rsidRDefault="00274576" w:rsidP="00274576">
      <w:pPr>
        <w:numPr>
          <w:ilvl w:val="0"/>
          <w:numId w:val="185"/>
        </w:numPr>
        <w:rPr>
          <w:rFonts w:cs="Arial"/>
        </w:rPr>
      </w:pPr>
      <w:r>
        <w:rPr>
          <w:rFonts w:cs="Arial"/>
        </w:rPr>
        <w:t>FD0B – HD Data Hysteresis Timer – 2E for Permanent Change (1 byte Unsigned DID) – Range 0 to 255, Units in Seconds, Resolution 1, Default 17 seconds</w:t>
      </w:r>
    </w:p>
    <w:p w14:paraId="19D42088" w14:textId="77777777" w:rsidR="00274576" w:rsidRDefault="00274576" w:rsidP="00274576">
      <w:pPr>
        <w:rPr>
          <w:rFonts w:cs="Arial"/>
        </w:rPr>
      </w:pPr>
    </w:p>
    <w:p w14:paraId="79F0D22D" w14:textId="77777777" w:rsidR="00274576" w:rsidRDefault="00274576" w:rsidP="00274576">
      <w:pPr>
        <w:numPr>
          <w:ilvl w:val="0"/>
          <w:numId w:val="185"/>
        </w:numPr>
        <w:rPr>
          <w:rFonts w:cs="Arial"/>
        </w:rPr>
      </w:pPr>
      <w:r>
        <w:rPr>
          <w:rFonts w:cs="Arial"/>
        </w:rPr>
        <w:t>FDA2 – Treble Level (in steps) (2F – Temporary Value is required) – Range 0 to 255, Units in Steps, Resolution 1, Default as Defined in SPSS for Treble Level</w:t>
      </w:r>
    </w:p>
    <w:p w14:paraId="26BC0135" w14:textId="77777777" w:rsidR="00274576" w:rsidRDefault="00274576" w:rsidP="00274576">
      <w:pPr>
        <w:rPr>
          <w:rFonts w:cs="Arial"/>
        </w:rPr>
      </w:pPr>
    </w:p>
    <w:p w14:paraId="158727A5" w14:textId="77777777" w:rsidR="00274576" w:rsidRDefault="00274576" w:rsidP="00274576">
      <w:pPr>
        <w:ind w:left="720"/>
        <w:rPr>
          <w:rFonts w:cs="Arial"/>
        </w:rPr>
      </w:pPr>
    </w:p>
    <w:p w14:paraId="7D08B32A" w14:textId="77777777" w:rsidR="00274576" w:rsidRDefault="00274576" w:rsidP="00274576">
      <w:pPr>
        <w:numPr>
          <w:ilvl w:val="0"/>
          <w:numId w:val="185"/>
        </w:numPr>
        <w:rPr>
          <w:rFonts w:cs="Arial"/>
        </w:rPr>
      </w:pPr>
      <w:r>
        <w:rPr>
          <w:rFonts w:cs="Arial"/>
        </w:rPr>
        <w:t>FDA3 – Bass Level (in steps) (2F – Temporary Value is required)</w:t>
      </w:r>
    </w:p>
    <w:p w14:paraId="51CE445F" w14:textId="77777777" w:rsidR="00274576" w:rsidRDefault="00274576" w:rsidP="00274576">
      <w:pPr>
        <w:numPr>
          <w:ilvl w:val="0"/>
          <w:numId w:val="185"/>
        </w:numPr>
        <w:rPr>
          <w:rFonts w:cs="Arial"/>
        </w:rPr>
      </w:pPr>
      <w:r>
        <w:rPr>
          <w:rFonts w:cs="Arial"/>
        </w:rPr>
        <w:t>– Range 0 to 255, Units in Steps, Resolution 1, Default as Defined in SPSS for Bass Level</w:t>
      </w:r>
    </w:p>
    <w:p w14:paraId="7121E2ED" w14:textId="77777777" w:rsidR="00274576" w:rsidRDefault="00274576" w:rsidP="00274576">
      <w:pPr>
        <w:rPr>
          <w:rFonts w:cs="Arial"/>
        </w:rPr>
      </w:pPr>
    </w:p>
    <w:p w14:paraId="3C0B85F3" w14:textId="77777777" w:rsidR="00274576" w:rsidDel="00D5077B" w:rsidRDefault="00274576" w:rsidP="00274576">
      <w:pPr>
        <w:numPr>
          <w:ilvl w:val="0"/>
          <w:numId w:val="185"/>
        </w:numPr>
        <w:rPr>
          <w:del w:id="51" w:author="VanHouten, John (J.A.)" w:date="2021-10-06T13:14:00Z"/>
          <w:rFonts w:cs="Arial"/>
        </w:rPr>
      </w:pPr>
      <w:del w:id="52" w:author="VanHouten, John (J.A.)" w:date="2021-10-06T13:14:00Z">
        <w:r w:rsidDel="00D5077B">
          <w:rPr>
            <w:rFonts w:cs="Arial"/>
          </w:rPr>
          <w:delText>FD10 – Missing Message (DTC C15500) – TBD</w:delText>
        </w:r>
      </w:del>
    </w:p>
    <w:p w14:paraId="211E8BD4" w14:textId="77777777" w:rsidR="00274576" w:rsidRDefault="00274576">
      <w:pPr>
        <w:ind w:left="720"/>
        <w:rPr>
          <w:rFonts w:cs="Arial"/>
        </w:rPr>
        <w:pPrChange w:id="53" w:author="VanHouten, John (J.A.)" w:date="2021-10-06T13:14:00Z">
          <w:pPr>
            <w:numPr>
              <w:numId w:val="185"/>
            </w:numPr>
            <w:ind w:left="720" w:hanging="360"/>
          </w:pPr>
        </w:pPrChange>
      </w:pPr>
    </w:p>
    <w:p w14:paraId="2BE7019C" w14:textId="77777777" w:rsidR="00274576" w:rsidRDefault="00274576" w:rsidP="00274576">
      <w:pPr>
        <w:numPr>
          <w:ilvl w:val="0"/>
          <w:numId w:val="187"/>
        </w:numPr>
        <w:rPr>
          <w:ins w:id="54" w:author="VanHouten, John (J.A.)" w:date="2021-10-06T13:14:00Z"/>
          <w:rFonts w:cs="Arial"/>
        </w:rPr>
      </w:pPr>
      <w:ins w:id="55" w:author="VanHouten, John (J.A.)" w:date="2021-10-06T13:14:00Z">
        <w:r>
          <w:rPr>
            <w:rFonts w:cs="Arial"/>
          </w:rPr>
          <w:t>FD12 – Missing Message (DTC C25300) – 4 Bytes Bitmapped</w:t>
        </w:r>
      </w:ins>
    </w:p>
    <w:p w14:paraId="58357CFC" w14:textId="77777777" w:rsidR="00274576" w:rsidRDefault="00274576" w:rsidP="00274576">
      <w:pPr>
        <w:numPr>
          <w:ilvl w:val="1"/>
          <w:numId w:val="187"/>
        </w:numPr>
        <w:textAlignment w:val="center"/>
        <w:rPr>
          <w:ins w:id="56" w:author="VanHouten, John (J.A.)" w:date="2021-10-06T13:14:00Z"/>
          <w:rFonts w:ascii="Calibri" w:hAnsi="Calibri" w:cs="Calibri"/>
          <w:szCs w:val="22"/>
        </w:rPr>
      </w:pPr>
      <w:ins w:id="57" w:author="VanHouten, John (J.A.)" w:date="2021-10-06T13:14:00Z">
        <w:r>
          <w:rPr>
            <w:rFonts w:cs="Arial"/>
          </w:rPr>
          <w:t>Byte 1 Bit 7 - 0x220 Currently Missing</w:t>
        </w:r>
      </w:ins>
    </w:p>
    <w:p w14:paraId="1708BC0C" w14:textId="77777777" w:rsidR="00274576" w:rsidRDefault="00274576" w:rsidP="00274576">
      <w:pPr>
        <w:numPr>
          <w:ilvl w:val="1"/>
          <w:numId w:val="187"/>
        </w:numPr>
        <w:textAlignment w:val="center"/>
        <w:rPr>
          <w:ins w:id="58" w:author="VanHouten, John (J.A.)" w:date="2021-10-06T13:14:00Z"/>
          <w:rFonts w:ascii="Calibri" w:hAnsi="Calibri" w:cs="Calibri"/>
          <w:szCs w:val="22"/>
        </w:rPr>
      </w:pPr>
      <w:ins w:id="59" w:author="VanHouten, John (J.A.)" w:date="2021-10-06T13:14:00Z">
        <w:r>
          <w:rPr>
            <w:rFonts w:cs="Arial"/>
          </w:rPr>
          <w:t>Byte 1 Bit 6 - 0x220 Historical Missing</w:t>
        </w:r>
      </w:ins>
    </w:p>
    <w:p w14:paraId="4522CC6F" w14:textId="77777777" w:rsidR="00274576" w:rsidRDefault="00274576" w:rsidP="00274576">
      <w:pPr>
        <w:numPr>
          <w:ilvl w:val="1"/>
          <w:numId w:val="187"/>
        </w:numPr>
        <w:textAlignment w:val="center"/>
        <w:rPr>
          <w:ins w:id="60" w:author="VanHouten, John (J.A.)" w:date="2021-10-06T13:14:00Z"/>
          <w:rFonts w:ascii="Calibri" w:hAnsi="Calibri" w:cs="Calibri"/>
          <w:szCs w:val="22"/>
        </w:rPr>
      </w:pPr>
      <w:ins w:id="61" w:author="VanHouten, John (J.A.)" w:date="2021-10-06T13:14:00Z">
        <w:r>
          <w:rPr>
            <w:rFonts w:cs="Arial"/>
          </w:rPr>
          <w:t>Byte 1 Bit 5 - 0x225 Currently Missing</w:t>
        </w:r>
      </w:ins>
    </w:p>
    <w:p w14:paraId="6309A161" w14:textId="77777777" w:rsidR="00274576" w:rsidRDefault="00274576" w:rsidP="00274576">
      <w:pPr>
        <w:numPr>
          <w:ilvl w:val="1"/>
          <w:numId w:val="187"/>
        </w:numPr>
        <w:textAlignment w:val="center"/>
        <w:rPr>
          <w:ins w:id="62" w:author="VanHouten, John (J.A.)" w:date="2021-10-06T13:14:00Z"/>
          <w:rFonts w:ascii="Calibri" w:hAnsi="Calibri" w:cs="Calibri"/>
          <w:szCs w:val="22"/>
        </w:rPr>
      </w:pPr>
      <w:ins w:id="63" w:author="VanHouten, John (J.A.)" w:date="2021-10-06T13:14:00Z">
        <w:r>
          <w:rPr>
            <w:rFonts w:cs="Arial"/>
          </w:rPr>
          <w:t>Byte 1 Bit 4 - 0x225 Historical Missing</w:t>
        </w:r>
      </w:ins>
    </w:p>
    <w:p w14:paraId="0380E507" w14:textId="77777777" w:rsidR="00274576" w:rsidRDefault="00274576" w:rsidP="00274576">
      <w:pPr>
        <w:numPr>
          <w:ilvl w:val="1"/>
          <w:numId w:val="187"/>
        </w:numPr>
        <w:textAlignment w:val="center"/>
        <w:rPr>
          <w:ins w:id="64" w:author="VanHouten, John (J.A.)" w:date="2021-10-06T13:14:00Z"/>
          <w:rFonts w:ascii="Calibri" w:hAnsi="Calibri" w:cs="Calibri"/>
          <w:szCs w:val="22"/>
        </w:rPr>
      </w:pPr>
      <w:ins w:id="65" w:author="VanHouten, John (J.A.)" w:date="2021-10-06T13:14:00Z">
        <w:r>
          <w:rPr>
            <w:rFonts w:cs="Arial"/>
          </w:rPr>
          <w:t>Byte 1 Bit 3- 0x2F4 Currently Missing</w:t>
        </w:r>
      </w:ins>
    </w:p>
    <w:p w14:paraId="02DEE868" w14:textId="77777777" w:rsidR="00274576" w:rsidRDefault="00274576" w:rsidP="00274576">
      <w:pPr>
        <w:numPr>
          <w:ilvl w:val="1"/>
          <w:numId w:val="187"/>
        </w:numPr>
        <w:textAlignment w:val="center"/>
        <w:rPr>
          <w:ins w:id="66" w:author="VanHouten, John (J.A.)" w:date="2021-10-06T13:14:00Z"/>
          <w:rFonts w:ascii="Calibri" w:hAnsi="Calibri" w:cs="Calibri"/>
          <w:szCs w:val="22"/>
        </w:rPr>
      </w:pPr>
      <w:ins w:id="67" w:author="VanHouten, John (J.A.)" w:date="2021-10-06T13:14:00Z">
        <w:r>
          <w:rPr>
            <w:rFonts w:cs="Arial"/>
          </w:rPr>
          <w:t>Byte 1 Bit 2 - 0x2F4 Historical Missing</w:t>
        </w:r>
      </w:ins>
    </w:p>
    <w:p w14:paraId="3C868D5C" w14:textId="77777777" w:rsidR="00274576" w:rsidRDefault="00274576" w:rsidP="00274576">
      <w:pPr>
        <w:numPr>
          <w:ilvl w:val="1"/>
          <w:numId w:val="187"/>
        </w:numPr>
        <w:textAlignment w:val="center"/>
        <w:rPr>
          <w:ins w:id="68" w:author="VanHouten, John (J.A.)" w:date="2021-10-06T13:14:00Z"/>
          <w:rFonts w:ascii="Calibri" w:hAnsi="Calibri" w:cs="Calibri"/>
          <w:szCs w:val="22"/>
        </w:rPr>
      </w:pPr>
      <w:ins w:id="69" w:author="VanHouten, John (J.A.)" w:date="2021-10-06T13:14:00Z">
        <w:r>
          <w:rPr>
            <w:rFonts w:cs="Arial"/>
          </w:rPr>
          <w:t>Byte 1 Bit 1 - 0x2E3 Currently Missing</w:t>
        </w:r>
      </w:ins>
    </w:p>
    <w:p w14:paraId="10E9E961" w14:textId="77777777" w:rsidR="00274576" w:rsidRDefault="00274576" w:rsidP="00274576">
      <w:pPr>
        <w:numPr>
          <w:ilvl w:val="1"/>
          <w:numId w:val="187"/>
        </w:numPr>
        <w:textAlignment w:val="center"/>
        <w:rPr>
          <w:ins w:id="70" w:author="VanHouten, John (J.A.)" w:date="2021-10-06T13:14:00Z"/>
          <w:rFonts w:ascii="Calibri" w:hAnsi="Calibri" w:cs="Calibri"/>
          <w:szCs w:val="22"/>
        </w:rPr>
      </w:pPr>
      <w:ins w:id="71" w:author="VanHouten, John (J.A.)" w:date="2021-10-06T13:14:00Z">
        <w:r>
          <w:rPr>
            <w:rFonts w:cs="Arial"/>
          </w:rPr>
          <w:t>Byte 1 Bit 0 - 0x2E3 Historical Missing</w:t>
        </w:r>
      </w:ins>
    </w:p>
    <w:p w14:paraId="78AAE861" w14:textId="77777777" w:rsidR="00274576" w:rsidRDefault="00274576" w:rsidP="00274576">
      <w:pPr>
        <w:numPr>
          <w:ilvl w:val="1"/>
          <w:numId w:val="187"/>
        </w:numPr>
        <w:textAlignment w:val="center"/>
        <w:rPr>
          <w:ins w:id="72" w:author="VanHouten, John (J.A.)" w:date="2021-10-06T13:14:00Z"/>
          <w:rFonts w:ascii="Calibri" w:hAnsi="Calibri" w:cs="Calibri"/>
          <w:szCs w:val="22"/>
        </w:rPr>
      </w:pPr>
      <w:ins w:id="73" w:author="VanHouten, John (J.A.)" w:date="2021-10-06T13:14:00Z">
        <w:r>
          <w:rPr>
            <w:rFonts w:cs="Arial"/>
          </w:rPr>
          <w:t>Byte 2 Bit 7 - 0x229 Currently Missing</w:t>
        </w:r>
      </w:ins>
    </w:p>
    <w:p w14:paraId="4FA1CFA4" w14:textId="77777777" w:rsidR="00274576" w:rsidRDefault="00274576" w:rsidP="00274576">
      <w:pPr>
        <w:numPr>
          <w:ilvl w:val="1"/>
          <w:numId w:val="187"/>
        </w:numPr>
        <w:textAlignment w:val="center"/>
        <w:rPr>
          <w:ins w:id="74" w:author="VanHouten, John (J.A.)" w:date="2021-10-06T13:14:00Z"/>
          <w:rFonts w:ascii="Calibri" w:hAnsi="Calibri" w:cs="Calibri"/>
          <w:szCs w:val="22"/>
        </w:rPr>
      </w:pPr>
      <w:ins w:id="75" w:author="VanHouten, John (J.A.)" w:date="2021-10-06T13:14:00Z">
        <w:r>
          <w:rPr>
            <w:rFonts w:cs="Arial"/>
          </w:rPr>
          <w:t>Byte 2 Bit 6 - 0x229 Historical Missing</w:t>
        </w:r>
      </w:ins>
    </w:p>
    <w:p w14:paraId="0DA7B0E8" w14:textId="77777777" w:rsidR="00274576" w:rsidRDefault="00274576" w:rsidP="00274576">
      <w:pPr>
        <w:numPr>
          <w:ilvl w:val="1"/>
          <w:numId w:val="187"/>
        </w:numPr>
        <w:textAlignment w:val="center"/>
        <w:rPr>
          <w:ins w:id="76" w:author="VanHouten, John (J.A.)" w:date="2021-10-06T13:14:00Z"/>
          <w:rFonts w:ascii="Calibri" w:hAnsi="Calibri" w:cs="Calibri"/>
          <w:szCs w:val="22"/>
        </w:rPr>
      </w:pPr>
      <w:ins w:id="77" w:author="VanHouten, John (J.A.)" w:date="2021-10-06T13:14:00Z">
        <w:r>
          <w:rPr>
            <w:rFonts w:cs="Arial"/>
          </w:rPr>
          <w:t>Byte 2 Bit 5 - 0x222 Currently Missing</w:t>
        </w:r>
      </w:ins>
    </w:p>
    <w:p w14:paraId="753A5E17" w14:textId="77777777" w:rsidR="00274576" w:rsidRDefault="00274576" w:rsidP="00274576">
      <w:pPr>
        <w:numPr>
          <w:ilvl w:val="1"/>
          <w:numId w:val="187"/>
        </w:numPr>
        <w:textAlignment w:val="center"/>
        <w:rPr>
          <w:ins w:id="78" w:author="VanHouten, John (J.A.)" w:date="2021-10-06T13:14:00Z"/>
          <w:rFonts w:ascii="Calibri" w:hAnsi="Calibri" w:cs="Calibri"/>
          <w:szCs w:val="22"/>
        </w:rPr>
      </w:pPr>
      <w:ins w:id="79" w:author="VanHouten, John (J.A.)" w:date="2021-10-06T13:14:00Z">
        <w:r>
          <w:rPr>
            <w:rFonts w:cs="Arial"/>
          </w:rPr>
          <w:t>Byte 2 Bit 4 - 0x222 Historical Missing</w:t>
        </w:r>
      </w:ins>
    </w:p>
    <w:p w14:paraId="5B387FD5" w14:textId="77777777" w:rsidR="00274576" w:rsidRDefault="00274576" w:rsidP="00274576">
      <w:pPr>
        <w:numPr>
          <w:ilvl w:val="1"/>
          <w:numId w:val="187"/>
        </w:numPr>
        <w:textAlignment w:val="center"/>
        <w:rPr>
          <w:ins w:id="80" w:author="VanHouten, John (J.A.)" w:date="2021-10-06T13:14:00Z"/>
          <w:rFonts w:cs="Arial"/>
        </w:rPr>
      </w:pPr>
      <w:ins w:id="81" w:author="VanHouten, John (J.A.)" w:date="2021-10-06T13:14:00Z">
        <w:r>
          <w:rPr>
            <w:rFonts w:cs="Arial"/>
          </w:rPr>
          <w:t>Byte 2 Bits 3-0 Reserved</w:t>
        </w:r>
      </w:ins>
    </w:p>
    <w:p w14:paraId="218CE260" w14:textId="77777777" w:rsidR="00274576" w:rsidRDefault="00274576" w:rsidP="00274576">
      <w:pPr>
        <w:numPr>
          <w:ilvl w:val="1"/>
          <w:numId w:val="187"/>
        </w:numPr>
        <w:textAlignment w:val="center"/>
        <w:rPr>
          <w:ins w:id="82" w:author="VanHouten, John (J.A.)" w:date="2021-10-06T13:14:00Z"/>
          <w:rFonts w:cs="Arial"/>
        </w:rPr>
      </w:pPr>
      <w:ins w:id="83" w:author="VanHouten, John (J.A.)" w:date="2021-10-06T13:14:00Z">
        <w:r>
          <w:rPr>
            <w:rFonts w:cs="Arial"/>
          </w:rPr>
          <w:t>Bytes 3-4 Reserved</w:t>
        </w:r>
      </w:ins>
    </w:p>
    <w:p w14:paraId="34D5481B" w14:textId="77777777" w:rsidR="00274576" w:rsidRDefault="00274576" w:rsidP="00274576">
      <w:pPr>
        <w:numPr>
          <w:ilvl w:val="0"/>
          <w:numId w:val="187"/>
        </w:numPr>
        <w:rPr>
          <w:ins w:id="84" w:author="VanHouten, John (J.A.)" w:date="2021-10-06T13:14:00Z"/>
          <w:rFonts w:cs="Arial"/>
        </w:rPr>
      </w:pPr>
    </w:p>
    <w:p w14:paraId="753BF55E" w14:textId="77777777" w:rsidR="00274576" w:rsidRDefault="00274576" w:rsidP="00274576">
      <w:pPr>
        <w:numPr>
          <w:ilvl w:val="0"/>
          <w:numId w:val="187"/>
        </w:numPr>
        <w:rPr>
          <w:ins w:id="85" w:author="VanHouten, John (J.A.)" w:date="2021-10-06T13:14:00Z"/>
          <w:rFonts w:cs="Arial"/>
        </w:rPr>
      </w:pPr>
      <w:ins w:id="86" w:author="VanHouten, John (J.A.)" w:date="2021-10-06T13:14:00Z">
        <w:r>
          <w:rPr>
            <w:rFonts w:cs="Arial"/>
          </w:rPr>
          <w:t>FD13 – Missing Message (DTC C23800) – 4 Bytes Bitmapped</w:t>
        </w:r>
      </w:ins>
    </w:p>
    <w:p w14:paraId="184114E2" w14:textId="77777777" w:rsidR="00274576" w:rsidRDefault="00274576" w:rsidP="00274576">
      <w:pPr>
        <w:numPr>
          <w:ilvl w:val="1"/>
          <w:numId w:val="187"/>
        </w:numPr>
        <w:textAlignment w:val="center"/>
        <w:rPr>
          <w:ins w:id="87" w:author="VanHouten, John (J.A.)" w:date="2021-10-06T13:14:00Z"/>
          <w:rFonts w:ascii="Calibri" w:hAnsi="Calibri" w:cs="Calibri"/>
          <w:szCs w:val="22"/>
        </w:rPr>
      </w:pPr>
      <w:ins w:id="88" w:author="VanHouten, John (J.A.)" w:date="2021-10-06T13:14:00Z">
        <w:r>
          <w:rPr>
            <w:rFonts w:cs="Arial"/>
          </w:rPr>
          <w:t>Byte 1 Bit 7 - 0x224 Currently Missing</w:t>
        </w:r>
      </w:ins>
    </w:p>
    <w:p w14:paraId="13CACDCA" w14:textId="77777777" w:rsidR="00274576" w:rsidRDefault="00274576" w:rsidP="00274576">
      <w:pPr>
        <w:numPr>
          <w:ilvl w:val="1"/>
          <w:numId w:val="187"/>
        </w:numPr>
        <w:textAlignment w:val="center"/>
        <w:rPr>
          <w:ins w:id="89" w:author="VanHouten, John (J.A.)" w:date="2021-10-06T13:14:00Z"/>
          <w:rFonts w:ascii="Calibri" w:hAnsi="Calibri" w:cs="Calibri"/>
          <w:szCs w:val="22"/>
        </w:rPr>
      </w:pPr>
      <w:ins w:id="90" w:author="VanHouten, John (J.A.)" w:date="2021-10-06T13:14:00Z">
        <w:r>
          <w:rPr>
            <w:rFonts w:cs="Arial"/>
          </w:rPr>
          <w:t>Byte 1 Bit 6 - 0x224 Historical Missing</w:t>
        </w:r>
      </w:ins>
    </w:p>
    <w:p w14:paraId="66456DE3" w14:textId="77777777" w:rsidR="00274576" w:rsidRDefault="00274576" w:rsidP="00274576">
      <w:pPr>
        <w:numPr>
          <w:ilvl w:val="1"/>
          <w:numId w:val="187"/>
        </w:numPr>
        <w:rPr>
          <w:ins w:id="91" w:author="VanHouten, John (J.A.)" w:date="2021-10-06T13:14:00Z"/>
          <w:rFonts w:cs="Arial"/>
        </w:rPr>
      </w:pPr>
      <w:ins w:id="92" w:author="VanHouten, John (J.A.)" w:date="2021-10-06T13:14:00Z">
        <w:r>
          <w:rPr>
            <w:rFonts w:cs="Arial"/>
          </w:rPr>
          <w:t>Byte 1 Bits 5-0 Reserved</w:t>
        </w:r>
      </w:ins>
    </w:p>
    <w:p w14:paraId="10957D74" w14:textId="77777777" w:rsidR="00274576" w:rsidRDefault="00274576" w:rsidP="00274576">
      <w:pPr>
        <w:numPr>
          <w:ilvl w:val="1"/>
          <w:numId w:val="187"/>
        </w:numPr>
        <w:rPr>
          <w:ins w:id="93" w:author="VanHouten, John (J.A.)" w:date="2021-10-06T13:14:00Z"/>
          <w:rFonts w:cs="Arial"/>
        </w:rPr>
      </w:pPr>
      <w:ins w:id="94" w:author="VanHouten, John (J.A.)" w:date="2021-10-06T13:14:00Z">
        <w:r>
          <w:rPr>
            <w:rFonts w:cs="Arial"/>
          </w:rPr>
          <w:t>Bytes 2-4 Reserved</w:t>
        </w:r>
      </w:ins>
    </w:p>
    <w:p w14:paraId="51FA7267" w14:textId="77777777" w:rsidR="00274576" w:rsidRDefault="00274576" w:rsidP="00274576">
      <w:pPr>
        <w:rPr>
          <w:ins w:id="95" w:author="VanHouten, John (J.A.)" w:date="2021-10-06T13:14:00Z"/>
          <w:rFonts w:cs="Arial"/>
        </w:rPr>
      </w:pPr>
    </w:p>
    <w:p w14:paraId="1003BA27" w14:textId="77777777" w:rsidR="00274576" w:rsidRDefault="00274576" w:rsidP="00274576">
      <w:pPr>
        <w:numPr>
          <w:ilvl w:val="1"/>
          <w:numId w:val="187"/>
        </w:numPr>
        <w:textAlignment w:val="center"/>
        <w:rPr>
          <w:ins w:id="96" w:author="VanHouten, John (J.A.)" w:date="2021-10-06T13:14:00Z"/>
          <w:rFonts w:ascii="Calibri" w:hAnsi="Calibri" w:cs="Calibri"/>
          <w:szCs w:val="22"/>
        </w:rPr>
      </w:pPr>
      <w:ins w:id="97" w:author="VanHouten, John (J.A.)" w:date="2021-10-06T13:14:00Z">
        <w:r>
          <w:rPr>
            <w:rFonts w:cs="Arial"/>
          </w:rPr>
          <w:t xml:space="preserve">FD14 – Missing Message (DTC C25600) – 4 Bytes </w:t>
        </w:r>
        <w:proofErr w:type="spellStart"/>
        <w:r>
          <w:rPr>
            <w:rFonts w:cs="Arial"/>
          </w:rPr>
          <w:t>BitmappedByte</w:t>
        </w:r>
        <w:proofErr w:type="spellEnd"/>
        <w:r>
          <w:rPr>
            <w:rFonts w:cs="Arial"/>
          </w:rPr>
          <w:t xml:space="preserve"> 1 Bit 7 - 0x2A0 Currently Missing</w:t>
        </w:r>
      </w:ins>
    </w:p>
    <w:p w14:paraId="7A0930BF" w14:textId="77777777" w:rsidR="00274576" w:rsidRDefault="00274576" w:rsidP="00274576">
      <w:pPr>
        <w:numPr>
          <w:ilvl w:val="1"/>
          <w:numId w:val="187"/>
        </w:numPr>
        <w:textAlignment w:val="center"/>
        <w:rPr>
          <w:ins w:id="98" w:author="VanHouten, John (J.A.)" w:date="2021-10-06T13:14:00Z"/>
          <w:rFonts w:ascii="Calibri" w:hAnsi="Calibri" w:cs="Calibri"/>
          <w:szCs w:val="22"/>
        </w:rPr>
      </w:pPr>
      <w:ins w:id="99" w:author="VanHouten, John (J.A.)" w:date="2021-10-06T13:14:00Z">
        <w:r>
          <w:rPr>
            <w:rFonts w:cs="Arial"/>
          </w:rPr>
          <w:t>Byte 1 Bit 6 - 0x2A0 Historical Missing</w:t>
        </w:r>
      </w:ins>
    </w:p>
    <w:p w14:paraId="4DA013A2" w14:textId="77777777" w:rsidR="00274576" w:rsidRDefault="00274576" w:rsidP="00274576">
      <w:pPr>
        <w:numPr>
          <w:ilvl w:val="1"/>
          <w:numId w:val="187"/>
        </w:numPr>
        <w:textAlignment w:val="center"/>
        <w:rPr>
          <w:ins w:id="100" w:author="VanHouten, John (J.A.)" w:date="2021-10-06T13:14:00Z"/>
          <w:rFonts w:cs="Arial"/>
        </w:rPr>
      </w:pPr>
      <w:ins w:id="101" w:author="VanHouten, John (J.A.)" w:date="2021-10-06T13:14:00Z">
        <w:r>
          <w:rPr>
            <w:rFonts w:cs="Arial"/>
          </w:rPr>
          <w:t>Byte 2 Bits 5-0 Reserved</w:t>
        </w:r>
      </w:ins>
    </w:p>
    <w:p w14:paraId="111E1E9F" w14:textId="77777777" w:rsidR="00274576" w:rsidRDefault="00274576" w:rsidP="00274576">
      <w:pPr>
        <w:numPr>
          <w:ilvl w:val="1"/>
          <w:numId w:val="187"/>
        </w:numPr>
        <w:textAlignment w:val="center"/>
        <w:rPr>
          <w:ins w:id="102" w:author="VanHouten, John (J.A.)" w:date="2021-10-06T13:14:00Z"/>
          <w:rFonts w:cs="Arial"/>
        </w:rPr>
      </w:pPr>
      <w:ins w:id="103" w:author="VanHouten, John (J.A.)" w:date="2021-10-06T13:14:00Z">
        <w:r>
          <w:rPr>
            <w:rFonts w:cs="Arial"/>
          </w:rPr>
          <w:t>Bytes 3-4 Reserved</w:t>
        </w:r>
      </w:ins>
    </w:p>
    <w:p w14:paraId="4B897B66" w14:textId="77777777" w:rsidR="00274576" w:rsidRDefault="00274576" w:rsidP="00274576">
      <w:pPr>
        <w:textAlignment w:val="center"/>
        <w:rPr>
          <w:ins w:id="104" w:author="VanHouten, John (J.A.)" w:date="2021-10-06T13:14:00Z"/>
          <w:rFonts w:cs="Arial"/>
        </w:rPr>
      </w:pPr>
    </w:p>
    <w:p w14:paraId="744FD663" w14:textId="77777777" w:rsidR="00274576" w:rsidRDefault="00274576" w:rsidP="00274576">
      <w:pPr>
        <w:numPr>
          <w:ilvl w:val="0"/>
          <w:numId w:val="187"/>
        </w:numPr>
        <w:rPr>
          <w:ins w:id="105" w:author="VanHouten, John (J.A.)" w:date="2021-10-06T13:14:00Z"/>
          <w:rFonts w:cs="Arial"/>
        </w:rPr>
      </w:pPr>
      <w:ins w:id="106" w:author="VanHouten, John (J.A.)" w:date="2021-10-06T13:14:00Z">
        <w:r>
          <w:rPr>
            <w:rFonts w:cs="Arial"/>
          </w:rPr>
          <w:t>FD16 – Missing Message (DTC C10000) – 4 Bytes Bitmapped</w:t>
        </w:r>
      </w:ins>
    </w:p>
    <w:p w14:paraId="35E0881B" w14:textId="77777777" w:rsidR="00274576" w:rsidRDefault="00274576" w:rsidP="00274576">
      <w:pPr>
        <w:numPr>
          <w:ilvl w:val="1"/>
          <w:numId w:val="187"/>
        </w:numPr>
        <w:textAlignment w:val="center"/>
        <w:rPr>
          <w:ins w:id="107" w:author="VanHouten, John (J.A.)" w:date="2021-10-06T13:14:00Z"/>
          <w:rFonts w:ascii="Calibri" w:hAnsi="Calibri" w:cs="Calibri"/>
          <w:szCs w:val="22"/>
        </w:rPr>
      </w:pPr>
      <w:ins w:id="108" w:author="VanHouten, John (J.A.)" w:date="2021-10-06T13:14:00Z">
        <w:r>
          <w:rPr>
            <w:rFonts w:cs="Arial"/>
          </w:rPr>
          <w:t>Byte 1 Bit 7 - 0x167 Currently Missing</w:t>
        </w:r>
      </w:ins>
    </w:p>
    <w:p w14:paraId="01D23C45" w14:textId="77777777" w:rsidR="00274576" w:rsidRDefault="00274576" w:rsidP="00274576">
      <w:pPr>
        <w:numPr>
          <w:ilvl w:val="1"/>
          <w:numId w:val="187"/>
        </w:numPr>
        <w:textAlignment w:val="center"/>
        <w:rPr>
          <w:ins w:id="109" w:author="VanHouten, John (J.A.)" w:date="2021-10-06T13:14:00Z"/>
          <w:rFonts w:ascii="Calibri" w:hAnsi="Calibri" w:cs="Calibri"/>
          <w:szCs w:val="22"/>
        </w:rPr>
      </w:pPr>
      <w:ins w:id="110" w:author="VanHouten, John (J.A.)" w:date="2021-10-06T13:14:00Z">
        <w:r>
          <w:rPr>
            <w:rFonts w:cs="Arial"/>
          </w:rPr>
          <w:t>Byte 1 Bit 6 - 0x167 Historical Missing</w:t>
        </w:r>
      </w:ins>
    </w:p>
    <w:p w14:paraId="795EC8FA" w14:textId="77777777" w:rsidR="00274576" w:rsidRDefault="00274576" w:rsidP="00274576">
      <w:pPr>
        <w:numPr>
          <w:ilvl w:val="1"/>
          <w:numId w:val="187"/>
        </w:numPr>
        <w:textAlignment w:val="center"/>
        <w:rPr>
          <w:ins w:id="111" w:author="VanHouten, John (J.A.)" w:date="2021-10-06T13:14:00Z"/>
          <w:rFonts w:ascii="Calibri" w:hAnsi="Calibri" w:cs="Calibri"/>
          <w:szCs w:val="22"/>
        </w:rPr>
      </w:pPr>
      <w:ins w:id="112" w:author="VanHouten, John (J.A.)" w:date="2021-10-06T13:14:00Z">
        <w:r>
          <w:rPr>
            <w:rFonts w:cs="Arial"/>
          </w:rPr>
          <w:t>Byte 1 Bit 5 - 0x202 Currently Missing</w:t>
        </w:r>
      </w:ins>
    </w:p>
    <w:p w14:paraId="44511B94" w14:textId="77777777" w:rsidR="00274576" w:rsidRDefault="00274576" w:rsidP="00274576">
      <w:pPr>
        <w:numPr>
          <w:ilvl w:val="1"/>
          <w:numId w:val="187"/>
        </w:numPr>
        <w:textAlignment w:val="center"/>
        <w:rPr>
          <w:ins w:id="113" w:author="VanHouten, John (J.A.)" w:date="2021-10-06T13:14:00Z"/>
          <w:rFonts w:ascii="Calibri" w:hAnsi="Calibri" w:cs="Calibri"/>
          <w:szCs w:val="22"/>
        </w:rPr>
      </w:pPr>
      <w:ins w:id="114" w:author="VanHouten, John (J.A.)" w:date="2021-10-06T13:14:00Z">
        <w:r>
          <w:rPr>
            <w:rFonts w:cs="Arial"/>
          </w:rPr>
          <w:t>Byte 1 Bit 4 - 0x202 Historical Missing</w:t>
        </w:r>
      </w:ins>
    </w:p>
    <w:p w14:paraId="769BD7CD" w14:textId="77777777" w:rsidR="00274576" w:rsidRDefault="00274576" w:rsidP="00274576">
      <w:pPr>
        <w:numPr>
          <w:ilvl w:val="1"/>
          <w:numId w:val="187"/>
        </w:numPr>
        <w:textAlignment w:val="center"/>
        <w:rPr>
          <w:ins w:id="115" w:author="VanHouten, John (J.A.)" w:date="2021-10-06T13:14:00Z"/>
          <w:rFonts w:cs="Arial"/>
        </w:rPr>
      </w:pPr>
      <w:ins w:id="116" w:author="VanHouten, John (J.A.)" w:date="2021-10-06T13:14:00Z">
        <w:r>
          <w:rPr>
            <w:rFonts w:cs="Arial"/>
          </w:rPr>
          <w:t>Byte 2 Bits 3-0 Reserved</w:t>
        </w:r>
      </w:ins>
    </w:p>
    <w:p w14:paraId="53B2C7E9" w14:textId="77777777" w:rsidR="00274576" w:rsidRDefault="00274576" w:rsidP="00274576">
      <w:pPr>
        <w:numPr>
          <w:ilvl w:val="1"/>
          <w:numId w:val="187"/>
        </w:numPr>
        <w:textAlignment w:val="center"/>
        <w:rPr>
          <w:ins w:id="117" w:author="VanHouten, John (J.A.)" w:date="2021-10-06T13:14:00Z"/>
          <w:rFonts w:cs="Arial"/>
        </w:rPr>
      </w:pPr>
      <w:ins w:id="118" w:author="VanHouten, John (J.A.)" w:date="2021-10-06T13:14:00Z">
        <w:r>
          <w:rPr>
            <w:rFonts w:cs="Arial"/>
          </w:rPr>
          <w:t>Bytes 3-4 Reserved</w:t>
        </w:r>
      </w:ins>
    </w:p>
    <w:p w14:paraId="0CAC19FA" w14:textId="77777777" w:rsidR="00274576" w:rsidRDefault="00274576" w:rsidP="00274576">
      <w:pPr>
        <w:ind w:left="720"/>
        <w:rPr>
          <w:ins w:id="119" w:author="VanHouten, John (J.A.)" w:date="2021-10-06T13:14:00Z"/>
          <w:rFonts w:cs="Arial"/>
        </w:rPr>
      </w:pPr>
    </w:p>
    <w:p w14:paraId="416D479D" w14:textId="77777777" w:rsidR="00274576" w:rsidRDefault="00274576" w:rsidP="00274576">
      <w:pPr>
        <w:rPr>
          <w:ins w:id="120" w:author="VanHouten, John (J.A.)" w:date="2021-10-06T13:14:00Z"/>
          <w:rFonts w:cs="Arial"/>
        </w:rPr>
      </w:pPr>
    </w:p>
    <w:p w14:paraId="186129EE" w14:textId="77777777" w:rsidR="00274576" w:rsidRDefault="00274576" w:rsidP="00274576">
      <w:pPr>
        <w:numPr>
          <w:ilvl w:val="0"/>
          <w:numId w:val="187"/>
        </w:numPr>
        <w:rPr>
          <w:ins w:id="121" w:author="VanHouten, John (J.A.)" w:date="2021-10-06T13:14:00Z"/>
          <w:rFonts w:cs="Arial"/>
        </w:rPr>
      </w:pPr>
      <w:ins w:id="122" w:author="VanHouten, John (J.A.)" w:date="2021-10-06T13:14:00Z">
        <w:r>
          <w:rPr>
            <w:rFonts w:cs="Arial"/>
          </w:rPr>
          <w:t>FD17 – Missing Message (DTC C14000) – 4 Bytes Bitmapped</w:t>
        </w:r>
      </w:ins>
    </w:p>
    <w:p w14:paraId="62924568" w14:textId="77777777" w:rsidR="00274576" w:rsidRDefault="00274576" w:rsidP="00274576">
      <w:pPr>
        <w:numPr>
          <w:ilvl w:val="1"/>
          <w:numId w:val="187"/>
        </w:numPr>
        <w:textAlignment w:val="center"/>
        <w:rPr>
          <w:ins w:id="123" w:author="VanHouten, John (J.A.)" w:date="2021-10-06T13:14:00Z"/>
          <w:rFonts w:ascii="Calibri" w:hAnsi="Calibri" w:cs="Calibri"/>
          <w:szCs w:val="22"/>
        </w:rPr>
      </w:pPr>
      <w:ins w:id="124" w:author="VanHouten, John (J.A.)" w:date="2021-10-06T13:14:00Z">
        <w:r>
          <w:rPr>
            <w:rFonts w:cs="Arial"/>
          </w:rPr>
          <w:t>Byte 1 Bit 7 - 0x3B2 Currently Missing</w:t>
        </w:r>
      </w:ins>
    </w:p>
    <w:p w14:paraId="207D9E98" w14:textId="77777777" w:rsidR="00274576" w:rsidRDefault="00274576" w:rsidP="00274576">
      <w:pPr>
        <w:numPr>
          <w:ilvl w:val="1"/>
          <w:numId w:val="187"/>
        </w:numPr>
        <w:textAlignment w:val="center"/>
        <w:rPr>
          <w:ins w:id="125" w:author="VanHouten, John (J.A.)" w:date="2021-10-06T13:14:00Z"/>
          <w:rFonts w:ascii="Calibri" w:hAnsi="Calibri" w:cs="Calibri"/>
          <w:szCs w:val="22"/>
        </w:rPr>
      </w:pPr>
      <w:ins w:id="126" w:author="VanHouten, John (J.A.)" w:date="2021-10-06T13:14:00Z">
        <w:r>
          <w:rPr>
            <w:rFonts w:cs="Arial"/>
          </w:rPr>
          <w:t>Byte 1 Bit 6 - 0x3B2 Historical Missing</w:t>
        </w:r>
      </w:ins>
    </w:p>
    <w:p w14:paraId="0E39F1B5" w14:textId="77777777" w:rsidR="00274576" w:rsidRDefault="00274576" w:rsidP="00274576">
      <w:pPr>
        <w:numPr>
          <w:ilvl w:val="1"/>
          <w:numId w:val="187"/>
        </w:numPr>
        <w:textAlignment w:val="center"/>
        <w:rPr>
          <w:ins w:id="127" w:author="VanHouten, John (J.A.)" w:date="2021-10-06T13:14:00Z"/>
          <w:rFonts w:cs="Arial"/>
        </w:rPr>
      </w:pPr>
      <w:ins w:id="128" w:author="VanHouten, John (J.A.)" w:date="2021-10-06T13:14:00Z">
        <w:r>
          <w:rPr>
            <w:rFonts w:cs="Arial"/>
          </w:rPr>
          <w:t>Byte 2 Bits 5-0 Reserved</w:t>
        </w:r>
      </w:ins>
    </w:p>
    <w:p w14:paraId="5FFA60FA" w14:textId="77777777" w:rsidR="00274576" w:rsidRDefault="00274576" w:rsidP="00274576">
      <w:pPr>
        <w:numPr>
          <w:ilvl w:val="1"/>
          <w:numId w:val="187"/>
        </w:numPr>
        <w:textAlignment w:val="center"/>
        <w:rPr>
          <w:ins w:id="129" w:author="VanHouten, John (J.A.)" w:date="2021-10-06T13:14:00Z"/>
          <w:rFonts w:cs="Arial"/>
        </w:rPr>
      </w:pPr>
      <w:ins w:id="130" w:author="VanHouten, John (J.A.)" w:date="2021-10-06T13:14:00Z">
        <w:r>
          <w:rPr>
            <w:rFonts w:cs="Arial"/>
          </w:rPr>
          <w:t>Bytes 3-4 Reserved</w:t>
        </w:r>
      </w:ins>
    </w:p>
    <w:p w14:paraId="236747D0" w14:textId="77777777" w:rsidR="00274576" w:rsidRDefault="00274576" w:rsidP="00274576">
      <w:pPr>
        <w:ind w:left="720"/>
        <w:rPr>
          <w:ins w:id="131" w:author="VanHouten, John (J.A.)" w:date="2021-10-06T13:14:00Z"/>
          <w:rFonts w:cs="Arial"/>
        </w:rPr>
      </w:pPr>
    </w:p>
    <w:p w14:paraId="4C3ACD1B" w14:textId="77777777" w:rsidR="00274576" w:rsidRDefault="00274576" w:rsidP="00274576">
      <w:pPr>
        <w:rPr>
          <w:ins w:id="132" w:author="VanHouten, John (J.A.)" w:date="2021-10-06T13:14:00Z"/>
          <w:rFonts w:cs="Arial"/>
        </w:rPr>
      </w:pPr>
    </w:p>
    <w:p w14:paraId="06DB56C9" w14:textId="77777777" w:rsidR="00274576" w:rsidRDefault="00274576" w:rsidP="00274576">
      <w:pPr>
        <w:numPr>
          <w:ilvl w:val="0"/>
          <w:numId w:val="187"/>
        </w:numPr>
        <w:rPr>
          <w:ins w:id="133" w:author="VanHouten, John (J.A.)" w:date="2021-10-06T13:14:00Z"/>
          <w:rFonts w:cs="Arial"/>
        </w:rPr>
      </w:pPr>
      <w:ins w:id="134" w:author="VanHouten, John (J.A.)" w:date="2021-10-06T13:14:00Z">
        <w:r>
          <w:rPr>
            <w:rFonts w:cs="Arial"/>
          </w:rPr>
          <w:t>FD18 – Missing Message (DTC C14200) – 4 Bytes Bitmapped</w:t>
        </w:r>
      </w:ins>
    </w:p>
    <w:p w14:paraId="279D058F" w14:textId="77777777" w:rsidR="00274576" w:rsidRDefault="00274576" w:rsidP="00274576">
      <w:pPr>
        <w:numPr>
          <w:ilvl w:val="0"/>
          <w:numId w:val="188"/>
        </w:numPr>
        <w:tabs>
          <w:tab w:val="clear" w:pos="2160"/>
          <w:tab w:val="num" w:pos="2520"/>
        </w:tabs>
        <w:ind w:left="1440"/>
        <w:textAlignment w:val="center"/>
        <w:rPr>
          <w:ins w:id="135" w:author="VanHouten, John (J.A.)" w:date="2021-10-06T13:14:00Z"/>
          <w:rFonts w:ascii="Calibri" w:hAnsi="Calibri" w:cs="Calibri"/>
          <w:szCs w:val="22"/>
        </w:rPr>
      </w:pPr>
      <w:ins w:id="136" w:author="VanHouten, John (J.A.)" w:date="2021-10-06T13:14:00Z">
        <w:r>
          <w:rPr>
            <w:rFonts w:cs="Arial"/>
          </w:rPr>
          <w:t>Byte 1 Bit 7 - 0x277 Currently Missing</w:t>
        </w:r>
      </w:ins>
    </w:p>
    <w:p w14:paraId="4DEAFCB1" w14:textId="77777777" w:rsidR="00274576" w:rsidRDefault="00274576" w:rsidP="00274576">
      <w:pPr>
        <w:numPr>
          <w:ilvl w:val="0"/>
          <w:numId w:val="188"/>
        </w:numPr>
        <w:tabs>
          <w:tab w:val="clear" w:pos="2160"/>
          <w:tab w:val="num" w:pos="2520"/>
        </w:tabs>
        <w:ind w:left="1440"/>
        <w:textAlignment w:val="center"/>
        <w:rPr>
          <w:ins w:id="137" w:author="VanHouten, John (J.A.)" w:date="2021-10-06T13:14:00Z"/>
          <w:rFonts w:ascii="Calibri" w:hAnsi="Calibri" w:cs="Calibri"/>
          <w:szCs w:val="22"/>
        </w:rPr>
      </w:pPr>
      <w:ins w:id="138" w:author="VanHouten, John (J.A.)" w:date="2021-10-06T13:14:00Z">
        <w:r>
          <w:rPr>
            <w:rFonts w:cs="Arial"/>
          </w:rPr>
          <w:t>Byte 1 Bit 6 - 0x277 Historical Missing</w:t>
        </w:r>
      </w:ins>
    </w:p>
    <w:p w14:paraId="4AECDF8D" w14:textId="77777777" w:rsidR="00274576" w:rsidRDefault="00274576" w:rsidP="00274576">
      <w:pPr>
        <w:numPr>
          <w:ilvl w:val="1"/>
          <w:numId w:val="187"/>
        </w:numPr>
        <w:textAlignment w:val="center"/>
        <w:rPr>
          <w:ins w:id="139" w:author="VanHouten, John (J.A.)" w:date="2021-10-06T13:14:00Z"/>
          <w:rFonts w:cs="Arial"/>
        </w:rPr>
      </w:pPr>
      <w:ins w:id="140" w:author="VanHouten, John (J.A.)" w:date="2021-10-06T13:14:00Z">
        <w:r>
          <w:rPr>
            <w:rFonts w:cs="Arial"/>
          </w:rPr>
          <w:t>Byte 2 Bits 5-0 Reserved</w:t>
        </w:r>
      </w:ins>
    </w:p>
    <w:p w14:paraId="7C490879" w14:textId="77777777" w:rsidR="00274576" w:rsidRDefault="00274576" w:rsidP="00274576">
      <w:pPr>
        <w:numPr>
          <w:ilvl w:val="1"/>
          <w:numId w:val="187"/>
        </w:numPr>
        <w:textAlignment w:val="center"/>
        <w:rPr>
          <w:ins w:id="141" w:author="VanHouten, John (J.A.)" w:date="2021-10-06T13:14:00Z"/>
          <w:rFonts w:cs="Arial"/>
        </w:rPr>
      </w:pPr>
      <w:ins w:id="142" w:author="VanHouten, John (J.A.)" w:date="2021-10-06T13:14:00Z">
        <w:r>
          <w:rPr>
            <w:rFonts w:cs="Arial"/>
          </w:rPr>
          <w:t>Bytes 3-4 Reserved</w:t>
        </w:r>
      </w:ins>
    </w:p>
    <w:p w14:paraId="18D70B83" w14:textId="77777777" w:rsidR="00274576" w:rsidDel="00D5077B" w:rsidRDefault="00274576" w:rsidP="00274576">
      <w:pPr>
        <w:numPr>
          <w:ilvl w:val="0"/>
          <w:numId w:val="185"/>
        </w:numPr>
        <w:rPr>
          <w:del w:id="143" w:author="VanHouten, John (J.A.)" w:date="2021-10-06T13:14:00Z"/>
          <w:rFonts w:cs="Arial"/>
        </w:rPr>
      </w:pPr>
      <w:del w:id="144" w:author="VanHouten, John (J.A.)" w:date="2021-10-06T13:14:00Z">
        <w:r w:rsidDel="00D5077B">
          <w:rPr>
            <w:rFonts w:cs="Arial"/>
          </w:rPr>
          <w:delText>FD12 – Missing Message (DTC C25300) – TBD</w:delText>
        </w:r>
      </w:del>
    </w:p>
    <w:p w14:paraId="0CE15651" w14:textId="77777777" w:rsidR="00274576" w:rsidDel="00D5077B" w:rsidRDefault="00274576" w:rsidP="00274576">
      <w:pPr>
        <w:numPr>
          <w:ilvl w:val="0"/>
          <w:numId w:val="185"/>
        </w:numPr>
        <w:rPr>
          <w:del w:id="145" w:author="VanHouten, John (J.A.)" w:date="2021-10-06T13:14:00Z"/>
          <w:rFonts w:cs="Arial"/>
        </w:rPr>
      </w:pPr>
    </w:p>
    <w:p w14:paraId="3BB91DF8" w14:textId="77777777" w:rsidR="00274576" w:rsidDel="00D5077B" w:rsidRDefault="00274576" w:rsidP="00274576">
      <w:pPr>
        <w:numPr>
          <w:ilvl w:val="0"/>
          <w:numId w:val="185"/>
        </w:numPr>
        <w:rPr>
          <w:del w:id="146" w:author="VanHouten, John (J.A.)" w:date="2021-10-06T13:14:00Z"/>
          <w:rFonts w:cs="Arial"/>
        </w:rPr>
      </w:pPr>
      <w:del w:id="147" w:author="VanHouten, John (J.A.)" w:date="2021-10-06T13:14:00Z">
        <w:r w:rsidDel="00D5077B">
          <w:rPr>
            <w:rFonts w:cs="Arial"/>
          </w:rPr>
          <w:delText xml:space="preserve">FD13 – Missing Message (DTC C23800) – TBD </w:delText>
        </w:r>
      </w:del>
    </w:p>
    <w:p w14:paraId="47BF83F1" w14:textId="77777777" w:rsidR="00274576" w:rsidDel="00D5077B" w:rsidRDefault="00274576" w:rsidP="00274576">
      <w:pPr>
        <w:rPr>
          <w:del w:id="148" w:author="VanHouten, John (J.A.)" w:date="2021-10-06T13:14:00Z"/>
          <w:rFonts w:cs="Arial"/>
        </w:rPr>
      </w:pPr>
    </w:p>
    <w:p w14:paraId="19358E05" w14:textId="77777777" w:rsidR="00274576" w:rsidDel="00D5077B" w:rsidRDefault="00274576" w:rsidP="00274576">
      <w:pPr>
        <w:numPr>
          <w:ilvl w:val="0"/>
          <w:numId w:val="185"/>
        </w:numPr>
        <w:rPr>
          <w:del w:id="149" w:author="VanHouten, John (J.A.)" w:date="2021-10-06T13:14:00Z"/>
          <w:rFonts w:cs="Arial"/>
        </w:rPr>
      </w:pPr>
      <w:del w:id="150" w:author="VanHouten, John (J.A.)" w:date="2021-10-06T13:14:00Z">
        <w:r w:rsidDel="00D5077B">
          <w:rPr>
            <w:rFonts w:cs="Arial"/>
          </w:rPr>
          <w:delText>FD14 – Missing Message (DTC C25600) – TBD</w:delText>
        </w:r>
      </w:del>
    </w:p>
    <w:p w14:paraId="369604A6" w14:textId="77777777" w:rsidR="00274576" w:rsidDel="00D5077B" w:rsidRDefault="00274576" w:rsidP="00274576">
      <w:pPr>
        <w:rPr>
          <w:del w:id="151" w:author="VanHouten, John (J.A.)" w:date="2021-10-06T13:14:00Z"/>
          <w:rFonts w:cs="Arial"/>
        </w:rPr>
      </w:pPr>
    </w:p>
    <w:p w14:paraId="343D1BF0" w14:textId="77777777" w:rsidR="00274576" w:rsidDel="00D5077B" w:rsidRDefault="00274576" w:rsidP="00274576">
      <w:pPr>
        <w:numPr>
          <w:ilvl w:val="0"/>
          <w:numId w:val="185"/>
        </w:numPr>
        <w:rPr>
          <w:del w:id="152" w:author="VanHouten, John (J.A.)" w:date="2021-10-06T13:14:00Z"/>
          <w:rFonts w:cs="Arial"/>
        </w:rPr>
      </w:pPr>
      <w:del w:id="153" w:author="VanHouten, John (J.A.)" w:date="2021-10-06T13:14:00Z">
        <w:r w:rsidDel="00D5077B">
          <w:rPr>
            <w:rFonts w:cs="Arial"/>
          </w:rPr>
          <w:delText>FD16 – Missing Message (DTC C10000) – TBD</w:delText>
        </w:r>
      </w:del>
    </w:p>
    <w:p w14:paraId="2765928B" w14:textId="77777777" w:rsidR="00274576" w:rsidDel="00D5077B" w:rsidRDefault="00274576" w:rsidP="00274576">
      <w:pPr>
        <w:rPr>
          <w:del w:id="154" w:author="VanHouten, John (J.A.)" w:date="2021-10-06T13:14:00Z"/>
          <w:rFonts w:cs="Arial"/>
        </w:rPr>
      </w:pPr>
    </w:p>
    <w:p w14:paraId="7EB3957D" w14:textId="77777777" w:rsidR="00274576" w:rsidDel="00D5077B" w:rsidRDefault="00274576" w:rsidP="00274576">
      <w:pPr>
        <w:numPr>
          <w:ilvl w:val="0"/>
          <w:numId w:val="185"/>
        </w:numPr>
        <w:rPr>
          <w:del w:id="155" w:author="VanHouten, John (J.A.)" w:date="2021-10-06T13:14:00Z"/>
          <w:rFonts w:cs="Arial"/>
        </w:rPr>
      </w:pPr>
      <w:del w:id="156" w:author="VanHouten, John (J.A.)" w:date="2021-10-06T13:14:00Z">
        <w:r w:rsidDel="00D5077B">
          <w:rPr>
            <w:rFonts w:cs="Arial"/>
          </w:rPr>
          <w:delText>FD17 – Missing Message (DTC C14000) – TBD</w:delText>
        </w:r>
      </w:del>
    </w:p>
    <w:p w14:paraId="4A7AE90D" w14:textId="77777777" w:rsidR="00274576" w:rsidDel="00D5077B" w:rsidRDefault="00274576" w:rsidP="00274576">
      <w:pPr>
        <w:rPr>
          <w:del w:id="157" w:author="VanHouten, John (J.A.)" w:date="2021-10-06T13:14:00Z"/>
          <w:rFonts w:cs="Arial"/>
        </w:rPr>
      </w:pPr>
    </w:p>
    <w:p w14:paraId="684B6F50" w14:textId="77777777" w:rsidR="00274576" w:rsidDel="00D5077B" w:rsidRDefault="00274576" w:rsidP="00274576">
      <w:pPr>
        <w:numPr>
          <w:ilvl w:val="0"/>
          <w:numId w:val="185"/>
        </w:numPr>
        <w:rPr>
          <w:del w:id="158" w:author="VanHouten, John (J.A.)" w:date="2021-10-06T13:14:00Z"/>
          <w:rFonts w:cs="Arial"/>
        </w:rPr>
      </w:pPr>
      <w:del w:id="159" w:author="VanHouten, John (J.A.)" w:date="2021-10-06T13:14:00Z">
        <w:r w:rsidDel="00D5077B">
          <w:rPr>
            <w:rFonts w:cs="Arial"/>
          </w:rPr>
          <w:delText>FD18 – Missing Message (DTC C14200) – TBD</w:delText>
        </w:r>
      </w:del>
    </w:p>
    <w:p w14:paraId="30FA36DE" w14:textId="77777777" w:rsidR="00274576" w:rsidDel="00D5077B" w:rsidRDefault="00274576" w:rsidP="00274576">
      <w:pPr>
        <w:rPr>
          <w:del w:id="160" w:author="VanHouten, John (J.A.)" w:date="2021-10-06T13:14:00Z"/>
          <w:rFonts w:cs="Arial"/>
        </w:rPr>
      </w:pPr>
    </w:p>
    <w:p w14:paraId="0A179E38" w14:textId="77777777" w:rsidR="00274576" w:rsidRDefault="00274576" w:rsidP="00274576">
      <w:pPr>
        <w:rPr>
          <w:rFonts w:cs="Arial"/>
        </w:rPr>
      </w:pPr>
    </w:p>
    <w:p w14:paraId="471D8D54" w14:textId="77777777" w:rsidR="00274576" w:rsidRDefault="00274576" w:rsidP="00274576">
      <w:pPr>
        <w:numPr>
          <w:ilvl w:val="0"/>
          <w:numId w:val="185"/>
        </w:numPr>
        <w:rPr>
          <w:rFonts w:cs="Arial"/>
        </w:rPr>
      </w:pPr>
      <w:r>
        <w:rPr>
          <w:rFonts w:cs="Arial"/>
        </w:rPr>
        <w:t>FD30 - T_Stage1AccelerationEnter</w:t>
      </w:r>
    </w:p>
    <w:p w14:paraId="53C3B831"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400ms) </w:t>
      </w:r>
    </w:p>
    <w:p w14:paraId="167E0020" w14:textId="77777777" w:rsidR="00274576" w:rsidRDefault="00274576" w:rsidP="00274576">
      <w:pPr>
        <w:numPr>
          <w:ilvl w:val="1"/>
          <w:numId w:val="185"/>
        </w:numPr>
        <w:rPr>
          <w:rFonts w:cs="Arial"/>
        </w:rPr>
      </w:pPr>
      <w:r>
        <w:rPr>
          <w:rFonts w:cs="Arial"/>
        </w:rPr>
        <w:t>1 byte DID, units msec, range 0-1275, resolution 5.0</w:t>
      </w:r>
    </w:p>
    <w:p w14:paraId="7AD79AAC" w14:textId="77777777" w:rsidR="00274576" w:rsidRDefault="00274576" w:rsidP="00274576">
      <w:pPr>
        <w:numPr>
          <w:ilvl w:val="0"/>
          <w:numId w:val="185"/>
        </w:numPr>
        <w:rPr>
          <w:rFonts w:cs="Arial"/>
        </w:rPr>
      </w:pPr>
      <w:r>
        <w:rPr>
          <w:rFonts w:cs="Arial"/>
        </w:rPr>
        <w:t xml:space="preserve">FD31 - T_Stage1AccelerationExit </w:t>
      </w:r>
    </w:p>
    <w:p w14:paraId="3C55AA87"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550ms) </w:t>
      </w:r>
    </w:p>
    <w:p w14:paraId="3D7BC234" w14:textId="77777777" w:rsidR="00274576" w:rsidRDefault="00274576" w:rsidP="00274576">
      <w:pPr>
        <w:numPr>
          <w:ilvl w:val="1"/>
          <w:numId w:val="185"/>
        </w:numPr>
        <w:rPr>
          <w:rFonts w:cs="Arial"/>
        </w:rPr>
      </w:pPr>
      <w:r>
        <w:rPr>
          <w:rFonts w:cs="Arial"/>
        </w:rPr>
        <w:t>1 byte DID, units msec, range 0-1275, resolution 5.0</w:t>
      </w:r>
    </w:p>
    <w:p w14:paraId="4FD61177" w14:textId="77777777" w:rsidR="00274576" w:rsidRDefault="00274576" w:rsidP="00274576">
      <w:pPr>
        <w:numPr>
          <w:ilvl w:val="0"/>
          <w:numId w:val="185"/>
        </w:numPr>
        <w:rPr>
          <w:rFonts w:cs="Arial"/>
        </w:rPr>
      </w:pPr>
      <w:r>
        <w:rPr>
          <w:rFonts w:cs="Arial"/>
        </w:rPr>
        <w:t>FD32 - T_Stage2AccelerationEnter</w:t>
      </w:r>
    </w:p>
    <w:p w14:paraId="6268F47F"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5ms) </w:t>
      </w:r>
    </w:p>
    <w:p w14:paraId="6F78860C" w14:textId="77777777" w:rsidR="00274576" w:rsidRDefault="00274576" w:rsidP="00274576">
      <w:pPr>
        <w:numPr>
          <w:ilvl w:val="1"/>
          <w:numId w:val="185"/>
        </w:numPr>
        <w:rPr>
          <w:rFonts w:cs="Arial"/>
        </w:rPr>
      </w:pPr>
      <w:r>
        <w:rPr>
          <w:rFonts w:cs="Arial"/>
        </w:rPr>
        <w:t>1 byte DID, units msec, range 0-1275, resolution 5.0</w:t>
      </w:r>
    </w:p>
    <w:p w14:paraId="7DBB795C" w14:textId="77777777" w:rsidR="00274576" w:rsidRDefault="00274576" w:rsidP="00274576">
      <w:pPr>
        <w:numPr>
          <w:ilvl w:val="0"/>
          <w:numId w:val="185"/>
        </w:numPr>
        <w:rPr>
          <w:rFonts w:cs="Arial"/>
        </w:rPr>
      </w:pPr>
      <w:r>
        <w:rPr>
          <w:rFonts w:cs="Arial"/>
        </w:rPr>
        <w:t xml:space="preserve">FD33 - T_Stage2AccelerationExit </w:t>
      </w:r>
    </w:p>
    <w:p w14:paraId="1C2BBA22"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5ms) </w:t>
      </w:r>
    </w:p>
    <w:p w14:paraId="549059A1" w14:textId="77777777" w:rsidR="00274576" w:rsidRDefault="00274576" w:rsidP="00274576">
      <w:pPr>
        <w:numPr>
          <w:ilvl w:val="1"/>
          <w:numId w:val="185"/>
        </w:numPr>
        <w:rPr>
          <w:rFonts w:cs="Arial"/>
        </w:rPr>
      </w:pPr>
      <w:r>
        <w:rPr>
          <w:rFonts w:cs="Arial"/>
        </w:rPr>
        <w:t>1 byte DID, units msec, range 0-1275, resolution 5.0</w:t>
      </w:r>
    </w:p>
    <w:p w14:paraId="40CB66EE" w14:textId="77777777" w:rsidR="00274576" w:rsidRDefault="00274576" w:rsidP="00274576">
      <w:pPr>
        <w:numPr>
          <w:ilvl w:val="0"/>
          <w:numId w:val="185"/>
        </w:numPr>
        <w:rPr>
          <w:rFonts w:cs="Arial"/>
        </w:rPr>
      </w:pPr>
      <w:r>
        <w:rPr>
          <w:rFonts w:cs="Arial"/>
        </w:rPr>
        <w:lastRenderedPageBreak/>
        <w:t>FD34 - S_Stage1StepSize</w:t>
      </w:r>
    </w:p>
    <w:p w14:paraId="56389273"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8) </w:t>
      </w:r>
    </w:p>
    <w:p w14:paraId="53572563" w14:textId="77777777" w:rsidR="00274576" w:rsidRDefault="00274576" w:rsidP="00274576">
      <w:pPr>
        <w:numPr>
          <w:ilvl w:val="1"/>
          <w:numId w:val="185"/>
        </w:numPr>
        <w:rPr>
          <w:rFonts w:cs="Arial"/>
        </w:rPr>
      </w:pPr>
      <w:r>
        <w:rPr>
          <w:rFonts w:cs="Arial"/>
        </w:rPr>
        <w:t>1 byte DID, units int, range 0-255, resolution 1</w:t>
      </w:r>
    </w:p>
    <w:p w14:paraId="5142181D" w14:textId="77777777" w:rsidR="00274576" w:rsidRDefault="00274576" w:rsidP="00274576">
      <w:pPr>
        <w:numPr>
          <w:ilvl w:val="0"/>
          <w:numId w:val="185"/>
        </w:numPr>
        <w:rPr>
          <w:rFonts w:cs="Arial"/>
        </w:rPr>
      </w:pPr>
      <w:r>
        <w:rPr>
          <w:rFonts w:cs="Arial"/>
        </w:rPr>
        <w:t>FD35 - S_Stage2StepSize</w:t>
      </w:r>
    </w:p>
    <w:p w14:paraId="6FA3DF82"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6) </w:t>
      </w:r>
    </w:p>
    <w:p w14:paraId="7CC2694C" w14:textId="77777777" w:rsidR="00274576" w:rsidRDefault="00274576" w:rsidP="00274576">
      <w:pPr>
        <w:numPr>
          <w:ilvl w:val="1"/>
          <w:numId w:val="185"/>
        </w:numPr>
        <w:rPr>
          <w:rFonts w:cs="Arial"/>
        </w:rPr>
      </w:pPr>
      <w:r>
        <w:rPr>
          <w:rFonts w:cs="Arial"/>
        </w:rPr>
        <w:t>1 byte DID, units int, range 0-255, resolution 1</w:t>
      </w:r>
    </w:p>
    <w:p w14:paraId="494E782D" w14:textId="77777777" w:rsidR="00274576" w:rsidRDefault="00274576" w:rsidP="00274576">
      <w:pPr>
        <w:numPr>
          <w:ilvl w:val="0"/>
          <w:numId w:val="185"/>
        </w:numPr>
        <w:rPr>
          <w:rFonts w:cs="Arial"/>
        </w:rPr>
      </w:pPr>
      <w:r>
        <w:rPr>
          <w:rFonts w:cs="Arial"/>
        </w:rPr>
        <w:t>FD36 - N_Stage1AccelerationEnter</w:t>
      </w:r>
    </w:p>
    <w:p w14:paraId="62654205" w14:textId="77777777" w:rsidR="00274576" w:rsidRDefault="00274576" w:rsidP="00274576">
      <w:pPr>
        <w:numPr>
          <w:ilvl w:val="1"/>
          <w:numId w:val="185"/>
        </w:numPr>
        <w:rPr>
          <w:rFonts w:cs="Arial"/>
        </w:rPr>
      </w:pPr>
      <w:r>
        <w:rPr>
          <w:rFonts w:cs="Arial"/>
        </w:rPr>
        <w:t xml:space="preserve">FD382E – Permanent Value </w:t>
      </w:r>
      <w:proofErr w:type="gramStart"/>
      <w:r>
        <w:rPr>
          <w:rFonts w:cs="Arial"/>
        </w:rPr>
        <w:t>is  Required</w:t>
      </w:r>
      <w:proofErr w:type="gramEnd"/>
      <w:r>
        <w:rPr>
          <w:rFonts w:cs="Arial"/>
        </w:rPr>
        <w:t xml:space="preserve">– (default is 5) </w:t>
      </w:r>
    </w:p>
    <w:p w14:paraId="61A29454" w14:textId="77777777" w:rsidR="00274576" w:rsidRDefault="00274576" w:rsidP="00274576">
      <w:pPr>
        <w:numPr>
          <w:ilvl w:val="1"/>
          <w:numId w:val="185"/>
        </w:numPr>
        <w:rPr>
          <w:rFonts w:cs="Arial"/>
        </w:rPr>
      </w:pPr>
      <w:r>
        <w:rPr>
          <w:rFonts w:cs="Arial"/>
        </w:rPr>
        <w:t>1 byte DID, units int, range 0-255, resolution 1</w:t>
      </w:r>
    </w:p>
    <w:p w14:paraId="3521448A" w14:textId="77777777" w:rsidR="00274576" w:rsidRDefault="00274576" w:rsidP="00274576">
      <w:pPr>
        <w:numPr>
          <w:ilvl w:val="0"/>
          <w:numId w:val="185"/>
        </w:numPr>
        <w:rPr>
          <w:rFonts w:cs="Arial"/>
        </w:rPr>
      </w:pPr>
      <w:r>
        <w:rPr>
          <w:rFonts w:cs="Arial"/>
        </w:rPr>
        <w:t>FD37 - N_Stage1AccelerationExit</w:t>
      </w:r>
    </w:p>
    <w:p w14:paraId="584F3CCB"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5) </w:t>
      </w:r>
    </w:p>
    <w:p w14:paraId="72DC2FB4" w14:textId="77777777" w:rsidR="00274576" w:rsidRDefault="00274576" w:rsidP="00274576">
      <w:pPr>
        <w:numPr>
          <w:ilvl w:val="1"/>
          <w:numId w:val="185"/>
        </w:numPr>
        <w:rPr>
          <w:rFonts w:cs="Arial"/>
        </w:rPr>
      </w:pPr>
      <w:r>
        <w:rPr>
          <w:rFonts w:cs="Arial"/>
        </w:rPr>
        <w:t>1 byte DID, units int, range 0-255, resolution 1</w:t>
      </w:r>
    </w:p>
    <w:p w14:paraId="041F052E" w14:textId="77777777" w:rsidR="00274576" w:rsidRDefault="00274576" w:rsidP="00274576">
      <w:pPr>
        <w:numPr>
          <w:ilvl w:val="0"/>
          <w:numId w:val="185"/>
        </w:numPr>
        <w:rPr>
          <w:rFonts w:cs="Arial"/>
        </w:rPr>
      </w:pPr>
      <w:r>
        <w:rPr>
          <w:rFonts w:cs="Arial"/>
        </w:rPr>
        <w:t>FD38 - N_Stage2AccelerationEnter</w:t>
      </w:r>
    </w:p>
    <w:p w14:paraId="351661B2"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5) </w:t>
      </w:r>
    </w:p>
    <w:p w14:paraId="36AEB50B" w14:textId="77777777" w:rsidR="00274576" w:rsidRDefault="00274576" w:rsidP="00274576">
      <w:pPr>
        <w:numPr>
          <w:ilvl w:val="1"/>
          <w:numId w:val="185"/>
        </w:numPr>
        <w:rPr>
          <w:rFonts w:cs="Arial"/>
        </w:rPr>
      </w:pPr>
      <w:r>
        <w:rPr>
          <w:rFonts w:cs="Arial"/>
        </w:rPr>
        <w:t>1 byte DID, units int, range 0-255, resolution 1</w:t>
      </w:r>
    </w:p>
    <w:p w14:paraId="6764367E" w14:textId="77777777" w:rsidR="00274576" w:rsidRDefault="00274576" w:rsidP="00274576">
      <w:pPr>
        <w:numPr>
          <w:ilvl w:val="0"/>
          <w:numId w:val="185"/>
        </w:numPr>
        <w:rPr>
          <w:rFonts w:cs="Arial"/>
        </w:rPr>
      </w:pPr>
      <w:r>
        <w:rPr>
          <w:rFonts w:cs="Arial"/>
        </w:rPr>
        <w:t>FD39 - N_Stage2AccelerationExit</w:t>
      </w:r>
    </w:p>
    <w:p w14:paraId="0A8B7544" w14:textId="77777777" w:rsidR="00274576" w:rsidRDefault="00274576" w:rsidP="00274576">
      <w:pPr>
        <w:numPr>
          <w:ilvl w:val="1"/>
          <w:numId w:val="185"/>
        </w:numPr>
        <w:rPr>
          <w:rFonts w:cs="Arial"/>
        </w:rPr>
      </w:pPr>
      <w:r>
        <w:rPr>
          <w:rFonts w:cs="Arial"/>
        </w:rPr>
        <w:t xml:space="preserve">2E – Permanent Value </w:t>
      </w:r>
      <w:proofErr w:type="gramStart"/>
      <w:r>
        <w:rPr>
          <w:rFonts w:cs="Arial"/>
        </w:rPr>
        <w:t>is  Required</w:t>
      </w:r>
      <w:proofErr w:type="gramEnd"/>
      <w:r>
        <w:rPr>
          <w:rFonts w:cs="Arial"/>
        </w:rPr>
        <w:t xml:space="preserve">– (default is 5) </w:t>
      </w:r>
    </w:p>
    <w:p w14:paraId="231E5DFD" w14:textId="77777777" w:rsidR="00274576" w:rsidRDefault="00274576" w:rsidP="00274576">
      <w:pPr>
        <w:numPr>
          <w:ilvl w:val="1"/>
          <w:numId w:val="185"/>
        </w:numPr>
        <w:rPr>
          <w:rFonts w:cs="Arial"/>
        </w:rPr>
      </w:pPr>
      <w:r>
        <w:rPr>
          <w:rFonts w:cs="Arial"/>
        </w:rPr>
        <w:t>1 byte DID, units int, range 0-255, resolution 1</w:t>
      </w:r>
    </w:p>
    <w:p w14:paraId="5F0873CC" w14:textId="77777777" w:rsidR="00274576" w:rsidRDefault="00274576" w:rsidP="00274576">
      <w:pPr>
        <w:rPr>
          <w:rFonts w:cs="Arial"/>
        </w:rPr>
      </w:pPr>
    </w:p>
    <w:p w14:paraId="624F3E7C" w14:textId="77777777" w:rsidR="00274576" w:rsidRDefault="00274576" w:rsidP="00274576">
      <w:pPr>
        <w:numPr>
          <w:ilvl w:val="0"/>
          <w:numId w:val="185"/>
        </w:numPr>
        <w:rPr>
          <w:rFonts w:cs="Arial"/>
        </w:rPr>
      </w:pPr>
      <w:r>
        <w:rPr>
          <w:rFonts w:cs="Arial"/>
        </w:rPr>
        <w:t xml:space="preserve">FD41 - FM Seek/Stop Sensitivity Permanent - (2E - Permanent Value is required) - Units in </w:t>
      </w:r>
      <w:proofErr w:type="spellStart"/>
      <w:r>
        <w:rPr>
          <w:rFonts w:cs="Arial"/>
        </w:rPr>
        <w:t>dBuV</w:t>
      </w:r>
      <w:proofErr w:type="spellEnd"/>
      <w:r>
        <w:rPr>
          <w:rFonts w:cs="Arial"/>
        </w:rPr>
        <w:t>, Size 1 Byte, Resolution 1)</w:t>
      </w:r>
    </w:p>
    <w:p w14:paraId="151D1209" w14:textId="77777777" w:rsidR="00274576" w:rsidRDefault="00274576" w:rsidP="00274576">
      <w:pPr>
        <w:ind w:left="720" w:firstLine="720"/>
        <w:rPr>
          <w:rFonts w:cs="Arial"/>
        </w:rPr>
      </w:pPr>
      <w:r>
        <w:rPr>
          <w:rFonts w:cs="Arial"/>
        </w:rPr>
        <w:t>-&gt;refer to HW spec about default value and range.</w:t>
      </w:r>
    </w:p>
    <w:p w14:paraId="1749A7D5" w14:textId="77777777" w:rsidR="00274576" w:rsidRDefault="00274576" w:rsidP="00274576">
      <w:pPr>
        <w:rPr>
          <w:rFonts w:cs="Arial"/>
        </w:rPr>
      </w:pPr>
    </w:p>
    <w:p w14:paraId="7FB85192" w14:textId="77777777" w:rsidR="00274576" w:rsidRDefault="00274576" w:rsidP="00274576">
      <w:pPr>
        <w:numPr>
          <w:ilvl w:val="0"/>
          <w:numId w:val="185"/>
        </w:numPr>
        <w:rPr>
          <w:rFonts w:cs="Arial"/>
        </w:rPr>
      </w:pPr>
      <w:r>
        <w:rPr>
          <w:rFonts w:cs="Arial"/>
        </w:rPr>
        <w:t>FD42 - Low Mode AM Dynamic Search Sensitivity - (2E - Permanent Value is required) - Units in dB, Size 1 Byte, Resolution 1)</w:t>
      </w:r>
    </w:p>
    <w:p w14:paraId="5D1E3AE9" w14:textId="77777777" w:rsidR="00274576" w:rsidRDefault="00274576" w:rsidP="00274576">
      <w:pPr>
        <w:ind w:left="1440"/>
        <w:rPr>
          <w:rFonts w:cs="Arial"/>
        </w:rPr>
      </w:pPr>
      <w:r>
        <w:rPr>
          <w:rFonts w:cs="Arial"/>
        </w:rPr>
        <w:t>-&gt;refer to HW spec about default value and range.</w:t>
      </w:r>
    </w:p>
    <w:p w14:paraId="6BC6D3A2" w14:textId="77777777" w:rsidR="00274576" w:rsidRDefault="00274576" w:rsidP="00274576">
      <w:pPr>
        <w:ind w:left="1440"/>
        <w:rPr>
          <w:rFonts w:cs="Arial"/>
        </w:rPr>
      </w:pPr>
    </w:p>
    <w:p w14:paraId="45B1E9A2" w14:textId="77777777" w:rsidR="00274576" w:rsidRDefault="00274576" w:rsidP="00274576">
      <w:pPr>
        <w:numPr>
          <w:ilvl w:val="0"/>
          <w:numId w:val="185"/>
        </w:numPr>
        <w:rPr>
          <w:rFonts w:cs="Arial"/>
        </w:rPr>
      </w:pPr>
      <w:r>
        <w:rPr>
          <w:rFonts w:cs="Arial"/>
        </w:rPr>
        <w:t>FD43 - High Mode AM Dynamic Search Sensitivity - (2E - Permanent Value is required) - Units in dB, Size 1 Byte, Resolution 1)</w:t>
      </w:r>
    </w:p>
    <w:p w14:paraId="555CC863" w14:textId="77777777" w:rsidR="00274576" w:rsidRDefault="00274576" w:rsidP="00274576">
      <w:pPr>
        <w:ind w:left="1440"/>
        <w:rPr>
          <w:rFonts w:cs="Arial"/>
        </w:rPr>
      </w:pPr>
      <w:r>
        <w:rPr>
          <w:rFonts w:cs="Arial"/>
        </w:rPr>
        <w:t>-&gt;refer to HW spec about default value and range.</w:t>
      </w:r>
    </w:p>
    <w:p w14:paraId="63806451" w14:textId="77777777" w:rsidR="00274576" w:rsidRDefault="00274576" w:rsidP="00274576"/>
    <w:p w14:paraId="4F9555E9" w14:textId="77777777" w:rsidR="00274576" w:rsidRDefault="00274576" w:rsidP="00274576">
      <w:pPr>
        <w:pStyle w:val="Heading2"/>
      </w:pPr>
      <w:r>
        <w:t>PAC Continuous DTCs</w:t>
      </w:r>
    </w:p>
    <w:p w14:paraId="2F0DA75C" w14:textId="77777777" w:rsidR="00274576" w:rsidRDefault="00274576" w:rsidP="00274576">
      <w:pPr>
        <w:pStyle w:val="Heading3"/>
      </w:pPr>
      <w:r w:rsidRPr="00B9479B">
        <w:t>SWR-REQ-412677/A-PAC Core DTCs</w:t>
      </w:r>
    </w:p>
    <w:p w14:paraId="39DA347C" w14:textId="77777777" w:rsidR="00274576" w:rsidRDefault="00274576" w:rsidP="00274576">
      <w:pPr>
        <w:rPr>
          <w:rFonts w:cs="Arial"/>
        </w:rPr>
      </w:pPr>
      <w:r>
        <w:rPr>
          <w:rFonts w:cs="Arial"/>
        </w:rPr>
        <w:t>Core Continuous DTCs are set during normal operation mode (Run/ACC/Delayed Accessory.</w:t>
      </w:r>
    </w:p>
    <w:p w14:paraId="031C5E81" w14:textId="77777777" w:rsidR="00274576" w:rsidRDefault="00274576" w:rsidP="00274576">
      <w:pPr>
        <w:rPr>
          <w:rFonts w:cs="Arial"/>
        </w:rPr>
      </w:pPr>
    </w:p>
    <w:p w14:paraId="72622C17" w14:textId="77777777" w:rsidR="00274576" w:rsidRDefault="00274576" w:rsidP="00274576">
      <w:pPr>
        <w:rPr>
          <w:rFonts w:cs="Arial"/>
        </w:rPr>
      </w:pPr>
      <w:r>
        <w:rPr>
          <w:rFonts w:cs="Arial"/>
        </w:rPr>
        <w:t>Continuous DTCs shall be continuously monitored in the ignition state and shall have a fault condition associated with the DTC.  Once a fault is logged, it shall log the DTC to permanent memory and state that the fault is active.</w:t>
      </w:r>
    </w:p>
    <w:p w14:paraId="3B425529" w14:textId="77777777" w:rsidR="00274576" w:rsidRDefault="00274576" w:rsidP="00274576">
      <w:pPr>
        <w:rPr>
          <w:rFonts w:cs="Arial"/>
        </w:rPr>
      </w:pPr>
    </w:p>
    <w:p w14:paraId="7AC9D88A" w14:textId="77777777" w:rsidR="00274576" w:rsidRDefault="00274576" w:rsidP="00274576">
      <w:pPr>
        <w:rPr>
          <w:rFonts w:cs="Arial"/>
        </w:rPr>
      </w:pPr>
      <w:r>
        <w:rPr>
          <w:rFonts w:cs="Arial"/>
        </w:rPr>
        <w:t>Once a fault is removed, the DTC shall update the DTC to aging and age the DTC for 80 ignition cycles.</w:t>
      </w:r>
    </w:p>
    <w:p w14:paraId="2C850D63" w14:textId="77777777" w:rsidR="00274576" w:rsidRDefault="00274576" w:rsidP="00274576">
      <w:pPr>
        <w:rPr>
          <w:rFonts w:cs="Arial"/>
        </w:rPr>
      </w:pPr>
    </w:p>
    <w:p w14:paraId="075F4E22" w14:textId="77777777" w:rsidR="00274576" w:rsidRDefault="00274576" w:rsidP="00274576">
      <w:pPr>
        <w:rPr>
          <w:rFonts w:cs="Arial"/>
        </w:rPr>
      </w:pPr>
      <w:r>
        <w:rPr>
          <w:rFonts w:cs="Arial"/>
        </w:rPr>
        <w:t>Below is the table of DTCs and the expectation for setting the DTC:</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302"/>
        <w:gridCol w:w="1976"/>
        <w:gridCol w:w="2050"/>
        <w:gridCol w:w="2846"/>
        <w:tblGridChange w:id="161">
          <w:tblGrid>
            <w:gridCol w:w="1402"/>
            <w:gridCol w:w="1302"/>
            <w:gridCol w:w="5"/>
            <w:gridCol w:w="1971"/>
            <w:gridCol w:w="16"/>
            <w:gridCol w:w="1933"/>
            <w:gridCol w:w="101"/>
            <w:gridCol w:w="2846"/>
          </w:tblGrid>
        </w:tblGridChange>
      </w:tblGrid>
      <w:tr w:rsidR="00274576" w14:paraId="4D0C0757"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6E45268C" w14:textId="77777777" w:rsidR="00274576" w:rsidRDefault="00274576">
            <w:pPr>
              <w:spacing w:line="256" w:lineRule="auto"/>
              <w:rPr>
                <w:rFonts w:cs="Arial"/>
                <w:b/>
              </w:rPr>
            </w:pPr>
            <w:r>
              <w:rPr>
                <w:rFonts w:cs="Arial"/>
                <w:b/>
              </w:rPr>
              <w:t>DTC</w:t>
            </w:r>
          </w:p>
        </w:tc>
        <w:tc>
          <w:tcPr>
            <w:tcW w:w="1302" w:type="dxa"/>
            <w:tcBorders>
              <w:top w:val="single" w:sz="4" w:space="0" w:color="auto"/>
              <w:left w:val="single" w:sz="4" w:space="0" w:color="auto"/>
              <w:bottom w:val="single" w:sz="4" w:space="0" w:color="auto"/>
              <w:right w:val="single" w:sz="4" w:space="0" w:color="auto"/>
            </w:tcBorders>
            <w:hideMark/>
          </w:tcPr>
          <w:p w14:paraId="6DE4AB8A" w14:textId="77777777" w:rsidR="00274576" w:rsidRDefault="00274576">
            <w:pPr>
              <w:spacing w:line="256" w:lineRule="auto"/>
              <w:rPr>
                <w:rFonts w:cs="Arial"/>
                <w:b/>
              </w:rPr>
            </w:pPr>
            <w:r>
              <w:rPr>
                <w:rFonts w:cs="Arial"/>
                <w:b/>
              </w:rPr>
              <w:t>Condition</w:t>
            </w:r>
          </w:p>
        </w:tc>
        <w:tc>
          <w:tcPr>
            <w:tcW w:w="1976" w:type="dxa"/>
            <w:tcBorders>
              <w:top w:val="single" w:sz="4" w:space="0" w:color="auto"/>
              <w:left w:val="single" w:sz="4" w:space="0" w:color="auto"/>
              <w:bottom w:val="single" w:sz="4" w:space="0" w:color="auto"/>
              <w:right w:val="single" w:sz="4" w:space="0" w:color="auto"/>
            </w:tcBorders>
            <w:hideMark/>
          </w:tcPr>
          <w:p w14:paraId="7895AF83" w14:textId="77777777" w:rsidR="00274576" w:rsidRDefault="00274576">
            <w:pPr>
              <w:spacing w:line="256" w:lineRule="auto"/>
              <w:rPr>
                <w:rFonts w:cs="Arial"/>
                <w:b/>
              </w:rPr>
            </w:pPr>
            <w:r>
              <w:rPr>
                <w:rFonts w:cs="Arial"/>
                <w:b/>
              </w:rPr>
              <w:t>DTC Trigger</w:t>
            </w:r>
          </w:p>
        </w:tc>
        <w:tc>
          <w:tcPr>
            <w:tcW w:w="2050" w:type="dxa"/>
            <w:tcBorders>
              <w:top w:val="single" w:sz="4" w:space="0" w:color="auto"/>
              <w:left w:val="single" w:sz="4" w:space="0" w:color="auto"/>
              <w:bottom w:val="single" w:sz="4" w:space="0" w:color="auto"/>
              <w:right w:val="single" w:sz="4" w:space="0" w:color="auto"/>
            </w:tcBorders>
            <w:hideMark/>
          </w:tcPr>
          <w:p w14:paraId="217B2176" w14:textId="77777777" w:rsidR="00274576" w:rsidRDefault="00274576">
            <w:pPr>
              <w:spacing w:line="256" w:lineRule="auto"/>
              <w:rPr>
                <w:rFonts w:cs="Arial"/>
                <w:b/>
              </w:rPr>
            </w:pPr>
            <w:r>
              <w:rPr>
                <w:rFonts w:cs="Arial"/>
                <w:b/>
              </w:rPr>
              <w:t>Fault Action</w:t>
            </w:r>
          </w:p>
        </w:tc>
        <w:tc>
          <w:tcPr>
            <w:tcW w:w="2846" w:type="dxa"/>
            <w:tcBorders>
              <w:top w:val="single" w:sz="4" w:space="0" w:color="auto"/>
              <w:left w:val="single" w:sz="4" w:space="0" w:color="auto"/>
              <w:bottom w:val="single" w:sz="4" w:space="0" w:color="auto"/>
              <w:right w:val="single" w:sz="4" w:space="0" w:color="auto"/>
            </w:tcBorders>
            <w:hideMark/>
          </w:tcPr>
          <w:p w14:paraId="0BBF82DD" w14:textId="77777777" w:rsidR="00274576" w:rsidRDefault="00274576">
            <w:pPr>
              <w:spacing w:line="256" w:lineRule="auto"/>
              <w:rPr>
                <w:rFonts w:cs="Arial"/>
                <w:b/>
              </w:rPr>
            </w:pPr>
            <w:r>
              <w:rPr>
                <w:rFonts w:cs="Arial"/>
                <w:b/>
              </w:rPr>
              <w:t>Configuration Associated</w:t>
            </w:r>
          </w:p>
        </w:tc>
      </w:tr>
      <w:tr w:rsidR="00274576" w14:paraId="72410B0B"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61827124" w14:textId="77777777" w:rsidR="00274576" w:rsidRDefault="00274576">
            <w:pPr>
              <w:spacing w:line="256" w:lineRule="auto"/>
              <w:rPr>
                <w:rFonts w:cs="Arial"/>
              </w:rPr>
            </w:pPr>
            <w:r>
              <w:rPr>
                <w:rFonts w:cs="Arial"/>
              </w:rPr>
              <w:t>F00041 – Checksums</w:t>
            </w:r>
          </w:p>
          <w:p w14:paraId="643B586E" w14:textId="77777777" w:rsidR="00274576" w:rsidRDefault="00274576">
            <w:pPr>
              <w:spacing w:line="256" w:lineRule="auto"/>
              <w:rPr>
                <w:rFonts w:cs="Arial"/>
              </w:rPr>
            </w:pPr>
          </w:p>
          <w:p w14:paraId="53BC5272" w14:textId="77777777" w:rsidR="00274576" w:rsidRDefault="00274576">
            <w:pPr>
              <w:spacing w:line="256" w:lineRule="auto"/>
              <w:rPr>
                <w:rFonts w:cs="Arial"/>
              </w:rPr>
            </w:pPr>
          </w:p>
        </w:tc>
        <w:tc>
          <w:tcPr>
            <w:tcW w:w="1302" w:type="dxa"/>
            <w:tcBorders>
              <w:top w:val="single" w:sz="4" w:space="0" w:color="auto"/>
              <w:left w:val="single" w:sz="4" w:space="0" w:color="auto"/>
              <w:bottom w:val="single" w:sz="4" w:space="0" w:color="auto"/>
              <w:right w:val="single" w:sz="4" w:space="0" w:color="auto"/>
            </w:tcBorders>
            <w:hideMark/>
          </w:tcPr>
          <w:p w14:paraId="7AB3BB1F"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C1EA10D" w14:textId="77777777" w:rsidR="00274576" w:rsidRDefault="00274576" w:rsidP="00274576">
            <w:pPr>
              <w:numPr>
                <w:ilvl w:val="1"/>
                <w:numId w:val="199"/>
              </w:numPr>
              <w:spacing w:line="256" w:lineRule="auto"/>
              <w:rPr>
                <w:rFonts w:cs="Arial"/>
              </w:rPr>
            </w:pPr>
            <w:r>
              <w:rPr>
                <w:rFonts w:cs="Arial"/>
              </w:rPr>
              <w:t>Flash ROM checksum failure</w:t>
            </w:r>
          </w:p>
        </w:tc>
        <w:tc>
          <w:tcPr>
            <w:tcW w:w="2050" w:type="dxa"/>
            <w:tcBorders>
              <w:top w:val="single" w:sz="4" w:space="0" w:color="auto"/>
              <w:left w:val="single" w:sz="4" w:space="0" w:color="auto"/>
              <w:bottom w:val="single" w:sz="4" w:space="0" w:color="auto"/>
              <w:right w:val="single" w:sz="4" w:space="0" w:color="auto"/>
            </w:tcBorders>
          </w:tcPr>
          <w:p w14:paraId="1E155541" w14:textId="77777777" w:rsidR="00274576" w:rsidRDefault="00274576" w:rsidP="00274576">
            <w:pPr>
              <w:numPr>
                <w:ilvl w:val="1"/>
                <w:numId w:val="199"/>
              </w:numPr>
              <w:spacing w:line="256" w:lineRule="auto"/>
              <w:rPr>
                <w:rFonts w:cs="Arial"/>
              </w:rPr>
            </w:pPr>
            <w:r>
              <w:rPr>
                <w:rFonts w:cs="Arial"/>
              </w:rPr>
              <w:t>Radio will cease to function normally</w:t>
            </w:r>
          </w:p>
          <w:p w14:paraId="337456D0" w14:textId="77777777" w:rsidR="00274576" w:rsidRDefault="00274576">
            <w:pPr>
              <w:spacing w:line="256" w:lineRule="auto"/>
              <w:rPr>
                <w:rFonts w:cs="Arial"/>
              </w:rPr>
            </w:pPr>
          </w:p>
        </w:tc>
        <w:tc>
          <w:tcPr>
            <w:tcW w:w="2846" w:type="dxa"/>
            <w:tcBorders>
              <w:top w:val="single" w:sz="4" w:space="0" w:color="auto"/>
              <w:left w:val="single" w:sz="4" w:space="0" w:color="auto"/>
              <w:bottom w:val="single" w:sz="4" w:space="0" w:color="auto"/>
              <w:right w:val="single" w:sz="4" w:space="0" w:color="auto"/>
            </w:tcBorders>
            <w:hideMark/>
          </w:tcPr>
          <w:p w14:paraId="113325E2" w14:textId="77777777" w:rsidR="00274576" w:rsidRDefault="00274576">
            <w:pPr>
              <w:spacing w:line="256" w:lineRule="auto"/>
              <w:rPr>
                <w:rFonts w:cs="Arial"/>
              </w:rPr>
            </w:pPr>
            <w:r>
              <w:rPr>
                <w:rFonts w:cs="Arial"/>
              </w:rPr>
              <w:t>N/A</w:t>
            </w:r>
          </w:p>
        </w:tc>
      </w:tr>
      <w:tr w:rsidR="00274576" w14:paraId="2FD56596"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44518AD3" w14:textId="77777777" w:rsidR="00274576" w:rsidRDefault="00274576">
            <w:pPr>
              <w:spacing w:line="256" w:lineRule="auto"/>
              <w:rPr>
                <w:rFonts w:cs="Arial"/>
              </w:rPr>
            </w:pPr>
            <w:r>
              <w:rPr>
                <w:rFonts w:cs="Arial"/>
              </w:rPr>
              <w:t>F00041 – Checksums</w:t>
            </w:r>
          </w:p>
          <w:p w14:paraId="074794CD" w14:textId="77777777" w:rsidR="00274576" w:rsidRDefault="00274576">
            <w:pPr>
              <w:spacing w:line="256" w:lineRule="auto"/>
              <w:rPr>
                <w:rFonts w:cs="Arial"/>
              </w:rPr>
            </w:pPr>
          </w:p>
          <w:p w14:paraId="60242F46" w14:textId="77777777" w:rsidR="00274576" w:rsidRDefault="00274576">
            <w:pPr>
              <w:spacing w:line="256" w:lineRule="auto"/>
              <w:rPr>
                <w:rFonts w:cs="Arial"/>
              </w:rPr>
            </w:pPr>
          </w:p>
        </w:tc>
        <w:tc>
          <w:tcPr>
            <w:tcW w:w="1302" w:type="dxa"/>
            <w:tcBorders>
              <w:top w:val="single" w:sz="4" w:space="0" w:color="auto"/>
              <w:left w:val="single" w:sz="4" w:space="0" w:color="auto"/>
              <w:bottom w:val="single" w:sz="4" w:space="0" w:color="auto"/>
              <w:right w:val="single" w:sz="4" w:space="0" w:color="auto"/>
            </w:tcBorders>
            <w:hideMark/>
          </w:tcPr>
          <w:p w14:paraId="6736701C" w14:textId="77777777" w:rsidR="00274576" w:rsidRDefault="00274576">
            <w:pPr>
              <w:spacing w:line="256" w:lineRule="auto"/>
              <w:rPr>
                <w:rFonts w:cs="Arial"/>
              </w:rPr>
            </w:pPr>
            <w:r>
              <w:rPr>
                <w:rFonts w:cs="Arial"/>
              </w:rPr>
              <w:t xml:space="preserve">Key in Run, ACC, or Delayed Acc.  </w:t>
            </w:r>
            <w:r>
              <w:rPr>
                <w:rFonts w:cs="Arial"/>
              </w:rPr>
              <w:lastRenderedPageBreak/>
              <w:t>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2E77E0A7" w14:textId="77777777" w:rsidR="00274576" w:rsidRDefault="00274576" w:rsidP="00274576">
            <w:pPr>
              <w:numPr>
                <w:ilvl w:val="1"/>
                <w:numId w:val="199"/>
              </w:numPr>
              <w:spacing w:line="256" w:lineRule="auto"/>
              <w:rPr>
                <w:rFonts w:cs="Arial"/>
              </w:rPr>
            </w:pPr>
            <w:r>
              <w:rPr>
                <w:rFonts w:cs="Arial"/>
              </w:rPr>
              <w:lastRenderedPageBreak/>
              <w:t>EEPROM checksum failure</w:t>
            </w:r>
          </w:p>
        </w:tc>
        <w:tc>
          <w:tcPr>
            <w:tcW w:w="2050" w:type="dxa"/>
            <w:tcBorders>
              <w:top w:val="single" w:sz="4" w:space="0" w:color="auto"/>
              <w:left w:val="single" w:sz="4" w:space="0" w:color="auto"/>
              <w:bottom w:val="single" w:sz="4" w:space="0" w:color="auto"/>
              <w:right w:val="single" w:sz="4" w:space="0" w:color="auto"/>
            </w:tcBorders>
          </w:tcPr>
          <w:p w14:paraId="47F23185" w14:textId="77777777" w:rsidR="00274576" w:rsidRDefault="00274576" w:rsidP="00274576">
            <w:pPr>
              <w:numPr>
                <w:ilvl w:val="1"/>
                <w:numId w:val="199"/>
              </w:numPr>
              <w:spacing w:line="256" w:lineRule="auto"/>
              <w:rPr>
                <w:rFonts w:cs="Arial"/>
              </w:rPr>
            </w:pPr>
            <w:r>
              <w:rPr>
                <w:rFonts w:cs="Arial"/>
              </w:rPr>
              <w:t>EEPROM portion cannot be used</w:t>
            </w:r>
          </w:p>
          <w:p w14:paraId="3162A6C4" w14:textId="77777777" w:rsidR="00274576" w:rsidRDefault="00274576">
            <w:pPr>
              <w:spacing w:line="256" w:lineRule="auto"/>
              <w:rPr>
                <w:rFonts w:cs="Arial"/>
              </w:rPr>
            </w:pPr>
          </w:p>
        </w:tc>
        <w:tc>
          <w:tcPr>
            <w:tcW w:w="2846" w:type="dxa"/>
            <w:tcBorders>
              <w:top w:val="single" w:sz="4" w:space="0" w:color="auto"/>
              <w:left w:val="single" w:sz="4" w:space="0" w:color="auto"/>
              <w:bottom w:val="single" w:sz="4" w:space="0" w:color="auto"/>
              <w:right w:val="single" w:sz="4" w:space="0" w:color="auto"/>
            </w:tcBorders>
            <w:hideMark/>
          </w:tcPr>
          <w:p w14:paraId="30A472D0" w14:textId="77777777" w:rsidR="00274576" w:rsidRDefault="00274576">
            <w:pPr>
              <w:spacing w:line="256" w:lineRule="auto"/>
              <w:rPr>
                <w:rFonts w:cs="Arial"/>
              </w:rPr>
            </w:pPr>
            <w:r>
              <w:rPr>
                <w:rFonts w:cs="Arial"/>
              </w:rPr>
              <w:t>N/A</w:t>
            </w:r>
          </w:p>
        </w:tc>
      </w:tr>
      <w:tr w:rsidR="00274576" w14:paraId="6D507CCC"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8A70509" w14:textId="77777777" w:rsidR="00274576" w:rsidRDefault="00274576">
            <w:pPr>
              <w:spacing w:line="256" w:lineRule="auto"/>
              <w:rPr>
                <w:rFonts w:cs="Arial"/>
              </w:rPr>
            </w:pPr>
            <w:r>
              <w:rPr>
                <w:rFonts w:cs="Arial"/>
              </w:rPr>
              <w:t>F00042 – General Memory Fault</w:t>
            </w:r>
          </w:p>
        </w:tc>
        <w:tc>
          <w:tcPr>
            <w:tcW w:w="1302" w:type="dxa"/>
            <w:tcBorders>
              <w:top w:val="single" w:sz="4" w:space="0" w:color="auto"/>
              <w:left w:val="single" w:sz="4" w:space="0" w:color="auto"/>
              <w:bottom w:val="single" w:sz="4" w:space="0" w:color="auto"/>
              <w:right w:val="single" w:sz="4" w:space="0" w:color="auto"/>
            </w:tcBorders>
            <w:hideMark/>
          </w:tcPr>
          <w:p w14:paraId="2A78E012"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7A38D60C" w14:textId="77777777" w:rsidR="00274576" w:rsidRDefault="00274576">
            <w:pPr>
              <w:spacing w:line="256" w:lineRule="auto"/>
              <w:rPr>
                <w:rFonts w:cs="Arial"/>
              </w:rPr>
            </w:pPr>
            <w:r>
              <w:rPr>
                <w:rFonts w:cs="Arial"/>
              </w:rPr>
              <w:t>- EEPROM write failure (after retries have failed)</w:t>
            </w:r>
          </w:p>
        </w:tc>
        <w:tc>
          <w:tcPr>
            <w:tcW w:w="2050" w:type="dxa"/>
            <w:tcBorders>
              <w:top w:val="single" w:sz="4" w:space="0" w:color="auto"/>
              <w:left w:val="single" w:sz="4" w:space="0" w:color="auto"/>
              <w:bottom w:val="single" w:sz="4" w:space="0" w:color="auto"/>
              <w:right w:val="single" w:sz="4" w:space="0" w:color="auto"/>
            </w:tcBorders>
          </w:tcPr>
          <w:p w14:paraId="71787D72" w14:textId="77777777" w:rsidR="00274576" w:rsidRDefault="00274576" w:rsidP="00274576">
            <w:pPr>
              <w:numPr>
                <w:ilvl w:val="1"/>
                <w:numId w:val="199"/>
              </w:numPr>
              <w:spacing w:line="256" w:lineRule="auto"/>
              <w:rPr>
                <w:rFonts w:cs="Arial"/>
              </w:rPr>
            </w:pPr>
            <w:r>
              <w:rPr>
                <w:rFonts w:cs="Arial"/>
              </w:rPr>
              <w:t>EEPROM portion is flagged for non-use</w:t>
            </w:r>
          </w:p>
          <w:p w14:paraId="36717E9E" w14:textId="77777777" w:rsidR="00274576" w:rsidRDefault="00274576">
            <w:pPr>
              <w:spacing w:line="256" w:lineRule="auto"/>
              <w:rPr>
                <w:rFonts w:cs="Arial"/>
              </w:rPr>
            </w:pPr>
          </w:p>
        </w:tc>
        <w:tc>
          <w:tcPr>
            <w:tcW w:w="2846" w:type="dxa"/>
            <w:tcBorders>
              <w:top w:val="single" w:sz="4" w:space="0" w:color="auto"/>
              <w:left w:val="single" w:sz="4" w:space="0" w:color="auto"/>
              <w:bottom w:val="single" w:sz="4" w:space="0" w:color="auto"/>
              <w:right w:val="single" w:sz="4" w:space="0" w:color="auto"/>
            </w:tcBorders>
            <w:hideMark/>
          </w:tcPr>
          <w:p w14:paraId="3B134525" w14:textId="77777777" w:rsidR="00274576" w:rsidRDefault="00274576">
            <w:pPr>
              <w:spacing w:line="256" w:lineRule="auto"/>
              <w:rPr>
                <w:rFonts w:cs="Arial"/>
              </w:rPr>
            </w:pPr>
            <w:r>
              <w:rPr>
                <w:rFonts w:cs="Arial"/>
              </w:rPr>
              <w:t>N/A</w:t>
            </w:r>
          </w:p>
        </w:tc>
      </w:tr>
      <w:tr w:rsidR="00274576" w14:paraId="1CC4209B"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3D08E94" w14:textId="77777777" w:rsidR="00274576" w:rsidRDefault="00274576">
            <w:pPr>
              <w:spacing w:line="256" w:lineRule="auto"/>
              <w:rPr>
                <w:rFonts w:cs="Arial"/>
              </w:rPr>
            </w:pPr>
            <w:r>
              <w:rPr>
                <w:rFonts w:cs="Arial"/>
              </w:rPr>
              <w:t>F00096</w:t>
            </w:r>
          </w:p>
        </w:tc>
        <w:tc>
          <w:tcPr>
            <w:tcW w:w="1302" w:type="dxa"/>
            <w:tcBorders>
              <w:top w:val="single" w:sz="4" w:space="0" w:color="auto"/>
              <w:left w:val="single" w:sz="4" w:space="0" w:color="auto"/>
              <w:bottom w:val="single" w:sz="4" w:space="0" w:color="auto"/>
              <w:right w:val="single" w:sz="4" w:space="0" w:color="auto"/>
            </w:tcBorders>
            <w:hideMark/>
          </w:tcPr>
          <w:p w14:paraId="32FA8FF8"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171EC84" w14:textId="77777777" w:rsidR="00274576" w:rsidRDefault="00274576">
            <w:pPr>
              <w:spacing w:line="256" w:lineRule="auto"/>
              <w:rPr>
                <w:rFonts w:cs="Arial"/>
              </w:rPr>
            </w:pPr>
            <w:r>
              <w:rPr>
                <w:rFonts w:cs="Arial"/>
              </w:rPr>
              <w:t>Internal HD Module Failure</w:t>
            </w:r>
          </w:p>
        </w:tc>
        <w:tc>
          <w:tcPr>
            <w:tcW w:w="2050" w:type="dxa"/>
            <w:tcBorders>
              <w:top w:val="single" w:sz="4" w:space="0" w:color="auto"/>
              <w:left w:val="single" w:sz="4" w:space="0" w:color="auto"/>
              <w:bottom w:val="single" w:sz="4" w:space="0" w:color="auto"/>
              <w:right w:val="single" w:sz="4" w:space="0" w:color="auto"/>
            </w:tcBorders>
            <w:hideMark/>
          </w:tcPr>
          <w:p w14:paraId="1A8B727A" w14:textId="77777777" w:rsidR="00274576" w:rsidRDefault="00274576" w:rsidP="00274576">
            <w:pPr>
              <w:numPr>
                <w:ilvl w:val="1"/>
                <w:numId w:val="199"/>
              </w:numPr>
              <w:spacing w:line="256" w:lineRule="auto"/>
              <w:rPr>
                <w:rFonts w:cs="Arial"/>
              </w:rPr>
            </w:pPr>
            <w:r>
              <w:rPr>
                <w:rFonts w:cs="Arial"/>
              </w:rPr>
              <w:t>Loss of HD functionality</w:t>
            </w:r>
          </w:p>
          <w:p w14:paraId="72B362B9" w14:textId="77777777" w:rsidR="00274576" w:rsidRDefault="00274576" w:rsidP="00274576">
            <w:pPr>
              <w:numPr>
                <w:ilvl w:val="1"/>
                <w:numId w:val="199"/>
              </w:numPr>
              <w:spacing w:line="256" w:lineRule="auto"/>
              <w:rPr>
                <w:rFonts w:cs="Arial"/>
              </w:rPr>
            </w:pPr>
            <w:r>
              <w:rPr>
                <w:rFonts w:cs="Arial"/>
              </w:rPr>
              <w:t>See DID FD08</w:t>
            </w:r>
          </w:p>
        </w:tc>
        <w:tc>
          <w:tcPr>
            <w:tcW w:w="2846" w:type="dxa"/>
            <w:tcBorders>
              <w:top w:val="single" w:sz="4" w:space="0" w:color="auto"/>
              <w:left w:val="single" w:sz="4" w:space="0" w:color="auto"/>
              <w:bottom w:val="single" w:sz="4" w:space="0" w:color="auto"/>
              <w:right w:val="single" w:sz="4" w:space="0" w:color="auto"/>
            </w:tcBorders>
            <w:hideMark/>
          </w:tcPr>
          <w:p w14:paraId="66DF3A15" w14:textId="77777777" w:rsidR="00274576" w:rsidRDefault="00274576">
            <w:pPr>
              <w:spacing w:line="256" w:lineRule="auto"/>
              <w:rPr>
                <w:rFonts w:cs="Arial"/>
              </w:rPr>
            </w:pPr>
            <w:r>
              <w:rPr>
                <w:rFonts w:cs="Arial"/>
              </w:rPr>
              <w:t xml:space="preserve">HD </w:t>
            </w:r>
            <w:proofErr w:type="gramStart"/>
            <w:r>
              <w:rPr>
                <w:rFonts w:cs="Arial"/>
              </w:rPr>
              <w:t>Radio  =</w:t>
            </w:r>
            <w:proofErr w:type="gramEnd"/>
            <w:r>
              <w:rPr>
                <w:rFonts w:cs="Arial"/>
              </w:rPr>
              <w:t xml:space="preserve"> Available with Integrated HD Radio Modules</w:t>
            </w:r>
          </w:p>
        </w:tc>
      </w:tr>
      <w:tr w:rsidR="00274576" w14:paraId="65C816CA"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B23A025" w14:textId="77777777" w:rsidR="00274576" w:rsidRDefault="00274576">
            <w:pPr>
              <w:spacing w:line="256" w:lineRule="auto"/>
              <w:rPr>
                <w:rFonts w:cs="Arial"/>
              </w:rPr>
            </w:pPr>
            <w:r>
              <w:rPr>
                <w:rFonts w:cs="Arial"/>
              </w:rPr>
              <w:t>F00096</w:t>
            </w:r>
          </w:p>
        </w:tc>
        <w:tc>
          <w:tcPr>
            <w:tcW w:w="1302" w:type="dxa"/>
            <w:tcBorders>
              <w:top w:val="single" w:sz="4" w:space="0" w:color="auto"/>
              <w:left w:val="single" w:sz="4" w:space="0" w:color="auto"/>
              <w:bottom w:val="single" w:sz="4" w:space="0" w:color="auto"/>
              <w:right w:val="single" w:sz="4" w:space="0" w:color="auto"/>
            </w:tcBorders>
            <w:hideMark/>
          </w:tcPr>
          <w:p w14:paraId="10C36A02"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33C69BE7" w14:textId="77777777" w:rsidR="00274576" w:rsidRDefault="00274576">
            <w:pPr>
              <w:spacing w:line="256" w:lineRule="auto"/>
              <w:rPr>
                <w:rFonts w:cs="Arial"/>
              </w:rPr>
            </w:pPr>
            <w:r>
              <w:rPr>
                <w:rFonts w:cs="Arial"/>
              </w:rPr>
              <w:t>Internal DAB Module Failure</w:t>
            </w:r>
          </w:p>
        </w:tc>
        <w:tc>
          <w:tcPr>
            <w:tcW w:w="2050" w:type="dxa"/>
            <w:tcBorders>
              <w:top w:val="single" w:sz="4" w:space="0" w:color="auto"/>
              <w:left w:val="single" w:sz="4" w:space="0" w:color="auto"/>
              <w:bottom w:val="single" w:sz="4" w:space="0" w:color="auto"/>
              <w:right w:val="single" w:sz="4" w:space="0" w:color="auto"/>
            </w:tcBorders>
            <w:hideMark/>
          </w:tcPr>
          <w:p w14:paraId="6557CA34" w14:textId="77777777" w:rsidR="00274576" w:rsidRDefault="00274576" w:rsidP="00274576">
            <w:pPr>
              <w:numPr>
                <w:ilvl w:val="1"/>
                <w:numId w:val="199"/>
              </w:numPr>
              <w:spacing w:line="256" w:lineRule="auto"/>
              <w:rPr>
                <w:rFonts w:cs="Arial"/>
              </w:rPr>
            </w:pPr>
            <w:r>
              <w:rPr>
                <w:rFonts w:cs="Arial"/>
              </w:rPr>
              <w:t>Loss of DAB functionality</w:t>
            </w:r>
          </w:p>
          <w:p w14:paraId="73F50C32" w14:textId="77777777" w:rsidR="00274576" w:rsidRDefault="00274576" w:rsidP="00274576">
            <w:pPr>
              <w:numPr>
                <w:ilvl w:val="1"/>
                <w:numId w:val="199"/>
              </w:numPr>
              <w:spacing w:line="256" w:lineRule="auto"/>
              <w:rPr>
                <w:rFonts w:cs="Arial"/>
              </w:rPr>
            </w:pPr>
            <w:r>
              <w:rPr>
                <w:rFonts w:cs="Arial"/>
              </w:rPr>
              <w:t>See DID FD08</w:t>
            </w:r>
          </w:p>
        </w:tc>
        <w:tc>
          <w:tcPr>
            <w:tcW w:w="2846" w:type="dxa"/>
            <w:tcBorders>
              <w:top w:val="single" w:sz="4" w:space="0" w:color="auto"/>
              <w:left w:val="single" w:sz="4" w:space="0" w:color="auto"/>
              <w:bottom w:val="single" w:sz="4" w:space="0" w:color="auto"/>
              <w:right w:val="single" w:sz="4" w:space="0" w:color="auto"/>
            </w:tcBorders>
            <w:hideMark/>
          </w:tcPr>
          <w:p w14:paraId="1AE1DC2B" w14:textId="77777777" w:rsidR="00274576" w:rsidRDefault="00274576">
            <w:pPr>
              <w:spacing w:line="256" w:lineRule="auto"/>
              <w:rPr>
                <w:rFonts w:cs="Arial"/>
              </w:rPr>
            </w:pPr>
            <w:r>
              <w:rPr>
                <w:rFonts w:cs="Arial"/>
              </w:rPr>
              <w:t xml:space="preserve">DAB </w:t>
            </w:r>
            <w:proofErr w:type="gramStart"/>
            <w:r>
              <w:rPr>
                <w:rFonts w:cs="Arial"/>
              </w:rPr>
              <w:t>Radio  =</w:t>
            </w:r>
            <w:proofErr w:type="gramEnd"/>
            <w:r>
              <w:rPr>
                <w:rFonts w:cs="Arial"/>
              </w:rPr>
              <w:t xml:space="preserve"> Available with Integrated DAB Radio Modules</w:t>
            </w:r>
          </w:p>
        </w:tc>
      </w:tr>
      <w:tr w:rsidR="00274576" w14:paraId="02670F6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81F33ED" w14:textId="77777777" w:rsidR="00274576" w:rsidRDefault="00274576">
            <w:pPr>
              <w:spacing w:line="256" w:lineRule="auto"/>
              <w:rPr>
                <w:rFonts w:cs="Arial"/>
              </w:rPr>
            </w:pPr>
            <w:r>
              <w:rPr>
                <w:rFonts w:cs="Arial"/>
              </w:rPr>
              <w:t>F00096</w:t>
            </w:r>
          </w:p>
        </w:tc>
        <w:tc>
          <w:tcPr>
            <w:tcW w:w="1302" w:type="dxa"/>
            <w:tcBorders>
              <w:top w:val="single" w:sz="4" w:space="0" w:color="auto"/>
              <w:left w:val="single" w:sz="4" w:space="0" w:color="auto"/>
              <w:bottom w:val="single" w:sz="4" w:space="0" w:color="auto"/>
              <w:right w:val="single" w:sz="4" w:space="0" w:color="auto"/>
            </w:tcBorders>
            <w:hideMark/>
          </w:tcPr>
          <w:p w14:paraId="7017DE31"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EB3E87F" w14:textId="77777777" w:rsidR="00274576" w:rsidRDefault="00274576">
            <w:pPr>
              <w:spacing w:line="256" w:lineRule="auto"/>
              <w:rPr>
                <w:rFonts w:cs="Arial"/>
              </w:rPr>
            </w:pPr>
            <w:r>
              <w:rPr>
                <w:rFonts w:cs="Arial"/>
              </w:rPr>
              <w:t>Internal TPEG failure</w:t>
            </w:r>
          </w:p>
        </w:tc>
        <w:tc>
          <w:tcPr>
            <w:tcW w:w="2050" w:type="dxa"/>
            <w:tcBorders>
              <w:top w:val="single" w:sz="4" w:space="0" w:color="auto"/>
              <w:left w:val="single" w:sz="4" w:space="0" w:color="auto"/>
              <w:bottom w:val="single" w:sz="4" w:space="0" w:color="auto"/>
              <w:right w:val="single" w:sz="4" w:space="0" w:color="auto"/>
            </w:tcBorders>
            <w:hideMark/>
          </w:tcPr>
          <w:p w14:paraId="36EB4327" w14:textId="77777777" w:rsidR="00274576" w:rsidRDefault="00274576" w:rsidP="00274576">
            <w:pPr>
              <w:numPr>
                <w:ilvl w:val="1"/>
                <w:numId w:val="199"/>
              </w:numPr>
              <w:spacing w:line="256" w:lineRule="auto"/>
              <w:rPr>
                <w:rFonts w:cs="Arial"/>
              </w:rPr>
            </w:pPr>
            <w:r>
              <w:rPr>
                <w:rFonts w:cs="Arial"/>
              </w:rPr>
              <w:t>Loss of TPEG functions</w:t>
            </w:r>
          </w:p>
        </w:tc>
        <w:tc>
          <w:tcPr>
            <w:tcW w:w="2846" w:type="dxa"/>
            <w:tcBorders>
              <w:top w:val="single" w:sz="4" w:space="0" w:color="auto"/>
              <w:left w:val="single" w:sz="4" w:space="0" w:color="auto"/>
              <w:bottom w:val="single" w:sz="4" w:space="0" w:color="auto"/>
              <w:right w:val="single" w:sz="4" w:space="0" w:color="auto"/>
            </w:tcBorders>
            <w:hideMark/>
          </w:tcPr>
          <w:p w14:paraId="7A7C0209" w14:textId="77777777" w:rsidR="00274576" w:rsidRDefault="00274576">
            <w:pPr>
              <w:spacing w:line="256" w:lineRule="auto"/>
              <w:rPr>
                <w:rFonts w:cs="Arial"/>
              </w:rPr>
            </w:pPr>
            <w:r>
              <w:rPr>
                <w:rFonts w:cs="Arial"/>
              </w:rPr>
              <w:t>TPEG = Enabled</w:t>
            </w:r>
          </w:p>
        </w:tc>
      </w:tr>
      <w:tr w:rsidR="00274576" w14:paraId="54A9FBA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46C7A1B0" w14:textId="77777777" w:rsidR="00274576" w:rsidRDefault="00274576">
            <w:pPr>
              <w:spacing w:line="256" w:lineRule="auto"/>
              <w:rPr>
                <w:rFonts w:cs="Arial"/>
              </w:rPr>
            </w:pPr>
            <w:r>
              <w:rPr>
                <w:rFonts w:cs="Arial"/>
              </w:rPr>
              <w:t>F00096</w:t>
            </w:r>
          </w:p>
        </w:tc>
        <w:tc>
          <w:tcPr>
            <w:tcW w:w="1302" w:type="dxa"/>
            <w:tcBorders>
              <w:top w:val="single" w:sz="4" w:space="0" w:color="auto"/>
              <w:left w:val="single" w:sz="4" w:space="0" w:color="auto"/>
              <w:bottom w:val="single" w:sz="4" w:space="0" w:color="auto"/>
              <w:right w:val="single" w:sz="4" w:space="0" w:color="auto"/>
            </w:tcBorders>
          </w:tcPr>
          <w:p w14:paraId="7392B5A7"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tcPr>
          <w:p w14:paraId="5E4FBAE8" w14:textId="77777777" w:rsidR="00274576" w:rsidRDefault="00274576">
            <w:pPr>
              <w:spacing w:line="256" w:lineRule="auto"/>
              <w:rPr>
                <w:rFonts w:cs="Arial"/>
              </w:rPr>
            </w:pPr>
            <w:r>
              <w:rPr>
                <w:rFonts w:cs="Arial"/>
              </w:rPr>
              <w:t>Internal Bluetooth Failure</w:t>
            </w:r>
          </w:p>
        </w:tc>
        <w:tc>
          <w:tcPr>
            <w:tcW w:w="2050" w:type="dxa"/>
            <w:tcBorders>
              <w:top w:val="single" w:sz="4" w:space="0" w:color="auto"/>
              <w:left w:val="single" w:sz="4" w:space="0" w:color="auto"/>
              <w:bottom w:val="single" w:sz="4" w:space="0" w:color="auto"/>
              <w:right w:val="single" w:sz="4" w:space="0" w:color="auto"/>
            </w:tcBorders>
          </w:tcPr>
          <w:p w14:paraId="33C23E35" w14:textId="77777777" w:rsidR="00274576" w:rsidRDefault="00274576" w:rsidP="00274576">
            <w:pPr>
              <w:numPr>
                <w:ilvl w:val="1"/>
                <w:numId w:val="199"/>
              </w:numPr>
              <w:spacing w:line="256" w:lineRule="auto"/>
              <w:rPr>
                <w:rFonts w:cs="Arial"/>
              </w:rPr>
            </w:pPr>
            <w:r>
              <w:rPr>
                <w:rFonts w:cs="Arial"/>
              </w:rPr>
              <w:t>Loss of Bluetooth Functions</w:t>
            </w:r>
          </w:p>
        </w:tc>
        <w:tc>
          <w:tcPr>
            <w:tcW w:w="2846" w:type="dxa"/>
            <w:tcBorders>
              <w:top w:val="single" w:sz="4" w:space="0" w:color="auto"/>
              <w:left w:val="single" w:sz="4" w:space="0" w:color="auto"/>
              <w:bottom w:val="single" w:sz="4" w:space="0" w:color="auto"/>
              <w:right w:val="single" w:sz="4" w:space="0" w:color="auto"/>
            </w:tcBorders>
          </w:tcPr>
          <w:p w14:paraId="3DD94E9F" w14:textId="77777777" w:rsidR="00274576" w:rsidRDefault="00274576">
            <w:pPr>
              <w:spacing w:line="256" w:lineRule="auto"/>
              <w:rPr>
                <w:rFonts w:cs="Arial"/>
              </w:rPr>
            </w:pPr>
            <w:r>
              <w:rPr>
                <w:rFonts w:cs="Arial"/>
              </w:rPr>
              <w:t>Bluetooth = Enabled</w:t>
            </w:r>
          </w:p>
        </w:tc>
      </w:tr>
      <w:tr w:rsidR="00274576" w14:paraId="7013D1B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8284A54" w14:textId="77777777" w:rsidR="00274576" w:rsidRDefault="00274576">
            <w:pPr>
              <w:spacing w:line="256" w:lineRule="auto"/>
              <w:rPr>
                <w:rFonts w:cs="Arial"/>
              </w:rPr>
            </w:pPr>
            <w:r>
              <w:rPr>
                <w:rFonts w:cs="Arial"/>
              </w:rPr>
              <w:t>9D5511</w:t>
            </w:r>
          </w:p>
        </w:tc>
        <w:tc>
          <w:tcPr>
            <w:tcW w:w="1302" w:type="dxa"/>
            <w:tcBorders>
              <w:top w:val="single" w:sz="4" w:space="0" w:color="auto"/>
              <w:left w:val="single" w:sz="4" w:space="0" w:color="auto"/>
              <w:bottom w:val="single" w:sz="4" w:space="0" w:color="auto"/>
              <w:right w:val="single" w:sz="4" w:space="0" w:color="auto"/>
            </w:tcBorders>
            <w:hideMark/>
          </w:tcPr>
          <w:p w14:paraId="5CB83A60"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22A4681E" w14:textId="77777777" w:rsidR="00274576" w:rsidRDefault="00274576">
            <w:pPr>
              <w:spacing w:line="256" w:lineRule="auto"/>
              <w:rPr>
                <w:rFonts w:cs="Arial"/>
              </w:rPr>
            </w:pPr>
            <w:r>
              <w:rPr>
                <w:rFonts w:cs="Arial"/>
              </w:rPr>
              <w:t xml:space="preserve">Second antenna short to ground.  </w:t>
            </w:r>
          </w:p>
          <w:p w14:paraId="183B0850" w14:textId="77777777" w:rsidR="00274576" w:rsidRDefault="00274576">
            <w:pPr>
              <w:spacing w:line="256" w:lineRule="auto"/>
              <w:rPr>
                <w:rFonts w:cs="Arial"/>
              </w:rPr>
            </w:pPr>
            <w:r>
              <w:rPr>
                <w:rFonts w:cs="Arial"/>
              </w:rPr>
              <w:t>Phantom supply current &gt; 140ma for greater than one second.</w:t>
            </w:r>
          </w:p>
        </w:tc>
        <w:tc>
          <w:tcPr>
            <w:tcW w:w="2050" w:type="dxa"/>
            <w:tcBorders>
              <w:top w:val="single" w:sz="4" w:space="0" w:color="auto"/>
              <w:left w:val="single" w:sz="4" w:space="0" w:color="auto"/>
              <w:bottom w:val="single" w:sz="4" w:space="0" w:color="auto"/>
              <w:right w:val="single" w:sz="4" w:space="0" w:color="auto"/>
            </w:tcBorders>
            <w:hideMark/>
          </w:tcPr>
          <w:p w14:paraId="2BBAAE7E" w14:textId="77777777" w:rsidR="00274576" w:rsidRDefault="00274576" w:rsidP="00274576">
            <w:pPr>
              <w:numPr>
                <w:ilvl w:val="1"/>
                <w:numId w:val="199"/>
              </w:numPr>
              <w:spacing w:line="256" w:lineRule="auto"/>
              <w:rPr>
                <w:rFonts w:cs="Arial"/>
              </w:rPr>
            </w:pPr>
            <w:r>
              <w:rPr>
                <w:rFonts w:cs="Arial"/>
              </w:rPr>
              <w:t>Loss of second tuner functionality.</w:t>
            </w:r>
          </w:p>
          <w:p w14:paraId="33C4F1EA" w14:textId="77777777" w:rsidR="00274576" w:rsidRDefault="00274576" w:rsidP="00274576">
            <w:pPr>
              <w:numPr>
                <w:ilvl w:val="1"/>
                <w:numId w:val="199"/>
              </w:numPr>
              <w:spacing w:line="256" w:lineRule="auto"/>
              <w:rPr>
                <w:rFonts w:cs="Arial"/>
              </w:rPr>
            </w:pPr>
            <w:r>
              <w:rPr>
                <w:rFonts w:cs="Arial"/>
              </w:rPr>
              <w:t>Power is turned off to antenna.</w:t>
            </w:r>
          </w:p>
        </w:tc>
        <w:tc>
          <w:tcPr>
            <w:tcW w:w="2846" w:type="dxa"/>
            <w:tcBorders>
              <w:top w:val="single" w:sz="4" w:space="0" w:color="auto"/>
              <w:left w:val="single" w:sz="4" w:space="0" w:color="auto"/>
              <w:bottom w:val="single" w:sz="4" w:space="0" w:color="auto"/>
              <w:right w:val="single" w:sz="4" w:space="0" w:color="auto"/>
            </w:tcBorders>
            <w:hideMark/>
          </w:tcPr>
          <w:p w14:paraId="25816531" w14:textId="77777777" w:rsidR="00274576" w:rsidRDefault="00274576">
            <w:pPr>
              <w:spacing w:line="256" w:lineRule="auto"/>
              <w:rPr>
                <w:rFonts w:cs="Arial"/>
              </w:rPr>
            </w:pPr>
            <w:r>
              <w:rPr>
                <w:rFonts w:cs="Arial"/>
              </w:rPr>
              <w:t>Dual Tuner Radios only and Antenna 2 is Enabled</w:t>
            </w:r>
          </w:p>
        </w:tc>
      </w:tr>
      <w:tr w:rsidR="00274576" w14:paraId="640C5DD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360DC7A" w14:textId="77777777" w:rsidR="00274576" w:rsidRDefault="00274576">
            <w:pPr>
              <w:spacing w:line="256" w:lineRule="auto"/>
              <w:rPr>
                <w:rFonts w:cs="Arial"/>
              </w:rPr>
            </w:pPr>
            <w:r>
              <w:rPr>
                <w:rFonts w:cs="Arial"/>
              </w:rPr>
              <w:t>9D5515</w:t>
            </w:r>
          </w:p>
        </w:tc>
        <w:tc>
          <w:tcPr>
            <w:tcW w:w="1302" w:type="dxa"/>
            <w:tcBorders>
              <w:top w:val="single" w:sz="4" w:space="0" w:color="auto"/>
              <w:left w:val="single" w:sz="4" w:space="0" w:color="auto"/>
              <w:bottom w:val="single" w:sz="4" w:space="0" w:color="auto"/>
              <w:right w:val="single" w:sz="4" w:space="0" w:color="auto"/>
            </w:tcBorders>
            <w:hideMark/>
          </w:tcPr>
          <w:p w14:paraId="75F71859" w14:textId="77777777" w:rsidR="00274576" w:rsidRDefault="00274576">
            <w:pPr>
              <w:spacing w:line="256" w:lineRule="auto"/>
              <w:rPr>
                <w:rFonts w:cs="Arial"/>
              </w:rPr>
            </w:pPr>
            <w:r>
              <w:rPr>
                <w:rFonts w:cs="Arial"/>
              </w:rPr>
              <w:t xml:space="preserve">Key in Run, ACC, or Delayed </w:t>
            </w:r>
            <w:r>
              <w:rPr>
                <w:rFonts w:cs="Arial"/>
              </w:rPr>
              <w:lastRenderedPageBreak/>
              <w:t>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236DFAFB" w14:textId="77777777" w:rsidR="00274576" w:rsidRDefault="00274576">
            <w:pPr>
              <w:spacing w:line="256" w:lineRule="auto"/>
              <w:rPr>
                <w:rFonts w:cs="Arial"/>
              </w:rPr>
            </w:pPr>
            <w:r>
              <w:rPr>
                <w:rFonts w:cs="Arial"/>
              </w:rPr>
              <w:lastRenderedPageBreak/>
              <w:t>Second antenna short to battery or open.</w:t>
            </w:r>
          </w:p>
          <w:p w14:paraId="4D423158" w14:textId="77777777" w:rsidR="00274576" w:rsidRDefault="00274576">
            <w:pPr>
              <w:spacing w:line="256" w:lineRule="auto"/>
              <w:rPr>
                <w:rFonts w:cs="Arial"/>
              </w:rPr>
            </w:pPr>
            <w:r>
              <w:rPr>
                <w:rFonts w:cs="Arial"/>
              </w:rPr>
              <w:lastRenderedPageBreak/>
              <w:t>Phantom supply current &lt; 20ma for greater than one second.</w:t>
            </w:r>
          </w:p>
        </w:tc>
        <w:tc>
          <w:tcPr>
            <w:tcW w:w="2050" w:type="dxa"/>
            <w:tcBorders>
              <w:top w:val="single" w:sz="4" w:space="0" w:color="auto"/>
              <w:left w:val="single" w:sz="4" w:space="0" w:color="auto"/>
              <w:bottom w:val="single" w:sz="4" w:space="0" w:color="auto"/>
              <w:right w:val="single" w:sz="4" w:space="0" w:color="auto"/>
            </w:tcBorders>
            <w:hideMark/>
          </w:tcPr>
          <w:p w14:paraId="7F6BE5B7" w14:textId="77777777" w:rsidR="00274576" w:rsidRDefault="00274576" w:rsidP="00274576">
            <w:pPr>
              <w:numPr>
                <w:ilvl w:val="1"/>
                <w:numId w:val="199"/>
              </w:numPr>
              <w:spacing w:line="256" w:lineRule="auto"/>
              <w:rPr>
                <w:rFonts w:cs="Arial"/>
              </w:rPr>
            </w:pPr>
            <w:r>
              <w:rPr>
                <w:rFonts w:cs="Arial"/>
              </w:rPr>
              <w:lastRenderedPageBreak/>
              <w:t>Loss of second tuner functionality.</w:t>
            </w:r>
          </w:p>
          <w:p w14:paraId="69589B22" w14:textId="77777777" w:rsidR="00274576" w:rsidRDefault="00274576" w:rsidP="00274576">
            <w:pPr>
              <w:numPr>
                <w:ilvl w:val="1"/>
                <w:numId w:val="199"/>
              </w:numPr>
              <w:spacing w:line="256" w:lineRule="auto"/>
              <w:rPr>
                <w:rFonts w:cs="Arial"/>
              </w:rPr>
            </w:pPr>
            <w:r>
              <w:rPr>
                <w:rFonts w:cs="Arial"/>
              </w:rPr>
              <w:lastRenderedPageBreak/>
              <w:t>Power is increased to antenna.</w:t>
            </w:r>
          </w:p>
        </w:tc>
        <w:tc>
          <w:tcPr>
            <w:tcW w:w="2846" w:type="dxa"/>
            <w:tcBorders>
              <w:top w:val="single" w:sz="4" w:space="0" w:color="auto"/>
              <w:left w:val="single" w:sz="4" w:space="0" w:color="auto"/>
              <w:bottom w:val="single" w:sz="4" w:space="0" w:color="auto"/>
              <w:right w:val="single" w:sz="4" w:space="0" w:color="auto"/>
            </w:tcBorders>
            <w:hideMark/>
          </w:tcPr>
          <w:p w14:paraId="074458B9" w14:textId="77777777" w:rsidR="00274576" w:rsidRDefault="00274576">
            <w:pPr>
              <w:spacing w:line="256" w:lineRule="auto"/>
              <w:rPr>
                <w:rFonts w:cs="Arial"/>
              </w:rPr>
            </w:pPr>
            <w:r>
              <w:rPr>
                <w:rFonts w:cs="Arial"/>
              </w:rPr>
              <w:lastRenderedPageBreak/>
              <w:t>Dual Tuner Radios only and Antenna 2 is enabled</w:t>
            </w:r>
          </w:p>
        </w:tc>
      </w:tr>
      <w:tr w:rsidR="00274576" w14:paraId="579B0EE1"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979CB04" w14:textId="77777777" w:rsidR="00274576" w:rsidRDefault="00274576">
            <w:pPr>
              <w:spacing w:line="256" w:lineRule="auto"/>
              <w:rPr>
                <w:rFonts w:cs="Arial"/>
              </w:rPr>
            </w:pPr>
            <w:r>
              <w:rPr>
                <w:rFonts w:cs="Arial"/>
              </w:rPr>
              <w:t>9A5611</w:t>
            </w:r>
          </w:p>
        </w:tc>
        <w:tc>
          <w:tcPr>
            <w:tcW w:w="1302" w:type="dxa"/>
            <w:tcBorders>
              <w:top w:val="single" w:sz="4" w:space="0" w:color="auto"/>
              <w:left w:val="single" w:sz="4" w:space="0" w:color="auto"/>
              <w:bottom w:val="single" w:sz="4" w:space="0" w:color="auto"/>
              <w:right w:val="single" w:sz="4" w:space="0" w:color="auto"/>
            </w:tcBorders>
            <w:hideMark/>
          </w:tcPr>
          <w:p w14:paraId="606E2939"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7D306890" w14:textId="77777777" w:rsidR="00274576" w:rsidRDefault="00274576">
            <w:pPr>
              <w:spacing w:line="256" w:lineRule="auto"/>
              <w:rPr>
                <w:rFonts w:cs="Arial"/>
              </w:rPr>
            </w:pPr>
            <w:r>
              <w:rPr>
                <w:rFonts w:cs="Arial"/>
              </w:rPr>
              <w:t xml:space="preserve">First antenna short to ground.  </w:t>
            </w:r>
          </w:p>
          <w:p w14:paraId="45285BFE" w14:textId="77777777" w:rsidR="00274576" w:rsidRDefault="00274576">
            <w:pPr>
              <w:spacing w:line="256" w:lineRule="auto"/>
              <w:rPr>
                <w:rFonts w:cs="Arial"/>
              </w:rPr>
            </w:pPr>
            <w:r>
              <w:rPr>
                <w:rFonts w:cs="Arial"/>
              </w:rPr>
              <w:t>Phantom supply current &gt; 140ma for greater than one second.</w:t>
            </w:r>
          </w:p>
        </w:tc>
        <w:tc>
          <w:tcPr>
            <w:tcW w:w="2050" w:type="dxa"/>
            <w:tcBorders>
              <w:top w:val="single" w:sz="4" w:space="0" w:color="auto"/>
              <w:left w:val="single" w:sz="4" w:space="0" w:color="auto"/>
              <w:bottom w:val="single" w:sz="4" w:space="0" w:color="auto"/>
              <w:right w:val="single" w:sz="4" w:space="0" w:color="auto"/>
            </w:tcBorders>
            <w:hideMark/>
          </w:tcPr>
          <w:p w14:paraId="385DE688" w14:textId="77777777" w:rsidR="00274576" w:rsidRDefault="00274576" w:rsidP="00274576">
            <w:pPr>
              <w:numPr>
                <w:ilvl w:val="1"/>
                <w:numId w:val="199"/>
              </w:numPr>
              <w:spacing w:line="256" w:lineRule="auto"/>
              <w:rPr>
                <w:rFonts w:cs="Arial"/>
              </w:rPr>
            </w:pPr>
            <w:r>
              <w:rPr>
                <w:rFonts w:cs="Arial"/>
              </w:rPr>
              <w:t>Loss of tuner functionality.</w:t>
            </w:r>
          </w:p>
          <w:p w14:paraId="0561BF49" w14:textId="77777777" w:rsidR="00274576" w:rsidRDefault="00274576" w:rsidP="00274576">
            <w:pPr>
              <w:numPr>
                <w:ilvl w:val="1"/>
                <w:numId w:val="199"/>
              </w:numPr>
              <w:spacing w:line="256" w:lineRule="auto"/>
              <w:rPr>
                <w:rFonts w:cs="Arial"/>
              </w:rPr>
            </w:pPr>
            <w:r>
              <w:rPr>
                <w:rFonts w:cs="Arial"/>
              </w:rPr>
              <w:t>Power is turned off to antenna.</w:t>
            </w:r>
          </w:p>
        </w:tc>
        <w:tc>
          <w:tcPr>
            <w:tcW w:w="2846" w:type="dxa"/>
            <w:tcBorders>
              <w:top w:val="single" w:sz="4" w:space="0" w:color="auto"/>
              <w:left w:val="single" w:sz="4" w:space="0" w:color="auto"/>
              <w:bottom w:val="single" w:sz="4" w:space="0" w:color="auto"/>
              <w:right w:val="single" w:sz="4" w:space="0" w:color="auto"/>
            </w:tcBorders>
            <w:hideMark/>
          </w:tcPr>
          <w:p w14:paraId="11F3F8C3" w14:textId="77777777" w:rsidR="00274576" w:rsidRDefault="00274576">
            <w:pPr>
              <w:spacing w:line="256" w:lineRule="auto"/>
              <w:rPr>
                <w:rFonts w:cs="Arial"/>
              </w:rPr>
            </w:pPr>
            <w:r>
              <w:rPr>
                <w:rFonts w:cs="Arial"/>
              </w:rPr>
              <w:t>Antenna Type – 00,10, or 11 (Active Type)</w:t>
            </w:r>
          </w:p>
        </w:tc>
      </w:tr>
      <w:tr w:rsidR="00274576" w14:paraId="0B935491"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296B6DC" w14:textId="77777777" w:rsidR="00274576" w:rsidRDefault="00274576">
            <w:pPr>
              <w:spacing w:line="256" w:lineRule="auto"/>
              <w:rPr>
                <w:rFonts w:cs="Arial"/>
              </w:rPr>
            </w:pPr>
            <w:r>
              <w:rPr>
                <w:rFonts w:cs="Arial"/>
              </w:rPr>
              <w:t>9A5615</w:t>
            </w:r>
          </w:p>
        </w:tc>
        <w:tc>
          <w:tcPr>
            <w:tcW w:w="1302" w:type="dxa"/>
            <w:tcBorders>
              <w:top w:val="single" w:sz="4" w:space="0" w:color="auto"/>
              <w:left w:val="single" w:sz="4" w:space="0" w:color="auto"/>
              <w:bottom w:val="single" w:sz="4" w:space="0" w:color="auto"/>
              <w:right w:val="single" w:sz="4" w:space="0" w:color="auto"/>
            </w:tcBorders>
            <w:hideMark/>
          </w:tcPr>
          <w:p w14:paraId="1AF2100F"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35EC5EC" w14:textId="77777777" w:rsidR="00274576" w:rsidRDefault="00274576">
            <w:pPr>
              <w:spacing w:line="256" w:lineRule="auto"/>
              <w:rPr>
                <w:rFonts w:cs="Arial"/>
              </w:rPr>
            </w:pPr>
            <w:r>
              <w:rPr>
                <w:rFonts w:cs="Arial"/>
              </w:rPr>
              <w:t>First antenna short to battery or open.</w:t>
            </w:r>
          </w:p>
          <w:p w14:paraId="75DBCA98" w14:textId="77777777" w:rsidR="00274576" w:rsidRDefault="00274576">
            <w:pPr>
              <w:spacing w:line="256" w:lineRule="auto"/>
              <w:rPr>
                <w:rFonts w:cs="Arial"/>
              </w:rPr>
            </w:pPr>
            <w:r>
              <w:rPr>
                <w:rFonts w:cs="Arial"/>
              </w:rPr>
              <w:t>Phantom supply current &lt; 20ma for greater than one second.</w:t>
            </w:r>
          </w:p>
        </w:tc>
        <w:tc>
          <w:tcPr>
            <w:tcW w:w="2050" w:type="dxa"/>
            <w:tcBorders>
              <w:top w:val="single" w:sz="4" w:space="0" w:color="auto"/>
              <w:left w:val="single" w:sz="4" w:space="0" w:color="auto"/>
              <w:bottom w:val="single" w:sz="4" w:space="0" w:color="auto"/>
              <w:right w:val="single" w:sz="4" w:space="0" w:color="auto"/>
            </w:tcBorders>
            <w:hideMark/>
          </w:tcPr>
          <w:p w14:paraId="0BF81D96" w14:textId="77777777" w:rsidR="00274576" w:rsidRDefault="00274576" w:rsidP="00274576">
            <w:pPr>
              <w:numPr>
                <w:ilvl w:val="1"/>
                <w:numId w:val="199"/>
              </w:numPr>
              <w:spacing w:line="256" w:lineRule="auto"/>
              <w:rPr>
                <w:rFonts w:cs="Arial"/>
              </w:rPr>
            </w:pPr>
            <w:r>
              <w:rPr>
                <w:rFonts w:cs="Arial"/>
              </w:rPr>
              <w:t>Loss of tuner functionality.</w:t>
            </w:r>
          </w:p>
          <w:p w14:paraId="4893BA6A" w14:textId="77777777" w:rsidR="00274576" w:rsidRDefault="00274576" w:rsidP="00274576">
            <w:pPr>
              <w:numPr>
                <w:ilvl w:val="1"/>
                <w:numId w:val="199"/>
              </w:numPr>
              <w:spacing w:line="256" w:lineRule="auto"/>
              <w:rPr>
                <w:rFonts w:cs="Arial"/>
              </w:rPr>
            </w:pPr>
            <w:r>
              <w:rPr>
                <w:rFonts w:cs="Arial"/>
              </w:rPr>
              <w:t>Power is increased to antenna.</w:t>
            </w:r>
          </w:p>
        </w:tc>
        <w:tc>
          <w:tcPr>
            <w:tcW w:w="2846" w:type="dxa"/>
            <w:tcBorders>
              <w:top w:val="single" w:sz="4" w:space="0" w:color="auto"/>
              <w:left w:val="single" w:sz="4" w:space="0" w:color="auto"/>
              <w:bottom w:val="single" w:sz="4" w:space="0" w:color="auto"/>
              <w:right w:val="single" w:sz="4" w:space="0" w:color="auto"/>
            </w:tcBorders>
            <w:hideMark/>
          </w:tcPr>
          <w:p w14:paraId="666353D1" w14:textId="77777777" w:rsidR="00274576" w:rsidRDefault="00274576">
            <w:pPr>
              <w:spacing w:line="256" w:lineRule="auto"/>
              <w:rPr>
                <w:rFonts w:cs="Arial"/>
              </w:rPr>
            </w:pPr>
            <w:r>
              <w:rPr>
                <w:rFonts w:cs="Arial"/>
              </w:rPr>
              <w:t>Antenna Type – 00,10, or 11 (Active Type)</w:t>
            </w:r>
          </w:p>
        </w:tc>
      </w:tr>
      <w:tr w:rsidR="00274576" w14:paraId="3A3B611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E1FF7C6" w14:textId="77777777" w:rsidR="00274576" w:rsidRDefault="00274576">
            <w:pPr>
              <w:spacing w:line="256" w:lineRule="auto"/>
              <w:rPr>
                <w:rFonts w:cs="Arial"/>
              </w:rPr>
            </w:pPr>
            <w:r>
              <w:rPr>
                <w:rFonts w:cs="Arial"/>
              </w:rPr>
              <w:t>F00317</w:t>
            </w:r>
          </w:p>
        </w:tc>
        <w:tc>
          <w:tcPr>
            <w:tcW w:w="1302" w:type="dxa"/>
            <w:tcBorders>
              <w:top w:val="single" w:sz="4" w:space="0" w:color="auto"/>
              <w:left w:val="single" w:sz="4" w:space="0" w:color="auto"/>
              <w:bottom w:val="single" w:sz="4" w:space="0" w:color="auto"/>
              <w:right w:val="single" w:sz="4" w:space="0" w:color="auto"/>
            </w:tcBorders>
            <w:hideMark/>
          </w:tcPr>
          <w:p w14:paraId="1B712A25" w14:textId="77777777" w:rsidR="00274576" w:rsidRDefault="00274576">
            <w:pPr>
              <w:spacing w:line="256" w:lineRule="auto"/>
              <w:rPr>
                <w:rFonts w:cs="Arial"/>
              </w:rPr>
            </w:pPr>
            <w:r>
              <w:rPr>
                <w:rFonts w:cs="Arial"/>
              </w:rPr>
              <w:t>Key in Run, ACC, or Delayed Acc.  Voltage is above 9 volts.</w:t>
            </w:r>
          </w:p>
        </w:tc>
        <w:tc>
          <w:tcPr>
            <w:tcW w:w="1976" w:type="dxa"/>
            <w:tcBorders>
              <w:top w:val="single" w:sz="4" w:space="0" w:color="auto"/>
              <w:left w:val="single" w:sz="4" w:space="0" w:color="auto"/>
              <w:bottom w:val="single" w:sz="4" w:space="0" w:color="auto"/>
              <w:right w:val="single" w:sz="4" w:space="0" w:color="auto"/>
            </w:tcBorders>
            <w:hideMark/>
          </w:tcPr>
          <w:p w14:paraId="5F6A7E4B" w14:textId="77777777" w:rsidR="00274576" w:rsidRDefault="00274576">
            <w:pPr>
              <w:spacing w:line="256" w:lineRule="auto"/>
              <w:rPr>
                <w:rFonts w:cs="Arial"/>
              </w:rPr>
            </w:pPr>
            <w:r>
              <w:rPr>
                <w:rFonts w:cs="Arial"/>
              </w:rPr>
              <w:t>Set when Battery Voltage is Above (&gt;) 16 volts for greater than 5.5 seconds.</w:t>
            </w:r>
          </w:p>
        </w:tc>
        <w:tc>
          <w:tcPr>
            <w:tcW w:w="2050" w:type="dxa"/>
            <w:tcBorders>
              <w:top w:val="single" w:sz="4" w:space="0" w:color="auto"/>
              <w:left w:val="single" w:sz="4" w:space="0" w:color="auto"/>
              <w:bottom w:val="single" w:sz="4" w:space="0" w:color="auto"/>
              <w:right w:val="single" w:sz="4" w:space="0" w:color="auto"/>
            </w:tcBorders>
            <w:hideMark/>
          </w:tcPr>
          <w:p w14:paraId="137BED93" w14:textId="77777777" w:rsidR="00274576" w:rsidRDefault="00274576">
            <w:pPr>
              <w:spacing w:line="256" w:lineRule="auto"/>
              <w:rPr>
                <w:rFonts w:cs="Arial"/>
              </w:rPr>
            </w:pPr>
            <w:r>
              <w:rPr>
                <w:rFonts w:cs="Arial"/>
              </w:rPr>
              <w:t>Normal Operating Conditions may begin to shut down.</w:t>
            </w:r>
          </w:p>
        </w:tc>
        <w:tc>
          <w:tcPr>
            <w:tcW w:w="2846" w:type="dxa"/>
            <w:tcBorders>
              <w:top w:val="single" w:sz="4" w:space="0" w:color="auto"/>
              <w:left w:val="single" w:sz="4" w:space="0" w:color="auto"/>
              <w:bottom w:val="single" w:sz="4" w:space="0" w:color="auto"/>
              <w:right w:val="single" w:sz="4" w:space="0" w:color="auto"/>
            </w:tcBorders>
            <w:hideMark/>
          </w:tcPr>
          <w:p w14:paraId="1455CA37" w14:textId="77777777" w:rsidR="00274576" w:rsidRDefault="00274576">
            <w:pPr>
              <w:spacing w:line="256" w:lineRule="auto"/>
              <w:rPr>
                <w:rFonts w:cs="Arial"/>
              </w:rPr>
            </w:pPr>
            <w:r>
              <w:rPr>
                <w:rFonts w:cs="Arial"/>
              </w:rPr>
              <w:t>N/A</w:t>
            </w:r>
          </w:p>
        </w:tc>
      </w:tr>
      <w:tr w:rsidR="00274576" w14:paraId="27F9BAA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308A9A4" w14:textId="77777777" w:rsidR="00274576" w:rsidRDefault="00274576">
            <w:pPr>
              <w:spacing w:line="256" w:lineRule="auto"/>
              <w:rPr>
                <w:rFonts w:cs="Arial"/>
              </w:rPr>
            </w:pPr>
            <w:r>
              <w:rPr>
                <w:rFonts w:cs="Arial"/>
              </w:rPr>
              <w:t>F00316</w:t>
            </w:r>
          </w:p>
        </w:tc>
        <w:tc>
          <w:tcPr>
            <w:tcW w:w="1302" w:type="dxa"/>
            <w:tcBorders>
              <w:top w:val="single" w:sz="4" w:space="0" w:color="auto"/>
              <w:left w:val="single" w:sz="4" w:space="0" w:color="auto"/>
              <w:bottom w:val="single" w:sz="4" w:space="0" w:color="auto"/>
              <w:right w:val="single" w:sz="4" w:space="0" w:color="auto"/>
            </w:tcBorders>
            <w:hideMark/>
          </w:tcPr>
          <w:p w14:paraId="4E60BCD6" w14:textId="77777777" w:rsidR="00274576" w:rsidRDefault="00274576">
            <w:pPr>
              <w:spacing w:line="256" w:lineRule="auto"/>
              <w:rPr>
                <w:rFonts w:cs="Arial"/>
              </w:rPr>
            </w:pPr>
            <w:r>
              <w:rPr>
                <w:rFonts w:cs="Arial"/>
              </w:rPr>
              <w:t>Key in Run, ACC, or Delayed Acc.  Voltage is above 9 volts.</w:t>
            </w:r>
          </w:p>
        </w:tc>
        <w:tc>
          <w:tcPr>
            <w:tcW w:w="1976" w:type="dxa"/>
            <w:tcBorders>
              <w:top w:val="single" w:sz="4" w:space="0" w:color="auto"/>
              <w:left w:val="single" w:sz="4" w:space="0" w:color="auto"/>
              <w:bottom w:val="single" w:sz="4" w:space="0" w:color="auto"/>
              <w:right w:val="single" w:sz="4" w:space="0" w:color="auto"/>
            </w:tcBorders>
            <w:hideMark/>
          </w:tcPr>
          <w:p w14:paraId="703949C9" w14:textId="77777777" w:rsidR="00274576" w:rsidRDefault="00274576">
            <w:pPr>
              <w:spacing w:line="256" w:lineRule="auto"/>
              <w:rPr>
                <w:rFonts w:cs="Arial"/>
              </w:rPr>
            </w:pPr>
            <w:r>
              <w:rPr>
                <w:rFonts w:cs="Arial"/>
              </w:rPr>
              <w:t xml:space="preserve">Set when Battery Voltage is Below (&lt;) 10 volts for greater than 10 seconds.  </w:t>
            </w:r>
          </w:p>
        </w:tc>
        <w:tc>
          <w:tcPr>
            <w:tcW w:w="2050" w:type="dxa"/>
            <w:tcBorders>
              <w:top w:val="single" w:sz="4" w:space="0" w:color="auto"/>
              <w:left w:val="single" w:sz="4" w:space="0" w:color="auto"/>
              <w:bottom w:val="single" w:sz="4" w:space="0" w:color="auto"/>
              <w:right w:val="single" w:sz="4" w:space="0" w:color="auto"/>
            </w:tcBorders>
            <w:hideMark/>
          </w:tcPr>
          <w:p w14:paraId="60D0A15F" w14:textId="77777777" w:rsidR="00274576" w:rsidRDefault="00274576">
            <w:pPr>
              <w:spacing w:line="256" w:lineRule="auto"/>
              <w:rPr>
                <w:rFonts w:cs="Arial"/>
              </w:rPr>
            </w:pPr>
            <w:r>
              <w:rPr>
                <w:rFonts w:cs="Arial"/>
              </w:rPr>
              <w:t>Normal Operating Conditions begin to shut down.  MS-CAN communication will work until voltage drops below 9 volts.</w:t>
            </w:r>
          </w:p>
        </w:tc>
        <w:tc>
          <w:tcPr>
            <w:tcW w:w="2846" w:type="dxa"/>
            <w:tcBorders>
              <w:top w:val="single" w:sz="4" w:space="0" w:color="auto"/>
              <w:left w:val="single" w:sz="4" w:space="0" w:color="auto"/>
              <w:bottom w:val="single" w:sz="4" w:space="0" w:color="auto"/>
              <w:right w:val="single" w:sz="4" w:space="0" w:color="auto"/>
            </w:tcBorders>
            <w:hideMark/>
          </w:tcPr>
          <w:p w14:paraId="3ECBB55E" w14:textId="77777777" w:rsidR="00274576" w:rsidRDefault="00274576">
            <w:pPr>
              <w:spacing w:line="256" w:lineRule="auto"/>
              <w:rPr>
                <w:rFonts w:cs="Arial"/>
              </w:rPr>
            </w:pPr>
            <w:r>
              <w:rPr>
                <w:rFonts w:cs="Arial"/>
              </w:rPr>
              <w:t>N/A</w:t>
            </w:r>
          </w:p>
        </w:tc>
      </w:tr>
      <w:tr w:rsidR="00274576" w14:paraId="07E8B4E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27A7AE6" w14:textId="77777777" w:rsidR="00274576" w:rsidRDefault="00274576">
            <w:pPr>
              <w:spacing w:line="256" w:lineRule="auto"/>
              <w:rPr>
                <w:rFonts w:cs="Arial"/>
              </w:rPr>
            </w:pPr>
            <w:r>
              <w:rPr>
                <w:rFonts w:cs="Arial"/>
              </w:rPr>
              <w:t>E10000</w:t>
            </w:r>
          </w:p>
        </w:tc>
        <w:tc>
          <w:tcPr>
            <w:tcW w:w="1302" w:type="dxa"/>
            <w:tcBorders>
              <w:top w:val="single" w:sz="4" w:space="0" w:color="auto"/>
              <w:left w:val="single" w:sz="4" w:space="0" w:color="auto"/>
              <w:bottom w:val="single" w:sz="4" w:space="0" w:color="auto"/>
              <w:right w:val="single" w:sz="4" w:space="0" w:color="auto"/>
            </w:tcBorders>
            <w:hideMark/>
          </w:tcPr>
          <w:p w14:paraId="1FC9A86B"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164EC2B4" w14:textId="77777777" w:rsidR="00274576" w:rsidRDefault="00274576">
            <w:pPr>
              <w:spacing w:line="256" w:lineRule="auto"/>
              <w:rPr>
                <w:rFonts w:cs="Arial"/>
              </w:rPr>
            </w:pPr>
            <w:r>
              <w:rPr>
                <w:rFonts w:cs="Arial"/>
              </w:rPr>
              <w:t>ACM has not received initial configuration for Blocks DE00-DE03.</w:t>
            </w:r>
          </w:p>
        </w:tc>
        <w:tc>
          <w:tcPr>
            <w:tcW w:w="2050" w:type="dxa"/>
            <w:tcBorders>
              <w:top w:val="single" w:sz="4" w:space="0" w:color="auto"/>
              <w:left w:val="single" w:sz="4" w:space="0" w:color="auto"/>
              <w:bottom w:val="single" w:sz="4" w:space="0" w:color="auto"/>
              <w:right w:val="single" w:sz="4" w:space="0" w:color="auto"/>
            </w:tcBorders>
          </w:tcPr>
          <w:p w14:paraId="66901ED9" w14:textId="77777777" w:rsidR="00274576" w:rsidRDefault="00274576">
            <w:pPr>
              <w:spacing w:line="256" w:lineRule="auto"/>
              <w:rPr>
                <w:rFonts w:cs="Arial"/>
              </w:rPr>
            </w:pPr>
          </w:p>
        </w:tc>
        <w:tc>
          <w:tcPr>
            <w:tcW w:w="2846" w:type="dxa"/>
            <w:tcBorders>
              <w:top w:val="single" w:sz="4" w:space="0" w:color="auto"/>
              <w:left w:val="single" w:sz="4" w:space="0" w:color="auto"/>
              <w:bottom w:val="single" w:sz="4" w:space="0" w:color="auto"/>
              <w:right w:val="single" w:sz="4" w:space="0" w:color="auto"/>
            </w:tcBorders>
            <w:hideMark/>
          </w:tcPr>
          <w:p w14:paraId="41FC5229" w14:textId="77777777" w:rsidR="00274576" w:rsidRDefault="00274576">
            <w:pPr>
              <w:spacing w:line="256" w:lineRule="auto"/>
              <w:rPr>
                <w:rFonts w:cs="Arial"/>
              </w:rPr>
            </w:pPr>
            <w:r>
              <w:rPr>
                <w:rFonts w:cs="Arial"/>
              </w:rPr>
              <w:t>See configuration section regarding blocks DE00-DE03.</w:t>
            </w:r>
          </w:p>
        </w:tc>
      </w:tr>
      <w:tr w:rsidR="00274576" w14:paraId="45D879C0"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56FE83E" w14:textId="77777777" w:rsidR="00274576" w:rsidRDefault="00274576">
            <w:pPr>
              <w:spacing w:line="256" w:lineRule="auto"/>
              <w:rPr>
                <w:rFonts w:cs="Arial"/>
              </w:rPr>
            </w:pPr>
            <w:r>
              <w:rPr>
                <w:rFonts w:cs="Arial"/>
              </w:rPr>
              <w:t>E10100</w:t>
            </w:r>
          </w:p>
        </w:tc>
        <w:tc>
          <w:tcPr>
            <w:tcW w:w="1302" w:type="dxa"/>
            <w:tcBorders>
              <w:top w:val="single" w:sz="4" w:space="0" w:color="auto"/>
              <w:left w:val="single" w:sz="4" w:space="0" w:color="auto"/>
              <w:bottom w:val="single" w:sz="4" w:space="0" w:color="auto"/>
              <w:right w:val="single" w:sz="4" w:space="0" w:color="auto"/>
            </w:tcBorders>
            <w:hideMark/>
          </w:tcPr>
          <w:p w14:paraId="312D5775"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3381018A" w14:textId="77777777" w:rsidR="00274576" w:rsidRDefault="00274576">
            <w:pPr>
              <w:spacing w:line="256" w:lineRule="auto"/>
              <w:rPr>
                <w:rFonts w:cs="Arial"/>
              </w:rPr>
            </w:pPr>
            <w:r>
              <w:rPr>
                <w:rFonts w:cs="Arial"/>
              </w:rPr>
              <w:t xml:space="preserve">ACM is misconfigured – see </w:t>
            </w:r>
            <w:proofErr w:type="gramStart"/>
            <w:r>
              <w:rPr>
                <w:rFonts w:cs="Arial"/>
              </w:rPr>
              <w:t>Configuration  section</w:t>
            </w:r>
            <w:proofErr w:type="gramEnd"/>
            <w:r>
              <w:rPr>
                <w:rFonts w:cs="Arial"/>
              </w:rPr>
              <w:t xml:space="preserve"> for DTC details</w:t>
            </w:r>
          </w:p>
        </w:tc>
        <w:tc>
          <w:tcPr>
            <w:tcW w:w="2050" w:type="dxa"/>
            <w:tcBorders>
              <w:top w:val="single" w:sz="4" w:space="0" w:color="auto"/>
              <w:left w:val="single" w:sz="4" w:space="0" w:color="auto"/>
              <w:bottom w:val="single" w:sz="4" w:space="0" w:color="auto"/>
              <w:right w:val="single" w:sz="4" w:space="0" w:color="auto"/>
            </w:tcBorders>
          </w:tcPr>
          <w:p w14:paraId="7724E365" w14:textId="77777777" w:rsidR="00274576" w:rsidRDefault="00274576">
            <w:pPr>
              <w:spacing w:line="256" w:lineRule="auto"/>
              <w:rPr>
                <w:rFonts w:cs="Arial"/>
              </w:rPr>
            </w:pPr>
          </w:p>
        </w:tc>
        <w:tc>
          <w:tcPr>
            <w:tcW w:w="2846" w:type="dxa"/>
            <w:tcBorders>
              <w:top w:val="single" w:sz="4" w:space="0" w:color="auto"/>
              <w:left w:val="single" w:sz="4" w:space="0" w:color="auto"/>
              <w:bottom w:val="single" w:sz="4" w:space="0" w:color="auto"/>
              <w:right w:val="single" w:sz="4" w:space="0" w:color="auto"/>
            </w:tcBorders>
            <w:hideMark/>
          </w:tcPr>
          <w:p w14:paraId="5D3498D8" w14:textId="77777777" w:rsidR="00274576" w:rsidRDefault="00274576">
            <w:pPr>
              <w:spacing w:line="256" w:lineRule="auto"/>
              <w:rPr>
                <w:rFonts w:cs="Arial"/>
              </w:rPr>
            </w:pPr>
            <w:r>
              <w:rPr>
                <w:rFonts w:cs="Arial"/>
              </w:rPr>
              <w:t>See configuration section.</w:t>
            </w:r>
          </w:p>
        </w:tc>
      </w:tr>
      <w:tr w:rsidR="00274576" w14:paraId="1F90E13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CC38814" w14:textId="77777777" w:rsidR="00274576" w:rsidRDefault="00274576">
            <w:pPr>
              <w:spacing w:line="256" w:lineRule="auto"/>
              <w:rPr>
                <w:rFonts w:cs="Arial"/>
              </w:rPr>
            </w:pPr>
            <w:r>
              <w:rPr>
                <w:rFonts w:cs="Arial"/>
              </w:rPr>
              <w:t>9A0111 – Short to Ground</w:t>
            </w:r>
          </w:p>
          <w:p w14:paraId="14482C21" w14:textId="77777777" w:rsidR="00274576" w:rsidRDefault="00274576">
            <w:pPr>
              <w:spacing w:line="256" w:lineRule="auto"/>
              <w:rPr>
                <w:rFonts w:cs="Arial"/>
              </w:rPr>
            </w:pPr>
            <w:r>
              <w:rPr>
                <w:rFonts w:cs="Arial"/>
              </w:rPr>
              <w:lastRenderedPageBreak/>
              <w:t>9A0112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2FD19EB1" w14:textId="77777777" w:rsidR="00274576" w:rsidRDefault="00274576">
            <w:pPr>
              <w:spacing w:line="256" w:lineRule="auto"/>
              <w:rPr>
                <w:rFonts w:cs="Arial"/>
              </w:rPr>
            </w:pPr>
            <w:r>
              <w:rPr>
                <w:rFonts w:cs="Arial"/>
              </w:rPr>
              <w:lastRenderedPageBreak/>
              <w:t xml:space="preserve">Key in Run, ACC, or Delayed Acc.  </w:t>
            </w:r>
            <w:r>
              <w:rPr>
                <w:rFonts w:cs="Arial"/>
              </w:rPr>
              <w:lastRenderedPageBreak/>
              <w:t>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17C1C8B1" w14:textId="77777777" w:rsidR="00274576" w:rsidRDefault="00274576">
            <w:pPr>
              <w:spacing w:line="256" w:lineRule="auto"/>
              <w:rPr>
                <w:rFonts w:cs="Arial"/>
              </w:rPr>
            </w:pPr>
            <w:r>
              <w:rPr>
                <w:rFonts w:cs="Arial"/>
              </w:rPr>
              <w:lastRenderedPageBreak/>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003CE05B" w14:textId="77777777" w:rsidR="00274576" w:rsidRDefault="00274576">
            <w:pPr>
              <w:spacing w:line="256" w:lineRule="auto"/>
              <w:rPr>
                <w:rFonts w:cs="Arial"/>
              </w:rPr>
            </w:pPr>
            <w:r>
              <w:rPr>
                <w:rFonts w:cs="Arial"/>
              </w:rPr>
              <w:t xml:space="preserve">ACM may shut down faulted Left Front speaker.  </w:t>
            </w:r>
            <w:r>
              <w:rPr>
                <w:rFonts w:cs="Arial"/>
              </w:rPr>
              <w:lastRenderedPageBreak/>
              <w:t>Chimes will be unavailable in ACM.</w:t>
            </w:r>
          </w:p>
        </w:tc>
        <w:tc>
          <w:tcPr>
            <w:tcW w:w="2846" w:type="dxa"/>
            <w:tcBorders>
              <w:top w:val="single" w:sz="4" w:space="0" w:color="auto"/>
              <w:left w:val="single" w:sz="4" w:space="0" w:color="auto"/>
              <w:bottom w:val="single" w:sz="4" w:space="0" w:color="auto"/>
              <w:right w:val="single" w:sz="4" w:space="0" w:color="auto"/>
            </w:tcBorders>
            <w:hideMark/>
          </w:tcPr>
          <w:p w14:paraId="3A77C36C" w14:textId="77777777" w:rsidR="00274576" w:rsidRDefault="00274576">
            <w:pPr>
              <w:spacing w:line="256" w:lineRule="auto"/>
              <w:rPr>
                <w:rFonts w:cs="Arial"/>
              </w:rPr>
            </w:pPr>
            <w:r>
              <w:rPr>
                <w:rFonts w:cs="Arial"/>
              </w:rPr>
              <w:lastRenderedPageBreak/>
              <w:t>Speaker 1 Setting = Enabled (0x000-0x011)</w:t>
            </w:r>
          </w:p>
        </w:tc>
      </w:tr>
      <w:tr w:rsidR="00274576" w14:paraId="6FF3AB77"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41C3706" w14:textId="77777777" w:rsidR="00274576" w:rsidRDefault="00274576">
            <w:pPr>
              <w:spacing w:line="256" w:lineRule="auto"/>
              <w:rPr>
                <w:rFonts w:cs="Arial"/>
              </w:rPr>
            </w:pPr>
            <w:r>
              <w:rPr>
                <w:rFonts w:cs="Arial"/>
              </w:rPr>
              <w:t>9A0211 – Short to Ground</w:t>
            </w:r>
          </w:p>
          <w:p w14:paraId="19779E53" w14:textId="77777777" w:rsidR="00274576" w:rsidRDefault="00274576">
            <w:pPr>
              <w:spacing w:line="256" w:lineRule="auto"/>
              <w:rPr>
                <w:rFonts w:cs="Arial"/>
              </w:rPr>
            </w:pPr>
            <w:r>
              <w:rPr>
                <w:rFonts w:cs="Arial"/>
              </w:rPr>
              <w:t>9A0212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1D019206"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604BA8AD" w14:textId="77777777" w:rsidR="00274576" w:rsidRDefault="00274576">
            <w:pPr>
              <w:spacing w:line="256" w:lineRule="auto"/>
              <w:rPr>
                <w:rFonts w:cs="Arial"/>
              </w:rPr>
            </w:pPr>
            <w:r>
              <w:rPr>
                <w:rFonts w:cs="Arial"/>
              </w:rPr>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5192CD0A" w14:textId="77777777" w:rsidR="00274576" w:rsidRDefault="00274576">
            <w:pPr>
              <w:spacing w:line="256" w:lineRule="auto"/>
              <w:rPr>
                <w:rFonts w:cs="Arial"/>
              </w:rPr>
            </w:pPr>
            <w:r>
              <w:rPr>
                <w:rFonts w:cs="Arial"/>
              </w:rPr>
              <w:t>ACM may shut down faulted Right Front speaker.  Chimes will be unavailable in ACM.</w:t>
            </w:r>
          </w:p>
        </w:tc>
        <w:tc>
          <w:tcPr>
            <w:tcW w:w="2846" w:type="dxa"/>
            <w:tcBorders>
              <w:top w:val="single" w:sz="4" w:space="0" w:color="auto"/>
              <w:left w:val="single" w:sz="4" w:space="0" w:color="auto"/>
              <w:bottom w:val="single" w:sz="4" w:space="0" w:color="auto"/>
              <w:right w:val="single" w:sz="4" w:space="0" w:color="auto"/>
            </w:tcBorders>
            <w:hideMark/>
          </w:tcPr>
          <w:p w14:paraId="07D0CA75" w14:textId="77777777" w:rsidR="00274576" w:rsidRDefault="00274576">
            <w:pPr>
              <w:spacing w:line="256" w:lineRule="auto"/>
              <w:rPr>
                <w:rFonts w:cs="Arial"/>
              </w:rPr>
            </w:pPr>
            <w:r>
              <w:rPr>
                <w:rFonts w:cs="Arial"/>
              </w:rPr>
              <w:t>Speaker 2 Setting = Enabled (0x000-0x011)</w:t>
            </w:r>
          </w:p>
        </w:tc>
      </w:tr>
      <w:tr w:rsidR="00274576" w14:paraId="459F8B56"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205E093" w14:textId="77777777" w:rsidR="00274576" w:rsidRDefault="00274576">
            <w:pPr>
              <w:spacing w:line="256" w:lineRule="auto"/>
              <w:rPr>
                <w:rFonts w:cs="Arial"/>
              </w:rPr>
            </w:pPr>
            <w:r>
              <w:rPr>
                <w:rFonts w:cs="Arial"/>
              </w:rPr>
              <w:t>9A0311 – Short to Ground</w:t>
            </w:r>
          </w:p>
          <w:p w14:paraId="66855A6A" w14:textId="77777777" w:rsidR="00274576" w:rsidRDefault="00274576">
            <w:pPr>
              <w:spacing w:line="256" w:lineRule="auto"/>
              <w:rPr>
                <w:rFonts w:cs="Arial"/>
              </w:rPr>
            </w:pPr>
            <w:r>
              <w:rPr>
                <w:rFonts w:cs="Arial"/>
              </w:rPr>
              <w:t>9A0312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24EA8DD2"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54F67B0" w14:textId="77777777" w:rsidR="00274576" w:rsidRDefault="00274576">
            <w:pPr>
              <w:spacing w:line="256" w:lineRule="auto"/>
              <w:rPr>
                <w:rFonts w:cs="Arial"/>
              </w:rPr>
            </w:pPr>
            <w:r>
              <w:rPr>
                <w:rFonts w:cs="Arial"/>
              </w:rPr>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62499FD4" w14:textId="77777777" w:rsidR="00274576" w:rsidRDefault="00274576">
            <w:pPr>
              <w:spacing w:line="256" w:lineRule="auto"/>
              <w:rPr>
                <w:rFonts w:cs="Arial"/>
              </w:rPr>
            </w:pPr>
            <w:r>
              <w:rPr>
                <w:rFonts w:cs="Arial"/>
              </w:rPr>
              <w:t>ACM may shut down faulted Right Rear speaker.  Chimes will be unavailable in ACM.</w:t>
            </w:r>
          </w:p>
        </w:tc>
        <w:tc>
          <w:tcPr>
            <w:tcW w:w="2846" w:type="dxa"/>
            <w:tcBorders>
              <w:top w:val="single" w:sz="4" w:space="0" w:color="auto"/>
              <w:left w:val="single" w:sz="4" w:space="0" w:color="auto"/>
              <w:bottom w:val="single" w:sz="4" w:space="0" w:color="auto"/>
              <w:right w:val="single" w:sz="4" w:space="0" w:color="auto"/>
            </w:tcBorders>
            <w:hideMark/>
          </w:tcPr>
          <w:p w14:paraId="3D858080" w14:textId="77777777" w:rsidR="00274576" w:rsidRDefault="00274576">
            <w:pPr>
              <w:spacing w:line="256" w:lineRule="auto"/>
              <w:rPr>
                <w:rFonts w:cs="Arial"/>
              </w:rPr>
            </w:pPr>
            <w:r>
              <w:rPr>
                <w:rFonts w:cs="Arial"/>
              </w:rPr>
              <w:t>Speaker 3 Setting = Enabled (0x000-0x011)</w:t>
            </w:r>
          </w:p>
        </w:tc>
      </w:tr>
      <w:tr w:rsidR="00274576" w14:paraId="200C3A7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4B13E1B" w14:textId="77777777" w:rsidR="00274576" w:rsidRDefault="00274576">
            <w:pPr>
              <w:spacing w:line="256" w:lineRule="auto"/>
              <w:rPr>
                <w:rFonts w:cs="Arial"/>
              </w:rPr>
            </w:pPr>
            <w:r>
              <w:rPr>
                <w:rFonts w:cs="Arial"/>
              </w:rPr>
              <w:t>9A0411 – Short to Ground</w:t>
            </w:r>
          </w:p>
          <w:p w14:paraId="6EA85FCE" w14:textId="77777777" w:rsidR="00274576" w:rsidRDefault="00274576">
            <w:pPr>
              <w:spacing w:line="256" w:lineRule="auto"/>
              <w:rPr>
                <w:rFonts w:cs="Arial"/>
              </w:rPr>
            </w:pPr>
            <w:r>
              <w:rPr>
                <w:rFonts w:cs="Arial"/>
              </w:rPr>
              <w:t>9A0412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4C706569" w14:textId="77777777" w:rsidR="00274576" w:rsidRDefault="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0EEF457D" w14:textId="77777777" w:rsidR="00274576" w:rsidRDefault="00274576">
            <w:pPr>
              <w:spacing w:line="256" w:lineRule="auto"/>
              <w:rPr>
                <w:rFonts w:cs="Arial"/>
              </w:rPr>
            </w:pPr>
            <w:r>
              <w:rPr>
                <w:rFonts w:cs="Arial"/>
              </w:rPr>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0C4985CF" w14:textId="77777777" w:rsidR="00274576" w:rsidRDefault="00274576">
            <w:pPr>
              <w:spacing w:line="256" w:lineRule="auto"/>
              <w:rPr>
                <w:rFonts w:cs="Arial"/>
              </w:rPr>
            </w:pPr>
            <w:r>
              <w:rPr>
                <w:rFonts w:cs="Arial"/>
              </w:rPr>
              <w:t xml:space="preserve">ACM may </w:t>
            </w:r>
            <w:proofErr w:type="gramStart"/>
            <w:r>
              <w:rPr>
                <w:rFonts w:cs="Arial"/>
              </w:rPr>
              <w:t>shut  down</w:t>
            </w:r>
            <w:proofErr w:type="gramEnd"/>
            <w:r>
              <w:rPr>
                <w:rFonts w:cs="Arial"/>
              </w:rPr>
              <w:t xml:space="preserve"> faulted Left Rear speaker.  Chimes will be unavailable in ACM.</w:t>
            </w:r>
          </w:p>
        </w:tc>
        <w:tc>
          <w:tcPr>
            <w:tcW w:w="2846" w:type="dxa"/>
            <w:tcBorders>
              <w:top w:val="single" w:sz="4" w:space="0" w:color="auto"/>
              <w:left w:val="single" w:sz="4" w:space="0" w:color="auto"/>
              <w:bottom w:val="single" w:sz="4" w:space="0" w:color="auto"/>
              <w:right w:val="single" w:sz="4" w:space="0" w:color="auto"/>
            </w:tcBorders>
            <w:hideMark/>
          </w:tcPr>
          <w:p w14:paraId="7B9F0EEB" w14:textId="77777777" w:rsidR="00274576" w:rsidRDefault="00274576">
            <w:pPr>
              <w:spacing w:line="256" w:lineRule="auto"/>
              <w:rPr>
                <w:rFonts w:cs="Arial"/>
              </w:rPr>
            </w:pPr>
            <w:r>
              <w:rPr>
                <w:rFonts w:cs="Arial"/>
              </w:rPr>
              <w:t>Speaker 4 Setting = Enabled (0x000-0x011)</w:t>
            </w:r>
          </w:p>
        </w:tc>
      </w:tr>
      <w:tr w:rsidR="00274576" w14:paraId="5A11F847"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102BD30E" w14:textId="77777777" w:rsidR="00274576" w:rsidRDefault="00274576" w:rsidP="00274576">
            <w:pPr>
              <w:spacing w:line="256" w:lineRule="auto"/>
              <w:rPr>
                <w:rFonts w:cs="Arial"/>
              </w:rPr>
            </w:pPr>
            <w:r>
              <w:rPr>
                <w:rFonts w:cs="Arial"/>
              </w:rPr>
              <w:t>9A0511 – Short to Ground</w:t>
            </w:r>
          </w:p>
          <w:p w14:paraId="7C4C822B" w14:textId="77777777" w:rsidR="00274576" w:rsidRDefault="00274576" w:rsidP="00274576">
            <w:pPr>
              <w:spacing w:line="256" w:lineRule="auto"/>
              <w:rPr>
                <w:rFonts w:cs="Arial"/>
              </w:rPr>
            </w:pPr>
            <w:r>
              <w:rPr>
                <w:rFonts w:cs="Arial"/>
              </w:rPr>
              <w:t>9A0512 – Short to Battery</w:t>
            </w:r>
          </w:p>
        </w:tc>
        <w:tc>
          <w:tcPr>
            <w:tcW w:w="1302" w:type="dxa"/>
            <w:tcBorders>
              <w:top w:val="single" w:sz="4" w:space="0" w:color="auto"/>
              <w:left w:val="single" w:sz="4" w:space="0" w:color="auto"/>
              <w:bottom w:val="single" w:sz="4" w:space="0" w:color="auto"/>
              <w:right w:val="single" w:sz="4" w:space="0" w:color="auto"/>
            </w:tcBorders>
          </w:tcPr>
          <w:p w14:paraId="1E2AB3C5"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tcPr>
          <w:p w14:paraId="673F41B0" w14:textId="77777777" w:rsidR="00274576" w:rsidRDefault="00274576" w:rsidP="00274576">
            <w:pPr>
              <w:spacing w:line="256" w:lineRule="auto"/>
              <w:rPr>
                <w:rFonts w:cs="Arial"/>
              </w:rPr>
            </w:pPr>
            <w:r>
              <w:rPr>
                <w:rFonts w:cs="Arial"/>
              </w:rPr>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tcPr>
          <w:p w14:paraId="00C7F4D4" w14:textId="77777777" w:rsidR="00274576" w:rsidRDefault="00274576" w:rsidP="00274576">
            <w:pPr>
              <w:spacing w:line="256" w:lineRule="auto"/>
              <w:rPr>
                <w:rFonts w:cs="Arial"/>
              </w:rPr>
            </w:pPr>
            <w:r>
              <w:rPr>
                <w:rFonts w:cs="Arial"/>
              </w:rPr>
              <w:t xml:space="preserve">ACM may </w:t>
            </w:r>
            <w:proofErr w:type="gramStart"/>
            <w:r>
              <w:rPr>
                <w:rFonts w:cs="Arial"/>
              </w:rPr>
              <w:t>shut  down</w:t>
            </w:r>
            <w:proofErr w:type="gramEnd"/>
            <w:r>
              <w:rPr>
                <w:rFonts w:cs="Arial"/>
              </w:rPr>
              <w:t xml:space="preserve"> faulted Center speaker.  </w:t>
            </w:r>
          </w:p>
        </w:tc>
        <w:tc>
          <w:tcPr>
            <w:tcW w:w="2846" w:type="dxa"/>
            <w:tcBorders>
              <w:top w:val="single" w:sz="4" w:space="0" w:color="auto"/>
              <w:left w:val="single" w:sz="4" w:space="0" w:color="auto"/>
              <w:bottom w:val="single" w:sz="4" w:space="0" w:color="auto"/>
              <w:right w:val="single" w:sz="4" w:space="0" w:color="auto"/>
            </w:tcBorders>
          </w:tcPr>
          <w:p w14:paraId="12080E1C" w14:textId="77777777" w:rsidR="00274576" w:rsidRDefault="00274576" w:rsidP="00274576">
            <w:pPr>
              <w:spacing w:line="256" w:lineRule="auto"/>
              <w:rPr>
                <w:rFonts w:cs="Arial"/>
              </w:rPr>
            </w:pPr>
            <w:r>
              <w:rPr>
                <w:rFonts w:cs="Arial"/>
              </w:rPr>
              <w:t>Speaker 5 Setting = Enabled (0x000-0x011)</w:t>
            </w:r>
          </w:p>
        </w:tc>
      </w:tr>
      <w:tr w:rsidR="00274576" w14:paraId="75C14FD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E6E924B" w14:textId="77777777" w:rsidR="00274576" w:rsidRDefault="00274576" w:rsidP="00274576">
            <w:pPr>
              <w:spacing w:line="256" w:lineRule="auto"/>
              <w:rPr>
                <w:rFonts w:cs="Arial"/>
              </w:rPr>
            </w:pPr>
            <w:r>
              <w:rPr>
                <w:rFonts w:cs="Arial"/>
              </w:rPr>
              <w:t>9A0611 – Short to Ground</w:t>
            </w:r>
          </w:p>
          <w:p w14:paraId="72EF4F50" w14:textId="77777777" w:rsidR="00274576" w:rsidRDefault="00274576" w:rsidP="00274576">
            <w:pPr>
              <w:spacing w:line="256" w:lineRule="auto"/>
              <w:rPr>
                <w:rFonts w:cs="Arial"/>
              </w:rPr>
            </w:pPr>
            <w:r>
              <w:rPr>
                <w:rFonts w:cs="Arial"/>
              </w:rPr>
              <w:t>9A0612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61C2AADE"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0421FBC4" w14:textId="77777777" w:rsidR="00274576" w:rsidRDefault="00274576" w:rsidP="00274576">
            <w:pPr>
              <w:spacing w:line="256" w:lineRule="auto"/>
              <w:rPr>
                <w:rFonts w:cs="Arial"/>
              </w:rPr>
            </w:pPr>
            <w:r>
              <w:rPr>
                <w:rFonts w:cs="Arial"/>
              </w:rPr>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26C43E02" w14:textId="77777777" w:rsidR="00274576" w:rsidRDefault="00274576" w:rsidP="00274576">
            <w:pPr>
              <w:spacing w:line="256" w:lineRule="auto"/>
              <w:rPr>
                <w:rFonts w:cs="Arial"/>
              </w:rPr>
            </w:pPr>
            <w:r>
              <w:rPr>
                <w:rFonts w:cs="Arial"/>
              </w:rPr>
              <w:t xml:space="preserve">ACM may </w:t>
            </w:r>
            <w:proofErr w:type="gramStart"/>
            <w:r>
              <w:rPr>
                <w:rFonts w:cs="Arial"/>
              </w:rPr>
              <w:t>shut  down</w:t>
            </w:r>
            <w:proofErr w:type="gramEnd"/>
            <w:r>
              <w:rPr>
                <w:rFonts w:cs="Arial"/>
              </w:rPr>
              <w:t xml:space="preserve"> faulted Center speaker.  </w:t>
            </w:r>
          </w:p>
        </w:tc>
        <w:tc>
          <w:tcPr>
            <w:tcW w:w="2846" w:type="dxa"/>
            <w:tcBorders>
              <w:top w:val="single" w:sz="4" w:space="0" w:color="auto"/>
              <w:left w:val="single" w:sz="4" w:space="0" w:color="auto"/>
              <w:bottom w:val="single" w:sz="4" w:space="0" w:color="auto"/>
              <w:right w:val="single" w:sz="4" w:space="0" w:color="auto"/>
            </w:tcBorders>
            <w:hideMark/>
          </w:tcPr>
          <w:p w14:paraId="518BA838" w14:textId="77777777" w:rsidR="00274576" w:rsidRDefault="00274576" w:rsidP="00274576">
            <w:pPr>
              <w:spacing w:line="256" w:lineRule="auto"/>
              <w:rPr>
                <w:rFonts w:cs="Arial"/>
              </w:rPr>
            </w:pPr>
            <w:r>
              <w:rPr>
                <w:rFonts w:cs="Arial"/>
              </w:rPr>
              <w:t>Speaker 6 Setting = Enabled (0x000-0x011)</w:t>
            </w:r>
          </w:p>
        </w:tc>
      </w:tr>
      <w:tr w:rsidR="00274576" w14:paraId="613FD65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4211A11" w14:textId="77777777" w:rsidR="00274576" w:rsidRDefault="00274576" w:rsidP="00274576">
            <w:pPr>
              <w:spacing w:line="256" w:lineRule="auto"/>
              <w:rPr>
                <w:rFonts w:cs="Arial"/>
              </w:rPr>
            </w:pPr>
            <w:r>
              <w:rPr>
                <w:rFonts w:cs="Arial"/>
              </w:rPr>
              <w:t>9A1111 – Short to Ground</w:t>
            </w:r>
          </w:p>
          <w:p w14:paraId="54F1B6BF" w14:textId="77777777" w:rsidR="00274576" w:rsidRDefault="00274576" w:rsidP="00274576">
            <w:pPr>
              <w:spacing w:line="256" w:lineRule="auto"/>
              <w:rPr>
                <w:rFonts w:cs="Arial"/>
              </w:rPr>
            </w:pPr>
            <w:r>
              <w:rPr>
                <w:rFonts w:cs="Arial"/>
              </w:rPr>
              <w:t>9A1112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57FC9C8B"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110E7490" w14:textId="77777777" w:rsidR="00274576" w:rsidRDefault="00274576" w:rsidP="00274576">
            <w:pPr>
              <w:spacing w:line="256" w:lineRule="auto"/>
              <w:rPr>
                <w:rFonts w:cs="Arial"/>
              </w:rPr>
            </w:pPr>
            <w:r>
              <w:rPr>
                <w:rFonts w:cs="Arial"/>
              </w:rPr>
              <w:t>ACM amp chip registers short to 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729A79A6" w14:textId="77777777" w:rsidR="00274576" w:rsidRDefault="00274576" w:rsidP="00274576">
            <w:pPr>
              <w:spacing w:line="256" w:lineRule="auto"/>
              <w:rPr>
                <w:rFonts w:cs="Arial"/>
              </w:rPr>
            </w:pPr>
            <w:r>
              <w:rPr>
                <w:rFonts w:cs="Arial"/>
              </w:rPr>
              <w:t xml:space="preserve">ACM may </w:t>
            </w:r>
            <w:proofErr w:type="gramStart"/>
            <w:r>
              <w:rPr>
                <w:rFonts w:cs="Arial"/>
              </w:rPr>
              <w:t>shut  down</w:t>
            </w:r>
            <w:proofErr w:type="gramEnd"/>
            <w:r>
              <w:rPr>
                <w:rFonts w:cs="Arial"/>
              </w:rPr>
              <w:t xml:space="preserve"> faulted 3</w:t>
            </w:r>
            <w:r>
              <w:rPr>
                <w:rFonts w:cs="Arial"/>
                <w:vertAlign w:val="superscript"/>
              </w:rPr>
              <w:t>rd</w:t>
            </w:r>
            <w:r>
              <w:rPr>
                <w:rFonts w:cs="Arial"/>
              </w:rPr>
              <w:t xml:space="preserve"> Row Left speaker.  </w:t>
            </w:r>
          </w:p>
        </w:tc>
        <w:tc>
          <w:tcPr>
            <w:tcW w:w="2846" w:type="dxa"/>
            <w:tcBorders>
              <w:top w:val="single" w:sz="4" w:space="0" w:color="auto"/>
              <w:left w:val="single" w:sz="4" w:space="0" w:color="auto"/>
              <w:bottom w:val="single" w:sz="4" w:space="0" w:color="auto"/>
              <w:right w:val="single" w:sz="4" w:space="0" w:color="auto"/>
            </w:tcBorders>
            <w:hideMark/>
          </w:tcPr>
          <w:p w14:paraId="2B39BE22" w14:textId="77777777" w:rsidR="00274576" w:rsidRDefault="00274576" w:rsidP="00274576">
            <w:pPr>
              <w:spacing w:line="256" w:lineRule="auto"/>
              <w:rPr>
                <w:rFonts w:cs="Arial"/>
              </w:rPr>
            </w:pPr>
            <w:r>
              <w:rPr>
                <w:rFonts w:cs="Arial"/>
              </w:rPr>
              <w:t>Speaker 11 Setting = Enabled (0x000-0x011)</w:t>
            </w:r>
          </w:p>
        </w:tc>
      </w:tr>
      <w:tr w:rsidR="00274576" w14:paraId="7B99572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690DFBED" w14:textId="77777777" w:rsidR="00274576" w:rsidRDefault="00274576" w:rsidP="00274576">
            <w:pPr>
              <w:spacing w:line="256" w:lineRule="auto"/>
              <w:rPr>
                <w:rFonts w:cs="Arial"/>
              </w:rPr>
            </w:pPr>
            <w:r>
              <w:rPr>
                <w:rFonts w:cs="Arial"/>
              </w:rPr>
              <w:t>9A1211 – Short to Ground</w:t>
            </w:r>
          </w:p>
          <w:p w14:paraId="5886A1C4" w14:textId="77777777" w:rsidR="00274576" w:rsidRDefault="00274576" w:rsidP="00274576">
            <w:pPr>
              <w:spacing w:line="256" w:lineRule="auto"/>
              <w:rPr>
                <w:rFonts w:cs="Arial"/>
              </w:rPr>
            </w:pPr>
            <w:r>
              <w:rPr>
                <w:rFonts w:cs="Arial"/>
              </w:rPr>
              <w:lastRenderedPageBreak/>
              <w:t>9A1112 – Short to Battery</w:t>
            </w:r>
          </w:p>
        </w:tc>
        <w:tc>
          <w:tcPr>
            <w:tcW w:w="1302" w:type="dxa"/>
            <w:tcBorders>
              <w:top w:val="single" w:sz="4" w:space="0" w:color="auto"/>
              <w:left w:val="single" w:sz="4" w:space="0" w:color="auto"/>
              <w:bottom w:val="single" w:sz="4" w:space="0" w:color="auto"/>
              <w:right w:val="single" w:sz="4" w:space="0" w:color="auto"/>
            </w:tcBorders>
            <w:hideMark/>
          </w:tcPr>
          <w:p w14:paraId="3FF8C0E8" w14:textId="77777777" w:rsidR="00274576" w:rsidRDefault="00274576" w:rsidP="00274576">
            <w:pPr>
              <w:spacing w:line="256" w:lineRule="auto"/>
              <w:rPr>
                <w:rFonts w:cs="Arial"/>
              </w:rPr>
            </w:pPr>
            <w:r>
              <w:rPr>
                <w:rFonts w:cs="Arial"/>
              </w:rPr>
              <w:lastRenderedPageBreak/>
              <w:t xml:space="preserve">Key in Run, ACC, or Delayed </w:t>
            </w:r>
            <w:r>
              <w:rPr>
                <w:rFonts w:cs="Arial"/>
              </w:rPr>
              <w:lastRenderedPageBreak/>
              <w:t>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450D62EA" w14:textId="77777777" w:rsidR="00274576" w:rsidRDefault="00274576" w:rsidP="00274576">
            <w:pPr>
              <w:spacing w:line="256" w:lineRule="auto"/>
              <w:rPr>
                <w:rFonts w:cs="Arial"/>
              </w:rPr>
            </w:pPr>
            <w:r>
              <w:rPr>
                <w:rFonts w:cs="Arial"/>
              </w:rPr>
              <w:lastRenderedPageBreak/>
              <w:t xml:space="preserve">ACM amp chip registers short to </w:t>
            </w:r>
            <w:r>
              <w:rPr>
                <w:rFonts w:cs="Arial"/>
              </w:rPr>
              <w:lastRenderedPageBreak/>
              <w:t>ground or short to battery.</w:t>
            </w:r>
          </w:p>
        </w:tc>
        <w:tc>
          <w:tcPr>
            <w:tcW w:w="2050" w:type="dxa"/>
            <w:tcBorders>
              <w:top w:val="single" w:sz="4" w:space="0" w:color="auto"/>
              <w:left w:val="single" w:sz="4" w:space="0" w:color="auto"/>
              <w:bottom w:val="single" w:sz="4" w:space="0" w:color="auto"/>
              <w:right w:val="single" w:sz="4" w:space="0" w:color="auto"/>
            </w:tcBorders>
            <w:hideMark/>
          </w:tcPr>
          <w:p w14:paraId="2D9894A8" w14:textId="77777777" w:rsidR="00274576" w:rsidRDefault="00274576" w:rsidP="00274576">
            <w:pPr>
              <w:spacing w:line="256" w:lineRule="auto"/>
              <w:rPr>
                <w:rFonts w:cs="Arial"/>
              </w:rPr>
            </w:pPr>
            <w:r>
              <w:rPr>
                <w:rFonts w:cs="Arial"/>
              </w:rPr>
              <w:lastRenderedPageBreak/>
              <w:t xml:space="preserve">ACM may </w:t>
            </w:r>
            <w:proofErr w:type="gramStart"/>
            <w:r>
              <w:rPr>
                <w:rFonts w:cs="Arial"/>
              </w:rPr>
              <w:t>shut  down</w:t>
            </w:r>
            <w:proofErr w:type="gramEnd"/>
            <w:r>
              <w:rPr>
                <w:rFonts w:cs="Arial"/>
              </w:rPr>
              <w:t xml:space="preserve"> faulted 3</w:t>
            </w:r>
            <w:r>
              <w:rPr>
                <w:rFonts w:cs="Arial"/>
                <w:vertAlign w:val="superscript"/>
              </w:rPr>
              <w:t>rd</w:t>
            </w:r>
            <w:r>
              <w:rPr>
                <w:rFonts w:cs="Arial"/>
              </w:rPr>
              <w:t xml:space="preserve"> </w:t>
            </w:r>
            <w:r>
              <w:rPr>
                <w:rFonts w:cs="Arial"/>
              </w:rPr>
              <w:lastRenderedPageBreak/>
              <w:t>Row Right speaker.  +</w:t>
            </w:r>
          </w:p>
        </w:tc>
        <w:tc>
          <w:tcPr>
            <w:tcW w:w="2846" w:type="dxa"/>
            <w:tcBorders>
              <w:top w:val="single" w:sz="4" w:space="0" w:color="auto"/>
              <w:left w:val="single" w:sz="4" w:space="0" w:color="auto"/>
              <w:bottom w:val="single" w:sz="4" w:space="0" w:color="auto"/>
              <w:right w:val="single" w:sz="4" w:space="0" w:color="auto"/>
            </w:tcBorders>
            <w:hideMark/>
          </w:tcPr>
          <w:p w14:paraId="518BCF37" w14:textId="77777777" w:rsidR="00274576" w:rsidRDefault="00274576" w:rsidP="00274576">
            <w:pPr>
              <w:spacing w:line="256" w:lineRule="auto"/>
              <w:rPr>
                <w:rFonts w:cs="Arial"/>
              </w:rPr>
            </w:pPr>
            <w:r>
              <w:rPr>
                <w:rFonts w:cs="Arial"/>
              </w:rPr>
              <w:lastRenderedPageBreak/>
              <w:t>Speaker 12 Setting = Enabled (0x000-0x011)</w:t>
            </w:r>
          </w:p>
        </w:tc>
      </w:tr>
      <w:tr w:rsidR="00274576" w14:paraId="001AD5DB" w14:textId="77777777" w:rsidTr="00274576">
        <w:trPr>
          <w:jc w:val="center"/>
          <w:ins w:id="162"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44B2769F" w14:textId="77777777" w:rsidR="00274576" w:rsidRDefault="00274576">
            <w:pPr>
              <w:spacing w:line="254" w:lineRule="auto"/>
              <w:rPr>
                <w:ins w:id="163" w:author="VanHouten, John (J.A.)" w:date="2021-10-06T13:16:00Z"/>
                <w:rFonts w:cs="Arial"/>
              </w:rPr>
            </w:pPr>
            <w:ins w:id="164" w:author="VanHouten, John (J.A.)" w:date="2021-10-06T13:16:00Z">
              <w:r>
                <w:rPr>
                  <w:rFonts w:cs="Arial"/>
                </w:rPr>
                <w:t>9A01101 – Shorted Together</w:t>
              </w:r>
            </w:ins>
          </w:p>
          <w:p w14:paraId="0D7D95CB" w14:textId="77777777" w:rsidR="00274576" w:rsidRDefault="00274576">
            <w:pPr>
              <w:spacing w:line="254" w:lineRule="auto"/>
              <w:rPr>
                <w:ins w:id="165" w:author="VanHouten, John (J.A.)" w:date="2021-10-06T13:16:00Z"/>
                <w:rFonts w:cs="Arial"/>
              </w:rPr>
            </w:pPr>
            <w:ins w:id="166" w:author="VanHouten, John (J.A.)" w:date="2021-10-06T13:16:00Z">
              <w:r>
                <w:rPr>
                  <w:rFonts w:cs="Arial"/>
                </w:rPr>
                <w:t>9A0113 – Open</w:t>
              </w:r>
            </w:ins>
          </w:p>
        </w:tc>
        <w:tc>
          <w:tcPr>
            <w:tcW w:w="1302" w:type="dxa"/>
            <w:tcBorders>
              <w:top w:val="single" w:sz="4" w:space="0" w:color="auto"/>
              <w:left w:val="single" w:sz="4" w:space="0" w:color="auto"/>
              <w:bottom w:val="single" w:sz="4" w:space="0" w:color="auto"/>
              <w:right w:val="single" w:sz="4" w:space="0" w:color="auto"/>
            </w:tcBorders>
            <w:hideMark/>
          </w:tcPr>
          <w:p w14:paraId="25E85308" w14:textId="77777777" w:rsidR="00274576" w:rsidRDefault="00274576">
            <w:pPr>
              <w:spacing w:line="254" w:lineRule="auto"/>
              <w:rPr>
                <w:ins w:id="167" w:author="VanHouten, John (J.A.)" w:date="2021-10-06T13:16:00Z"/>
                <w:rFonts w:cs="Arial"/>
              </w:rPr>
            </w:pPr>
            <w:ins w:id="168"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5CC61BEB" w14:textId="77777777" w:rsidR="00274576" w:rsidRDefault="00274576">
            <w:pPr>
              <w:spacing w:line="254" w:lineRule="auto"/>
              <w:rPr>
                <w:ins w:id="169" w:author="VanHouten, John (J.A.)" w:date="2021-10-06T13:16:00Z"/>
                <w:rFonts w:cs="Arial"/>
              </w:rPr>
            </w:pPr>
            <w:ins w:id="170"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3729E12F" w14:textId="77777777" w:rsidR="00274576" w:rsidRDefault="00274576">
            <w:pPr>
              <w:spacing w:line="254" w:lineRule="auto"/>
              <w:rPr>
                <w:ins w:id="171" w:author="VanHouten, John (J.A.)" w:date="2021-10-06T13:16:00Z"/>
                <w:rFonts w:cs="Arial"/>
              </w:rPr>
            </w:pPr>
            <w:ins w:id="172" w:author="VanHouten, John (J.A.)" w:date="2021-10-06T13:16:00Z">
              <w:r>
                <w:rPr>
                  <w:rFonts w:cs="Arial"/>
                </w:rPr>
                <w:t>ACM may shut down faulted Left Front speaker.  Chimes will be unavailable in ACM.</w:t>
              </w:r>
            </w:ins>
          </w:p>
        </w:tc>
        <w:tc>
          <w:tcPr>
            <w:tcW w:w="2846" w:type="dxa"/>
            <w:tcBorders>
              <w:top w:val="single" w:sz="4" w:space="0" w:color="auto"/>
              <w:left w:val="single" w:sz="4" w:space="0" w:color="auto"/>
              <w:bottom w:val="single" w:sz="4" w:space="0" w:color="auto"/>
              <w:right w:val="single" w:sz="4" w:space="0" w:color="auto"/>
            </w:tcBorders>
            <w:hideMark/>
          </w:tcPr>
          <w:p w14:paraId="5CB0A79B" w14:textId="77777777" w:rsidR="00274576" w:rsidRDefault="00274576">
            <w:pPr>
              <w:spacing w:line="254" w:lineRule="auto"/>
              <w:rPr>
                <w:ins w:id="173" w:author="VanHouten, John (J.A.)" w:date="2021-10-06T13:16:00Z"/>
                <w:rFonts w:cs="Arial"/>
              </w:rPr>
            </w:pPr>
            <w:ins w:id="174" w:author="VanHouten, John (J.A.)" w:date="2021-10-06T13:16:00Z">
              <w:r>
                <w:rPr>
                  <w:rFonts w:cs="Arial"/>
                </w:rPr>
                <w:t>Speaker 1 Setting = Enabled (0x000-0x011)</w:t>
              </w:r>
            </w:ins>
          </w:p>
        </w:tc>
      </w:tr>
      <w:tr w:rsidR="00274576" w14:paraId="72DA9BD9" w14:textId="77777777" w:rsidTr="00274576">
        <w:trPr>
          <w:jc w:val="center"/>
          <w:ins w:id="175"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208ADF4B" w14:textId="77777777" w:rsidR="00274576" w:rsidRDefault="00274576">
            <w:pPr>
              <w:spacing w:line="254" w:lineRule="auto"/>
              <w:rPr>
                <w:ins w:id="176" w:author="VanHouten, John (J.A.)" w:date="2021-10-06T13:16:00Z"/>
                <w:rFonts w:cs="Arial"/>
              </w:rPr>
            </w:pPr>
            <w:ins w:id="177" w:author="VanHouten, John (J.A.)" w:date="2021-10-06T13:16:00Z">
              <w:r>
                <w:rPr>
                  <w:rFonts w:cs="Arial"/>
                </w:rPr>
                <w:t>9A02101 – Shorted Together</w:t>
              </w:r>
            </w:ins>
          </w:p>
          <w:p w14:paraId="0AA50496" w14:textId="77777777" w:rsidR="00274576" w:rsidRDefault="00274576">
            <w:pPr>
              <w:spacing w:line="254" w:lineRule="auto"/>
              <w:rPr>
                <w:ins w:id="178" w:author="VanHouten, John (J.A.)" w:date="2021-10-06T13:16:00Z"/>
                <w:rFonts w:cs="Arial"/>
              </w:rPr>
            </w:pPr>
            <w:ins w:id="179" w:author="VanHouten, John (J.A.)" w:date="2021-10-06T13:16:00Z">
              <w:r>
                <w:rPr>
                  <w:rFonts w:cs="Arial"/>
                </w:rPr>
                <w:t>9A0213 – Open</w:t>
              </w:r>
            </w:ins>
          </w:p>
        </w:tc>
        <w:tc>
          <w:tcPr>
            <w:tcW w:w="1302" w:type="dxa"/>
            <w:tcBorders>
              <w:top w:val="single" w:sz="4" w:space="0" w:color="auto"/>
              <w:left w:val="single" w:sz="4" w:space="0" w:color="auto"/>
              <w:bottom w:val="single" w:sz="4" w:space="0" w:color="auto"/>
              <w:right w:val="single" w:sz="4" w:space="0" w:color="auto"/>
            </w:tcBorders>
            <w:hideMark/>
          </w:tcPr>
          <w:p w14:paraId="77ADA32A" w14:textId="77777777" w:rsidR="00274576" w:rsidRDefault="00274576">
            <w:pPr>
              <w:spacing w:line="254" w:lineRule="auto"/>
              <w:rPr>
                <w:ins w:id="180" w:author="VanHouten, John (J.A.)" w:date="2021-10-06T13:16:00Z"/>
                <w:rFonts w:cs="Arial"/>
              </w:rPr>
            </w:pPr>
            <w:ins w:id="181"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5B5976B2" w14:textId="77777777" w:rsidR="00274576" w:rsidRDefault="00274576">
            <w:pPr>
              <w:spacing w:line="254" w:lineRule="auto"/>
              <w:rPr>
                <w:ins w:id="182" w:author="VanHouten, John (J.A.)" w:date="2021-10-06T13:16:00Z"/>
                <w:rFonts w:cs="Arial"/>
              </w:rPr>
            </w:pPr>
            <w:ins w:id="183"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122B6EFF" w14:textId="77777777" w:rsidR="00274576" w:rsidRDefault="00274576">
            <w:pPr>
              <w:spacing w:line="254" w:lineRule="auto"/>
              <w:rPr>
                <w:ins w:id="184" w:author="VanHouten, John (J.A.)" w:date="2021-10-06T13:16:00Z"/>
                <w:rFonts w:cs="Arial"/>
              </w:rPr>
            </w:pPr>
            <w:ins w:id="185" w:author="VanHouten, John (J.A.)" w:date="2021-10-06T13:16:00Z">
              <w:r>
                <w:rPr>
                  <w:rFonts w:cs="Arial"/>
                </w:rPr>
                <w:t>ACM may shut down faulted Right Front speaker.  Chimes will be unavailable in ACM.</w:t>
              </w:r>
            </w:ins>
          </w:p>
        </w:tc>
        <w:tc>
          <w:tcPr>
            <w:tcW w:w="2846" w:type="dxa"/>
            <w:tcBorders>
              <w:top w:val="single" w:sz="4" w:space="0" w:color="auto"/>
              <w:left w:val="single" w:sz="4" w:space="0" w:color="auto"/>
              <w:bottom w:val="single" w:sz="4" w:space="0" w:color="auto"/>
              <w:right w:val="single" w:sz="4" w:space="0" w:color="auto"/>
            </w:tcBorders>
            <w:hideMark/>
          </w:tcPr>
          <w:p w14:paraId="274DE86E" w14:textId="77777777" w:rsidR="00274576" w:rsidRDefault="00274576">
            <w:pPr>
              <w:spacing w:line="254" w:lineRule="auto"/>
              <w:rPr>
                <w:ins w:id="186" w:author="VanHouten, John (J.A.)" w:date="2021-10-06T13:16:00Z"/>
                <w:rFonts w:cs="Arial"/>
              </w:rPr>
            </w:pPr>
            <w:ins w:id="187" w:author="VanHouten, John (J.A.)" w:date="2021-10-06T13:16:00Z">
              <w:r>
                <w:rPr>
                  <w:rFonts w:cs="Arial"/>
                </w:rPr>
                <w:t>Speaker 2 Setting = Enabled (0x000-0x011)</w:t>
              </w:r>
            </w:ins>
          </w:p>
        </w:tc>
      </w:tr>
      <w:tr w:rsidR="00274576" w14:paraId="5F1272A0" w14:textId="77777777" w:rsidTr="00274576">
        <w:trPr>
          <w:jc w:val="center"/>
          <w:ins w:id="188"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4799D682" w14:textId="77777777" w:rsidR="00274576" w:rsidRDefault="00274576">
            <w:pPr>
              <w:spacing w:line="254" w:lineRule="auto"/>
              <w:rPr>
                <w:ins w:id="189" w:author="VanHouten, John (J.A.)" w:date="2021-10-06T13:16:00Z"/>
                <w:rFonts w:cs="Arial"/>
              </w:rPr>
            </w:pPr>
            <w:ins w:id="190" w:author="VanHouten, John (J.A.)" w:date="2021-10-06T13:16:00Z">
              <w:r>
                <w:rPr>
                  <w:rFonts w:cs="Arial"/>
                </w:rPr>
                <w:t>9A01301 – Shorted Together</w:t>
              </w:r>
            </w:ins>
          </w:p>
          <w:p w14:paraId="73C70AAC" w14:textId="77777777" w:rsidR="00274576" w:rsidRDefault="00274576">
            <w:pPr>
              <w:spacing w:line="254" w:lineRule="auto"/>
              <w:rPr>
                <w:ins w:id="191" w:author="VanHouten, John (J.A.)" w:date="2021-10-06T13:16:00Z"/>
                <w:rFonts w:cs="Arial"/>
              </w:rPr>
            </w:pPr>
            <w:ins w:id="192" w:author="VanHouten, John (J.A.)" w:date="2021-10-06T13:16:00Z">
              <w:r>
                <w:rPr>
                  <w:rFonts w:cs="Arial"/>
                </w:rPr>
                <w:t>9A0313 – Open</w:t>
              </w:r>
            </w:ins>
          </w:p>
        </w:tc>
        <w:tc>
          <w:tcPr>
            <w:tcW w:w="1302" w:type="dxa"/>
            <w:tcBorders>
              <w:top w:val="single" w:sz="4" w:space="0" w:color="auto"/>
              <w:left w:val="single" w:sz="4" w:space="0" w:color="auto"/>
              <w:bottom w:val="single" w:sz="4" w:space="0" w:color="auto"/>
              <w:right w:val="single" w:sz="4" w:space="0" w:color="auto"/>
            </w:tcBorders>
            <w:hideMark/>
          </w:tcPr>
          <w:p w14:paraId="35F15355" w14:textId="77777777" w:rsidR="00274576" w:rsidRDefault="00274576">
            <w:pPr>
              <w:spacing w:line="254" w:lineRule="auto"/>
              <w:rPr>
                <w:ins w:id="193" w:author="VanHouten, John (J.A.)" w:date="2021-10-06T13:16:00Z"/>
                <w:rFonts w:cs="Arial"/>
              </w:rPr>
            </w:pPr>
            <w:ins w:id="194"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0616BE9F" w14:textId="77777777" w:rsidR="00274576" w:rsidRDefault="00274576">
            <w:pPr>
              <w:spacing w:line="254" w:lineRule="auto"/>
              <w:rPr>
                <w:ins w:id="195" w:author="VanHouten, John (J.A.)" w:date="2021-10-06T13:16:00Z"/>
                <w:rFonts w:cs="Arial"/>
              </w:rPr>
            </w:pPr>
            <w:ins w:id="196"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319B8BF7" w14:textId="77777777" w:rsidR="00274576" w:rsidRDefault="00274576">
            <w:pPr>
              <w:spacing w:line="254" w:lineRule="auto"/>
              <w:rPr>
                <w:ins w:id="197" w:author="VanHouten, John (J.A.)" w:date="2021-10-06T13:16:00Z"/>
                <w:rFonts w:cs="Arial"/>
              </w:rPr>
            </w:pPr>
            <w:ins w:id="198" w:author="VanHouten, John (J.A.)" w:date="2021-10-06T13:16:00Z">
              <w:r>
                <w:rPr>
                  <w:rFonts w:cs="Arial"/>
                </w:rPr>
                <w:t>ACM may shut down faulted Right Rear speaker.  Chimes will be unavailable in ACM.</w:t>
              </w:r>
            </w:ins>
          </w:p>
        </w:tc>
        <w:tc>
          <w:tcPr>
            <w:tcW w:w="2846" w:type="dxa"/>
            <w:tcBorders>
              <w:top w:val="single" w:sz="4" w:space="0" w:color="auto"/>
              <w:left w:val="single" w:sz="4" w:space="0" w:color="auto"/>
              <w:bottom w:val="single" w:sz="4" w:space="0" w:color="auto"/>
              <w:right w:val="single" w:sz="4" w:space="0" w:color="auto"/>
            </w:tcBorders>
            <w:hideMark/>
          </w:tcPr>
          <w:p w14:paraId="37555108" w14:textId="77777777" w:rsidR="00274576" w:rsidRDefault="00274576">
            <w:pPr>
              <w:spacing w:line="254" w:lineRule="auto"/>
              <w:rPr>
                <w:ins w:id="199" w:author="VanHouten, John (J.A.)" w:date="2021-10-06T13:16:00Z"/>
                <w:rFonts w:cs="Arial"/>
              </w:rPr>
            </w:pPr>
            <w:ins w:id="200" w:author="VanHouten, John (J.A.)" w:date="2021-10-06T13:16:00Z">
              <w:r>
                <w:rPr>
                  <w:rFonts w:cs="Arial"/>
                </w:rPr>
                <w:t>Speaker 3 Setting = Enabled (0x000-0x011)</w:t>
              </w:r>
            </w:ins>
          </w:p>
        </w:tc>
      </w:tr>
      <w:tr w:rsidR="00274576" w14:paraId="75B4EF60" w14:textId="77777777" w:rsidTr="00274576">
        <w:trPr>
          <w:jc w:val="center"/>
          <w:ins w:id="201"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61C45258" w14:textId="77777777" w:rsidR="00274576" w:rsidRDefault="00274576">
            <w:pPr>
              <w:spacing w:line="254" w:lineRule="auto"/>
              <w:rPr>
                <w:ins w:id="202" w:author="VanHouten, John (J.A.)" w:date="2021-10-06T13:16:00Z"/>
                <w:rFonts w:cs="Arial"/>
              </w:rPr>
            </w:pPr>
            <w:ins w:id="203" w:author="VanHouten, John (J.A.)" w:date="2021-10-06T13:16:00Z">
              <w:r>
                <w:rPr>
                  <w:rFonts w:cs="Arial"/>
                </w:rPr>
                <w:t>9A04101 – Shorted Together</w:t>
              </w:r>
            </w:ins>
          </w:p>
          <w:p w14:paraId="4397DB3A" w14:textId="77777777" w:rsidR="00274576" w:rsidRDefault="00274576">
            <w:pPr>
              <w:spacing w:line="254" w:lineRule="auto"/>
              <w:rPr>
                <w:ins w:id="204" w:author="VanHouten, John (J.A.)" w:date="2021-10-06T13:16:00Z"/>
                <w:rFonts w:cs="Arial"/>
              </w:rPr>
            </w:pPr>
            <w:ins w:id="205" w:author="VanHouten, John (J.A.)" w:date="2021-10-06T13:16:00Z">
              <w:r>
                <w:rPr>
                  <w:rFonts w:cs="Arial"/>
                </w:rPr>
                <w:t>9A0413 – Open</w:t>
              </w:r>
            </w:ins>
          </w:p>
        </w:tc>
        <w:tc>
          <w:tcPr>
            <w:tcW w:w="1302" w:type="dxa"/>
            <w:tcBorders>
              <w:top w:val="single" w:sz="4" w:space="0" w:color="auto"/>
              <w:left w:val="single" w:sz="4" w:space="0" w:color="auto"/>
              <w:bottom w:val="single" w:sz="4" w:space="0" w:color="auto"/>
              <w:right w:val="single" w:sz="4" w:space="0" w:color="auto"/>
            </w:tcBorders>
            <w:hideMark/>
          </w:tcPr>
          <w:p w14:paraId="33C21112" w14:textId="77777777" w:rsidR="00274576" w:rsidRDefault="00274576">
            <w:pPr>
              <w:spacing w:line="254" w:lineRule="auto"/>
              <w:rPr>
                <w:ins w:id="206" w:author="VanHouten, John (J.A.)" w:date="2021-10-06T13:16:00Z"/>
                <w:rFonts w:cs="Arial"/>
              </w:rPr>
            </w:pPr>
            <w:ins w:id="207"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3715A094" w14:textId="77777777" w:rsidR="00274576" w:rsidRDefault="00274576">
            <w:pPr>
              <w:spacing w:line="254" w:lineRule="auto"/>
              <w:rPr>
                <w:ins w:id="208" w:author="VanHouten, John (J.A.)" w:date="2021-10-06T13:16:00Z"/>
                <w:rFonts w:cs="Arial"/>
              </w:rPr>
            </w:pPr>
            <w:ins w:id="209"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53BE1AB7" w14:textId="77777777" w:rsidR="00274576" w:rsidRDefault="00274576">
            <w:pPr>
              <w:spacing w:line="254" w:lineRule="auto"/>
              <w:rPr>
                <w:ins w:id="210" w:author="VanHouten, John (J.A.)" w:date="2021-10-06T13:16:00Z"/>
                <w:rFonts w:cs="Arial"/>
              </w:rPr>
            </w:pPr>
            <w:ins w:id="211" w:author="VanHouten, John (J.A.)" w:date="2021-10-06T13:16:00Z">
              <w:r>
                <w:rPr>
                  <w:rFonts w:cs="Arial"/>
                </w:rPr>
                <w:t xml:space="preserve">ACM may </w:t>
              </w:r>
              <w:proofErr w:type="gramStart"/>
              <w:r>
                <w:rPr>
                  <w:rFonts w:cs="Arial"/>
                </w:rPr>
                <w:t>shut  down</w:t>
              </w:r>
              <w:proofErr w:type="gramEnd"/>
              <w:r>
                <w:rPr>
                  <w:rFonts w:cs="Arial"/>
                </w:rPr>
                <w:t xml:space="preserve"> faulted Left Rear speaker.  Chimes will be unavailable in ACM.</w:t>
              </w:r>
            </w:ins>
          </w:p>
        </w:tc>
        <w:tc>
          <w:tcPr>
            <w:tcW w:w="2846" w:type="dxa"/>
            <w:tcBorders>
              <w:top w:val="single" w:sz="4" w:space="0" w:color="auto"/>
              <w:left w:val="single" w:sz="4" w:space="0" w:color="auto"/>
              <w:bottom w:val="single" w:sz="4" w:space="0" w:color="auto"/>
              <w:right w:val="single" w:sz="4" w:space="0" w:color="auto"/>
            </w:tcBorders>
            <w:hideMark/>
          </w:tcPr>
          <w:p w14:paraId="3F13CD3A" w14:textId="77777777" w:rsidR="00274576" w:rsidRDefault="00274576">
            <w:pPr>
              <w:spacing w:line="254" w:lineRule="auto"/>
              <w:rPr>
                <w:ins w:id="212" w:author="VanHouten, John (J.A.)" w:date="2021-10-06T13:16:00Z"/>
                <w:rFonts w:cs="Arial"/>
              </w:rPr>
            </w:pPr>
            <w:ins w:id="213" w:author="VanHouten, John (J.A.)" w:date="2021-10-06T13:16:00Z">
              <w:r>
                <w:rPr>
                  <w:rFonts w:cs="Arial"/>
                </w:rPr>
                <w:t>Speaker 4 Setting = Enabled (0x000-0x011)</w:t>
              </w:r>
            </w:ins>
          </w:p>
        </w:tc>
      </w:tr>
      <w:tr w:rsidR="00274576" w14:paraId="4CB75197" w14:textId="77777777" w:rsidTr="00274576">
        <w:trPr>
          <w:jc w:val="center"/>
          <w:ins w:id="214"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395036C1" w14:textId="77777777" w:rsidR="00274576" w:rsidRDefault="00274576">
            <w:pPr>
              <w:spacing w:line="254" w:lineRule="auto"/>
              <w:rPr>
                <w:ins w:id="215" w:author="VanHouten, John (J.A.)" w:date="2021-10-06T13:16:00Z"/>
                <w:rFonts w:cs="Arial"/>
              </w:rPr>
            </w:pPr>
            <w:ins w:id="216" w:author="VanHouten, John (J.A.)" w:date="2021-10-06T13:16:00Z">
              <w:r>
                <w:rPr>
                  <w:rFonts w:cs="Arial"/>
                </w:rPr>
                <w:t>9A05101 – Shorted Together</w:t>
              </w:r>
            </w:ins>
          </w:p>
          <w:p w14:paraId="55514DC6" w14:textId="77777777" w:rsidR="00274576" w:rsidRDefault="00274576">
            <w:pPr>
              <w:spacing w:line="254" w:lineRule="auto"/>
              <w:rPr>
                <w:ins w:id="217" w:author="VanHouten, John (J.A.)" w:date="2021-10-06T13:16:00Z"/>
                <w:rFonts w:cs="Arial"/>
              </w:rPr>
            </w:pPr>
            <w:ins w:id="218" w:author="VanHouten, John (J.A.)" w:date="2021-10-06T13:16:00Z">
              <w:r>
                <w:rPr>
                  <w:rFonts w:cs="Arial"/>
                </w:rPr>
                <w:t>9A0513 – Open</w:t>
              </w:r>
            </w:ins>
          </w:p>
        </w:tc>
        <w:tc>
          <w:tcPr>
            <w:tcW w:w="1302" w:type="dxa"/>
            <w:tcBorders>
              <w:top w:val="single" w:sz="4" w:space="0" w:color="auto"/>
              <w:left w:val="single" w:sz="4" w:space="0" w:color="auto"/>
              <w:bottom w:val="single" w:sz="4" w:space="0" w:color="auto"/>
              <w:right w:val="single" w:sz="4" w:space="0" w:color="auto"/>
            </w:tcBorders>
            <w:hideMark/>
          </w:tcPr>
          <w:p w14:paraId="2B217F98" w14:textId="77777777" w:rsidR="00274576" w:rsidRDefault="00274576">
            <w:pPr>
              <w:spacing w:line="254" w:lineRule="auto"/>
              <w:rPr>
                <w:ins w:id="219" w:author="VanHouten, John (J.A.)" w:date="2021-10-06T13:16:00Z"/>
                <w:rFonts w:cs="Arial"/>
              </w:rPr>
            </w:pPr>
            <w:ins w:id="220"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3F28BBD1" w14:textId="77777777" w:rsidR="00274576" w:rsidRDefault="00274576">
            <w:pPr>
              <w:spacing w:line="254" w:lineRule="auto"/>
              <w:rPr>
                <w:ins w:id="221" w:author="VanHouten, John (J.A.)" w:date="2021-10-06T13:16:00Z"/>
                <w:rFonts w:cs="Arial"/>
              </w:rPr>
            </w:pPr>
            <w:ins w:id="222"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18BA135A" w14:textId="77777777" w:rsidR="00274576" w:rsidRDefault="00274576">
            <w:pPr>
              <w:spacing w:line="254" w:lineRule="auto"/>
              <w:rPr>
                <w:ins w:id="223" w:author="VanHouten, John (J.A.)" w:date="2021-10-06T13:16:00Z"/>
                <w:rFonts w:cs="Arial"/>
              </w:rPr>
            </w:pPr>
            <w:ins w:id="224" w:author="VanHouten, John (J.A.)" w:date="2021-10-06T13:16:00Z">
              <w:r>
                <w:rPr>
                  <w:rFonts w:cs="Arial"/>
                </w:rPr>
                <w:t xml:space="preserve">ACM may </w:t>
              </w:r>
              <w:proofErr w:type="gramStart"/>
              <w:r>
                <w:rPr>
                  <w:rFonts w:cs="Arial"/>
                </w:rPr>
                <w:t>shut  down</w:t>
              </w:r>
              <w:proofErr w:type="gramEnd"/>
              <w:r>
                <w:rPr>
                  <w:rFonts w:cs="Arial"/>
                </w:rPr>
                <w:t xml:space="preserve"> faulted speaker.  </w:t>
              </w:r>
            </w:ins>
          </w:p>
        </w:tc>
        <w:tc>
          <w:tcPr>
            <w:tcW w:w="2846" w:type="dxa"/>
            <w:tcBorders>
              <w:top w:val="single" w:sz="4" w:space="0" w:color="auto"/>
              <w:left w:val="single" w:sz="4" w:space="0" w:color="auto"/>
              <w:bottom w:val="single" w:sz="4" w:space="0" w:color="auto"/>
              <w:right w:val="single" w:sz="4" w:space="0" w:color="auto"/>
            </w:tcBorders>
            <w:hideMark/>
          </w:tcPr>
          <w:p w14:paraId="35850FAE" w14:textId="77777777" w:rsidR="00274576" w:rsidRDefault="00274576">
            <w:pPr>
              <w:spacing w:line="254" w:lineRule="auto"/>
              <w:rPr>
                <w:ins w:id="225" w:author="VanHouten, John (J.A.)" w:date="2021-10-06T13:16:00Z"/>
                <w:rFonts w:cs="Arial"/>
              </w:rPr>
            </w:pPr>
            <w:ins w:id="226" w:author="VanHouten, John (J.A.)" w:date="2021-10-06T13:16:00Z">
              <w:r>
                <w:rPr>
                  <w:rFonts w:cs="Arial"/>
                </w:rPr>
                <w:t>Speaker 5 Setting = Enabled (0x000-0x011)</w:t>
              </w:r>
            </w:ins>
          </w:p>
        </w:tc>
      </w:tr>
      <w:tr w:rsidR="00274576" w14:paraId="404DB350" w14:textId="77777777" w:rsidTr="00274576">
        <w:trPr>
          <w:jc w:val="center"/>
          <w:ins w:id="227"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2FC1DD5B" w14:textId="77777777" w:rsidR="00274576" w:rsidRDefault="00274576">
            <w:pPr>
              <w:spacing w:line="254" w:lineRule="auto"/>
              <w:rPr>
                <w:ins w:id="228" w:author="VanHouten, John (J.A.)" w:date="2021-10-06T13:16:00Z"/>
                <w:rFonts w:cs="Arial"/>
              </w:rPr>
            </w:pPr>
            <w:ins w:id="229" w:author="VanHouten, John (J.A.)" w:date="2021-10-06T13:16:00Z">
              <w:r>
                <w:rPr>
                  <w:rFonts w:cs="Arial"/>
                </w:rPr>
                <w:t>9A06101 – Shorted Together</w:t>
              </w:r>
            </w:ins>
          </w:p>
          <w:p w14:paraId="3B55BB2F" w14:textId="77777777" w:rsidR="00274576" w:rsidRDefault="00274576">
            <w:pPr>
              <w:spacing w:line="254" w:lineRule="auto"/>
              <w:rPr>
                <w:ins w:id="230" w:author="VanHouten, John (J.A.)" w:date="2021-10-06T13:16:00Z"/>
                <w:rFonts w:cs="Arial"/>
              </w:rPr>
            </w:pPr>
            <w:ins w:id="231" w:author="VanHouten, John (J.A.)" w:date="2021-10-06T13:16:00Z">
              <w:r>
                <w:rPr>
                  <w:rFonts w:cs="Arial"/>
                </w:rPr>
                <w:t>9A0613 – Open</w:t>
              </w:r>
            </w:ins>
          </w:p>
        </w:tc>
        <w:tc>
          <w:tcPr>
            <w:tcW w:w="1302" w:type="dxa"/>
            <w:tcBorders>
              <w:top w:val="single" w:sz="4" w:space="0" w:color="auto"/>
              <w:left w:val="single" w:sz="4" w:space="0" w:color="auto"/>
              <w:bottom w:val="single" w:sz="4" w:space="0" w:color="auto"/>
              <w:right w:val="single" w:sz="4" w:space="0" w:color="auto"/>
            </w:tcBorders>
            <w:hideMark/>
          </w:tcPr>
          <w:p w14:paraId="62FACCB8" w14:textId="77777777" w:rsidR="00274576" w:rsidRDefault="00274576">
            <w:pPr>
              <w:spacing w:line="254" w:lineRule="auto"/>
              <w:rPr>
                <w:ins w:id="232" w:author="VanHouten, John (J.A.)" w:date="2021-10-06T13:16:00Z"/>
                <w:rFonts w:cs="Arial"/>
              </w:rPr>
            </w:pPr>
            <w:ins w:id="233"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4A8C9618" w14:textId="77777777" w:rsidR="00274576" w:rsidRDefault="00274576">
            <w:pPr>
              <w:spacing w:line="254" w:lineRule="auto"/>
              <w:rPr>
                <w:ins w:id="234" w:author="VanHouten, John (J.A.)" w:date="2021-10-06T13:16:00Z"/>
                <w:rFonts w:cs="Arial"/>
              </w:rPr>
            </w:pPr>
            <w:ins w:id="235"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0E66FC1A" w14:textId="77777777" w:rsidR="00274576" w:rsidRDefault="00274576">
            <w:pPr>
              <w:spacing w:line="254" w:lineRule="auto"/>
              <w:rPr>
                <w:ins w:id="236" w:author="VanHouten, John (J.A.)" w:date="2021-10-06T13:16:00Z"/>
                <w:rFonts w:cs="Arial"/>
              </w:rPr>
            </w:pPr>
            <w:ins w:id="237" w:author="VanHouten, John (J.A.)" w:date="2021-10-06T13:16:00Z">
              <w:r>
                <w:rPr>
                  <w:rFonts w:cs="Arial"/>
                </w:rPr>
                <w:t xml:space="preserve">ACM may </w:t>
              </w:r>
              <w:proofErr w:type="gramStart"/>
              <w:r>
                <w:rPr>
                  <w:rFonts w:cs="Arial"/>
                </w:rPr>
                <w:t>shut  down</w:t>
              </w:r>
              <w:proofErr w:type="gramEnd"/>
              <w:r>
                <w:rPr>
                  <w:rFonts w:cs="Arial"/>
                </w:rPr>
                <w:t xml:space="preserve"> faulted speaker.  </w:t>
              </w:r>
            </w:ins>
          </w:p>
        </w:tc>
        <w:tc>
          <w:tcPr>
            <w:tcW w:w="2846" w:type="dxa"/>
            <w:tcBorders>
              <w:top w:val="single" w:sz="4" w:space="0" w:color="auto"/>
              <w:left w:val="single" w:sz="4" w:space="0" w:color="auto"/>
              <w:bottom w:val="single" w:sz="4" w:space="0" w:color="auto"/>
              <w:right w:val="single" w:sz="4" w:space="0" w:color="auto"/>
            </w:tcBorders>
            <w:hideMark/>
          </w:tcPr>
          <w:p w14:paraId="1FE21BB5" w14:textId="77777777" w:rsidR="00274576" w:rsidRDefault="00274576">
            <w:pPr>
              <w:spacing w:line="254" w:lineRule="auto"/>
              <w:rPr>
                <w:ins w:id="238" w:author="VanHouten, John (J.A.)" w:date="2021-10-06T13:16:00Z"/>
                <w:rFonts w:cs="Arial"/>
              </w:rPr>
            </w:pPr>
            <w:ins w:id="239" w:author="VanHouten, John (J.A.)" w:date="2021-10-06T13:16:00Z">
              <w:r>
                <w:rPr>
                  <w:rFonts w:cs="Arial"/>
                </w:rPr>
                <w:t>Speaker 6 Setting = Enabled (0x000-0x011)</w:t>
              </w:r>
            </w:ins>
          </w:p>
        </w:tc>
      </w:tr>
      <w:tr w:rsidR="00274576" w14:paraId="06758B16" w14:textId="77777777" w:rsidTr="00274576">
        <w:trPr>
          <w:jc w:val="center"/>
          <w:ins w:id="240"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7FE4E59E" w14:textId="77777777" w:rsidR="00274576" w:rsidRDefault="00274576">
            <w:pPr>
              <w:spacing w:line="254" w:lineRule="auto"/>
              <w:rPr>
                <w:ins w:id="241" w:author="VanHouten, John (J.A.)" w:date="2021-10-06T13:16:00Z"/>
                <w:rFonts w:cs="Arial"/>
              </w:rPr>
            </w:pPr>
            <w:ins w:id="242" w:author="VanHouten, John (J.A.)" w:date="2021-10-06T13:16:00Z">
              <w:r>
                <w:rPr>
                  <w:rFonts w:cs="Arial"/>
                </w:rPr>
                <w:t>9A11101 – Shorted Together</w:t>
              </w:r>
            </w:ins>
          </w:p>
          <w:p w14:paraId="0B49CB46" w14:textId="77777777" w:rsidR="00274576" w:rsidRDefault="00274576">
            <w:pPr>
              <w:spacing w:line="254" w:lineRule="auto"/>
              <w:rPr>
                <w:ins w:id="243" w:author="VanHouten, John (J.A.)" w:date="2021-10-06T13:16:00Z"/>
                <w:rFonts w:cs="Arial"/>
              </w:rPr>
            </w:pPr>
            <w:ins w:id="244" w:author="VanHouten, John (J.A.)" w:date="2021-10-06T13:16:00Z">
              <w:r>
                <w:rPr>
                  <w:rFonts w:cs="Arial"/>
                </w:rPr>
                <w:t>9A1113 – Open</w:t>
              </w:r>
            </w:ins>
          </w:p>
        </w:tc>
        <w:tc>
          <w:tcPr>
            <w:tcW w:w="1302" w:type="dxa"/>
            <w:tcBorders>
              <w:top w:val="single" w:sz="4" w:space="0" w:color="auto"/>
              <w:left w:val="single" w:sz="4" w:space="0" w:color="auto"/>
              <w:bottom w:val="single" w:sz="4" w:space="0" w:color="auto"/>
              <w:right w:val="single" w:sz="4" w:space="0" w:color="auto"/>
            </w:tcBorders>
            <w:hideMark/>
          </w:tcPr>
          <w:p w14:paraId="2907ED0F" w14:textId="77777777" w:rsidR="00274576" w:rsidRDefault="00274576">
            <w:pPr>
              <w:spacing w:line="254" w:lineRule="auto"/>
              <w:rPr>
                <w:ins w:id="245" w:author="VanHouten, John (J.A.)" w:date="2021-10-06T13:16:00Z"/>
                <w:rFonts w:cs="Arial"/>
              </w:rPr>
            </w:pPr>
            <w:ins w:id="246"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301E2DDE" w14:textId="77777777" w:rsidR="00274576" w:rsidRDefault="00274576">
            <w:pPr>
              <w:spacing w:line="254" w:lineRule="auto"/>
              <w:rPr>
                <w:ins w:id="247" w:author="VanHouten, John (J.A.)" w:date="2021-10-06T13:16:00Z"/>
                <w:rFonts w:cs="Arial"/>
              </w:rPr>
            </w:pPr>
            <w:ins w:id="248"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10D27A30" w14:textId="77777777" w:rsidR="00274576" w:rsidRDefault="00274576">
            <w:pPr>
              <w:spacing w:line="254" w:lineRule="auto"/>
              <w:rPr>
                <w:ins w:id="249" w:author="VanHouten, John (J.A.)" w:date="2021-10-06T13:16:00Z"/>
                <w:rFonts w:cs="Arial"/>
              </w:rPr>
            </w:pPr>
            <w:ins w:id="250" w:author="VanHouten, John (J.A.)" w:date="2021-10-06T13:16:00Z">
              <w:r>
                <w:rPr>
                  <w:rFonts w:cs="Arial"/>
                </w:rPr>
                <w:t xml:space="preserve">ACM may </w:t>
              </w:r>
              <w:proofErr w:type="gramStart"/>
              <w:r>
                <w:rPr>
                  <w:rFonts w:cs="Arial"/>
                </w:rPr>
                <w:t>shut  down</w:t>
              </w:r>
              <w:proofErr w:type="gramEnd"/>
              <w:r>
                <w:rPr>
                  <w:rFonts w:cs="Arial"/>
                </w:rPr>
                <w:t xml:space="preserve"> faulted 3</w:t>
              </w:r>
              <w:r>
                <w:rPr>
                  <w:rFonts w:cs="Arial"/>
                  <w:vertAlign w:val="superscript"/>
                </w:rPr>
                <w:t>rd</w:t>
              </w:r>
              <w:r>
                <w:rPr>
                  <w:rFonts w:cs="Arial"/>
                </w:rPr>
                <w:t xml:space="preserve"> Row Left speaker.  </w:t>
              </w:r>
            </w:ins>
          </w:p>
        </w:tc>
        <w:tc>
          <w:tcPr>
            <w:tcW w:w="2846" w:type="dxa"/>
            <w:tcBorders>
              <w:top w:val="single" w:sz="4" w:space="0" w:color="auto"/>
              <w:left w:val="single" w:sz="4" w:space="0" w:color="auto"/>
              <w:bottom w:val="single" w:sz="4" w:space="0" w:color="auto"/>
              <w:right w:val="single" w:sz="4" w:space="0" w:color="auto"/>
            </w:tcBorders>
            <w:hideMark/>
          </w:tcPr>
          <w:p w14:paraId="75A6436C" w14:textId="77777777" w:rsidR="00274576" w:rsidRDefault="00274576">
            <w:pPr>
              <w:spacing w:line="254" w:lineRule="auto"/>
              <w:rPr>
                <w:ins w:id="251" w:author="VanHouten, John (J.A.)" w:date="2021-10-06T13:16:00Z"/>
                <w:rFonts w:cs="Arial"/>
              </w:rPr>
            </w:pPr>
            <w:ins w:id="252" w:author="VanHouten, John (J.A.)" w:date="2021-10-06T13:16:00Z">
              <w:r>
                <w:rPr>
                  <w:rFonts w:cs="Arial"/>
                </w:rPr>
                <w:t>Speaker 11 Setting = Enabled (0x000-0x011)</w:t>
              </w:r>
            </w:ins>
          </w:p>
        </w:tc>
      </w:tr>
      <w:tr w:rsidR="00274576" w14:paraId="76F165FA" w14:textId="77777777" w:rsidTr="00274576">
        <w:trPr>
          <w:jc w:val="center"/>
          <w:ins w:id="253"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6665806A" w14:textId="77777777" w:rsidR="00274576" w:rsidRDefault="00274576">
            <w:pPr>
              <w:spacing w:line="254" w:lineRule="auto"/>
              <w:rPr>
                <w:ins w:id="254" w:author="VanHouten, John (J.A.)" w:date="2021-10-06T13:16:00Z"/>
                <w:rFonts w:cs="Arial"/>
              </w:rPr>
            </w:pPr>
            <w:ins w:id="255" w:author="VanHouten, John (J.A.)" w:date="2021-10-06T13:16:00Z">
              <w:r>
                <w:rPr>
                  <w:rFonts w:cs="Arial"/>
                </w:rPr>
                <w:t>9A12101 – Shorted Together</w:t>
              </w:r>
            </w:ins>
          </w:p>
          <w:p w14:paraId="5EFC4FE7" w14:textId="77777777" w:rsidR="00274576" w:rsidRDefault="00274576">
            <w:pPr>
              <w:spacing w:line="254" w:lineRule="auto"/>
              <w:rPr>
                <w:ins w:id="256" w:author="VanHouten, John (J.A.)" w:date="2021-10-06T13:16:00Z"/>
                <w:rFonts w:cs="Arial"/>
              </w:rPr>
            </w:pPr>
            <w:ins w:id="257" w:author="VanHouten, John (J.A.)" w:date="2021-10-06T13:16:00Z">
              <w:r>
                <w:rPr>
                  <w:rFonts w:cs="Arial"/>
                </w:rPr>
                <w:t>9A1213 – Open</w:t>
              </w:r>
            </w:ins>
          </w:p>
        </w:tc>
        <w:tc>
          <w:tcPr>
            <w:tcW w:w="1302" w:type="dxa"/>
            <w:tcBorders>
              <w:top w:val="single" w:sz="4" w:space="0" w:color="auto"/>
              <w:left w:val="single" w:sz="4" w:space="0" w:color="auto"/>
              <w:bottom w:val="single" w:sz="4" w:space="0" w:color="auto"/>
              <w:right w:val="single" w:sz="4" w:space="0" w:color="auto"/>
            </w:tcBorders>
            <w:hideMark/>
          </w:tcPr>
          <w:p w14:paraId="10923241" w14:textId="77777777" w:rsidR="00274576" w:rsidRDefault="00274576">
            <w:pPr>
              <w:spacing w:line="254" w:lineRule="auto"/>
              <w:rPr>
                <w:ins w:id="258" w:author="VanHouten, John (J.A.)" w:date="2021-10-06T13:16:00Z"/>
                <w:rFonts w:cs="Arial"/>
              </w:rPr>
            </w:pPr>
            <w:ins w:id="259" w:author="VanHouten, John (J.A.)" w:date="2021-10-06T13:16:00Z">
              <w:r>
                <w:rPr>
                  <w:rFonts w:cs="Arial"/>
                </w:rPr>
                <w:t xml:space="preserve">On CAN wakeup.  Voltage is between 10 and 16 volts.  </w:t>
              </w:r>
            </w:ins>
          </w:p>
        </w:tc>
        <w:tc>
          <w:tcPr>
            <w:tcW w:w="1976" w:type="dxa"/>
            <w:tcBorders>
              <w:top w:val="single" w:sz="4" w:space="0" w:color="auto"/>
              <w:left w:val="single" w:sz="4" w:space="0" w:color="auto"/>
              <w:bottom w:val="single" w:sz="4" w:space="0" w:color="auto"/>
              <w:right w:val="single" w:sz="4" w:space="0" w:color="auto"/>
            </w:tcBorders>
            <w:hideMark/>
          </w:tcPr>
          <w:p w14:paraId="539E9937" w14:textId="77777777" w:rsidR="00274576" w:rsidRDefault="00274576">
            <w:pPr>
              <w:spacing w:line="254" w:lineRule="auto"/>
              <w:rPr>
                <w:ins w:id="260" w:author="VanHouten, John (J.A.)" w:date="2021-10-06T13:16:00Z"/>
                <w:rFonts w:cs="Arial"/>
              </w:rPr>
            </w:pPr>
            <w:ins w:id="261" w:author="VanHouten, John (J.A.)" w:date="2021-10-06T13:16:00Z">
              <w:r>
                <w:rPr>
                  <w:rFonts w:cs="Arial"/>
                </w:rPr>
                <w:t>ACM amp chip registers shorted together or open on wakeup.</w:t>
              </w:r>
            </w:ins>
          </w:p>
        </w:tc>
        <w:tc>
          <w:tcPr>
            <w:tcW w:w="2050" w:type="dxa"/>
            <w:tcBorders>
              <w:top w:val="single" w:sz="4" w:space="0" w:color="auto"/>
              <w:left w:val="single" w:sz="4" w:space="0" w:color="auto"/>
              <w:bottom w:val="single" w:sz="4" w:space="0" w:color="auto"/>
              <w:right w:val="single" w:sz="4" w:space="0" w:color="auto"/>
            </w:tcBorders>
            <w:hideMark/>
          </w:tcPr>
          <w:p w14:paraId="0668B644" w14:textId="77777777" w:rsidR="00274576" w:rsidRDefault="00274576">
            <w:pPr>
              <w:spacing w:line="254" w:lineRule="auto"/>
              <w:rPr>
                <w:ins w:id="262" w:author="VanHouten, John (J.A.)" w:date="2021-10-06T13:16:00Z"/>
                <w:rFonts w:cs="Arial"/>
              </w:rPr>
            </w:pPr>
            <w:ins w:id="263" w:author="VanHouten, John (J.A.)" w:date="2021-10-06T13:16:00Z">
              <w:r>
                <w:rPr>
                  <w:rFonts w:cs="Arial"/>
                </w:rPr>
                <w:t xml:space="preserve">ACM may </w:t>
              </w:r>
              <w:proofErr w:type="gramStart"/>
              <w:r>
                <w:rPr>
                  <w:rFonts w:cs="Arial"/>
                </w:rPr>
                <w:t>shut  down</w:t>
              </w:r>
              <w:proofErr w:type="gramEnd"/>
              <w:r>
                <w:rPr>
                  <w:rFonts w:cs="Arial"/>
                </w:rPr>
                <w:t xml:space="preserve"> faulted 3</w:t>
              </w:r>
              <w:r>
                <w:rPr>
                  <w:rFonts w:cs="Arial"/>
                  <w:vertAlign w:val="superscript"/>
                </w:rPr>
                <w:t>rd</w:t>
              </w:r>
              <w:r>
                <w:rPr>
                  <w:rFonts w:cs="Arial"/>
                </w:rPr>
                <w:t xml:space="preserve"> Row Right speaker.  +</w:t>
              </w:r>
            </w:ins>
          </w:p>
        </w:tc>
        <w:tc>
          <w:tcPr>
            <w:tcW w:w="2846" w:type="dxa"/>
            <w:tcBorders>
              <w:top w:val="single" w:sz="4" w:space="0" w:color="auto"/>
              <w:left w:val="single" w:sz="4" w:space="0" w:color="auto"/>
              <w:bottom w:val="single" w:sz="4" w:space="0" w:color="auto"/>
              <w:right w:val="single" w:sz="4" w:space="0" w:color="auto"/>
            </w:tcBorders>
            <w:hideMark/>
          </w:tcPr>
          <w:p w14:paraId="7A24F5AA" w14:textId="77777777" w:rsidR="00274576" w:rsidRDefault="00274576">
            <w:pPr>
              <w:spacing w:line="254" w:lineRule="auto"/>
              <w:rPr>
                <w:ins w:id="264" w:author="VanHouten, John (J.A.)" w:date="2021-10-06T13:16:00Z"/>
                <w:rFonts w:cs="Arial"/>
              </w:rPr>
            </w:pPr>
            <w:ins w:id="265" w:author="VanHouten, John (J.A.)" w:date="2021-10-06T13:16:00Z">
              <w:r>
                <w:rPr>
                  <w:rFonts w:cs="Arial"/>
                </w:rPr>
                <w:t>Speaker 12 Setting = Enabled (0x000-0x011)</w:t>
              </w:r>
            </w:ins>
          </w:p>
        </w:tc>
      </w:tr>
      <w:tr w:rsidR="00274576" w14:paraId="757D971D" w14:textId="77777777" w:rsidTr="00274576">
        <w:trPr>
          <w:jc w:val="center"/>
          <w:ins w:id="266"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25E22554" w14:textId="77777777" w:rsidR="00274576" w:rsidRDefault="00274576">
            <w:pPr>
              <w:spacing w:line="254" w:lineRule="auto"/>
              <w:rPr>
                <w:ins w:id="267" w:author="VanHouten, John (J.A.)" w:date="2021-10-06T13:16:00Z"/>
                <w:rFonts w:cs="Arial"/>
              </w:rPr>
            </w:pPr>
            <w:ins w:id="268" w:author="VanHouten, John (J.A.)" w:date="2021-10-06T13:16:00Z">
              <w:r>
                <w:rPr>
                  <w:rFonts w:cs="Arial"/>
                </w:rPr>
                <w:t>928A13 – open</w:t>
              </w:r>
            </w:ins>
          </w:p>
          <w:p w14:paraId="6FBEC494" w14:textId="77777777" w:rsidR="00274576" w:rsidRDefault="00274576">
            <w:pPr>
              <w:spacing w:line="254" w:lineRule="auto"/>
              <w:rPr>
                <w:ins w:id="269" w:author="VanHouten, John (J.A.)" w:date="2021-10-06T13:16:00Z"/>
                <w:rFonts w:cs="Arial"/>
              </w:rPr>
            </w:pPr>
            <w:ins w:id="270" w:author="VanHouten, John (J.A.)" w:date="2021-10-06T13:16:00Z">
              <w:r>
                <w:rPr>
                  <w:rFonts w:cs="Arial"/>
                </w:rPr>
                <w:lastRenderedPageBreak/>
                <w:t>928A01 – shorted together</w:t>
              </w:r>
            </w:ins>
          </w:p>
          <w:p w14:paraId="04886365" w14:textId="77777777" w:rsidR="00274576" w:rsidRDefault="00274576">
            <w:pPr>
              <w:spacing w:line="254" w:lineRule="auto"/>
              <w:rPr>
                <w:ins w:id="271" w:author="VanHouten, John (J.A.)" w:date="2021-10-06T13:16:00Z"/>
                <w:rFonts w:cs="Arial"/>
              </w:rPr>
            </w:pPr>
            <w:ins w:id="272" w:author="VanHouten, John (J.A.)" w:date="2021-10-06T13:16:00Z">
              <w:r>
                <w:rPr>
                  <w:rFonts w:cs="Arial"/>
                </w:rPr>
                <w:t>928A12 – Short to battery</w:t>
              </w:r>
            </w:ins>
          </w:p>
          <w:p w14:paraId="7F59D674" w14:textId="77777777" w:rsidR="00274576" w:rsidRDefault="00274576">
            <w:pPr>
              <w:spacing w:line="254" w:lineRule="auto"/>
              <w:rPr>
                <w:ins w:id="273" w:author="VanHouten, John (J.A.)" w:date="2021-10-06T13:16:00Z"/>
                <w:rFonts w:cs="Arial"/>
              </w:rPr>
            </w:pPr>
            <w:ins w:id="274" w:author="VanHouten, John (J.A.)" w:date="2021-10-06T13:16:00Z">
              <w:r>
                <w:rPr>
                  <w:rFonts w:cs="Arial"/>
                </w:rPr>
                <w:t>928A11 – short to ground</w:t>
              </w:r>
            </w:ins>
          </w:p>
          <w:p w14:paraId="34852C42" w14:textId="77777777" w:rsidR="00274576" w:rsidRDefault="00274576">
            <w:pPr>
              <w:spacing w:line="254" w:lineRule="auto"/>
              <w:rPr>
                <w:ins w:id="275" w:author="VanHouten, John (J.A.)" w:date="2021-10-06T13:16:00Z"/>
                <w:rFonts w:cs="Arial"/>
              </w:rPr>
            </w:pPr>
            <w:ins w:id="276" w:author="VanHouten, John (J.A.)" w:date="2021-10-06T13:16:00Z">
              <w:r>
                <w:rPr>
                  <w:rFonts w:cs="Arial"/>
                </w:rPr>
                <w:t>928A09 – DC Offset</w:t>
              </w:r>
            </w:ins>
          </w:p>
        </w:tc>
        <w:tc>
          <w:tcPr>
            <w:tcW w:w="1302" w:type="dxa"/>
            <w:tcBorders>
              <w:top w:val="single" w:sz="4" w:space="0" w:color="auto"/>
              <w:left w:val="single" w:sz="4" w:space="0" w:color="auto"/>
              <w:bottom w:val="single" w:sz="4" w:space="0" w:color="auto"/>
              <w:right w:val="single" w:sz="4" w:space="0" w:color="auto"/>
            </w:tcBorders>
            <w:hideMark/>
          </w:tcPr>
          <w:p w14:paraId="73FFAD3A" w14:textId="77777777" w:rsidR="00274576" w:rsidRDefault="00274576">
            <w:pPr>
              <w:spacing w:line="254" w:lineRule="auto"/>
              <w:rPr>
                <w:ins w:id="277" w:author="VanHouten, John (J.A.)" w:date="2021-10-06T13:16:00Z"/>
                <w:rFonts w:cs="Arial"/>
              </w:rPr>
            </w:pPr>
            <w:ins w:id="278" w:author="VanHouten, John (J.A.)" w:date="2021-10-06T13:16:00Z">
              <w:r>
                <w:rPr>
                  <w:rFonts w:cs="Arial"/>
                </w:rPr>
                <w:lastRenderedPageBreak/>
                <w:t xml:space="preserve">Key in Run, ACC, or </w:t>
              </w:r>
              <w:r>
                <w:rPr>
                  <w:rFonts w:cs="Arial"/>
                </w:rPr>
                <w:lastRenderedPageBreak/>
                <w:t>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32A56E53" w14:textId="77777777" w:rsidR="00274576" w:rsidRDefault="00274576">
            <w:pPr>
              <w:spacing w:line="254" w:lineRule="auto"/>
              <w:rPr>
                <w:ins w:id="279" w:author="VanHouten, John (J.A.)" w:date="2021-10-06T13:16:00Z"/>
                <w:rFonts w:cs="Arial"/>
              </w:rPr>
            </w:pPr>
            <w:ins w:id="280" w:author="VanHouten, John (J.A.)" w:date="2021-10-06T13:16:00Z">
              <w:r>
                <w:rPr>
                  <w:rFonts w:cs="Arial"/>
                </w:rPr>
                <w:lastRenderedPageBreak/>
                <w:t xml:space="preserve">ACM receives error from A2B </w:t>
              </w:r>
              <w:r>
                <w:rPr>
                  <w:rFonts w:cs="Arial"/>
                </w:rPr>
                <w:lastRenderedPageBreak/>
                <w:t>subwoofer</w:t>
              </w:r>
            </w:ins>
            <w:r>
              <w:rPr>
                <w:rFonts w:cs="Arial"/>
              </w:rPr>
              <w:t xml:space="preserve"> </w:t>
            </w:r>
            <w:ins w:id="281" w:author="VanHouten, John (J.A.)" w:date="2021-10-07T10:41:00Z">
              <w:r>
                <w:rPr>
                  <w:rFonts w:cs="Arial"/>
                </w:rPr>
                <w:t>speaker 1</w:t>
              </w:r>
            </w:ins>
            <w:ins w:id="282" w:author="VanHouten, John (J.A.)" w:date="2021-10-06T13:16:00Z">
              <w:r>
                <w:rPr>
                  <w:rFonts w:cs="Arial"/>
                </w:rPr>
                <w:t xml:space="preserve"> for either open, shorted together, short to battery, short together or DC offset.</w:t>
              </w:r>
            </w:ins>
          </w:p>
        </w:tc>
        <w:tc>
          <w:tcPr>
            <w:tcW w:w="2050" w:type="dxa"/>
            <w:tcBorders>
              <w:top w:val="single" w:sz="4" w:space="0" w:color="auto"/>
              <w:left w:val="single" w:sz="4" w:space="0" w:color="auto"/>
              <w:bottom w:val="single" w:sz="4" w:space="0" w:color="auto"/>
              <w:right w:val="single" w:sz="4" w:space="0" w:color="auto"/>
            </w:tcBorders>
            <w:hideMark/>
          </w:tcPr>
          <w:p w14:paraId="0F86417E" w14:textId="77777777" w:rsidR="00274576" w:rsidRDefault="00274576">
            <w:pPr>
              <w:spacing w:line="254" w:lineRule="auto"/>
              <w:rPr>
                <w:ins w:id="283" w:author="VanHouten, John (J.A.)" w:date="2021-10-06T13:16:00Z"/>
                <w:rFonts w:cs="Arial"/>
              </w:rPr>
            </w:pPr>
            <w:ins w:id="284" w:author="VanHouten, John (J.A.)" w:date="2021-10-07T10:42:00Z">
              <w:r>
                <w:rPr>
                  <w:rFonts w:cs="Arial"/>
                </w:rPr>
                <w:lastRenderedPageBreak/>
                <w:t>Subwoofer Speaker 1 will shut down.</w:t>
              </w:r>
            </w:ins>
          </w:p>
        </w:tc>
        <w:tc>
          <w:tcPr>
            <w:tcW w:w="2846" w:type="dxa"/>
            <w:tcBorders>
              <w:top w:val="single" w:sz="4" w:space="0" w:color="auto"/>
              <w:left w:val="single" w:sz="4" w:space="0" w:color="auto"/>
              <w:bottom w:val="single" w:sz="4" w:space="0" w:color="auto"/>
              <w:right w:val="single" w:sz="4" w:space="0" w:color="auto"/>
            </w:tcBorders>
            <w:hideMark/>
          </w:tcPr>
          <w:p w14:paraId="2C8B425C" w14:textId="77777777" w:rsidR="00274576" w:rsidRDefault="00274576">
            <w:pPr>
              <w:spacing w:line="254" w:lineRule="auto"/>
              <w:rPr>
                <w:ins w:id="285" w:author="VanHouten, John (J.A.)" w:date="2021-10-06T13:16:00Z"/>
                <w:rFonts w:cs="Arial"/>
              </w:rPr>
            </w:pPr>
            <w:ins w:id="286" w:author="VanHouten, John (J.A.)" w:date="2021-10-06T13:16:00Z">
              <w:r>
                <w:rPr>
                  <w:rFonts w:cs="Arial"/>
                </w:rPr>
                <w:t>Subwoofer = Enabled</w:t>
              </w:r>
            </w:ins>
          </w:p>
        </w:tc>
      </w:tr>
      <w:tr w:rsidR="00274576" w14:paraId="5BA1148C" w14:textId="77777777" w:rsidTr="00274576">
        <w:trPr>
          <w:jc w:val="center"/>
          <w:ins w:id="287"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6E1B2F9D" w14:textId="77777777" w:rsidR="00274576" w:rsidRDefault="00274576" w:rsidP="00274576">
            <w:pPr>
              <w:spacing w:line="254" w:lineRule="auto"/>
              <w:rPr>
                <w:ins w:id="288" w:author="VanHouten, John (J.A.)" w:date="2021-10-06T13:16:00Z"/>
                <w:rFonts w:cs="Arial"/>
              </w:rPr>
            </w:pPr>
            <w:ins w:id="289" w:author="VanHouten, John (J.A.)" w:date="2021-10-06T13:16:00Z">
              <w:r>
                <w:rPr>
                  <w:rFonts w:cs="Arial"/>
                </w:rPr>
                <w:t>928</w:t>
              </w:r>
            </w:ins>
            <w:ins w:id="290" w:author="VanHouten, John (J.A.)" w:date="2021-10-07T10:42:00Z">
              <w:r>
                <w:rPr>
                  <w:rFonts w:cs="Arial"/>
                </w:rPr>
                <w:t>B</w:t>
              </w:r>
            </w:ins>
            <w:ins w:id="291" w:author="VanHouten, John (J.A.)" w:date="2021-10-06T13:16:00Z">
              <w:r>
                <w:rPr>
                  <w:rFonts w:cs="Arial"/>
                </w:rPr>
                <w:t>13 – open</w:t>
              </w:r>
            </w:ins>
          </w:p>
          <w:p w14:paraId="23FE9272" w14:textId="77777777" w:rsidR="00274576" w:rsidRDefault="00274576" w:rsidP="00274576">
            <w:pPr>
              <w:spacing w:line="254" w:lineRule="auto"/>
              <w:rPr>
                <w:ins w:id="292" w:author="VanHouten, John (J.A.)" w:date="2021-10-06T13:16:00Z"/>
                <w:rFonts w:cs="Arial"/>
              </w:rPr>
            </w:pPr>
            <w:ins w:id="293" w:author="VanHouten, John (J.A.)" w:date="2021-10-06T13:16:00Z">
              <w:r>
                <w:rPr>
                  <w:rFonts w:cs="Arial"/>
                </w:rPr>
                <w:t>928</w:t>
              </w:r>
            </w:ins>
            <w:ins w:id="294" w:author="VanHouten, John (J.A.)" w:date="2021-10-07T10:42:00Z">
              <w:r>
                <w:rPr>
                  <w:rFonts w:cs="Arial"/>
                </w:rPr>
                <w:t>B</w:t>
              </w:r>
            </w:ins>
            <w:ins w:id="295" w:author="VanHouten, John (J.A.)" w:date="2021-10-06T13:16:00Z">
              <w:r>
                <w:rPr>
                  <w:rFonts w:cs="Arial"/>
                </w:rPr>
                <w:t>01 – shorted together</w:t>
              </w:r>
            </w:ins>
          </w:p>
          <w:p w14:paraId="7844F55B" w14:textId="77777777" w:rsidR="00274576" w:rsidRDefault="00274576" w:rsidP="00274576">
            <w:pPr>
              <w:spacing w:line="254" w:lineRule="auto"/>
              <w:rPr>
                <w:ins w:id="296" w:author="VanHouten, John (J.A.)" w:date="2021-10-06T13:16:00Z"/>
                <w:rFonts w:cs="Arial"/>
              </w:rPr>
            </w:pPr>
            <w:ins w:id="297" w:author="VanHouten, John (J.A.)" w:date="2021-10-06T13:16:00Z">
              <w:r>
                <w:rPr>
                  <w:rFonts w:cs="Arial"/>
                </w:rPr>
                <w:t>928</w:t>
              </w:r>
            </w:ins>
            <w:ins w:id="298" w:author="VanHouten, John (J.A.)" w:date="2021-10-07T10:42:00Z">
              <w:r>
                <w:rPr>
                  <w:rFonts w:cs="Arial"/>
                </w:rPr>
                <w:t>B</w:t>
              </w:r>
            </w:ins>
            <w:ins w:id="299" w:author="VanHouten, John (J.A.)" w:date="2021-10-06T13:16:00Z">
              <w:r>
                <w:rPr>
                  <w:rFonts w:cs="Arial"/>
                </w:rPr>
                <w:t>12 – Short to battery</w:t>
              </w:r>
            </w:ins>
          </w:p>
          <w:p w14:paraId="08858B04" w14:textId="77777777" w:rsidR="00274576" w:rsidRDefault="00274576" w:rsidP="00274576">
            <w:pPr>
              <w:spacing w:line="254" w:lineRule="auto"/>
              <w:rPr>
                <w:ins w:id="300" w:author="VanHouten, John (J.A.)" w:date="2021-10-06T13:16:00Z"/>
                <w:rFonts w:cs="Arial"/>
              </w:rPr>
            </w:pPr>
            <w:ins w:id="301" w:author="VanHouten, John (J.A.)" w:date="2021-10-06T13:16:00Z">
              <w:r>
                <w:rPr>
                  <w:rFonts w:cs="Arial"/>
                </w:rPr>
                <w:t>928</w:t>
              </w:r>
            </w:ins>
            <w:ins w:id="302" w:author="VanHouten, John (J.A.)" w:date="2021-10-07T10:42:00Z">
              <w:r>
                <w:rPr>
                  <w:rFonts w:cs="Arial"/>
                </w:rPr>
                <w:t>B</w:t>
              </w:r>
            </w:ins>
            <w:ins w:id="303" w:author="VanHouten, John (J.A.)" w:date="2021-10-06T13:16:00Z">
              <w:r>
                <w:rPr>
                  <w:rFonts w:cs="Arial"/>
                </w:rPr>
                <w:t>11 – short to ground</w:t>
              </w:r>
            </w:ins>
          </w:p>
          <w:p w14:paraId="0632BBC0" w14:textId="77777777" w:rsidR="00274576" w:rsidRDefault="00274576" w:rsidP="00274576">
            <w:pPr>
              <w:spacing w:line="254" w:lineRule="auto"/>
              <w:rPr>
                <w:ins w:id="304" w:author="VanHouten, John (J.A.)" w:date="2021-10-06T13:16:00Z"/>
                <w:rFonts w:cs="Arial"/>
              </w:rPr>
            </w:pPr>
            <w:ins w:id="305" w:author="VanHouten, John (J.A.)" w:date="2021-10-06T13:16:00Z">
              <w:r>
                <w:rPr>
                  <w:rFonts w:cs="Arial"/>
                </w:rPr>
                <w:t>928A09 – DC Offset</w:t>
              </w:r>
            </w:ins>
          </w:p>
        </w:tc>
        <w:tc>
          <w:tcPr>
            <w:tcW w:w="1302" w:type="dxa"/>
            <w:tcBorders>
              <w:top w:val="single" w:sz="4" w:space="0" w:color="auto"/>
              <w:left w:val="single" w:sz="4" w:space="0" w:color="auto"/>
              <w:bottom w:val="single" w:sz="4" w:space="0" w:color="auto"/>
              <w:right w:val="single" w:sz="4" w:space="0" w:color="auto"/>
            </w:tcBorders>
            <w:hideMark/>
          </w:tcPr>
          <w:p w14:paraId="63595711" w14:textId="77777777" w:rsidR="00274576" w:rsidRDefault="00274576" w:rsidP="00274576">
            <w:pPr>
              <w:spacing w:line="254" w:lineRule="auto"/>
              <w:rPr>
                <w:ins w:id="306" w:author="VanHouten, John (J.A.)" w:date="2021-10-06T13:16:00Z"/>
                <w:rFonts w:cs="Arial"/>
              </w:rPr>
            </w:pPr>
            <w:ins w:id="307" w:author="VanHouten, John (J.A.)" w:date="2021-10-06T13:16: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756E085B" w14:textId="77777777" w:rsidR="00274576" w:rsidRDefault="00274576" w:rsidP="00274576">
            <w:pPr>
              <w:spacing w:line="254" w:lineRule="auto"/>
              <w:rPr>
                <w:ins w:id="308" w:author="VanHouten, John (J.A.)" w:date="2021-10-06T13:16:00Z"/>
                <w:rFonts w:cs="Arial"/>
              </w:rPr>
            </w:pPr>
            <w:ins w:id="309" w:author="VanHouten, John (J.A.)" w:date="2021-10-06T13:16:00Z">
              <w:r>
                <w:rPr>
                  <w:rFonts w:cs="Arial"/>
                </w:rPr>
                <w:t>ACM receives error from A2B subwoofer</w:t>
              </w:r>
            </w:ins>
            <w:ins w:id="310" w:author="VanHouten, John (J.A.)" w:date="2021-10-07T10:41:00Z">
              <w:r>
                <w:rPr>
                  <w:rFonts w:cs="Arial"/>
                </w:rPr>
                <w:t xml:space="preserve"> speaker 2</w:t>
              </w:r>
            </w:ins>
            <w:ins w:id="311" w:author="VanHouten, John (J.A.)" w:date="2021-10-06T13:16:00Z">
              <w:r>
                <w:rPr>
                  <w:rFonts w:cs="Arial"/>
                </w:rPr>
                <w:t xml:space="preserve"> for either open, shorted together, short to battery, short together or DC offset.</w:t>
              </w:r>
            </w:ins>
          </w:p>
        </w:tc>
        <w:tc>
          <w:tcPr>
            <w:tcW w:w="2050" w:type="dxa"/>
            <w:tcBorders>
              <w:top w:val="single" w:sz="4" w:space="0" w:color="auto"/>
              <w:left w:val="single" w:sz="4" w:space="0" w:color="auto"/>
              <w:bottom w:val="single" w:sz="4" w:space="0" w:color="auto"/>
              <w:right w:val="single" w:sz="4" w:space="0" w:color="auto"/>
            </w:tcBorders>
            <w:hideMark/>
          </w:tcPr>
          <w:p w14:paraId="19437B74" w14:textId="77777777" w:rsidR="00274576" w:rsidRDefault="00274576" w:rsidP="00274576">
            <w:pPr>
              <w:spacing w:line="254" w:lineRule="auto"/>
              <w:rPr>
                <w:ins w:id="312" w:author="VanHouten, John (J.A.)" w:date="2021-10-06T13:16:00Z"/>
                <w:rFonts w:cs="Arial"/>
              </w:rPr>
            </w:pPr>
            <w:ins w:id="313" w:author="VanHouten, John (J.A.)" w:date="2021-10-07T10:43:00Z">
              <w:r>
                <w:rPr>
                  <w:rFonts w:cs="Arial"/>
                </w:rPr>
                <w:t>Subwoofer Speaker 2 will shut down.</w:t>
              </w:r>
            </w:ins>
          </w:p>
        </w:tc>
        <w:tc>
          <w:tcPr>
            <w:tcW w:w="2846" w:type="dxa"/>
            <w:tcBorders>
              <w:top w:val="single" w:sz="4" w:space="0" w:color="auto"/>
              <w:left w:val="single" w:sz="4" w:space="0" w:color="auto"/>
              <w:bottom w:val="single" w:sz="4" w:space="0" w:color="auto"/>
              <w:right w:val="single" w:sz="4" w:space="0" w:color="auto"/>
            </w:tcBorders>
            <w:hideMark/>
          </w:tcPr>
          <w:p w14:paraId="4CE3D64D" w14:textId="77777777" w:rsidR="00274576" w:rsidRDefault="00274576" w:rsidP="00274576">
            <w:pPr>
              <w:spacing w:line="254" w:lineRule="auto"/>
              <w:rPr>
                <w:ins w:id="314" w:author="VanHouten, John (J.A.)" w:date="2021-10-06T13:16:00Z"/>
                <w:rFonts w:cs="Arial"/>
              </w:rPr>
            </w:pPr>
            <w:ins w:id="315" w:author="VanHouten, John (J.A.)" w:date="2021-10-06T13:16:00Z">
              <w:r>
                <w:rPr>
                  <w:rFonts w:cs="Arial"/>
                </w:rPr>
                <w:t>Subwoofer = Enabled</w:t>
              </w:r>
            </w:ins>
          </w:p>
        </w:tc>
      </w:tr>
      <w:tr w:rsidR="00274576" w14:paraId="0DD20F11" w14:textId="77777777" w:rsidTr="00274576">
        <w:trPr>
          <w:jc w:val="center"/>
          <w:ins w:id="316"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4D9E3120" w14:textId="77777777" w:rsidR="00274576" w:rsidRDefault="00274576" w:rsidP="00274576">
            <w:pPr>
              <w:spacing w:line="254" w:lineRule="auto"/>
              <w:rPr>
                <w:ins w:id="317" w:author="VanHouten, John (J.A.)" w:date="2021-10-06T13:16:00Z"/>
                <w:rFonts w:cs="Arial"/>
              </w:rPr>
            </w:pPr>
            <w:ins w:id="318" w:author="VanHouten, John (J.A.)" w:date="2021-10-06T13:16:00Z">
              <w:r>
                <w:rPr>
                  <w:rFonts w:cs="Arial"/>
                </w:rPr>
                <w:t>928</w:t>
              </w:r>
            </w:ins>
            <w:ins w:id="319" w:author="VanHouten, John (J.A.)" w:date="2021-10-07T10:42:00Z">
              <w:r>
                <w:rPr>
                  <w:rFonts w:cs="Arial"/>
                </w:rPr>
                <w:t>C</w:t>
              </w:r>
            </w:ins>
            <w:ins w:id="320" w:author="VanHouten, John (J.A.)" w:date="2021-10-06T13:16:00Z">
              <w:r>
                <w:rPr>
                  <w:rFonts w:cs="Arial"/>
                </w:rPr>
                <w:t>13 – open</w:t>
              </w:r>
            </w:ins>
          </w:p>
          <w:p w14:paraId="48CF728A" w14:textId="77777777" w:rsidR="00274576" w:rsidRDefault="00274576" w:rsidP="00274576">
            <w:pPr>
              <w:spacing w:line="254" w:lineRule="auto"/>
              <w:rPr>
                <w:ins w:id="321" w:author="VanHouten, John (J.A.)" w:date="2021-10-06T13:16:00Z"/>
                <w:rFonts w:cs="Arial"/>
              </w:rPr>
            </w:pPr>
            <w:ins w:id="322" w:author="VanHouten, John (J.A.)" w:date="2021-10-06T13:16:00Z">
              <w:r>
                <w:rPr>
                  <w:rFonts w:cs="Arial"/>
                </w:rPr>
                <w:t>928</w:t>
              </w:r>
            </w:ins>
            <w:ins w:id="323" w:author="VanHouten, John (J.A.)" w:date="2021-10-07T10:42:00Z">
              <w:r>
                <w:rPr>
                  <w:rFonts w:cs="Arial"/>
                </w:rPr>
                <w:t>C</w:t>
              </w:r>
            </w:ins>
            <w:ins w:id="324" w:author="VanHouten, John (J.A.)" w:date="2021-10-06T13:16:00Z">
              <w:r>
                <w:rPr>
                  <w:rFonts w:cs="Arial"/>
                </w:rPr>
                <w:t>01 – shorted together</w:t>
              </w:r>
            </w:ins>
          </w:p>
          <w:p w14:paraId="5969F0C6" w14:textId="77777777" w:rsidR="00274576" w:rsidRDefault="00274576" w:rsidP="00274576">
            <w:pPr>
              <w:spacing w:line="254" w:lineRule="auto"/>
              <w:rPr>
                <w:ins w:id="325" w:author="VanHouten, John (J.A.)" w:date="2021-10-06T13:16:00Z"/>
                <w:rFonts w:cs="Arial"/>
              </w:rPr>
            </w:pPr>
            <w:ins w:id="326" w:author="VanHouten, John (J.A.)" w:date="2021-10-06T13:16:00Z">
              <w:r>
                <w:rPr>
                  <w:rFonts w:cs="Arial"/>
                </w:rPr>
                <w:t>928</w:t>
              </w:r>
            </w:ins>
            <w:ins w:id="327" w:author="VanHouten, John (J.A.)" w:date="2021-10-07T10:42:00Z">
              <w:r>
                <w:rPr>
                  <w:rFonts w:cs="Arial"/>
                </w:rPr>
                <w:t>C</w:t>
              </w:r>
            </w:ins>
            <w:ins w:id="328" w:author="VanHouten, John (J.A.)" w:date="2021-10-06T13:16:00Z">
              <w:r>
                <w:rPr>
                  <w:rFonts w:cs="Arial"/>
                </w:rPr>
                <w:t>12 – Short to battery</w:t>
              </w:r>
            </w:ins>
          </w:p>
          <w:p w14:paraId="5046B133" w14:textId="77777777" w:rsidR="00274576" w:rsidRDefault="00274576" w:rsidP="00274576">
            <w:pPr>
              <w:spacing w:line="254" w:lineRule="auto"/>
              <w:rPr>
                <w:ins w:id="329" w:author="VanHouten, John (J.A.)" w:date="2021-10-06T13:16:00Z"/>
                <w:rFonts w:cs="Arial"/>
              </w:rPr>
            </w:pPr>
            <w:ins w:id="330" w:author="VanHouten, John (J.A.)" w:date="2021-10-06T13:16:00Z">
              <w:r>
                <w:rPr>
                  <w:rFonts w:cs="Arial"/>
                </w:rPr>
                <w:t>928</w:t>
              </w:r>
            </w:ins>
            <w:ins w:id="331" w:author="VanHouten, John (J.A.)" w:date="2021-10-07T10:43:00Z">
              <w:r>
                <w:rPr>
                  <w:rFonts w:cs="Arial"/>
                </w:rPr>
                <w:t>C</w:t>
              </w:r>
            </w:ins>
            <w:ins w:id="332" w:author="VanHouten, John (J.A.)" w:date="2021-10-06T13:16:00Z">
              <w:r>
                <w:rPr>
                  <w:rFonts w:cs="Arial"/>
                </w:rPr>
                <w:t>11 – short to ground</w:t>
              </w:r>
            </w:ins>
          </w:p>
          <w:p w14:paraId="4308C021" w14:textId="77777777" w:rsidR="00274576" w:rsidRDefault="00274576" w:rsidP="00274576">
            <w:pPr>
              <w:spacing w:line="254" w:lineRule="auto"/>
              <w:rPr>
                <w:ins w:id="333" w:author="VanHouten, John (J.A.)" w:date="2021-10-06T13:16:00Z"/>
                <w:rFonts w:cs="Arial"/>
              </w:rPr>
            </w:pPr>
            <w:ins w:id="334" w:author="VanHouten, John (J.A.)" w:date="2021-10-06T13:16:00Z">
              <w:r>
                <w:rPr>
                  <w:rFonts w:cs="Arial"/>
                </w:rPr>
                <w:t>928A09 – DC Offset</w:t>
              </w:r>
            </w:ins>
          </w:p>
        </w:tc>
        <w:tc>
          <w:tcPr>
            <w:tcW w:w="1302" w:type="dxa"/>
            <w:tcBorders>
              <w:top w:val="single" w:sz="4" w:space="0" w:color="auto"/>
              <w:left w:val="single" w:sz="4" w:space="0" w:color="auto"/>
              <w:bottom w:val="single" w:sz="4" w:space="0" w:color="auto"/>
              <w:right w:val="single" w:sz="4" w:space="0" w:color="auto"/>
            </w:tcBorders>
            <w:hideMark/>
          </w:tcPr>
          <w:p w14:paraId="41BF7A38" w14:textId="77777777" w:rsidR="00274576" w:rsidRDefault="00274576" w:rsidP="00274576">
            <w:pPr>
              <w:spacing w:line="254" w:lineRule="auto"/>
              <w:rPr>
                <w:ins w:id="335" w:author="VanHouten, John (J.A.)" w:date="2021-10-06T13:16:00Z"/>
                <w:rFonts w:cs="Arial"/>
              </w:rPr>
            </w:pPr>
            <w:ins w:id="336" w:author="VanHouten, John (J.A.)" w:date="2021-10-06T13:16: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69C09414" w14:textId="77777777" w:rsidR="00274576" w:rsidRDefault="00274576" w:rsidP="00274576">
            <w:pPr>
              <w:spacing w:line="254" w:lineRule="auto"/>
              <w:rPr>
                <w:ins w:id="337" w:author="VanHouten, John (J.A.)" w:date="2021-10-06T13:16:00Z"/>
                <w:rFonts w:cs="Arial"/>
              </w:rPr>
            </w:pPr>
            <w:ins w:id="338" w:author="VanHouten, John (J.A.)" w:date="2021-10-06T13:16:00Z">
              <w:r>
                <w:rPr>
                  <w:rFonts w:cs="Arial"/>
                </w:rPr>
                <w:t xml:space="preserve">ACM receives error from A2B subwoofer </w:t>
              </w:r>
            </w:ins>
            <w:ins w:id="339" w:author="VanHouten, John (J.A.)" w:date="2021-10-07T10:43:00Z">
              <w:r>
                <w:rPr>
                  <w:rFonts w:cs="Arial"/>
                </w:rPr>
                <w:t xml:space="preserve">speaker 3 </w:t>
              </w:r>
            </w:ins>
            <w:ins w:id="340" w:author="VanHouten, John (J.A.)" w:date="2021-10-06T13:16:00Z">
              <w:r>
                <w:rPr>
                  <w:rFonts w:cs="Arial"/>
                </w:rPr>
                <w:t>for either open, shorted together, short to battery, short together or DC offset.</w:t>
              </w:r>
            </w:ins>
          </w:p>
        </w:tc>
        <w:tc>
          <w:tcPr>
            <w:tcW w:w="2050" w:type="dxa"/>
            <w:tcBorders>
              <w:top w:val="single" w:sz="4" w:space="0" w:color="auto"/>
              <w:left w:val="single" w:sz="4" w:space="0" w:color="auto"/>
              <w:bottom w:val="single" w:sz="4" w:space="0" w:color="auto"/>
              <w:right w:val="single" w:sz="4" w:space="0" w:color="auto"/>
            </w:tcBorders>
            <w:hideMark/>
          </w:tcPr>
          <w:p w14:paraId="1BFDA606" w14:textId="77777777" w:rsidR="00274576" w:rsidRDefault="00274576" w:rsidP="00274576">
            <w:pPr>
              <w:spacing w:line="254" w:lineRule="auto"/>
              <w:rPr>
                <w:ins w:id="341" w:author="VanHouten, John (J.A.)" w:date="2021-10-06T13:16:00Z"/>
                <w:rFonts w:cs="Arial"/>
              </w:rPr>
            </w:pPr>
            <w:ins w:id="342" w:author="VanHouten, John (J.A.)" w:date="2021-10-07T10:43:00Z">
              <w:r>
                <w:rPr>
                  <w:rFonts w:cs="Arial"/>
                </w:rPr>
                <w:t>Subwoofer Speaker 3 will shut down.</w:t>
              </w:r>
            </w:ins>
          </w:p>
        </w:tc>
        <w:tc>
          <w:tcPr>
            <w:tcW w:w="2846" w:type="dxa"/>
            <w:tcBorders>
              <w:top w:val="single" w:sz="4" w:space="0" w:color="auto"/>
              <w:left w:val="single" w:sz="4" w:space="0" w:color="auto"/>
              <w:bottom w:val="single" w:sz="4" w:space="0" w:color="auto"/>
              <w:right w:val="single" w:sz="4" w:space="0" w:color="auto"/>
            </w:tcBorders>
            <w:hideMark/>
          </w:tcPr>
          <w:p w14:paraId="6CD6F717" w14:textId="77777777" w:rsidR="00274576" w:rsidRDefault="00274576" w:rsidP="00274576">
            <w:pPr>
              <w:spacing w:line="254" w:lineRule="auto"/>
              <w:rPr>
                <w:ins w:id="343" w:author="VanHouten, John (J.A.)" w:date="2021-10-06T13:16:00Z"/>
                <w:rFonts w:cs="Arial"/>
              </w:rPr>
            </w:pPr>
            <w:ins w:id="344" w:author="VanHouten, John (J.A.)" w:date="2021-10-06T13:16:00Z">
              <w:r>
                <w:rPr>
                  <w:rFonts w:cs="Arial"/>
                </w:rPr>
                <w:t>Subwoofer = Enabled</w:t>
              </w:r>
            </w:ins>
          </w:p>
        </w:tc>
      </w:tr>
      <w:tr w:rsidR="00274576" w14:paraId="7C5C35FC" w14:textId="77777777" w:rsidTr="00274576">
        <w:trPr>
          <w:jc w:val="center"/>
          <w:ins w:id="345"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4E98AD42" w14:textId="77777777" w:rsidR="00274576" w:rsidRDefault="00274576" w:rsidP="00274576">
            <w:pPr>
              <w:spacing w:line="254" w:lineRule="auto"/>
              <w:rPr>
                <w:ins w:id="346" w:author="VanHouten, John (J.A.)" w:date="2021-10-06T13:16:00Z"/>
                <w:rFonts w:cs="Arial"/>
              </w:rPr>
            </w:pPr>
            <w:ins w:id="347" w:author="VanHouten, John (J.A.)" w:date="2021-10-06T13:16:00Z">
              <w:r>
                <w:rPr>
                  <w:rFonts w:cs="Arial"/>
                </w:rPr>
                <w:t>928</w:t>
              </w:r>
            </w:ins>
            <w:ins w:id="348" w:author="VanHouten, John (J.A.)" w:date="2021-10-07T10:43:00Z">
              <w:r>
                <w:rPr>
                  <w:rFonts w:cs="Arial"/>
                </w:rPr>
                <w:t>D</w:t>
              </w:r>
            </w:ins>
            <w:ins w:id="349" w:author="VanHouten, John (J.A.)" w:date="2021-10-06T13:16:00Z">
              <w:r>
                <w:rPr>
                  <w:rFonts w:cs="Arial"/>
                </w:rPr>
                <w:t>13 – open</w:t>
              </w:r>
            </w:ins>
          </w:p>
          <w:p w14:paraId="523B8BA7" w14:textId="77777777" w:rsidR="00274576" w:rsidRDefault="00274576" w:rsidP="00274576">
            <w:pPr>
              <w:spacing w:line="254" w:lineRule="auto"/>
              <w:rPr>
                <w:ins w:id="350" w:author="VanHouten, John (J.A.)" w:date="2021-10-06T13:16:00Z"/>
                <w:rFonts w:cs="Arial"/>
              </w:rPr>
            </w:pPr>
            <w:ins w:id="351" w:author="VanHouten, John (J.A.)" w:date="2021-10-06T13:16:00Z">
              <w:r>
                <w:rPr>
                  <w:rFonts w:cs="Arial"/>
                </w:rPr>
                <w:t>928</w:t>
              </w:r>
            </w:ins>
            <w:ins w:id="352" w:author="VanHouten, John (J.A.)" w:date="2021-10-07T10:43:00Z">
              <w:r>
                <w:rPr>
                  <w:rFonts w:cs="Arial"/>
                </w:rPr>
                <w:t>D</w:t>
              </w:r>
            </w:ins>
            <w:ins w:id="353" w:author="VanHouten, John (J.A.)" w:date="2021-10-06T13:16:00Z">
              <w:r>
                <w:rPr>
                  <w:rFonts w:cs="Arial"/>
                </w:rPr>
                <w:t>01 – shorted together</w:t>
              </w:r>
            </w:ins>
          </w:p>
          <w:p w14:paraId="516954DE" w14:textId="77777777" w:rsidR="00274576" w:rsidRDefault="00274576" w:rsidP="00274576">
            <w:pPr>
              <w:spacing w:line="254" w:lineRule="auto"/>
              <w:rPr>
                <w:ins w:id="354" w:author="VanHouten, John (J.A.)" w:date="2021-10-06T13:16:00Z"/>
                <w:rFonts w:cs="Arial"/>
              </w:rPr>
            </w:pPr>
            <w:ins w:id="355" w:author="VanHouten, John (J.A.)" w:date="2021-10-06T13:16:00Z">
              <w:r>
                <w:rPr>
                  <w:rFonts w:cs="Arial"/>
                </w:rPr>
                <w:t>928</w:t>
              </w:r>
            </w:ins>
            <w:ins w:id="356" w:author="VanHouten, John (J.A.)" w:date="2021-10-07T10:43:00Z">
              <w:r>
                <w:rPr>
                  <w:rFonts w:cs="Arial"/>
                </w:rPr>
                <w:t>D</w:t>
              </w:r>
            </w:ins>
            <w:ins w:id="357" w:author="VanHouten, John (J.A.)" w:date="2021-10-06T13:16:00Z">
              <w:r>
                <w:rPr>
                  <w:rFonts w:cs="Arial"/>
                </w:rPr>
                <w:t>12 – Short to battery</w:t>
              </w:r>
            </w:ins>
          </w:p>
          <w:p w14:paraId="50E9A243" w14:textId="77777777" w:rsidR="00274576" w:rsidRDefault="00274576" w:rsidP="00274576">
            <w:pPr>
              <w:spacing w:line="254" w:lineRule="auto"/>
              <w:rPr>
                <w:ins w:id="358" w:author="VanHouten, John (J.A.)" w:date="2021-10-06T13:16:00Z"/>
                <w:rFonts w:cs="Arial"/>
              </w:rPr>
            </w:pPr>
            <w:ins w:id="359" w:author="VanHouten, John (J.A.)" w:date="2021-10-06T13:16:00Z">
              <w:r>
                <w:rPr>
                  <w:rFonts w:cs="Arial"/>
                </w:rPr>
                <w:t>928</w:t>
              </w:r>
            </w:ins>
            <w:ins w:id="360" w:author="VanHouten, John (J.A.)" w:date="2021-10-07T10:43:00Z">
              <w:r>
                <w:rPr>
                  <w:rFonts w:cs="Arial"/>
                </w:rPr>
                <w:t>D</w:t>
              </w:r>
            </w:ins>
            <w:ins w:id="361" w:author="VanHouten, John (J.A.)" w:date="2021-10-06T13:16:00Z">
              <w:r>
                <w:rPr>
                  <w:rFonts w:cs="Arial"/>
                </w:rPr>
                <w:t>11 – short to ground</w:t>
              </w:r>
            </w:ins>
          </w:p>
          <w:p w14:paraId="2E02C779" w14:textId="77777777" w:rsidR="00274576" w:rsidRDefault="00274576" w:rsidP="00274576">
            <w:pPr>
              <w:spacing w:line="254" w:lineRule="auto"/>
              <w:rPr>
                <w:ins w:id="362" w:author="VanHouten, John (J.A.)" w:date="2021-10-06T13:16:00Z"/>
                <w:rFonts w:cs="Arial"/>
              </w:rPr>
            </w:pPr>
            <w:ins w:id="363" w:author="VanHouten, John (J.A.)" w:date="2021-10-06T13:16:00Z">
              <w:r>
                <w:rPr>
                  <w:rFonts w:cs="Arial"/>
                </w:rPr>
                <w:t>928</w:t>
              </w:r>
            </w:ins>
            <w:ins w:id="364" w:author="VanHouten, John (J.A.)" w:date="2021-10-07T10:43:00Z">
              <w:r>
                <w:rPr>
                  <w:rFonts w:cs="Arial"/>
                </w:rPr>
                <w:t>D</w:t>
              </w:r>
            </w:ins>
            <w:ins w:id="365" w:author="VanHouten, John (J.A.)" w:date="2021-10-06T13:16:00Z">
              <w:r>
                <w:rPr>
                  <w:rFonts w:cs="Arial"/>
                </w:rPr>
                <w:t>09 – DC Offset</w:t>
              </w:r>
            </w:ins>
          </w:p>
        </w:tc>
        <w:tc>
          <w:tcPr>
            <w:tcW w:w="1302" w:type="dxa"/>
            <w:tcBorders>
              <w:top w:val="single" w:sz="4" w:space="0" w:color="auto"/>
              <w:left w:val="single" w:sz="4" w:space="0" w:color="auto"/>
              <w:bottom w:val="single" w:sz="4" w:space="0" w:color="auto"/>
              <w:right w:val="single" w:sz="4" w:space="0" w:color="auto"/>
            </w:tcBorders>
            <w:hideMark/>
          </w:tcPr>
          <w:p w14:paraId="3BAB2C59" w14:textId="77777777" w:rsidR="00274576" w:rsidRDefault="00274576" w:rsidP="00274576">
            <w:pPr>
              <w:spacing w:line="254" w:lineRule="auto"/>
              <w:rPr>
                <w:ins w:id="366" w:author="VanHouten, John (J.A.)" w:date="2021-10-06T13:16:00Z"/>
                <w:rFonts w:cs="Arial"/>
              </w:rPr>
            </w:pPr>
            <w:ins w:id="367" w:author="VanHouten, John (J.A.)" w:date="2021-10-06T13:16: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30D11F6F" w14:textId="77777777" w:rsidR="00274576" w:rsidRDefault="00274576" w:rsidP="00274576">
            <w:pPr>
              <w:spacing w:line="254" w:lineRule="auto"/>
              <w:rPr>
                <w:ins w:id="368" w:author="VanHouten, John (J.A.)" w:date="2021-10-06T13:16:00Z"/>
                <w:rFonts w:cs="Arial"/>
              </w:rPr>
            </w:pPr>
            <w:ins w:id="369" w:author="VanHouten, John (J.A.)" w:date="2021-10-06T13:16:00Z">
              <w:r>
                <w:rPr>
                  <w:rFonts w:cs="Arial"/>
                </w:rPr>
                <w:t>ACM receives error from A2B subwoofer</w:t>
              </w:r>
            </w:ins>
            <w:ins w:id="370" w:author="VanHouten, John (J.A.)" w:date="2021-10-07T10:43:00Z">
              <w:r>
                <w:rPr>
                  <w:rFonts w:cs="Arial"/>
                </w:rPr>
                <w:t xml:space="preserve"> speaker 4</w:t>
              </w:r>
            </w:ins>
            <w:ins w:id="371" w:author="VanHouten, John (J.A.)" w:date="2021-10-06T13:16:00Z">
              <w:r>
                <w:rPr>
                  <w:rFonts w:cs="Arial"/>
                </w:rPr>
                <w:t xml:space="preserve"> for either open, shorted together, short to battery, short together or DC offset.</w:t>
              </w:r>
            </w:ins>
          </w:p>
        </w:tc>
        <w:tc>
          <w:tcPr>
            <w:tcW w:w="2050" w:type="dxa"/>
            <w:tcBorders>
              <w:top w:val="single" w:sz="4" w:space="0" w:color="auto"/>
              <w:left w:val="single" w:sz="4" w:space="0" w:color="auto"/>
              <w:bottom w:val="single" w:sz="4" w:space="0" w:color="auto"/>
              <w:right w:val="single" w:sz="4" w:space="0" w:color="auto"/>
            </w:tcBorders>
            <w:hideMark/>
          </w:tcPr>
          <w:p w14:paraId="61AFBBA4" w14:textId="77777777" w:rsidR="00274576" w:rsidRDefault="00274576" w:rsidP="00274576">
            <w:pPr>
              <w:spacing w:line="254" w:lineRule="auto"/>
              <w:rPr>
                <w:ins w:id="372" w:author="VanHouten, John (J.A.)" w:date="2021-10-06T13:16:00Z"/>
                <w:rFonts w:cs="Arial"/>
              </w:rPr>
            </w:pPr>
            <w:ins w:id="373" w:author="VanHouten, John (J.A.)" w:date="2021-10-07T10:43:00Z">
              <w:r>
                <w:rPr>
                  <w:rFonts w:cs="Arial"/>
                </w:rPr>
                <w:t>Subwoofer Speaker 4 will shut down.</w:t>
              </w:r>
            </w:ins>
          </w:p>
        </w:tc>
        <w:tc>
          <w:tcPr>
            <w:tcW w:w="2846" w:type="dxa"/>
            <w:tcBorders>
              <w:top w:val="single" w:sz="4" w:space="0" w:color="auto"/>
              <w:left w:val="single" w:sz="4" w:space="0" w:color="auto"/>
              <w:bottom w:val="single" w:sz="4" w:space="0" w:color="auto"/>
              <w:right w:val="single" w:sz="4" w:space="0" w:color="auto"/>
            </w:tcBorders>
            <w:hideMark/>
          </w:tcPr>
          <w:p w14:paraId="2DBE6602" w14:textId="77777777" w:rsidR="00274576" w:rsidRDefault="00274576" w:rsidP="00274576">
            <w:pPr>
              <w:spacing w:line="254" w:lineRule="auto"/>
              <w:rPr>
                <w:ins w:id="374" w:author="VanHouten, John (J.A.)" w:date="2021-10-06T13:16:00Z"/>
                <w:rFonts w:cs="Arial"/>
              </w:rPr>
            </w:pPr>
            <w:ins w:id="375" w:author="VanHouten, John (J.A.)" w:date="2021-10-06T13:16:00Z">
              <w:r>
                <w:rPr>
                  <w:rFonts w:cs="Arial"/>
                </w:rPr>
                <w:t>Subwoofer = Enabled</w:t>
              </w:r>
            </w:ins>
          </w:p>
        </w:tc>
      </w:tr>
      <w:tr w:rsidR="00274576" w14:paraId="435664EA" w14:textId="77777777" w:rsidTr="00274576">
        <w:trPr>
          <w:jc w:val="center"/>
          <w:ins w:id="376"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78900DE3" w14:textId="77777777" w:rsidR="00274576" w:rsidRDefault="00274576">
            <w:pPr>
              <w:spacing w:line="254" w:lineRule="auto"/>
              <w:rPr>
                <w:ins w:id="377" w:author="VanHouten, John (J.A.)" w:date="2021-10-06T13:16:00Z"/>
                <w:rFonts w:cs="Arial"/>
              </w:rPr>
            </w:pPr>
            <w:ins w:id="378" w:author="VanHouten, John (J.A.)" w:date="2021-10-06T13:16:00Z">
              <w:r>
                <w:rPr>
                  <w:rFonts w:cs="Arial"/>
                </w:rPr>
                <w:t>92</w:t>
              </w:r>
            </w:ins>
            <w:ins w:id="379" w:author="VanHouten, John (J.A.)" w:date="2021-10-07T10:44:00Z">
              <w:r>
                <w:rPr>
                  <w:rFonts w:cs="Arial"/>
                </w:rPr>
                <w:t>38</w:t>
              </w:r>
            </w:ins>
            <w:ins w:id="380" w:author="VanHouten, John (J.A.)" w:date="2021-10-06T13:16:00Z">
              <w:r>
                <w:rPr>
                  <w:rFonts w:cs="Arial"/>
                </w:rPr>
                <w:t>16</w:t>
              </w:r>
            </w:ins>
          </w:p>
        </w:tc>
        <w:tc>
          <w:tcPr>
            <w:tcW w:w="1302" w:type="dxa"/>
            <w:tcBorders>
              <w:top w:val="single" w:sz="4" w:space="0" w:color="auto"/>
              <w:left w:val="single" w:sz="4" w:space="0" w:color="auto"/>
              <w:bottom w:val="single" w:sz="4" w:space="0" w:color="auto"/>
              <w:right w:val="single" w:sz="4" w:space="0" w:color="auto"/>
            </w:tcBorders>
            <w:hideMark/>
          </w:tcPr>
          <w:p w14:paraId="4971BBB8" w14:textId="77777777" w:rsidR="00274576" w:rsidRDefault="00274576">
            <w:pPr>
              <w:spacing w:line="254" w:lineRule="auto"/>
              <w:rPr>
                <w:ins w:id="381" w:author="VanHouten, John (J.A.)" w:date="2021-10-06T13:16:00Z"/>
                <w:rFonts w:cs="Arial"/>
              </w:rPr>
            </w:pPr>
            <w:ins w:id="382" w:author="VanHouten, John (J.A.)" w:date="2021-10-06T13:16:00Z">
              <w:r>
                <w:rPr>
                  <w:rFonts w:cs="Arial"/>
                </w:rPr>
                <w:t xml:space="preserve">Key in Run, ACC, or Delayed Acc.  Voltage is </w:t>
              </w:r>
              <w:r>
                <w:rPr>
                  <w:rFonts w:cs="Arial"/>
                </w:rPr>
                <w:lastRenderedPageBreak/>
                <w:t>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2B3B5E3B" w14:textId="77777777" w:rsidR="00274576" w:rsidRDefault="00274576">
            <w:pPr>
              <w:spacing w:line="254" w:lineRule="auto"/>
              <w:rPr>
                <w:ins w:id="383" w:author="VanHouten, John (J.A.)" w:date="2021-10-06T13:16:00Z"/>
                <w:rFonts w:cs="Arial"/>
              </w:rPr>
            </w:pPr>
            <w:ins w:id="384" w:author="VanHouten, John (J.A.)" w:date="2021-10-06T13:16:00Z">
              <w:r>
                <w:rPr>
                  <w:rFonts w:cs="Arial"/>
                </w:rPr>
                <w:lastRenderedPageBreak/>
                <w:t>ACM receives error from A2B subwoofer of an undervoltage condition.</w:t>
              </w:r>
            </w:ins>
          </w:p>
        </w:tc>
        <w:tc>
          <w:tcPr>
            <w:tcW w:w="2050" w:type="dxa"/>
            <w:tcBorders>
              <w:top w:val="single" w:sz="4" w:space="0" w:color="auto"/>
              <w:left w:val="single" w:sz="4" w:space="0" w:color="auto"/>
              <w:bottom w:val="single" w:sz="4" w:space="0" w:color="auto"/>
              <w:right w:val="single" w:sz="4" w:space="0" w:color="auto"/>
            </w:tcBorders>
            <w:hideMark/>
          </w:tcPr>
          <w:p w14:paraId="1F9AD5DA" w14:textId="77777777" w:rsidR="00274576" w:rsidRDefault="00274576">
            <w:pPr>
              <w:spacing w:line="254" w:lineRule="auto"/>
              <w:rPr>
                <w:ins w:id="385" w:author="VanHouten, John (J.A.)" w:date="2021-10-06T13:16:00Z"/>
                <w:rFonts w:cs="Arial"/>
              </w:rPr>
            </w:pPr>
            <w:ins w:id="386" w:author="VanHouten, John (J.A.)" w:date="2021-10-06T13:16:00Z">
              <w:r>
                <w:rPr>
                  <w:rFonts w:cs="Arial"/>
                </w:rPr>
                <w:t>ACM may shut down Subwoofer.</w:t>
              </w:r>
            </w:ins>
          </w:p>
        </w:tc>
        <w:tc>
          <w:tcPr>
            <w:tcW w:w="2846" w:type="dxa"/>
            <w:tcBorders>
              <w:top w:val="single" w:sz="4" w:space="0" w:color="auto"/>
              <w:left w:val="single" w:sz="4" w:space="0" w:color="auto"/>
              <w:bottom w:val="single" w:sz="4" w:space="0" w:color="auto"/>
              <w:right w:val="single" w:sz="4" w:space="0" w:color="auto"/>
            </w:tcBorders>
            <w:hideMark/>
          </w:tcPr>
          <w:p w14:paraId="120ACC90" w14:textId="77777777" w:rsidR="00274576" w:rsidRDefault="00274576">
            <w:pPr>
              <w:spacing w:line="254" w:lineRule="auto"/>
              <w:rPr>
                <w:ins w:id="387" w:author="VanHouten, John (J.A.)" w:date="2021-10-06T13:16:00Z"/>
                <w:rFonts w:cs="Arial"/>
              </w:rPr>
            </w:pPr>
            <w:ins w:id="388" w:author="VanHouten, John (J.A.)" w:date="2021-10-06T13:16:00Z">
              <w:r>
                <w:rPr>
                  <w:rFonts w:cs="Arial"/>
                </w:rPr>
                <w:t>Subwoofer = Enabled</w:t>
              </w:r>
            </w:ins>
          </w:p>
        </w:tc>
      </w:tr>
      <w:tr w:rsidR="00274576" w14:paraId="76802949" w14:textId="77777777" w:rsidTr="00274576">
        <w:trPr>
          <w:jc w:val="center"/>
          <w:ins w:id="389" w:author="VanHouten, John (J.A.)" w:date="2021-10-06T13:16:00Z"/>
        </w:trPr>
        <w:tc>
          <w:tcPr>
            <w:tcW w:w="1402" w:type="dxa"/>
            <w:tcBorders>
              <w:top w:val="single" w:sz="4" w:space="0" w:color="auto"/>
              <w:left w:val="single" w:sz="4" w:space="0" w:color="auto"/>
              <w:bottom w:val="single" w:sz="4" w:space="0" w:color="auto"/>
              <w:right w:val="single" w:sz="4" w:space="0" w:color="auto"/>
            </w:tcBorders>
            <w:hideMark/>
          </w:tcPr>
          <w:p w14:paraId="646A2C1D" w14:textId="77777777" w:rsidR="00274576" w:rsidRDefault="00274576">
            <w:pPr>
              <w:spacing w:line="254" w:lineRule="auto"/>
              <w:rPr>
                <w:ins w:id="390" w:author="VanHouten, John (J.A.)" w:date="2021-10-06T13:16:00Z"/>
                <w:rFonts w:cs="Arial"/>
              </w:rPr>
            </w:pPr>
            <w:ins w:id="391" w:author="VanHouten, John (J.A.)" w:date="2021-10-06T13:16:00Z">
              <w:r>
                <w:rPr>
                  <w:rFonts w:cs="Arial"/>
                </w:rPr>
                <w:t>92</w:t>
              </w:r>
            </w:ins>
            <w:ins w:id="392" w:author="VanHouten, John (J.A.)" w:date="2021-10-07T10:44:00Z">
              <w:r>
                <w:rPr>
                  <w:rFonts w:cs="Arial"/>
                </w:rPr>
                <w:t>38</w:t>
              </w:r>
            </w:ins>
            <w:ins w:id="393" w:author="VanHouten, John (J.A.)" w:date="2021-10-06T13:16:00Z">
              <w:r>
                <w:rPr>
                  <w:rFonts w:cs="Arial"/>
                </w:rPr>
                <w:t>17</w:t>
              </w:r>
            </w:ins>
          </w:p>
        </w:tc>
        <w:tc>
          <w:tcPr>
            <w:tcW w:w="1302" w:type="dxa"/>
            <w:tcBorders>
              <w:top w:val="single" w:sz="4" w:space="0" w:color="auto"/>
              <w:left w:val="single" w:sz="4" w:space="0" w:color="auto"/>
              <w:bottom w:val="single" w:sz="4" w:space="0" w:color="auto"/>
              <w:right w:val="single" w:sz="4" w:space="0" w:color="auto"/>
            </w:tcBorders>
            <w:hideMark/>
          </w:tcPr>
          <w:p w14:paraId="582B3CD6" w14:textId="77777777" w:rsidR="00274576" w:rsidRDefault="00274576">
            <w:pPr>
              <w:spacing w:line="254" w:lineRule="auto"/>
              <w:rPr>
                <w:ins w:id="394" w:author="VanHouten, John (J.A.)" w:date="2021-10-06T13:16:00Z"/>
                <w:rFonts w:cs="Arial"/>
              </w:rPr>
            </w:pPr>
            <w:ins w:id="395" w:author="VanHouten, John (J.A.)" w:date="2021-10-06T13:16: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0DC9B197" w14:textId="77777777" w:rsidR="00274576" w:rsidRDefault="00274576">
            <w:pPr>
              <w:spacing w:line="254" w:lineRule="auto"/>
              <w:rPr>
                <w:ins w:id="396" w:author="VanHouten, John (J.A.)" w:date="2021-10-06T13:16:00Z"/>
                <w:rFonts w:cs="Arial"/>
              </w:rPr>
            </w:pPr>
            <w:ins w:id="397" w:author="VanHouten, John (J.A.)" w:date="2021-10-06T13:16:00Z">
              <w:r>
                <w:rPr>
                  <w:rFonts w:cs="Arial"/>
                </w:rPr>
                <w:t>ACM receives error from A2B subwoofer of an over voltage condition.</w:t>
              </w:r>
            </w:ins>
          </w:p>
        </w:tc>
        <w:tc>
          <w:tcPr>
            <w:tcW w:w="2050" w:type="dxa"/>
            <w:tcBorders>
              <w:top w:val="single" w:sz="4" w:space="0" w:color="auto"/>
              <w:left w:val="single" w:sz="4" w:space="0" w:color="auto"/>
              <w:bottom w:val="single" w:sz="4" w:space="0" w:color="auto"/>
              <w:right w:val="single" w:sz="4" w:space="0" w:color="auto"/>
            </w:tcBorders>
            <w:hideMark/>
          </w:tcPr>
          <w:p w14:paraId="0DAEAB26" w14:textId="77777777" w:rsidR="00274576" w:rsidRDefault="00274576">
            <w:pPr>
              <w:spacing w:line="254" w:lineRule="auto"/>
              <w:rPr>
                <w:ins w:id="398" w:author="VanHouten, John (J.A.)" w:date="2021-10-06T13:16:00Z"/>
                <w:rFonts w:cs="Arial"/>
              </w:rPr>
            </w:pPr>
            <w:ins w:id="399" w:author="VanHouten, John (J.A.)" w:date="2021-10-06T13:16:00Z">
              <w:r>
                <w:rPr>
                  <w:rFonts w:cs="Arial"/>
                </w:rPr>
                <w:t>ACM may shut down Subwoofer.</w:t>
              </w:r>
            </w:ins>
          </w:p>
        </w:tc>
        <w:tc>
          <w:tcPr>
            <w:tcW w:w="2846" w:type="dxa"/>
            <w:tcBorders>
              <w:top w:val="single" w:sz="4" w:space="0" w:color="auto"/>
              <w:left w:val="single" w:sz="4" w:space="0" w:color="auto"/>
              <w:bottom w:val="single" w:sz="4" w:space="0" w:color="auto"/>
              <w:right w:val="single" w:sz="4" w:space="0" w:color="auto"/>
            </w:tcBorders>
            <w:hideMark/>
          </w:tcPr>
          <w:p w14:paraId="00E89A9D" w14:textId="77777777" w:rsidR="00274576" w:rsidRDefault="00274576">
            <w:pPr>
              <w:spacing w:line="254" w:lineRule="auto"/>
              <w:rPr>
                <w:ins w:id="400" w:author="VanHouten, John (J.A.)" w:date="2021-10-06T13:16:00Z"/>
                <w:rFonts w:cs="Arial"/>
              </w:rPr>
            </w:pPr>
            <w:ins w:id="401" w:author="VanHouten, John (J.A.)" w:date="2021-10-06T13:16:00Z">
              <w:r>
                <w:rPr>
                  <w:rFonts w:cs="Arial"/>
                </w:rPr>
                <w:t>Subwoofer = Enabled</w:t>
              </w:r>
            </w:ins>
          </w:p>
        </w:tc>
      </w:tr>
      <w:tr w:rsidR="00274576" w:rsidDel="008C7BE3" w14:paraId="3D76F097" w14:textId="77777777" w:rsidTr="00274576">
        <w:trPr>
          <w:jc w:val="center"/>
          <w:del w:id="402" w:author="VanHouten, John (J.A.)" w:date="2021-10-06T13:17:00Z"/>
        </w:trPr>
        <w:tc>
          <w:tcPr>
            <w:tcW w:w="1402" w:type="dxa"/>
            <w:tcBorders>
              <w:top w:val="single" w:sz="4" w:space="0" w:color="auto"/>
              <w:left w:val="single" w:sz="4" w:space="0" w:color="auto"/>
              <w:bottom w:val="single" w:sz="4" w:space="0" w:color="auto"/>
              <w:right w:val="single" w:sz="4" w:space="0" w:color="auto"/>
            </w:tcBorders>
          </w:tcPr>
          <w:p w14:paraId="2DBCD4D3" w14:textId="77777777" w:rsidR="00274576" w:rsidDel="008C7BE3" w:rsidRDefault="00274576" w:rsidP="00274576">
            <w:pPr>
              <w:spacing w:line="256" w:lineRule="auto"/>
              <w:rPr>
                <w:del w:id="403" w:author="VanHouten, John (J.A.)" w:date="2021-10-06T13:17:00Z"/>
                <w:rFonts w:cs="Arial"/>
              </w:rPr>
            </w:pPr>
          </w:p>
        </w:tc>
        <w:tc>
          <w:tcPr>
            <w:tcW w:w="1302" w:type="dxa"/>
            <w:tcBorders>
              <w:top w:val="single" w:sz="4" w:space="0" w:color="auto"/>
              <w:left w:val="single" w:sz="4" w:space="0" w:color="auto"/>
              <w:bottom w:val="single" w:sz="4" w:space="0" w:color="auto"/>
              <w:right w:val="single" w:sz="4" w:space="0" w:color="auto"/>
            </w:tcBorders>
          </w:tcPr>
          <w:p w14:paraId="403D790C" w14:textId="77777777" w:rsidR="00274576" w:rsidDel="008C7BE3" w:rsidRDefault="00274576" w:rsidP="00274576">
            <w:pPr>
              <w:spacing w:line="256" w:lineRule="auto"/>
              <w:rPr>
                <w:del w:id="404" w:author="VanHouten, John (J.A.)" w:date="2021-10-06T13:17:00Z"/>
                <w:rFonts w:cs="Arial"/>
              </w:rPr>
            </w:pPr>
          </w:p>
        </w:tc>
        <w:tc>
          <w:tcPr>
            <w:tcW w:w="1976" w:type="dxa"/>
            <w:tcBorders>
              <w:top w:val="single" w:sz="4" w:space="0" w:color="auto"/>
              <w:left w:val="single" w:sz="4" w:space="0" w:color="auto"/>
              <w:bottom w:val="single" w:sz="4" w:space="0" w:color="auto"/>
              <w:right w:val="single" w:sz="4" w:space="0" w:color="auto"/>
            </w:tcBorders>
          </w:tcPr>
          <w:p w14:paraId="11598566" w14:textId="77777777" w:rsidR="00274576" w:rsidDel="008C7BE3" w:rsidRDefault="00274576" w:rsidP="00274576">
            <w:pPr>
              <w:spacing w:line="256" w:lineRule="auto"/>
              <w:rPr>
                <w:del w:id="405" w:author="VanHouten, John (J.A.)" w:date="2021-10-06T13:17:00Z"/>
                <w:rFonts w:cs="Arial"/>
              </w:rPr>
            </w:pPr>
          </w:p>
        </w:tc>
        <w:tc>
          <w:tcPr>
            <w:tcW w:w="2050" w:type="dxa"/>
            <w:tcBorders>
              <w:top w:val="single" w:sz="4" w:space="0" w:color="auto"/>
              <w:left w:val="single" w:sz="4" w:space="0" w:color="auto"/>
              <w:bottom w:val="single" w:sz="4" w:space="0" w:color="auto"/>
              <w:right w:val="single" w:sz="4" w:space="0" w:color="auto"/>
            </w:tcBorders>
          </w:tcPr>
          <w:p w14:paraId="325F4AD6" w14:textId="77777777" w:rsidR="00274576" w:rsidDel="008C7BE3" w:rsidRDefault="00274576" w:rsidP="00274576">
            <w:pPr>
              <w:spacing w:line="256" w:lineRule="auto"/>
              <w:rPr>
                <w:del w:id="406" w:author="VanHouten, John (J.A.)" w:date="2021-10-06T13:17:00Z"/>
                <w:rFonts w:cs="Arial"/>
              </w:rPr>
            </w:pPr>
          </w:p>
        </w:tc>
        <w:tc>
          <w:tcPr>
            <w:tcW w:w="2846" w:type="dxa"/>
            <w:tcBorders>
              <w:top w:val="single" w:sz="4" w:space="0" w:color="auto"/>
              <w:left w:val="single" w:sz="4" w:space="0" w:color="auto"/>
              <w:bottom w:val="single" w:sz="4" w:space="0" w:color="auto"/>
              <w:right w:val="single" w:sz="4" w:space="0" w:color="auto"/>
            </w:tcBorders>
          </w:tcPr>
          <w:p w14:paraId="0CC6B0BD" w14:textId="77777777" w:rsidR="00274576" w:rsidDel="008C7BE3" w:rsidRDefault="00274576" w:rsidP="00274576">
            <w:pPr>
              <w:spacing w:line="256" w:lineRule="auto"/>
              <w:rPr>
                <w:del w:id="407" w:author="VanHouten, John (J.A.)" w:date="2021-10-06T13:17:00Z"/>
                <w:rFonts w:cs="Arial"/>
              </w:rPr>
            </w:pPr>
          </w:p>
        </w:tc>
      </w:tr>
      <w:tr w:rsidR="00274576" w14:paraId="049CF63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6F8B7F6" w14:textId="77777777" w:rsidR="00274576" w:rsidRDefault="00274576" w:rsidP="00274576">
            <w:pPr>
              <w:spacing w:line="256" w:lineRule="auto"/>
              <w:rPr>
                <w:rFonts w:cs="Arial"/>
              </w:rPr>
            </w:pPr>
            <w:r>
              <w:rPr>
                <w:rFonts w:cs="Arial"/>
              </w:rPr>
              <w:t>E01A51</w:t>
            </w:r>
          </w:p>
        </w:tc>
        <w:tc>
          <w:tcPr>
            <w:tcW w:w="1302" w:type="dxa"/>
            <w:tcBorders>
              <w:top w:val="single" w:sz="4" w:space="0" w:color="auto"/>
              <w:left w:val="single" w:sz="4" w:space="0" w:color="auto"/>
              <w:bottom w:val="single" w:sz="4" w:space="0" w:color="auto"/>
              <w:right w:val="single" w:sz="4" w:space="0" w:color="auto"/>
            </w:tcBorders>
            <w:hideMark/>
          </w:tcPr>
          <w:p w14:paraId="5EB60972"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08953348" w14:textId="77777777" w:rsidR="00274576" w:rsidRDefault="00274576" w:rsidP="00274576">
            <w:pPr>
              <w:spacing w:line="256" w:lineRule="auto"/>
              <w:rPr>
                <w:rFonts w:cs="Arial"/>
              </w:rPr>
            </w:pPr>
            <w:r>
              <w:rPr>
                <w:rFonts w:cs="Arial"/>
              </w:rPr>
              <w:t>Set when Calibration (Configuration) file is missing or corrupted</w:t>
            </w:r>
          </w:p>
        </w:tc>
        <w:tc>
          <w:tcPr>
            <w:tcW w:w="2050" w:type="dxa"/>
            <w:tcBorders>
              <w:top w:val="single" w:sz="4" w:space="0" w:color="auto"/>
              <w:left w:val="single" w:sz="4" w:space="0" w:color="auto"/>
              <w:bottom w:val="single" w:sz="4" w:space="0" w:color="auto"/>
              <w:right w:val="single" w:sz="4" w:space="0" w:color="auto"/>
            </w:tcBorders>
            <w:hideMark/>
          </w:tcPr>
          <w:p w14:paraId="5EDD14F7" w14:textId="77777777" w:rsidR="00274576" w:rsidRDefault="00274576" w:rsidP="00274576">
            <w:pPr>
              <w:spacing w:line="256" w:lineRule="auto"/>
              <w:rPr>
                <w:rFonts w:cs="Arial"/>
              </w:rPr>
            </w:pPr>
            <w:r>
              <w:rPr>
                <w:rFonts w:cs="Arial"/>
              </w:rPr>
              <w:t xml:space="preserve">Flat EQ.  </w:t>
            </w:r>
          </w:p>
        </w:tc>
        <w:tc>
          <w:tcPr>
            <w:tcW w:w="2846" w:type="dxa"/>
            <w:tcBorders>
              <w:top w:val="single" w:sz="4" w:space="0" w:color="auto"/>
              <w:left w:val="single" w:sz="4" w:space="0" w:color="auto"/>
              <w:bottom w:val="single" w:sz="4" w:space="0" w:color="auto"/>
              <w:right w:val="single" w:sz="4" w:space="0" w:color="auto"/>
            </w:tcBorders>
            <w:hideMark/>
          </w:tcPr>
          <w:p w14:paraId="627A3054" w14:textId="77777777" w:rsidR="00274576" w:rsidRDefault="00274576" w:rsidP="00274576">
            <w:pPr>
              <w:spacing w:line="256" w:lineRule="auto"/>
              <w:rPr>
                <w:rFonts w:cs="Arial"/>
              </w:rPr>
            </w:pPr>
            <w:r>
              <w:rPr>
                <w:rFonts w:cs="Arial"/>
              </w:rPr>
              <w:t>DE00 Byte 7 does not equal 00 (Slot 0)</w:t>
            </w:r>
          </w:p>
        </w:tc>
      </w:tr>
      <w:tr w:rsidR="00274576" w:rsidDel="008C7BE3" w14:paraId="03E612D4" w14:textId="77777777" w:rsidTr="00274576">
        <w:tblPrEx>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08" w:author="VanHouten, John (J.A.)" w:date="2021-10-06T13:17:00Z">
            <w:tblPrEx>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del w:id="409" w:author="VanHouten, John (J.A.)" w:date="2021-10-06T13:17:00Z"/>
          <w:trPrChange w:id="410" w:author="VanHouten, John (J.A.)" w:date="2021-10-06T13:17:00Z">
            <w:trPr>
              <w:jc w:val="center"/>
            </w:trPr>
          </w:trPrChange>
        </w:trPr>
        <w:tc>
          <w:tcPr>
            <w:tcW w:w="1402" w:type="dxa"/>
            <w:tcBorders>
              <w:top w:val="single" w:sz="4" w:space="0" w:color="auto"/>
              <w:left w:val="single" w:sz="4" w:space="0" w:color="auto"/>
              <w:bottom w:val="single" w:sz="4" w:space="0" w:color="auto"/>
              <w:right w:val="single" w:sz="4" w:space="0" w:color="auto"/>
            </w:tcBorders>
            <w:tcPrChange w:id="411" w:author="VanHouten, John (J.A.)" w:date="2021-10-06T13:17:00Z">
              <w:tcPr>
                <w:tcW w:w="1402" w:type="dxa"/>
                <w:tcBorders>
                  <w:top w:val="single" w:sz="4" w:space="0" w:color="auto"/>
                  <w:left w:val="single" w:sz="4" w:space="0" w:color="auto"/>
                  <w:bottom w:val="single" w:sz="4" w:space="0" w:color="auto"/>
                  <w:right w:val="single" w:sz="4" w:space="0" w:color="auto"/>
                </w:tcBorders>
              </w:tcPr>
            </w:tcPrChange>
          </w:tcPr>
          <w:p w14:paraId="149F2EF8" w14:textId="77777777" w:rsidR="00274576" w:rsidDel="008C7BE3" w:rsidRDefault="00274576" w:rsidP="00274576">
            <w:pPr>
              <w:spacing w:line="256" w:lineRule="auto"/>
              <w:rPr>
                <w:del w:id="412" w:author="VanHouten, John (J.A.)" w:date="2021-10-06T13:17:00Z"/>
                <w:rFonts w:cs="Arial"/>
              </w:rPr>
            </w:pPr>
            <w:del w:id="413" w:author="VanHouten, John (J.A.)" w:date="2021-10-06T13:17:00Z">
              <w:r w:rsidDel="008C7BE3">
                <w:rPr>
                  <w:rFonts w:cs="Arial"/>
                </w:rPr>
                <w:delText>E02400</w:delText>
              </w:r>
            </w:del>
          </w:p>
        </w:tc>
        <w:tc>
          <w:tcPr>
            <w:tcW w:w="1302" w:type="dxa"/>
            <w:tcBorders>
              <w:top w:val="single" w:sz="4" w:space="0" w:color="auto"/>
              <w:left w:val="single" w:sz="4" w:space="0" w:color="auto"/>
              <w:bottom w:val="single" w:sz="4" w:space="0" w:color="auto"/>
              <w:right w:val="single" w:sz="4" w:space="0" w:color="auto"/>
            </w:tcBorders>
            <w:tcPrChange w:id="414" w:author="VanHouten, John (J.A.)" w:date="2021-10-06T13:17:00Z">
              <w:tcPr>
                <w:tcW w:w="1307" w:type="dxa"/>
                <w:gridSpan w:val="2"/>
                <w:tcBorders>
                  <w:top w:val="single" w:sz="4" w:space="0" w:color="auto"/>
                  <w:left w:val="single" w:sz="4" w:space="0" w:color="auto"/>
                  <w:bottom w:val="single" w:sz="4" w:space="0" w:color="auto"/>
                  <w:right w:val="single" w:sz="4" w:space="0" w:color="auto"/>
                </w:tcBorders>
              </w:tcPr>
            </w:tcPrChange>
          </w:tcPr>
          <w:p w14:paraId="39D9AB66" w14:textId="77777777" w:rsidR="00274576" w:rsidDel="008C7BE3" w:rsidRDefault="00274576" w:rsidP="00274576">
            <w:pPr>
              <w:spacing w:line="256" w:lineRule="auto"/>
              <w:rPr>
                <w:del w:id="415" w:author="VanHouten, John (J.A.)" w:date="2021-10-06T13:17:00Z"/>
                <w:rFonts w:cs="Arial"/>
              </w:rPr>
            </w:pPr>
            <w:del w:id="416" w:author="VanHouten, John (J.A.)" w:date="2021-10-06T13:17:00Z">
              <w:r w:rsidDel="008C7BE3">
                <w:rPr>
                  <w:rFonts w:cs="Arial"/>
                </w:rPr>
                <w:delText>Key in Run.  Voltage is between 10 and 16 volts.</w:delText>
              </w:r>
            </w:del>
          </w:p>
        </w:tc>
        <w:tc>
          <w:tcPr>
            <w:tcW w:w="1976" w:type="dxa"/>
            <w:tcBorders>
              <w:top w:val="single" w:sz="4" w:space="0" w:color="auto"/>
              <w:left w:val="single" w:sz="4" w:space="0" w:color="auto"/>
              <w:bottom w:val="single" w:sz="4" w:space="0" w:color="auto"/>
              <w:right w:val="single" w:sz="4" w:space="0" w:color="auto"/>
            </w:tcBorders>
            <w:tcPrChange w:id="417" w:author="VanHouten, John (J.A.)" w:date="2021-10-06T13:17:00Z">
              <w:tcPr>
                <w:tcW w:w="1987" w:type="dxa"/>
                <w:gridSpan w:val="2"/>
                <w:tcBorders>
                  <w:top w:val="single" w:sz="4" w:space="0" w:color="auto"/>
                  <w:left w:val="single" w:sz="4" w:space="0" w:color="auto"/>
                  <w:bottom w:val="single" w:sz="4" w:space="0" w:color="auto"/>
                  <w:right w:val="single" w:sz="4" w:space="0" w:color="auto"/>
                </w:tcBorders>
              </w:tcPr>
            </w:tcPrChange>
          </w:tcPr>
          <w:p w14:paraId="6E913095" w14:textId="77777777" w:rsidR="00274576" w:rsidDel="008C7BE3" w:rsidRDefault="00274576" w:rsidP="00274576">
            <w:pPr>
              <w:spacing w:line="256" w:lineRule="auto"/>
              <w:rPr>
                <w:del w:id="418" w:author="VanHouten, John (J.A.)" w:date="2021-10-06T13:17:00Z"/>
                <w:rFonts w:cs="Arial"/>
              </w:rPr>
            </w:pPr>
            <w:del w:id="419" w:author="VanHouten, John (J.A.)" w:date="2021-10-06T13:17:00Z">
              <w:r w:rsidDel="008C7BE3">
                <w:rPr>
                  <w:rFonts w:cs="Arial"/>
                </w:rPr>
                <w:delText>ANC is missing configuration file or file is corrupted.</w:delText>
              </w:r>
            </w:del>
          </w:p>
        </w:tc>
        <w:tc>
          <w:tcPr>
            <w:tcW w:w="2050" w:type="dxa"/>
            <w:tcBorders>
              <w:top w:val="single" w:sz="4" w:space="0" w:color="auto"/>
              <w:left w:val="single" w:sz="4" w:space="0" w:color="auto"/>
              <w:bottom w:val="single" w:sz="4" w:space="0" w:color="auto"/>
              <w:right w:val="single" w:sz="4" w:space="0" w:color="auto"/>
            </w:tcBorders>
            <w:tcPrChange w:id="420" w:author="VanHouten, John (J.A.)" w:date="2021-10-06T13:17:00Z">
              <w:tcPr>
                <w:tcW w:w="1933" w:type="dxa"/>
                <w:tcBorders>
                  <w:top w:val="single" w:sz="4" w:space="0" w:color="auto"/>
                  <w:left w:val="single" w:sz="4" w:space="0" w:color="auto"/>
                  <w:bottom w:val="single" w:sz="4" w:space="0" w:color="auto"/>
                  <w:right w:val="single" w:sz="4" w:space="0" w:color="auto"/>
                </w:tcBorders>
              </w:tcPr>
            </w:tcPrChange>
          </w:tcPr>
          <w:p w14:paraId="5301BDBD" w14:textId="77777777" w:rsidR="00274576" w:rsidDel="008C7BE3" w:rsidRDefault="00274576" w:rsidP="00274576">
            <w:pPr>
              <w:spacing w:line="256" w:lineRule="auto"/>
              <w:rPr>
                <w:del w:id="421" w:author="VanHouten, John (J.A.)" w:date="2021-10-06T13:17:00Z"/>
                <w:rFonts w:cs="Arial"/>
              </w:rPr>
            </w:pPr>
            <w:del w:id="422" w:author="VanHouten, John (J.A.)" w:date="2021-10-06T13:17:00Z">
              <w:r w:rsidDel="008C7BE3">
                <w:rPr>
                  <w:rFonts w:cs="Arial"/>
                </w:rPr>
                <w:delText>ANC functionality will be disabled.</w:delText>
              </w:r>
            </w:del>
          </w:p>
        </w:tc>
        <w:tc>
          <w:tcPr>
            <w:tcW w:w="2846" w:type="dxa"/>
            <w:tcBorders>
              <w:top w:val="single" w:sz="4" w:space="0" w:color="auto"/>
              <w:left w:val="single" w:sz="4" w:space="0" w:color="auto"/>
              <w:bottom w:val="single" w:sz="4" w:space="0" w:color="auto"/>
              <w:right w:val="single" w:sz="4" w:space="0" w:color="auto"/>
            </w:tcBorders>
            <w:tcPrChange w:id="423" w:author="VanHouten, John (J.A.)" w:date="2021-10-06T13:17:00Z">
              <w:tcPr>
                <w:tcW w:w="2947" w:type="dxa"/>
                <w:gridSpan w:val="2"/>
                <w:tcBorders>
                  <w:top w:val="single" w:sz="4" w:space="0" w:color="auto"/>
                  <w:left w:val="single" w:sz="4" w:space="0" w:color="auto"/>
                  <w:bottom w:val="single" w:sz="4" w:space="0" w:color="auto"/>
                  <w:right w:val="single" w:sz="4" w:space="0" w:color="auto"/>
                </w:tcBorders>
              </w:tcPr>
            </w:tcPrChange>
          </w:tcPr>
          <w:p w14:paraId="04D8CE03" w14:textId="77777777" w:rsidR="00274576" w:rsidDel="008C7BE3" w:rsidRDefault="00274576" w:rsidP="00274576">
            <w:pPr>
              <w:spacing w:line="256" w:lineRule="auto"/>
              <w:rPr>
                <w:del w:id="424" w:author="VanHouten, John (J.A.)" w:date="2021-10-06T13:17:00Z"/>
                <w:rFonts w:cs="Arial"/>
              </w:rPr>
            </w:pPr>
            <w:del w:id="425" w:author="VanHouten, John (J.A.)" w:date="2021-10-06T13:17:00Z">
              <w:r w:rsidDel="008C7BE3">
                <w:rPr>
                  <w:rFonts w:cs="Arial"/>
                </w:rPr>
                <w:delText>ANC = Enabled or ESE = Enabled</w:delText>
              </w:r>
            </w:del>
          </w:p>
          <w:p w14:paraId="0C63EE1C" w14:textId="77777777" w:rsidR="00274576" w:rsidDel="008C7BE3" w:rsidRDefault="00274576" w:rsidP="00274576">
            <w:pPr>
              <w:spacing w:line="256" w:lineRule="auto"/>
              <w:rPr>
                <w:del w:id="426" w:author="VanHouten, John (J.A.)" w:date="2021-10-06T13:17:00Z"/>
                <w:rFonts w:cs="Arial"/>
              </w:rPr>
            </w:pPr>
          </w:p>
          <w:p w14:paraId="70B2514E" w14:textId="77777777" w:rsidR="00274576" w:rsidDel="008C7BE3" w:rsidRDefault="00274576" w:rsidP="00274576">
            <w:pPr>
              <w:spacing w:line="256" w:lineRule="auto"/>
              <w:rPr>
                <w:del w:id="427" w:author="VanHouten, John (J.A.)" w:date="2021-10-06T13:17:00Z"/>
                <w:rFonts w:cs="Arial"/>
              </w:rPr>
            </w:pPr>
            <w:del w:id="428" w:author="VanHouten, John (J.A.)" w:date="2021-10-06T13:17:00Z">
              <w:r w:rsidDel="008C7BE3">
                <w:rPr>
                  <w:rFonts w:cs="Arial"/>
                </w:rPr>
                <w:delText>(Mueller Only)</w:delText>
              </w:r>
            </w:del>
          </w:p>
        </w:tc>
      </w:tr>
      <w:tr w:rsidR="00274576" w14:paraId="03AD1E8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C6CFB4D" w14:textId="77777777" w:rsidR="00274576" w:rsidRDefault="00274576" w:rsidP="00274576">
            <w:pPr>
              <w:spacing w:line="256" w:lineRule="auto"/>
              <w:rPr>
                <w:rFonts w:cs="Arial"/>
              </w:rPr>
            </w:pPr>
            <w:r>
              <w:rPr>
                <w:rFonts w:cs="Arial"/>
              </w:rPr>
              <w:t>9A8913</w:t>
            </w:r>
          </w:p>
        </w:tc>
        <w:tc>
          <w:tcPr>
            <w:tcW w:w="1302" w:type="dxa"/>
            <w:tcBorders>
              <w:top w:val="single" w:sz="4" w:space="0" w:color="auto"/>
              <w:left w:val="single" w:sz="4" w:space="0" w:color="auto"/>
              <w:bottom w:val="single" w:sz="4" w:space="0" w:color="auto"/>
              <w:right w:val="single" w:sz="4" w:space="0" w:color="auto"/>
            </w:tcBorders>
            <w:hideMark/>
          </w:tcPr>
          <w:p w14:paraId="6BF179DC"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29DCD24D" w14:textId="77777777" w:rsidR="00274576" w:rsidRDefault="00274576" w:rsidP="00274576">
            <w:pPr>
              <w:spacing w:line="256" w:lineRule="auto"/>
              <w:rPr>
                <w:rFonts w:cs="Arial"/>
              </w:rPr>
            </w:pPr>
            <w:r>
              <w:rPr>
                <w:rFonts w:cs="Arial"/>
              </w:rPr>
              <w:t>Set when SRM indicates that Satellite Antenna is Open.</w:t>
            </w:r>
          </w:p>
        </w:tc>
        <w:tc>
          <w:tcPr>
            <w:tcW w:w="2050" w:type="dxa"/>
            <w:tcBorders>
              <w:top w:val="single" w:sz="4" w:space="0" w:color="auto"/>
              <w:left w:val="single" w:sz="4" w:space="0" w:color="auto"/>
              <w:bottom w:val="single" w:sz="4" w:space="0" w:color="auto"/>
              <w:right w:val="single" w:sz="4" w:space="0" w:color="auto"/>
            </w:tcBorders>
            <w:hideMark/>
          </w:tcPr>
          <w:p w14:paraId="177CA4AC" w14:textId="77777777" w:rsidR="00274576" w:rsidRDefault="00274576" w:rsidP="00274576">
            <w:pPr>
              <w:spacing w:line="256" w:lineRule="auto"/>
              <w:rPr>
                <w:rFonts w:cs="Arial"/>
              </w:rPr>
            </w:pPr>
            <w:r>
              <w:rPr>
                <w:rFonts w:cs="Arial"/>
              </w:rPr>
              <w:t>Satellite Radio will not operate properly.</w:t>
            </w:r>
          </w:p>
        </w:tc>
        <w:tc>
          <w:tcPr>
            <w:tcW w:w="2846" w:type="dxa"/>
            <w:tcBorders>
              <w:top w:val="single" w:sz="4" w:space="0" w:color="auto"/>
              <w:left w:val="single" w:sz="4" w:space="0" w:color="auto"/>
              <w:bottom w:val="single" w:sz="4" w:space="0" w:color="auto"/>
              <w:right w:val="single" w:sz="4" w:space="0" w:color="auto"/>
            </w:tcBorders>
            <w:hideMark/>
          </w:tcPr>
          <w:p w14:paraId="23C62604" w14:textId="77777777" w:rsidR="00274576" w:rsidRDefault="00274576" w:rsidP="00274576">
            <w:pPr>
              <w:spacing w:line="256" w:lineRule="auto"/>
              <w:rPr>
                <w:rFonts w:cs="Arial"/>
              </w:rPr>
            </w:pPr>
            <w:r>
              <w:rPr>
                <w:rFonts w:cs="Arial"/>
              </w:rPr>
              <w:t xml:space="preserve">Internal SDARS = </w:t>
            </w:r>
            <w:proofErr w:type="gramStart"/>
            <w:r>
              <w:rPr>
                <w:rFonts w:cs="Arial"/>
              </w:rPr>
              <w:t>Available  (</w:t>
            </w:r>
            <w:proofErr w:type="gramEnd"/>
            <w:r>
              <w:rPr>
                <w:rFonts w:cs="Arial"/>
              </w:rPr>
              <w:t>Note: this is only for Integrated SDARS and ACM modules)</w:t>
            </w:r>
          </w:p>
        </w:tc>
      </w:tr>
      <w:tr w:rsidR="00274576" w14:paraId="672610E6"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378E7ED" w14:textId="77777777" w:rsidR="00274576" w:rsidRDefault="00274576" w:rsidP="00274576">
            <w:pPr>
              <w:spacing w:line="256" w:lineRule="auto"/>
              <w:rPr>
                <w:rFonts w:cs="Arial"/>
              </w:rPr>
            </w:pPr>
            <w:r>
              <w:rPr>
                <w:rFonts w:cs="Arial"/>
              </w:rPr>
              <w:t>9A8911</w:t>
            </w:r>
          </w:p>
        </w:tc>
        <w:tc>
          <w:tcPr>
            <w:tcW w:w="1302" w:type="dxa"/>
            <w:tcBorders>
              <w:top w:val="single" w:sz="4" w:space="0" w:color="auto"/>
              <w:left w:val="single" w:sz="4" w:space="0" w:color="auto"/>
              <w:bottom w:val="single" w:sz="4" w:space="0" w:color="auto"/>
              <w:right w:val="single" w:sz="4" w:space="0" w:color="auto"/>
            </w:tcBorders>
            <w:hideMark/>
          </w:tcPr>
          <w:p w14:paraId="7066427D"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1E11BBFC" w14:textId="77777777" w:rsidR="00274576" w:rsidRDefault="00274576" w:rsidP="00274576">
            <w:pPr>
              <w:spacing w:line="256" w:lineRule="auto"/>
              <w:rPr>
                <w:rFonts w:cs="Arial"/>
              </w:rPr>
            </w:pPr>
            <w:r>
              <w:rPr>
                <w:rFonts w:cs="Arial"/>
              </w:rPr>
              <w:t>Set when SRM indicates that Satellite Antenna is Shorted to Ground.</w:t>
            </w:r>
          </w:p>
        </w:tc>
        <w:tc>
          <w:tcPr>
            <w:tcW w:w="2050" w:type="dxa"/>
            <w:tcBorders>
              <w:top w:val="single" w:sz="4" w:space="0" w:color="auto"/>
              <w:left w:val="single" w:sz="4" w:space="0" w:color="auto"/>
              <w:bottom w:val="single" w:sz="4" w:space="0" w:color="auto"/>
              <w:right w:val="single" w:sz="4" w:space="0" w:color="auto"/>
            </w:tcBorders>
            <w:hideMark/>
          </w:tcPr>
          <w:p w14:paraId="29656EB7" w14:textId="77777777" w:rsidR="00274576" w:rsidRDefault="00274576" w:rsidP="00274576">
            <w:pPr>
              <w:spacing w:line="256" w:lineRule="auto"/>
              <w:rPr>
                <w:rFonts w:cs="Arial"/>
              </w:rPr>
            </w:pPr>
            <w:r>
              <w:rPr>
                <w:rFonts w:cs="Arial"/>
              </w:rPr>
              <w:t>Satellite Radio will not operate properly.</w:t>
            </w:r>
          </w:p>
        </w:tc>
        <w:tc>
          <w:tcPr>
            <w:tcW w:w="2846" w:type="dxa"/>
            <w:tcBorders>
              <w:top w:val="single" w:sz="4" w:space="0" w:color="auto"/>
              <w:left w:val="single" w:sz="4" w:space="0" w:color="auto"/>
              <w:bottom w:val="single" w:sz="4" w:space="0" w:color="auto"/>
              <w:right w:val="single" w:sz="4" w:space="0" w:color="auto"/>
            </w:tcBorders>
            <w:hideMark/>
          </w:tcPr>
          <w:p w14:paraId="335536DA" w14:textId="77777777" w:rsidR="00274576" w:rsidRDefault="00274576" w:rsidP="00274576">
            <w:pPr>
              <w:spacing w:line="256" w:lineRule="auto"/>
              <w:rPr>
                <w:rFonts w:cs="Arial"/>
              </w:rPr>
            </w:pPr>
            <w:r>
              <w:rPr>
                <w:rFonts w:cs="Arial"/>
              </w:rPr>
              <w:t xml:space="preserve">Internal SDARS = </w:t>
            </w:r>
            <w:proofErr w:type="gramStart"/>
            <w:r>
              <w:rPr>
                <w:rFonts w:cs="Arial"/>
              </w:rPr>
              <w:t>Available  (</w:t>
            </w:r>
            <w:proofErr w:type="gramEnd"/>
            <w:r>
              <w:rPr>
                <w:rFonts w:cs="Arial"/>
              </w:rPr>
              <w:t>Note: this is only for Integrated SDARS and ACM modules)</w:t>
            </w:r>
          </w:p>
        </w:tc>
      </w:tr>
      <w:tr w:rsidR="00274576" w:rsidDel="008C7BE3" w14:paraId="41131EBF" w14:textId="77777777" w:rsidTr="00274576">
        <w:trPr>
          <w:jc w:val="center"/>
          <w:del w:id="429"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A63413D" w14:textId="77777777" w:rsidR="00274576" w:rsidDel="008C7BE3" w:rsidRDefault="00274576" w:rsidP="00274576">
            <w:pPr>
              <w:spacing w:line="256" w:lineRule="auto"/>
              <w:rPr>
                <w:del w:id="430" w:author="VanHouten, John (J.A.)" w:date="2021-10-06T13:18:00Z"/>
                <w:rFonts w:cs="Arial"/>
              </w:rPr>
            </w:pPr>
            <w:del w:id="431" w:author="VanHouten, John (J.A.)" w:date="2021-10-06T13:18:00Z">
              <w:r w:rsidDel="008C7BE3">
                <w:rPr>
                  <w:rFonts w:cs="Arial"/>
                </w:rPr>
                <w:delText>951113</w:delText>
              </w:r>
            </w:del>
          </w:p>
        </w:tc>
        <w:tc>
          <w:tcPr>
            <w:tcW w:w="1302" w:type="dxa"/>
            <w:tcBorders>
              <w:top w:val="single" w:sz="4" w:space="0" w:color="auto"/>
              <w:left w:val="single" w:sz="4" w:space="0" w:color="auto"/>
              <w:bottom w:val="single" w:sz="4" w:space="0" w:color="auto"/>
              <w:right w:val="single" w:sz="4" w:space="0" w:color="auto"/>
            </w:tcBorders>
            <w:hideMark/>
          </w:tcPr>
          <w:p w14:paraId="0CCA9A67" w14:textId="77777777" w:rsidR="00274576" w:rsidDel="008C7BE3" w:rsidRDefault="00274576" w:rsidP="00274576">
            <w:pPr>
              <w:spacing w:line="256" w:lineRule="auto"/>
              <w:rPr>
                <w:del w:id="432" w:author="VanHouten, John (J.A.)" w:date="2021-10-06T13:18:00Z"/>
                <w:rFonts w:cs="Arial"/>
              </w:rPr>
            </w:pPr>
            <w:del w:id="433"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39221B5" w14:textId="77777777" w:rsidR="00274576" w:rsidDel="008C7BE3" w:rsidRDefault="00274576" w:rsidP="00274576">
            <w:pPr>
              <w:spacing w:line="256" w:lineRule="auto"/>
              <w:rPr>
                <w:del w:id="434" w:author="VanHouten, John (J.A.)" w:date="2021-10-06T13:18:00Z"/>
                <w:rFonts w:cs="Arial"/>
              </w:rPr>
            </w:pPr>
            <w:del w:id="435" w:author="VanHouten, John (J.A.)" w:date="2021-10-06T13:18:00Z">
              <w:r w:rsidDel="008C7BE3">
                <w:rPr>
                  <w:rFonts w:cs="Arial"/>
                </w:rPr>
                <w:delText>Set when A2B lost communication with ACM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2823F0C0" w14:textId="77777777" w:rsidR="00274576" w:rsidDel="008C7BE3" w:rsidRDefault="00274576" w:rsidP="00274576">
            <w:pPr>
              <w:spacing w:line="256" w:lineRule="auto"/>
              <w:rPr>
                <w:del w:id="436" w:author="VanHouten, John (J.A.)" w:date="2021-10-06T13:18:00Z"/>
                <w:rFonts w:cs="Arial"/>
              </w:rPr>
            </w:pPr>
            <w:del w:id="437" w:author="VanHouten, John (J.A.)" w:date="2021-10-06T13:18:00Z">
              <w:r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05D7C0FB" w14:textId="77777777" w:rsidR="00274576" w:rsidDel="008C7BE3" w:rsidRDefault="00274576" w:rsidP="00274576">
            <w:pPr>
              <w:spacing w:line="256" w:lineRule="auto"/>
              <w:rPr>
                <w:del w:id="438" w:author="VanHouten, John (J.A.)" w:date="2021-10-06T13:18:00Z"/>
                <w:rFonts w:cs="Arial"/>
              </w:rPr>
            </w:pPr>
            <w:del w:id="439" w:author="VanHouten, John (J.A.)" w:date="2021-10-06T13:18:00Z">
              <w:r w:rsidDel="008C7BE3">
                <w:rPr>
                  <w:rFonts w:cs="Arial"/>
                </w:rPr>
                <w:delText>A2B is enabled.</w:delText>
              </w:r>
            </w:del>
          </w:p>
        </w:tc>
      </w:tr>
      <w:tr w:rsidR="00274576" w:rsidDel="008C7BE3" w14:paraId="3B4315CA" w14:textId="77777777" w:rsidTr="00274576">
        <w:trPr>
          <w:jc w:val="center"/>
          <w:del w:id="440"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58F5CC2" w14:textId="77777777" w:rsidR="00274576" w:rsidDel="008C7BE3" w:rsidRDefault="00274576" w:rsidP="00274576">
            <w:pPr>
              <w:spacing w:line="256" w:lineRule="auto"/>
              <w:rPr>
                <w:del w:id="441" w:author="VanHouten, John (J.A.)" w:date="2021-10-06T13:18:00Z"/>
                <w:rFonts w:cs="Arial"/>
              </w:rPr>
            </w:pPr>
            <w:del w:id="442" w:author="VanHouten, John (J.A.)" w:date="2021-10-06T13:18:00Z">
              <w:r w:rsidDel="008C7BE3">
                <w:rPr>
                  <w:rFonts w:cs="Arial"/>
                </w:rPr>
                <w:delText>950C13</w:delText>
              </w:r>
            </w:del>
          </w:p>
        </w:tc>
        <w:tc>
          <w:tcPr>
            <w:tcW w:w="1302" w:type="dxa"/>
            <w:tcBorders>
              <w:top w:val="single" w:sz="4" w:space="0" w:color="auto"/>
              <w:left w:val="single" w:sz="4" w:space="0" w:color="auto"/>
              <w:bottom w:val="single" w:sz="4" w:space="0" w:color="auto"/>
              <w:right w:val="single" w:sz="4" w:space="0" w:color="auto"/>
            </w:tcBorders>
            <w:hideMark/>
          </w:tcPr>
          <w:p w14:paraId="37E62A03" w14:textId="77777777" w:rsidR="00274576" w:rsidDel="008C7BE3" w:rsidRDefault="00274576" w:rsidP="00274576">
            <w:pPr>
              <w:spacing w:line="256" w:lineRule="auto"/>
              <w:rPr>
                <w:del w:id="443" w:author="VanHouten, John (J.A.)" w:date="2021-10-06T13:18:00Z"/>
                <w:rFonts w:cs="Arial"/>
              </w:rPr>
            </w:pPr>
            <w:del w:id="444" w:author="VanHouten, John (J.A.)" w:date="2021-10-06T13:18:00Z">
              <w:r w:rsidDel="008C7BE3">
                <w:rPr>
                  <w:rFonts w:cs="Arial"/>
                </w:rPr>
                <w:delText xml:space="preserve">Key in Run, ACC, or Delayed Acc.  Voltage is between 10 </w:delText>
              </w:r>
              <w:r w:rsidDel="008C7BE3">
                <w:rPr>
                  <w:rFonts w:cs="Arial"/>
                </w:rPr>
                <w:lastRenderedPageBreak/>
                <w:delText>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13E67D06" w14:textId="77777777" w:rsidR="00274576" w:rsidDel="008C7BE3" w:rsidRDefault="00274576" w:rsidP="00274576">
            <w:pPr>
              <w:spacing w:line="256" w:lineRule="auto"/>
              <w:rPr>
                <w:del w:id="445" w:author="VanHouten, John (J.A.)" w:date="2021-10-06T13:18:00Z"/>
                <w:rFonts w:cs="Arial"/>
              </w:rPr>
            </w:pPr>
            <w:del w:id="446" w:author="VanHouten, John (J.A.)" w:date="2021-10-06T13:18:00Z">
              <w:r w:rsidDel="008C7BE3">
                <w:rPr>
                  <w:rFonts w:cs="Arial"/>
                </w:rPr>
                <w:lastRenderedPageBreak/>
                <w:delText>Set when A2B lost communication with Slave1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C57110C" w14:textId="77777777" w:rsidR="00274576" w:rsidDel="008C7BE3" w:rsidRDefault="00274576" w:rsidP="00274576">
            <w:pPr>
              <w:rPr>
                <w:del w:id="447" w:author="VanHouten, John (J.A.)" w:date="2021-10-06T13:18:00Z"/>
              </w:rPr>
            </w:pPr>
            <w:del w:id="448"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03359FE0" w14:textId="77777777" w:rsidR="00274576" w:rsidDel="008C7BE3" w:rsidRDefault="00274576" w:rsidP="00274576">
            <w:pPr>
              <w:spacing w:line="256" w:lineRule="auto"/>
              <w:rPr>
                <w:del w:id="449" w:author="VanHouten, John (J.A.)" w:date="2021-10-06T13:18:00Z"/>
                <w:rFonts w:cs="Arial"/>
              </w:rPr>
            </w:pPr>
            <w:del w:id="450" w:author="VanHouten, John (J.A.)" w:date="2021-10-06T13:18:00Z">
              <w:r w:rsidDel="008C7BE3">
                <w:rPr>
                  <w:rFonts w:cs="Arial"/>
                </w:rPr>
                <w:delText>A2B is enabled.</w:delText>
              </w:r>
            </w:del>
          </w:p>
        </w:tc>
      </w:tr>
      <w:tr w:rsidR="00274576" w:rsidDel="008C7BE3" w14:paraId="17F7CF8C" w14:textId="77777777" w:rsidTr="00274576">
        <w:trPr>
          <w:jc w:val="center"/>
          <w:del w:id="451"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7A7AFD1" w14:textId="77777777" w:rsidR="00274576" w:rsidDel="008C7BE3" w:rsidRDefault="00274576" w:rsidP="00274576">
            <w:pPr>
              <w:spacing w:line="256" w:lineRule="auto"/>
              <w:rPr>
                <w:del w:id="452" w:author="VanHouten, John (J.A.)" w:date="2021-10-06T13:18:00Z"/>
                <w:rFonts w:cs="Arial"/>
              </w:rPr>
            </w:pPr>
            <w:del w:id="453" w:author="VanHouten, John (J.A.)" w:date="2021-10-06T13:18:00Z">
              <w:r w:rsidDel="008C7BE3">
                <w:rPr>
                  <w:rFonts w:cs="Arial"/>
                </w:rPr>
                <w:delText>950D13</w:delText>
              </w:r>
            </w:del>
          </w:p>
        </w:tc>
        <w:tc>
          <w:tcPr>
            <w:tcW w:w="1302" w:type="dxa"/>
            <w:tcBorders>
              <w:top w:val="single" w:sz="4" w:space="0" w:color="auto"/>
              <w:left w:val="single" w:sz="4" w:space="0" w:color="auto"/>
              <w:bottom w:val="single" w:sz="4" w:space="0" w:color="auto"/>
              <w:right w:val="single" w:sz="4" w:space="0" w:color="auto"/>
            </w:tcBorders>
            <w:hideMark/>
          </w:tcPr>
          <w:p w14:paraId="1710AFB5" w14:textId="77777777" w:rsidR="00274576" w:rsidDel="008C7BE3" w:rsidRDefault="00274576" w:rsidP="00274576">
            <w:pPr>
              <w:spacing w:line="256" w:lineRule="auto"/>
              <w:rPr>
                <w:del w:id="454" w:author="VanHouten, John (J.A.)" w:date="2021-10-06T13:18:00Z"/>
                <w:rFonts w:cs="Arial"/>
              </w:rPr>
            </w:pPr>
            <w:del w:id="455"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63170DE" w14:textId="77777777" w:rsidR="00274576" w:rsidDel="008C7BE3" w:rsidRDefault="00274576" w:rsidP="00274576">
            <w:pPr>
              <w:spacing w:line="256" w:lineRule="auto"/>
              <w:rPr>
                <w:del w:id="456" w:author="VanHouten, John (J.A.)" w:date="2021-10-06T13:18:00Z"/>
                <w:rFonts w:cs="Arial"/>
              </w:rPr>
            </w:pPr>
            <w:del w:id="457" w:author="VanHouten, John (J.A.)" w:date="2021-10-06T13:18:00Z">
              <w:r w:rsidDel="008C7BE3">
                <w:rPr>
                  <w:rFonts w:cs="Arial"/>
                </w:rPr>
                <w:delText>Set when A2B lost communication with Slave2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61C3E4BD" w14:textId="77777777" w:rsidR="00274576" w:rsidDel="008C7BE3" w:rsidRDefault="00274576" w:rsidP="00274576">
            <w:pPr>
              <w:rPr>
                <w:del w:id="458" w:author="VanHouten, John (J.A.)" w:date="2021-10-06T13:18:00Z"/>
              </w:rPr>
            </w:pPr>
            <w:del w:id="459"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332B1CAC" w14:textId="77777777" w:rsidR="00274576" w:rsidDel="008C7BE3" w:rsidRDefault="00274576" w:rsidP="00274576">
            <w:pPr>
              <w:spacing w:line="256" w:lineRule="auto"/>
              <w:rPr>
                <w:del w:id="460" w:author="VanHouten, John (J.A.)" w:date="2021-10-06T13:18:00Z"/>
                <w:rFonts w:cs="Arial"/>
              </w:rPr>
            </w:pPr>
            <w:del w:id="461" w:author="VanHouten, John (J.A.)" w:date="2021-10-06T13:18:00Z">
              <w:r w:rsidDel="008C7BE3">
                <w:rPr>
                  <w:rFonts w:cs="Arial"/>
                </w:rPr>
                <w:delText>A2B is enabled.</w:delText>
              </w:r>
            </w:del>
          </w:p>
        </w:tc>
      </w:tr>
      <w:tr w:rsidR="00274576" w:rsidDel="008C7BE3" w14:paraId="50A4B311" w14:textId="77777777" w:rsidTr="00274576">
        <w:trPr>
          <w:jc w:val="center"/>
          <w:del w:id="462"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8E1F844" w14:textId="77777777" w:rsidR="00274576" w:rsidDel="008C7BE3" w:rsidRDefault="00274576" w:rsidP="00274576">
            <w:pPr>
              <w:spacing w:line="256" w:lineRule="auto"/>
              <w:rPr>
                <w:del w:id="463" w:author="VanHouten, John (J.A.)" w:date="2021-10-06T13:18:00Z"/>
                <w:rFonts w:cs="Arial"/>
              </w:rPr>
            </w:pPr>
            <w:del w:id="464" w:author="VanHouten, John (J.A.)" w:date="2021-10-06T13:18:00Z">
              <w:r w:rsidDel="008C7BE3">
                <w:rPr>
                  <w:rFonts w:cs="Arial"/>
                </w:rPr>
                <w:delText>950E13</w:delText>
              </w:r>
            </w:del>
          </w:p>
        </w:tc>
        <w:tc>
          <w:tcPr>
            <w:tcW w:w="1302" w:type="dxa"/>
            <w:tcBorders>
              <w:top w:val="single" w:sz="4" w:space="0" w:color="auto"/>
              <w:left w:val="single" w:sz="4" w:space="0" w:color="auto"/>
              <w:bottom w:val="single" w:sz="4" w:space="0" w:color="auto"/>
              <w:right w:val="single" w:sz="4" w:space="0" w:color="auto"/>
            </w:tcBorders>
            <w:hideMark/>
          </w:tcPr>
          <w:p w14:paraId="2FFE0A57" w14:textId="77777777" w:rsidR="00274576" w:rsidDel="008C7BE3" w:rsidRDefault="00274576" w:rsidP="00274576">
            <w:pPr>
              <w:spacing w:line="256" w:lineRule="auto"/>
              <w:rPr>
                <w:del w:id="465" w:author="VanHouten, John (J.A.)" w:date="2021-10-06T13:18:00Z"/>
                <w:rFonts w:cs="Arial"/>
              </w:rPr>
            </w:pPr>
            <w:del w:id="466"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3FDF89F1" w14:textId="77777777" w:rsidR="00274576" w:rsidDel="008C7BE3" w:rsidRDefault="00274576" w:rsidP="00274576">
            <w:pPr>
              <w:spacing w:line="256" w:lineRule="auto"/>
              <w:rPr>
                <w:del w:id="467" w:author="VanHouten, John (J.A.)" w:date="2021-10-06T13:18:00Z"/>
                <w:rFonts w:cs="Arial"/>
              </w:rPr>
            </w:pPr>
            <w:del w:id="468" w:author="VanHouten, John (J.A.)" w:date="2021-10-06T13:18:00Z">
              <w:r w:rsidDel="008C7BE3">
                <w:rPr>
                  <w:rFonts w:cs="Arial"/>
                </w:rPr>
                <w:delText>Set when A2B lost communication with Slave3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7DBBB053" w14:textId="77777777" w:rsidR="00274576" w:rsidDel="008C7BE3" w:rsidRDefault="00274576" w:rsidP="00274576">
            <w:pPr>
              <w:rPr>
                <w:del w:id="469" w:author="VanHouten, John (J.A.)" w:date="2021-10-06T13:18:00Z"/>
              </w:rPr>
            </w:pPr>
            <w:del w:id="470"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4684ED3" w14:textId="77777777" w:rsidR="00274576" w:rsidDel="008C7BE3" w:rsidRDefault="00274576" w:rsidP="00274576">
            <w:pPr>
              <w:spacing w:line="256" w:lineRule="auto"/>
              <w:rPr>
                <w:del w:id="471" w:author="VanHouten, John (J.A.)" w:date="2021-10-06T13:18:00Z"/>
                <w:rFonts w:cs="Arial"/>
              </w:rPr>
            </w:pPr>
            <w:del w:id="472" w:author="VanHouten, John (J.A.)" w:date="2021-10-06T13:18:00Z">
              <w:r w:rsidDel="008C7BE3">
                <w:rPr>
                  <w:rFonts w:cs="Arial"/>
                </w:rPr>
                <w:delText>A2B is enabled.</w:delText>
              </w:r>
            </w:del>
          </w:p>
        </w:tc>
      </w:tr>
      <w:tr w:rsidR="00274576" w:rsidDel="008C7BE3" w14:paraId="2B7CDA05" w14:textId="77777777" w:rsidTr="00274576">
        <w:trPr>
          <w:jc w:val="center"/>
          <w:del w:id="473"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97678C7" w14:textId="77777777" w:rsidR="00274576" w:rsidDel="008C7BE3" w:rsidRDefault="00274576" w:rsidP="00274576">
            <w:pPr>
              <w:spacing w:line="256" w:lineRule="auto"/>
              <w:rPr>
                <w:del w:id="474" w:author="VanHouten, John (J.A.)" w:date="2021-10-06T13:18:00Z"/>
                <w:rFonts w:cs="Arial"/>
              </w:rPr>
            </w:pPr>
            <w:del w:id="475" w:author="VanHouten, John (J.A.)" w:date="2021-10-06T13:18:00Z">
              <w:r w:rsidDel="008C7BE3">
                <w:rPr>
                  <w:rFonts w:cs="Arial"/>
                </w:rPr>
                <w:delText>950F13</w:delText>
              </w:r>
            </w:del>
          </w:p>
        </w:tc>
        <w:tc>
          <w:tcPr>
            <w:tcW w:w="1302" w:type="dxa"/>
            <w:tcBorders>
              <w:top w:val="single" w:sz="4" w:space="0" w:color="auto"/>
              <w:left w:val="single" w:sz="4" w:space="0" w:color="auto"/>
              <w:bottom w:val="single" w:sz="4" w:space="0" w:color="auto"/>
              <w:right w:val="single" w:sz="4" w:space="0" w:color="auto"/>
            </w:tcBorders>
            <w:hideMark/>
          </w:tcPr>
          <w:p w14:paraId="31044FD2" w14:textId="77777777" w:rsidR="00274576" w:rsidDel="008C7BE3" w:rsidRDefault="00274576" w:rsidP="00274576">
            <w:pPr>
              <w:spacing w:line="256" w:lineRule="auto"/>
              <w:rPr>
                <w:del w:id="476" w:author="VanHouten, John (J.A.)" w:date="2021-10-06T13:18:00Z"/>
                <w:rFonts w:cs="Arial"/>
              </w:rPr>
            </w:pPr>
            <w:del w:id="477"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0D7709DA" w14:textId="77777777" w:rsidR="00274576" w:rsidDel="008C7BE3" w:rsidRDefault="00274576" w:rsidP="00274576">
            <w:pPr>
              <w:spacing w:line="256" w:lineRule="auto"/>
              <w:rPr>
                <w:del w:id="478" w:author="VanHouten, John (J.A.)" w:date="2021-10-06T13:18:00Z"/>
                <w:rFonts w:cs="Arial"/>
              </w:rPr>
            </w:pPr>
            <w:del w:id="479" w:author="VanHouten, John (J.A.)" w:date="2021-10-06T13:18:00Z">
              <w:r w:rsidDel="008C7BE3">
                <w:rPr>
                  <w:rFonts w:cs="Arial"/>
                </w:rPr>
                <w:delText>Set when A2B lost communication with Slave4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2AC1AC84" w14:textId="77777777" w:rsidR="00274576" w:rsidDel="008C7BE3" w:rsidRDefault="00274576" w:rsidP="00274576">
            <w:pPr>
              <w:rPr>
                <w:del w:id="480" w:author="VanHouten, John (J.A.)" w:date="2021-10-06T13:18:00Z"/>
              </w:rPr>
            </w:pPr>
            <w:del w:id="481"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6303FFE5" w14:textId="77777777" w:rsidR="00274576" w:rsidDel="008C7BE3" w:rsidRDefault="00274576" w:rsidP="00274576">
            <w:pPr>
              <w:spacing w:line="256" w:lineRule="auto"/>
              <w:rPr>
                <w:del w:id="482" w:author="VanHouten, John (J.A.)" w:date="2021-10-06T13:18:00Z"/>
                <w:rFonts w:cs="Arial"/>
              </w:rPr>
            </w:pPr>
            <w:del w:id="483" w:author="VanHouten, John (J.A.)" w:date="2021-10-06T13:18:00Z">
              <w:r w:rsidDel="008C7BE3">
                <w:rPr>
                  <w:rFonts w:cs="Arial"/>
                </w:rPr>
                <w:delText>A2B is enabled.</w:delText>
              </w:r>
            </w:del>
          </w:p>
        </w:tc>
      </w:tr>
      <w:tr w:rsidR="00274576" w:rsidDel="008C7BE3" w14:paraId="1B1F59B5" w14:textId="77777777" w:rsidTr="00274576">
        <w:trPr>
          <w:jc w:val="center"/>
          <w:del w:id="484"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FC4C5E2" w14:textId="77777777" w:rsidR="00274576" w:rsidDel="008C7BE3" w:rsidRDefault="00274576" w:rsidP="00274576">
            <w:pPr>
              <w:spacing w:line="256" w:lineRule="auto"/>
              <w:rPr>
                <w:del w:id="485" w:author="VanHouten, John (J.A.)" w:date="2021-10-06T13:18:00Z"/>
                <w:rFonts w:cs="Arial"/>
              </w:rPr>
            </w:pPr>
            <w:del w:id="486" w:author="VanHouten, John (J.A.)" w:date="2021-10-06T13:18:00Z">
              <w:r w:rsidDel="008C7BE3">
                <w:rPr>
                  <w:rFonts w:cs="Arial"/>
                </w:rPr>
                <w:delText>951013</w:delText>
              </w:r>
            </w:del>
          </w:p>
        </w:tc>
        <w:tc>
          <w:tcPr>
            <w:tcW w:w="1302" w:type="dxa"/>
            <w:tcBorders>
              <w:top w:val="single" w:sz="4" w:space="0" w:color="auto"/>
              <w:left w:val="single" w:sz="4" w:space="0" w:color="auto"/>
              <w:bottom w:val="single" w:sz="4" w:space="0" w:color="auto"/>
              <w:right w:val="single" w:sz="4" w:space="0" w:color="auto"/>
            </w:tcBorders>
            <w:hideMark/>
          </w:tcPr>
          <w:p w14:paraId="6AE867A9" w14:textId="77777777" w:rsidR="00274576" w:rsidDel="008C7BE3" w:rsidRDefault="00274576" w:rsidP="00274576">
            <w:pPr>
              <w:spacing w:line="256" w:lineRule="auto"/>
              <w:rPr>
                <w:del w:id="487" w:author="VanHouten, John (J.A.)" w:date="2021-10-06T13:18:00Z"/>
                <w:rFonts w:cs="Arial"/>
              </w:rPr>
            </w:pPr>
            <w:del w:id="488"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0DDA245" w14:textId="77777777" w:rsidR="00274576" w:rsidDel="008C7BE3" w:rsidRDefault="00274576" w:rsidP="00274576">
            <w:pPr>
              <w:spacing w:line="256" w:lineRule="auto"/>
              <w:rPr>
                <w:del w:id="489" w:author="VanHouten, John (J.A.)" w:date="2021-10-06T13:18:00Z"/>
                <w:rFonts w:cs="Arial"/>
              </w:rPr>
            </w:pPr>
            <w:del w:id="490" w:author="VanHouten, John (J.A.)" w:date="2021-10-06T13:18:00Z">
              <w:r w:rsidDel="008C7BE3">
                <w:rPr>
                  <w:rFonts w:cs="Arial"/>
                </w:rPr>
                <w:delText>Set when A2B lost communication with Slave5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1A73638" w14:textId="77777777" w:rsidR="00274576" w:rsidDel="008C7BE3" w:rsidRDefault="00274576" w:rsidP="00274576">
            <w:pPr>
              <w:rPr>
                <w:del w:id="491" w:author="VanHouten, John (J.A.)" w:date="2021-10-06T13:18:00Z"/>
              </w:rPr>
            </w:pPr>
            <w:del w:id="492"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06D7AD48" w14:textId="77777777" w:rsidR="00274576" w:rsidDel="008C7BE3" w:rsidRDefault="00274576" w:rsidP="00274576">
            <w:pPr>
              <w:spacing w:line="256" w:lineRule="auto"/>
              <w:rPr>
                <w:del w:id="493" w:author="VanHouten, John (J.A.)" w:date="2021-10-06T13:18:00Z"/>
                <w:rFonts w:cs="Arial"/>
              </w:rPr>
            </w:pPr>
            <w:del w:id="494" w:author="VanHouten, John (J.A.)" w:date="2021-10-06T13:18:00Z">
              <w:r w:rsidDel="008C7BE3">
                <w:rPr>
                  <w:rFonts w:cs="Arial"/>
                </w:rPr>
                <w:delText>A2B is enabled.</w:delText>
              </w:r>
            </w:del>
          </w:p>
        </w:tc>
      </w:tr>
      <w:tr w:rsidR="00274576" w:rsidDel="008C7BE3" w14:paraId="3937377C" w14:textId="77777777" w:rsidTr="00274576">
        <w:trPr>
          <w:jc w:val="center"/>
          <w:del w:id="495"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CC13CBA" w14:textId="77777777" w:rsidR="00274576" w:rsidDel="008C7BE3" w:rsidRDefault="00274576" w:rsidP="00274576">
            <w:pPr>
              <w:spacing w:line="256" w:lineRule="auto"/>
              <w:rPr>
                <w:del w:id="496" w:author="VanHouten, John (J.A.)" w:date="2021-10-06T13:18:00Z"/>
                <w:rFonts w:cs="Arial"/>
              </w:rPr>
            </w:pPr>
            <w:del w:id="497" w:author="VanHouten, John (J.A.)" w:date="2021-10-06T13:18:00Z">
              <w:r w:rsidDel="008C7BE3">
                <w:rPr>
                  <w:rFonts w:cs="Arial"/>
                </w:rPr>
                <w:delText>951111</w:delText>
              </w:r>
            </w:del>
          </w:p>
        </w:tc>
        <w:tc>
          <w:tcPr>
            <w:tcW w:w="1302" w:type="dxa"/>
            <w:tcBorders>
              <w:top w:val="single" w:sz="4" w:space="0" w:color="auto"/>
              <w:left w:val="single" w:sz="4" w:space="0" w:color="auto"/>
              <w:bottom w:val="single" w:sz="4" w:space="0" w:color="auto"/>
              <w:right w:val="single" w:sz="4" w:space="0" w:color="auto"/>
            </w:tcBorders>
            <w:hideMark/>
          </w:tcPr>
          <w:p w14:paraId="3C435DBC" w14:textId="77777777" w:rsidR="00274576" w:rsidDel="008C7BE3" w:rsidRDefault="00274576" w:rsidP="00274576">
            <w:pPr>
              <w:spacing w:line="256" w:lineRule="auto"/>
              <w:rPr>
                <w:del w:id="498" w:author="VanHouten, John (J.A.)" w:date="2021-10-06T13:18:00Z"/>
                <w:rFonts w:cs="Arial"/>
              </w:rPr>
            </w:pPr>
            <w:del w:id="499"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F6FD34A" w14:textId="77777777" w:rsidR="00274576" w:rsidDel="008C7BE3" w:rsidRDefault="00274576" w:rsidP="00274576">
            <w:pPr>
              <w:spacing w:line="256" w:lineRule="auto"/>
              <w:rPr>
                <w:del w:id="500" w:author="VanHouten, John (J.A.)" w:date="2021-10-06T13:18:00Z"/>
                <w:rFonts w:cs="Arial"/>
              </w:rPr>
            </w:pPr>
            <w:del w:id="501" w:author="VanHouten, John (J.A.)" w:date="2021-10-06T13:18:00Z">
              <w:r w:rsidDel="008C7BE3">
                <w:rPr>
                  <w:rFonts w:cs="Arial"/>
                </w:rPr>
                <w:delText>Set when A2B is short to ground with ACM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009CC40" w14:textId="77777777" w:rsidR="00274576" w:rsidDel="008C7BE3" w:rsidRDefault="00274576" w:rsidP="00274576">
            <w:pPr>
              <w:rPr>
                <w:del w:id="502" w:author="VanHouten, John (J.A.)" w:date="2021-10-06T13:18:00Z"/>
              </w:rPr>
            </w:pPr>
            <w:del w:id="503"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12ED6B39" w14:textId="77777777" w:rsidR="00274576" w:rsidDel="008C7BE3" w:rsidRDefault="00274576" w:rsidP="00274576">
            <w:pPr>
              <w:spacing w:line="256" w:lineRule="auto"/>
              <w:rPr>
                <w:del w:id="504" w:author="VanHouten, John (J.A.)" w:date="2021-10-06T13:18:00Z"/>
                <w:rFonts w:cs="Arial"/>
              </w:rPr>
            </w:pPr>
            <w:del w:id="505" w:author="VanHouten, John (J.A.)" w:date="2021-10-06T13:18:00Z">
              <w:r w:rsidDel="008C7BE3">
                <w:rPr>
                  <w:rFonts w:cs="Arial"/>
                </w:rPr>
                <w:delText>A2B is enabled.</w:delText>
              </w:r>
            </w:del>
          </w:p>
        </w:tc>
      </w:tr>
      <w:tr w:rsidR="00274576" w:rsidDel="008C7BE3" w14:paraId="71EE73E7" w14:textId="77777777" w:rsidTr="00274576">
        <w:trPr>
          <w:jc w:val="center"/>
          <w:del w:id="506"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6586603" w14:textId="77777777" w:rsidR="00274576" w:rsidDel="008C7BE3" w:rsidRDefault="00274576" w:rsidP="00274576">
            <w:pPr>
              <w:spacing w:line="256" w:lineRule="auto"/>
              <w:rPr>
                <w:del w:id="507" w:author="VanHouten, John (J.A.)" w:date="2021-10-06T13:18:00Z"/>
                <w:rFonts w:cs="Arial"/>
              </w:rPr>
            </w:pPr>
            <w:del w:id="508" w:author="VanHouten, John (J.A.)" w:date="2021-10-06T13:18:00Z">
              <w:r w:rsidDel="008C7BE3">
                <w:rPr>
                  <w:rFonts w:cs="Arial"/>
                </w:rPr>
                <w:delText>950C11</w:delText>
              </w:r>
            </w:del>
          </w:p>
        </w:tc>
        <w:tc>
          <w:tcPr>
            <w:tcW w:w="1302" w:type="dxa"/>
            <w:tcBorders>
              <w:top w:val="single" w:sz="4" w:space="0" w:color="auto"/>
              <w:left w:val="single" w:sz="4" w:space="0" w:color="auto"/>
              <w:bottom w:val="single" w:sz="4" w:space="0" w:color="auto"/>
              <w:right w:val="single" w:sz="4" w:space="0" w:color="auto"/>
            </w:tcBorders>
            <w:hideMark/>
          </w:tcPr>
          <w:p w14:paraId="584E39CF" w14:textId="77777777" w:rsidR="00274576" w:rsidDel="008C7BE3" w:rsidRDefault="00274576" w:rsidP="00274576">
            <w:pPr>
              <w:spacing w:line="256" w:lineRule="auto"/>
              <w:rPr>
                <w:del w:id="509" w:author="VanHouten, John (J.A.)" w:date="2021-10-06T13:18:00Z"/>
                <w:rFonts w:cs="Arial"/>
              </w:rPr>
            </w:pPr>
            <w:del w:id="510"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C0CA74B" w14:textId="77777777" w:rsidR="00274576" w:rsidDel="008C7BE3" w:rsidRDefault="00274576" w:rsidP="00274576">
            <w:pPr>
              <w:spacing w:line="256" w:lineRule="auto"/>
              <w:rPr>
                <w:del w:id="511" w:author="VanHouten, John (J.A.)" w:date="2021-10-06T13:18:00Z"/>
                <w:rFonts w:cs="Arial"/>
              </w:rPr>
            </w:pPr>
            <w:del w:id="512" w:author="VanHouten, John (J.A.)" w:date="2021-10-06T13:18:00Z">
              <w:r w:rsidDel="008C7BE3">
                <w:rPr>
                  <w:rFonts w:cs="Arial"/>
                </w:rPr>
                <w:delText>Set when A2B is short to ground with Slave1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1C7AD412" w14:textId="77777777" w:rsidR="00274576" w:rsidDel="008C7BE3" w:rsidRDefault="00274576" w:rsidP="00274576">
            <w:pPr>
              <w:rPr>
                <w:del w:id="513" w:author="VanHouten, John (J.A.)" w:date="2021-10-06T13:18:00Z"/>
              </w:rPr>
            </w:pPr>
            <w:del w:id="514"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F2678A1" w14:textId="77777777" w:rsidR="00274576" w:rsidDel="008C7BE3" w:rsidRDefault="00274576" w:rsidP="00274576">
            <w:pPr>
              <w:spacing w:line="256" w:lineRule="auto"/>
              <w:rPr>
                <w:del w:id="515" w:author="VanHouten, John (J.A.)" w:date="2021-10-06T13:18:00Z"/>
                <w:rFonts w:cs="Arial"/>
              </w:rPr>
            </w:pPr>
            <w:del w:id="516" w:author="VanHouten, John (J.A.)" w:date="2021-10-06T13:18:00Z">
              <w:r w:rsidDel="008C7BE3">
                <w:rPr>
                  <w:rFonts w:cs="Arial"/>
                </w:rPr>
                <w:delText>A2B is enabled.</w:delText>
              </w:r>
            </w:del>
          </w:p>
        </w:tc>
      </w:tr>
      <w:tr w:rsidR="00274576" w:rsidDel="008C7BE3" w14:paraId="65BED3BD" w14:textId="77777777" w:rsidTr="00274576">
        <w:trPr>
          <w:jc w:val="center"/>
          <w:del w:id="517"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3E166B1" w14:textId="77777777" w:rsidR="00274576" w:rsidDel="008C7BE3" w:rsidRDefault="00274576" w:rsidP="00274576">
            <w:pPr>
              <w:spacing w:line="256" w:lineRule="auto"/>
              <w:rPr>
                <w:del w:id="518" w:author="VanHouten, John (J.A.)" w:date="2021-10-06T13:18:00Z"/>
                <w:rFonts w:cs="Arial"/>
              </w:rPr>
            </w:pPr>
            <w:del w:id="519" w:author="VanHouten, John (J.A.)" w:date="2021-10-06T13:18:00Z">
              <w:r w:rsidDel="008C7BE3">
                <w:rPr>
                  <w:rFonts w:cs="Arial"/>
                </w:rPr>
                <w:delText>950D11</w:delText>
              </w:r>
            </w:del>
          </w:p>
        </w:tc>
        <w:tc>
          <w:tcPr>
            <w:tcW w:w="1302" w:type="dxa"/>
            <w:tcBorders>
              <w:top w:val="single" w:sz="4" w:space="0" w:color="auto"/>
              <w:left w:val="single" w:sz="4" w:space="0" w:color="auto"/>
              <w:bottom w:val="single" w:sz="4" w:space="0" w:color="auto"/>
              <w:right w:val="single" w:sz="4" w:space="0" w:color="auto"/>
            </w:tcBorders>
            <w:hideMark/>
          </w:tcPr>
          <w:p w14:paraId="592D8537" w14:textId="77777777" w:rsidR="00274576" w:rsidDel="008C7BE3" w:rsidRDefault="00274576" w:rsidP="00274576">
            <w:pPr>
              <w:spacing w:line="256" w:lineRule="auto"/>
              <w:rPr>
                <w:del w:id="520" w:author="VanHouten, John (J.A.)" w:date="2021-10-06T13:18:00Z"/>
                <w:rFonts w:cs="Arial"/>
              </w:rPr>
            </w:pPr>
            <w:del w:id="521" w:author="VanHouten, John (J.A.)" w:date="2021-10-06T13:18:00Z">
              <w:r w:rsidDel="008C7BE3">
                <w:rPr>
                  <w:rFonts w:cs="Arial"/>
                </w:rPr>
                <w:delText xml:space="preserve">Key in Run, ACC, or Delayed Acc.  Voltage is </w:delText>
              </w:r>
              <w:r w:rsidDel="008C7BE3">
                <w:rPr>
                  <w:rFonts w:cs="Arial"/>
                </w:rPr>
                <w:lastRenderedPageBreak/>
                <w:delText>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25C84EB" w14:textId="77777777" w:rsidR="00274576" w:rsidDel="008C7BE3" w:rsidRDefault="00274576" w:rsidP="00274576">
            <w:pPr>
              <w:spacing w:line="256" w:lineRule="auto"/>
              <w:rPr>
                <w:del w:id="522" w:author="VanHouten, John (J.A.)" w:date="2021-10-06T13:18:00Z"/>
                <w:rFonts w:cs="Arial"/>
              </w:rPr>
            </w:pPr>
            <w:del w:id="523" w:author="VanHouten, John (J.A.)" w:date="2021-10-06T13:18:00Z">
              <w:r w:rsidDel="008C7BE3">
                <w:rPr>
                  <w:rFonts w:cs="Arial"/>
                </w:rPr>
                <w:lastRenderedPageBreak/>
                <w:delText>Set when A2B short to ground with Slave2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72640176" w14:textId="77777777" w:rsidR="00274576" w:rsidDel="008C7BE3" w:rsidRDefault="00274576" w:rsidP="00274576">
            <w:pPr>
              <w:rPr>
                <w:del w:id="524" w:author="VanHouten, John (J.A.)" w:date="2021-10-06T13:18:00Z"/>
              </w:rPr>
            </w:pPr>
            <w:del w:id="525"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019900C2" w14:textId="77777777" w:rsidR="00274576" w:rsidDel="008C7BE3" w:rsidRDefault="00274576" w:rsidP="00274576">
            <w:pPr>
              <w:spacing w:line="256" w:lineRule="auto"/>
              <w:rPr>
                <w:del w:id="526" w:author="VanHouten, John (J.A.)" w:date="2021-10-06T13:18:00Z"/>
                <w:rFonts w:cs="Arial"/>
              </w:rPr>
            </w:pPr>
            <w:del w:id="527" w:author="VanHouten, John (J.A.)" w:date="2021-10-06T13:18:00Z">
              <w:r w:rsidDel="008C7BE3">
                <w:rPr>
                  <w:rFonts w:cs="Arial"/>
                </w:rPr>
                <w:delText>A2B is enabled.</w:delText>
              </w:r>
            </w:del>
          </w:p>
        </w:tc>
      </w:tr>
      <w:tr w:rsidR="00274576" w:rsidDel="008C7BE3" w14:paraId="511970F3" w14:textId="77777777" w:rsidTr="00274576">
        <w:trPr>
          <w:jc w:val="center"/>
          <w:del w:id="528"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4CDDB84" w14:textId="77777777" w:rsidR="00274576" w:rsidDel="008C7BE3" w:rsidRDefault="00274576" w:rsidP="00274576">
            <w:pPr>
              <w:spacing w:line="256" w:lineRule="auto"/>
              <w:rPr>
                <w:del w:id="529" w:author="VanHouten, John (J.A.)" w:date="2021-10-06T13:18:00Z"/>
                <w:rFonts w:cs="Arial"/>
              </w:rPr>
            </w:pPr>
            <w:del w:id="530" w:author="VanHouten, John (J.A.)" w:date="2021-10-06T13:18:00Z">
              <w:r w:rsidDel="008C7BE3">
                <w:rPr>
                  <w:rFonts w:cs="Arial"/>
                </w:rPr>
                <w:delText>950E11</w:delText>
              </w:r>
            </w:del>
          </w:p>
        </w:tc>
        <w:tc>
          <w:tcPr>
            <w:tcW w:w="1302" w:type="dxa"/>
            <w:tcBorders>
              <w:top w:val="single" w:sz="4" w:space="0" w:color="auto"/>
              <w:left w:val="single" w:sz="4" w:space="0" w:color="auto"/>
              <w:bottom w:val="single" w:sz="4" w:space="0" w:color="auto"/>
              <w:right w:val="single" w:sz="4" w:space="0" w:color="auto"/>
            </w:tcBorders>
            <w:hideMark/>
          </w:tcPr>
          <w:p w14:paraId="486B44CC" w14:textId="77777777" w:rsidR="00274576" w:rsidDel="008C7BE3" w:rsidRDefault="00274576" w:rsidP="00274576">
            <w:pPr>
              <w:spacing w:line="256" w:lineRule="auto"/>
              <w:rPr>
                <w:del w:id="531" w:author="VanHouten, John (J.A.)" w:date="2021-10-06T13:18:00Z"/>
                <w:rFonts w:cs="Arial"/>
              </w:rPr>
            </w:pPr>
            <w:del w:id="532"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63B2AE3" w14:textId="77777777" w:rsidR="00274576" w:rsidDel="008C7BE3" w:rsidRDefault="00274576" w:rsidP="00274576">
            <w:pPr>
              <w:spacing w:line="256" w:lineRule="auto"/>
              <w:rPr>
                <w:del w:id="533" w:author="VanHouten, John (J.A.)" w:date="2021-10-06T13:18:00Z"/>
                <w:rFonts w:cs="Arial"/>
              </w:rPr>
            </w:pPr>
            <w:del w:id="534" w:author="VanHouten, John (J.A.)" w:date="2021-10-06T13:18:00Z">
              <w:r w:rsidDel="008C7BE3">
                <w:rPr>
                  <w:rFonts w:cs="Arial"/>
                </w:rPr>
                <w:delText>Set when A2B short to ground with Slave3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36E92C12" w14:textId="77777777" w:rsidR="00274576" w:rsidDel="008C7BE3" w:rsidRDefault="00274576" w:rsidP="00274576">
            <w:pPr>
              <w:rPr>
                <w:del w:id="535" w:author="VanHouten, John (J.A.)" w:date="2021-10-06T13:18:00Z"/>
              </w:rPr>
            </w:pPr>
            <w:del w:id="536"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A4C6DB5" w14:textId="77777777" w:rsidR="00274576" w:rsidDel="008C7BE3" w:rsidRDefault="00274576" w:rsidP="00274576">
            <w:pPr>
              <w:spacing w:line="256" w:lineRule="auto"/>
              <w:rPr>
                <w:del w:id="537" w:author="VanHouten, John (J.A.)" w:date="2021-10-06T13:18:00Z"/>
                <w:rFonts w:cs="Arial"/>
              </w:rPr>
            </w:pPr>
            <w:del w:id="538" w:author="VanHouten, John (J.A.)" w:date="2021-10-06T13:18:00Z">
              <w:r w:rsidDel="008C7BE3">
                <w:rPr>
                  <w:rFonts w:cs="Arial"/>
                </w:rPr>
                <w:delText>A2B is enabled.</w:delText>
              </w:r>
            </w:del>
          </w:p>
        </w:tc>
      </w:tr>
      <w:tr w:rsidR="00274576" w:rsidDel="008C7BE3" w14:paraId="4800D3BD" w14:textId="77777777" w:rsidTr="00274576">
        <w:trPr>
          <w:jc w:val="center"/>
          <w:del w:id="539"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80EFCF5" w14:textId="77777777" w:rsidR="00274576" w:rsidDel="008C7BE3" w:rsidRDefault="00274576" w:rsidP="00274576">
            <w:pPr>
              <w:spacing w:line="256" w:lineRule="auto"/>
              <w:rPr>
                <w:del w:id="540" w:author="VanHouten, John (J.A.)" w:date="2021-10-06T13:18:00Z"/>
                <w:rFonts w:cs="Arial"/>
              </w:rPr>
            </w:pPr>
            <w:del w:id="541" w:author="VanHouten, John (J.A.)" w:date="2021-10-06T13:18:00Z">
              <w:r w:rsidDel="008C7BE3">
                <w:rPr>
                  <w:rFonts w:cs="Arial"/>
                </w:rPr>
                <w:delText>950F11</w:delText>
              </w:r>
            </w:del>
          </w:p>
        </w:tc>
        <w:tc>
          <w:tcPr>
            <w:tcW w:w="1302" w:type="dxa"/>
            <w:tcBorders>
              <w:top w:val="single" w:sz="4" w:space="0" w:color="auto"/>
              <w:left w:val="single" w:sz="4" w:space="0" w:color="auto"/>
              <w:bottom w:val="single" w:sz="4" w:space="0" w:color="auto"/>
              <w:right w:val="single" w:sz="4" w:space="0" w:color="auto"/>
            </w:tcBorders>
            <w:hideMark/>
          </w:tcPr>
          <w:p w14:paraId="520B254F" w14:textId="77777777" w:rsidR="00274576" w:rsidDel="008C7BE3" w:rsidRDefault="00274576" w:rsidP="00274576">
            <w:pPr>
              <w:spacing w:line="256" w:lineRule="auto"/>
              <w:rPr>
                <w:del w:id="542" w:author="VanHouten, John (J.A.)" w:date="2021-10-06T13:18:00Z"/>
                <w:rFonts w:cs="Arial"/>
              </w:rPr>
            </w:pPr>
            <w:del w:id="543"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10A32D88" w14:textId="77777777" w:rsidR="00274576" w:rsidDel="008C7BE3" w:rsidRDefault="00274576" w:rsidP="00274576">
            <w:pPr>
              <w:spacing w:line="256" w:lineRule="auto"/>
              <w:rPr>
                <w:del w:id="544" w:author="VanHouten, John (J.A.)" w:date="2021-10-06T13:18:00Z"/>
                <w:rFonts w:cs="Arial"/>
              </w:rPr>
            </w:pPr>
            <w:del w:id="545" w:author="VanHouten, John (J.A.)" w:date="2021-10-06T13:18:00Z">
              <w:r w:rsidDel="008C7BE3">
                <w:rPr>
                  <w:rFonts w:cs="Arial"/>
                </w:rPr>
                <w:delText>Set when A2B short to ground with Slave4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5F16681C" w14:textId="77777777" w:rsidR="00274576" w:rsidDel="008C7BE3" w:rsidRDefault="00274576" w:rsidP="00274576">
            <w:pPr>
              <w:rPr>
                <w:del w:id="546" w:author="VanHouten, John (J.A.)" w:date="2021-10-06T13:18:00Z"/>
              </w:rPr>
            </w:pPr>
            <w:del w:id="547"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79A4F2BA" w14:textId="77777777" w:rsidR="00274576" w:rsidDel="008C7BE3" w:rsidRDefault="00274576" w:rsidP="00274576">
            <w:pPr>
              <w:spacing w:line="256" w:lineRule="auto"/>
              <w:rPr>
                <w:del w:id="548" w:author="VanHouten, John (J.A.)" w:date="2021-10-06T13:18:00Z"/>
                <w:rFonts w:cs="Arial"/>
              </w:rPr>
            </w:pPr>
            <w:del w:id="549" w:author="VanHouten, John (J.A.)" w:date="2021-10-06T13:18:00Z">
              <w:r w:rsidDel="008C7BE3">
                <w:rPr>
                  <w:rFonts w:cs="Arial"/>
                </w:rPr>
                <w:delText>A2B is enabled.</w:delText>
              </w:r>
            </w:del>
          </w:p>
        </w:tc>
      </w:tr>
      <w:tr w:rsidR="00274576" w:rsidDel="008C7BE3" w14:paraId="657D711F" w14:textId="77777777" w:rsidTr="00274576">
        <w:trPr>
          <w:jc w:val="center"/>
          <w:del w:id="550"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2C7D166" w14:textId="77777777" w:rsidR="00274576" w:rsidDel="008C7BE3" w:rsidRDefault="00274576" w:rsidP="00274576">
            <w:pPr>
              <w:spacing w:line="256" w:lineRule="auto"/>
              <w:rPr>
                <w:del w:id="551" w:author="VanHouten, John (J.A.)" w:date="2021-10-06T13:18:00Z"/>
                <w:rFonts w:cs="Arial"/>
              </w:rPr>
            </w:pPr>
            <w:del w:id="552" w:author="VanHouten, John (J.A.)" w:date="2021-10-06T13:18:00Z">
              <w:r w:rsidDel="008C7BE3">
                <w:rPr>
                  <w:rFonts w:cs="Arial"/>
                </w:rPr>
                <w:delText>951011</w:delText>
              </w:r>
            </w:del>
          </w:p>
        </w:tc>
        <w:tc>
          <w:tcPr>
            <w:tcW w:w="1302" w:type="dxa"/>
            <w:tcBorders>
              <w:top w:val="single" w:sz="4" w:space="0" w:color="auto"/>
              <w:left w:val="single" w:sz="4" w:space="0" w:color="auto"/>
              <w:bottom w:val="single" w:sz="4" w:space="0" w:color="auto"/>
              <w:right w:val="single" w:sz="4" w:space="0" w:color="auto"/>
            </w:tcBorders>
            <w:hideMark/>
          </w:tcPr>
          <w:p w14:paraId="26B92ACB" w14:textId="77777777" w:rsidR="00274576" w:rsidDel="008C7BE3" w:rsidRDefault="00274576" w:rsidP="00274576">
            <w:pPr>
              <w:spacing w:line="256" w:lineRule="auto"/>
              <w:rPr>
                <w:del w:id="553" w:author="VanHouten, John (J.A.)" w:date="2021-10-06T13:18:00Z"/>
                <w:rFonts w:cs="Arial"/>
              </w:rPr>
            </w:pPr>
            <w:del w:id="554"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28AB8770" w14:textId="77777777" w:rsidR="00274576" w:rsidDel="008C7BE3" w:rsidRDefault="00274576" w:rsidP="00274576">
            <w:pPr>
              <w:spacing w:line="256" w:lineRule="auto"/>
              <w:rPr>
                <w:del w:id="555" w:author="VanHouten, John (J.A.)" w:date="2021-10-06T13:18:00Z"/>
                <w:rFonts w:cs="Arial"/>
              </w:rPr>
            </w:pPr>
            <w:del w:id="556" w:author="VanHouten, John (J.A.)" w:date="2021-10-06T13:18:00Z">
              <w:r w:rsidDel="008C7BE3">
                <w:rPr>
                  <w:rFonts w:cs="Arial"/>
                </w:rPr>
                <w:delText>Set when A2B short to ground with Slave5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5777976C" w14:textId="77777777" w:rsidR="00274576" w:rsidDel="008C7BE3" w:rsidRDefault="00274576" w:rsidP="00274576">
            <w:pPr>
              <w:rPr>
                <w:del w:id="557" w:author="VanHouten, John (J.A.)" w:date="2021-10-06T13:18:00Z"/>
              </w:rPr>
            </w:pPr>
            <w:del w:id="558"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1F8EBDE" w14:textId="77777777" w:rsidR="00274576" w:rsidDel="008C7BE3" w:rsidRDefault="00274576" w:rsidP="00274576">
            <w:pPr>
              <w:spacing w:line="256" w:lineRule="auto"/>
              <w:rPr>
                <w:del w:id="559" w:author="VanHouten, John (J.A.)" w:date="2021-10-06T13:18:00Z"/>
                <w:rFonts w:cs="Arial"/>
              </w:rPr>
            </w:pPr>
            <w:del w:id="560" w:author="VanHouten, John (J.A.)" w:date="2021-10-06T13:18:00Z">
              <w:r w:rsidDel="008C7BE3">
                <w:rPr>
                  <w:rFonts w:cs="Arial"/>
                </w:rPr>
                <w:delText>A2B is enabled.</w:delText>
              </w:r>
            </w:del>
          </w:p>
        </w:tc>
      </w:tr>
      <w:tr w:rsidR="00274576" w:rsidDel="008C7BE3" w14:paraId="049AFFF9" w14:textId="77777777" w:rsidTr="00274576">
        <w:trPr>
          <w:jc w:val="center"/>
          <w:del w:id="561"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869AB6C" w14:textId="77777777" w:rsidR="00274576" w:rsidDel="008C7BE3" w:rsidRDefault="00274576" w:rsidP="00274576">
            <w:pPr>
              <w:spacing w:line="256" w:lineRule="auto"/>
              <w:rPr>
                <w:del w:id="562" w:author="VanHouten, John (J.A.)" w:date="2021-10-06T13:18:00Z"/>
                <w:rFonts w:cs="Arial"/>
              </w:rPr>
            </w:pPr>
            <w:del w:id="563" w:author="VanHouten, John (J.A.)" w:date="2021-10-06T13:18:00Z">
              <w:r w:rsidDel="008C7BE3">
                <w:rPr>
                  <w:rFonts w:cs="Arial"/>
                </w:rPr>
                <w:delText>951112</w:delText>
              </w:r>
            </w:del>
          </w:p>
        </w:tc>
        <w:tc>
          <w:tcPr>
            <w:tcW w:w="1302" w:type="dxa"/>
            <w:tcBorders>
              <w:top w:val="single" w:sz="4" w:space="0" w:color="auto"/>
              <w:left w:val="single" w:sz="4" w:space="0" w:color="auto"/>
              <w:bottom w:val="single" w:sz="4" w:space="0" w:color="auto"/>
              <w:right w:val="single" w:sz="4" w:space="0" w:color="auto"/>
            </w:tcBorders>
            <w:hideMark/>
          </w:tcPr>
          <w:p w14:paraId="28E21D10" w14:textId="77777777" w:rsidR="00274576" w:rsidDel="008C7BE3" w:rsidRDefault="00274576" w:rsidP="00274576">
            <w:pPr>
              <w:spacing w:line="256" w:lineRule="auto"/>
              <w:rPr>
                <w:del w:id="564" w:author="VanHouten, John (J.A.)" w:date="2021-10-06T13:18:00Z"/>
                <w:rFonts w:cs="Arial"/>
              </w:rPr>
            </w:pPr>
            <w:del w:id="565"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0581A597" w14:textId="77777777" w:rsidR="00274576" w:rsidDel="008C7BE3" w:rsidRDefault="00274576" w:rsidP="00274576">
            <w:pPr>
              <w:spacing w:line="256" w:lineRule="auto"/>
              <w:rPr>
                <w:del w:id="566" w:author="VanHouten, John (J.A.)" w:date="2021-10-06T13:18:00Z"/>
                <w:rFonts w:cs="Arial"/>
              </w:rPr>
            </w:pPr>
            <w:del w:id="567" w:author="VanHouten, John (J.A.)" w:date="2021-10-06T13:18:00Z">
              <w:r w:rsidDel="008C7BE3">
                <w:rPr>
                  <w:rFonts w:cs="Arial"/>
                </w:rPr>
                <w:delText>Set when A2B is short to battery with ACM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59BA3CDD" w14:textId="77777777" w:rsidR="00274576" w:rsidDel="008C7BE3" w:rsidRDefault="00274576" w:rsidP="00274576">
            <w:pPr>
              <w:rPr>
                <w:del w:id="568" w:author="VanHouten, John (J.A.)" w:date="2021-10-06T13:18:00Z"/>
              </w:rPr>
            </w:pPr>
            <w:del w:id="569"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8BDCE2A" w14:textId="77777777" w:rsidR="00274576" w:rsidDel="008C7BE3" w:rsidRDefault="00274576" w:rsidP="00274576">
            <w:pPr>
              <w:spacing w:line="256" w:lineRule="auto"/>
              <w:rPr>
                <w:del w:id="570" w:author="VanHouten, John (J.A.)" w:date="2021-10-06T13:18:00Z"/>
                <w:rFonts w:cs="Arial"/>
              </w:rPr>
            </w:pPr>
            <w:del w:id="571" w:author="VanHouten, John (J.A.)" w:date="2021-10-06T13:18:00Z">
              <w:r w:rsidDel="008C7BE3">
                <w:rPr>
                  <w:rFonts w:cs="Arial"/>
                </w:rPr>
                <w:delText>A2B is enabled.</w:delText>
              </w:r>
            </w:del>
          </w:p>
        </w:tc>
      </w:tr>
      <w:tr w:rsidR="00274576" w:rsidDel="008C7BE3" w14:paraId="2B3BA7BA" w14:textId="77777777" w:rsidTr="00274576">
        <w:trPr>
          <w:jc w:val="center"/>
          <w:del w:id="572"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495A9759" w14:textId="77777777" w:rsidR="00274576" w:rsidDel="008C7BE3" w:rsidRDefault="00274576" w:rsidP="00274576">
            <w:pPr>
              <w:spacing w:line="256" w:lineRule="auto"/>
              <w:rPr>
                <w:del w:id="573" w:author="VanHouten, John (J.A.)" w:date="2021-10-06T13:18:00Z"/>
                <w:rFonts w:cs="Arial"/>
              </w:rPr>
            </w:pPr>
            <w:del w:id="574" w:author="VanHouten, John (J.A.)" w:date="2021-10-06T13:18:00Z">
              <w:r w:rsidDel="008C7BE3">
                <w:rPr>
                  <w:rFonts w:cs="Arial"/>
                </w:rPr>
                <w:delText>950C12</w:delText>
              </w:r>
            </w:del>
          </w:p>
        </w:tc>
        <w:tc>
          <w:tcPr>
            <w:tcW w:w="1302" w:type="dxa"/>
            <w:tcBorders>
              <w:top w:val="single" w:sz="4" w:space="0" w:color="auto"/>
              <w:left w:val="single" w:sz="4" w:space="0" w:color="auto"/>
              <w:bottom w:val="single" w:sz="4" w:space="0" w:color="auto"/>
              <w:right w:val="single" w:sz="4" w:space="0" w:color="auto"/>
            </w:tcBorders>
            <w:hideMark/>
          </w:tcPr>
          <w:p w14:paraId="336D0B66" w14:textId="77777777" w:rsidR="00274576" w:rsidDel="008C7BE3" w:rsidRDefault="00274576" w:rsidP="00274576">
            <w:pPr>
              <w:spacing w:line="256" w:lineRule="auto"/>
              <w:rPr>
                <w:del w:id="575" w:author="VanHouten, John (J.A.)" w:date="2021-10-06T13:18:00Z"/>
                <w:rFonts w:cs="Arial"/>
              </w:rPr>
            </w:pPr>
            <w:del w:id="576"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95B0844" w14:textId="77777777" w:rsidR="00274576" w:rsidDel="008C7BE3" w:rsidRDefault="00274576" w:rsidP="00274576">
            <w:pPr>
              <w:spacing w:line="256" w:lineRule="auto"/>
              <w:rPr>
                <w:del w:id="577" w:author="VanHouten, John (J.A.)" w:date="2021-10-06T13:18:00Z"/>
                <w:rFonts w:cs="Arial"/>
              </w:rPr>
            </w:pPr>
            <w:del w:id="578" w:author="VanHouten, John (J.A.)" w:date="2021-10-06T13:18:00Z">
              <w:r w:rsidDel="008C7BE3">
                <w:rPr>
                  <w:rFonts w:cs="Arial"/>
                </w:rPr>
                <w:delText>Set when A2B is short to battery with Slave1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34590C18" w14:textId="77777777" w:rsidR="00274576" w:rsidDel="008C7BE3" w:rsidRDefault="00274576" w:rsidP="00274576">
            <w:pPr>
              <w:rPr>
                <w:del w:id="579" w:author="VanHouten, John (J.A.)" w:date="2021-10-06T13:18:00Z"/>
              </w:rPr>
            </w:pPr>
            <w:del w:id="580"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731C411" w14:textId="77777777" w:rsidR="00274576" w:rsidDel="008C7BE3" w:rsidRDefault="00274576" w:rsidP="00274576">
            <w:pPr>
              <w:spacing w:line="256" w:lineRule="auto"/>
              <w:rPr>
                <w:del w:id="581" w:author="VanHouten, John (J.A.)" w:date="2021-10-06T13:18:00Z"/>
                <w:rFonts w:cs="Arial"/>
              </w:rPr>
            </w:pPr>
            <w:del w:id="582" w:author="VanHouten, John (J.A.)" w:date="2021-10-06T13:18:00Z">
              <w:r w:rsidDel="008C7BE3">
                <w:rPr>
                  <w:rFonts w:cs="Arial"/>
                </w:rPr>
                <w:delText>A2B is enabled.</w:delText>
              </w:r>
            </w:del>
          </w:p>
        </w:tc>
      </w:tr>
      <w:tr w:rsidR="00274576" w:rsidDel="008C7BE3" w14:paraId="01B1AEE8" w14:textId="77777777" w:rsidTr="00274576">
        <w:trPr>
          <w:jc w:val="center"/>
          <w:del w:id="583"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2A9E6576" w14:textId="77777777" w:rsidR="00274576" w:rsidDel="008C7BE3" w:rsidRDefault="00274576" w:rsidP="00274576">
            <w:pPr>
              <w:spacing w:line="256" w:lineRule="auto"/>
              <w:rPr>
                <w:del w:id="584" w:author="VanHouten, John (J.A.)" w:date="2021-10-06T13:18:00Z"/>
                <w:rFonts w:cs="Arial"/>
              </w:rPr>
            </w:pPr>
            <w:del w:id="585" w:author="VanHouten, John (J.A.)" w:date="2021-10-06T13:18:00Z">
              <w:r w:rsidDel="008C7BE3">
                <w:rPr>
                  <w:rFonts w:cs="Arial"/>
                </w:rPr>
                <w:delText>950D12</w:delText>
              </w:r>
            </w:del>
          </w:p>
        </w:tc>
        <w:tc>
          <w:tcPr>
            <w:tcW w:w="1302" w:type="dxa"/>
            <w:tcBorders>
              <w:top w:val="single" w:sz="4" w:space="0" w:color="auto"/>
              <w:left w:val="single" w:sz="4" w:space="0" w:color="auto"/>
              <w:bottom w:val="single" w:sz="4" w:space="0" w:color="auto"/>
              <w:right w:val="single" w:sz="4" w:space="0" w:color="auto"/>
            </w:tcBorders>
            <w:hideMark/>
          </w:tcPr>
          <w:p w14:paraId="19A72002" w14:textId="77777777" w:rsidR="00274576" w:rsidDel="008C7BE3" w:rsidRDefault="00274576" w:rsidP="00274576">
            <w:pPr>
              <w:spacing w:line="256" w:lineRule="auto"/>
              <w:rPr>
                <w:del w:id="586" w:author="VanHouten, John (J.A.)" w:date="2021-10-06T13:18:00Z"/>
                <w:rFonts w:cs="Arial"/>
              </w:rPr>
            </w:pPr>
            <w:del w:id="587"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3B83B2C9" w14:textId="77777777" w:rsidR="00274576" w:rsidDel="008C7BE3" w:rsidRDefault="00274576" w:rsidP="00274576">
            <w:pPr>
              <w:spacing w:line="256" w:lineRule="auto"/>
              <w:rPr>
                <w:del w:id="588" w:author="VanHouten, John (J.A.)" w:date="2021-10-06T13:18:00Z"/>
                <w:rFonts w:cs="Arial"/>
              </w:rPr>
            </w:pPr>
            <w:del w:id="589" w:author="VanHouten, John (J.A.)" w:date="2021-10-06T13:18:00Z">
              <w:r w:rsidDel="008C7BE3">
                <w:rPr>
                  <w:rFonts w:cs="Arial"/>
                </w:rPr>
                <w:delText>Set when A2B short to ground with Slave2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466E9C7D" w14:textId="77777777" w:rsidR="00274576" w:rsidDel="008C7BE3" w:rsidRDefault="00274576" w:rsidP="00274576">
            <w:pPr>
              <w:rPr>
                <w:del w:id="590" w:author="VanHouten, John (J.A.)" w:date="2021-10-06T13:18:00Z"/>
              </w:rPr>
            </w:pPr>
            <w:del w:id="591"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1C764E97" w14:textId="77777777" w:rsidR="00274576" w:rsidDel="008C7BE3" w:rsidRDefault="00274576" w:rsidP="00274576">
            <w:pPr>
              <w:spacing w:line="256" w:lineRule="auto"/>
              <w:rPr>
                <w:del w:id="592" w:author="VanHouten, John (J.A.)" w:date="2021-10-06T13:18:00Z"/>
                <w:rFonts w:cs="Arial"/>
              </w:rPr>
            </w:pPr>
            <w:del w:id="593" w:author="VanHouten, John (J.A.)" w:date="2021-10-06T13:18:00Z">
              <w:r w:rsidDel="008C7BE3">
                <w:rPr>
                  <w:rFonts w:cs="Arial"/>
                </w:rPr>
                <w:delText>A2B is enabled.</w:delText>
              </w:r>
            </w:del>
          </w:p>
        </w:tc>
      </w:tr>
      <w:tr w:rsidR="00274576" w:rsidDel="008C7BE3" w14:paraId="3330B239" w14:textId="77777777" w:rsidTr="00274576">
        <w:trPr>
          <w:jc w:val="center"/>
          <w:del w:id="594"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88FA8AA" w14:textId="77777777" w:rsidR="00274576" w:rsidDel="008C7BE3" w:rsidRDefault="00274576" w:rsidP="00274576">
            <w:pPr>
              <w:spacing w:line="256" w:lineRule="auto"/>
              <w:rPr>
                <w:del w:id="595" w:author="VanHouten, John (J.A.)" w:date="2021-10-06T13:18:00Z"/>
                <w:rFonts w:cs="Arial"/>
              </w:rPr>
            </w:pPr>
            <w:del w:id="596" w:author="VanHouten, John (J.A.)" w:date="2021-10-06T13:18:00Z">
              <w:r w:rsidDel="008C7BE3">
                <w:rPr>
                  <w:rFonts w:cs="Arial"/>
                </w:rPr>
                <w:delText>950E12</w:delText>
              </w:r>
            </w:del>
          </w:p>
        </w:tc>
        <w:tc>
          <w:tcPr>
            <w:tcW w:w="1302" w:type="dxa"/>
            <w:tcBorders>
              <w:top w:val="single" w:sz="4" w:space="0" w:color="auto"/>
              <w:left w:val="single" w:sz="4" w:space="0" w:color="auto"/>
              <w:bottom w:val="single" w:sz="4" w:space="0" w:color="auto"/>
              <w:right w:val="single" w:sz="4" w:space="0" w:color="auto"/>
            </w:tcBorders>
            <w:hideMark/>
          </w:tcPr>
          <w:p w14:paraId="5A4645F2" w14:textId="77777777" w:rsidR="00274576" w:rsidDel="008C7BE3" w:rsidRDefault="00274576" w:rsidP="00274576">
            <w:pPr>
              <w:spacing w:line="256" w:lineRule="auto"/>
              <w:rPr>
                <w:del w:id="597" w:author="VanHouten, John (J.A.)" w:date="2021-10-06T13:18:00Z"/>
                <w:rFonts w:cs="Arial"/>
              </w:rPr>
            </w:pPr>
            <w:del w:id="598" w:author="VanHouten, John (J.A.)" w:date="2021-10-06T13:18:00Z">
              <w:r w:rsidDel="008C7BE3">
                <w:rPr>
                  <w:rFonts w:cs="Arial"/>
                </w:rPr>
                <w:delText xml:space="preserve">Key in Run, ACC, or Delayed Acc.  </w:delText>
              </w:r>
              <w:r w:rsidDel="008C7BE3">
                <w:rPr>
                  <w:rFonts w:cs="Arial"/>
                </w:rPr>
                <w:lastRenderedPageBreak/>
                <w:delText>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4F62AA2" w14:textId="77777777" w:rsidR="00274576" w:rsidDel="008C7BE3" w:rsidRDefault="00274576" w:rsidP="00274576">
            <w:pPr>
              <w:spacing w:line="256" w:lineRule="auto"/>
              <w:rPr>
                <w:del w:id="599" w:author="VanHouten, John (J.A.)" w:date="2021-10-06T13:18:00Z"/>
                <w:rFonts w:cs="Arial"/>
              </w:rPr>
            </w:pPr>
            <w:del w:id="600" w:author="VanHouten, John (J.A.)" w:date="2021-10-06T13:18:00Z">
              <w:r w:rsidDel="008C7BE3">
                <w:rPr>
                  <w:rFonts w:cs="Arial"/>
                </w:rPr>
                <w:lastRenderedPageBreak/>
                <w:delText xml:space="preserve">Set when A2B short to battery with Slave3 for greater </w:delText>
              </w:r>
              <w:r w:rsidDel="008C7BE3">
                <w:rPr>
                  <w:rFonts w:cs="Arial"/>
                </w:rPr>
                <w:lastRenderedPageBreak/>
                <w:delText>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2CE5AE7" w14:textId="77777777" w:rsidR="00274576" w:rsidDel="008C7BE3" w:rsidRDefault="00274576" w:rsidP="00274576">
            <w:pPr>
              <w:rPr>
                <w:del w:id="601" w:author="VanHouten, John (J.A.)" w:date="2021-10-06T13:18:00Z"/>
              </w:rPr>
            </w:pPr>
            <w:del w:id="602" w:author="VanHouten, John (J.A.)" w:date="2021-10-06T13:18:00Z">
              <w:r w:rsidRPr="00ED0D3E" w:rsidDel="008C7BE3">
                <w:rPr>
                  <w:rFonts w:cs="Arial"/>
                </w:rPr>
                <w:lastRenderedPageBreak/>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4181FF6C" w14:textId="77777777" w:rsidR="00274576" w:rsidDel="008C7BE3" w:rsidRDefault="00274576" w:rsidP="00274576">
            <w:pPr>
              <w:spacing w:line="256" w:lineRule="auto"/>
              <w:rPr>
                <w:del w:id="603" w:author="VanHouten, John (J.A.)" w:date="2021-10-06T13:18:00Z"/>
                <w:rFonts w:cs="Arial"/>
              </w:rPr>
            </w:pPr>
            <w:del w:id="604" w:author="VanHouten, John (J.A.)" w:date="2021-10-06T13:18:00Z">
              <w:r w:rsidDel="008C7BE3">
                <w:rPr>
                  <w:rFonts w:cs="Arial"/>
                </w:rPr>
                <w:delText>A2B is enabled.</w:delText>
              </w:r>
            </w:del>
          </w:p>
        </w:tc>
      </w:tr>
      <w:tr w:rsidR="00274576" w:rsidDel="008C7BE3" w14:paraId="0722AF74" w14:textId="77777777" w:rsidTr="00274576">
        <w:trPr>
          <w:jc w:val="center"/>
          <w:del w:id="605"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E31F2F8" w14:textId="77777777" w:rsidR="00274576" w:rsidDel="008C7BE3" w:rsidRDefault="00274576" w:rsidP="00274576">
            <w:pPr>
              <w:spacing w:line="256" w:lineRule="auto"/>
              <w:rPr>
                <w:del w:id="606" w:author="VanHouten, John (J.A.)" w:date="2021-10-06T13:18:00Z"/>
                <w:rFonts w:cs="Arial"/>
              </w:rPr>
            </w:pPr>
            <w:del w:id="607" w:author="VanHouten, John (J.A.)" w:date="2021-10-06T13:18:00Z">
              <w:r w:rsidDel="008C7BE3">
                <w:rPr>
                  <w:rFonts w:cs="Arial"/>
                </w:rPr>
                <w:delText>950F12</w:delText>
              </w:r>
            </w:del>
          </w:p>
        </w:tc>
        <w:tc>
          <w:tcPr>
            <w:tcW w:w="1302" w:type="dxa"/>
            <w:tcBorders>
              <w:top w:val="single" w:sz="4" w:space="0" w:color="auto"/>
              <w:left w:val="single" w:sz="4" w:space="0" w:color="auto"/>
              <w:bottom w:val="single" w:sz="4" w:space="0" w:color="auto"/>
              <w:right w:val="single" w:sz="4" w:space="0" w:color="auto"/>
            </w:tcBorders>
            <w:hideMark/>
          </w:tcPr>
          <w:p w14:paraId="0D431220" w14:textId="77777777" w:rsidR="00274576" w:rsidDel="008C7BE3" w:rsidRDefault="00274576" w:rsidP="00274576">
            <w:pPr>
              <w:spacing w:line="256" w:lineRule="auto"/>
              <w:rPr>
                <w:del w:id="608" w:author="VanHouten, John (J.A.)" w:date="2021-10-06T13:18:00Z"/>
                <w:rFonts w:cs="Arial"/>
              </w:rPr>
            </w:pPr>
            <w:del w:id="609"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11B1D2E" w14:textId="77777777" w:rsidR="00274576" w:rsidDel="008C7BE3" w:rsidRDefault="00274576" w:rsidP="00274576">
            <w:pPr>
              <w:spacing w:line="256" w:lineRule="auto"/>
              <w:rPr>
                <w:del w:id="610" w:author="VanHouten, John (J.A.)" w:date="2021-10-06T13:18:00Z"/>
                <w:rFonts w:cs="Arial"/>
              </w:rPr>
            </w:pPr>
            <w:del w:id="611" w:author="VanHouten, John (J.A.)" w:date="2021-10-06T13:18:00Z">
              <w:r w:rsidDel="008C7BE3">
                <w:rPr>
                  <w:rFonts w:cs="Arial"/>
                </w:rPr>
                <w:delText>Set when A2B short to battery with Slave4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683B5975" w14:textId="77777777" w:rsidR="00274576" w:rsidDel="008C7BE3" w:rsidRDefault="00274576" w:rsidP="00274576">
            <w:pPr>
              <w:rPr>
                <w:del w:id="612" w:author="VanHouten, John (J.A.)" w:date="2021-10-06T13:18:00Z"/>
              </w:rPr>
            </w:pPr>
            <w:del w:id="613"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47E3BEFC" w14:textId="77777777" w:rsidR="00274576" w:rsidDel="008C7BE3" w:rsidRDefault="00274576" w:rsidP="00274576">
            <w:pPr>
              <w:spacing w:line="256" w:lineRule="auto"/>
              <w:rPr>
                <w:del w:id="614" w:author="VanHouten, John (J.A.)" w:date="2021-10-06T13:18:00Z"/>
                <w:rFonts w:cs="Arial"/>
              </w:rPr>
            </w:pPr>
            <w:del w:id="615" w:author="VanHouten, John (J.A.)" w:date="2021-10-06T13:18:00Z">
              <w:r w:rsidDel="008C7BE3">
                <w:rPr>
                  <w:rFonts w:cs="Arial"/>
                </w:rPr>
                <w:delText>A2B is enabled.</w:delText>
              </w:r>
            </w:del>
          </w:p>
        </w:tc>
      </w:tr>
      <w:tr w:rsidR="00274576" w:rsidDel="008C7BE3" w14:paraId="317145DB" w14:textId="77777777" w:rsidTr="00274576">
        <w:trPr>
          <w:jc w:val="center"/>
          <w:del w:id="616"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8B1A9D0" w14:textId="77777777" w:rsidR="00274576" w:rsidDel="008C7BE3" w:rsidRDefault="00274576" w:rsidP="00274576">
            <w:pPr>
              <w:spacing w:line="256" w:lineRule="auto"/>
              <w:rPr>
                <w:del w:id="617" w:author="VanHouten, John (J.A.)" w:date="2021-10-06T13:18:00Z"/>
                <w:rFonts w:cs="Arial"/>
              </w:rPr>
            </w:pPr>
            <w:del w:id="618" w:author="VanHouten, John (J.A.)" w:date="2021-10-06T13:18:00Z">
              <w:r w:rsidDel="008C7BE3">
                <w:rPr>
                  <w:rFonts w:cs="Arial"/>
                </w:rPr>
                <w:delText>951012</w:delText>
              </w:r>
            </w:del>
          </w:p>
        </w:tc>
        <w:tc>
          <w:tcPr>
            <w:tcW w:w="1302" w:type="dxa"/>
            <w:tcBorders>
              <w:top w:val="single" w:sz="4" w:space="0" w:color="auto"/>
              <w:left w:val="single" w:sz="4" w:space="0" w:color="auto"/>
              <w:bottom w:val="single" w:sz="4" w:space="0" w:color="auto"/>
              <w:right w:val="single" w:sz="4" w:space="0" w:color="auto"/>
            </w:tcBorders>
            <w:hideMark/>
          </w:tcPr>
          <w:p w14:paraId="32CC8501" w14:textId="77777777" w:rsidR="00274576" w:rsidDel="008C7BE3" w:rsidRDefault="00274576" w:rsidP="00274576">
            <w:pPr>
              <w:spacing w:line="256" w:lineRule="auto"/>
              <w:rPr>
                <w:del w:id="619" w:author="VanHouten, John (J.A.)" w:date="2021-10-06T13:18:00Z"/>
                <w:rFonts w:cs="Arial"/>
              </w:rPr>
            </w:pPr>
            <w:del w:id="620"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B17352D" w14:textId="77777777" w:rsidR="00274576" w:rsidDel="008C7BE3" w:rsidRDefault="00274576" w:rsidP="00274576">
            <w:pPr>
              <w:spacing w:line="256" w:lineRule="auto"/>
              <w:rPr>
                <w:del w:id="621" w:author="VanHouten, John (J.A.)" w:date="2021-10-06T13:18:00Z"/>
                <w:rFonts w:cs="Arial"/>
              </w:rPr>
            </w:pPr>
            <w:del w:id="622" w:author="VanHouten, John (J.A.)" w:date="2021-10-06T13:18:00Z">
              <w:r w:rsidDel="008C7BE3">
                <w:rPr>
                  <w:rFonts w:cs="Arial"/>
                </w:rPr>
                <w:delText>Set when A2B short to battery with Slave5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745FF9ED" w14:textId="77777777" w:rsidR="00274576" w:rsidDel="008C7BE3" w:rsidRDefault="00274576" w:rsidP="00274576">
            <w:pPr>
              <w:rPr>
                <w:del w:id="623" w:author="VanHouten, John (J.A.)" w:date="2021-10-06T13:18:00Z"/>
              </w:rPr>
            </w:pPr>
            <w:del w:id="624"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103FF99" w14:textId="77777777" w:rsidR="00274576" w:rsidDel="008C7BE3" w:rsidRDefault="00274576" w:rsidP="00274576">
            <w:pPr>
              <w:spacing w:line="256" w:lineRule="auto"/>
              <w:rPr>
                <w:del w:id="625" w:author="VanHouten, John (J.A.)" w:date="2021-10-06T13:18:00Z"/>
                <w:rFonts w:cs="Arial"/>
              </w:rPr>
            </w:pPr>
            <w:del w:id="626" w:author="VanHouten, John (J.A.)" w:date="2021-10-06T13:18:00Z">
              <w:r w:rsidDel="008C7BE3">
                <w:rPr>
                  <w:rFonts w:cs="Arial"/>
                </w:rPr>
                <w:delText>A2B is enabled.</w:delText>
              </w:r>
            </w:del>
          </w:p>
        </w:tc>
      </w:tr>
      <w:tr w:rsidR="00274576" w:rsidDel="008C7BE3" w14:paraId="60EBE16A" w14:textId="77777777" w:rsidTr="00274576">
        <w:trPr>
          <w:jc w:val="center"/>
          <w:del w:id="627"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191C204" w14:textId="77777777" w:rsidR="00274576" w:rsidDel="008C7BE3" w:rsidRDefault="00274576" w:rsidP="00274576">
            <w:pPr>
              <w:spacing w:line="256" w:lineRule="auto"/>
              <w:rPr>
                <w:del w:id="628" w:author="VanHouten, John (J.A.)" w:date="2021-10-06T13:18:00Z"/>
                <w:rFonts w:cs="Arial"/>
              </w:rPr>
            </w:pPr>
            <w:del w:id="629" w:author="VanHouten, John (J.A.)" w:date="2021-10-06T13:18:00Z">
              <w:r w:rsidDel="008C7BE3">
                <w:rPr>
                  <w:rFonts w:cs="Arial"/>
                </w:rPr>
                <w:delText>951101</w:delText>
              </w:r>
            </w:del>
          </w:p>
        </w:tc>
        <w:tc>
          <w:tcPr>
            <w:tcW w:w="1302" w:type="dxa"/>
            <w:tcBorders>
              <w:top w:val="single" w:sz="4" w:space="0" w:color="auto"/>
              <w:left w:val="single" w:sz="4" w:space="0" w:color="auto"/>
              <w:bottom w:val="single" w:sz="4" w:space="0" w:color="auto"/>
              <w:right w:val="single" w:sz="4" w:space="0" w:color="auto"/>
            </w:tcBorders>
            <w:hideMark/>
          </w:tcPr>
          <w:p w14:paraId="2FCCFD07" w14:textId="77777777" w:rsidR="00274576" w:rsidDel="008C7BE3" w:rsidRDefault="00274576" w:rsidP="00274576">
            <w:pPr>
              <w:spacing w:line="256" w:lineRule="auto"/>
              <w:rPr>
                <w:del w:id="630" w:author="VanHouten, John (J.A.)" w:date="2021-10-06T13:18:00Z"/>
                <w:rFonts w:cs="Arial"/>
              </w:rPr>
            </w:pPr>
            <w:del w:id="631"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613CCC2" w14:textId="77777777" w:rsidR="00274576" w:rsidDel="008C7BE3" w:rsidRDefault="00274576" w:rsidP="00274576">
            <w:pPr>
              <w:spacing w:line="256" w:lineRule="auto"/>
              <w:rPr>
                <w:del w:id="632" w:author="VanHouten, John (J.A.)" w:date="2021-10-06T13:18:00Z"/>
                <w:rFonts w:cs="Arial"/>
              </w:rPr>
            </w:pPr>
            <w:del w:id="633" w:author="VanHouten, John (J.A.)" w:date="2021-10-06T13:18:00Z">
              <w:r w:rsidDel="008C7BE3">
                <w:rPr>
                  <w:rFonts w:cs="Arial"/>
                </w:rPr>
                <w:delText>Set when A2B is shorted together with ACM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20A318CD" w14:textId="77777777" w:rsidR="00274576" w:rsidDel="008C7BE3" w:rsidRDefault="00274576" w:rsidP="00274576">
            <w:pPr>
              <w:rPr>
                <w:del w:id="634" w:author="VanHouten, John (J.A.)" w:date="2021-10-06T13:18:00Z"/>
              </w:rPr>
            </w:pPr>
            <w:del w:id="635"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BFB40A6" w14:textId="77777777" w:rsidR="00274576" w:rsidDel="008C7BE3" w:rsidRDefault="00274576" w:rsidP="00274576">
            <w:pPr>
              <w:spacing w:line="256" w:lineRule="auto"/>
              <w:rPr>
                <w:del w:id="636" w:author="VanHouten, John (J.A.)" w:date="2021-10-06T13:18:00Z"/>
                <w:rFonts w:cs="Arial"/>
              </w:rPr>
            </w:pPr>
            <w:del w:id="637" w:author="VanHouten, John (J.A.)" w:date="2021-10-06T13:18:00Z">
              <w:r w:rsidDel="008C7BE3">
                <w:rPr>
                  <w:rFonts w:cs="Arial"/>
                </w:rPr>
                <w:delText>A2B is enabled.</w:delText>
              </w:r>
            </w:del>
          </w:p>
        </w:tc>
      </w:tr>
      <w:tr w:rsidR="00274576" w:rsidDel="008C7BE3" w14:paraId="2695D2E4" w14:textId="77777777" w:rsidTr="00274576">
        <w:trPr>
          <w:jc w:val="center"/>
          <w:del w:id="638"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43399CA" w14:textId="77777777" w:rsidR="00274576" w:rsidDel="008C7BE3" w:rsidRDefault="00274576" w:rsidP="00274576">
            <w:pPr>
              <w:spacing w:line="256" w:lineRule="auto"/>
              <w:rPr>
                <w:del w:id="639" w:author="VanHouten, John (J.A.)" w:date="2021-10-06T13:18:00Z"/>
                <w:rFonts w:cs="Arial"/>
              </w:rPr>
            </w:pPr>
            <w:del w:id="640" w:author="VanHouten, John (J.A.)" w:date="2021-10-06T13:18:00Z">
              <w:r w:rsidDel="008C7BE3">
                <w:rPr>
                  <w:rFonts w:cs="Arial"/>
                </w:rPr>
                <w:delText>950C01</w:delText>
              </w:r>
            </w:del>
          </w:p>
        </w:tc>
        <w:tc>
          <w:tcPr>
            <w:tcW w:w="1302" w:type="dxa"/>
            <w:tcBorders>
              <w:top w:val="single" w:sz="4" w:space="0" w:color="auto"/>
              <w:left w:val="single" w:sz="4" w:space="0" w:color="auto"/>
              <w:bottom w:val="single" w:sz="4" w:space="0" w:color="auto"/>
              <w:right w:val="single" w:sz="4" w:space="0" w:color="auto"/>
            </w:tcBorders>
            <w:hideMark/>
          </w:tcPr>
          <w:p w14:paraId="5A9FC501" w14:textId="77777777" w:rsidR="00274576" w:rsidDel="008C7BE3" w:rsidRDefault="00274576" w:rsidP="00274576">
            <w:pPr>
              <w:spacing w:line="256" w:lineRule="auto"/>
              <w:rPr>
                <w:del w:id="641" w:author="VanHouten, John (J.A.)" w:date="2021-10-06T13:18:00Z"/>
                <w:rFonts w:cs="Arial"/>
              </w:rPr>
            </w:pPr>
            <w:del w:id="642"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3E55A369" w14:textId="77777777" w:rsidR="00274576" w:rsidDel="008C7BE3" w:rsidRDefault="00274576" w:rsidP="00274576">
            <w:pPr>
              <w:spacing w:line="256" w:lineRule="auto"/>
              <w:rPr>
                <w:del w:id="643" w:author="VanHouten, John (J.A.)" w:date="2021-10-06T13:18:00Z"/>
                <w:rFonts w:cs="Arial"/>
              </w:rPr>
            </w:pPr>
            <w:del w:id="644" w:author="VanHouten, John (J.A.)" w:date="2021-10-06T13:18:00Z">
              <w:r w:rsidDel="008C7BE3">
                <w:rPr>
                  <w:rFonts w:cs="Arial"/>
                </w:rPr>
                <w:delText>Set when A2B is shorted together with Slave1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766ACA22" w14:textId="77777777" w:rsidR="00274576" w:rsidDel="008C7BE3" w:rsidRDefault="00274576" w:rsidP="00274576">
            <w:pPr>
              <w:rPr>
                <w:del w:id="645" w:author="VanHouten, John (J.A.)" w:date="2021-10-06T13:18:00Z"/>
              </w:rPr>
            </w:pPr>
            <w:del w:id="646"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79D97621" w14:textId="77777777" w:rsidR="00274576" w:rsidDel="008C7BE3" w:rsidRDefault="00274576" w:rsidP="00274576">
            <w:pPr>
              <w:spacing w:line="256" w:lineRule="auto"/>
              <w:rPr>
                <w:del w:id="647" w:author="VanHouten, John (J.A.)" w:date="2021-10-06T13:18:00Z"/>
                <w:rFonts w:cs="Arial"/>
              </w:rPr>
            </w:pPr>
            <w:del w:id="648" w:author="VanHouten, John (J.A.)" w:date="2021-10-06T13:18:00Z">
              <w:r w:rsidDel="008C7BE3">
                <w:rPr>
                  <w:rFonts w:cs="Arial"/>
                </w:rPr>
                <w:delText>A2B is enabled.</w:delText>
              </w:r>
            </w:del>
          </w:p>
        </w:tc>
      </w:tr>
      <w:tr w:rsidR="00274576" w:rsidDel="008C7BE3" w14:paraId="7662757F" w14:textId="77777777" w:rsidTr="00274576">
        <w:trPr>
          <w:jc w:val="center"/>
          <w:del w:id="649"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CC834E4" w14:textId="77777777" w:rsidR="00274576" w:rsidDel="008C7BE3" w:rsidRDefault="00274576" w:rsidP="00274576">
            <w:pPr>
              <w:spacing w:line="256" w:lineRule="auto"/>
              <w:rPr>
                <w:del w:id="650" w:author="VanHouten, John (J.A.)" w:date="2021-10-06T13:18:00Z"/>
                <w:rFonts w:cs="Arial"/>
              </w:rPr>
            </w:pPr>
            <w:del w:id="651" w:author="VanHouten, John (J.A.)" w:date="2021-10-06T13:18:00Z">
              <w:r w:rsidDel="008C7BE3">
                <w:rPr>
                  <w:rFonts w:cs="Arial"/>
                </w:rPr>
                <w:delText>950D01</w:delText>
              </w:r>
            </w:del>
          </w:p>
        </w:tc>
        <w:tc>
          <w:tcPr>
            <w:tcW w:w="1302" w:type="dxa"/>
            <w:tcBorders>
              <w:top w:val="single" w:sz="4" w:space="0" w:color="auto"/>
              <w:left w:val="single" w:sz="4" w:space="0" w:color="auto"/>
              <w:bottom w:val="single" w:sz="4" w:space="0" w:color="auto"/>
              <w:right w:val="single" w:sz="4" w:space="0" w:color="auto"/>
            </w:tcBorders>
            <w:hideMark/>
          </w:tcPr>
          <w:p w14:paraId="07A1F449" w14:textId="77777777" w:rsidR="00274576" w:rsidDel="008C7BE3" w:rsidRDefault="00274576" w:rsidP="00274576">
            <w:pPr>
              <w:spacing w:line="256" w:lineRule="auto"/>
              <w:rPr>
                <w:del w:id="652" w:author="VanHouten, John (J.A.)" w:date="2021-10-06T13:18:00Z"/>
                <w:rFonts w:cs="Arial"/>
              </w:rPr>
            </w:pPr>
            <w:del w:id="653"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B2545BF" w14:textId="77777777" w:rsidR="00274576" w:rsidDel="008C7BE3" w:rsidRDefault="00274576" w:rsidP="00274576">
            <w:pPr>
              <w:spacing w:line="256" w:lineRule="auto"/>
              <w:rPr>
                <w:del w:id="654" w:author="VanHouten, John (J.A.)" w:date="2021-10-06T13:18:00Z"/>
                <w:rFonts w:cs="Arial"/>
              </w:rPr>
            </w:pPr>
            <w:del w:id="655" w:author="VanHouten, John (J.A.)" w:date="2021-10-06T13:18:00Z">
              <w:r w:rsidDel="008C7BE3">
                <w:rPr>
                  <w:rFonts w:cs="Arial"/>
                </w:rPr>
                <w:delText>Set when A2B shorted together with Slave2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FF19731" w14:textId="77777777" w:rsidR="00274576" w:rsidDel="008C7BE3" w:rsidRDefault="00274576" w:rsidP="00274576">
            <w:pPr>
              <w:rPr>
                <w:del w:id="656" w:author="VanHouten, John (J.A.)" w:date="2021-10-06T13:18:00Z"/>
              </w:rPr>
            </w:pPr>
            <w:del w:id="657"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4241EE5E" w14:textId="77777777" w:rsidR="00274576" w:rsidDel="008C7BE3" w:rsidRDefault="00274576" w:rsidP="00274576">
            <w:pPr>
              <w:spacing w:line="256" w:lineRule="auto"/>
              <w:rPr>
                <w:del w:id="658" w:author="VanHouten, John (J.A.)" w:date="2021-10-06T13:18:00Z"/>
                <w:rFonts w:cs="Arial"/>
              </w:rPr>
            </w:pPr>
            <w:del w:id="659" w:author="VanHouten, John (J.A.)" w:date="2021-10-06T13:18:00Z">
              <w:r w:rsidDel="008C7BE3">
                <w:rPr>
                  <w:rFonts w:cs="Arial"/>
                </w:rPr>
                <w:delText>A2B is enabled.</w:delText>
              </w:r>
            </w:del>
          </w:p>
        </w:tc>
      </w:tr>
      <w:tr w:rsidR="00274576" w:rsidDel="008C7BE3" w14:paraId="5325C54B" w14:textId="77777777" w:rsidTr="00274576">
        <w:trPr>
          <w:jc w:val="center"/>
          <w:del w:id="660"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A4271D0" w14:textId="77777777" w:rsidR="00274576" w:rsidDel="008C7BE3" w:rsidRDefault="00274576" w:rsidP="00274576">
            <w:pPr>
              <w:spacing w:line="256" w:lineRule="auto"/>
              <w:rPr>
                <w:del w:id="661" w:author="VanHouten, John (J.A.)" w:date="2021-10-06T13:18:00Z"/>
                <w:rFonts w:cs="Arial"/>
              </w:rPr>
            </w:pPr>
            <w:del w:id="662" w:author="VanHouten, John (J.A.)" w:date="2021-10-06T13:18:00Z">
              <w:r w:rsidDel="008C7BE3">
                <w:rPr>
                  <w:rFonts w:cs="Arial"/>
                </w:rPr>
                <w:delText>950E01</w:delText>
              </w:r>
            </w:del>
          </w:p>
        </w:tc>
        <w:tc>
          <w:tcPr>
            <w:tcW w:w="1302" w:type="dxa"/>
            <w:tcBorders>
              <w:top w:val="single" w:sz="4" w:space="0" w:color="auto"/>
              <w:left w:val="single" w:sz="4" w:space="0" w:color="auto"/>
              <w:bottom w:val="single" w:sz="4" w:space="0" w:color="auto"/>
              <w:right w:val="single" w:sz="4" w:space="0" w:color="auto"/>
            </w:tcBorders>
            <w:hideMark/>
          </w:tcPr>
          <w:p w14:paraId="221508F6" w14:textId="77777777" w:rsidR="00274576" w:rsidDel="008C7BE3" w:rsidRDefault="00274576" w:rsidP="00274576">
            <w:pPr>
              <w:spacing w:line="256" w:lineRule="auto"/>
              <w:rPr>
                <w:del w:id="663" w:author="VanHouten, John (J.A.)" w:date="2021-10-06T13:18:00Z"/>
                <w:rFonts w:cs="Arial"/>
              </w:rPr>
            </w:pPr>
            <w:del w:id="664"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1C059B63" w14:textId="77777777" w:rsidR="00274576" w:rsidDel="008C7BE3" w:rsidRDefault="00274576" w:rsidP="00274576">
            <w:pPr>
              <w:spacing w:line="256" w:lineRule="auto"/>
              <w:rPr>
                <w:del w:id="665" w:author="VanHouten, John (J.A.)" w:date="2021-10-06T13:18:00Z"/>
                <w:rFonts w:cs="Arial"/>
              </w:rPr>
            </w:pPr>
            <w:del w:id="666" w:author="VanHouten, John (J.A.)" w:date="2021-10-06T13:18:00Z">
              <w:r w:rsidDel="008C7BE3">
                <w:rPr>
                  <w:rFonts w:cs="Arial"/>
                </w:rPr>
                <w:delText>Set when A2B shorted together with Slave3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1E26EC86" w14:textId="77777777" w:rsidR="00274576" w:rsidDel="008C7BE3" w:rsidRDefault="00274576" w:rsidP="00274576">
            <w:pPr>
              <w:rPr>
                <w:del w:id="667" w:author="VanHouten, John (J.A.)" w:date="2021-10-06T13:18:00Z"/>
              </w:rPr>
            </w:pPr>
            <w:del w:id="668"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64C9610" w14:textId="77777777" w:rsidR="00274576" w:rsidDel="008C7BE3" w:rsidRDefault="00274576" w:rsidP="00274576">
            <w:pPr>
              <w:spacing w:line="256" w:lineRule="auto"/>
              <w:rPr>
                <w:del w:id="669" w:author="VanHouten, John (J.A.)" w:date="2021-10-06T13:18:00Z"/>
                <w:rFonts w:cs="Arial"/>
              </w:rPr>
            </w:pPr>
            <w:del w:id="670" w:author="VanHouten, John (J.A.)" w:date="2021-10-06T13:18:00Z">
              <w:r w:rsidDel="008C7BE3">
                <w:rPr>
                  <w:rFonts w:cs="Arial"/>
                </w:rPr>
                <w:delText>A2B is enabled.</w:delText>
              </w:r>
            </w:del>
          </w:p>
        </w:tc>
      </w:tr>
      <w:tr w:rsidR="00274576" w:rsidDel="008C7BE3" w14:paraId="1DEE1D84" w14:textId="77777777" w:rsidTr="00274576">
        <w:trPr>
          <w:jc w:val="center"/>
          <w:del w:id="671"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B0EB425" w14:textId="77777777" w:rsidR="00274576" w:rsidDel="008C7BE3" w:rsidRDefault="00274576" w:rsidP="00274576">
            <w:pPr>
              <w:spacing w:line="256" w:lineRule="auto"/>
              <w:rPr>
                <w:del w:id="672" w:author="VanHouten, John (J.A.)" w:date="2021-10-06T13:18:00Z"/>
                <w:rFonts w:cs="Arial"/>
              </w:rPr>
            </w:pPr>
            <w:del w:id="673" w:author="VanHouten, John (J.A.)" w:date="2021-10-06T13:18:00Z">
              <w:r w:rsidDel="008C7BE3">
                <w:rPr>
                  <w:rFonts w:cs="Arial"/>
                </w:rPr>
                <w:delText>950F01</w:delText>
              </w:r>
            </w:del>
          </w:p>
        </w:tc>
        <w:tc>
          <w:tcPr>
            <w:tcW w:w="1302" w:type="dxa"/>
            <w:tcBorders>
              <w:top w:val="single" w:sz="4" w:space="0" w:color="auto"/>
              <w:left w:val="single" w:sz="4" w:space="0" w:color="auto"/>
              <w:bottom w:val="single" w:sz="4" w:space="0" w:color="auto"/>
              <w:right w:val="single" w:sz="4" w:space="0" w:color="auto"/>
            </w:tcBorders>
            <w:hideMark/>
          </w:tcPr>
          <w:p w14:paraId="2E21F0D8" w14:textId="77777777" w:rsidR="00274576" w:rsidDel="008C7BE3" w:rsidRDefault="00274576" w:rsidP="00274576">
            <w:pPr>
              <w:spacing w:line="256" w:lineRule="auto"/>
              <w:rPr>
                <w:del w:id="674" w:author="VanHouten, John (J.A.)" w:date="2021-10-06T13:18:00Z"/>
                <w:rFonts w:cs="Arial"/>
              </w:rPr>
            </w:pPr>
            <w:del w:id="675" w:author="VanHouten, John (J.A.)" w:date="2021-10-06T13:18:00Z">
              <w:r w:rsidDel="008C7BE3">
                <w:rPr>
                  <w:rFonts w:cs="Arial"/>
                </w:rPr>
                <w:delText xml:space="preserve">Key in Run, ACC, or Delayed </w:delText>
              </w:r>
              <w:r w:rsidDel="008C7BE3">
                <w:rPr>
                  <w:rFonts w:cs="Arial"/>
                </w:rPr>
                <w:lastRenderedPageBreak/>
                <w:delText>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7215C9E" w14:textId="77777777" w:rsidR="00274576" w:rsidDel="008C7BE3" w:rsidRDefault="00274576" w:rsidP="00274576">
            <w:pPr>
              <w:spacing w:line="256" w:lineRule="auto"/>
              <w:rPr>
                <w:del w:id="676" w:author="VanHouten, John (J.A.)" w:date="2021-10-06T13:18:00Z"/>
                <w:rFonts w:cs="Arial"/>
              </w:rPr>
            </w:pPr>
            <w:del w:id="677" w:author="VanHouten, John (J.A.)" w:date="2021-10-06T13:18:00Z">
              <w:r w:rsidDel="008C7BE3">
                <w:rPr>
                  <w:rFonts w:cs="Arial"/>
                </w:rPr>
                <w:lastRenderedPageBreak/>
                <w:delText xml:space="preserve">Set when A2B shorted together with Slave4 for </w:delText>
              </w:r>
              <w:r w:rsidDel="008C7BE3">
                <w:rPr>
                  <w:rFonts w:cs="Arial"/>
                </w:rPr>
                <w:lastRenderedPageBreak/>
                <w:delText>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5EB048D" w14:textId="77777777" w:rsidR="00274576" w:rsidDel="008C7BE3" w:rsidRDefault="00274576" w:rsidP="00274576">
            <w:pPr>
              <w:rPr>
                <w:del w:id="678" w:author="VanHouten, John (J.A.)" w:date="2021-10-06T13:18:00Z"/>
              </w:rPr>
            </w:pPr>
            <w:del w:id="679" w:author="VanHouten, John (J.A.)" w:date="2021-10-06T13:18:00Z">
              <w:r w:rsidRPr="00ED0D3E" w:rsidDel="008C7BE3">
                <w:rPr>
                  <w:rFonts w:cs="Arial"/>
                </w:rPr>
                <w:lastRenderedPageBreak/>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41A3EF6" w14:textId="77777777" w:rsidR="00274576" w:rsidDel="008C7BE3" w:rsidRDefault="00274576" w:rsidP="00274576">
            <w:pPr>
              <w:spacing w:line="256" w:lineRule="auto"/>
              <w:rPr>
                <w:del w:id="680" w:author="VanHouten, John (J.A.)" w:date="2021-10-06T13:18:00Z"/>
                <w:rFonts w:cs="Arial"/>
              </w:rPr>
            </w:pPr>
            <w:del w:id="681" w:author="VanHouten, John (J.A.)" w:date="2021-10-06T13:18:00Z">
              <w:r w:rsidDel="008C7BE3">
                <w:rPr>
                  <w:rFonts w:cs="Arial"/>
                </w:rPr>
                <w:delText>A2B is enabled.</w:delText>
              </w:r>
            </w:del>
          </w:p>
        </w:tc>
      </w:tr>
      <w:tr w:rsidR="00274576" w:rsidDel="008C7BE3" w14:paraId="53119116" w14:textId="77777777" w:rsidTr="00274576">
        <w:trPr>
          <w:jc w:val="center"/>
          <w:del w:id="682"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2EF02A1" w14:textId="77777777" w:rsidR="00274576" w:rsidDel="008C7BE3" w:rsidRDefault="00274576" w:rsidP="00274576">
            <w:pPr>
              <w:spacing w:line="256" w:lineRule="auto"/>
              <w:rPr>
                <w:del w:id="683" w:author="VanHouten, John (J.A.)" w:date="2021-10-06T13:18:00Z"/>
                <w:rFonts w:cs="Arial"/>
              </w:rPr>
            </w:pPr>
            <w:del w:id="684" w:author="VanHouten, John (J.A.)" w:date="2021-10-06T13:18:00Z">
              <w:r w:rsidDel="008C7BE3">
                <w:rPr>
                  <w:rFonts w:cs="Arial"/>
                </w:rPr>
                <w:delText>951001</w:delText>
              </w:r>
            </w:del>
          </w:p>
        </w:tc>
        <w:tc>
          <w:tcPr>
            <w:tcW w:w="1302" w:type="dxa"/>
            <w:tcBorders>
              <w:top w:val="single" w:sz="4" w:space="0" w:color="auto"/>
              <w:left w:val="single" w:sz="4" w:space="0" w:color="auto"/>
              <w:bottom w:val="single" w:sz="4" w:space="0" w:color="auto"/>
              <w:right w:val="single" w:sz="4" w:space="0" w:color="auto"/>
            </w:tcBorders>
            <w:hideMark/>
          </w:tcPr>
          <w:p w14:paraId="3644C4BD" w14:textId="77777777" w:rsidR="00274576" w:rsidDel="008C7BE3" w:rsidRDefault="00274576" w:rsidP="00274576">
            <w:pPr>
              <w:spacing w:line="256" w:lineRule="auto"/>
              <w:rPr>
                <w:del w:id="685" w:author="VanHouten, John (J.A.)" w:date="2021-10-06T13:18:00Z"/>
                <w:rFonts w:cs="Arial"/>
              </w:rPr>
            </w:pPr>
            <w:del w:id="686"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073C4FDE" w14:textId="77777777" w:rsidR="00274576" w:rsidDel="008C7BE3" w:rsidRDefault="00274576" w:rsidP="00274576">
            <w:pPr>
              <w:spacing w:line="256" w:lineRule="auto"/>
              <w:rPr>
                <w:del w:id="687" w:author="VanHouten, John (J.A.)" w:date="2021-10-06T13:18:00Z"/>
                <w:rFonts w:cs="Arial"/>
              </w:rPr>
            </w:pPr>
            <w:del w:id="688" w:author="VanHouten, John (J.A.)" w:date="2021-10-06T13:18:00Z">
              <w:r w:rsidDel="008C7BE3">
                <w:rPr>
                  <w:rFonts w:cs="Arial"/>
                </w:rPr>
                <w:delText>Set when A2B shorted together with Slave5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2FD0BCE2" w14:textId="77777777" w:rsidR="00274576" w:rsidDel="008C7BE3" w:rsidRDefault="00274576" w:rsidP="00274576">
            <w:pPr>
              <w:rPr>
                <w:del w:id="689" w:author="VanHouten, John (J.A.)" w:date="2021-10-06T13:18:00Z"/>
              </w:rPr>
            </w:pPr>
            <w:del w:id="690"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75EAFDA5" w14:textId="77777777" w:rsidR="00274576" w:rsidDel="008C7BE3" w:rsidRDefault="00274576" w:rsidP="00274576">
            <w:pPr>
              <w:spacing w:line="256" w:lineRule="auto"/>
              <w:rPr>
                <w:del w:id="691" w:author="VanHouten, John (J.A.)" w:date="2021-10-06T13:18:00Z"/>
                <w:rFonts w:cs="Arial"/>
              </w:rPr>
            </w:pPr>
            <w:del w:id="692" w:author="VanHouten, John (J.A.)" w:date="2021-10-06T13:18:00Z">
              <w:r w:rsidDel="008C7BE3">
                <w:rPr>
                  <w:rFonts w:cs="Arial"/>
                </w:rPr>
                <w:delText>A2B is enabled.</w:delText>
              </w:r>
            </w:del>
          </w:p>
        </w:tc>
      </w:tr>
      <w:tr w:rsidR="00274576" w:rsidDel="008C7BE3" w14:paraId="0D96A773" w14:textId="77777777" w:rsidTr="00274576">
        <w:trPr>
          <w:jc w:val="center"/>
          <w:del w:id="693"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3F7D36E" w14:textId="77777777" w:rsidR="00274576" w:rsidDel="008C7BE3" w:rsidRDefault="00274576" w:rsidP="00274576">
            <w:pPr>
              <w:spacing w:line="256" w:lineRule="auto"/>
              <w:rPr>
                <w:del w:id="694" w:author="VanHouten, John (J.A.)" w:date="2021-10-06T13:18:00Z"/>
                <w:rFonts w:cs="Arial"/>
              </w:rPr>
            </w:pPr>
            <w:del w:id="695" w:author="VanHouten, John (J.A.)" w:date="2021-10-06T13:18:00Z">
              <w:r w:rsidDel="008C7BE3">
                <w:rPr>
                  <w:rFonts w:cs="Arial"/>
                </w:rPr>
                <w:delText>951195</w:delText>
              </w:r>
            </w:del>
          </w:p>
        </w:tc>
        <w:tc>
          <w:tcPr>
            <w:tcW w:w="1302" w:type="dxa"/>
            <w:tcBorders>
              <w:top w:val="single" w:sz="4" w:space="0" w:color="auto"/>
              <w:left w:val="single" w:sz="4" w:space="0" w:color="auto"/>
              <w:bottom w:val="single" w:sz="4" w:space="0" w:color="auto"/>
              <w:right w:val="single" w:sz="4" w:space="0" w:color="auto"/>
            </w:tcBorders>
            <w:hideMark/>
          </w:tcPr>
          <w:p w14:paraId="35770604" w14:textId="77777777" w:rsidR="00274576" w:rsidDel="008C7BE3" w:rsidRDefault="00274576" w:rsidP="00274576">
            <w:pPr>
              <w:spacing w:line="256" w:lineRule="auto"/>
              <w:rPr>
                <w:del w:id="696" w:author="VanHouten, John (J.A.)" w:date="2021-10-06T13:18:00Z"/>
                <w:rFonts w:cs="Arial"/>
              </w:rPr>
            </w:pPr>
            <w:del w:id="697"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322EA63D" w14:textId="77777777" w:rsidR="00274576" w:rsidDel="008C7BE3" w:rsidRDefault="00274576" w:rsidP="00274576">
            <w:pPr>
              <w:spacing w:line="256" w:lineRule="auto"/>
              <w:rPr>
                <w:del w:id="698" w:author="VanHouten, John (J.A.)" w:date="2021-10-06T13:18:00Z"/>
                <w:rFonts w:cs="Arial"/>
              </w:rPr>
            </w:pPr>
            <w:del w:id="699" w:author="VanHouten, John (J.A.)" w:date="2021-10-06T13:18:00Z">
              <w:r w:rsidDel="008C7BE3">
                <w:rPr>
                  <w:rFonts w:cs="Arial"/>
                </w:rPr>
                <w:delText>Set when A2B lines are reversed with ACM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42AC4362" w14:textId="77777777" w:rsidR="00274576" w:rsidDel="008C7BE3" w:rsidRDefault="00274576" w:rsidP="00274576">
            <w:pPr>
              <w:rPr>
                <w:del w:id="700" w:author="VanHouten, John (J.A.)" w:date="2021-10-06T13:18:00Z"/>
              </w:rPr>
            </w:pPr>
            <w:del w:id="701"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65A1DC8B" w14:textId="77777777" w:rsidR="00274576" w:rsidDel="008C7BE3" w:rsidRDefault="00274576" w:rsidP="00274576">
            <w:pPr>
              <w:spacing w:line="256" w:lineRule="auto"/>
              <w:rPr>
                <w:del w:id="702" w:author="VanHouten, John (J.A.)" w:date="2021-10-06T13:18:00Z"/>
                <w:rFonts w:cs="Arial"/>
              </w:rPr>
            </w:pPr>
            <w:del w:id="703" w:author="VanHouten, John (J.A.)" w:date="2021-10-06T13:18:00Z">
              <w:r w:rsidDel="008C7BE3">
                <w:rPr>
                  <w:rFonts w:cs="Arial"/>
                </w:rPr>
                <w:delText>A2B is enabled.</w:delText>
              </w:r>
            </w:del>
          </w:p>
        </w:tc>
      </w:tr>
      <w:tr w:rsidR="00274576" w:rsidDel="008C7BE3" w14:paraId="36CB55AD" w14:textId="77777777" w:rsidTr="00274576">
        <w:trPr>
          <w:jc w:val="center"/>
          <w:del w:id="704"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7A2B048" w14:textId="77777777" w:rsidR="00274576" w:rsidDel="008C7BE3" w:rsidRDefault="00274576" w:rsidP="00274576">
            <w:pPr>
              <w:spacing w:line="256" w:lineRule="auto"/>
              <w:rPr>
                <w:del w:id="705" w:author="VanHouten, John (J.A.)" w:date="2021-10-06T13:18:00Z"/>
                <w:rFonts w:cs="Arial"/>
              </w:rPr>
            </w:pPr>
            <w:del w:id="706" w:author="VanHouten, John (J.A.)" w:date="2021-10-06T13:18:00Z">
              <w:r w:rsidDel="008C7BE3">
                <w:rPr>
                  <w:rFonts w:cs="Arial"/>
                </w:rPr>
                <w:delText>950C95</w:delText>
              </w:r>
            </w:del>
          </w:p>
        </w:tc>
        <w:tc>
          <w:tcPr>
            <w:tcW w:w="1302" w:type="dxa"/>
            <w:tcBorders>
              <w:top w:val="single" w:sz="4" w:space="0" w:color="auto"/>
              <w:left w:val="single" w:sz="4" w:space="0" w:color="auto"/>
              <w:bottom w:val="single" w:sz="4" w:space="0" w:color="auto"/>
              <w:right w:val="single" w:sz="4" w:space="0" w:color="auto"/>
            </w:tcBorders>
            <w:hideMark/>
          </w:tcPr>
          <w:p w14:paraId="67519B43" w14:textId="77777777" w:rsidR="00274576" w:rsidDel="008C7BE3" w:rsidRDefault="00274576" w:rsidP="00274576">
            <w:pPr>
              <w:spacing w:line="256" w:lineRule="auto"/>
              <w:rPr>
                <w:del w:id="707" w:author="VanHouten, John (J.A.)" w:date="2021-10-06T13:18:00Z"/>
                <w:rFonts w:cs="Arial"/>
              </w:rPr>
            </w:pPr>
            <w:del w:id="708"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0BE42C4" w14:textId="77777777" w:rsidR="00274576" w:rsidDel="008C7BE3" w:rsidRDefault="00274576" w:rsidP="00274576">
            <w:pPr>
              <w:spacing w:line="256" w:lineRule="auto"/>
              <w:rPr>
                <w:del w:id="709" w:author="VanHouten, John (J.A.)" w:date="2021-10-06T13:18:00Z"/>
                <w:rFonts w:cs="Arial"/>
              </w:rPr>
            </w:pPr>
            <w:del w:id="710" w:author="VanHouten, John (J.A.)" w:date="2021-10-06T13:18:00Z">
              <w:r w:rsidDel="008C7BE3">
                <w:rPr>
                  <w:rFonts w:cs="Arial"/>
                </w:rPr>
                <w:delText>Set when A2B lines are reversed with Slave1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5E14227B" w14:textId="77777777" w:rsidR="00274576" w:rsidDel="008C7BE3" w:rsidRDefault="00274576" w:rsidP="00274576">
            <w:pPr>
              <w:rPr>
                <w:del w:id="711" w:author="VanHouten, John (J.A.)" w:date="2021-10-06T13:18:00Z"/>
              </w:rPr>
            </w:pPr>
            <w:del w:id="712"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457BBB40" w14:textId="77777777" w:rsidR="00274576" w:rsidDel="008C7BE3" w:rsidRDefault="00274576" w:rsidP="00274576">
            <w:pPr>
              <w:spacing w:line="256" w:lineRule="auto"/>
              <w:rPr>
                <w:del w:id="713" w:author="VanHouten, John (J.A.)" w:date="2021-10-06T13:18:00Z"/>
                <w:rFonts w:cs="Arial"/>
              </w:rPr>
            </w:pPr>
            <w:del w:id="714" w:author="VanHouten, John (J.A.)" w:date="2021-10-06T13:18:00Z">
              <w:r w:rsidDel="008C7BE3">
                <w:rPr>
                  <w:rFonts w:cs="Arial"/>
                </w:rPr>
                <w:delText>A2B is enabled.</w:delText>
              </w:r>
            </w:del>
          </w:p>
        </w:tc>
      </w:tr>
      <w:tr w:rsidR="00274576" w:rsidDel="008C7BE3" w14:paraId="2F70C506" w14:textId="77777777" w:rsidTr="00274576">
        <w:trPr>
          <w:jc w:val="center"/>
          <w:del w:id="715"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1A29601" w14:textId="77777777" w:rsidR="00274576" w:rsidDel="008C7BE3" w:rsidRDefault="00274576" w:rsidP="00274576">
            <w:pPr>
              <w:spacing w:line="256" w:lineRule="auto"/>
              <w:rPr>
                <w:del w:id="716" w:author="VanHouten, John (J.A.)" w:date="2021-10-06T13:18:00Z"/>
                <w:rFonts w:cs="Arial"/>
              </w:rPr>
            </w:pPr>
            <w:del w:id="717" w:author="VanHouten, John (J.A.)" w:date="2021-10-06T13:18:00Z">
              <w:r w:rsidDel="008C7BE3">
                <w:rPr>
                  <w:rFonts w:cs="Arial"/>
                </w:rPr>
                <w:delText>950D95</w:delText>
              </w:r>
            </w:del>
          </w:p>
        </w:tc>
        <w:tc>
          <w:tcPr>
            <w:tcW w:w="1302" w:type="dxa"/>
            <w:tcBorders>
              <w:top w:val="single" w:sz="4" w:space="0" w:color="auto"/>
              <w:left w:val="single" w:sz="4" w:space="0" w:color="auto"/>
              <w:bottom w:val="single" w:sz="4" w:space="0" w:color="auto"/>
              <w:right w:val="single" w:sz="4" w:space="0" w:color="auto"/>
            </w:tcBorders>
            <w:hideMark/>
          </w:tcPr>
          <w:p w14:paraId="45617B21" w14:textId="77777777" w:rsidR="00274576" w:rsidDel="008C7BE3" w:rsidRDefault="00274576" w:rsidP="00274576">
            <w:pPr>
              <w:spacing w:line="256" w:lineRule="auto"/>
              <w:rPr>
                <w:del w:id="718" w:author="VanHouten, John (J.A.)" w:date="2021-10-06T13:18:00Z"/>
                <w:rFonts w:cs="Arial"/>
              </w:rPr>
            </w:pPr>
            <w:del w:id="719"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7BD87DD" w14:textId="77777777" w:rsidR="00274576" w:rsidDel="008C7BE3" w:rsidRDefault="00274576" w:rsidP="00274576">
            <w:pPr>
              <w:spacing w:line="256" w:lineRule="auto"/>
              <w:rPr>
                <w:del w:id="720" w:author="VanHouten, John (J.A.)" w:date="2021-10-06T13:18:00Z"/>
                <w:rFonts w:cs="Arial"/>
              </w:rPr>
            </w:pPr>
            <w:del w:id="721" w:author="VanHouten, John (J.A.)" w:date="2021-10-06T13:18:00Z">
              <w:r w:rsidDel="008C7BE3">
                <w:rPr>
                  <w:rFonts w:cs="Arial"/>
                </w:rPr>
                <w:delText>Set when A2B lines are reversed with Slave2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4D12122F" w14:textId="77777777" w:rsidR="00274576" w:rsidDel="008C7BE3" w:rsidRDefault="00274576" w:rsidP="00274576">
            <w:pPr>
              <w:rPr>
                <w:del w:id="722" w:author="VanHouten, John (J.A.)" w:date="2021-10-06T13:18:00Z"/>
              </w:rPr>
            </w:pPr>
            <w:del w:id="723"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49507A4D" w14:textId="77777777" w:rsidR="00274576" w:rsidDel="008C7BE3" w:rsidRDefault="00274576" w:rsidP="00274576">
            <w:pPr>
              <w:spacing w:line="256" w:lineRule="auto"/>
              <w:rPr>
                <w:del w:id="724" w:author="VanHouten, John (J.A.)" w:date="2021-10-06T13:18:00Z"/>
                <w:rFonts w:cs="Arial"/>
              </w:rPr>
            </w:pPr>
            <w:del w:id="725" w:author="VanHouten, John (J.A.)" w:date="2021-10-06T13:18:00Z">
              <w:r w:rsidDel="008C7BE3">
                <w:rPr>
                  <w:rFonts w:cs="Arial"/>
                </w:rPr>
                <w:delText>A2B is enabled.</w:delText>
              </w:r>
            </w:del>
          </w:p>
        </w:tc>
      </w:tr>
      <w:tr w:rsidR="00274576" w:rsidDel="008C7BE3" w14:paraId="1E5892CE" w14:textId="77777777" w:rsidTr="00274576">
        <w:trPr>
          <w:jc w:val="center"/>
          <w:del w:id="726"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44343FC" w14:textId="77777777" w:rsidR="00274576" w:rsidDel="008C7BE3" w:rsidRDefault="00274576" w:rsidP="00274576">
            <w:pPr>
              <w:spacing w:line="256" w:lineRule="auto"/>
              <w:rPr>
                <w:del w:id="727" w:author="VanHouten, John (J.A.)" w:date="2021-10-06T13:18:00Z"/>
                <w:rFonts w:cs="Arial"/>
              </w:rPr>
            </w:pPr>
            <w:del w:id="728" w:author="VanHouten, John (J.A.)" w:date="2021-10-06T13:18:00Z">
              <w:r w:rsidDel="008C7BE3">
                <w:rPr>
                  <w:rFonts w:cs="Arial"/>
                </w:rPr>
                <w:delText>950E95</w:delText>
              </w:r>
            </w:del>
          </w:p>
        </w:tc>
        <w:tc>
          <w:tcPr>
            <w:tcW w:w="1302" w:type="dxa"/>
            <w:tcBorders>
              <w:top w:val="single" w:sz="4" w:space="0" w:color="auto"/>
              <w:left w:val="single" w:sz="4" w:space="0" w:color="auto"/>
              <w:bottom w:val="single" w:sz="4" w:space="0" w:color="auto"/>
              <w:right w:val="single" w:sz="4" w:space="0" w:color="auto"/>
            </w:tcBorders>
            <w:hideMark/>
          </w:tcPr>
          <w:p w14:paraId="7393D4FD" w14:textId="77777777" w:rsidR="00274576" w:rsidDel="008C7BE3" w:rsidRDefault="00274576" w:rsidP="00274576">
            <w:pPr>
              <w:spacing w:line="256" w:lineRule="auto"/>
              <w:rPr>
                <w:del w:id="729" w:author="VanHouten, John (J.A.)" w:date="2021-10-06T13:18:00Z"/>
                <w:rFonts w:cs="Arial"/>
              </w:rPr>
            </w:pPr>
            <w:del w:id="730"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095EE1D4" w14:textId="77777777" w:rsidR="00274576" w:rsidDel="008C7BE3" w:rsidRDefault="00274576" w:rsidP="00274576">
            <w:pPr>
              <w:spacing w:line="256" w:lineRule="auto"/>
              <w:rPr>
                <w:del w:id="731" w:author="VanHouten, John (J.A.)" w:date="2021-10-06T13:18:00Z"/>
                <w:rFonts w:cs="Arial"/>
              </w:rPr>
            </w:pPr>
            <w:del w:id="732" w:author="VanHouten, John (J.A.)" w:date="2021-10-06T13:18:00Z">
              <w:r w:rsidDel="008C7BE3">
                <w:rPr>
                  <w:rFonts w:cs="Arial"/>
                </w:rPr>
                <w:delText>Set when A2B lines are reversed with Slave3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180A357E" w14:textId="77777777" w:rsidR="00274576" w:rsidDel="008C7BE3" w:rsidRDefault="00274576" w:rsidP="00274576">
            <w:pPr>
              <w:rPr>
                <w:del w:id="733" w:author="VanHouten, John (J.A.)" w:date="2021-10-06T13:18:00Z"/>
              </w:rPr>
            </w:pPr>
            <w:del w:id="734"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AB2F472" w14:textId="77777777" w:rsidR="00274576" w:rsidDel="008C7BE3" w:rsidRDefault="00274576" w:rsidP="00274576">
            <w:pPr>
              <w:spacing w:line="256" w:lineRule="auto"/>
              <w:rPr>
                <w:del w:id="735" w:author="VanHouten, John (J.A.)" w:date="2021-10-06T13:18:00Z"/>
                <w:rFonts w:cs="Arial"/>
              </w:rPr>
            </w:pPr>
            <w:del w:id="736" w:author="VanHouten, John (J.A.)" w:date="2021-10-06T13:18:00Z">
              <w:r w:rsidDel="008C7BE3">
                <w:rPr>
                  <w:rFonts w:cs="Arial"/>
                </w:rPr>
                <w:delText>A2B is enabled.</w:delText>
              </w:r>
            </w:del>
          </w:p>
        </w:tc>
      </w:tr>
      <w:tr w:rsidR="00274576" w:rsidDel="008C7BE3" w14:paraId="0469988B" w14:textId="77777777" w:rsidTr="00274576">
        <w:trPr>
          <w:jc w:val="center"/>
          <w:del w:id="737"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4704B710" w14:textId="77777777" w:rsidR="00274576" w:rsidDel="008C7BE3" w:rsidRDefault="00274576" w:rsidP="00274576">
            <w:pPr>
              <w:spacing w:line="256" w:lineRule="auto"/>
              <w:rPr>
                <w:del w:id="738" w:author="VanHouten, John (J.A.)" w:date="2021-10-06T13:18:00Z"/>
                <w:rFonts w:cs="Arial"/>
              </w:rPr>
            </w:pPr>
            <w:del w:id="739" w:author="VanHouten, John (J.A.)" w:date="2021-10-06T13:18:00Z">
              <w:r w:rsidDel="008C7BE3">
                <w:rPr>
                  <w:rFonts w:cs="Arial"/>
                </w:rPr>
                <w:delText>950F95</w:delText>
              </w:r>
            </w:del>
          </w:p>
        </w:tc>
        <w:tc>
          <w:tcPr>
            <w:tcW w:w="1302" w:type="dxa"/>
            <w:tcBorders>
              <w:top w:val="single" w:sz="4" w:space="0" w:color="auto"/>
              <w:left w:val="single" w:sz="4" w:space="0" w:color="auto"/>
              <w:bottom w:val="single" w:sz="4" w:space="0" w:color="auto"/>
              <w:right w:val="single" w:sz="4" w:space="0" w:color="auto"/>
            </w:tcBorders>
            <w:hideMark/>
          </w:tcPr>
          <w:p w14:paraId="1AEFAC91" w14:textId="77777777" w:rsidR="00274576" w:rsidDel="008C7BE3" w:rsidRDefault="00274576" w:rsidP="00274576">
            <w:pPr>
              <w:spacing w:line="256" w:lineRule="auto"/>
              <w:rPr>
                <w:del w:id="740" w:author="VanHouten, John (J.A.)" w:date="2021-10-06T13:18:00Z"/>
                <w:rFonts w:cs="Arial"/>
              </w:rPr>
            </w:pPr>
            <w:del w:id="741"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7BC02A6" w14:textId="77777777" w:rsidR="00274576" w:rsidDel="008C7BE3" w:rsidRDefault="00274576" w:rsidP="00274576">
            <w:pPr>
              <w:spacing w:line="256" w:lineRule="auto"/>
              <w:rPr>
                <w:del w:id="742" w:author="VanHouten, John (J.A.)" w:date="2021-10-06T13:18:00Z"/>
                <w:rFonts w:cs="Arial"/>
              </w:rPr>
            </w:pPr>
            <w:del w:id="743" w:author="VanHouten, John (J.A.)" w:date="2021-10-06T13:18:00Z">
              <w:r w:rsidDel="008C7BE3">
                <w:rPr>
                  <w:rFonts w:cs="Arial"/>
                </w:rPr>
                <w:delText>Set when A2B lines are reversed with Slave4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02BEA18E" w14:textId="77777777" w:rsidR="00274576" w:rsidDel="008C7BE3" w:rsidRDefault="00274576" w:rsidP="00274576">
            <w:pPr>
              <w:rPr>
                <w:del w:id="744" w:author="VanHouten, John (J.A.)" w:date="2021-10-06T13:18:00Z"/>
              </w:rPr>
            </w:pPr>
            <w:del w:id="745"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664872D1" w14:textId="77777777" w:rsidR="00274576" w:rsidDel="008C7BE3" w:rsidRDefault="00274576" w:rsidP="00274576">
            <w:pPr>
              <w:spacing w:line="256" w:lineRule="auto"/>
              <w:rPr>
                <w:del w:id="746" w:author="VanHouten, John (J.A.)" w:date="2021-10-06T13:18:00Z"/>
                <w:rFonts w:cs="Arial"/>
              </w:rPr>
            </w:pPr>
            <w:del w:id="747" w:author="VanHouten, John (J.A.)" w:date="2021-10-06T13:18:00Z">
              <w:r w:rsidDel="008C7BE3">
                <w:rPr>
                  <w:rFonts w:cs="Arial"/>
                </w:rPr>
                <w:delText>A2B is enabled.</w:delText>
              </w:r>
            </w:del>
          </w:p>
        </w:tc>
      </w:tr>
      <w:tr w:rsidR="00274576" w:rsidDel="008C7BE3" w14:paraId="7F47EA60" w14:textId="77777777" w:rsidTr="00274576">
        <w:trPr>
          <w:jc w:val="center"/>
          <w:del w:id="748"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20DC417" w14:textId="77777777" w:rsidR="00274576" w:rsidDel="008C7BE3" w:rsidRDefault="00274576" w:rsidP="00274576">
            <w:pPr>
              <w:spacing w:line="256" w:lineRule="auto"/>
              <w:rPr>
                <w:del w:id="749" w:author="VanHouten, John (J.A.)" w:date="2021-10-06T13:18:00Z"/>
                <w:rFonts w:cs="Arial"/>
              </w:rPr>
            </w:pPr>
            <w:del w:id="750" w:author="VanHouten, John (J.A.)" w:date="2021-10-06T13:18:00Z">
              <w:r w:rsidDel="008C7BE3">
                <w:rPr>
                  <w:rFonts w:cs="Arial"/>
                </w:rPr>
                <w:lastRenderedPageBreak/>
                <w:delText>951095</w:delText>
              </w:r>
            </w:del>
          </w:p>
        </w:tc>
        <w:tc>
          <w:tcPr>
            <w:tcW w:w="1302" w:type="dxa"/>
            <w:tcBorders>
              <w:top w:val="single" w:sz="4" w:space="0" w:color="auto"/>
              <w:left w:val="single" w:sz="4" w:space="0" w:color="auto"/>
              <w:bottom w:val="single" w:sz="4" w:space="0" w:color="auto"/>
              <w:right w:val="single" w:sz="4" w:space="0" w:color="auto"/>
            </w:tcBorders>
            <w:hideMark/>
          </w:tcPr>
          <w:p w14:paraId="45289E04" w14:textId="77777777" w:rsidR="00274576" w:rsidDel="008C7BE3" w:rsidRDefault="00274576" w:rsidP="00274576">
            <w:pPr>
              <w:spacing w:line="256" w:lineRule="auto"/>
              <w:rPr>
                <w:del w:id="751" w:author="VanHouten, John (J.A.)" w:date="2021-10-06T13:18:00Z"/>
                <w:rFonts w:cs="Arial"/>
              </w:rPr>
            </w:pPr>
            <w:del w:id="752"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242DC5D" w14:textId="77777777" w:rsidR="00274576" w:rsidDel="008C7BE3" w:rsidRDefault="00274576" w:rsidP="00274576">
            <w:pPr>
              <w:spacing w:line="256" w:lineRule="auto"/>
              <w:rPr>
                <w:del w:id="753" w:author="VanHouten, John (J.A.)" w:date="2021-10-06T13:18:00Z"/>
                <w:rFonts w:cs="Arial"/>
              </w:rPr>
            </w:pPr>
            <w:del w:id="754" w:author="VanHouten, John (J.A.)" w:date="2021-10-06T13:18:00Z">
              <w:r w:rsidDel="008C7BE3">
                <w:rPr>
                  <w:rFonts w:cs="Arial"/>
                </w:rPr>
                <w:delText>Set when A2B lines are reversed with Slave5 for greater than five (5) seconds.</w:delText>
              </w:r>
            </w:del>
          </w:p>
        </w:tc>
        <w:tc>
          <w:tcPr>
            <w:tcW w:w="2050" w:type="dxa"/>
            <w:tcBorders>
              <w:top w:val="single" w:sz="4" w:space="0" w:color="auto"/>
              <w:left w:val="single" w:sz="4" w:space="0" w:color="auto"/>
              <w:bottom w:val="single" w:sz="4" w:space="0" w:color="auto"/>
              <w:right w:val="single" w:sz="4" w:space="0" w:color="auto"/>
            </w:tcBorders>
            <w:hideMark/>
          </w:tcPr>
          <w:p w14:paraId="1A0CBE9E" w14:textId="77777777" w:rsidR="00274576" w:rsidDel="008C7BE3" w:rsidRDefault="00274576" w:rsidP="00274576">
            <w:pPr>
              <w:rPr>
                <w:del w:id="755" w:author="VanHouten, John (J.A.)" w:date="2021-10-06T13:18:00Z"/>
              </w:rPr>
            </w:pPr>
            <w:del w:id="756"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75F97D46" w14:textId="77777777" w:rsidR="00274576" w:rsidDel="008C7BE3" w:rsidRDefault="00274576" w:rsidP="00274576">
            <w:pPr>
              <w:spacing w:line="256" w:lineRule="auto"/>
              <w:rPr>
                <w:del w:id="757" w:author="VanHouten, John (J.A.)" w:date="2021-10-06T13:18:00Z"/>
                <w:rFonts w:cs="Arial"/>
              </w:rPr>
            </w:pPr>
            <w:del w:id="758" w:author="VanHouten, John (J.A.)" w:date="2021-10-06T13:18:00Z">
              <w:r w:rsidDel="008C7BE3">
                <w:rPr>
                  <w:rFonts w:cs="Arial"/>
                </w:rPr>
                <w:delText>A2B is enabled.</w:delText>
              </w:r>
            </w:del>
          </w:p>
        </w:tc>
      </w:tr>
      <w:tr w:rsidR="00274576" w:rsidDel="008C7BE3" w14:paraId="487AD010" w14:textId="77777777" w:rsidTr="00274576">
        <w:trPr>
          <w:jc w:val="center"/>
          <w:del w:id="759"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04F76023" w14:textId="77777777" w:rsidR="00274576" w:rsidDel="008C7BE3" w:rsidRDefault="00274576" w:rsidP="00274576">
            <w:pPr>
              <w:spacing w:line="256" w:lineRule="auto"/>
              <w:rPr>
                <w:del w:id="760" w:author="VanHouten, John (J.A.)" w:date="2021-10-06T13:18:00Z"/>
                <w:rFonts w:cs="Arial"/>
              </w:rPr>
            </w:pPr>
            <w:del w:id="761" w:author="VanHouten, John (J.A.)" w:date="2021-10-06T13:18:00Z">
              <w:r w:rsidDel="008C7BE3">
                <w:rPr>
                  <w:rFonts w:cs="Arial"/>
                </w:rPr>
                <w:delText>950C8F</w:delText>
              </w:r>
            </w:del>
          </w:p>
        </w:tc>
        <w:tc>
          <w:tcPr>
            <w:tcW w:w="1302" w:type="dxa"/>
            <w:tcBorders>
              <w:top w:val="single" w:sz="4" w:space="0" w:color="auto"/>
              <w:left w:val="single" w:sz="4" w:space="0" w:color="auto"/>
              <w:bottom w:val="single" w:sz="4" w:space="0" w:color="auto"/>
              <w:right w:val="single" w:sz="4" w:space="0" w:color="auto"/>
            </w:tcBorders>
            <w:hideMark/>
          </w:tcPr>
          <w:p w14:paraId="212FCA8D" w14:textId="77777777" w:rsidR="00274576" w:rsidDel="008C7BE3" w:rsidRDefault="00274576" w:rsidP="00274576">
            <w:pPr>
              <w:spacing w:line="256" w:lineRule="auto"/>
              <w:rPr>
                <w:del w:id="762" w:author="VanHouten, John (J.A.)" w:date="2021-10-06T13:18:00Z"/>
                <w:rFonts w:cs="Arial"/>
              </w:rPr>
            </w:pPr>
            <w:del w:id="763"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17A40AA" w14:textId="77777777" w:rsidR="00274576" w:rsidDel="008C7BE3" w:rsidRDefault="00274576" w:rsidP="00274576">
            <w:pPr>
              <w:spacing w:line="256" w:lineRule="auto"/>
              <w:rPr>
                <w:del w:id="764" w:author="VanHouten, John (J.A.)" w:date="2021-10-06T13:18:00Z"/>
                <w:rFonts w:cs="Arial"/>
              </w:rPr>
            </w:pPr>
            <w:del w:id="765" w:author="VanHouten, John (J.A.)" w:date="2021-10-06T13:18:00Z">
              <w:r w:rsidDel="008C7BE3">
                <w:rPr>
                  <w:rFonts w:cs="Arial"/>
                </w:rPr>
                <w:delText>Set when A2B has received 5 bit error interrupts within a key cycle from Slave 1.</w:delText>
              </w:r>
            </w:del>
          </w:p>
        </w:tc>
        <w:tc>
          <w:tcPr>
            <w:tcW w:w="2050" w:type="dxa"/>
            <w:tcBorders>
              <w:top w:val="single" w:sz="4" w:space="0" w:color="auto"/>
              <w:left w:val="single" w:sz="4" w:space="0" w:color="auto"/>
              <w:bottom w:val="single" w:sz="4" w:space="0" w:color="auto"/>
              <w:right w:val="single" w:sz="4" w:space="0" w:color="auto"/>
            </w:tcBorders>
            <w:hideMark/>
          </w:tcPr>
          <w:p w14:paraId="0A0F9181" w14:textId="77777777" w:rsidR="00274576" w:rsidDel="008C7BE3" w:rsidRDefault="00274576" w:rsidP="00274576">
            <w:pPr>
              <w:rPr>
                <w:del w:id="766" w:author="VanHouten, John (J.A.)" w:date="2021-10-06T13:18:00Z"/>
              </w:rPr>
            </w:pPr>
            <w:del w:id="767"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124DA9E1" w14:textId="77777777" w:rsidR="00274576" w:rsidDel="008C7BE3" w:rsidRDefault="00274576" w:rsidP="00274576">
            <w:pPr>
              <w:spacing w:line="256" w:lineRule="auto"/>
              <w:rPr>
                <w:del w:id="768" w:author="VanHouten, John (J.A.)" w:date="2021-10-06T13:18:00Z"/>
                <w:rFonts w:cs="Arial"/>
              </w:rPr>
            </w:pPr>
            <w:del w:id="769" w:author="VanHouten, John (J.A.)" w:date="2021-10-06T13:18:00Z">
              <w:r w:rsidDel="008C7BE3">
                <w:rPr>
                  <w:rFonts w:cs="Arial"/>
                </w:rPr>
                <w:delText>A2B is enabled.</w:delText>
              </w:r>
            </w:del>
          </w:p>
        </w:tc>
      </w:tr>
      <w:tr w:rsidR="00274576" w:rsidDel="008C7BE3" w14:paraId="6FF4613C" w14:textId="77777777" w:rsidTr="00274576">
        <w:trPr>
          <w:jc w:val="center"/>
          <w:del w:id="770"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2A8CDFEA" w14:textId="77777777" w:rsidR="00274576" w:rsidDel="008C7BE3" w:rsidRDefault="00274576" w:rsidP="00274576">
            <w:pPr>
              <w:spacing w:line="256" w:lineRule="auto"/>
              <w:rPr>
                <w:del w:id="771" w:author="VanHouten, John (J.A.)" w:date="2021-10-06T13:18:00Z"/>
                <w:rFonts w:cs="Arial"/>
              </w:rPr>
            </w:pPr>
            <w:del w:id="772" w:author="VanHouten, John (J.A.)" w:date="2021-10-06T13:18:00Z">
              <w:r w:rsidDel="008C7BE3">
                <w:rPr>
                  <w:rFonts w:cs="Arial"/>
                </w:rPr>
                <w:delText>950D8F</w:delText>
              </w:r>
            </w:del>
          </w:p>
        </w:tc>
        <w:tc>
          <w:tcPr>
            <w:tcW w:w="1302" w:type="dxa"/>
            <w:tcBorders>
              <w:top w:val="single" w:sz="4" w:space="0" w:color="auto"/>
              <w:left w:val="single" w:sz="4" w:space="0" w:color="auto"/>
              <w:bottom w:val="single" w:sz="4" w:space="0" w:color="auto"/>
              <w:right w:val="single" w:sz="4" w:space="0" w:color="auto"/>
            </w:tcBorders>
            <w:hideMark/>
          </w:tcPr>
          <w:p w14:paraId="7976CF46" w14:textId="77777777" w:rsidR="00274576" w:rsidDel="008C7BE3" w:rsidRDefault="00274576" w:rsidP="00274576">
            <w:pPr>
              <w:spacing w:line="256" w:lineRule="auto"/>
              <w:rPr>
                <w:del w:id="773" w:author="VanHouten, John (J.A.)" w:date="2021-10-06T13:18:00Z"/>
                <w:rFonts w:cs="Arial"/>
              </w:rPr>
            </w:pPr>
            <w:del w:id="774"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DFAA444" w14:textId="77777777" w:rsidR="00274576" w:rsidDel="008C7BE3" w:rsidRDefault="00274576" w:rsidP="00274576">
            <w:pPr>
              <w:spacing w:line="256" w:lineRule="auto"/>
              <w:rPr>
                <w:del w:id="775" w:author="VanHouten, John (J.A.)" w:date="2021-10-06T13:18:00Z"/>
                <w:rFonts w:cs="Arial"/>
              </w:rPr>
            </w:pPr>
            <w:del w:id="776" w:author="VanHouten, John (J.A.)" w:date="2021-10-06T13:18:00Z">
              <w:r w:rsidDel="008C7BE3">
                <w:rPr>
                  <w:rFonts w:cs="Arial"/>
                </w:rPr>
                <w:delText>Set when A2B has received 5 bit error interrupts within a key cycle from Slave 2.</w:delText>
              </w:r>
            </w:del>
          </w:p>
        </w:tc>
        <w:tc>
          <w:tcPr>
            <w:tcW w:w="2050" w:type="dxa"/>
            <w:tcBorders>
              <w:top w:val="single" w:sz="4" w:space="0" w:color="auto"/>
              <w:left w:val="single" w:sz="4" w:space="0" w:color="auto"/>
              <w:bottom w:val="single" w:sz="4" w:space="0" w:color="auto"/>
              <w:right w:val="single" w:sz="4" w:space="0" w:color="auto"/>
            </w:tcBorders>
            <w:hideMark/>
          </w:tcPr>
          <w:p w14:paraId="737CBE02" w14:textId="77777777" w:rsidR="00274576" w:rsidDel="008C7BE3" w:rsidRDefault="00274576" w:rsidP="00274576">
            <w:pPr>
              <w:rPr>
                <w:del w:id="777" w:author="VanHouten, John (J.A.)" w:date="2021-10-06T13:18:00Z"/>
              </w:rPr>
            </w:pPr>
            <w:del w:id="778"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139255DB" w14:textId="77777777" w:rsidR="00274576" w:rsidDel="008C7BE3" w:rsidRDefault="00274576" w:rsidP="00274576">
            <w:pPr>
              <w:spacing w:line="256" w:lineRule="auto"/>
              <w:rPr>
                <w:del w:id="779" w:author="VanHouten, John (J.A.)" w:date="2021-10-06T13:18:00Z"/>
                <w:rFonts w:cs="Arial"/>
              </w:rPr>
            </w:pPr>
            <w:del w:id="780" w:author="VanHouten, John (J.A.)" w:date="2021-10-06T13:18:00Z">
              <w:r w:rsidDel="008C7BE3">
                <w:rPr>
                  <w:rFonts w:cs="Arial"/>
                </w:rPr>
                <w:delText>A2B is enabled.</w:delText>
              </w:r>
            </w:del>
          </w:p>
        </w:tc>
      </w:tr>
      <w:tr w:rsidR="00274576" w:rsidDel="008C7BE3" w14:paraId="2456F3FB" w14:textId="77777777" w:rsidTr="00274576">
        <w:trPr>
          <w:jc w:val="center"/>
          <w:del w:id="781"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0D434139" w14:textId="77777777" w:rsidR="00274576" w:rsidDel="008C7BE3" w:rsidRDefault="00274576" w:rsidP="00274576">
            <w:pPr>
              <w:spacing w:line="256" w:lineRule="auto"/>
              <w:rPr>
                <w:del w:id="782" w:author="VanHouten, John (J.A.)" w:date="2021-10-06T13:18:00Z"/>
                <w:rFonts w:cs="Arial"/>
              </w:rPr>
            </w:pPr>
            <w:del w:id="783" w:author="VanHouten, John (J.A.)" w:date="2021-10-06T13:18:00Z">
              <w:r w:rsidDel="008C7BE3">
                <w:rPr>
                  <w:rFonts w:cs="Arial"/>
                </w:rPr>
                <w:delText>950E8F</w:delText>
              </w:r>
            </w:del>
          </w:p>
        </w:tc>
        <w:tc>
          <w:tcPr>
            <w:tcW w:w="1302" w:type="dxa"/>
            <w:tcBorders>
              <w:top w:val="single" w:sz="4" w:space="0" w:color="auto"/>
              <w:left w:val="single" w:sz="4" w:space="0" w:color="auto"/>
              <w:bottom w:val="single" w:sz="4" w:space="0" w:color="auto"/>
              <w:right w:val="single" w:sz="4" w:space="0" w:color="auto"/>
            </w:tcBorders>
            <w:hideMark/>
          </w:tcPr>
          <w:p w14:paraId="6829D616" w14:textId="77777777" w:rsidR="00274576" w:rsidDel="008C7BE3" w:rsidRDefault="00274576" w:rsidP="00274576">
            <w:pPr>
              <w:spacing w:line="256" w:lineRule="auto"/>
              <w:rPr>
                <w:del w:id="784" w:author="VanHouten, John (J.A.)" w:date="2021-10-06T13:18:00Z"/>
                <w:rFonts w:cs="Arial"/>
              </w:rPr>
            </w:pPr>
            <w:del w:id="785"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2806F48B" w14:textId="77777777" w:rsidR="00274576" w:rsidDel="008C7BE3" w:rsidRDefault="00274576" w:rsidP="00274576">
            <w:pPr>
              <w:spacing w:line="256" w:lineRule="auto"/>
              <w:rPr>
                <w:del w:id="786" w:author="VanHouten, John (J.A.)" w:date="2021-10-06T13:18:00Z"/>
                <w:rFonts w:cs="Arial"/>
              </w:rPr>
            </w:pPr>
            <w:del w:id="787" w:author="VanHouten, John (J.A.)" w:date="2021-10-06T13:18:00Z">
              <w:r w:rsidDel="008C7BE3">
                <w:rPr>
                  <w:rFonts w:cs="Arial"/>
                </w:rPr>
                <w:delText>Set when A2B has received 5 bit error interrupts within a key cycle from Slave 3.</w:delText>
              </w:r>
            </w:del>
          </w:p>
        </w:tc>
        <w:tc>
          <w:tcPr>
            <w:tcW w:w="2050" w:type="dxa"/>
            <w:tcBorders>
              <w:top w:val="single" w:sz="4" w:space="0" w:color="auto"/>
              <w:left w:val="single" w:sz="4" w:space="0" w:color="auto"/>
              <w:bottom w:val="single" w:sz="4" w:space="0" w:color="auto"/>
              <w:right w:val="single" w:sz="4" w:space="0" w:color="auto"/>
            </w:tcBorders>
            <w:hideMark/>
          </w:tcPr>
          <w:p w14:paraId="2DE03736" w14:textId="77777777" w:rsidR="00274576" w:rsidDel="008C7BE3" w:rsidRDefault="00274576" w:rsidP="00274576">
            <w:pPr>
              <w:rPr>
                <w:del w:id="788" w:author="VanHouten, John (J.A.)" w:date="2021-10-06T13:18:00Z"/>
              </w:rPr>
            </w:pPr>
            <w:del w:id="789"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0DB2EDBC" w14:textId="77777777" w:rsidR="00274576" w:rsidDel="008C7BE3" w:rsidRDefault="00274576" w:rsidP="00274576">
            <w:pPr>
              <w:spacing w:line="256" w:lineRule="auto"/>
              <w:rPr>
                <w:del w:id="790" w:author="VanHouten, John (J.A.)" w:date="2021-10-06T13:18:00Z"/>
                <w:rFonts w:cs="Arial"/>
              </w:rPr>
            </w:pPr>
            <w:del w:id="791" w:author="VanHouten, John (J.A.)" w:date="2021-10-06T13:18:00Z">
              <w:r w:rsidDel="008C7BE3">
                <w:rPr>
                  <w:rFonts w:cs="Arial"/>
                </w:rPr>
                <w:delText>A2B is enabled.</w:delText>
              </w:r>
            </w:del>
          </w:p>
        </w:tc>
      </w:tr>
      <w:tr w:rsidR="00274576" w:rsidDel="008C7BE3" w14:paraId="24230992" w14:textId="77777777" w:rsidTr="00274576">
        <w:trPr>
          <w:jc w:val="center"/>
          <w:del w:id="792"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6DA9DE1" w14:textId="77777777" w:rsidR="00274576" w:rsidDel="008C7BE3" w:rsidRDefault="00274576" w:rsidP="00274576">
            <w:pPr>
              <w:spacing w:line="256" w:lineRule="auto"/>
              <w:rPr>
                <w:del w:id="793" w:author="VanHouten, John (J.A.)" w:date="2021-10-06T13:18:00Z"/>
                <w:rFonts w:cs="Arial"/>
              </w:rPr>
            </w:pPr>
            <w:del w:id="794" w:author="VanHouten, John (J.A.)" w:date="2021-10-06T13:18:00Z">
              <w:r w:rsidDel="008C7BE3">
                <w:rPr>
                  <w:rFonts w:cs="Arial"/>
                </w:rPr>
                <w:delText>950F8F</w:delText>
              </w:r>
            </w:del>
          </w:p>
        </w:tc>
        <w:tc>
          <w:tcPr>
            <w:tcW w:w="1302" w:type="dxa"/>
            <w:tcBorders>
              <w:top w:val="single" w:sz="4" w:space="0" w:color="auto"/>
              <w:left w:val="single" w:sz="4" w:space="0" w:color="auto"/>
              <w:bottom w:val="single" w:sz="4" w:space="0" w:color="auto"/>
              <w:right w:val="single" w:sz="4" w:space="0" w:color="auto"/>
            </w:tcBorders>
            <w:hideMark/>
          </w:tcPr>
          <w:p w14:paraId="7BE79554" w14:textId="77777777" w:rsidR="00274576" w:rsidDel="008C7BE3" w:rsidRDefault="00274576" w:rsidP="00274576">
            <w:pPr>
              <w:spacing w:line="256" w:lineRule="auto"/>
              <w:rPr>
                <w:del w:id="795" w:author="VanHouten, John (J.A.)" w:date="2021-10-06T13:18:00Z"/>
                <w:rFonts w:cs="Arial"/>
              </w:rPr>
            </w:pPr>
            <w:del w:id="796"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E58BA7D" w14:textId="77777777" w:rsidR="00274576" w:rsidDel="008C7BE3" w:rsidRDefault="00274576" w:rsidP="00274576">
            <w:pPr>
              <w:spacing w:line="256" w:lineRule="auto"/>
              <w:rPr>
                <w:del w:id="797" w:author="VanHouten, John (J.A.)" w:date="2021-10-06T13:18:00Z"/>
                <w:rFonts w:cs="Arial"/>
              </w:rPr>
            </w:pPr>
            <w:del w:id="798" w:author="VanHouten, John (J.A.)" w:date="2021-10-06T13:18:00Z">
              <w:r w:rsidDel="008C7BE3">
                <w:rPr>
                  <w:rFonts w:cs="Arial"/>
                </w:rPr>
                <w:delText>Set when A2B has received 5 bit error interrupts within a key cycle from Slave 4.</w:delText>
              </w:r>
            </w:del>
          </w:p>
        </w:tc>
        <w:tc>
          <w:tcPr>
            <w:tcW w:w="2050" w:type="dxa"/>
            <w:tcBorders>
              <w:top w:val="single" w:sz="4" w:space="0" w:color="auto"/>
              <w:left w:val="single" w:sz="4" w:space="0" w:color="auto"/>
              <w:bottom w:val="single" w:sz="4" w:space="0" w:color="auto"/>
              <w:right w:val="single" w:sz="4" w:space="0" w:color="auto"/>
            </w:tcBorders>
            <w:hideMark/>
          </w:tcPr>
          <w:p w14:paraId="2CF73ABB" w14:textId="77777777" w:rsidR="00274576" w:rsidDel="008C7BE3" w:rsidRDefault="00274576" w:rsidP="00274576">
            <w:pPr>
              <w:rPr>
                <w:del w:id="799" w:author="VanHouten, John (J.A.)" w:date="2021-10-06T13:18:00Z"/>
              </w:rPr>
            </w:pPr>
            <w:del w:id="800"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394F260" w14:textId="77777777" w:rsidR="00274576" w:rsidDel="008C7BE3" w:rsidRDefault="00274576" w:rsidP="00274576">
            <w:pPr>
              <w:spacing w:line="256" w:lineRule="auto"/>
              <w:rPr>
                <w:del w:id="801" w:author="VanHouten, John (J.A.)" w:date="2021-10-06T13:18:00Z"/>
                <w:rFonts w:cs="Arial"/>
              </w:rPr>
            </w:pPr>
            <w:del w:id="802" w:author="VanHouten, John (J.A.)" w:date="2021-10-06T13:18:00Z">
              <w:r w:rsidDel="008C7BE3">
                <w:rPr>
                  <w:rFonts w:cs="Arial"/>
                </w:rPr>
                <w:delText>A2B is enabled.</w:delText>
              </w:r>
            </w:del>
          </w:p>
        </w:tc>
      </w:tr>
      <w:tr w:rsidR="00274576" w:rsidDel="008C7BE3" w14:paraId="2D4743C7" w14:textId="77777777" w:rsidTr="00274576">
        <w:trPr>
          <w:jc w:val="center"/>
          <w:del w:id="803"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F32DE75" w14:textId="77777777" w:rsidR="00274576" w:rsidDel="008C7BE3" w:rsidRDefault="00274576" w:rsidP="00274576">
            <w:pPr>
              <w:spacing w:line="256" w:lineRule="auto"/>
              <w:rPr>
                <w:del w:id="804" w:author="VanHouten, John (J.A.)" w:date="2021-10-06T13:18:00Z"/>
                <w:rFonts w:cs="Arial"/>
              </w:rPr>
            </w:pPr>
            <w:del w:id="805" w:author="VanHouten, John (J.A.)" w:date="2021-10-06T13:18:00Z">
              <w:r w:rsidDel="008C7BE3">
                <w:rPr>
                  <w:rFonts w:cs="Arial"/>
                </w:rPr>
                <w:delText>95108F</w:delText>
              </w:r>
            </w:del>
          </w:p>
        </w:tc>
        <w:tc>
          <w:tcPr>
            <w:tcW w:w="1302" w:type="dxa"/>
            <w:tcBorders>
              <w:top w:val="single" w:sz="4" w:space="0" w:color="auto"/>
              <w:left w:val="single" w:sz="4" w:space="0" w:color="auto"/>
              <w:bottom w:val="single" w:sz="4" w:space="0" w:color="auto"/>
              <w:right w:val="single" w:sz="4" w:space="0" w:color="auto"/>
            </w:tcBorders>
            <w:hideMark/>
          </w:tcPr>
          <w:p w14:paraId="0D8D2618" w14:textId="77777777" w:rsidR="00274576" w:rsidDel="008C7BE3" w:rsidRDefault="00274576" w:rsidP="00274576">
            <w:pPr>
              <w:spacing w:line="256" w:lineRule="auto"/>
              <w:rPr>
                <w:del w:id="806" w:author="VanHouten, John (J.A.)" w:date="2021-10-06T13:18:00Z"/>
                <w:rFonts w:cs="Arial"/>
              </w:rPr>
            </w:pPr>
            <w:del w:id="807"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AFB164C" w14:textId="77777777" w:rsidR="00274576" w:rsidDel="008C7BE3" w:rsidRDefault="00274576" w:rsidP="00274576">
            <w:pPr>
              <w:spacing w:line="256" w:lineRule="auto"/>
              <w:rPr>
                <w:del w:id="808" w:author="VanHouten, John (J.A.)" w:date="2021-10-06T13:18:00Z"/>
                <w:rFonts w:cs="Arial"/>
              </w:rPr>
            </w:pPr>
            <w:del w:id="809" w:author="VanHouten, John (J.A.)" w:date="2021-10-06T13:18:00Z">
              <w:r w:rsidDel="008C7BE3">
                <w:rPr>
                  <w:rFonts w:cs="Arial"/>
                </w:rPr>
                <w:delText>Set when A2B has received 5 bit error interrupts a key cycle rom Slave 5.</w:delText>
              </w:r>
            </w:del>
          </w:p>
        </w:tc>
        <w:tc>
          <w:tcPr>
            <w:tcW w:w="2050" w:type="dxa"/>
            <w:tcBorders>
              <w:top w:val="single" w:sz="4" w:space="0" w:color="auto"/>
              <w:left w:val="single" w:sz="4" w:space="0" w:color="auto"/>
              <w:bottom w:val="single" w:sz="4" w:space="0" w:color="auto"/>
              <w:right w:val="single" w:sz="4" w:space="0" w:color="auto"/>
            </w:tcBorders>
            <w:hideMark/>
          </w:tcPr>
          <w:p w14:paraId="0D934890" w14:textId="77777777" w:rsidR="00274576" w:rsidDel="008C7BE3" w:rsidRDefault="00274576" w:rsidP="00274576">
            <w:pPr>
              <w:rPr>
                <w:del w:id="810" w:author="VanHouten, John (J.A.)" w:date="2021-10-06T13:18:00Z"/>
              </w:rPr>
            </w:pPr>
            <w:del w:id="811"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665385F7" w14:textId="77777777" w:rsidR="00274576" w:rsidDel="008C7BE3" w:rsidRDefault="00274576" w:rsidP="00274576">
            <w:pPr>
              <w:spacing w:line="256" w:lineRule="auto"/>
              <w:rPr>
                <w:del w:id="812" w:author="VanHouten, John (J.A.)" w:date="2021-10-06T13:18:00Z"/>
                <w:rFonts w:cs="Arial"/>
              </w:rPr>
            </w:pPr>
            <w:del w:id="813" w:author="VanHouten, John (J.A.)" w:date="2021-10-06T13:18:00Z">
              <w:r w:rsidDel="008C7BE3">
                <w:rPr>
                  <w:rFonts w:cs="Arial"/>
                </w:rPr>
                <w:delText>A2B is enabled.</w:delText>
              </w:r>
            </w:del>
          </w:p>
        </w:tc>
      </w:tr>
      <w:tr w:rsidR="00274576" w:rsidDel="008C7BE3" w14:paraId="75AE0A1A" w14:textId="77777777" w:rsidTr="00274576">
        <w:trPr>
          <w:jc w:val="center"/>
          <w:del w:id="814"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21FFE41D" w14:textId="77777777" w:rsidR="00274576" w:rsidDel="008C7BE3" w:rsidRDefault="00274576" w:rsidP="00274576">
            <w:pPr>
              <w:spacing w:line="256" w:lineRule="auto"/>
              <w:rPr>
                <w:del w:id="815" w:author="VanHouten, John (J.A.)" w:date="2021-10-06T13:18:00Z"/>
                <w:rFonts w:cs="Arial"/>
              </w:rPr>
            </w:pPr>
            <w:del w:id="816" w:author="VanHouten, John (J.A.)" w:date="2021-10-06T13:18:00Z">
              <w:r w:rsidDel="008C7BE3">
                <w:rPr>
                  <w:rFonts w:cs="Arial"/>
                </w:rPr>
                <w:delText>950C87</w:delText>
              </w:r>
            </w:del>
          </w:p>
        </w:tc>
        <w:tc>
          <w:tcPr>
            <w:tcW w:w="1302" w:type="dxa"/>
            <w:tcBorders>
              <w:top w:val="single" w:sz="4" w:space="0" w:color="auto"/>
              <w:left w:val="single" w:sz="4" w:space="0" w:color="auto"/>
              <w:bottom w:val="single" w:sz="4" w:space="0" w:color="auto"/>
              <w:right w:val="single" w:sz="4" w:space="0" w:color="auto"/>
            </w:tcBorders>
            <w:hideMark/>
          </w:tcPr>
          <w:p w14:paraId="70DEF690" w14:textId="77777777" w:rsidR="00274576" w:rsidDel="008C7BE3" w:rsidRDefault="00274576" w:rsidP="00274576">
            <w:pPr>
              <w:spacing w:line="256" w:lineRule="auto"/>
              <w:rPr>
                <w:del w:id="817" w:author="VanHouten, John (J.A.)" w:date="2021-10-06T13:18:00Z"/>
                <w:rFonts w:cs="Arial"/>
              </w:rPr>
            </w:pPr>
            <w:del w:id="818" w:author="VanHouten, John (J.A.)" w:date="2021-10-06T13:18:00Z">
              <w:r w:rsidDel="008C7BE3">
                <w:rPr>
                  <w:rFonts w:cs="Arial"/>
                </w:rPr>
                <w:delText xml:space="preserve">Key in Run, ACC, or Delayed Acc.  Voltage is between 10 </w:delText>
              </w:r>
              <w:r w:rsidDel="008C7BE3">
                <w:rPr>
                  <w:rFonts w:cs="Arial"/>
                </w:rPr>
                <w:lastRenderedPageBreak/>
                <w:delText>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34A5DDD6" w14:textId="77777777" w:rsidR="00274576" w:rsidDel="008C7BE3" w:rsidRDefault="00274576" w:rsidP="00274576">
            <w:pPr>
              <w:spacing w:line="256" w:lineRule="auto"/>
              <w:rPr>
                <w:del w:id="819" w:author="VanHouten, John (J.A.)" w:date="2021-10-06T13:18:00Z"/>
                <w:rFonts w:cs="Arial"/>
              </w:rPr>
            </w:pPr>
            <w:del w:id="820" w:author="VanHouten, John (J.A.)" w:date="2021-10-06T13:18:00Z">
              <w:r w:rsidDel="008C7BE3">
                <w:rPr>
                  <w:rFonts w:cs="Arial"/>
                </w:rPr>
                <w:lastRenderedPageBreak/>
                <w:delText>Set when ACM cannot communicate with Slave1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5A3C2764" w14:textId="77777777" w:rsidR="00274576" w:rsidDel="008C7BE3" w:rsidRDefault="00274576" w:rsidP="00274576">
            <w:pPr>
              <w:rPr>
                <w:del w:id="821" w:author="VanHouten, John (J.A.)" w:date="2021-10-06T13:18:00Z"/>
              </w:rPr>
            </w:pPr>
            <w:del w:id="822"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0C02090" w14:textId="77777777" w:rsidR="00274576" w:rsidDel="008C7BE3" w:rsidRDefault="00274576" w:rsidP="00274576">
            <w:pPr>
              <w:spacing w:line="256" w:lineRule="auto"/>
              <w:rPr>
                <w:del w:id="823" w:author="VanHouten, John (J.A.)" w:date="2021-10-06T13:18:00Z"/>
                <w:rFonts w:cs="Arial"/>
              </w:rPr>
            </w:pPr>
            <w:del w:id="824" w:author="VanHouten, John (J.A.)" w:date="2021-10-06T13:18:00Z">
              <w:r w:rsidDel="008C7BE3">
                <w:rPr>
                  <w:rFonts w:cs="Arial"/>
                </w:rPr>
                <w:delText>A2B is enabled.</w:delText>
              </w:r>
            </w:del>
          </w:p>
        </w:tc>
      </w:tr>
      <w:tr w:rsidR="00274576" w:rsidDel="008C7BE3" w14:paraId="0D3491B8" w14:textId="77777777" w:rsidTr="00274576">
        <w:trPr>
          <w:jc w:val="center"/>
          <w:del w:id="825"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0C686D3" w14:textId="77777777" w:rsidR="00274576" w:rsidDel="008C7BE3" w:rsidRDefault="00274576" w:rsidP="00274576">
            <w:pPr>
              <w:spacing w:line="256" w:lineRule="auto"/>
              <w:rPr>
                <w:del w:id="826" w:author="VanHouten, John (J.A.)" w:date="2021-10-06T13:18:00Z"/>
                <w:rFonts w:cs="Arial"/>
              </w:rPr>
            </w:pPr>
            <w:del w:id="827" w:author="VanHouten, John (J.A.)" w:date="2021-10-06T13:18:00Z">
              <w:r w:rsidDel="008C7BE3">
                <w:rPr>
                  <w:rFonts w:cs="Arial"/>
                </w:rPr>
                <w:delText>950D87</w:delText>
              </w:r>
            </w:del>
          </w:p>
        </w:tc>
        <w:tc>
          <w:tcPr>
            <w:tcW w:w="1302" w:type="dxa"/>
            <w:tcBorders>
              <w:top w:val="single" w:sz="4" w:space="0" w:color="auto"/>
              <w:left w:val="single" w:sz="4" w:space="0" w:color="auto"/>
              <w:bottom w:val="single" w:sz="4" w:space="0" w:color="auto"/>
              <w:right w:val="single" w:sz="4" w:space="0" w:color="auto"/>
            </w:tcBorders>
            <w:hideMark/>
          </w:tcPr>
          <w:p w14:paraId="4B2F1E66" w14:textId="77777777" w:rsidR="00274576" w:rsidDel="008C7BE3" w:rsidRDefault="00274576" w:rsidP="00274576">
            <w:pPr>
              <w:spacing w:line="256" w:lineRule="auto"/>
              <w:rPr>
                <w:del w:id="828" w:author="VanHouten, John (J.A.)" w:date="2021-10-06T13:18:00Z"/>
                <w:rFonts w:cs="Arial"/>
              </w:rPr>
            </w:pPr>
            <w:del w:id="829"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9AE0F69" w14:textId="77777777" w:rsidR="00274576" w:rsidDel="008C7BE3" w:rsidRDefault="00274576" w:rsidP="00274576">
            <w:pPr>
              <w:spacing w:line="256" w:lineRule="auto"/>
              <w:rPr>
                <w:del w:id="830" w:author="VanHouten, John (J.A.)" w:date="2021-10-06T13:18:00Z"/>
                <w:rFonts w:cs="Arial"/>
              </w:rPr>
            </w:pPr>
            <w:del w:id="831" w:author="VanHouten, John (J.A.)" w:date="2021-10-06T13:18:00Z">
              <w:r w:rsidDel="008C7BE3">
                <w:rPr>
                  <w:rFonts w:cs="Arial"/>
                </w:rPr>
                <w:delText>Set when ACM cannot communicate with Slave2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55921F9C" w14:textId="77777777" w:rsidR="00274576" w:rsidDel="008C7BE3" w:rsidRDefault="00274576" w:rsidP="00274576">
            <w:pPr>
              <w:rPr>
                <w:del w:id="832" w:author="VanHouten, John (J.A.)" w:date="2021-10-06T13:18:00Z"/>
              </w:rPr>
            </w:pPr>
            <w:del w:id="833"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61D39629" w14:textId="77777777" w:rsidR="00274576" w:rsidDel="008C7BE3" w:rsidRDefault="00274576" w:rsidP="00274576">
            <w:pPr>
              <w:spacing w:line="256" w:lineRule="auto"/>
              <w:rPr>
                <w:del w:id="834" w:author="VanHouten, John (J.A.)" w:date="2021-10-06T13:18:00Z"/>
                <w:rFonts w:cs="Arial"/>
              </w:rPr>
            </w:pPr>
            <w:del w:id="835" w:author="VanHouten, John (J.A.)" w:date="2021-10-06T13:18:00Z">
              <w:r w:rsidDel="008C7BE3">
                <w:rPr>
                  <w:rFonts w:cs="Arial"/>
                </w:rPr>
                <w:delText>A2B is enabled.</w:delText>
              </w:r>
            </w:del>
          </w:p>
        </w:tc>
      </w:tr>
      <w:tr w:rsidR="00274576" w:rsidDel="008C7BE3" w14:paraId="57AA21DA" w14:textId="77777777" w:rsidTr="00274576">
        <w:trPr>
          <w:jc w:val="center"/>
          <w:del w:id="836"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4C6E5C2" w14:textId="77777777" w:rsidR="00274576" w:rsidDel="008C7BE3" w:rsidRDefault="00274576" w:rsidP="00274576">
            <w:pPr>
              <w:spacing w:line="256" w:lineRule="auto"/>
              <w:rPr>
                <w:del w:id="837" w:author="VanHouten, John (J.A.)" w:date="2021-10-06T13:18:00Z"/>
                <w:rFonts w:cs="Arial"/>
              </w:rPr>
            </w:pPr>
            <w:del w:id="838" w:author="VanHouten, John (J.A.)" w:date="2021-10-06T13:18:00Z">
              <w:r w:rsidDel="008C7BE3">
                <w:rPr>
                  <w:rFonts w:cs="Arial"/>
                </w:rPr>
                <w:delText>950E87</w:delText>
              </w:r>
            </w:del>
          </w:p>
        </w:tc>
        <w:tc>
          <w:tcPr>
            <w:tcW w:w="1302" w:type="dxa"/>
            <w:tcBorders>
              <w:top w:val="single" w:sz="4" w:space="0" w:color="auto"/>
              <w:left w:val="single" w:sz="4" w:space="0" w:color="auto"/>
              <w:bottom w:val="single" w:sz="4" w:space="0" w:color="auto"/>
              <w:right w:val="single" w:sz="4" w:space="0" w:color="auto"/>
            </w:tcBorders>
            <w:hideMark/>
          </w:tcPr>
          <w:p w14:paraId="4D6919DE" w14:textId="77777777" w:rsidR="00274576" w:rsidDel="008C7BE3" w:rsidRDefault="00274576" w:rsidP="00274576">
            <w:pPr>
              <w:spacing w:line="256" w:lineRule="auto"/>
              <w:rPr>
                <w:del w:id="839" w:author="VanHouten, John (J.A.)" w:date="2021-10-06T13:18:00Z"/>
                <w:rFonts w:cs="Arial"/>
              </w:rPr>
            </w:pPr>
            <w:del w:id="840"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412440C" w14:textId="77777777" w:rsidR="00274576" w:rsidDel="008C7BE3" w:rsidRDefault="00274576" w:rsidP="00274576">
            <w:pPr>
              <w:spacing w:line="256" w:lineRule="auto"/>
              <w:rPr>
                <w:del w:id="841" w:author="VanHouten, John (J.A.)" w:date="2021-10-06T13:18:00Z"/>
                <w:rFonts w:cs="Arial"/>
              </w:rPr>
            </w:pPr>
            <w:del w:id="842" w:author="VanHouten, John (J.A.)" w:date="2021-10-06T13:18:00Z">
              <w:r w:rsidDel="008C7BE3">
                <w:rPr>
                  <w:rFonts w:cs="Arial"/>
                </w:rPr>
                <w:delText>Set when ACM cannot communicate with Slave3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5BC95780" w14:textId="77777777" w:rsidR="00274576" w:rsidDel="008C7BE3" w:rsidRDefault="00274576" w:rsidP="00274576">
            <w:pPr>
              <w:rPr>
                <w:del w:id="843" w:author="VanHouten, John (J.A.)" w:date="2021-10-06T13:18:00Z"/>
              </w:rPr>
            </w:pPr>
            <w:del w:id="844"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62EACDB" w14:textId="77777777" w:rsidR="00274576" w:rsidDel="008C7BE3" w:rsidRDefault="00274576" w:rsidP="00274576">
            <w:pPr>
              <w:spacing w:line="256" w:lineRule="auto"/>
              <w:rPr>
                <w:del w:id="845" w:author="VanHouten, John (J.A.)" w:date="2021-10-06T13:18:00Z"/>
                <w:rFonts w:cs="Arial"/>
              </w:rPr>
            </w:pPr>
            <w:del w:id="846" w:author="VanHouten, John (J.A.)" w:date="2021-10-06T13:18:00Z">
              <w:r w:rsidDel="008C7BE3">
                <w:rPr>
                  <w:rFonts w:cs="Arial"/>
                </w:rPr>
                <w:delText>A2B is enabled.</w:delText>
              </w:r>
            </w:del>
          </w:p>
        </w:tc>
      </w:tr>
      <w:tr w:rsidR="00274576" w:rsidDel="008C7BE3" w14:paraId="277235C7" w14:textId="77777777" w:rsidTr="00274576">
        <w:trPr>
          <w:jc w:val="center"/>
          <w:del w:id="847"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4E18F4C" w14:textId="77777777" w:rsidR="00274576" w:rsidDel="008C7BE3" w:rsidRDefault="00274576" w:rsidP="00274576">
            <w:pPr>
              <w:spacing w:line="256" w:lineRule="auto"/>
              <w:rPr>
                <w:del w:id="848" w:author="VanHouten, John (J.A.)" w:date="2021-10-06T13:18:00Z"/>
                <w:rFonts w:cs="Arial"/>
              </w:rPr>
            </w:pPr>
            <w:del w:id="849" w:author="VanHouten, John (J.A.)" w:date="2021-10-06T13:18:00Z">
              <w:r w:rsidDel="008C7BE3">
                <w:rPr>
                  <w:rFonts w:cs="Arial"/>
                </w:rPr>
                <w:delText>950F87</w:delText>
              </w:r>
            </w:del>
          </w:p>
        </w:tc>
        <w:tc>
          <w:tcPr>
            <w:tcW w:w="1302" w:type="dxa"/>
            <w:tcBorders>
              <w:top w:val="single" w:sz="4" w:space="0" w:color="auto"/>
              <w:left w:val="single" w:sz="4" w:space="0" w:color="auto"/>
              <w:bottom w:val="single" w:sz="4" w:space="0" w:color="auto"/>
              <w:right w:val="single" w:sz="4" w:space="0" w:color="auto"/>
            </w:tcBorders>
            <w:hideMark/>
          </w:tcPr>
          <w:p w14:paraId="4C432E0D" w14:textId="77777777" w:rsidR="00274576" w:rsidDel="008C7BE3" w:rsidRDefault="00274576" w:rsidP="00274576">
            <w:pPr>
              <w:spacing w:line="256" w:lineRule="auto"/>
              <w:rPr>
                <w:del w:id="850" w:author="VanHouten, John (J.A.)" w:date="2021-10-06T13:18:00Z"/>
                <w:rFonts w:cs="Arial"/>
              </w:rPr>
            </w:pPr>
            <w:del w:id="851"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84A8196" w14:textId="77777777" w:rsidR="00274576" w:rsidDel="008C7BE3" w:rsidRDefault="00274576" w:rsidP="00274576">
            <w:pPr>
              <w:spacing w:line="256" w:lineRule="auto"/>
              <w:rPr>
                <w:del w:id="852" w:author="VanHouten, John (J.A.)" w:date="2021-10-06T13:18:00Z"/>
                <w:rFonts w:cs="Arial"/>
              </w:rPr>
            </w:pPr>
            <w:del w:id="853" w:author="VanHouten, John (J.A.)" w:date="2021-10-06T13:18:00Z">
              <w:r w:rsidDel="008C7BE3">
                <w:rPr>
                  <w:rFonts w:cs="Arial"/>
                </w:rPr>
                <w:delText>Set when ACM cannot communicate with Slave4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6D5A41AA" w14:textId="77777777" w:rsidR="00274576" w:rsidDel="008C7BE3" w:rsidRDefault="00274576" w:rsidP="00274576">
            <w:pPr>
              <w:rPr>
                <w:del w:id="854" w:author="VanHouten, John (J.A.)" w:date="2021-10-06T13:18:00Z"/>
              </w:rPr>
            </w:pPr>
            <w:del w:id="855"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3A95FF5C" w14:textId="77777777" w:rsidR="00274576" w:rsidDel="008C7BE3" w:rsidRDefault="00274576" w:rsidP="00274576">
            <w:pPr>
              <w:spacing w:line="256" w:lineRule="auto"/>
              <w:rPr>
                <w:del w:id="856" w:author="VanHouten, John (J.A.)" w:date="2021-10-06T13:18:00Z"/>
                <w:rFonts w:cs="Arial"/>
              </w:rPr>
            </w:pPr>
            <w:del w:id="857" w:author="VanHouten, John (J.A.)" w:date="2021-10-06T13:18:00Z">
              <w:r w:rsidDel="008C7BE3">
                <w:rPr>
                  <w:rFonts w:cs="Arial"/>
                </w:rPr>
                <w:delText>A2B is enabled.</w:delText>
              </w:r>
            </w:del>
          </w:p>
        </w:tc>
      </w:tr>
      <w:tr w:rsidR="00274576" w:rsidDel="008C7BE3" w14:paraId="7E0C32CE" w14:textId="77777777" w:rsidTr="00274576">
        <w:trPr>
          <w:jc w:val="center"/>
          <w:del w:id="858"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385E676" w14:textId="77777777" w:rsidR="00274576" w:rsidDel="008C7BE3" w:rsidRDefault="00274576" w:rsidP="00274576">
            <w:pPr>
              <w:spacing w:line="256" w:lineRule="auto"/>
              <w:rPr>
                <w:del w:id="859" w:author="VanHouten, John (J.A.)" w:date="2021-10-06T13:18:00Z"/>
                <w:rFonts w:cs="Arial"/>
              </w:rPr>
            </w:pPr>
            <w:del w:id="860" w:author="VanHouten, John (J.A.)" w:date="2021-10-06T13:18:00Z">
              <w:r w:rsidDel="008C7BE3">
                <w:rPr>
                  <w:rFonts w:cs="Arial"/>
                </w:rPr>
                <w:delText>951087</w:delText>
              </w:r>
            </w:del>
          </w:p>
        </w:tc>
        <w:tc>
          <w:tcPr>
            <w:tcW w:w="1302" w:type="dxa"/>
            <w:tcBorders>
              <w:top w:val="single" w:sz="4" w:space="0" w:color="auto"/>
              <w:left w:val="single" w:sz="4" w:space="0" w:color="auto"/>
              <w:bottom w:val="single" w:sz="4" w:space="0" w:color="auto"/>
              <w:right w:val="single" w:sz="4" w:space="0" w:color="auto"/>
            </w:tcBorders>
            <w:hideMark/>
          </w:tcPr>
          <w:p w14:paraId="22E72E89" w14:textId="77777777" w:rsidR="00274576" w:rsidDel="008C7BE3" w:rsidRDefault="00274576" w:rsidP="00274576">
            <w:pPr>
              <w:spacing w:line="256" w:lineRule="auto"/>
              <w:rPr>
                <w:del w:id="861" w:author="VanHouten, John (J.A.)" w:date="2021-10-06T13:18:00Z"/>
                <w:rFonts w:cs="Arial"/>
              </w:rPr>
            </w:pPr>
            <w:del w:id="862"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19F1064E" w14:textId="77777777" w:rsidR="00274576" w:rsidDel="008C7BE3" w:rsidRDefault="00274576" w:rsidP="00274576">
            <w:pPr>
              <w:spacing w:line="256" w:lineRule="auto"/>
              <w:rPr>
                <w:del w:id="863" w:author="VanHouten, John (J.A.)" w:date="2021-10-06T13:18:00Z"/>
                <w:rFonts w:cs="Arial"/>
              </w:rPr>
            </w:pPr>
            <w:del w:id="864" w:author="VanHouten, John (J.A.)" w:date="2021-10-06T13:18:00Z">
              <w:r w:rsidDel="008C7BE3">
                <w:rPr>
                  <w:rFonts w:cs="Arial"/>
                </w:rPr>
                <w:delText>Set when ACM cannot communicate with Slave5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4E8B8B38" w14:textId="77777777" w:rsidR="00274576" w:rsidDel="008C7BE3" w:rsidRDefault="00274576" w:rsidP="00274576">
            <w:pPr>
              <w:rPr>
                <w:del w:id="865" w:author="VanHouten, John (J.A.)" w:date="2021-10-06T13:18:00Z"/>
              </w:rPr>
            </w:pPr>
            <w:del w:id="866"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A68B59D" w14:textId="77777777" w:rsidR="00274576" w:rsidDel="008C7BE3" w:rsidRDefault="00274576" w:rsidP="00274576">
            <w:pPr>
              <w:spacing w:line="256" w:lineRule="auto"/>
              <w:rPr>
                <w:del w:id="867" w:author="VanHouten, John (J.A.)" w:date="2021-10-06T13:18:00Z"/>
                <w:rFonts w:cs="Arial"/>
              </w:rPr>
            </w:pPr>
            <w:del w:id="868" w:author="VanHouten, John (J.A.)" w:date="2021-10-06T13:18:00Z">
              <w:r w:rsidDel="008C7BE3">
                <w:rPr>
                  <w:rFonts w:cs="Arial"/>
                </w:rPr>
                <w:delText>A2B is enabled.</w:delText>
              </w:r>
            </w:del>
          </w:p>
        </w:tc>
      </w:tr>
      <w:tr w:rsidR="00274576" w:rsidDel="008C7BE3" w14:paraId="1839FA08" w14:textId="77777777" w:rsidTr="00274576">
        <w:trPr>
          <w:jc w:val="center"/>
          <w:del w:id="869"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50602D2" w14:textId="77777777" w:rsidR="00274576" w:rsidDel="008C7BE3" w:rsidRDefault="00274576" w:rsidP="00274576">
            <w:pPr>
              <w:spacing w:line="256" w:lineRule="auto"/>
              <w:rPr>
                <w:del w:id="870" w:author="VanHouten, John (J.A.)" w:date="2021-10-06T13:18:00Z"/>
                <w:rFonts w:cs="Arial"/>
              </w:rPr>
            </w:pPr>
            <w:del w:id="871" w:author="VanHouten, John (J.A.)" w:date="2021-10-06T13:18:00Z">
              <w:r w:rsidDel="008C7BE3">
                <w:rPr>
                  <w:rFonts w:cs="Arial"/>
                </w:rPr>
                <w:delText>950C55</w:delText>
              </w:r>
            </w:del>
          </w:p>
        </w:tc>
        <w:tc>
          <w:tcPr>
            <w:tcW w:w="1302" w:type="dxa"/>
            <w:tcBorders>
              <w:top w:val="single" w:sz="4" w:space="0" w:color="auto"/>
              <w:left w:val="single" w:sz="4" w:space="0" w:color="auto"/>
              <w:bottom w:val="single" w:sz="4" w:space="0" w:color="auto"/>
              <w:right w:val="single" w:sz="4" w:space="0" w:color="auto"/>
            </w:tcBorders>
            <w:hideMark/>
          </w:tcPr>
          <w:p w14:paraId="42A7010A" w14:textId="77777777" w:rsidR="00274576" w:rsidDel="008C7BE3" w:rsidRDefault="00274576" w:rsidP="00274576">
            <w:pPr>
              <w:spacing w:line="256" w:lineRule="auto"/>
              <w:rPr>
                <w:del w:id="872" w:author="VanHouten, John (J.A.)" w:date="2021-10-06T13:18:00Z"/>
                <w:rFonts w:cs="Arial"/>
              </w:rPr>
            </w:pPr>
            <w:del w:id="873"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1BDFB2CE" w14:textId="77777777" w:rsidR="00274576" w:rsidDel="008C7BE3" w:rsidRDefault="00274576" w:rsidP="00274576">
            <w:pPr>
              <w:spacing w:line="256" w:lineRule="auto"/>
              <w:rPr>
                <w:del w:id="874" w:author="VanHouten, John (J.A.)" w:date="2021-10-06T13:18:00Z"/>
                <w:rFonts w:cs="Arial"/>
              </w:rPr>
            </w:pPr>
            <w:del w:id="875" w:author="VanHouten, John (J.A.)" w:date="2021-10-06T13:18:00Z">
              <w:r w:rsidDel="008C7BE3">
                <w:rPr>
                  <w:rFonts w:cs="Arial"/>
                </w:rPr>
                <w:delText>Set when ACM cannot configure Slave1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6FDB37F7" w14:textId="77777777" w:rsidR="00274576" w:rsidDel="008C7BE3" w:rsidRDefault="00274576" w:rsidP="00274576">
            <w:pPr>
              <w:rPr>
                <w:del w:id="876" w:author="VanHouten, John (J.A.)" w:date="2021-10-06T13:18:00Z"/>
              </w:rPr>
            </w:pPr>
            <w:del w:id="877"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47FEE23C" w14:textId="77777777" w:rsidR="00274576" w:rsidDel="008C7BE3" w:rsidRDefault="00274576" w:rsidP="00274576">
            <w:pPr>
              <w:spacing w:line="256" w:lineRule="auto"/>
              <w:rPr>
                <w:del w:id="878" w:author="VanHouten, John (J.A.)" w:date="2021-10-06T13:18:00Z"/>
                <w:rFonts w:cs="Arial"/>
              </w:rPr>
            </w:pPr>
            <w:del w:id="879" w:author="VanHouten, John (J.A.)" w:date="2021-10-06T13:18:00Z">
              <w:r w:rsidDel="008C7BE3">
                <w:rPr>
                  <w:rFonts w:cs="Arial"/>
                </w:rPr>
                <w:delText>A2B is enabled.</w:delText>
              </w:r>
            </w:del>
          </w:p>
        </w:tc>
      </w:tr>
      <w:tr w:rsidR="00274576" w:rsidDel="008C7BE3" w14:paraId="23041EF9" w14:textId="77777777" w:rsidTr="00274576">
        <w:trPr>
          <w:jc w:val="center"/>
          <w:del w:id="880"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0339BD68" w14:textId="77777777" w:rsidR="00274576" w:rsidDel="008C7BE3" w:rsidRDefault="00274576" w:rsidP="00274576">
            <w:pPr>
              <w:spacing w:line="256" w:lineRule="auto"/>
              <w:rPr>
                <w:del w:id="881" w:author="VanHouten, John (J.A.)" w:date="2021-10-06T13:18:00Z"/>
                <w:rFonts w:cs="Arial"/>
              </w:rPr>
            </w:pPr>
            <w:del w:id="882" w:author="VanHouten, John (J.A.)" w:date="2021-10-06T13:18:00Z">
              <w:r w:rsidDel="008C7BE3">
                <w:rPr>
                  <w:rFonts w:cs="Arial"/>
                </w:rPr>
                <w:delText>950D55</w:delText>
              </w:r>
            </w:del>
          </w:p>
        </w:tc>
        <w:tc>
          <w:tcPr>
            <w:tcW w:w="1302" w:type="dxa"/>
            <w:tcBorders>
              <w:top w:val="single" w:sz="4" w:space="0" w:color="auto"/>
              <w:left w:val="single" w:sz="4" w:space="0" w:color="auto"/>
              <w:bottom w:val="single" w:sz="4" w:space="0" w:color="auto"/>
              <w:right w:val="single" w:sz="4" w:space="0" w:color="auto"/>
            </w:tcBorders>
            <w:hideMark/>
          </w:tcPr>
          <w:p w14:paraId="5923F09B" w14:textId="77777777" w:rsidR="00274576" w:rsidDel="008C7BE3" w:rsidRDefault="00274576" w:rsidP="00274576">
            <w:pPr>
              <w:spacing w:line="256" w:lineRule="auto"/>
              <w:rPr>
                <w:del w:id="883" w:author="VanHouten, John (J.A.)" w:date="2021-10-06T13:18:00Z"/>
                <w:rFonts w:cs="Arial"/>
              </w:rPr>
            </w:pPr>
            <w:del w:id="884"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2D2627F" w14:textId="77777777" w:rsidR="00274576" w:rsidDel="008C7BE3" w:rsidRDefault="00274576" w:rsidP="00274576">
            <w:pPr>
              <w:spacing w:line="256" w:lineRule="auto"/>
              <w:rPr>
                <w:del w:id="885" w:author="VanHouten, John (J.A.)" w:date="2021-10-06T13:18:00Z"/>
                <w:rFonts w:cs="Arial"/>
              </w:rPr>
            </w:pPr>
            <w:del w:id="886" w:author="VanHouten, John (J.A.)" w:date="2021-10-06T13:18:00Z">
              <w:r w:rsidDel="008C7BE3">
                <w:rPr>
                  <w:rFonts w:cs="Arial"/>
                </w:rPr>
                <w:delText>Set when ACM cannot configure Slave2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6C197A1A" w14:textId="77777777" w:rsidR="00274576" w:rsidDel="008C7BE3" w:rsidRDefault="00274576" w:rsidP="00274576">
            <w:pPr>
              <w:rPr>
                <w:del w:id="887" w:author="VanHouten, John (J.A.)" w:date="2021-10-06T13:18:00Z"/>
              </w:rPr>
            </w:pPr>
            <w:del w:id="888"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286E1ABA" w14:textId="77777777" w:rsidR="00274576" w:rsidDel="008C7BE3" w:rsidRDefault="00274576" w:rsidP="00274576">
            <w:pPr>
              <w:spacing w:line="256" w:lineRule="auto"/>
              <w:rPr>
                <w:del w:id="889" w:author="VanHouten, John (J.A.)" w:date="2021-10-06T13:18:00Z"/>
                <w:rFonts w:cs="Arial"/>
              </w:rPr>
            </w:pPr>
            <w:del w:id="890" w:author="VanHouten, John (J.A.)" w:date="2021-10-06T13:18:00Z">
              <w:r w:rsidDel="008C7BE3">
                <w:rPr>
                  <w:rFonts w:cs="Arial"/>
                </w:rPr>
                <w:delText>A2B is enabled.</w:delText>
              </w:r>
            </w:del>
          </w:p>
        </w:tc>
      </w:tr>
      <w:tr w:rsidR="00274576" w:rsidDel="008C7BE3" w14:paraId="67E54C0F" w14:textId="77777777" w:rsidTr="00274576">
        <w:trPr>
          <w:jc w:val="center"/>
          <w:del w:id="891"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70250248" w14:textId="77777777" w:rsidR="00274576" w:rsidDel="008C7BE3" w:rsidRDefault="00274576" w:rsidP="00274576">
            <w:pPr>
              <w:spacing w:line="256" w:lineRule="auto"/>
              <w:rPr>
                <w:del w:id="892" w:author="VanHouten, John (J.A.)" w:date="2021-10-06T13:18:00Z"/>
                <w:rFonts w:cs="Arial"/>
              </w:rPr>
            </w:pPr>
            <w:del w:id="893" w:author="VanHouten, John (J.A.)" w:date="2021-10-06T13:18:00Z">
              <w:r w:rsidDel="008C7BE3">
                <w:rPr>
                  <w:rFonts w:cs="Arial"/>
                </w:rPr>
                <w:delText>950E55</w:delText>
              </w:r>
            </w:del>
          </w:p>
        </w:tc>
        <w:tc>
          <w:tcPr>
            <w:tcW w:w="1302" w:type="dxa"/>
            <w:tcBorders>
              <w:top w:val="single" w:sz="4" w:space="0" w:color="auto"/>
              <w:left w:val="single" w:sz="4" w:space="0" w:color="auto"/>
              <w:bottom w:val="single" w:sz="4" w:space="0" w:color="auto"/>
              <w:right w:val="single" w:sz="4" w:space="0" w:color="auto"/>
            </w:tcBorders>
            <w:hideMark/>
          </w:tcPr>
          <w:p w14:paraId="56D57D77" w14:textId="77777777" w:rsidR="00274576" w:rsidDel="008C7BE3" w:rsidRDefault="00274576" w:rsidP="00274576">
            <w:pPr>
              <w:spacing w:line="256" w:lineRule="auto"/>
              <w:rPr>
                <w:del w:id="894" w:author="VanHouten, John (J.A.)" w:date="2021-10-06T13:18:00Z"/>
                <w:rFonts w:cs="Arial"/>
              </w:rPr>
            </w:pPr>
            <w:del w:id="895" w:author="VanHouten, John (J.A.)" w:date="2021-10-06T13:18:00Z">
              <w:r w:rsidDel="008C7BE3">
                <w:rPr>
                  <w:rFonts w:cs="Arial"/>
                </w:rPr>
                <w:delText xml:space="preserve">Key in Run, ACC, or Delayed Acc.  Voltage is </w:delText>
              </w:r>
              <w:r w:rsidDel="008C7BE3">
                <w:rPr>
                  <w:rFonts w:cs="Arial"/>
                </w:rPr>
                <w:lastRenderedPageBreak/>
                <w:delText>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573B1B11" w14:textId="77777777" w:rsidR="00274576" w:rsidDel="008C7BE3" w:rsidRDefault="00274576" w:rsidP="00274576">
            <w:pPr>
              <w:spacing w:line="256" w:lineRule="auto"/>
              <w:rPr>
                <w:del w:id="896" w:author="VanHouten, John (J.A.)" w:date="2021-10-06T13:18:00Z"/>
                <w:rFonts w:cs="Arial"/>
              </w:rPr>
            </w:pPr>
            <w:del w:id="897" w:author="VanHouten, John (J.A.)" w:date="2021-10-06T13:18:00Z">
              <w:r w:rsidDel="008C7BE3">
                <w:rPr>
                  <w:rFonts w:cs="Arial"/>
                </w:rPr>
                <w:lastRenderedPageBreak/>
                <w:delText>Set when ACM cannot configure Slave3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118A370B" w14:textId="77777777" w:rsidR="00274576" w:rsidDel="008C7BE3" w:rsidRDefault="00274576" w:rsidP="00274576">
            <w:pPr>
              <w:rPr>
                <w:del w:id="898" w:author="VanHouten, John (J.A.)" w:date="2021-10-06T13:18:00Z"/>
              </w:rPr>
            </w:pPr>
            <w:del w:id="899"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7E6E48A1" w14:textId="77777777" w:rsidR="00274576" w:rsidDel="008C7BE3" w:rsidRDefault="00274576" w:rsidP="00274576">
            <w:pPr>
              <w:spacing w:line="256" w:lineRule="auto"/>
              <w:rPr>
                <w:del w:id="900" w:author="VanHouten, John (J.A.)" w:date="2021-10-06T13:18:00Z"/>
                <w:rFonts w:cs="Arial"/>
              </w:rPr>
            </w:pPr>
            <w:del w:id="901" w:author="VanHouten, John (J.A.)" w:date="2021-10-06T13:18:00Z">
              <w:r w:rsidDel="008C7BE3">
                <w:rPr>
                  <w:rFonts w:cs="Arial"/>
                </w:rPr>
                <w:delText>A2B is enabled.</w:delText>
              </w:r>
            </w:del>
          </w:p>
        </w:tc>
      </w:tr>
      <w:tr w:rsidR="00274576" w:rsidDel="008C7BE3" w14:paraId="0EE1B87C" w14:textId="77777777" w:rsidTr="00274576">
        <w:trPr>
          <w:jc w:val="center"/>
          <w:del w:id="902"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2A3DA27" w14:textId="77777777" w:rsidR="00274576" w:rsidDel="008C7BE3" w:rsidRDefault="00274576" w:rsidP="00274576">
            <w:pPr>
              <w:spacing w:line="256" w:lineRule="auto"/>
              <w:rPr>
                <w:del w:id="903" w:author="VanHouten, John (J.A.)" w:date="2021-10-06T13:18:00Z"/>
                <w:rFonts w:cs="Arial"/>
              </w:rPr>
            </w:pPr>
            <w:del w:id="904" w:author="VanHouten, John (J.A.)" w:date="2021-10-06T13:18:00Z">
              <w:r w:rsidDel="008C7BE3">
                <w:rPr>
                  <w:rFonts w:cs="Arial"/>
                </w:rPr>
                <w:delText>950F55</w:delText>
              </w:r>
            </w:del>
          </w:p>
        </w:tc>
        <w:tc>
          <w:tcPr>
            <w:tcW w:w="1302" w:type="dxa"/>
            <w:tcBorders>
              <w:top w:val="single" w:sz="4" w:space="0" w:color="auto"/>
              <w:left w:val="single" w:sz="4" w:space="0" w:color="auto"/>
              <w:bottom w:val="single" w:sz="4" w:space="0" w:color="auto"/>
              <w:right w:val="single" w:sz="4" w:space="0" w:color="auto"/>
            </w:tcBorders>
            <w:hideMark/>
          </w:tcPr>
          <w:p w14:paraId="42F4E9ED" w14:textId="77777777" w:rsidR="00274576" w:rsidDel="008C7BE3" w:rsidRDefault="00274576" w:rsidP="00274576">
            <w:pPr>
              <w:spacing w:line="256" w:lineRule="auto"/>
              <w:rPr>
                <w:del w:id="905" w:author="VanHouten, John (J.A.)" w:date="2021-10-06T13:18:00Z"/>
                <w:rFonts w:cs="Arial"/>
              </w:rPr>
            </w:pPr>
            <w:del w:id="906"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48BF082E" w14:textId="77777777" w:rsidR="00274576" w:rsidDel="008C7BE3" w:rsidRDefault="00274576" w:rsidP="00274576">
            <w:pPr>
              <w:spacing w:line="256" w:lineRule="auto"/>
              <w:rPr>
                <w:del w:id="907" w:author="VanHouten, John (J.A.)" w:date="2021-10-06T13:18:00Z"/>
                <w:rFonts w:cs="Arial"/>
              </w:rPr>
            </w:pPr>
            <w:del w:id="908" w:author="VanHouten, John (J.A.)" w:date="2021-10-06T13:18:00Z">
              <w:r w:rsidDel="008C7BE3">
                <w:rPr>
                  <w:rFonts w:cs="Arial"/>
                </w:rPr>
                <w:delText>Set when ACM cannot configure Slave4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63A9B9CE" w14:textId="77777777" w:rsidR="00274576" w:rsidDel="008C7BE3" w:rsidRDefault="00274576" w:rsidP="00274576">
            <w:pPr>
              <w:rPr>
                <w:del w:id="909" w:author="VanHouten, John (J.A.)" w:date="2021-10-06T13:18:00Z"/>
              </w:rPr>
            </w:pPr>
            <w:del w:id="910"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0149FFA9" w14:textId="77777777" w:rsidR="00274576" w:rsidDel="008C7BE3" w:rsidRDefault="00274576" w:rsidP="00274576">
            <w:pPr>
              <w:spacing w:line="256" w:lineRule="auto"/>
              <w:rPr>
                <w:del w:id="911" w:author="VanHouten, John (J.A.)" w:date="2021-10-06T13:18:00Z"/>
                <w:rFonts w:cs="Arial"/>
              </w:rPr>
            </w:pPr>
            <w:del w:id="912" w:author="VanHouten, John (J.A.)" w:date="2021-10-06T13:18:00Z">
              <w:r w:rsidDel="008C7BE3">
                <w:rPr>
                  <w:rFonts w:cs="Arial"/>
                </w:rPr>
                <w:delText>A2B is enabled.</w:delText>
              </w:r>
            </w:del>
          </w:p>
        </w:tc>
      </w:tr>
      <w:tr w:rsidR="00274576" w:rsidDel="008C7BE3" w14:paraId="601F853A" w14:textId="77777777" w:rsidTr="00274576">
        <w:trPr>
          <w:jc w:val="center"/>
          <w:del w:id="913"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046F2878" w14:textId="77777777" w:rsidR="00274576" w:rsidDel="008C7BE3" w:rsidRDefault="00274576" w:rsidP="00274576">
            <w:pPr>
              <w:spacing w:line="256" w:lineRule="auto"/>
              <w:rPr>
                <w:del w:id="914" w:author="VanHouten, John (J.A.)" w:date="2021-10-06T13:18:00Z"/>
                <w:rFonts w:cs="Arial"/>
              </w:rPr>
            </w:pPr>
            <w:del w:id="915" w:author="VanHouten, John (J.A.)" w:date="2021-10-06T13:18:00Z">
              <w:r w:rsidDel="008C7BE3">
                <w:rPr>
                  <w:rFonts w:cs="Arial"/>
                </w:rPr>
                <w:delText>951055</w:delText>
              </w:r>
            </w:del>
          </w:p>
        </w:tc>
        <w:tc>
          <w:tcPr>
            <w:tcW w:w="1302" w:type="dxa"/>
            <w:tcBorders>
              <w:top w:val="single" w:sz="4" w:space="0" w:color="auto"/>
              <w:left w:val="single" w:sz="4" w:space="0" w:color="auto"/>
              <w:bottom w:val="single" w:sz="4" w:space="0" w:color="auto"/>
              <w:right w:val="single" w:sz="4" w:space="0" w:color="auto"/>
            </w:tcBorders>
            <w:hideMark/>
          </w:tcPr>
          <w:p w14:paraId="37704425" w14:textId="77777777" w:rsidR="00274576" w:rsidDel="008C7BE3" w:rsidRDefault="00274576" w:rsidP="00274576">
            <w:pPr>
              <w:spacing w:line="256" w:lineRule="auto"/>
              <w:rPr>
                <w:del w:id="916" w:author="VanHouten, John (J.A.)" w:date="2021-10-06T13:18:00Z"/>
                <w:rFonts w:cs="Arial"/>
              </w:rPr>
            </w:pPr>
            <w:del w:id="917"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8F318A4" w14:textId="77777777" w:rsidR="00274576" w:rsidDel="008C7BE3" w:rsidRDefault="00274576" w:rsidP="00274576">
            <w:pPr>
              <w:spacing w:line="256" w:lineRule="auto"/>
              <w:rPr>
                <w:del w:id="918" w:author="VanHouten, John (J.A.)" w:date="2021-10-06T13:18:00Z"/>
                <w:rFonts w:cs="Arial"/>
              </w:rPr>
            </w:pPr>
            <w:del w:id="919" w:author="VanHouten, John (J.A.)" w:date="2021-10-06T13:18:00Z">
              <w:r w:rsidDel="008C7BE3">
                <w:rPr>
                  <w:rFonts w:cs="Arial"/>
                </w:rPr>
                <w:delText>Set when ACM cannot configure Slave5 over A2B.</w:delText>
              </w:r>
            </w:del>
          </w:p>
        </w:tc>
        <w:tc>
          <w:tcPr>
            <w:tcW w:w="2050" w:type="dxa"/>
            <w:tcBorders>
              <w:top w:val="single" w:sz="4" w:space="0" w:color="auto"/>
              <w:left w:val="single" w:sz="4" w:space="0" w:color="auto"/>
              <w:bottom w:val="single" w:sz="4" w:space="0" w:color="auto"/>
              <w:right w:val="single" w:sz="4" w:space="0" w:color="auto"/>
            </w:tcBorders>
            <w:hideMark/>
          </w:tcPr>
          <w:p w14:paraId="510541F7" w14:textId="77777777" w:rsidR="00274576" w:rsidDel="008C7BE3" w:rsidRDefault="00274576" w:rsidP="00274576">
            <w:pPr>
              <w:rPr>
                <w:del w:id="920" w:author="VanHouten, John (J.A.)" w:date="2021-10-06T13:18:00Z"/>
              </w:rPr>
            </w:pPr>
            <w:del w:id="921" w:author="VanHouten, John (J.A.)" w:date="2021-10-06T13:18:00Z">
              <w:r w:rsidRPr="00ED0D3E" w:rsidDel="008C7BE3">
                <w:rPr>
                  <w:rFonts w:cs="Arial"/>
                </w:rPr>
                <w:delText>Loss of audio.  Chimes will revert back to backup.</w:delText>
              </w:r>
            </w:del>
          </w:p>
        </w:tc>
        <w:tc>
          <w:tcPr>
            <w:tcW w:w="2846" w:type="dxa"/>
            <w:tcBorders>
              <w:top w:val="single" w:sz="4" w:space="0" w:color="auto"/>
              <w:left w:val="single" w:sz="4" w:space="0" w:color="auto"/>
              <w:bottom w:val="single" w:sz="4" w:space="0" w:color="auto"/>
              <w:right w:val="single" w:sz="4" w:space="0" w:color="auto"/>
            </w:tcBorders>
            <w:hideMark/>
          </w:tcPr>
          <w:p w14:paraId="51C07A45" w14:textId="77777777" w:rsidR="00274576" w:rsidDel="008C7BE3" w:rsidRDefault="00274576" w:rsidP="00274576">
            <w:pPr>
              <w:spacing w:line="256" w:lineRule="auto"/>
              <w:rPr>
                <w:del w:id="922" w:author="VanHouten, John (J.A.)" w:date="2021-10-06T13:18:00Z"/>
                <w:rFonts w:cs="Arial"/>
              </w:rPr>
            </w:pPr>
            <w:del w:id="923" w:author="VanHouten, John (J.A.)" w:date="2021-10-06T13:18:00Z">
              <w:r w:rsidDel="008C7BE3">
                <w:rPr>
                  <w:rFonts w:cs="Arial"/>
                </w:rPr>
                <w:delText>A2B is enabled.</w:delText>
              </w:r>
            </w:del>
          </w:p>
        </w:tc>
      </w:tr>
      <w:tr w:rsidR="00274576" w14:paraId="734EA130"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3446EBF2" w14:textId="77777777" w:rsidR="00274576" w:rsidRDefault="00274576" w:rsidP="00274576">
            <w:pPr>
              <w:spacing w:line="256" w:lineRule="auto"/>
              <w:rPr>
                <w:rFonts w:cs="Arial"/>
              </w:rPr>
            </w:pPr>
          </w:p>
        </w:tc>
        <w:tc>
          <w:tcPr>
            <w:tcW w:w="1302" w:type="dxa"/>
            <w:tcBorders>
              <w:top w:val="single" w:sz="4" w:space="0" w:color="auto"/>
              <w:left w:val="single" w:sz="4" w:space="0" w:color="auto"/>
              <w:bottom w:val="single" w:sz="4" w:space="0" w:color="auto"/>
              <w:right w:val="single" w:sz="4" w:space="0" w:color="auto"/>
            </w:tcBorders>
          </w:tcPr>
          <w:p w14:paraId="1FD66FA5" w14:textId="77777777" w:rsidR="00274576" w:rsidRDefault="00274576" w:rsidP="00274576">
            <w:pPr>
              <w:spacing w:line="256" w:lineRule="auto"/>
              <w:rPr>
                <w:rFonts w:cs="Arial"/>
              </w:rPr>
            </w:pPr>
          </w:p>
        </w:tc>
        <w:tc>
          <w:tcPr>
            <w:tcW w:w="1976" w:type="dxa"/>
            <w:tcBorders>
              <w:top w:val="single" w:sz="4" w:space="0" w:color="auto"/>
              <w:left w:val="single" w:sz="4" w:space="0" w:color="auto"/>
              <w:bottom w:val="single" w:sz="4" w:space="0" w:color="auto"/>
              <w:right w:val="single" w:sz="4" w:space="0" w:color="auto"/>
            </w:tcBorders>
          </w:tcPr>
          <w:p w14:paraId="0085C06C" w14:textId="77777777" w:rsidR="00274576" w:rsidRDefault="00274576" w:rsidP="00274576">
            <w:pPr>
              <w:spacing w:line="256" w:lineRule="auto"/>
              <w:rPr>
                <w:rFonts w:cs="Arial"/>
              </w:rPr>
            </w:pPr>
          </w:p>
        </w:tc>
        <w:tc>
          <w:tcPr>
            <w:tcW w:w="2050" w:type="dxa"/>
            <w:tcBorders>
              <w:top w:val="single" w:sz="4" w:space="0" w:color="auto"/>
              <w:left w:val="single" w:sz="4" w:space="0" w:color="auto"/>
              <w:bottom w:val="single" w:sz="4" w:space="0" w:color="auto"/>
              <w:right w:val="single" w:sz="4" w:space="0" w:color="auto"/>
            </w:tcBorders>
          </w:tcPr>
          <w:p w14:paraId="26339A8B" w14:textId="77777777" w:rsidR="00274576" w:rsidRDefault="00274576" w:rsidP="00274576">
            <w:pPr>
              <w:spacing w:line="256" w:lineRule="auto"/>
              <w:rPr>
                <w:rFonts w:cs="Arial"/>
              </w:rPr>
            </w:pPr>
          </w:p>
        </w:tc>
        <w:tc>
          <w:tcPr>
            <w:tcW w:w="2846" w:type="dxa"/>
            <w:tcBorders>
              <w:top w:val="single" w:sz="4" w:space="0" w:color="auto"/>
              <w:left w:val="single" w:sz="4" w:space="0" w:color="auto"/>
              <w:bottom w:val="single" w:sz="4" w:space="0" w:color="auto"/>
              <w:right w:val="single" w:sz="4" w:space="0" w:color="auto"/>
            </w:tcBorders>
          </w:tcPr>
          <w:p w14:paraId="24BC9FE4" w14:textId="77777777" w:rsidR="00274576" w:rsidRDefault="00274576" w:rsidP="00274576">
            <w:pPr>
              <w:spacing w:line="256" w:lineRule="auto"/>
              <w:rPr>
                <w:rFonts w:cs="Arial"/>
              </w:rPr>
            </w:pPr>
          </w:p>
        </w:tc>
      </w:tr>
      <w:tr w:rsidR="00274576" w14:paraId="18684BB0"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A8AAF34" w14:textId="77777777" w:rsidR="00274576" w:rsidRDefault="00274576" w:rsidP="00274576">
            <w:pPr>
              <w:spacing w:line="256" w:lineRule="auto"/>
              <w:rPr>
                <w:rFonts w:cs="Arial"/>
              </w:rPr>
            </w:pPr>
            <w:r>
              <w:rPr>
                <w:rFonts w:cs="Arial"/>
              </w:rPr>
              <w:t>916A11</w:t>
            </w:r>
          </w:p>
        </w:tc>
        <w:tc>
          <w:tcPr>
            <w:tcW w:w="1302" w:type="dxa"/>
            <w:tcBorders>
              <w:top w:val="single" w:sz="4" w:space="0" w:color="auto"/>
              <w:left w:val="single" w:sz="4" w:space="0" w:color="auto"/>
              <w:bottom w:val="single" w:sz="4" w:space="0" w:color="auto"/>
              <w:right w:val="single" w:sz="4" w:space="0" w:color="auto"/>
            </w:tcBorders>
            <w:hideMark/>
          </w:tcPr>
          <w:p w14:paraId="25702A65"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B1729A0" w14:textId="77777777" w:rsidR="00274576" w:rsidRDefault="00274576" w:rsidP="00274576">
            <w:pPr>
              <w:spacing w:line="256" w:lineRule="auto"/>
              <w:rPr>
                <w:rFonts w:cs="Arial"/>
              </w:rPr>
            </w:pPr>
            <w:r>
              <w:rPr>
                <w:rFonts w:cs="Arial"/>
              </w:rPr>
              <w:t>ACM detects a short to ground with Microphone 1.</w:t>
            </w:r>
          </w:p>
        </w:tc>
        <w:tc>
          <w:tcPr>
            <w:tcW w:w="2050" w:type="dxa"/>
            <w:tcBorders>
              <w:top w:val="single" w:sz="4" w:space="0" w:color="auto"/>
              <w:left w:val="single" w:sz="4" w:space="0" w:color="auto"/>
              <w:bottom w:val="single" w:sz="4" w:space="0" w:color="auto"/>
              <w:right w:val="single" w:sz="4" w:space="0" w:color="auto"/>
            </w:tcBorders>
            <w:hideMark/>
          </w:tcPr>
          <w:p w14:paraId="22A4BD2A" w14:textId="77777777" w:rsidR="00274576" w:rsidRDefault="00274576" w:rsidP="00274576">
            <w:pPr>
              <w:spacing w:line="256" w:lineRule="auto"/>
              <w:rPr>
                <w:rFonts w:cs="Arial"/>
              </w:rPr>
            </w:pPr>
            <w:ins w:id="924" w:author="VanHouten, John (J.A.)" w:date="2021-10-06T13:22:00Z">
              <w:r w:rsidRPr="006211C0">
                <w:rPr>
                  <w:rFonts w:cs="Arial"/>
                </w:rPr>
                <w:t>Loss of microphone 1.</w:t>
              </w:r>
            </w:ins>
            <w:del w:id="925" w:author="VanHouten, John (J.A.)" w:date="2021-10-06T13:22:00Z">
              <w:r w:rsidDel="00E47DC6">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24F9A629" w14:textId="77777777" w:rsidR="00274576" w:rsidRDefault="00274576" w:rsidP="00274576">
            <w:pPr>
              <w:spacing w:line="256" w:lineRule="auto"/>
              <w:rPr>
                <w:rFonts w:cs="Arial"/>
              </w:rPr>
            </w:pPr>
            <w:r>
              <w:rPr>
                <w:rFonts w:cs="Arial"/>
              </w:rPr>
              <w:t>Mic1 = Enabled</w:t>
            </w:r>
          </w:p>
        </w:tc>
      </w:tr>
      <w:tr w:rsidR="00274576" w14:paraId="423114A5"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42C5BC7" w14:textId="77777777" w:rsidR="00274576" w:rsidRDefault="00274576" w:rsidP="00274576">
            <w:pPr>
              <w:spacing w:line="256" w:lineRule="auto"/>
              <w:rPr>
                <w:rFonts w:cs="Arial"/>
              </w:rPr>
            </w:pPr>
            <w:r>
              <w:rPr>
                <w:rFonts w:cs="Arial"/>
              </w:rPr>
              <w:t>916A12</w:t>
            </w:r>
          </w:p>
        </w:tc>
        <w:tc>
          <w:tcPr>
            <w:tcW w:w="1302" w:type="dxa"/>
            <w:tcBorders>
              <w:top w:val="single" w:sz="4" w:space="0" w:color="auto"/>
              <w:left w:val="single" w:sz="4" w:space="0" w:color="auto"/>
              <w:bottom w:val="single" w:sz="4" w:space="0" w:color="auto"/>
              <w:right w:val="single" w:sz="4" w:space="0" w:color="auto"/>
            </w:tcBorders>
            <w:hideMark/>
          </w:tcPr>
          <w:p w14:paraId="64C9CE03"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2CF13882" w14:textId="77777777" w:rsidR="00274576" w:rsidRDefault="00274576" w:rsidP="00274576">
            <w:pPr>
              <w:spacing w:line="256" w:lineRule="auto"/>
              <w:rPr>
                <w:rFonts w:cs="Arial"/>
              </w:rPr>
            </w:pPr>
            <w:r>
              <w:rPr>
                <w:rFonts w:cs="Arial"/>
              </w:rPr>
              <w:t>ACM detects a short to battery with Microphone 1.</w:t>
            </w:r>
          </w:p>
        </w:tc>
        <w:tc>
          <w:tcPr>
            <w:tcW w:w="2050" w:type="dxa"/>
            <w:tcBorders>
              <w:top w:val="single" w:sz="4" w:space="0" w:color="auto"/>
              <w:left w:val="single" w:sz="4" w:space="0" w:color="auto"/>
              <w:bottom w:val="single" w:sz="4" w:space="0" w:color="auto"/>
              <w:right w:val="single" w:sz="4" w:space="0" w:color="auto"/>
            </w:tcBorders>
            <w:hideMark/>
          </w:tcPr>
          <w:p w14:paraId="3D11B0E3" w14:textId="77777777" w:rsidR="00274576" w:rsidRDefault="00274576" w:rsidP="00274576">
            <w:pPr>
              <w:spacing w:line="256" w:lineRule="auto"/>
              <w:rPr>
                <w:rFonts w:cs="Arial"/>
              </w:rPr>
            </w:pPr>
            <w:ins w:id="926" w:author="VanHouten, John (J.A.)" w:date="2021-10-06T13:22:00Z">
              <w:r w:rsidRPr="006211C0">
                <w:rPr>
                  <w:rFonts w:cs="Arial"/>
                </w:rPr>
                <w:t>Loss of microphone 1.</w:t>
              </w:r>
            </w:ins>
            <w:del w:id="927" w:author="VanHouten, John (J.A.)" w:date="2021-10-06T13:22:00Z">
              <w:r w:rsidDel="00E47DC6">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6ABBD040" w14:textId="77777777" w:rsidR="00274576" w:rsidRDefault="00274576" w:rsidP="00274576">
            <w:pPr>
              <w:spacing w:line="256" w:lineRule="auto"/>
              <w:rPr>
                <w:rFonts w:cs="Arial"/>
              </w:rPr>
            </w:pPr>
            <w:r>
              <w:rPr>
                <w:rFonts w:cs="Arial"/>
              </w:rPr>
              <w:t>Mic1 = Enabled</w:t>
            </w:r>
          </w:p>
        </w:tc>
      </w:tr>
      <w:tr w:rsidR="00274576" w14:paraId="5B325C49"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6FF1DF45" w14:textId="77777777" w:rsidR="00274576" w:rsidRDefault="00274576" w:rsidP="00274576">
            <w:pPr>
              <w:spacing w:line="256" w:lineRule="auto"/>
              <w:rPr>
                <w:rFonts w:cs="Arial"/>
              </w:rPr>
            </w:pPr>
            <w:r>
              <w:rPr>
                <w:rFonts w:cs="Arial"/>
              </w:rPr>
              <w:t>916A13</w:t>
            </w:r>
          </w:p>
        </w:tc>
        <w:tc>
          <w:tcPr>
            <w:tcW w:w="1302" w:type="dxa"/>
            <w:tcBorders>
              <w:top w:val="single" w:sz="4" w:space="0" w:color="auto"/>
              <w:left w:val="single" w:sz="4" w:space="0" w:color="auto"/>
              <w:bottom w:val="single" w:sz="4" w:space="0" w:color="auto"/>
              <w:right w:val="single" w:sz="4" w:space="0" w:color="auto"/>
            </w:tcBorders>
            <w:hideMark/>
          </w:tcPr>
          <w:p w14:paraId="2D0F5866"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40BEFE1F" w14:textId="77777777" w:rsidR="00274576" w:rsidRDefault="00274576" w:rsidP="00274576">
            <w:pPr>
              <w:spacing w:line="256" w:lineRule="auto"/>
              <w:rPr>
                <w:rFonts w:cs="Arial"/>
              </w:rPr>
            </w:pPr>
            <w:r>
              <w:rPr>
                <w:rFonts w:cs="Arial"/>
              </w:rPr>
              <w:t>ACM detects an open with Microphone 1.</w:t>
            </w:r>
          </w:p>
        </w:tc>
        <w:tc>
          <w:tcPr>
            <w:tcW w:w="2050" w:type="dxa"/>
            <w:tcBorders>
              <w:top w:val="single" w:sz="4" w:space="0" w:color="auto"/>
              <w:left w:val="single" w:sz="4" w:space="0" w:color="auto"/>
              <w:bottom w:val="single" w:sz="4" w:space="0" w:color="auto"/>
              <w:right w:val="single" w:sz="4" w:space="0" w:color="auto"/>
            </w:tcBorders>
            <w:hideMark/>
          </w:tcPr>
          <w:p w14:paraId="7A27C685" w14:textId="77777777" w:rsidR="00274576" w:rsidRDefault="00274576" w:rsidP="00274576">
            <w:pPr>
              <w:spacing w:line="256" w:lineRule="auto"/>
              <w:rPr>
                <w:rFonts w:cs="Arial"/>
              </w:rPr>
            </w:pPr>
            <w:ins w:id="928" w:author="VanHouten, John (J.A.)" w:date="2021-10-06T13:22:00Z">
              <w:r w:rsidRPr="006211C0">
                <w:rPr>
                  <w:rFonts w:cs="Arial"/>
                </w:rPr>
                <w:t>Loss of microphone 1.</w:t>
              </w:r>
            </w:ins>
            <w:del w:id="929" w:author="VanHouten, John (J.A.)" w:date="2021-10-06T13:22:00Z">
              <w:r w:rsidDel="00E47DC6">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62F7E5A8" w14:textId="77777777" w:rsidR="00274576" w:rsidRDefault="00274576" w:rsidP="00274576">
            <w:pPr>
              <w:spacing w:line="256" w:lineRule="auto"/>
              <w:rPr>
                <w:rFonts w:cs="Arial"/>
              </w:rPr>
            </w:pPr>
            <w:r>
              <w:rPr>
                <w:rFonts w:cs="Arial"/>
              </w:rPr>
              <w:t>Mic1 = Enabled</w:t>
            </w:r>
          </w:p>
        </w:tc>
      </w:tr>
      <w:tr w:rsidR="00274576" w14:paraId="455F7817"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60B38D5" w14:textId="77777777" w:rsidR="00274576" w:rsidRDefault="00274576" w:rsidP="00274576">
            <w:pPr>
              <w:spacing w:line="256" w:lineRule="auto"/>
              <w:rPr>
                <w:rFonts w:cs="Arial"/>
              </w:rPr>
            </w:pPr>
            <w:r>
              <w:rPr>
                <w:rFonts w:cs="Arial"/>
              </w:rPr>
              <w:t>916A</w:t>
            </w:r>
            <w:ins w:id="930" w:author="VanHouten, John (J.A.)" w:date="2021-10-06T13:20:00Z">
              <w:r>
                <w:rPr>
                  <w:rFonts w:cs="Arial"/>
                </w:rPr>
                <w:t>0</w:t>
              </w:r>
            </w:ins>
            <w:del w:id="931" w:author="VanHouten, John (J.A.)" w:date="2021-10-06T13:20:00Z">
              <w:r w:rsidDel="008C7BE3">
                <w:rPr>
                  <w:rFonts w:cs="Arial"/>
                </w:rPr>
                <w:delText>3</w:delText>
              </w:r>
            </w:del>
            <w:r>
              <w:rPr>
                <w:rFonts w:cs="Arial"/>
              </w:rPr>
              <w:t>1</w:t>
            </w:r>
          </w:p>
        </w:tc>
        <w:tc>
          <w:tcPr>
            <w:tcW w:w="1302" w:type="dxa"/>
            <w:tcBorders>
              <w:top w:val="single" w:sz="4" w:space="0" w:color="auto"/>
              <w:left w:val="single" w:sz="4" w:space="0" w:color="auto"/>
              <w:bottom w:val="single" w:sz="4" w:space="0" w:color="auto"/>
              <w:right w:val="single" w:sz="4" w:space="0" w:color="auto"/>
            </w:tcBorders>
            <w:hideMark/>
          </w:tcPr>
          <w:p w14:paraId="679014D3"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1D7BCD81" w14:textId="77777777" w:rsidR="00274576" w:rsidRDefault="00274576" w:rsidP="00274576">
            <w:pPr>
              <w:spacing w:line="256" w:lineRule="auto"/>
              <w:rPr>
                <w:rFonts w:cs="Arial"/>
              </w:rPr>
            </w:pPr>
            <w:ins w:id="932" w:author="VanHouten, John (J.A.)" w:date="2021-10-06T13:27:00Z">
              <w:r>
                <w:rPr>
                  <w:rFonts w:cs="Arial"/>
                </w:rPr>
                <w:t>ACM detects an error of shorted together with Microphone 1.</w:t>
              </w:r>
            </w:ins>
            <w:del w:id="933" w:author="VanHouten, John (J.A.)" w:date="2021-10-06T13:20:00Z">
              <w:r w:rsidDel="008C7BE3">
                <w:rPr>
                  <w:rFonts w:cs="Arial"/>
                </w:rPr>
                <w:delText>ANC detects a fault with Microphone 1.</w:delText>
              </w:r>
            </w:del>
          </w:p>
        </w:tc>
        <w:tc>
          <w:tcPr>
            <w:tcW w:w="2050" w:type="dxa"/>
            <w:tcBorders>
              <w:top w:val="single" w:sz="4" w:space="0" w:color="auto"/>
              <w:left w:val="single" w:sz="4" w:space="0" w:color="auto"/>
              <w:bottom w:val="single" w:sz="4" w:space="0" w:color="auto"/>
              <w:right w:val="single" w:sz="4" w:space="0" w:color="auto"/>
            </w:tcBorders>
            <w:hideMark/>
          </w:tcPr>
          <w:p w14:paraId="31878217" w14:textId="77777777" w:rsidR="00274576" w:rsidRDefault="00274576" w:rsidP="00274576">
            <w:pPr>
              <w:spacing w:line="256" w:lineRule="auto"/>
              <w:rPr>
                <w:rFonts w:cs="Arial"/>
              </w:rPr>
            </w:pPr>
            <w:ins w:id="934" w:author="VanHouten, John (J.A.)" w:date="2021-10-06T13:23:00Z">
              <w:r w:rsidRPr="008137A2">
                <w:rPr>
                  <w:rFonts w:cs="Arial"/>
                </w:rPr>
                <w:t xml:space="preserve">Loss of microphone </w:t>
              </w:r>
              <w:r>
                <w:rPr>
                  <w:rFonts w:cs="Arial"/>
                </w:rPr>
                <w:t>1</w:t>
              </w:r>
              <w:r w:rsidRPr="008137A2">
                <w:rPr>
                  <w:rFonts w:cs="Arial"/>
                </w:rPr>
                <w:t>.</w:t>
              </w:r>
            </w:ins>
            <w:del w:id="935" w:author="VanHouten, John (J.A.)" w:date="2021-10-06T13:21: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369676FC" w14:textId="77777777" w:rsidR="00274576" w:rsidRDefault="00274576" w:rsidP="00274576">
            <w:pPr>
              <w:spacing w:line="256" w:lineRule="auto"/>
              <w:rPr>
                <w:rFonts w:cs="Arial"/>
              </w:rPr>
            </w:pPr>
            <w:r>
              <w:rPr>
                <w:rFonts w:cs="Arial"/>
              </w:rPr>
              <w:t xml:space="preserve">Mic1 = Enabled </w:t>
            </w:r>
            <w:del w:id="936" w:author="VanHouten, John (J.A.)" w:date="2021-10-06T13:21:00Z">
              <w:r w:rsidDel="008C7BE3">
                <w:rPr>
                  <w:rFonts w:cs="Arial"/>
                </w:rPr>
                <w:delText>(Panasonic ANC Only)</w:delText>
              </w:r>
            </w:del>
          </w:p>
        </w:tc>
      </w:tr>
      <w:tr w:rsidR="00274576" w14:paraId="6090CE65"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A8EDC53" w14:textId="77777777" w:rsidR="00274576" w:rsidRDefault="00274576" w:rsidP="00274576">
            <w:pPr>
              <w:spacing w:line="256" w:lineRule="auto"/>
              <w:rPr>
                <w:rFonts w:cs="Arial"/>
              </w:rPr>
            </w:pPr>
            <w:r>
              <w:rPr>
                <w:rFonts w:cs="Arial"/>
              </w:rPr>
              <w:t>917A11</w:t>
            </w:r>
          </w:p>
        </w:tc>
        <w:tc>
          <w:tcPr>
            <w:tcW w:w="1302" w:type="dxa"/>
            <w:tcBorders>
              <w:top w:val="single" w:sz="4" w:space="0" w:color="auto"/>
              <w:left w:val="single" w:sz="4" w:space="0" w:color="auto"/>
              <w:bottom w:val="single" w:sz="4" w:space="0" w:color="auto"/>
              <w:right w:val="single" w:sz="4" w:space="0" w:color="auto"/>
            </w:tcBorders>
            <w:hideMark/>
          </w:tcPr>
          <w:p w14:paraId="55A7516A" w14:textId="77777777" w:rsidR="00274576" w:rsidRDefault="00274576" w:rsidP="00274576">
            <w:pPr>
              <w:spacing w:line="256" w:lineRule="auto"/>
              <w:rPr>
                <w:rFonts w:cs="Arial"/>
              </w:rPr>
            </w:pPr>
            <w:r>
              <w:rPr>
                <w:rFonts w:cs="Arial"/>
              </w:rPr>
              <w:t xml:space="preserve">Key in Run, ACC, or Delayed </w:t>
            </w:r>
            <w:r>
              <w:rPr>
                <w:rFonts w:cs="Arial"/>
              </w:rPr>
              <w:lastRenderedPageBreak/>
              <w:t>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0EEB33B1" w14:textId="77777777" w:rsidR="00274576" w:rsidRDefault="00274576" w:rsidP="00274576">
            <w:pPr>
              <w:spacing w:line="256" w:lineRule="auto"/>
              <w:rPr>
                <w:rFonts w:cs="Arial"/>
              </w:rPr>
            </w:pPr>
            <w:r>
              <w:rPr>
                <w:rFonts w:cs="Arial"/>
              </w:rPr>
              <w:lastRenderedPageBreak/>
              <w:t>ACM detects a short to ground with Microphone 2.</w:t>
            </w:r>
          </w:p>
        </w:tc>
        <w:tc>
          <w:tcPr>
            <w:tcW w:w="2050" w:type="dxa"/>
            <w:tcBorders>
              <w:top w:val="single" w:sz="4" w:space="0" w:color="auto"/>
              <w:left w:val="single" w:sz="4" w:space="0" w:color="auto"/>
              <w:bottom w:val="single" w:sz="4" w:space="0" w:color="auto"/>
              <w:right w:val="single" w:sz="4" w:space="0" w:color="auto"/>
            </w:tcBorders>
            <w:hideMark/>
          </w:tcPr>
          <w:p w14:paraId="702ABB27" w14:textId="77777777" w:rsidR="00274576" w:rsidRDefault="00274576" w:rsidP="00274576">
            <w:pPr>
              <w:spacing w:line="256" w:lineRule="auto"/>
              <w:rPr>
                <w:rFonts w:cs="Arial"/>
              </w:rPr>
            </w:pPr>
            <w:ins w:id="937" w:author="VanHouten, John (J.A.)" w:date="2021-10-06T13:23:00Z">
              <w:r w:rsidRPr="008137A2">
                <w:rPr>
                  <w:rFonts w:cs="Arial"/>
                </w:rPr>
                <w:t>Loss of microphone 2.</w:t>
              </w:r>
            </w:ins>
            <w:del w:id="938" w:author="VanHouten, John (J.A.)" w:date="2021-10-06T13:22:00Z">
              <w:r w:rsidDel="001C08CF">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325ACDAA" w14:textId="77777777" w:rsidR="00274576" w:rsidRDefault="00274576" w:rsidP="00274576">
            <w:pPr>
              <w:spacing w:line="256" w:lineRule="auto"/>
              <w:rPr>
                <w:rFonts w:cs="Arial"/>
              </w:rPr>
            </w:pPr>
            <w:r>
              <w:rPr>
                <w:rFonts w:cs="Arial"/>
              </w:rPr>
              <w:t>Mic2 = Enabled</w:t>
            </w:r>
          </w:p>
        </w:tc>
      </w:tr>
      <w:tr w:rsidR="00274576" w14:paraId="01A536C5" w14:textId="77777777" w:rsidTr="00274576">
        <w:trPr>
          <w:jc w:val="center"/>
          <w:ins w:id="939" w:author="VanHouten, John (J.A.)" w:date="2021-10-06T13:22:00Z"/>
        </w:trPr>
        <w:tc>
          <w:tcPr>
            <w:tcW w:w="1402" w:type="dxa"/>
            <w:tcBorders>
              <w:top w:val="single" w:sz="4" w:space="0" w:color="auto"/>
              <w:left w:val="single" w:sz="4" w:space="0" w:color="auto"/>
              <w:bottom w:val="single" w:sz="4" w:space="0" w:color="auto"/>
              <w:right w:val="single" w:sz="4" w:space="0" w:color="auto"/>
            </w:tcBorders>
            <w:hideMark/>
          </w:tcPr>
          <w:p w14:paraId="2E4AD827" w14:textId="77777777" w:rsidR="00274576" w:rsidRDefault="00274576" w:rsidP="00274576">
            <w:pPr>
              <w:spacing w:line="256" w:lineRule="auto"/>
              <w:rPr>
                <w:ins w:id="940" w:author="VanHouten, John (J.A.)" w:date="2021-10-06T13:22:00Z"/>
                <w:rFonts w:cs="Arial"/>
              </w:rPr>
            </w:pPr>
            <w:ins w:id="941" w:author="VanHouten, John (J.A.)" w:date="2021-10-06T13:22:00Z">
              <w:r>
                <w:rPr>
                  <w:rFonts w:cs="Arial"/>
                </w:rPr>
                <w:t>917A12</w:t>
              </w:r>
            </w:ins>
          </w:p>
        </w:tc>
        <w:tc>
          <w:tcPr>
            <w:tcW w:w="1302" w:type="dxa"/>
            <w:tcBorders>
              <w:top w:val="single" w:sz="4" w:space="0" w:color="auto"/>
              <w:left w:val="single" w:sz="4" w:space="0" w:color="auto"/>
              <w:bottom w:val="single" w:sz="4" w:space="0" w:color="auto"/>
              <w:right w:val="single" w:sz="4" w:space="0" w:color="auto"/>
            </w:tcBorders>
            <w:hideMark/>
          </w:tcPr>
          <w:p w14:paraId="08531362" w14:textId="77777777" w:rsidR="00274576" w:rsidRDefault="00274576" w:rsidP="00274576">
            <w:pPr>
              <w:spacing w:line="256" w:lineRule="auto"/>
              <w:rPr>
                <w:ins w:id="942" w:author="VanHouten, John (J.A.)" w:date="2021-10-06T13:22:00Z"/>
                <w:rFonts w:cs="Arial"/>
              </w:rPr>
            </w:pPr>
            <w:ins w:id="943" w:author="VanHouten, John (J.A.)" w:date="2021-10-06T13:22: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761B4774" w14:textId="77777777" w:rsidR="00274576" w:rsidRDefault="00274576" w:rsidP="00274576">
            <w:pPr>
              <w:spacing w:line="256" w:lineRule="auto"/>
              <w:rPr>
                <w:ins w:id="944" w:author="VanHouten, John (J.A.)" w:date="2021-10-06T13:22:00Z"/>
                <w:rFonts w:cs="Arial"/>
              </w:rPr>
            </w:pPr>
            <w:ins w:id="945" w:author="VanHouten, John (J.A.)" w:date="2021-10-06T13:22:00Z">
              <w:r>
                <w:rPr>
                  <w:rFonts w:cs="Arial"/>
                </w:rPr>
                <w:t>ACM detects a short to battery with Microphone 2.</w:t>
              </w:r>
            </w:ins>
          </w:p>
        </w:tc>
        <w:tc>
          <w:tcPr>
            <w:tcW w:w="2050" w:type="dxa"/>
            <w:tcBorders>
              <w:top w:val="single" w:sz="4" w:space="0" w:color="auto"/>
              <w:left w:val="single" w:sz="4" w:space="0" w:color="auto"/>
              <w:bottom w:val="single" w:sz="4" w:space="0" w:color="auto"/>
              <w:right w:val="single" w:sz="4" w:space="0" w:color="auto"/>
            </w:tcBorders>
            <w:hideMark/>
          </w:tcPr>
          <w:p w14:paraId="0F911778" w14:textId="77777777" w:rsidR="00274576" w:rsidRDefault="00274576" w:rsidP="00274576">
            <w:pPr>
              <w:spacing w:line="256" w:lineRule="auto"/>
              <w:rPr>
                <w:ins w:id="946" w:author="VanHouten, John (J.A.)" w:date="2021-10-06T13:22:00Z"/>
                <w:rFonts w:cs="Arial"/>
              </w:rPr>
            </w:pPr>
            <w:ins w:id="947" w:author="VanHouten, John (J.A.)" w:date="2021-10-06T13:23:00Z">
              <w:r w:rsidRPr="008137A2">
                <w:rPr>
                  <w:rFonts w:cs="Arial"/>
                </w:rPr>
                <w:t>Loss of microphone 2.</w:t>
              </w:r>
            </w:ins>
          </w:p>
        </w:tc>
        <w:tc>
          <w:tcPr>
            <w:tcW w:w="2846" w:type="dxa"/>
            <w:tcBorders>
              <w:top w:val="single" w:sz="4" w:space="0" w:color="auto"/>
              <w:left w:val="single" w:sz="4" w:space="0" w:color="auto"/>
              <w:bottom w:val="single" w:sz="4" w:space="0" w:color="auto"/>
              <w:right w:val="single" w:sz="4" w:space="0" w:color="auto"/>
            </w:tcBorders>
            <w:hideMark/>
          </w:tcPr>
          <w:p w14:paraId="4C3E007A" w14:textId="77777777" w:rsidR="00274576" w:rsidRDefault="00274576" w:rsidP="00274576">
            <w:pPr>
              <w:spacing w:line="256" w:lineRule="auto"/>
              <w:rPr>
                <w:ins w:id="948" w:author="VanHouten, John (J.A.)" w:date="2021-10-06T13:22:00Z"/>
                <w:rFonts w:cs="Arial"/>
              </w:rPr>
            </w:pPr>
            <w:ins w:id="949" w:author="VanHouten, John (J.A.)" w:date="2021-10-06T13:22:00Z">
              <w:r>
                <w:rPr>
                  <w:rFonts w:cs="Arial"/>
                </w:rPr>
                <w:t>Mic2 = Enabled</w:t>
              </w:r>
            </w:ins>
          </w:p>
        </w:tc>
      </w:tr>
      <w:tr w:rsidR="00274576" w14:paraId="1BEAE79F"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A32CD01" w14:textId="77777777" w:rsidR="00274576" w:rsidRDefault="00274576" w:rsidP="00274576">
            <w:pPr>
              <w:spacing w:line="256" w:lineRule="auto"/>
              <w:rPr>
                <w:rFonts w:cs="Arial"/>
              </w:rPr>
            </w:pPr>
            <w:r>
              <w:rPr>
                <w:rFonts w:cs="Arial"/>
              </w:rPr>
              <w:t>917A1</w:t>
            </w:r>
            <w:ins w:id="950" w:author="VanHouten, John (J.A.)" w:date="2021-10-06T13:23:00Z">
              <w:r>
                <w:rPr>
                  <w:rFonts w:cs="Arial"/>
                </w:rPr>
                <w:t>3</w:t>
              </w:r>
            </w:ins>
            <w:del w:id="951" w:author="VanHouten, John (J.A.)" w:date="2021-10-06T13:23:00Z">
              <w:r w:rsidDel="008C7BE3">
                <w:rPr>
                  <w:rFonts w:cs="Arial"/>
                </w:rPr>
                <w:delText>2</w:delText>
              </w:r>
            </w:del>
          </w:p>
        </w:tc>
        <w:tc>
          <w:tcPr>
            <w:tcW w:w="1302" w:type="dxa"/>
            <w:tcBorders>
              <w:top w:val="single" w:sz="4" w:space="0" w:color="auto"/>
              <w:left w:val="single" w:sz="4" w:space="0" w:color="auto"/>
              <w:bottom w:val="single" w:sz="4" w:space="0" w:color="auto"/>
              <w:right w:val="single" w:sz="4" w:space="0" w:color="auto"/>
            </w:tcBorders>
            <w:hideMark/>
          </w:tcPr>
          <w:p w14:paraId="49EF6400"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7FDC219F" w14:textId="77777777" w:rsidR="00274576" w:rsidRDefault="00274576" w:rsidP="00274576">
            <w:pPr>
              <w:spacing w:line="256" w:lineRule="auto"/>
              <w:rPr>
                <w:rFonts w:cs="Arial"/>
              </w:rPr>
            </w:pPr>
            <w:r>
              <w:rPr>
                <w:rFonts w:cs="Arial"/>
              </w:rPr>
              <w:t xml:space="preserve">ACM detects </w:t>
            </w:r>
            <w:ins w:id="952" w:author="VanHouten, John (J.A.)" w:date="2021-10-06T13:23:00Z">
              <w:r>
                <w:rPr>
                  <w:rFonts w:cs="Arial"/>
                </w:rPr>
                <w:t xml:space="preserve">an open </w:t>
              </w:r>
            </w:ins>
            <w:del w:id="953" w:author="VanHouten, John (J.A.)" w:date="2021-10-06T13:23:00Z">
              <w:r w:rsidDel="008C7BE3">
                <w:rPr>
                  <w:rFonts w:cs="Arial"/>
                </w:rPr>
                <w:delText xml:space="preserve">a short to battery with </w:delText>
              </w:r>
            </w:del>
            <w:r>
              <w:rPr>
                <w:rFonts w:cs="Arial"/>
              </w:rPr>
              <w:t>Microphone 2.</w:t>
            </w:r>
          </w:p>
        </w:tc>
        <w:tc>
          <w:tcPr>
            <w:tcW w:w="2050" w:type="dxa"/>
            <w:tcBorders>
              <w:top w:val="single" w:sz="4" w:space="0" w:color="auto"/>
              <w:left w:val="single" w:sz="4" w:space="0" w:color="auto"/>
              <w:bottom w:val="single" w:sz="4" w:space="0" w:color="auto"/>
              <w:right w:val="single" w:sz="4" w:space="0" w:color="auto"/>
            </w:tcBorders>
            <w:hideMark/>
          </w:tcPr>
          <w:p w14:paraId="3B02D7DC" w14:textId="77777777" w:rsidR="00274576" w:rsidRDefault="00274576" w:rsidP="00274576">
            <w:pPr>
              <w:spacing w:line="256" w:lineRule="auto"/>
              <w:rPr>
                <w:rFonts w:cs="Arial"/>
              </w:rPr>
            </w:pPr>
            <w:ins w:id="954" w:author="VanHouten, John (J.A.)" w:date="2021-10-06T13:22:00Z">
              <w:r w:rsidRPr="00C131D4">
                <w:rPr>
                  <w:rFonts w:cs="Arial"/>
                </w:rPr>
                <w:t xml:space="preserve">Loss of microphone </w:t>
              </w:r>
            </w:ins>
            <w:ins w:id="955" w:author="VanHouten, John (J.A.)" w:date="2021-10-06T13:23:00Z">
              <w:r>
                <w:rPr>
                  <w:rFonts w:cs="Arial"/>
                </w:rPr>
                <w:t>2</w:t>
              </w:r>
            </w:ins>
            <w:ins w:id="956" w:author="VanHouten, John (J.A.)" w:date="2021-10-06T13:22:00Z">
              <w:r w:rsidRPr="00C131D4">
                <w:rPr>
                  <w:rFonts w:cs="Arial"/>
                </w:rPr>
                <w:t>.</w:t>
              </w:r>
            </w:ins>
            <w:del w:id="957" w:author="VanHouten, John (J.A.)" w:date="2021-10-06T13:22:00Z">
              <w:r w:rsidDel="001C08CF">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771FD994" w14:textId="77777777" w:rsidR="00274576" w:rsidRDefault="00274576" w:rsidP="00274576">
            <w:pPr>
              <w:spacing w:line="256" w:lineRule="auto"/>
              <w:rPr>
                <w:rFonts w:cs="Arial"/>
              </w:rPr>
            </w:pPr>
            <w:r>
              <w:rPr>
                <w:rFonts w:cs="Arial"/>
              </w:rPr>
              <w:t>Mic2 = Enabled</w:t>
            </w:r>
          </w:p>
        </w:tc>
      </w:tr>
      <w:tr w:rsidR="00274576" w14:paraId="173E5FE7"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DC4851F" w14:textId="77777777" w:rsidR="00274576" w:rsidRDefault="00274576" w:rsidP="00274576">
            <w:pPr>
              <w:spacing w:line="256" w:lineRule="auto"/>
              <w:rPr>
                <w:rFonts w:cs="Arial"/>
              </w:rPr>
            </w:pPr>
            <w:r>
              <w:rPr>
                <w:rFonts w:cs="Arial"/>
              </w:rPr>
              <w:t>917A</w:t>
            </w:r>
            <w:ins w:id="958" w:author="VanHouten, John (J.A.)" w:date="2021-10-06T13:21:00Z">
              <w:r>
                <w:rPr>
                  <w:rFonts w:cs="Arial"/>
                </w:rPr>
                <w:t>01</w:t>
              </w:r>
            </w:ins>
            <w:del w:id="959" w:author="VanHouten, John (J.A.)" w:date="2021-10-06T13:21:00Z">
              <w:r w:rsidDel="008C7BE3">
                <w:rPr>
                  <w:rFonts w:cs="Arial"/>
                </w:rPr>
                <w:delText>13</w:delText>
              </w:r>
            </w:del>
          </w:p>
        </w:tc>
        <w:tc>
          <w:tcPr>
            <w:tcW w:w="1302" w:type="dxa"/>
            <w:tcBorders>
              <w:top w:val="single" w:sz="4" w:space="0" w:color="auto"/>
              <w:left w:val="single" w:sz="4" w:space="0" w:color="auto"/>
              <w:bottom w:val="single" w:sz="4" w:space="0" w:color="auto"/>
              <w:right w:val="single" w:sz="4" w:space="0" w:color="auto"/>
            </w:tcBorders>
            <w:hideMark/>
          </w:tcPr>
          <w:p w14:paraId="1733BF3F"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373C8437" w14:textId="77777777" w:rsidR="00274576" w:rsidRDefault="00274576" w:rsidP="00274576">
            <w:pPr>
              <w:spacing w:line="256" w:lineRule="auto"/>
              <w:rPr>
                <w:rFonts w:cs="Arial"/>
              </w:rPr>
            </w:pPr>
            <w:ins w:id="960" w:author="VanHouten, John (J.A.)" w:date="2021-10-06T13:27:00Z">
              <w:r>
                <w:rPr>
                  <w:rFonts w:cs="Arial"/>
                </w:rPr>
                <w:t>detects an error of shorted together with Microphone 2.</w:t>
              </w:r>
            </w:ins>
            <w:del w:id="961" w:author="VanHouten, John (J.A.)" w:date="2021-10-06T13:27:00Z">
              <w:r w:rsidDel="00242117">
                <w:rPr>
                  <w:rFonts w:cs="Arial"/>
                </w:rPr>
                <w:delText xml:space="preserve">ACM detects an </w:delText>
              </w:r>
            </w:del>
            <w:del w:id="962" w:author="VanHouten, John (J.A.)" w:date="2021-10-06T13:22:00Z">
              <w:r w:rsidDel="008C7BE3">
                <w:rPr>
                  <w:rFonts w:cs="Arial"/>
                </w:rPr>
                <w:delText>open</w:delText>
              </w:r>
            </w:del>
            <w:del w:id="963" w:author="VanHouten, John (J.A.)" w:date="2021-10-06T13:27:00Z">
              <w:r w:rsidDel="00242117">
                <w:rPr>
                  <w:rFonts w:cs="Arial"/>
                </w:rPr>
                <w:delText xml:space="preserve"> with Microphone 2.</w:delText>
              </w:r>
            </w:del>
          </w:p>
        </w:tc>
        <w:tc>
          <w:tcPr>
            <w:tcW w:w="2050" w:type="dxa"/>
            <w:tcBorders>
              <w:top w:val="single" w:sz="4" w:space="0" w:color="auto"/>
              <w:left w:val="single" w:sz="4" w:space="0" w:color="auto"/>
              <w:bottom w:val="single" w:sz="4" w:space="0" w:color="auto"/>
              <w:right w:val="single" w:sz="4" w:space="0" w:color="auto"/>
            </w:tcBorders>
            <w:hideMark/>
          </w:tcPr>
          <w:p w14:paraId="27A911E4" w14:textId="77777777" w:rsidR="00274576" w:rsidRDefault="00274576" w:rsidP="00274576">
            <w:pPr>
              <w:spacing w:line="256" w:lineRule="auto"/>
              <w:rPr>
                <w:rFonts w:cs="Arial"/>
              </w:rPr>
            </w:pPr>
            <w:ins w:id="964" w:author="VanHouten, John (J.A.)" w:date="2021-10-06T13:22:00Z">
              <w:r w:rsidRPr="00C131D4">
                <w:rPr>
                  <w:rFonts w:cs="Arial"/>
                </w:rPr>
                <w:t xml:space="preserve">Loss of microphone </w:t>
              </w:r>
            </w:ins>
            <w:ins w:id="965" w:author="VanHouten, John (J.A.)" w:date="2021-10-06T13:23:00Z">
              <w:r>
                <w:rPr>
                  <w:rFonts w:cs="Arial"/>
                </w:rPr>
                <w:t>2</w:t>
              </w:r>
            </w:ins>
            <w:ins w:id="966" w:author="VanHouten, John (J.A.)" w:date="2021-10-06T13:22:00Z">
              <w:r w:rsidRPr="00C131D4">
                <w:rPr>
                  <w:rFonts w:cs="Arial"/>
                </w:rPr>
                <w:t>.</w:t>
              </w:r>
            </w:ins>
            <w:del w:id="967" w:author="VanHouten, John (J.A.)" w:date="2021-10-06T13:22:00Z">
              <w:r w:rsidDel="001C08CF">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1C201E7D" w14:textId="77777777" w:rsidR="00274576" w:rsidRDefault="00274576" w:rsidP="00274576">
            <w:pPr>
              <w:spacing w:line="256" w:lineRule="auto"/>
              <w:rPr>
                <w:rFonts w:cs="Arial"/>
              </w:rPr>
            </w:pPr>
            <w:r>
              <w:rPr>
                <w:rFonts w:cs="Arial"/>
              </w:rPr>
              <w:t>Mic2 = Enabled</w:t>
            </w:r>
          </w:p>
        </w:tc>
      </w:tr>
      <w:tr w:rsidR="00274576" w14:paraId="40C0D8DC"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EF1E720" w14:textId="77777777" w:rsidR="00274576" w:rsidRDefault="00274576" w:rsidP="00274576">
            <w:pPr>
              <w:spacing w:line="256" w:lineRule="auto"/>
              <w:rPr>
                <w:rFonts w:cs="Arial"/>
              </w:rPr>
            </w:pPr>
            <w:r>
              <w:rPr>
                <w:rFonts w:cs="Arial"/>
              </w:rPr>
              <w:t>93F511</w:t>
            </w:r>
          </w:p>
        </w:tc>
        <w:tc>
          <w:tcPr>
            <w:tcW w:w="1302" w:type="dxa"/>
            <w:tcBorders>
              <w:top w:val="single" w:sz="4" w:space="0" w:color="auto"/>
              <w:left w:val="single" w:sz="4" w:space="0" w:color="auto"/>
              <w:bottom w:val="single" w:sz="4" w:space="0" w:color="auto"/>
              <w:right w:val="single" w:sz="4" w:space="0" w:color="auto"/>
            </w:tcBorders>
            <w:hideMark/>
          </w:tcPr>
          <w:p w14:paraId="313C9808"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7CA149D6" w14:textId="77777777" w:rsidR="00274576" w:rsidRDefault="00274576" w:rsidP="00274576">
            <w:pPr>
              <w:spacing w:line="256" w:lineRule="auto"/>
              <w:rPr>
                <w:rFonts w:cs="Arial"/>
              </w:rPr>
            </w:pPr>
            <w:r>
              <w:rPr>
                <w:rFonts w:cs="Arial"/>
              </w:rPr>
              <w:t>ACM detects a short to ground with Microphone 3.</w:t>
            </w:r>
          </w:p>
        </w:tc>
        <w:tc>
          <w:tcPr>
            <w:tcW w:w="2050" w:type="dxa"/>
            <w:tcBorders>
              <w:top w:val="single" w:sz="4" w:space="0" w:color="auto"/>
              <w:left w:val="single" w:sz="4" w:space="0" w:color="auto"/>
              <w:bottom w:val="single" w:sz="4" w:space="0" w:color="auto"/>
              <w:right w:val="single" w:sz="4" w:space="0" w:color="auto"/>
            </w:tcBorders>
            <w:hideMark/>
          </w:tcPr>
          <w:p w14:paraId="529A9C43" w14:textId="77777777" w:rsidR="00274576" w:rsidRDefault="00274576" w:rsidP="00274576">
            <w:pPr>
              <w:spacing w:line="256" w:lineRule="auto"/>
              <w:rPr>
                <w:rFonts w:cs="Arial"/>
              </w:rPr>
            </w:pPr>
            <w:ins w:id="968" w:author="VanHouten, John (J.A.)" w:date="2021-10-06T13:24:00Z">
              <w:r w:rsidRPr="00C131D4">
                <w:rPr>
                  <w:rFonts w:cs="Arial"/>
                </w:rPr>
                <w:t xml:space="preserve">Loss of microphone </w:t>
              </w:r>
              <w:r>
                <w:rPr>
                  <w:rFonts w:cs="Arial"/>
                </w:rPr>
                <w:t>3</w:t>
              </w:r>
              <w:r w:rsidRPr="00C131D4">
                <w:rPr>
                  <w:rFonts w:cs="Arial"/>
                </w:rPr>
                <w:t>.</w:t>
              </w:r>
            </w:ins>
            <w:del w:id="969" w:author="VanHouten, John (J.A.)" w:date="2021-10-06T13:24: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1069AA8F" w14:textId="77777777" w:rsidR="00274576" w:rsidRDefault="00274576" w:rsidP="00274576">
            <w:pPr>
              <w:spacing w:line="256" w:lineRule="auto"/>
              <w:rPr>
                <w:rFonts w:cs="Arial"/>
              </w:rPr>
            </w:pPr>
            <w:r>
              <w:rPr>
                <w:rFonts w:cs="Arial"/>
              </w:rPr>
              <w:t>Mic3 = Enabled</w:t>
            </w:r>
          </w:p>
        </w:tc>
      </w:tr>
      <w:tr w:rsidR="00274576" w14:paraId="70A4F81C"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14C5081" w14:textId="77777777" w:rsidR="00274576" w:rsidRDefault="00274576" w:rsidP="00274576">
            <w:pPr>
              <w:spacing w:line="256" w:lineRule="auto"/>
              <w:rPr>
                <w:rFonts w:cs="Arial"/>
              </w:rPr>
            </w:pPr>
            <w:r>
              <w:rPr>
                <w:rFonts w:cs="Arial"/>
              </w:rPr>
              <w:t>93F512</w:t>
            </w:r>
          </w:p>
        </w:tc>
        <w:tc>
          <w:tcPr>
            <w:tcW w:w="1302" w:type="dxa"/>
            <w:tcBorders>
              <w:top w:val="single" w:sz="4" w:space="0" w:color="auto"/>
              <w:left w:val="single" w:sz="4" w:space="0" w:color="auto"/>
              <w:bottom w:val="single" w:sz="4" w:space="0" w:color="auto"/>
              <w:right w:val="single" w:sz="4" w:space="0" w:color="auto"/>
            </w:tcBorders>
            <w:hideMark/>
          </w:tcPr>
          <w:p w14:paraId="27B943E0"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096DA825" w14:textId="77777777" w:rsidR="00274576" w:rsidRDefault="00274576" w:rsidP="00274576">
            <w:pPr>
              <w:spacing w:line="256" w:lineRule="auto"/>
              <w:rPr>
                <w:rFonts w:cs="Arial"/>
              </w:rPr>
            </w:pPr>
            <w:r>
              <w:rPr>
                <w:rFonts w:cs="Arial"/>
              </w:rPr>
              <w:t>ACM detects a short to battery with Microphone 3.</w:t>
            </w:r>
          </w:p>
        </w:tc>
        <w:tc>
          <w:tcPr>
            <w:tcW w:w="2050" w:type="dxa"/>
            <w:tcBorders>
              <w:top w:val="single" w:sz="4" w:space="0" w:color="auto"/>
              <w:left w:val="single" w:sz="4" w:space="0" w:color="auto"/>
              <w:bottom w:val="single" w:sz="4" w:space="0" w:color="auto"/>
              <w:right w:val="single" w:sz="4" w:space="0" w:color="auto"/>
            </w:tcBorders>
            <w:hideMark/>
          </w:tcPr>
          <w:p w14:paraId="4ED836A8" w14:textId="77777777" w:rsidR="00274576" w:rsidRDefault="00274576" w:rsidP="00274576">
            <w:pPr>
              <w:spacing w:line="256" w:lineRule="auto"/>
              <w:rPr>
                <w:rFonts w:cs="Arial"/>
              </w:rPr>
            </w:pPr>
            <w:ins w:id="970" w:author="VanHouten, John (J.A.)" w:date="2021-10-06T13:25:00Z">
              <w:r w:rsidRPr="00C23533">
                <w:rPr>
                  <w:rFonts w:cs="Arial"/>
                </w:rPr>
                <w:t>Loss of microphone 3.</w:t>
              </w:r>
            </w:ins>
            <w:del w:id="971"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57B5B31B" w14:textId="77777777" w:rsidR="00274576" w:rsidRDefault="00274576" w:rsidP="00274576">
            <w:pPr>
              <w:spacing w:line="256" w:lineRule="auto"/>
              <w:rPr>
                <w:rFonts w:cs="Arial"/>
              </w:rPr>
            </w:pPr>
            <w:r>
              <w:rPr>
                <w:rFonts w:cs="Arial"/>
              </w:rPr>
              <w:t>Mic3 = Enabled</w:t>
            </w:r>
          </w:p>
        </w:tc>
      </w:tr>
      <w:tr w:rsidR="00274576" w14:paraId="7C7AB37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3CF3A32" w14:textId="77777777" w:rsidR="00274576" w:rsidRDefault="00274576" w:rsidP="00274576">
            <w:pPr>
              <w:spacing w:line="256" w:lineRule="auto"/>
              <w:rPr>
                <w:rFonts w:cs="Arial"/>
              </w:rPr>
            </w:pPr>
            <w:r>
              <w:rPr>
                <w:rFonts w:cs="Arial"/>
              </w:rPr>
              <w:t>93F513</w:t>
            </w:r>
          </w:p>
        </w:tc>
        <w:tc>
          <w:tcPr>
            <w:tcW w:w="1302" w:type="dxa"/>
            <w:tcBorders>
              <w:top w:val="single" w:sz="4" w:space="0" w:color="auto"/>
              <w:left w:val="single" w:sz="4" w:space="0" w:color="auto"/>
              <w:bottom w:val="single" w:sz="4" w:space="0" w:color="auto"/>
              <w:right w:val="single" w:sz="4" w:space="0" w:color="auto"/>
            </w:tcBorders>
            <w:hideMark/>
          </w:tcPr>
          <w:p w14:paraId="3FF8328E"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2FB859BD" w14:textId="77777777" w:rsidR="00274576" w:rsidRDefault="00274576" w:rsidP="00274576">
            <w:pPr>
              <w:spacing w:line="256" w:lineRule="auto"/>
              <w:rPr>
                <w:rFonts w:cs="Arial"/>
              </w:rPr>
            </w:pPr>
            <w:r>
              <w:rPr>
                <w:rFonts w:cs="Arial"/>
              </w:rPr>
              <w:t>ACM detects an open with Microphone 3.</w:t>
            </w:r>
          </w:p>
        </w:tc>
        <w:tc>
          <w:tcPr>
            <w:tcW w:w="2050" w:type="dxa"/>
            <w:tcBorders>
              <w:top w:val="single" w:sz="4" w:space="0" w:color="auto"/>
              <w:left w:val="single" w:sz="4" w:space="0" w:color="auto"/>
              <w:bottom w:val="single" w:sz="4" w:space="0" w:color="auto"/>
              <w:right w:val="single" w:sz="4" w:space="0" w:color="auto"/>
            </w:tcBorders>
            <w:hideMark/>
          </w:tcPr>
          <w:p w14:paraId="4E576D91" w14:textId="77777777" w:rsidR="00274576" w:rsidRDefault="00274576" w:rsidP="00274576">
            <w:pPr>
              <w:spacing w:line="256" w:lineRule="auto"/>
              <w:rPr>
                <w:rFonts w:cs="Arial"/>
              </w:rPr>
            </w:pPr>
            <w:ins w:id="972" w:author="VanHouten, John (J.A.)" w:date="2021-10-06T13:25:00Z">
              <w:r w:rsidRPr="00C23533">
                <w:rPr>
                  <w:rFonts w:cs="Arial"/>
                </w:rPr>
                <w:t>Loss of microphone 3.</w:t>
              </w:r>
            </w:ins>
            <w:del w:id="973"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0B133F93" w14:textId="77777777" w:rsidR="00274576" w:rsidRDefault="00274576" w:rsidP="00274576">
            <w:pPr>
              <w:spacing w:line="256" w:lineRule="auto"/>
              <w:rPr>
                <w:rFonts w:cs="Arial"/>
              </w:rPr>
            </w:pPr>
            <w:r>
              <w:rPr>
                <w:rFonts w:cs="Arial"/>
              </w:rPr>
              <w:t>Mic3 = Enabled</w:t>
            </w:r>
          </w:p>
        </w:tc>
      </w:tr>
      <w:tr w:rsidR="00274576" w14:paraId="4A94FE4F" w14:textId="77777777" w:rsidTr="00274576">
        <w:trPr>
          <w:jc w:val="center"/>
          <w:ins w:id="974" w:author="VanHouten, John (J.A.)" w:date="2021-10-06T13:24:00Z"/>
        </w:trPr>
        <w:tc>
          <w:tcPr>
            <w:tcW w:w="1402" w:type="dxa"/>
            <w:tcBorders>
              <w:top w:val="single" w:sz="4" w:space="0" w:color="auto"/>
              <w:left w:val="single" w:sz="4" w:space="0" w:color="auto"/>
              <w:bottom w:val="single" w:sz="4" w:space="0" w:color="auto"/>
              <w:right w:val="single" w:sz="4" w:space="0" w:color="auto"/>
            </w:tcBorders>
            <w:hideMark/>
          </w:tcPr>
          <w:p w14:paraId="0A436D2B" w14:textId="77777777" w:rsidR="00274576" w:rsidRDefault="00274576" w:rsidP="00274576">
            <w:pPr>
              <w:spacing w:line="256" w:lineRule="auto"/>
              <w:rPr>
                <w:ins w:id="975" w:author="VanHouten, John (J.A.)" w:date="2021-10-06T13:24:00Z"/>
                <w:rFonts w:cs="Arial"/>
              </w:rPr>
            </w:pPr>
            <w:ins w:id="976" w:author="VanHouten, John (J.A.)" w:date="2021-10-06T13:24:00Z">
              <w:r>
                <w:rPr>
                  <w:rFonts w:cs="Arial"/>
                </w:rPr>
                <w:t>93F501</w:t>
              </w:r>
            </w:ins>
          </w:p>
        </w:tc>
        <w:tc>
          <w:tcPr>
            <w:tcW w:w="1302" w:type="dxa"/>
            <w:tcBorders>
              <w:top w:val="single" w:sz="4" w:space="0" w:color="auto"/>
              <w:left w:val="single" w:sz="4" w:space="0" w:color="auto"/>
              <w:bottom w:val="single" w:sz="4" w:space="0" w:color="auto"/>
              <w:right w:val="single" w:sz="4" w:space="0" w:color="auto"/>
            </w:tcBorders>
            <w:hideMark/>
          </w:tcPr>
          <w:p w14:paraId="57BFC032" w14:textId="77777777" w:rsidR="00274576" w:rsidRDefault="00274576" w:rsidP="00274576">
            <w:pPr>
              <w:spacing w:line="256" w:lineRule="auto"/>
              <w:rPr>
                <w:ins w:id="977" w:author="VanHouten, John (J.A.)" w:date="2021-10-06T13:24:00Z"/>
                <w:rFonts w:cs="Arial"/>
              </w:rPr>
            </w:pPr>
            <w:ins w:id="978" w:author="VanHouten, John (J.A.)" w:date="2021-10-06T13:24:00Z">
              <w:r>
                <w:rPr>
                  <w:rFonts w:cs="Arial"/>
                </w:rPr>
                <w:t xml:space="preserve">Key in Run, ACC, or </w:t>
              </w:r>
              <w:r>
                <w:rPr>
                  <w:rFonts w:cs="Arial"/>
                </w:rPr>
                <w:lastRenderedPageBreak/>
                <w:t>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723D1321" w14:textId="77777777" w:rsidR="00274576" w:rsidRDefault="00274576" w:rsidP="00274576">
            <w:pPr>
              <w:spacing w:line="256" w:lineRule="auto"/>
              <w:rPr>
                <w:ins w:id="979" w:author="VanHouten, John (J.A.)" w:date="2021-10-06T13:24:00Z"/>
                <w:rFonts w:cs="Arial"/>
              </w:rPr>
            </w:pPr>
            <w:ins w:id="980" w:author="VanHouten, John (J.A.)" w:date="2021-10-06T13:24:00Z">
              <w:r>
                <w:rPr>
                  <w:rFonts w:cs="Arial"/>
                </w:rPr>
                <w:lastRenderedPageBreak/>
                <w:t xml:space="preserve">ACM </w:t>
              </w:r>
            </w:ins>
            <w:ins w:id="981" w:author="VanHouten, John (J.A.)" w:date="2021-10-06T13:27:00Z">
              <w:r>
                <w:rPr>
                  <w:rFonts w:cs="Arial"/>
                </w:rPr>
                <w:t xml:space="preserve">detects an error of shorted </w:t>
              </w:r>
              <w:r>
                <w:rPr>
                  <w:rFonts w:cs="Arial"/>
                </w:rPr>
                <w:lastRenderedPageBreak/>
                <w:t>together with Microphone 3.</w:t>
              </w:r>
            </w:ins>
          </w:p>
        </w:tc>
        <w:tc>
          <w:tcPr>
            <w:tcW w:w="2050" w:type="dxa"/>
            <w:tcBorders>
              <w:top w:val="single" w:sz="4" w:space="0" w:color="auto"/>
              <w:left w:val="single" w:sz="4" w:space="0" w:color="auto"/>
              <w:bottom w:val="single" w:sz="4" w:space="0" w:color="auto"/>
              <w:right w:val="single" w:sz="4" w:space="0" w:color="auto"/>
            </w:tcBorders>
            <w:hideMark/>
          </w:tcPr>
          <w:p w14:paraId="2C13D871" w14:textId="77777777" w:rsidR="00274576" w:rsidRDefault="00274576" w:rsidP="00274576">
            <w:pPr>
              <w:spacing w:line="256" w:lineRule="auto"/>
              <w:rPr>
                <w:ins w:id="982" w:author="VanHouten, John (J.A.)" w:date="2021-10-06T13:24:00Z"/>
                <w:rFonts w:cs="Arial"/>
              </w:rPr>
            </w:pPr>
            <w:ins w:id="983" w:author="VanHouten, John (J.A.)" w:date="2021-10-06T13:25:00Z">
              <w:r w:rsidRPr="00C23533">
                <w:rPr>
                  <w:rFonts w:cs="Arial"/>
                </w:rPr>
                <w:lastRenderedPageBreak/>
                <w:t>Loss of microphone 3.</w:t>
              </w:r>
            </w:ins>
          </w:p>
        </w:tc>
        <w:tc>
          <w:tcPr>
            <w:tcW w:w="2846" w:type="dxa"/>
            <w:tcBorders>
              <w:top w:val="single" w:sz="4" w:space="0" w:color="auto"/>
              <w:left w:val="single" w:sz="4" w:space="0" w:color="auto"/>
              <w:bottom w:val="single" w:sz="4" w:space="0" w:color="auto"/>
              <w:right w:val="single" w:sz="4" w:space="0" w:color="auto"/>
            </w:tcBorders>
            <w:hideMark/>
          </w:tcPr>
          <w:p w14:paraId="10633FD8" w14:textId="77777777" w:rsidR="00274576" w:rsidRDefault="00274576" w:rsidP="00274576">
            <w:pPr>
              <w:spacing w:line="256" w:lineRule="auto"/>
              <w:rPr>
                <w:ins w:id="984" w:author="VanHouten, John (J.A.)" w:date="2021-10-06T13:24:00Z"/>
                <w:rFonts w:cs="Arial"/>
              </w:rPr>
            </w:pPr>
            <w:ins w:id="985" w:author="VanHouten, John (J.A.)" w:date="2021-10-06T13:24:00Z">
              <w:r>
                <w:rPr>
                  <w:rFonts w:cs="Arial"/>
                </w:rPr>
                <w:t>Mic3 = Enabled</w:t>
              </w:r>
            </w:ins>
          </w:p>
        </w:tc>
      </w:tr>
      <w:tr w:rsidR="00274576" w14:paraId="2E3F7E31"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50ED096B" w14:textId="77777777" w:rsidR="00274576" w:rsidRDefault="00274576" w:rsidP="00274576">
            <w:pPr>
              <w:spacing w:line="256" w:lineRule="auto"/>
              <w:rPr>
                <w:rFonts w:cs="Arial"/>
              </w:rPr>
            </w:pPr>
            <w:r>
              <w:rPr>
                <w:rFonts w:cs="Arial"/>
              </w:rPr>
              <w:t>940011</w:t>
            </w:r>
          </w:p>
        </w:tc>
        <w:tc>
          <w:tcPr>
            <w:tcW w:w="1302" w:type="dxa"/>
            <w:tcBorders>
              <w:top w:val="single" w:sz="4" w:space="0" w:color="auto"/>
              <w:left w:val="single" w:sz="4" w:space="0" w:color="auto"/>
              <w:bottom w:val="single" w:sz="4" w:space="0" w:color="auto"/>
              <w:right w:val="single" w:sz="4" w:space="0" w:color="auto"/>
            </w:tcBorders>
          </w:tcPr>
          <w:p w14:paraId="308F3D37"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tcPr>
          <w:p w14:paraId="022C3DAD" w14:textId="77777777" w:rsidR="00274576" w:rsidRDefault="00274576" w:rsidP="00274576">
            <w:pPr>
              <w:spacing w:line="256" w:lineRule="auto"/>
              <w:rPr>
                <w:rFonts w:cs="Arial"/>
              </w:rPr>
            </w:pPr>
            <w:r>
              <w:rPr>
                <w:rFonts w:cs="Arial"/>
              </w:rPr>
              <w:t>ACM detects a short to ground with Microphone 4.</w:t>
            </w:r>
          </w:p>
        </w:tc>
        <w:tc>
          <w:tcPr>
            <w:tcW w:w="2050" w:type="dxa"/>
            <w:tcBorders>
              <w:top w:val="single" w:sz="4" w:space="0" w:color="auto"/>
              <w:left w:val="single" w:sz="4" w:space="0" w:color="auto"/>
              <w:bottom w:val="single" w:sz="4" w:space="0" w:color="auto"/>
              <w:right w:val="single" w:sz="4" w:space="0" w:color="auto"/>
            </w:tcBorders>
          </w:tcPr>
          <w:p w14:paraId="7646CF64" w14:textId="77777777" w:rsidR="00274576" w:rsidRDefault="00274576" w:rsidP="00274576">
            <w:pPr>
              <w:spacing w:line="256" w:lineRule="auto"/>
              <w:rPr>
                <w:rFonts w:cs="Arial"/>
              </w:rPr>
            </w:pPr>
            <w:ins w:id="986" w:author="VanHouten, John (J.A.)" w:date="2021-10-06T13:25:00Z">
              <w:r w:rsidRPr="00C23533">
                <w:rPr>
                  <w:rFonts w:cs="Arial"/>
                </w:rPr>
                <w:t xml:space="preserve">Loss of microphone </w:t>
              </w:r>
              <w:r>
                <w:rPr>
                  <w:rFonts w:cs="Arial"/>
                </w:rPr>
                <w:t>4</w:t>
              </w:r>
              <w:r w:rsidRPr="00C23533">
                <w:rPr>
                  <w:rFonts w:cs="Arial"/>
                </w:rPr>
                <w:t>.</w:t>
              </w:r>
            </w:ins>
            <w:del w:id="987"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tcPr>
          <w:p w14:paraId="158F1C5B" w14:textId="77777777" w:rsidR="00274576" w:rsidRDefault="00274576" w:rsidP="00274576">
            <w:pPr>
              <w:spacing w:line="256" w:lineRule="auto"/>
              <w:rPr>
                <w:rFonts w:cs="Arial"/>
              </w:rPr>
            </w:pPr>
            <w:r>
              <w:rPr>
                <w:rFonts w:cs="Arial"/>
              </w:rPr>
              <w:t>Mic4 = Enabled</w:t>
            </w:r>
          </w:p>
        </w:tc>
      </w:tr>
      <w:tr w:rsidR="00274576" w14:paraId="648F8EAA"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4D8DAF1" w14:textId="77777777" w:rsidR="00274576" w:rsidRDefault="00274576" w:rsidP="00274576">
            <w:pPr>
              <w:spacing w:line="256" w:lineRule="auto"/>
              <w:rPr>
                <w:rFonts w:cs="Arial"/>
              </w:rPr>
            </w:pPr>
            <w:r>
              <w:rPr>
                <w:rFonts w:cs="Arial"/>
              </w:rPr>
              <w:t>940012</w:t>
            </w:r>
          </w:p>
        </w:tc>
        <w:tc>
          <w:tcPr>
            <w:tcW w:w="1302" w:type="dxa"/>
            <w:tcBorders>
              <w:top w:val="single" w:sz="4" w:space="0" w:color="auto"/>
              <w:left w:val="single" w:sz="4" w:space="0" w:color="auto"/>
              <w:bottom w:val="single" w:sz="4" w:space="0" w:color="auto"/>
              <w:right w:val="single" w:sz="4" w:space="0" w:color="auto"/>
            </w:tcBorders>
            <w:hideMark/>
          </w:tcPr>
          <w:p w14:paraId="1E5431C9"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1F06A485" w14:textId="77777777" w:rsidR="00274576" w:rsidRDefault="00274576" w:rsidP="00274576">
            <w:pPr>
              <w:spacing w:line="256" w:lineRule="auto"/>
              <w:rPr>
                <w:rFonts w:cs="Arial"/>
              </w:rPr>
            </w:pPr>
            <w:r>
              <w:rPr>
                <w:rFonts w:cs="Arial"/>
              </w:rPr>
              <w:t>ACM detects a short to battery with Microphone 4.</w:t>
            </w:r>
          </w:p>
        </w:tc>
        <w:tc>
          <w:tcPr>
            <w:tcW w:w="2050" w:type="dxa"/>
            <w:tcBorders>
              <w:top w:val="single" w:sz="4" w:space="0" w:color="auto"/>
              <w:left w:val="single" w:sz="4" w:space="0" w:color="auto"/>
              <w:bottom w:val="single" w:sz="4" w:space="0" w:color="auto"/>
              <w:right w:val="single" w:sz="4" w:space="0" w:color="auto"/>
            </w:tcBorders>
            <w:hideMark/>
          </w:tcPr>
          <w:p w14:paraId="5CE23424" w14:textId="77777777" w:rsidR="00274576" w:rsidRDefault="00274576" w:rsidP="00274576">
            <w:pPr>
              <w:spacing w:line="256" w:lineRule="auto"/>
              <w:rPr>
                <w:rFonts w:cs="Arial"/>
              </w:rPr>
            </w:pPr>
            <w:ins w:id="988" w:author="VanHouten, John (J.A.)" w:date="2021-10-06T13:25:00Z">
              <w:r w:rsidRPr="00C23533">
                <w:rPr>
                  <w:rFonts w:cs="Arial"/>
                </w:rPr>
                <w:t xml:space="preserve">Loss of microphone </w:t>
              </w:r>
              <w:r>
                <w:rPr>
                  <w:rFonts w:cs="Arial"/>
                </w:rPr>
                <w:t>4</w:t>
              </w:r>
              <w:r w:rsidRPr="00C23533">
                <w:rPr>
                  <w:rFonts w:cs="Arial"/>
                </w:rPr>
                <w:t>.</w:t>
              </w:r>
            </w:ins>
            <w:del w:id="989"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6CF74143" w14:textId="77777777" w:rsidR="00274576" w:rsidRDefault="00274576" w:rsidP="00274576">
            <w:pPr>
              <w:spacing w:line="256" w:lineRule="auto"/>
              <w:rPr>
                <w:rFonts w:cs="Arial"/>
              </w:rPr>
            </w:pPr>
            <w:r>
              <w:rPr>
                <w:rFonts w:cs="Arial"/>
              </w:rPr>
              <w:t>Mic4 = Enabled</w:t>
            </w:r>
          </w:p>
        </w:tc>
      </w:tr>
      <w:tr w:rsidR="00274576" w14:paraId="354804DA"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260FC2D" w14:textId="77777777" w:rsidR="00274576" w:rsidRDefault="00274576" w:rsidP="00274576">
            <w:pPr>
              <w:spacing w:line="256" w:lineRule="auto"/>
              <w:rPr>
                <w:rFonts w:cs="Arial"/>
              </w:rPr>
            </w:pPr>
            <w:r>
              <w:rPr>
                <w:rFonts w:cs="Arial"/>
              </w:rPr>
              <w:t>940013</w:t>
            </w:r>
          </w:p>
        </w:tc>
        <w:tc>
          <w:tcPr>
            <w:tcW w:w="1302" w:type="dxa"/>
            <w:tcBorders>
              <w:top w:val="single" w:sz="4" w:space="0" w:color="auto"/>
              <w:left w:val="single" w:sz="4" w:space="0" w:color="auto"/>
              <w:bottom w:val="single" w:sz="4" w:space="0" w:color="auto"/>
              <w:right w:val="single" w:sz="4" w:space="0" w:color="auto"/>
            </w:tcBorders>
            <w:hideMark/>
          </w:tcPr>
          <w:p w14:paraId="0DB7442F"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4ABF8009" w14:textId="77777777" w:rsidR="00274576" w:rsidRDefault="00274576" w:rsidP="00274576">
            <w:pPr>
              <w:spacing w:line="256" w:lineRule="auto"/>
              <w:rPr>
                <w:rFonts w:cs="Arial"/>
              </w:rPr>
            </w:pPr>
            <w:r>
              <w:rPr>
                <w:rFonts w:cs="Arial"/>
              </w:rPr>
              <w:t>ACM detects an open with Microphone 4.</w:t>
            </w:r>
          </w:p>
        </w:tc>
        <w:tc>
          <w:tcPr>
            <w:tcW w:w="2050" w:type="dxa"/>
            <w:tcBorders>
              <w:top w:val="single" w:sz="4" w:space="0" w:color="auto"/>
              <w:left w:val="single" w:sz="4" w:space="0" w:color="auto"/>
              <w:bottom w:val="single" w:sz="4" w:space="0" w:color="auto"/>
              <w:right w:val="single" w:sz="4" w:space="0" w:color="auto"/>
            </w:tcBorders>
            <w:hideMark/>
          </w:tcPr>
          <w:p w14:paraId="2F9FC59E" w14:textId="77777777" w:rsidR="00274576" w:rsidRDefault="00274576" w:rsidP="00274576">
            <w:pPr>
              <w:spacing w:line="256" w:lineRule="auto"/>
              <w:rPr>
                <w:rFonts w:cs="Arial"/>
              </w:rPr>
            </w:pPr>
            <w:ins w:id="990" w:author="VanHouten, John (J.A.)" w:date="2021-10-06T13:25:00Z">
              <w:r w:rsidRPr="00C23533">
                <w:rPr>
                  <w:rFonts w:cs="Arial"/>
                </w:rPr>
                <w:t xml:space="preserve">Loss of microphone </w:t>
              </w:r>
              <w:r>
                <w:rPr>
                  <w:rFonts w:cs="Arial"/>
                </w:rPr>
                <w:t>4</w:t>
              </w:r>
              <w:r w:rsidRPr="00C23533">
                <w:rPr>
                  <w:rFonts w:cs="Arial"/>
                </w:rPr>
                <w:t>.</w:t>
              </w:r>
            </w:ins>
            <w:del w:id="991"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1F6D0AE7" w14:textId="77777777" w:rsidR="00274576" w:rsidRDefault="00274576" w:rsidP="00274576">
            <w:pPr>
              <w:spacing w:line="256" w:lineRule="auto"/>
              <w:rPr>
                <w:rFonts w:cs="Arial"/>
              </w:rPr>
            </w:pPr>
            <w:r>
              <w:rPr>
                <w:rFonts w:cs="Arial"/>
              </w:rPr>
              <w:t>Mic4 = Enabled</w:t>
            </w:r>
          </w:p>
        </w:tc>
      </w:tr>
      <w:tr w:rsidR="00274576" w14:paraId="4AF7C119" w14:textId="77777777" w:rsidTr="00274576">
        <w:trPr>
          <w:jc w:val="center"/>
          <w:ins w:id="992" w:author="VanHouten, John (J.A.)" w:date="2021-10-06T13:25:00Z"/>
        </w:trPr>
        <w:tc>
          <w:tcPr>
            <w:tcW w:w="1402" w:type="dxa"/>
            <w:tcBorders>
              <w:top w:val="single" w:sz="4" w:space="0" w:color="auto"/>
              <w:left w:val="single" w:sz="4" w:space="0" w:color="auto"/>
              <w:bottom w:val="single" w:sz="4" w:space="0" w:color="auto"/>
              <w:right w:val="single" w:sz="4" w:space="0" w:color="auto"/>
            </w:tcBorders>
            <w:hideMark/>
          </w:tcPr>
          <w:p w14:paraId="26EEFD3B" w14:textId="77777777" w:rsidR="00274576" w:rsidRDefault="00274576" w:rsidP="00274576">
            <w:pPr>
              <w:spacing w:line="256" w:lineRule="auto"/>
              <w:rPr>
                <w:ins w:id="993" w:author="VanHouten, John (J.A.)" w:date="2021-10-06T13:25:00Z"/>
                <w:rFonts w:cs="Arial"/>
              </w:rPr>
            </w:pPr>
            <w:ins w:id="994" w:author="VanHouten, John (J.A.)" w:date="2021-10-06T13:25:00Z">
              <w:r>
                <w:rPr>
                  <w:rFonts w:cs="Arial"/>
                </w:rPr>
                <w:t>940001</w:t>
              </w:r>
            </w:ins>
          </w:p>
        </w:tc>
        <w:tc>
          <w:tcPr>
            <w:tcW w:w="1302" w:type="dxa"/>
            <w:tcBorders>
              <w:top w:val="single" w:sz="4" w:space="0" w:color="auto"/>
              <w:left w:val="single" w:sz="4" w:space="0" w:color="auto"/>
              <w:bottom w:val="single" w:sz="4" w:space="0" w:color="auto"/>
              <w:right w:val="single" w:sz="4" w:space="0" w:color="auto"/>
            </w:tcBorders>
            <w:hideMark/>
          </w:tcPr>
          <w:p w14:paraId="397598B3" w14:textId="77777777" w:rsidR="00274576" w:rsidRDefault="00274576" w:rsidP="00274576">
            <w:pPr>
              <w:spacing w:line="256" w:lineRule="auto"/>
              <w:rPr>
                <w:ins w:id="995" w:author="VanHouten, John (J.A.)" w:date="2021-10-06T13:25:00Z"/>
                <w:rFonts w:cs="Arial"/>
              </w:rPr>
            </w:pPr>
            <w:ins w:id="996" w:author="VanHouten, John (J.A.)" w:date="2021-10-06T13:25: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6F6FE3D1" w14:textId="77777777" w:rsidR="00274576" w:rsidRDefault="00274576" w:rsidP="00274576">
            <w:pPr>
              <w:spacing w:line="256" w:lineRule="auto"/>
              <w:rPr>
                <w:ins w:id="997" w:author="VanHouten, John (J.A.)" w:date="2021-10-06T13:25:00Z"/>
                <w:rFonts w:cs="Arial"/>
              </w:rPr>
            </w:pPr>
            <w:ins w:id="998" w:author="VanHouten, John (J.A.)" w:date="2021-10-06T13:25:00Z">
              <w:r>
                <w:rPr>
                  <w:rFonts w:cs="Arial"/>
                </w:rPr>
                <w:t xml:space="preserve">ACM </w:t>
              </w:r>
            </w:ins>
            <w:ins w:id="999" w:author="VanHouten, John (J.A.)" w:date="2021-10-06T13:26:00Z">
              <w:r>
                <w:rPr>
                  <w:rFonts w:cs="Arial"/>
                </w:rPr>
                <w:t xml:space="preserve">detects </w:t>
              </w:r>
            </w:ins>
            <w:ins w:id="1000" w:author="VanHouten, John (J.A.)" w:date="2021-10-06T13:25:00Z">
              <w:r>
                <w:rPr>
                  <w:rFonts w:cs="Arial"/>
                </w:rPr>
                <w:t>an error of shorted together with Microphone 4.</w:t>
              </w:r>
            </w:ins>
          </w:p>
        </w:tc>
        <w:tc>
          <w:tcPr>
            <w:tcW w:w="2050" w:type="dxa"/>
            <w:tcBorders>
              <w:top w:val="single" w:sz="4" w:space="0" w:color="auto"/>
              <w:left w:val="single" w:sz="4" w:space="0" w:color="auto"/>
              <w:bottom w:val="single" w:sz="4" w:space="0" w:color="auto"/>
              <w:right w:val="single" w:sz="4" w:space="0" w:color="auto"/>
            </w:tcBorders>
            <w:hideMark/>
          </w:tcPr>
          <w:p w14:paraId="3283AC22" w14:textId="77777777" w:rsidR="00274576" w:rsidRDefault="00274576" w:rsidP="00274576">
            <w:pPr>
              <w:spacing w:line="256" w:lineRule="auto"/>
              <w:rPr>
                <w:ins w:id="1001" w:author="VanHouten, John (J.A.)" w:date="2021-10-06T13:25:00Z"/>
                <w:rFonts w:cs="Arial"/>
              </w:rPr>
            </w:pPr>
            <w:ins w:id="1002" w:author="VanHouten, John (J.A.)" w:date="2021-10-06T13:25:00Z">
              <w:r w:rsidRPr="00C23533">
                <w:rPr>
                  <w:rFonts w:cs="Arial"/>
                </w:rPr>
                <w:t xml:space="preserve">Loss of microphone </w:t>
              </w:r>
              <w:r>
                <w:rPr>
                  <w:rFonts w:cs="Arial"/>
                </w:rPr>
                <w:t>4</w:t>
              </w:r>
              <w:r w:rsidRPr="00C23533">
                <w:rPr>
                  <w:rFonts w:cs="Arial"/>
                </w:rPr>
                <w:t>.</w:t>
              </w:r>
            </w:ins>
          </w:p>
        </w:tc>
        <w:tc>
          <w:tcPr>
            <w:tcW w:w="2846" w:type="dxa"/>
            <w:tcBorders>
              <w:top w:val="single" w:sz="4" w:space="0" w:color="auto"/>
              <w:left w:val="single" w:sz="4" w:space="0" w:color="auto"/>
              <w:bottom w:val="single" w:sz="4" w:space="0" w:color="auto"/>
              <w:right w:val="single" w:sz="4" w:space="0" w:color="auto"/>
            </w:tcBorders>
            <w:hideMark/>
          </w:tcPr>
          <w:p w14:paraId="006F5AB7" w14:textId="77777777" w:rsidR="00274576" w:rsidRDefault="00274576" w:rsidP="00274576">
            <w:pPr>
              <w:spacing w:line="256" w:lineRule="auto"/>
              <w:rPr>
                <w:ins w:id="1003" w:author="VanHouten, John (J.A.)" w:date="2021-10-06T13:25:00Z"/>
                <w:rFonts w:cs="Arial"/>
              </w:rPr>
            </w:pPr>
            <w:ins w:id="1004" w:author="VanHouten, John (J.A.)" w:date="2021-10-06T13:25:00Z">
              <w:r>
                <w:rPr>
                  <w:rFonts w:cs="Arial"/>
                </w:rPr>
                <w:t>Mic4 = Enabled</w:t>
              </w:r>
            </w:ins>
          </w:p>
        </w:tc>
      </w:tr>
      <w:tr w:rsidR="00274576" w14:paraId="71CA6DDF"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DB7B2C7" w14:textId="77777777" w:rsidR="00274576" w:rsidRDefault="00274576" w:rsidP="00274576">
            <w:pPr>
              <w:spacing w:line="256" w:lineRule="auto"/>
              <w:rPr>
                <w:rFonts w:cs="Arial"/>
              </w:rPr>
            </w:pPr>
            <w:r>
              <w:rPr>
                <w:rFonts w:cs="Arial"/>
              </w:rPr>
              <w:t>969011</w:t>
            </w:r>
          </w:p>
        </w:tc>
        <w:tc>
          <w:tcPr>
            <w:tcW w:w="1302" w:type="dxa"/>
            <w:tcBorders>
              <w:top w:val="single" w:sz="4" w:space="0" w:color="auto"/>
              <w:left w:val="single" w:sz="4" w:space="0" w:color="auto"/>
              <w:bottom w:val="single" w:sz="4" w:space="0" w:color="auto"/>
              <w:right w:val="single" w:sz="4" w:space="0" w:color="auto"/>
            </w:tcBorders>
            <w:hideMark/>
          </w:tcPr>
          <w:p w14:paraId="2B52414E"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0DA00BFB" w14:textId="77777777" w:rsidR="00274576" w:rsidRDefault="00274576" w:rsidP="00274576">
            <w:pPr>
              <w:spacing w:line="256" w:lineRule="auto"/>
              <w:rPr>
                <w:rFonts w:cs="Arial"/>
              </w:rPr>
            </w:pPr>
            <w:r>
              <w:rPr>
                <w:rFonts w:cs="Arial"/>
              </w:rPr>
              <w:t>ACM detects a short to ground with Microphone 5.</w:t>
            </w:r>
          </w:p>
        </w:tc>
        <w:tc>
          <w:tcPr>
            <w:tcW w:w="2050" w:type="dxa"/>
            <w:tcBorders>
              <w:top w:val="single" w:sz="4" w:space="0" w:color="auto"/>
              <w:left w:val="single" w:sz="4" w:space="0" w:color="auto"/>
              <w:bottom w:val="single" w:sz="4" w:space="0" w:color="auto"/>
              <w:right w:val="single" w:sz="4" w:space="0" w:color="auto"/>
            </w:tcBorders>
            <w:hideMark/>
          </w:tcPr>
          <w:p w14:paraId="4FF849F7" w14:textId="77777777" w:rsidR="00274576" w:rsidRDefault="00274576" w:rsidP="00274576">
            <w:pPr>
              <w:spacing w:line="256" w:lineRule="auto"/>
              <w:rPr>
                <w:rFonts w:cs="Arial"/>
              </w:rPr>
            </w:pPr>
            <w:ins w:id="1005" w:author="VanHouten, John (J.A.)" w:date="2021-10-06T13:25:00Z">
              <w:r w:rsidRPr="00C23533">
                <w:rPr>
                  <w:rFonts w:cs="Arial"/>
                </w:rPr>
                <w:t xml:space="preserve">Loss of microphone </w:t>
              </w:r>
              <w:r>
                <w:rPr>
                  <w:rFonts w:cs="Arial"/>
                </w:rPr>
                <w:t>5</w:t>
              </w:r>
              <w:r w:rsidRPr="00C23533">
                <w:rPr>
                  <w:rFonts w:cs="Arial"/>
                </w:rPr>
                <w:t>.</w:t>
              </w:r>
            </w:ins>
            <w:del w:id="1006"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033A61E6" w14:textId="77777777" w:rsidR="00274576" w:rsidRDefault="00274576" w:rsidP="00274576">
            <w:pPr>
              <w:spacing w:line="256" w:lineRule="auto"/>
              <w:rPr>
                <w:rFonts w:cs="Arial"/>
              </w:rPr>
            </w:pPr>
            <w:r>
              <w:rPr>
                <w:rFonts w:cs="Arial"/>
              </w:rPr>
              <w:t>Mic5 = Enabled</w:t>
            </w:r>
          </w:p>
        </w:tc>
      </w:tr>
      <w:tr w:rsidR="00274576" w14:paraId="14AE14F9"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DE6027D" w14:textId="77777777" w:rsidR="00274576" w:rsidRDefault="00274576" w:rsidP="00274576">
            <w:pPr>
              <w:spacing w:line="256" w:lineRule="auto"/>
              <w:rPr>
                <w:rFonts w:cs="Arial"/>
              </w:rPr>
            </w:pPr>
            <w:r>
              <w:rPr>
                <w:rFonts w:cs="Arial"/>
              </w:rPr>
              <w:t>969012</w:t>
            </w:r>
          </w:p>
        </w:tc>
        <w:tc>
          <w:tcPr>
            <w:tcW w:w="1302" w:type="dxa"/>
            <w:tcBorders>
              <w:top w:val="single" w:sz="4" w:space="0" w:color="auto"/>
              <w:left w:val="single" w:sz="4" w:space="0" w:color="auto"/>
              <w:bottom w:val="single" w:sz="4" w:space="0" w:color="auto"/>
              <w:right w:val="single" w:sz="4" w:space="0" w:color="auto"/>
            </w:tcBorders>
            <w:hideMark/>
          </w:tcPr>
          <w:p w14:paraId="7BFA7DB4"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53B54BD0" w14:textId="77777777" w:rsidR="00274576" w:rsidRDefault="00274576" w:rsidP="00274576">
            <w:pPr>
              <w:spacing w:line="256" w:lineRule="auto"/>
              <w:rPr>
                <w:rFonts w:cs="Arial"/>
              </w:rPr>
            </w:pPr>
            <w:r>
              <w:rPr>
                <w:rFonts w:cs="Arial"/>
              </w:rPr>
              <w:t>ACM detects a short to battery with Microphone 5.</w:t>
            </w:r>
          </w:p>
        </w:tc>
        <w:tc>
          <w:tcPr>
            <w:tcW w:w="2050" w:type="dxa"/>
            <w:tcBorders>
              <w:top w:val="single" w:sz="4" w:space="0" w:color="auto"/>
              <w:left w:val="single" w:sz="4" w:space="0" w:color="auto"/>
              <w:bottom w:val="single" w:sz="4" w:space="0" w:color="auto"/>
              <w:right w:val="single" w:sz="4" w:space="0" w:color="auto"/>
            </w:tcBorders>
            <w:hideMark/>
          </w:tcPr>
          <w:p w14:paraId="6D2A5A47" w14:textId="77777777" w:rsidR="00274576" w:rsidRDefault="00274576" w:rsidP="00274576">
            <w:pPr>
              <w:spacing w:line="256" w:lineRule="auto"/>
              <w:rPr>
                <w:rFonts w:cs="Arial"/>
              </w:rPr>
            </w:pPr>
            <w:ins w:id="1007" w:author="VanHouten, John (J.A.)" w:date="2021-10-06T13:25:00Z">
              <w:r w:rsidRPr="00C23533">
                <w:rPr>
                  <w:rFonts w:cs="Arial"/>
                </w:rPr>
                <w:t xml:space="preserve">Loss of microphone </w:t>
              </w:r>
              <w:r>
                <w:rPr>
                  <w:rFonts w:cs="Arial"/>
                </w:rPr>
                <w:t>5</w:t>
              </w:r>
              <w:r w:rsidRPr="00C23533">
                <w:rPr>
                  <w:rFonts w:cs="Arial"/>
                </w:rPr>
                <w:t>.</w:t>
              </w:r>
            </w:ins>
            <w:del w:id="1008"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0CD64F55" w14:textId="77777777" w:rsidR="00274576" w:rsidRDefault="00274576" w:rsidP="00274576">
            <w:pPr>
              <w:spacing w:line="256" w:lineRule="auto"/>
              <w:rPr>
                <w:rFonts w:cs="Arial"/>
              </w:rPr>
            </w:pPr>
            <w:r>
              <w:rPr>
                <w:rFonts w:cs="Arial"/>
              </w:rPr>
              <w:t>Mic5 = Enabled</w:t>
            </w:r>
          </w:p>
        </w:tc>
      </w:tr>
      <w:tr w:rsidR="00274576" w14:paraId="43919EA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567448F" w14:textId="77777777" w:rsidR="00274576" w:rsidRDefault="00274576" w:rsidP="00274576">
            <w:pPr>
              <w:spacing w:line="256" w:lineRule="auto"/>
              <w:rPr>
                <w:rFonts w:cs="Arial"/>
              </w:rPr>
            </w:pPr>
            <w:r>
              <w:rPr>
                <w:rFonts w:cs="Arial"/>
              </w:rPr>
              <w:lastRenderedPageBreak/>
              <w:t>969013</w:t>
            </w:r>
          </w:p>
        </w:tc>
        <w:tc>
          <w:tcPr>
            <w:tcW w:w="1302" w:type="dxa"/>
            <w:tcBorders>
              <w:top w:val="single" w:sz="4" w:space="0" w:color="auto"/>
              <w:left w:val="single" w:sz="4" w:space="0" w:color="auto"/>
              <w:bottom w:val="single" w:sz="4" w:space="0" w:color="auto"/>
              <w:right w:val="single" w:sz="4" w:space="0" w:color="auto"/>
            </w:tcBorders>
            <w:hideMark/>
          </w:tcPr>
          <w:p w14:paraId="15BE1352"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37F7DD86" w14:textId="77777777" w:rsidR="00274576" w:rsidRDefault="00274576" w:rsidP="00274576">
            <w:pPr>
              <w:spacing w:line="256" w:lineRule="auto"/>
              <w:rPr>
                <w:rFonts w:cs="Arial"/>
              </w:rPr>
            </w:pPr>
            <w:r>
              <w:rPr>
                <w:rFonts w:cs="Arial"/>
              </w:rPr>
              <w:t>ACM detects an open with Microphone 5.</w:t>
            </w:r>
          </w:p>
        </w:tc>
        <w:tc>
          <w:tcPr>
            <w:tcW w:w="2050" w:type="dxa"/>
            <w:tcBorders>
              <w:top w:val="single" w:sz="4" w:space="0" w:color="auto"/>
              <w:left w:val="single" w:sz="4" w:space="0" w:color="auto"/>
              <w:bottom w:val="single" w:sz="4" w:space="0" w:color="auto"/>
              <w:right w:val="single" w:sz="4" w:space="0" w:color="auto"/>
            </w:tcBorders>
            <w:hideMark/>
          </w:tcPr>
          <w:p w14:paraId="3AFA2204" w14:textId="77777777" w:rsidR="00274576" w:rsidRDefault="00274576" w:rsidP="00274576">
            <w:pPr>
              <w:spacing w:line="256" w:lineRule="auto"/>
              <w:rPr>
                <w:rFonts w:cs="Arial"/>
              </w:rPr>
            </w:pPr>
            <w:ins w:id="1009" w:author="VanHouten, John (J.A.)" w:date="2021-10-06T13:25:00Z">
              <w:r w:rsidRPr="00C23533">
                <w:rPr>
                  <w:rFonts w:cs="Arial"/>
                </w:rPr>
                <w:t xml:space="preserve">Loss of microphone </w:t>
              </w:r>
              <w:r>
                <w:rPr>
                  <w:rFonts w:cs="Arial"/>
                </w:rPr>
                <w:t>5</w:t>
              </w:r>
              <w:r w:rsidRPr="00C23533">
                <w:rPr>
                  <w:rFonts w:cs="Arial"/>
                </w:rPr>
                <w:t>.</w:t>
              </w:r>
            </w:ins>
            <w:del w:id="1010"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28F7C01B" w14:textId="77777777" w:rsidR="00274576" w:rsidRDefault="00274576" w:rsidP="00274576">
            <w:pPr>
              <w:spacing w:line="256" w:lineRule="auto"/>
              <w:rPr>
                <w:rFonts w:cs="Arial"/>
              </w:rPr>
            </w:pPr>
            <w:r>
              <w:rPr>
                <w:rFonts w:cs="Arial"/>
              </w:rPr>
              <w:t>Mic5 = Enabled</w:t>
            </w:r>
          </w:p>
        </w:tc>
      </w:tr>
      <w:tr w:rsidR="00274576" w14:paraId="3C574718" w14:textId="77777777" w:rsidTr="00274576">
        <w:trPr>
          <w:jc w:val="center"/>
          <w:ins w:id="1011" w:author="VanHouten, John (J.A.)" w:date="2021-10-06T13:26:00Z"/>
        </w:trPr>
        <w:tc>
          <w:tcPr>
            <w:tcW w:w="1402" w:type="dxa"/>
            <w:tcBorders>
              <w:top w:val="single" w:sz="4" w:space="0" w:color="auto"/>
              <w:left w:val="single" w:sz="4" w:space="0" w:color="auto"/>
              <w:bottom w:val="single" w:sz="4" w:space="0" w:color="auto"/>
              <w:right w:val="single" w:sz="4" w:space="0" w:color="auto"/>
            </w:tcBorders>
            <w:hideMark/>
          </w:tcPr>
          <w:p w14:paraId="44814F01" w14:textId="77777777" w:rsidR="00274576" w:rsidRDefault="00274576" w:rsidP="00274576">
            <w:pPr>
              <w:spacing w:line="256" w:lineRule="auto"/>
              <w:rPr>
                <w:ins w:id="1012" w:author="VanHouten, John (J.A.)" w:date="2021-10-06T13:26:00Z"/>
                <w:rFonts w:cs="Arial"/>
              </w:rPr>
            </w:pPr>
            <w:ins w:id="1013" w:author="VanHouten, John (J.A.)" w:date="2021-10-06T13:26:00Z">
              <w:r>
                <w:rPr>
                  <w:rFonts w:cs="Arial"/>
                </w:rPr>
                <w:t>969001</w:t>
              </w:r>
            </w:ins>
          </w:p>
        </w:tc>
        <w:tc>
          <w:tcPr>
            <w:tcW w:w="1302" w:type="dxa"/>
            <w:tcBorders>
              <w:top w:val="single" w:sz="4" w:space="0" w:color="auto"/>
              <w:left w:val="single" w:sz="4" w:space="0" w:color="auto"/>
              <w:bottom w:val="single" w:sz="4" w:space="0" w:color="auto"/>
              <w:right w:val="single" w:sz="4" w:space="0" w:color="auto"/>
            </w:tcBorders>
            <w:hideMark/>
          </w:tcPr>
          <w:p w14:paraId="2FC0B261" w14:textId="77777777" w:rsidR="00274576" w:rsidRDefault="00274576" w:rsidP="00274576">
            <w:pPr>
              <w:spacing w:line="256" w:lineRule="auto"/>
              <w:rPr>
                <w:ins w:id="1014" w:author="VanHouten, John (J.A.)" w:date="2021-10-06T13:26:00Z"/>
                <w:rFonts w:cs="Arial"/>
              </w:rPr>
            </w:pPr>
            <w:ins w:id="1015" w:author="VanHouten, John (J.A.)" w:date="2021-10-06T13:26: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0E8804FD" w14:textId="77777777" w:rsidR="00274576" w:rsidRDefault="00274576" w:rsidP="00274576">
            <w:pPr>
              <w:spacing w:line="256" w:lineRule="auto"/>
              <w:rPr>
                <w:ins w:id="1016" w:author="VanHouten, John (J.A.)" w:date="2021-10-06T13:26:00Z"/>
                <w:rFonts w:cs="Arial"/>
              </w:rPr>
            </w:pPr>
            <w:ins w:id="1017" w:author="VanHouten, John (J.A.)" w:date="2021-10-06T13:26:00Z">
              <w:r>
                <w:rPr>
                  <w:rFonts w:cs="Arial"/>
                </w:rPr>
                <w:t>ACM detects an error of shorted together with Microphone 5.</w:t>
              </w:r>
            </w:ins>
          </w:p>
        </w:tc>
        <w:tc>
          <w:tcPr>
            <w:tcW w:w="2050" w:type="dxa"/>
            <w:tcBorders>
              <w:top w:val="single" w:sz="4" w:space="0" w:color="auto"/>
              <w:left w:val="single" w:sz="4" w:space="0" w:color="auto"/>
              <w:bottom w:val="single" w:sz="4" w:space="0" w:color="auto"/>
              <w:right w:val="single" w:sz="4" w:space="0" w:color="auto"/>
            </w:tcBorders>
            <w:hideMark/>
          </w:tcPr>
          <w:p w14:paraId="133417E8" w14:textId="77777777" w:rsidR="00274576" w:rsidRDefault="00274576" w:rsidP="00274576">
            <w:pPr>
              <w:spacing w:line="256" w:lineRule="auto"/>
              <w:rPr>
                <w:ins w:id="1018" w:author="VanHouten, John (J.A.)" w:date="2021-10-06T13:26:00Z"/>
                <w:rFonts w:cs="Arial"/>
              </w:rPr>
            </w:pPr>
            <w:ins w:id="1019" w:author="VanHouten, John (J.A.)" w:date="2021-10-06T13:26:00Z">
              <w:r w:rsidRPr="00C23533">
                <w:rPr>
                  <w:rFonts w:cs="Arial"/>
                </w:rPr>
                <w:t xml:space="preserve">Loss of microphone </w:t>
              </w:r>
              <w:r>
                <w:rPr>
                  <w:rFonts w:cs="Arial"/>
                </w:rPr>
                <w:t>5</w:t>
              </w:r>
              <w:r w:rsidRPr="00C23533">
                <w:rPr>
                  <w:rFonts w:cs="Arial"/>
                </w:rPr>
                <w:t>.</w:t>
              </w:r>
            </w:ins>
          </w:p>
        </w:tc>
        <w:tc>
          <w:tcPr>
            <w:tcW w:w="2846" w:type="dxa"/>
            <w:tcBorders>
              <w:top w:val="single" w:sz="4" w:space="0" w:color="auto"/>
              <w:left w:val="single" w:sz="4" w:space="0" w:color="auto"/>
              <w:bottom w:val="single" w:sz="4" w:space="0" w:color="auto"/>
              <w:right w:val="single" w:sz="4" w:space="0" w:color="auto"/>
            </w:tcBorders>
            <w:hideMark/>
          </w:tcPr>
          <w:p w14:paraId="5085E962" w14:textId="77777777" w:rsidR="00274576" w:rsidRDefault="00274576" w:rsidP="00274576">
            <w:pPr>
              <w:spacing w:line="256" w:lineRule="auto"/>
              <w:rPr>
                <w:ins w:id="1020" w:author="VanHouten, John (J.A.)" w:date="2021-10-06T13:26:00Z"/>
                <w:rFonts w:cs="Arial"/>
              </w:rPr>
            </w:pPr>
            <w:ins w:id="1021" w:author="VanHouten, John (J.A.)" w:date="2021-10-06T13:26:00Z">
              <w:r>
                <w:rPr>
                  <w:rFonts w:cs="Arial"/>
                </w:rPr>
                <w:t>Mic5 = Enabled</w:t>
              </w:r>
            </w:ins>
          </w:p>
        </w:tc>
      </w:tr>
      <w:tr w:rsidR="00274576" w14:paraId="4710B43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B4F2C2C" w14:textId="77777777" w:rsidR="00274576" w:rsidRDefault="00274576" w:rsidP="00274576">
            <w:pPr>
              <w:spacing w:line="256" w:lineRule="auto"/>
              <w:rPr>
                <w:rFonts w:cs="Arial"/>
              </w:rPr>
            </w:pPr>
            <w:r>
              <w:rPr>
                <w:rFonts w:cs="Arial"/>
              </w:rPr>
              <w:t>969211</w:t>
            </w:r>
          </w:p>
        </w:tc>
        <w:tc>
          <w:tcPr>
            <w:tcW w:w="1302" w:type="dxa"/>
            <w:tcBorders>
              <w:top w:val="single" w:sz="4" w:space="0" w:color="auto"/>
              <w:left w:val="single" w:sz="4" w:space="0" w:color="auto"/>
              <w:bottom w:val="single" w:sz="4" w:space="0" w:color="auto"/>
              <w:right w:val="single" w:sz="4" w:space="0" w:color="auto"/>
            </w:tcBorders>
            <w:hideMark/>
          </w:tcPr>
          <w:p w14:paraId="275E86A0"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705F7EAA" w14:textId="77777777" w:rsidR="00274576" w:rsidRDefault="00274576" w:rsidP="00274576">
            <w:pPr>
              <w:spacing w:line="256" w:lineRule="auto"/>
              <w:rPr>
                <w:rFonts w:cs="Arial"/>
              </w:rPr>
            </w:pPr>
            <w:r>
              <w:rPr>
                <w:rFonts w:cs="Arial"/>
              </w:rPr>
              <w:t>ACM detects a short to ground with Microphone 6.</w:t>
            </w:r>
          </w:p>
        </w:tc>
        <w:tc>
          <w:tcPr>
            <w:tcW w:w="2050" w:type="dxa"/>
            <w:tcBorders>
              <w:top w:val="single" w:sz="4" w:space="0" w:color="auto"/>
              <w:left w:val="single" w:sz="4" w:space="0" w:color="auto"/>
              <w:bottom w:val="single" w:sz="4" w:space="0" w:color="auto"/>
              <w:right w:val="single" w:sz="4" w:space="0" w:color="auto"/>
            </w:tcBorders>
            <w:hideMark/>
          </w:tcPr>
          <w:p w14:paraId="1A8B3818" w14:textId="77777777" w:rsidR="00274576" w:rsidRDefault="00274576" w:rsidP="00274576">
            <w:pPr>
              <w:spacing w:line="256" w:lineRule="auto"/>
              <w:rPr>
                <w:rFonts w:cs="Arial"/>
              </w:rPr>
            </w:pPr>
            <w:ins w:id="1022" w:author="VanHouten, John (J.A.)" w:date="2021-10-06T13:25:00Z">
              <w:r w:rsidRPr="00C23533">
                <w:rPr>
                  <w:rFonts w:cs="Arial"/>
                </w:rPr>
                <w:t xml:space="preserve">Loss of microphone </w:t>
              </w:r>
            </w:ins>
            <w:ins w:id="1023" w:author="VanHouten, John (J.A.)" w:date="2021-10-06T13:26:00Z">
              <w:r>
                <w:rPr>
                  <w:rFonts w:cs="Arial"/>
                </w:rPr>
                <w:t>6</w:t>
              </w:r>
            </w:ins>
            <w:ins w:id="1024" w:author="VanHouten, John (J.A.)" w:date="2021-10-06T13:25:00Z">
              <w:r w:rsidRPr="00C23533">
                <w:rPr>
                  <w:rFonts w:cs="Arial"/>
                </w:rPr>
                <w:t>.</w:t>
              </w:r>
            </w:ins>
            <w:del w:id="1025"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69F3BFC4" w14:textId="77777777" w:rsidR="00274576" w:rsidRDefault="00274576" w:rsidP="00274576">
            <w:pPr>
              <w:spacing w:line="256" w:lineRule="auto"/>
              <w:rPr>
                <w:rFonts w:cs="Arial"/>
              </w:rPr>
            </w:pPr>
            <w:r>
              <w:rPr>
                <w:rFonts w:cs="Arial"/>
              </w:rPr>
              <w:t>Mic6 = Enabled</w:t>
            </w:r>
          </w:p>
        </w:tc>
      </w:tr>
      <w:tr w:rsidR="00274576" w14:paraId="3C2666F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66DF99E5" w14:textId="77777777" w:rsidR="00274576" w:rsidRDefault="00274576" w:rsidP="00274576">
            <w:pPr>
              <w:spacing w:line="256" w:lineRule="auto"/>
              <w:rPr>
                <w:rFonts w:cs="Arial"/>
              </w:rPr>
            </w:pPr>
            <w:r>
              <w:rPr>
                <w:rFonts w:cs="Arial"/>
              </w:rPr>
              <w:t>969212</w:t>
            </w:r>
          </w:p>
        </w:tc>
        <w:tc>
          <w:tcPr>
            <w:tcW w:w="1302" w:type="dxa"/>
            <w:tcBorders>
              <w:top w:val="single" w:sz="4" w:space="0" w:color="auto"/>
              <w:left w:val="single" w:sz="4" w:space="0" w:color="auto"/>
              <w:bottom w:val="single" w:sz="4" w:space="0" w:color="auto"/>
              <w:right w:val="single" w:sz="4" w:space="0" w:color="auto"/>
            </w:tcBorders>
            <w:hideMark/>
          </w:tcPr>
          <w:p w14:paraId="2B1FCB32"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7DC3114E" w14:textId="77777777" w:rsidR="00274576" w:rsidRDefault="00274576" w:rsidP="00274576">
            <w:pPr>
              <w:spacing w:line="256" w:lineRule="auto"/>
              <w:rPr>
                <w:rFonts w:cs="Arial"/>
              </w:rPr>
            </w:pPr>
            <w:r>
              <w:rPr>
                <w:rFonts w:cs="Arial"/>
              </w:rPr>
              <w:t>ACM detects a short to battery with Microphone 6.</w:t>
            </w:r>
          </w:p>
        </w:tc>
        <w:tc>
          <w:tcPr>
            <w:tcW w:w="2050" w:type="dxa"/>
            <w:tcBorders>
              <w:top w:val="single" w:sz="4" w:space="0" w:color="auto"/>
              <w:left w:val="single" w:sz="4" w:space="0" w:color="auto"/>
              <w:bottom w:val="single" w:sz="4" w:space="0" w:color="auto"/>
              <w:right w:val="single" w:sz="4" w:space="0" w:color="auto"/>
            </w:tcBorders>
            <w:hideMark/>
          </w:tcPr>
          <w:p w14:paraId="3F7BDCDD" w14:textId="77777777" w:rsidR="00274576" w:rsidRDefault="00274576" w:rsidP="00274576">
            <w:pPr>
              <w:spacing w:line="256" w:lineRule="auto"/>
              <w:rPr>
                <w:rFonts w:cs="Arial"/>
              </w:rPr>
            </w:pPr>
            <w:ins w:id="1026" w:author="VanHouten, John (J.A.)" w:date="2021-10-06T13:25:00Z">
              <w:r w:rsidRPr="00C23533">
                <w:rPr>
                  <w:rFonts w:cs="Arial"/>
                </w:rPr>
                <w:t xml:space="preserve">Loss of microphone </w:t>
              </w:r>
            </w:ins>
            <w:ins w:id="1027" w:author="VanHouten, John (J.A.)" w:date="2021-10-06T13:26:00Z">
              <w:r>
                <w:rPr>
                  <w:rFonts w:cs="Arial"/>
                </w:rPr>
                <w:t>6</w:t>
              </w:r>
            </w:ins>
            <w:ins w:id="1028" w:author="VanHouten, John (J.A.)" w:date="2021-10-06T13:25:00Z">
              <w:r w:rsidRPr="00C23533">
                <w:rPr>
                  <w:rFonts w:cs="Arial"/>
                </w:rPr>
                <w:t>.</w:t>
              </w:r>
            </w:ins>
            <w:del w:id="1029"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0DD4EA1F" w14:textId="77777777" w:rsidR="00274576" w:rsidRDefault="00274576" w:rsidP="00274576">
            <w:pPr>
              <w:spacing w:line="256" w:lineRule="auto"/>
              <w:rPr>
                <w:rFonts w:cs="Arial"/>
              </w:rPr>
            </w:pPr>
            <w:r>
              <w:rPr>
                <w:rFonts w:cs="Arial"/>
              </w:rPr>
              <w:t>Mic6 = Enabled</w:t>
            </w:r>
          </w:p>
        </w:tc>
      </w:tr>
      <w:tr w:rsidR="00274576" w14:paraId="41F937C5"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8486141" w14:textId="77777777" w:rsidR="00274576" w:rsidRDefault="00274576" w:rsidP="00274576">
            <w:pPr>
              <w:spacing w:line="256" w:lineRule="auto"/>
              <w:rPr>
                <w:rFonts w:cs="Arial"/>
              </w:rPr>
            </w:pPr>
            <w:r>
              <w:rPr>
                <w:rFonts w:cs="Arial"/>
              </w:rPr>
              <w:t>969213</w:t>
            </w:r>
          </w:p>
        </w:tc>
        <w:tc>
          <w:tcPr>
            <w:tcW w:w="1302" w:type="dxa"/>
            <w:tcBorders>
              <w:top w:val="single" w:sz="4" w:space="0" w:color="auto"/>
              <w:left w:val="single" w:sz="4" w:space="0" w:color="auto"/>
              <w:bottom w:val="single" w:sz="4" w:space="0" w:color="auto"/>
              <w:right w:val="single" w:sz="4" w:space="0" w:color="auto"/>
            </w:tcBorders>
            <w:hideMark/>
          </w:tcPr>
          <w:p w14:paraId="7BC7C071" w14:textId="77777777" w:rsidR="00274576" w:rsidRDefault="00274576" w:rsidP="00274576">
            <w:pPr>
              <w:spacing w:line="256" w:lineRule="auto"/>
              <w:rPr>
                <w:rFonts w:cs="Arial"/>
              </w:rPr>
            </w:pPr>
            <w:r>
              <w:rPr>
                <w:rFonts w:cs="Arial"/>
              </w:rPr>
              <w:t>Key in Run, ACC, or Delayed Acc.  Voltage is between 10 and 16 volts.</w:t>
            </w:r>
          </w:p>
        </w:tc>
        <w:tc>
          <w:tcPr>
            <w:tcW w:w="1976" w:type="dxa"/>
            <w:tcBorders>
              <w:top w:val="single" w:sz="4" w:space="0" w:color="auto"/>
              <w:left w:val="single" w:sz="4" w:space="0" w:color="auto"/>
              <w:bottom w:val="single" w:sz="4" w:space="0" w:color="auto"/>
              <w:right w:val="single" w:sz="4" w:space="0" w:color="auto"/>
            </w:tcBorders>
            <w:hideMark/>
          </w:tcPr>
          <w:p w14:paraId="392EBA58" w14:textId="77777777" w:rsidR="00274576" w:rsidRDefault="00274576" w:rsidP="00274576">
            <w:pPr>
              <w:spacing w:line="256" w:lineRule="auto"/>
              <w:rPr>
                <w:rFonts w:cs="Arial"/>
              </w:rPr>
            </w:pPr>
            <w:r>
              <w:rPr>
                <w:rFonts w:cs="Arial"/>
              </w:rPr>
              <w:t>ACM detects an open with Microphone 6.</w:t>
            </w:r>
          </w:p>
        </w:tc>
        <w:tc>
          <w:tcPr>
            <w:tcW w:w="2050" w:type="dxa"/>
            <w:tcBorders>
              <w:top w:val="single" w:sz="4" w:space="0" w:color="auto"/>
              <w:left w:val="single" w:sz="4" w:space="0" w:color="auto"/>
              <w:bottom w:val="single" w:sz="4" w:space="0" w:color="auto"/>
              <w:right w:val="single" w:sz="4" w:space="0" w:color="auto"/>
            </w:tcBorders>
            <w:hideMark/>
          </w:tcPr>
          <w:p w14:paraId="50AF8F38" w14:textId="77777777" w:rsidR="00274576" w:rsidRDefault="00274576" w:rsidP="00274576">
            <w:pPr>
              <w:spacing w:line="256" w:lineRule="auto"/>
              <w:rPr>
                <w:rFonts w:cs="Arial"/>
              </w:rPr>
            </w:pPr>
            <w:ins w:id="1030" w:author="VanHouten, John (J.A.)" w:date="2021-10-06T13:25:00Z">
              <w:r w:rsidRPr="00C23533">
                <w:rPr>
                  <w:rFonts w:cs="Arial"/>
                </w:rPr>
                <w:t xml:space="preserve">Loss of microphone </w:t>
              </w:r>
            </w:ins>
            <w:ins w:id="1031" w:author="VanHouten, John (J.A.)" w:date="2021-10-06T13:26:00Z">
              <w:r>
                <w:rPr>
                  <w:rFonts w:cs="Arial"/>
                </w:rPr>
                <w:t>6</w:t>
              </w:r>
            </w:ins>
            <w:ins w:id="1032" w:author="VanHouten, John (J.A.)" w:date="2021-10-06T13:25:00Z">
              <w:r w:rsidRPr="00C23533">
                <w:rPr>
                  <w:rFonts w:cs="Arial"/>
                </w:rPr>
                <w:t>.</w:t>
              </w:r>
            </w:ins>
            <w:del w:id="1033" w:author="VanHouten, John (J.A.)" w:date="2021-10-06T13:25:00Z">
              <w:r w:rsidDel="00C34BBA">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7A163B98" w14:textId="77777777" w:rsidR="00274576" w:rsidRDefault="00274576" w:rsidP="00274576">
            <w:pPr>
              <w:spacing w:line="256" w:lineRule="auto"/>
              <w:rPr>
                <w:rFonts w:cs="Arial"/>
              </w:rPr>
            </w:pPr>
            <w:r>
              <w:rPr>
                <w:rFonts w:cs="Arial"/>
              </w:rPr>
              <w:t>Mic6 = Enabled</w:t>
            </w:r>
          </w:p>
        </w:tc>
      </w:tr>
      <w:tr w:rsidR="00274576" w:rsidDel="008C7BE3" w14:paraId="5F58DE7A" w14:textId="77777777" w:rsidTr="00274576">
        <w:trPr>
          <w:jc w:val="center"/>
          <w:del w:id="1034"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10DD5CA8" w14:textId="77777777" w:rsidR="00274576" w:rsidDel="008C7BE3" w:rsidRDefault="00274576" w:rsidP="00274576">
            <w:pPr>
              <w:spacing w:line="256" w:lineRule="auto"/>
              <w:rPr>
                <w:del w:id="1035" w:author="VanHouten, John (J.A.)" w:date="2021-10-06T13:18:00Z"/>
                <w:rFonts w:cs="Arial"/>
              </w:rPr>
            </w:pPr>
            <w:del w:id="1036" w:author="VanHouten, John (J.A.)" w:date="2021-10-06T13:18:00Z">
              <w:r w:rsidDel="008C7BE3">
                <w:rPr>
                  <w:rFonts w:cs="Arial"/>
                </w:rPr>
                <w:delText>XXXX11</w:delText>
              </w:r>
            </w:del>
          </w:p>
        </w:tc>
        <w:tc>
          <w:tcPr>
            <w:tcW w:w="1302" w:type="dxa"/>
            <w:tcBorders>
              <w:top w:val="single" w:sz="4" w:space="0" w:color="auto"/>
              <w:left w:val="single" w:sz="4" w:space="0" w:color="auto"/>
              <w:bottom w:val="single" w:sz="4" w:space="0" w:color="auto"/>
              <w:right w:val="single" w:sz="4" w:space="0" w:color="auto"/>
            </w:tcBorders>
            <w:hideMark/>
          </w:tcPr>
          <w:p w14:paraId="17385593" w14:textId="77777777" w:rsidR="00274576" w:rsidDel="008C7BE3" w:rsidRDefault="00274576" w:rsidP="00274576">
            <w:pPr>
              <w:spacing w:line="256" w:lineRule="auto"/>
              <w:rPr>
                <w:del w:id="1037" w:author="VanHouten, John (J.A.)" w:date="2021-10-06T13:18:00Z"/>
                <w:rFonts w:cs="Arial"/>
              </w:rPr>
            </w:pPr>
            <w:del w:id="1038"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737B93F" w14:textId="77777777" w:rsidR="00274576" w:rsidDel="008C7BE3" w:rsidRDefault="00274576" w:rsidP="00274576">
            <w:pPr>
              <w:spacing w:line="256" w:lineRule="auto"/>
              <w:rPr>
                <w:del w:id="1039" w:author="VanHouten, John (J.A.)" w:date="2021-10-06T13:18:00Z"/>
                <w:rFonts w:cs="Arial"/>
              </w:rPr>
            </w:pPr>
            <w:del w:id="1040" w:author="VanHouten, John (J.A.)" w:date="2021-10-06T13:18:00Z">
              <w:r w:rsidDel="008C7BE3">
                <w:rPr>
                  <w:rFonts w:cs="Arial"/>
                </w:rPr>
                <w:delText>ACM detects a short to ground with Microphone 7.</w:delText>
              </w:r>
            </w:del>
          </w:p>
        </w:tc>
        <w:tc>
          <w:tcPr>
            <w:tcW w:w="2050" w:type="dxa"/>
            <w:tcBorders>
              <w:top w:val="single" w:sz="4" w:space="0" w:color="auto"/>
              <w:left w:val="single" w:sz="4" w:space="0" w:color="auto"/>
              <w:bottom w:val="single" w:sz="4" w:space="0" w:color="auto"/>
              <w:right w:val="single" w:sz="4" w:space="0" w:color="auto"/>
            </w:tcBorders>
            <w:hideMark/>
          </w:tcPr>
          <w:p w14:paraId="5FCAA5B6" w14:textId="77777777" w:rsidR="00274576" w:rsidDel="008C7BE3" w:rsidRDefault="00274576" w:rsidP="00274576">
            <w:pPr>
              <w:spacing w:line="256" w:lineRule="auto"/>
              <w:rPr>
                <w:del w:id="1041" w:author="VanHouten, John (J.A.)" w:date="2021-10-06T13:18:00Z"/>
                <w:rFonts w:cs="Arial"/>
              </w:rPr>
            </w:pPr>
            <w:del w:id="1042" w:author="VanHouten, John (J.A.)" w:date="2021-10-06T13:18: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7C4432AC" w14:textId="77777777" w:rsidR="00274576" w:rsidDel="008C7BE3" w:rsidRDefault="00274576" w:rsidP="00274576">
            <w:pPr>
              <w:spacing w:line="256" w:lineRule="auto"/>
              <w:rPr>
                <w:del w:id="1043" w:author="VanHouten, John (J.A.)" w:date="2021-10-06T13:18:00Z"/>
                <w:rFonts w:cs="Arial"/>
              </w:rPr>
            </w:pPr>
            <w:del w:id="1044" w:author="VanHouten, John (J.A.)" w:date="2021-10-06T13:18:00Z">
              <w:r w:rsidDel="008C7BE3">
                <w:rPr>
                  <w:rFonts w:cs="Arial"/>
                </w:rPr>
                <w:delText>Mic7 = Enabled (reserved for now)</w:delText>
              </w:r>
            </w:del>
          </w:p>
        </w:tc>
      </w:tr>
      <w:tr w:rsidR="00274576" w:rsidDel="008C7BE3" w14:paraId="3C67C44E" w14:textId="77777777" w:rsidTr="00274576">
        <w:trPr>
          <w:jc w:val="center"/>
          <w:del w:id="1045"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6F5BE108" w14:textId="77777777" w:rsidR="00274576" w:rsidDel="008C7BE3" w:rsidRDefault="00274576" w:rsidP="00274576">
            <w:pPr>
              <w:spacing w:line="256" w:lineRule="auto"/>
              <w:rPr>
                <w:del w:id="1046" w:author="VanHouten, John (J.A.)" w:date="2021-10-06T13:18:00Z"/>
                <w:rFonts w:cs="Arial"/>
              </w:rPr>
            </w:pPr>
            <w:del w:id="1047" w:author="VanHouten, John (J.A.)" w:date="2021-10-06T13:18:00Z">
              <w:r w:rsidDel="008C7BE3">
                <w:rPr>
                  <w:rFonts w:cs="Arial"/>
                </w:rPr>
                <w:delText>XXXX12</w:delText>
              </w:r>
            </w:del>
          </w:p>
        </w:tc>
        <w:tc>
          <w:tcPr>
            <w:tcW w:w="1302" w:type="dxa"/>
            <w:tcBorders>
              <w:top w:val="single" w:sz="4" w:space="0" w:color="auto"/>
              <w:left w:val="single" w:sz="4" w:space="0" w:color="auto"/>
              <w:bottom w:val="single" w:sz="4" w:space="0" w:color="auto"/>
              <w:right w:val="single" w:sz="4" w:space="0" w:color="auto"/>
            </w:tcBorders>
            <w:hideMark/>
          </w:tcPr>
          <w:p w14:paraId="32D4F3A2" w14:textId="77777777" w:rsidR="00274576" w:rsidDel="008C7BE3" w:rsidRDefault="00274576" w:rsidP="00274576">
            <w:pPr>
              <w:spacing w:line="256" w:lineRule="auto"/>
              <w:rPr>
                <w:del w:id="1048" w:author="VanHouten, John (J.A.)" w:date="2021-10-06T13:18:00Z"/>
                <w:rFonts w:cs="Arial"/>
              </w:rPr>
            </w:pPr>
            <w:del w:id="1049" w:author="VanHouten, John (J.A.)" w:date="2021-10-06T13:18:00Z">
              <w:r w:rsidDel="008C7BE3">
                <w:rPr>
                  <w:rFonts w:cs="Arial"/>
                </w:rPr>
                <w:delText xml:space="preserve">Key in Run, ACC, or Delayed Acc.  Voltage is between 10 </w:delText>
              </w:r>
              <w:r w:rsidDel="008C7BE3">
                <w:rPr>
                  <w:rFonts w:cs="Arial"/>
                </w:rPr>
                <w:lastRenderedPageBreak/>
                <w:delText>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2E934DEB" w14:textId="77777777" w:rsidR="00274576" w:rsidDel="008C7BE3" w:rsidRDefault="00274576" w:rsidP="00274576">
            <w:pPr>
              <w:spacing w:line="256" w:lineRule="auto"/>
              <w:rPr>
                <w:del w:id="1050" w:author="VanHouten, John (J.A.)" w:date="2021-10-06T13:18:00Z"/>
                <w:rFonts w:cs="Arial"/>
              </w:rPr>
            </w:pPr>
            <w:del w:id="1051" w:author="VanHouten, John (J.A.)" w:date="2021-10-06T13:18:00Z">
              <w:r w:rsidDel="008C7BE3">
                <w:rPr>
                  <w:rFonts w:cs="Arial"/>
                </w:rPr>
                <w:lastRenderedPageBreak/>
                <w:delText>ACM detects a short to battery with Microphone 7.</w:delText>
              </w:r>
            </w:del>
          </w:p>
        </w:tc>
        <w:tc>
          <w:tcPr>
            <w:tcW w:w="2050" w:type="dxa"/>
            <w:tcBorders>
              <w:top w:val="single" w:sz="4" w:space="0" w:color="auto"/>
              <w:left w:val="single" w:sz="4" w:space="0" w:color="auto"/>
              <w:bottom w:val="single" w:sz="4" w:space="0" w:color="auto"/>
              <w:right w:val="single" w:sz="4" w:space="0" w:color="auto"/>
            </w:tcBorders>
            <w:hideMark/>
          </w:tcPr>
          <w:p w14:paraId="6420EF75" w14:textId="77777777" w:rsidR="00274576" w:rsidDel="008C7BE3" w:rsidRDefault="00274576" w:rsidP="00274576">
            <w:pPr>
              <w:spacing w:line="256" w:lineRule="auto"/>
              <w:rPr>
                <w:del w:id="1052" w:author="VanHouten, John (J.A.)" w:date="2021-10-06T13:18:00Z"/>
                <w:rFonts w:cs="Arial"/>
              </w:rPr>
            </w:pPr>
            <w:del w:id="1053" w:author="VanHouten, John (J.A.)" w:date="2021-10-06T13:18: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5E8F5975" w14:textId="77777777" w:rsidR="00274576" w:rsidDel="008C7BE3" w:rsidRDefault="00274576" w:rsidP="00274576">
            <w:pPr>
              <w:spacing w:line="256" w:lineRule="auto"/>
              <w:rPr>
                <w:del w:id="1054" w:author="VanHouten, John (J.A.)" w:date="2021-10-06T13:18:00Z"/>
                <w:rFonts w:cs="Arial"/>
              </w:rPr>
            </w:pPr>
            <w:del w:id="1055" w:author="VanHouten, John (J.A.)" w:date="2021-10-06T13:18:00Z">
              <w:r w:rsidDel="008C7BE3">
                <w:rPr>
                  <w:rFonts w:cs="Arial"/>
                </w:rPr>
                <w:delText>Mic7 = Enabled (reserved for now)</w:delText>
              </w:r>
            </w:del>
          </w:p>
        </w:tc>
      </w:tr>
      <w:tr w:rsidR="00274576" w:rsidDel="008C7BE3" w14:paraId="6B41EB0A" w14:textId="77777777" w:rsidTr="00274576">
        <w:trPr>
          <w:jc w:val="center"/>
          <w:del w:id="1056"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73E2C644" w14:textId="77777777" w:rsidR="00274576" w:rsidDel="008C7BE3" w:rsidRDefault="00274576" w:rsidP="00274576">
            <w:pPr>
              <w:spacing w:line="256" w:lineRule="auto"/>
              <w:rPr>
                <w:del w:id="1057" w:author="VanHouten, John (J.A.)" w:date="2021-10-06T13:18:00Z"/>
                <w:rFonts w:cs="Arial"/>
              </w:rPr>
            </w:pPr>
            <w:del w:id="1058" w:author="VanHouten, John (J.A.)" w:date="2021-10-06T13:18:00Z">
              <w:r w:rsidDel="008C7BE3">
                <w:rPr>
                  <w:rFonts w:cs="Arial"/>
                </w:rPr>
                <w:delText>XXXX13</w:delText>
              </w:r>
            </w:del>
          </w:p>
        </w:tc>
        <w:tc>
          <w:tcPr>
            <w:tcW w:w="1302" w:type="dxa"/>
            <w:tcBorders>
              <w:top w:val="single" w:sz="4" w:space="0" w:color="auto"/>
              <w:left w:val="single" w:sz="4" w:space="0" w:color="auto"/>
              <w:bottom w:val="single" w:sz="4" w:space="0" w:color="auto"/>
              <w:right w:val="single" w:sz="4" w:space="0" w:color="auto"/>
            </w:tcBorders>
            <w:hideMark/>
          </w:tcPr>
          <w:p w14:paraId="5DDD080D" w14:textId="77777777" w:rsidR="00274576" w:rsidDel="008C7BE3" w:rsidRDefault="00274576" w:rsidP="00274576">
            <w:pPr>
              <w:spacing w:line="256" w:lineRule="auto"/>
              <w:rPr>
                <w:del w:id="1059" w:author="VanHouten, John (J.A.)" w:date="2021-10-06T13:18:00Z"/>
                <w:rFonts w:cs="Arial"/>
              </w:rPr>
            </w:pPr>
            <w:del w:id="1060"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038AC38D" w14:textId="77777777" w:rsidR="00274576" w:rsidDel="008C7BE3" w:rsidRDefault="00274576" w:rsidP="00274576">
            <w:pPr>
              <w:spacing w:line="256" w:lineRule="auto"/>
              <w:rPr>
                <w:del w:id="1061" w:author="VanHouten, John (J.A.)" w:date="2021-10-06T13:18:00Z"/>
                <w:rFonts w:cs="Arial"/>
              </w:rPr>
            </w:pPr>
            <w:del w:id="1062" w:author="VanHouten, John (J.A.)" w:date="2021-10-06T13:18:00Z">
              <w:r w:rsidDel="008C7BE3">
                <w:rPr>
                  <w:rFonts w:cs="Arial"/>
                </w:rPr>
                <w:delText>ACM detects an open with Microphone 7.</w:delText>
              </w:r>
            </w:del>
          </w:p>
        </w:tc>
        <w:tc>
          <w:tcPr>
            <w:tcW w:w="2050" w:type="dxa"/>
            <w:tcBorders>
              <w:top w:val="single" w:sz="4" w:space="0" w:color="auto"/>
              <w:left w:val="single" w:sz="4" w:space="0" w:color="auto"/>
              <w:bottom w:val="single" w:sz="4" w:space="0" w:color="auto"/>
              <w:right w:val="single" w:sz="4" w:space="0" w:color="auto"/>
            </w:tcBorders>
            <w:hideMark/>
          </w:tcPr>
          <w:p w14:paraId="7D7CB01E" w14:textId="77777777" w:rsidR="00274576" w:rsidDel="008C7BE3" w:rsidRDefault="00274576" w:rsidP="00274576">
            <w:pPr>
              <w:spacing w:line="256" w:lineRule="auto"/>
              <w:rPr>
                <w:del w:id="1063" w:author="VanHouten, John (J.A.)" w:date="2021-10-06T13:18:00Z"/>
                <w:rFonts w:cs="Arial"/>
              </w:rPr>
            </w:pPr>
            <w:del w:id="1064" w:author="VanHouten, John (J.A.)" w:date="2021-10-06T13:18: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337D5C12" w14:textId="77777777" w:rsidR="00274576" w:rsidDel="008C7BE3" w:rsidRDefault="00274576" w:rsidP="00274576">
            <w:pPr>
              <w:spacing w:line="256" w:lineRule="auto"/>
              <w:rPr>
                <w:del w:id="1065" w:author="VanHouten, John (J.A.)" w:date="2021-10-06T13:18:00Z"/>
                <w:rFonts w:cs="Arial"/>
              </w:rPr>
            </w:pPr>
            <w:del w:id="1066" w:author="VanHouten, John (J.A.)" w:date="2021-10-06T13:18:00Z">
              <w:r w:rsidDel="008C7BE3">
                <w:rPr>
                  <w:rFonts w:cs="Arial"/>
                </w:rPr>
                <w:delText>Mic7 = Enabled (reserved for now)</w:delText>
              </w:r>
            </w:del>
          </w:p>
        </w:tc>
      </w:tr>
      <w:tr w:rsidR="00274576" w:rsidDel="008C7BE3" w14:paraId="010D5E2D" w14:textId="77777777" w:rsidTr="00274576">
        <w:trPr>
          <w:jc w:val="center"/>
          <w:del w:id="1067"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AE2C9EE" w14:textId="77777777" w:rsidR="00274576" w:rsidDel="008C7BE3" w:rsidRDefault="00274576" w:rsidP="00274576">
            <w:pPr>
              <w:spacing w:line="256" w:lineRule="auto"/>
              <w:rPr>
                <w:del w:id="1068" w:author="VanHouten, John (J.A.)" w:date="2021-10-06T13:18:00Z"/>
                <w:rFonts w:cs="Arial"/>
              </w:rPr>
            </w:pPr>
            <w:del w:id="1069" w:author="VanHouten, John (J.A.)" w:date="2021-10-06T13:18:00Z">
              <w:r w:rsidDel="008C7BE3">
                <w:rPr>
                  <w:rFonts w:cs="Arial"/>
                </w:rPr>
                <w:delText>XXXX11</w:delText>
              </w:r>
            </w:del>
          </w:p>
        </w:tc>
        <w:tc>
          <w:tcPr>
            <w:tcW w:w="1302" w:type="dxa"/>
            <w:tcBorders>
              <w:top w:val="single" w:sz="4" w:space="0" w:color="auto"/>
              <w:left w:val="single" w:sz="4" w:space="0" w:color="auto"/>
              <w:bottom w:val="single" w:sz="4" w:space="0" w:color="auto"/>
              <w:right w:val="single" w:sz="4" w:space="0" w:color="auto"/>
            </w:tcBorders>
            <w:hideMark/>
          </w:tcPr>
          <w:p w14:paraId="49698D7F" w14:textId="77777777" w:rsidR="00274576" w:rsidDel="008C7BE3" w:rsidRDefault="00274576" w:rsidP="00274576">
            <w:pPr>
              <w:spacing w:line="256" w:lineRule="auto"/>
              <w:rPr>
                <w:del w:id="1070" w:author="VanHouten, John (J.A.)" w:date="2021-10-06T13:18:00Z"/>
                <w:rFonts w:cs="Arial"/>
              </w:rPr>
            </w:pPr>
            <w:del w:id="1071"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71661966" w14:textId="77777777" w:rsidR="00274576" w:rsidDel="008C7BE3" w:rsidRDefault="00274576" w:rsidP="00274576">
            <w:pPr>
              <w:spacing w:line="256" w:lineRule="auto"/>
              <w:rPr>
                <w:del w:id="1072" w:author="VanHouten, John (J.A.)" w:date="2021-10-06T13:18:00Z"/>
                <w:rFonts w:cs="Arial"/>
              </w:rPr>
            </w:pPr>
            <w:del w:id="1073" w:author="VanHouten, John (J.A.)" w:date="2021-10-06T13:18:00Z">
              <w:r w:rsidDel="008C7BE3">
                <w:rPr>
                  <w:rFonts w:cs="Arial"/>
                </w:rPr>
                <w:delText>ACM detects a short to ground with Microphone 8.</w:delText>
              </w:r>
            </w:del>
          </w:p>
        </w:tc>
        <w:tc>
          <w:tcPr>
            <w:tcW w:w="2050" w:type="dxa"/>
            <w:tcBorders>
              <w:top w:val="single" w:sz="4" w:space="0" w:color="auto"/>
              <w:left w:val="single" w:sz="4" w:space="0" w:color="auto"/>
              <w:bottom w:val="single" w:sz="4" w:space="0" w:color="auto"/>
              <w:right w:val="single" w:sz="4" w:space="0" w:color="auto"/>
            </w:tcBorders>
            <w:hideMark/>
          </w:tcPr>
          <w:p w14:paraId="74E95D35" w14:textId="77777777" w:rsidR="00274576" w:rsidDel="008C7BE3" w:rsidRDefault="00274576" w:rsidP="00274576">
            <w:pPr>
              <w:spacing w:line="256" w:lineRule="auto"/>
              <w:rPr>
                <w:del w:id="1074" w:author="VanHouten, John (J.A.)" w:date="2021-10-06T13:18:00Z"/>
                <w:rFonts w:cs="Arial"/>
              </w:rPr>
            </w:pPr>
            <w:del w:id="1075" w:author="VanHouten, John (J.A.)" w:date="2021-10-06T13:18: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37A99D89" w14:textId="77777777" w:rsidR="00274576" w:rsidDel="008C7BE3" w:rsidRDefault="00274576" w:rsidP="00274576">
            <w:pPr>
              <w:spacing w:line="256" w:lineRule="auto"/>
              <w:rPr>
                <w:del w:id="1076" w:author="VanHouten, John (J.A.)" w:date="2021-10-06T13:18:00Z"/>
                <w:rFonts w:cs="Arial"/>
              </w:rPr>
            </w:pPr>
            <w:del w:id="1077" w:author="VanHouten, John (J.A.)" w:date="2021-10-06T13:18:00Z">
              <w:r w:rsidDel="008C7BE3">
                <w:rPr>
                  <w:rFonts w:cs="Arial"/>
                </w:rPr>
                <w:delText>Mic8 = Enabled (reserved for now)</w:delText>
              </w:r>
            </w:del>
          </w:p>
        </w:tc>
      </w:tr>
      <w:tr w:rsidR="00274576" w:rsidDel="008C7BE3" w14:paraId="0F8D2746" w14:textId="77777777" w:rsidTr="00274576">
        <w:trPr>
          <w:jc w:val="center"/>
          <w:del w:id="1078"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78E289CF" w14:textId="77777777" w:rsidR="00274576" w:rsidDel="008C7BE3" w:rsidRDefault="00274576" w:rsidP="00274576">
            <w:pPr>
              <w:spacing w:line="256" w:lineRule="auto"/>
              <w:rPr>
                <w:del w:id="1079" w:author="VanHouten, John (J.A.)" w:date="2021-10-06T13:18:00Z"/>
                <w:rFonts w:cs="Arial"/>
              </w:rPr>
            </w:pPr>
            <w:del w:id="1080" w:author="VanHouten, John (J.A.)" w:date="2021-10-06T13:18:00Z">
              <w:r w:rsidDel="008C7BE3">
                <w:rPr>
                  <w:rFonts w:cs="Arial"/>
                </w:rPr>
                <w:delText>XXXX12</w:delText>
              </w:r>
            </w:del>
          </w:p>
        </w:tc>
        <w:tc>
          <w:tcPr>
            <w:tcW w:w="1302" w:type="dxa"/>
            <w:tcBorders>
              <w:top w:val="single" w:sz="4" w:space="0" w:color="auto"/>
              <w:left w:val="single" w:sz="4" w:space="0" w:color="auto"/>
              <w:bottom w:val="single" w:sz="4" w:space="0" w:color="auto"/>
              <w:right w:val="single" w:sz="4" w:space="0" w:color="auto"/>
            </w:tcBorders>
            <w:hideMark/>
          </w:tcPr>
          <w:p w14:paraId="25CDC383" w14:textId="77777777" w:rsidR="00274576" w:rsidDel="008C7BE3" w:rsidRDefault="00274576" w:rsidP="00274576">
            <w:pPr>
              <w:spacing w:line="256" w:lineRule="auto"/>
              <w:rPr>
                <w:del w:id="1081" w:author="VanHouten, John (J.A.)" w:date="2021-10-06T13:18:00Z"/>
                <w:rFonts w:cs="Arial"/>
              </w:rPr>
            </w:pPr>
            <w:del w:id="1082"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61D23A9A" w14:textId="77777777" w:rsidR="00274576" w:rsidDel="008C7BE3" w:rsidRDefault="00274576" w:rsidP="00274576">
            <w:pPr>
              <w:spacing w:line="256" w:lineRule="auto"/>
              <w:rPr>
                <w:del w:id="1083" w:author="VanHouten, John (J.A.)" w:date="2021-10-06T13:18:00Z"/>
                <w:rFonts w:cs="Arial"/>
              </w:rPr>
            </w:pPr>
            <w:del w:id="1084" w:author="VanHouten, John (J.A.)" w:date="2021-10-06T13:18:00Z">
              <w:r w:rsidDel="008C7BE3">
                <w:rPr>
                  <w:rFonts w:cs="Arial"/>
                </w:rPr>
                <w:delText>ACM detects a short to battery with Microphone 8.</w:delText>
              </w:r>
            </w:del>
          </w:p>
        </w:tc>
        <w:tc>
          <w:tcPr>
            <w:tcW w:w="2050" w:type="dxa"/>
            <w:tcBorders>
              <w:top w:val="single" w:sz="4" w:space="0" w:color="auto"/>
              <w:left w:val="single" w:sz="4" w:space="0" w:color="auto"/>
              <w:bottom w:val="single" w:sz="4" w:space="0" w:color="auto"/>
              <w:right w:val="single" w:sz="4" w:space="0" w:color="auto"/>
            </w:tcBorders>
            <w:hideMark/>
          </w:tcPr>
          <w:p w14:paraId="591F00C2" w14:textId="77777777" w:rsidR="00274576" w:rsidDel="008C7BE3" w:rsidRDefault="00274576" w:rsidP="00274576">
            <w:pPr>
              <w:spacing w:line="256" w:lineRule="auto"/>
              <w:rPr>
                <w:del w:id="1085" w:author="VanHouten, John (J.A.)" w:date="2021-10-06T13:18:00Z"/>
                <w:rFonts w:cs="Arial"/>
              </w:rPr>
            </w:pPr>
            <w:del w:id="1086" w:author="VanHouten, John (J.A.)" w:date="2021-10-06T13:18: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156CF203" w14:textId="77777777" w:rsidR="00274576" w:rsidDel="008C7BE3" w:rsidRDefault="00274576" w:rsidP="00274576">
            <w:pPr>
              <w:spacing w:line="256" w:lineRule="auto"/>
              <w:rPr>
                <w:del w:id="1087" w:author="VanHouten, John (J.A.)" w:date="2021-10-06T13:18:00Z"/>
                <w:rFonts w:cs="Arial"/>
              </w:rPr>
            </w:pPr>
            <w:del w:id="1088" w:author="VanHouten, John (J.A.)" w:date="2021-10-06T13:18:00Z">
              <w:r w:rsidDel="008C7BE3">
                <w:rPr>
                  <w:rFonts w:cs="Arial"/>
                </w:rPr>
                <w:delText>Mic8 = Enabled (reserved for now)</w:delText>
              </w:r>
            </w:del>
          </w:p>
        </w:tc>
      </w:tr>
      <w:tr w:rsidR="00274576" w:rsidDel="008C7BE3" w14:paraId="22F3E535" w14:textId="77777777" w:rsidTr="00274576">
        <w:trPr>
          <w:jc w:val="center"/>
          <w:del w:id="1089"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3528552A" w14:textId="77777777" w:rsidR="00274576" w:rsidDel="008C7BE3" w:rsidRDefault="00274576" w:rsidP="00274576">
            <w:pPr>
              <w:spacing w:line="256" w:lineRule="auto"/>
              <w:rPr>
                <w:del w:id="1090" w:author="VanHouten, John (J.A.)" w:date="2021-10-06T13:18:00Z"/>
                <w:rFonts w:cs="Arial"/>
              </w:rPr>
            </w:pPr>
            <w:del w:id="1091" w:author="VanHouten, John (J.A.)" w:date="2021-10-06T13:18:00Z">
              <w:r w:rsidDel="008C7BE3">
                <w:rPr>
                  <w:rFonts w:cs="Arial"/>
                </w:rPr>
                <w:delText>XXXX13</w:delText>
              </w:r>
            </w:del>
          </w:p>
        </w:tc>
        <w:tc>
          <w:tcPr>
            <w:tcW w:w="1302" w:type="dxa"/>
            <w:tcBorders>
              <w:top w:val="single" w:sz="4" w:space="0" w:color="auto"/>
              <w:left w:val="single" w:sz="4" w:space="0" w:color="auto"/>
              <w:bottom w:val="single" w:sz="4" w:space="0" w:color="auto"/>
              <w:right w:val="single" w:sz="4" w:space="0" w:color="auto"/>
            </w:tcBorders>
            <w:hideMark/>
          </w:tcPr>
          <w:p w14:paraId="6757F097" w14:textId="77777777" w:rsidR="00274576" w:rsidDel="008C7BE3" w:rsidRDefault="00274576" w:rsidP="00274576">
            <w:pPr>
              <w:spacing w:line="256" w:lineRule="auto"/>
              <w:rPr>
                <w:del w:id="1092" w:author="VanHouten, John (J.A.)" w:date="2021-10-06T13:18:00Z"/>
                <w:rFonts w:cs="Arial"/>
              </w:rPr>
            </w:pPr>
            <w:del w:id="1093" w:author="VanHouten, John (J.A.)" w:date="2021-10-06T13:18:00Z">
              <w:r w:rsidDel="008C7BE3">
                <w:rPr>
                  <w:rFonts w:cs="Arial"/>
                </w:rPr>
                <w:delText>Key in Run, ACC, or Delayed Acc.  Voltage is between 10 and 16 volts.</w:delText>
              </w:r>
            </w:del>
          </w:p>
        </w:tc>
        <w:tc>
          <w:tcPr>
            <w:tcW w:w="1976" w:type="dxa"/>
            <w:tcBorders>
              <w:top w:val="single" w:sz="4" w:space="0" w:color="auto"/>
              <w:left w:val="single" w:sz="4" w:space="0" w:color="auto"/>
              <w:bottom w:val="single" w:sz="4" w:space="0" w:color="auto"/>
              <w:right w:val="single" w:sz="4" w:space="0" w:color="auto"/>
            </w:tcBorders>
            <w:hideMark/>
          </w:tcPr>
          <w:p w14:paraId="33B5C3DF" w14:textId="77777777" w:rsidR="00274576" w:rsidDel="008C7BE3" w:rsidRDefault="00274576" w:rsidP="00274576">
            <w:pPr>
              <w:spacing w:line="256" w:lineRule="auto"/>
              <w:rPr>
                <w:del w:id="1094" w:author="VanHouten, John (J.A.)" w:date="2021-10-06T13:18:00Z"/>
                <w:rFonts w:cs="Arial"/>
              </w:rPr>
            </w:pPr>
            <w:del w:id="1095" w:author="VanHouten, John (J.A.)" w:date="2021-10-06T13:18:00Z">
              <w:r w:rsidDel="008C7BE3">
                <w:rPr>
                  <w:rFonts w:cs="Arial"/>
                </w:rPr>
                <w:delText>ACM detects an open with Microphone 8.</w:delText>
              </w:r>
            </w:del>
          </w:p>
        </w:tc>
        <w:tc>
          <w:tcPr>
            <w:tcW w:w="2050" w:type="dxa"/>
            <w:tcBorders>
              <w:top w:val="single" w:sz="4" w:space="0" w:color="auto"/>
              <w:left w:val="single" w:sz="4" w:space="0" w:color="auto"/>
              <w:bottom w:val="single" w:sz="4" w:space="0" w:color="auto"/>
              <w:right w:val="single" w:sz="4" w:space="0" w:color="auto"/>
            </w:tcBorders>
            <w:hideMark/>
          </w:tcPr>
          <w:p w14:paraId="5F2814E1" w14:textId="77777777" w:rsidR="00274576" w:rsidDel="008C7BE3" w:rsidRDefault="00274576" w:rsidP="00274576">
            <w:pPr>
              <w:spacing w:line="256" w:lineRule="auto"/>
              <w:rPr>
                <w:del w:id="1096" w:author="VanHouten, John (J.A.)" w:date="2021-10-06T13:18:00Z"/>
                <w:rFonts w:cs="Arial"/>
              </w:rPr>
            </w:pPr>
            <w:del w:id="1097" w:author="VanHouten, John (J.A.)" w:date="2021-10-06T13:18:00Z">
              <w:r w:rsidDel="008C7BE3">
                <w:rPr>
                  <w:rFonts w:cs="Arial"/>
                </w:rPr>
                <w:delText>Loss of ANC functionality.</w:delText>
              </w:r>
            </w:del>
          </w:p>
        </w:tc>
        <w:tc>
          <w:tcPr>
            <w:tcW w:w="2846" w:type="dxa"/>
            <w:tcBorders>
              <w:top w:val="single" w:sz="4" w:space="0" w:color="auto"/>
              <w:left w:val="single" w:sz="4" w:space="0" w:color="auto"/>
              <w:bottom w:val="single" w:sz="4" w:space="0" w:color="auto"/>
              <w:right w:val="single" w:sz="4" w:space="0" w:color="auto"/>
            </w:tcBorders>
            <w:hideMark/>
          </w:tcPr>
          <w:p w14:paraId="1FB5F7E6" w14:textId="77777777" w:rsidR="00274576" w:rsidDel="008C7BE3" w:rsidRDefault="00274576" w:rsidP="00274576">
            <w:pPr>
              <w:spacing w:line="256" w:lineRule="auto"/>
              <w:rPr>
                <w:del w:id="1098" w:author="VanHouten, John (J.A.)" w:date="2021-10-06T13:18:00Z"/>
                <w:rFonts w:cs="Arial"/>
              </w:rPr>
            </w:pPr>
            <w:del w:id="1099" w:author="VanHouten, John (J.A.)" w:date="2021-10-06T13:18:00Z">
              <w:r w:rsidDel="008C7BE3">
                <w:rPr>
                  <w:rFonts w:cs="Arial"/>
                </w:rPr>
                <w:delText>Mic8 = Enabled (reserved for now)</w:delText>
              </w:r>
            </w:del>
          </w:p>
        </w:tc>
      </w:tr>
      <w:tr w:rsidR="00274576" w14:paraId="173FB9C4" w14:textId="77777777" w:rsidTr="00274576">
        <w:trPr>
          <w:jc w:val="center"/>
          <w:ins w:id="1100" w:author="VanHouten, John (J.A.)" w:date="2021-10-06T13:27:00Z"/>
        </w:trPr>
        <w:tc>
          <w:tcPr>
            <w:tcW w:w="1402" w:type="dxa"/>
            <w:tcBorders>
              <w:top w:val="single" w:sz="4" w:space="0" w:color="auto"/>
              <w:left w:val="single" w:sz="4" w:space="0" w:color="auto"/>
              <w:bottom w:val="single" w:sz="4" w:space="0" w:color="auto"/>
              <w:right w:val="single" w:sz="4" w:space="0" w:color="auto"/>
            </w:tcBorders>
            <w:hideMark/>
          </w:tcPr>
          <w:p w14:paraId="01ACF401" w14:textId="77777777" w:rsidR="00274576" w:rsidRDefault="00274576" w:rsidP="00274576">
            <w:pPr>
              <w:spacing w:line="256" w:lineRule="auto"/>
              <w:rPr>
                <w:ins w:id="1101" w:author="VanHouten, John (J.A.)" w:date="2021-10-06T13:27:00Z"/>
                <w:rFonts w:cs="Arial"/>
              </w:rPr>
            </w:pPr>
            <w:ins w:id="1102" w:author="VanHouten, John (J.A.)" w:date="2021-10-06T13:27:00Z">
              <w:r>
                <w:rPr>
                  <w:rFonts w:cs="Arial"/>
                </w:rPr>
                <w:t>969201</w:t>
              </w:r>
            </w:ins>
          </w:p>
        </w:tc>
        <w:tc>
          <w:tcPr>
            <w:tcW w:w="1302" w:type="dxa"/>
            <w:tcBorders>
              <w:top w:val="single" w:sz="4" w:space="0" w:color="auto"/>
              <w:left w:val="single" w:sz="4" w:space="0" w:color="auto"/>
              <w:bottom w:val="single" w:sz="4" w:space="0" w:color="auto"/>
              <w:right w:val="single" w:sz="4" w:space="0" w:color="auto"/>
            </w:tcBorders>
            <w:hideMark/>
          </w:tcPr>
          <w:p w14:paraId="6319845B" w14:textId="77777777" w:rsidR="00274576" w:rsidRDefault="00274576" w:rsidP="00274576">
            <w:pPr>
              <w:spacing w:line="256" w:lineRule="auto"/>
              <w:rPr>
                <w:ins w:id="1103" w:author="VanHouten, John (J.A.)" w:date="2021-10-06T13:27:00Z"/>
                <w:rFonts w:cs="Arial"/>
              </w:rPr>
            </w:pPr>
            <w:ins w:id="1104" w:author="VanHouten, John (J.A.)" w:date="2021-10-06T13:27:00Z">
              <w:r>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64F78787" w14:textId="77777777" w:rsidR="00274576" w:rsidRDefault="00274576" w:rsidP="00274576">
            <w:pPr>
              <w:spacing w:line="256" w:lineRule="auto"/>
              <w:rPr>
                <w:ins w:id="1105" w:author="VanHouten, John (J.A.)" w:date="2021-10-06T13:27:00Z"/>
                <w:rFonts w:cs="Arial"/>
              </w:rPr>
            </w:pPr>
            <w:ins w:id="1106" w:author="VanHouten, John (J.A.)" w:date="2021-10-06T13:27:00Z">
              <w:r>
                <w:rPr>
                  <w:rFonts w:cs="Arial"/>
                </w:rPr>
                <w:t>ACM detects an error of shorted together with Microphone 6.</w:t>
              </w:r>
            </w:ins>
          </w:p>
        </w:tc>
        <w:tc>
          <w:tcPr>
            <w:tcW w:w="2050" w:type="dxa"/>
            <w:tcBorders>
              <w:top w:val="single" w:sz="4" w:space="0" w:color="auto"/>
              <w:left w:val="single" w:sz="4" w:space="0" w:color="auto"/>
              <w:bottom w:val="single" w:sz="4" w:space="0" w:color="auto"/>
              <w:right w:val="single" w:sz="4" w:space="0" w:color="auto"/>
            </w:tcBorders>
            <w:hideMark/>
          </w:tcPr>
          <w:p w14:paraId="0717292D" w14:textId="77777777" w:rsidR="00274576" w:rsidRDefault="00274576" w:rsidP="00274576">
            <w:pPr>
              <w:spacing w:line="256" w:lineRule="auto"/>
              <w:rPr>
                <w:ins w:id="1107" w:author="VanHouten, John (J.A.)" w:date="2021-10-06T13:27:00Z"/>
                <w:rFonts w:cs="Arial"/>
              </w:rPr>
            </w:pPr>
            <w:ins w:id="1108" w:author="VanHouten, John (J.A.)" w:date="2021-10-06T13:27:00Z">
              <w:r w:rsidRPr="00C23533">
                <w:rPr>
                  <w:rFonts w:cs="Arial"/>
                </w:rPr>
                <w:t xml:space="preserve">Loss of microphone </w:t>
              </w:r>
              <w:r>
                <w:rPr>
                  <w:rFonts w:cs="Arial"/>
                </w:rPr>
                <w:t>6</w:t>
              </w:r>
              <w:r w:rsidRPr="00C23533">
                <w:rPr>
                  <w:rFonts w:cs="Arial"/>
                </w:rPr>
                <w:t>.</w:t>
              </w:r>
            </w:ins>
          </w:p>
        </w:tc>
        <w:tc>
          <w:tcPr>
            <w:tcW w:w="2846" w:type="dxa"/>
            <w:tcBorders>
              <w:top w:val="single" w:sz="4" w:space="0" w:color="auto"/>
              <w:left w:val="single" w:sz="4" w:space="0" w:color="auto"/>
              <w:bottom w:val="single" w:sz="4" w:space="0" w:color="auto"/>
              <w:right w:val="single" w:sz="4" w:space="0" w:color="auto"/>
            </w:tcBorders>
            <w:hideMark/>
          </w:tcPr>
          <w:p w14:paraId="1E9362BD" w14:textId="77777777" w:rsidR="00274576" w:rsidRDefault="00274576" w:rsidP="00274576">
            <w:pPr>
              <w:spacing w:line="256" w:lineRule="auto"/>
              <w:rPr>
                <w:ins w:id="1109" w:author="VanHouten, John (J.A.)" w:date="2021-10-06T13:27:00Z"/>
                <w:rFonts w:cs="Arial"/>
              </w:rPr>
            </w:pPr>
            <w:ins w:id="1110" w:author="VanHouten, John (J.A.)" w:date="2021-10-06T13:27:00Z">
              <w:r>
                <w:rPr>
                  <w:rFonts w:cs="Arial"/>
                </w:rPr>
                <w:t>Mic6 = Enabled</w:t>
              </w:r>
            </w:ins>
          </w:p>
        </w:tc>
      </w:tr>
      <w:tr w:rsidR="00274576" w14:paraId="7C1F212F" w14:textId="77777777" w:rsidTr="00274576">
        <w:trPr>
          <w:jc w:val="center"/>
          <w:ins w:id="1111"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02C64429" w14:textId="77777777" w:rsidR="00274576" w:rsidRPr="008C7BE3" w:rsidRDefault="00274576">
            <w:pPr>
              <w:spacing w:line="254" w:lineRule="auto"/>
              <w:rPr>
                <w:ins w:id="1112" w:author="VanHouten, John (J.A.)" w:date="2021-10-06T13:18:00Z"/>
                <w:rFonts w:cs="Arial"/>
              </w:rPr>
            </w:pPr>
            <w:ins w:id="1113" w:author="VanHouten, John (J.A.)" w:date="2021-10-06T13:18:00Z">
              <w:r w:rsidRPr="008C7BE3">
                <w:rPr>
                  <w:rFonts w:cs="Arial"/>
                </w:rPr>
                <w:t>E40092</w:t>
              </w:r>
            </w:ins>
          </w:p>
        </w:tc>
        <w:tc>
          <w:tcPr>
            <w:tcW w:w="1302" w:type="dxa"/>
            <w:tcBorders>
              <w:top w:val="single" w:sz="4" w:space="0" w:color="auto"/>
              <w:left w:val="single" w:sz="4" w:space="0" w:color="auto"/>
              <w:bottom w:val="single" w:sz="4" w:space="0" w:color="auto"/>
              <w:right w:val="single" w:sz="4" w:space="0" w:color="auto"/>
            </w:tcBorders>
            <w:hideMark/>
          </w:tcPr>
          <w:p w14:paraId="0B3195F7" w14:textId="77777777" w:rsidR="00274576" w:rsidRPr="008C7BE3" w:rsidRDefault="00274576">
            <w:pPr>
              <w:spacing w:line="254" w:lineRule="auto"/>
              <w:rPr>
                <w:ins w:id="1114" w:author="VanHouten, John (J.A.)" w:date="2021-10-06T13:18:00Z"/>
                <w:rFonts w:cs="Arial"/>
              </w:rPr>
            </w:pPr>
            <w:ins w:id="1115" w:author="VanHouten, John (J.A.)" w:date="2021-10-06T13:18:00Z">
              <w:r w:rsidRPr="008C7BE3">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0852D9A3" w14:textId="77777777" w:rsidR="00274576" w:rsidRPr="008C7BE3" w:rsidRDefault="00274576" w:rsidP="00274576">
            <w:pPr>
              <w:spacing w:line="254" w:lineRule="auto"/>
              <w:rPr>
                <w:ins w:id="1116" w:author="VanHouten, John (J.A.)" w:date="2021-10-06T13:18:00Z"/>
                <w:rFonts w:cs="Arial"/>
              </w:rPr>
            </w:pPr>
            <w:ins w:id="1117" w:author="VanHouten, John (J.A.)" w:date="2021-10-06T13:18:00Z">
              <w:r w:rsidRPr="008C7BE3">
                <w:rPr>
                  <w:rFonts w:cs="Arial"/>
                </w:rPr>
                <w:t xml:space="preserve">If no Ethernet frames are received for greater than five seconds from Gateway </w:t>
              </w:r>
              <w:proofErr w:type="gramStart"/>
              <w:r w:rsidRPr="008C7BE3">
                <w:rPr>
                  <w:rFonts w:cs="Arial"/>
                </w:rPr>
                <w:t>Module</w:t>
              </w:r>
              <w:proofErr w:type="gramEnd"/>
              <w:r w:rsidRPr="008C7BE3">
                <w:rPr>
                  <w:rFonts w:cs="Arial"/>
                </w:rPr>
                <w:t xml:space="preserve"> then the Link Status register of the PHY is read.  If the Link Status indicates the link is down, then set the DTC.</w:t>
              </w:r>
            </w:ins>
          </w:p>
          <w:p w14:paraId="6D73EF76" w14:textId="77777777" w:rsidR="00274576" w:rsidRPr="008C7BE3" w:rsidRDefault="00274576">
            <w:pPr>
              <w:spacing w:line="254" w:lineRule="auto"/>
              <w:rPr>
                <w:ins w:id="1118" w:author="VanHouten, John (J.A.)" w:date="2021-10-06T13:18:00Z"/>
                <w:rFonts w:cs="Arial"/>
              </w:rPr>
            </w:pPr>
          </w:p>
        </w:tc>
        <w:tc>
          <w:tcPr>
            <w:tcW w:w="2050" w:type="dxa"/>
            <w:tcBorders>
              <w:top w:val="single" w:sz="4" w:space="0" w:color="auto"/>
              <w:left w:val="single" w:sz="4" w:space="0" w:color="auto"/>
              <w:bottom w:val="single" w:sz="4" w:space="0" w:color="auto"/>
              <w:right w:val="single" w:sz="4" w:space="0" w:color="auto"/>
            </w:tcBorders>
            <w:hideMark/>
          </w:tcPr>
          <w:p w14:paraId="13B667BA" w14:textId="77777777" w:rsidR="00274576" w:rsidRPr="008C7BE3" w:rsidRDefault="00274576">
            <w:pPr>
              <w:spacing w:line="254" w:lineRule="auto"/>
              <w:rPr>
                <w:ins w:id="1119" w:author="VanHouten, John (J.A.)" w:date="2021-10-06T13:18:00Z"/>
                <w:rFonts w:cs="Arial"/>
              </w:rPr>
            </w:pPr>
            <w:ins w:id="1120" w:author="VanHouten, John (J.A.)" w:date="2021-10-06T13:18:00Z">
              <w:r w:rsidRPr="008C7BE3">
                <w:rPr>
                  <w:rFonts w:cs="Arial"/>
                </w:rPr>
                <w:t>ECG functions may not work.</w:t>
              </w:r>
            </w:ins>
          </w:p>
        </w:tc>
        <w:tc>
          <w:tcPr>
            <w:tcW w:w="2846" w:type="dxa"/>
            <w:tcBorders>
              <w:top w:val="single" w:sz="4" w:space="0" w:color="auto"/>
              <w:left w:val="single" w:sz="4" w:space="0" w:color="auto"/>
              <w:bottom w:val="single" w:sz="4" w:space="0" w:color="auto"/>
              <w:right w:val="single" w:sz="4" w:space="0" w:color="auto"/>
            </w:tcBorders>
            <w:hideMark/>
          </w:tcPr>
          <w:p w14:paraId="57B5FFB1" w14:textId="77777777" w:rsidR="00274576" w:rsidRPr="008C7BE3" w:rsidRDefault="00274576">
            <w:pPr>
              <w:spacing w:line="254" w:lineRule="auto"/>
              <w:rPr>
                <w:ins w:id="1121" w:author="VanHouten, John (J.A.)" w:date="2021-10-06T13:18:00Z"/>
                <w:rFonts w:cs="Arial"/>
              </w:rPr>
            </w:pPr>
            <w:ins w:id="1122" w:author="VanHouten, John (J.A.)" w:date="2021-10-06T13:18:00Z">
              <w:r w:rsidRPr="008C7BE3">
                <w:rPr>
                  <w:rFonts w:cs="Arial"/>
                </w:rPr>
                <w:t>Ethernet = Enabled</w:t>
              </w:r>
            </w:ins>
          </w:p>
        </w:tc>
      </w:tr>
      <w:tr w:rsidR="00274576" w14:paraId="50DCD22A" w14:textId="77777777" w:rsidTr="00274576">
        <w:trPr>
          <w:jc w:val="center"/>
          <w:ins w:id="1123" w:author="VanHouten, John (J.A.)" w:date="2021-10-06T13:18:00Z"/>
        </w:trPr>
        <w:tc>
          <w:tcPr>
            <w:tcW w:w="1402" w:type="dxa"/>
            <w:tcBorders>
              <w:top w:val="single" w:sz="4" w:space="0" w:color="auto"/>
              <w:left w:val="single" w:sz="4" w:space="0" w:color="auto"/>
              <w:bottom w:val="single" w:sz="4" w:space="0" w:color="auto"/>
              <w:right w:val="single" w:sz="4" w:space="0" w:color="auto"/>
            </w:tcBorders>
            <w:hideMark/>
          </w:tcPr>
          <w:p w14:paraId="5148F9E4" w14:textId="77777777" w:rsidR="00274576" w:rsidRPr="008C7BE3" w:rsidRDefault="00274576">
            <w:pPr>
              <w:spacing w:line="254" w:lineRule="auto"/>
              <w:rPr>
                <w:ins w:id="1124" w:author="VanHouten, John (J.A.)" w:date="2021-10-06T13:18:00Z"/>
                <w:rFonts w:cs="Arial"/>
              </w:rPr>
            </w:pPr>
            <w:ins w:id="1125" w:author="VanHouten, John (J.A.)" w:date="2021-10-06T13:18:00Z">
              <w:r w:rsidRPr="008C7BE3">
                <w:rPr>
                  <w:rFonts w:cs="Arial"/>
                </w:rPr>
                <w:lastRenderedPageBreak/>
                <w:t>E40081</w:t>
              </w:r>
            </w:ins>
          </w:p>
        </w:tc>
        <w:tc>
          <w:tcPr>
            <w:tcW w:w="1302" w:type="dxa"/>
            <w:tcBorders>
              <w:top w:val="single" w:sz="4" w:space="0" w:color="auto"/>
              <w:left w:val="single" w:sz="4" w:space="0" w:color="auto"/>
              <w:bottom w:val="single" w:sz="4" w:space="0" w:color="auto"/>
              <w:right w:val="single" w:sz="4" w:space="0" w:color="auto"/>
            </w:tcBorders>
            <w:hideMark/>
          </w:tcPr>
          <w:p w14:paraId="77A7765E" w14:textId="77777777" w:rsidR="00274576" w:rsidRPr="008C7BE3" w:rsidRDefault="00274576">
            <w:pPr>
              <w:spacing w:line="254" w:lineRule="auto"/>
              <w:rPr>
                <w:ins w:id="1126" w:author="VanHouten, John (J.A.)" w:date="2021-10-06T13:18:00Z"/>
                <w:rFonts w:cs="Arial"/>
              </w:rPr>
            </w:pPr>
            <w:ins w:id="1127" w:author="VanHouten, John (J.A.)" w:date="2021-10-06T13:18:00Z">
              <w:r w:rsidRPr="008C7BE3">
                <w:rPr>
                  <w:rFonts w:cs="Arial"/>
                </w:rPr>
                <w:t>Key in Run, ACC, or Delayed Acc.  Voltage is between 10 and 16 volts.</w:t>
              </w:r>
            </w:ins>
          </w:p>
        </w:tc>
        <w:tc>
          <w:tcPr>
            <w:tcW w:w="1976" w:type="dxa"/>
            <w:tcBorders>
              <w:top w:val="single" w:sz="4" w:space="0" w:color="auto"/>
              <w:left w:val="single" w:sz="4" w:space="0" w:color="auto"/>
              <w:bottom w:val="single" w:sz="4" w:space="0" w:color="auto"/>
              <w:right w:val="single" w:sz="4" w:space="0" w:color="auto"/>
            </w:tcBorders>
            <w:hideMark/>
          </w:tcPr>
          <w:p w14:paraId="6E74EC7B" w14:textId="77777777" w:rsidR="00274576" w:rsidRPr="008C7BE3" w:rsidRDefault="00274576" w:rsidP="00274576">
            <w:pPr>
              <w:spacing w:line="254" w:lineRule="auto"/>
              <w:rPr>
                <w:ins w:id="1128" w:author="VanHouten, John (J.A.)" w:date="2021-10-06T13:18:00Z"/>
                <w:rFonts w:cs="Arial"/>
              </w:rPr>
            </w:pPr>
            <w:ins w:id="1129" w:author="VanHouten, John (J.A.)" w:date="2021-10-06T13:18:00Z">
              <w:r w:rsidRPr="008C7BE3">
                <w:rPr>
                  <w:rFonts w:cs="Arial"/>
                </w:rPr>
                <w:t xml:space="preserve">If 50% of the MAC frames received during a 5 second period have invalid CRC from the Gateway </w:t>
              </w:r>
              <w:proofErr w:type="gramStart"/>
              <w:r w:rsidRPr="008C7BE3">
                <w:rPr>
                  <w:rFonts w:cs="Arial"/>
                </w:rPr>
                <w:t>Module</w:t>
              </w:r>
              <w:proofErr w:type="gramEnd"/>
              <w:r w:rsidRPr="008C7BE3">
                <w:rPr>
                  <w:rFonts w:cs="Arial"/>
                </w:rPr>
                <w:t xml:space="preserve"> then set the DTC.</w:t>
              </w:r>
            </w:ins>
          </w:p>
          <w:p w14:paraId="16A12019" w14:textId="77777777" w:rsidR="00274576" w:rsidRPr="008C7BE3" w:rsidRDefault="00274576" w:rsidP="00274576">
            <w:pPr>
              <w:spacing w:line="254" w:lineRule="auto"/>
              <w:rPr>
                <w:ins w:id="1130" w:author="VanHouten, John (J.A.)" w:date="2021-10-06T13:18:00Z"/>
                <w:rFonts w:cs="Arial"/>
              </w:rPr>
            </w:pPr>
            <w:ins w:id="1131" w:author="VanHouten, John (J.A.)" w:date="2021-10-06T13:18:00Z">
              <w:r w:rsidRPr="008C7BE3">
                <w:rPr>
                  <w:rFonts w:cs="Arial"/>
                </w:rPr>
                <w:t>(CCPU)</w:t>
              </w:r>
            </w:ins>
          </w:p>
          <w:p w14:paraId="3E592AD6" w14:textId="77777777" w:rsidR="00274576" w:rsidRPr="008C7BE3" w:rsidRDefault="00274576">
            <w:pPr>
              <w:spacing w:line="254" w:lineRule="auto"/>
              <w:rPr>
                <w:ins w:id="1132" w:author="VanHouten, John (J.A.)" w:date="2021-10-06T13:18:00Z"/>
                <w:rFonts w:cs="Arial"/>
              </w:rPr>
            </w:pPr>
          </w:p>
        </w:tc>
        <w:tc>
          <w:tcPr>
            <w:tcW w:w="2050" w:type="dxa"/>
            <w:tcBorders>
              <w:top w:val="single" w:sz="4" w:space="0" w:color="auto"/>
              <w:left w:val="single" w:sz="4" w:space="0" w:color="auto"/>
              <w:bottom w:val="single" w:sz="4" w:space="0" w:color="auto"/>
              <w:right w:val="single" w:sz="4" w:space="0" w:color="auto"/>
            </w:tcBorders>
            <w:hideMark/>
          </w:tcPr>
          <w:p w14:paraId="7DCD1FB7" w14:textId="77777777" w:rsidR="00274576" w:rsidRPr="008C7BE3" w:rsidRDefault="00274576">
            <w:pPr>
              <w:spacing w:line="254" w:lineRule="auto"/>
              <w:rPr>
                <w:ins w:id="1133" w:author="VanHouten, John (J.A.)" w:date="2021-10-06T13:18:00Z"/>
                <w:rFonts w:cs="Arial"/>
              </w:rPr>
            </w:pPr>
            <w:ins w:id="1134" w:author="VanHouten, John (J.A.)" w:date="2021-10-06T13:18:00Z">
              <w:r w:rsidRPr="008C7BE3">
                <w:rPr>
                  <w:rFonts w:cs="Arial"/>
                </w:rPr>
                <w:t>ECG functions may not work.</w:t>
              </w:r>
            </w:ins>
          </w:p>
        </w:tc>
        <w:tc>
          <w:tcPr>
            <w:tcW w:w="2846" w:type="dxa"/>
            <w:tcBorders>
              <w:top w:val="single" w:sz="4" w:space="0" w:color="auto"/>
              <w:left w:val="single" w:sz="4" w:space="0" w:color="auto"/>
              <w:bottom w:val="single" w:sz="4" w:space="0" w:color="auto"/>
              <w:right w:val="single" w:sz="4" w:space="0" w:color="auto"/>
            </w:tcBorders>
            <w:hideMark/>
          </w:tcPr>
          <w:p w14:paraId="4146B6BA" w14:textId="77777777" w:rsidR="00274576" w:rsidRPr="008C7BE3" w:rsidRDefault="00274576">
            <w:pPr>
              <w:spacing w:line="254" w:lineRule="auto"/>
              <w:rPr>
                <w:ins w:id="1135" w:author="VanHouten, John (J.A.)" w:date="2021-10-06T13:18:00Z"/>
                <w:rFonts w:cs="Arial"/>
              </w:rPr>
            </w:pPr>
            <w:ins w:id="1136" w:author="VanHouten, John (J.A.)" w:date="2021-10-06T13:18:00Z">
              <w:r w:rsidRPr="008C7BE3">
                <w:rPr>
                  <w:rFonts w:cs="Arial"/>
                </w:rPr>
                <w:t>Ethernet = Enabled</w:t>
              </w:r>
            </w:ins>
          </w:p>
        </w:tc>
      </w:tr>
    </w:tbl>
    <w:p w14:paraId="427771DF" w14:textId="77777777" w:rsidR="00274576" w:rsidRDefault="00274576" w:rsidP="00274576"/>
    <w:p w14:paraId="03748A76" w14:textId="3237CD49" w:rsidR="00274576" w:rsidRDefault="00274576" w:rsidP="00E03423">
      <w:pPr>
        <w:pStyle w:val="Heading3"/>
        <w:rPr>
          <w:ins w:id="1137" w:author="VanHouten, John (J.A.)" w:date="2021-10-06T13:30:00Z"/>
        </w:rPr>
      </w:pPr>
      <w:r w:rsidRPr="00B9479B">
        <w:t>SWR-REQ-412678/A-PAC Missing Message DTCs</w:t>
      </w:r>
    </w:p>
    <w:p w14:paraId="28F086BE" w14:textId="77777777" w:rsidR="00274576" w:rsidRDefault="00274576" w:rsidP="00274576">
      <w:pPr>
        <w:rPr>
          <w:ins w:id="1138" w:author="VanHouten, John (J.A.)" w:date="2021-10-06T13:30:00Z"/>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139" w:author="VanHouten, John (J.A.)" w:date="2021-10-06T13:30:00Z">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282"/>
        <w:gridCol w:w="1447"/>
        <w:gridCol w:w="2177"/>
        <w:gridCol w:w="1716"/>
        <w:gridCol w:w="2954"/>
        <w:tblGridChange w:id="1140">
          <w:tblGrid>
            <w:gridCol w:w="1282"/>
            <w:gridCol w:w="1447"/>
            <w:gridCol w:w="2177"/>
            <w:gridCol w:w="1716"/>
            <w:gridCol w:w="2954"/>
          </w:tblGrid>
        </w:tblGridChange>
      </w:tblGrid>
      <w:tr w:rsidR="00274576" w14:paraId="5B2779C8" w14:textId="77777777" w:rsidTr="00274576">
        <w:trPr>
          <w:tblHeader/>
          <w:jc w:val="center"/>
          <w:ins w:id="1141" w:author="VanHouten, John (J.A.)" w:date="2021-10-06T13:30:00Z"/>
          <w:trPrChange w:id="1142" w:author="VanHouten, John (J.A.)" w:date="2021-10-06T13:30:00Z">
            <w:trPr>
              <w:jc w:val="center"/>
            </w:trPr>
          </w:trPrChange>
        </w:trPr>
        <w:tc>
          <w:tcPr>
            <w:tcW w:w="1282" w:type="dxa"/>
            <w:tcBorders>
              <w:top w:val="single" w:sz="4" w:space="0" w:color="auto"/>
              <w:left w:val="single" w:sz="4" w:space="0" w:color="auto"/>
              <w:bottom w:val="single" w:sz="4" w:space="0" w:color="auto"/>
              <w:right w:val="single" w:sz="4" w:space="0" w:color="auto"/>
            </w:tcBorders>
            <w:hideMark/>
            <w:tcPrChange w:id="1143" w:author="VanHouten, John (J.A.)" w:date="2021-10-06T13:30:00Z">
              <w:tcPr>
                <w:tcW w:w="1282" w:type="dxa"/>
                <w:tcBorders>
                  <w:top w:val="single" w:sz="4" w:space="0" w:color="auto"/>
                  <w:left w:val="single" w:sz="4" w:space="0" w:color="auto"/>
                  <w:bottom w:val="single" w:sz="4" w:space="0" w:color="auto"/>
                  <w:right w:val="single" w:sz="4" w:space="0" w:color="auto"/>
                </w:tcBorders>
                <w:hideMark/>
              </w:tcPr>
            </w:tcPrChange>
          </w:tcPr>
          <w:p w14:paraId="2E6DF181" w14:textId="77777777" w:rsidR="00274576" w:rsidRDefault="00274576">
            <w:pPr>
              <w:spacing w:line="256" w:lineRule="auto"/>
              <w:rPr>
                <w:ins w:id="1144" w:author="VanHouten, John (J.A.)" w:date="2021-10-06T13:30:00Z"/>
                <w:rFonts w:cs="Arial"/>
                <w:b/>
              </w:rPr>
            </w:pPr>
            <w:ins w:id="1145" w:author="VanHouten, John (J.A.)" w:date="2021-10-06T13:30:00Z">
              <w:r>
                <w:rPr>
                  <w:rFonts w:cs="Arial"/>
                  <w:b/>
                </w:rPr>
                <w:t>DTC</w:t>
              </w:r>
            </w:ins>
          </w:p>
        </w:tc>
        <w:tc>
          <w:tcPr>
            <w:tcW w:w="1447" w:type="dxa"/>
            <w:tcBorders>
              <w:top w:val="single" w:sz="4" w:space="0" w:color="auto"/>
              <w:left w:val="single" w:sz="4" w:space="0" w:color="auto"/>
              <w:bottom w:val="single" w:sz="4" w:space="0" w:color="auto"/>
              <w:right w:val="single" w:sz="4" w:space="0" w:color="auto"/>
            </w:tcBorders>
            <w:hideMark/>
            <w:tcPrChange w:id="1146" w:author="VanHouten, John (J.A.)" w:date="2021-10-06T13:30:00Z">
              <w:tcPr>
                <w:tcW w:w="1447" w:type="dxa"/>
                <w:tcBorders>
                  <w:top w:val="single" w:sz="4" w:space="0" w:color="auto"/>
                  <w:left w:val="single" w:sz="4" w:space="0" w:color="auto"/>
                  <w:bottom w:val="single" w:sz="4" w:space="0" w:color="auto"/>
                  <w:right w:val="single" w:sz="4" w:space="0" w:color="auto"/>
                </w:tcBorders>
                <w:hideMark/>
              </w:tcPr>
            </w:tcPrChange>
          </w:tcPr>
          <w:p w14:paraId="4AD6AA78" w14:textId="77777777" w:rsidR="00274576" w:rsidRDefault="00274576">
            <w:pPr>
              <w:spacing w:line="256" w:lineRule="auto"/>
              <w:rPr>
                <w:ins w:id="1147" w:author="VanHouten, John (J.A.)" w:date="2021-10-06T13:30:00Z"/>
                <w:rFonts w:cs="Arial"/>
                <w:b/>
              </w:rPr>
            </w:pPr>
            <w:ins w:id="1148" w:author="VanHouten, John (J.A.)" w:date="2021-10-06T13:30:00Z">
              <w:r>
                <w:rPr>
                  <w:rFonts w:cs="Arial"/>
                  <w:b/>
                </w:rPr>
                <w:t>Condition</w:t>
              </w:r>
            </w:ins>
          </w:p>
        </w:tc>
        <w:tc>
          <w:tcPr>
            <w:tcW w:w="2177" w:type="dxa"/>
            <w:tcBorders>
              <w:top w:val="single" w:sz="4" w:space="0" w:color="auto"/>
              <w:left w:val="single" w:sz="4" w:space="0" w:color="auto"/>
              <w:bottom w:val="single" w:sz="4" w:space="0" w:color="auto"/>
              <w:right w:val="single" w:sz="4" w:space="0" w:color="auto"/>
            </w:tcBorders>
            <w:hideMark/>
            <w:tcPrChange w:id="1149" w:author="VanHouten, John (J.A.)" w:date="2021-10-06T13:30:00Z">
              <w:tcPr>
                <w:tcW w:w="2177" w:type="dxa"/>
                <w:tcBorders>
                  <w:top w:val="single" w:sz="4" w:space="0" w:color="auto"/>
                  <w:left w:val="single" w:sz="4" w:space="0" w:color="auto"/>
                  <w:bottom w:val="single" w:sz="4" w:space="0" w:color="auto"/>
                  <w:right w:val="single" w:sz="4" w:space="0" w:color="auto"/>
                </w:tcBorders>
                <w:hideMark/>
              </w:tcPr>
            </w:tcPrChange>
          </w:tcPr>
          <w:p w14:paraId="285697CF" w14:textId="77777777" w:rsidR="00274576" w:rsidRDefault="00274576">
            <w:pPr>
              <w:spacing w:line="256" w:lineRule="auto"/>
              <w:rPr>
                <w:ins w:id="1150" w:author="VanHouten, John (J.A.)" w:date="2021-10-06T13:30:00Z"/>
                <w:rFonts w:cs="Arial"/>
                <w:b/>
              </w:rPr>
            </w:pPr>
            <w:ins w:id="1151" w:author="VanHouten, John (J.A.)" w:date="2021-10-06T13:30:00Z">
              <w:r>
                <w:rPr>
                  <w:rFonts w:cs="Arial"/>
                  <w:b/>
                </w:rPr>
                <w:t>DTC Trigger</w:t>
              </w:r>
            </w:ins>
          </w:p>
        </w:tc>
        <w:tc>
          <w:tcPr>
            <w:tcW w:w="1716" w:type="dxa"/>
            <w:tcBorders>
              <w:top w:val="single" w:sz="4" w:space="0" w:color="auto"/>
              <w:left w:val="single" w:sz="4" w:space="0" w:color="auto"/>
              <w:bottom w:val="single" w:sz="4" w:space="0" w:color="auto"/>
              <w:right w:val="single" w:sz="4" w:space="0" w:color="auto"/>
            </w:tcBorders>
            <w:hideMark/>
            <w:tcPrChange w:id="1152" w:author="VanHouten, John (J.A.)" w:date="2021-10-06T13:30:00Z">
              <w:tcPr>
                <w:tcW w:w="1716" w:type="dxa"/>
                <w:tcBorders>
                  <w:top w:val="single" w:sz="4" w:space="0" w:color="auto"/>
                  <w:left w:val="single" w:sz="4" w:space="0" w:color="auto"/>
                  <w:bottom w:val="single" w:sz="4" w:space="0" w:color="auto"/>
                  <w:right w:val="single" w:sz="4" w:space="0" w:color="auto"/>
                </w:tcBorders>
                <w:hideMark/>
              </w:tcPr>
            </w:tcPrChange>
          </w:tcPr>
          <w:p w14:paraId="1D0AAE5A" w14:textId="77777777" w:rsidR="00274576" w:rsidRDefault="00274576">
            <w:pPr>
              <w:spacing w:line="256" w:lineRule="auto"/>
              <w:rPr>
                <w:ins w:id="1153" w:author="VanHouten, John (J.A.)" w:date="2021-10-06T13:30:00Z"/>
                <w:rFonts w:cs="Arial"/>
                <w:b/>
              </w:rPr>
            </w:pPr>
            <w:ins w:id="1154" w:author="VanHouten, John (J.A.)" w:date="2021-10-06T13:30:00Z">
              <w:r>
                <w:rPr>
                  <w:rFonts w:cs="Arial"/>
                  <w:b/>
                </w:rPr>
                <w:t>Fault Action</w:t>
              </w:r>
            </w:ins>
          </w:p>
        </w:tc>
        <w:tc>
          <w:tcPr>
            <w:tcW w:w="2954" w:type="dxa"/>
            <w:tcBorders>
              <w:top w:val="single" w:sz="4" w:space="0" w:color="auto"/>
              <w:left w:val="single" w:sz="4" w:space="0" w:color="auto"/>
              <w:bottom w:val="single" w:sz="4" w:space="0" w:color="auto"/>
              <w:right w:val="single" w:sz="4" w:space="0" w:color="auto"/>
            </w:tcBorders>
            <w:hideMark/>
            <w:tcPrChange w:id="1155" w:author="VanHouten, John (J.A.)" w:date="2021-10-06T13:30:00Z">
              <w:tcPr>
                <w:tcW w:w="2954" w:type="dxa"/>
                <w:tcBorders>
                  <w:top w:val="single" w:sz="4" w:space="0" w:color="auto"/>
                  <w:left w:val="single" w:sz="4" w:space="0" w:color="auto"/>
                  <w:bottom w:val="single" w:sz="4" w:space="0" w:color="auto"/>
                  <w:right w:val="single" w:sz="4" w:space="0" w:color="auto"/>
                </w:tcBorders>
                <w:hideMark/>
              </w:tcPr>
            </w:tcPrChange>
          </w:tcPr>
          <w:p w14:paraId="3DCF777B" w14:textId="77777777" w:rsidR="00274576" w:rsidRDefault="00274576">
            <w:pPr>
              <w:spacing w:line="256" w:lineRule="auto"/>
              <w:rPr>
                <w:ins w:id="1156" w:author="VanHouten, John (J.A.)" w:date="2021-10-06T13:30:00Z"/>
                <w:rFonts w:cs="Arial"/>
                <w:b/>
              </w:rPr>
            </w:pPr>
            <w:ins w:id="1157" w:author="VanHouten, John (J.A.)" w:date="2021-10-06T13:30:00Z">
              <w:r>
                <w:rPr>
                  <w:rFonts w:cs="Arial"/>
                  <w:b/>
                </w:rPr>
                <w:t>Configuration Associated</w:t>
              </w:r>
            </w:ins>
          </w:p>
        </w:tc>
      </w:tr>
      <w:tr w:rsidR="00274576" w14:paraId="49A30C1F" w14:textId="77777777" w:rsidTr="00274576">
        <w:trPr>
          <w:jc w:val="center"/>
          <w:ins w:id="1158"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1477CE2B" w14:textId="77777777" w:rsidR="00274576" w:rsidRDefault="00274576">
            <w:pPr>
              <w:spacing w:line="256" w:lineRule="auto"/>
              <w:rPr>
                <w:ins w:id="1159" w:author="VanHouten, John (J.A.)" w:date="2021-10-06T13:30:00Z"/>
                <w:rFonts w:cs="Arial"/>
              </w:rPr>
            </w:pPr>
            <w:ins w:id="1160" w:author="VanHouten, John (J.A.)" w:date="2021-10-06T13:30:00Z">
              <w:r>
                <w:rPr>
                  <w:rFonts w:cs="Arial"/>
                </w:rPr>
                <w:t>C10000</w:t>
              </w:r>
            </w:ins>
          </w:p>
        </w:tc>
        <w:tc>
          <w:tcPr>
            <w:tcW w:w="1447" w:type="dxa"/>
            <w:tcBorders>
              <w:top w:val="single" w:sz="4" w:space="0" w:color="auto"/>
              <w:left w:val="single" w:sz="4" w:space="0" w:color="auto"/>
              <w:bottom w:val="single" w:sz="4" w:space="0" w:color="auto"/>
              <w:right w:val="single" w:sz="4" w:space="0" w:color="auto"/>
            </w:tcBorders>
            <w:hideMark/>
          </w:tcPr>
          <w:p w14:paraId="532CF94C" w14:textId="77777777" w:rsidR="00274576" w:rsidRDefault="00274576">
            <w:pPr>
              <w:spacing w:line="256" w:lineRule="auto"/>
              <w:rPr>
                <w:ins w:id="1161" w:author="VanHouten, John (J.A.)" w:date="2021-10-06T13:30:00Z"/>
                <w:rFonts w:cs="Arial"/>
              </w:rPr>
            </w:pPr>
            <w:ins w:id="1162" w:author="VanHouten, John (J.A.)" w:date="2021-10-06T13:30:00Z">
              <w:r>
                <w:rPr>
                  <w:rFonts w:cs="Arial"/>
                </w:rPr>
                <w:t>Last known Key in RUN.  Voltage is between 10 and 16 volts.  Last Known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7F64C2DB" w14:textId="77777777" w:rsidR="00274576" w:rsidRDefault="00274576">
            <w:pPr>
              <w:spacing w:line="256" w:lineRule="auto"/>
              <w:rPr>
                <w:ins w:id="1163" w:author="VanHouten, John (J.A.)" w:date="2021-10-06T13:30:00Z"/>
                <w:rFonts w:cs="Arial"/>
              </w:rPr>
            </w:pPr>
            <w:ins w:id="1164" w:author="VanHouten, John (J.A.)" w:date="2021-10-06T13:30:00Z">
              <w:r>
                <w:rPr>
                  <w:rFonts w:cs="Arial"/>
                </w:rPr>
                <w:t>Set when 0x167 is missing for more than five (5) seconds.</w:t>
              </w:r>
            </w:ins>
          </w:p>
        </w:tc>
        <w:tc>
          <w:tcPr>
            <w:tcW w:w="1716" w:type="dxa"/>
            <w:tcBorders>
              <w:top w:val="single" w:sz="4" w:space="0" w:color="auto"/>
              <w:left w:val="single" w:sz="4" w:space="0" w:color="auto"/>
              <w:bottom w:val="single" w:sz="4" w:space="0" w:color="auto"/>
              <w:right w:val="single" w:sz="4" w:space="0" w:color="auto"/>
            </w:tcBorders>
            <w:hideMark/>
          </w:tcPr>
          <w:p w14:paraId="57943B20" w14:textId="77777777" w:rsidR="00274576" w:rsidRDefault="00274576">
            <w:pPr>
              <w:spacing w:line="256" w:lineRule="auto"/>
              <w:rPr>
                <w:ins w:id="1165" w:author="VanHouten, John (J.A.)" w:date="2021-10-06T13:30:00Z"/>
                <w:rFonts w:cs="Arial"/>
              </w:rPr>
            </w:pPr>
            <w:ins w:id="1166" w:author="VanHouten, John (J.A.)" w:date="2021-10-06T13:30:00Z">
              <w:r>
                <w:rPr>
                  <w:rFonts w:cs="Arial"/>
                </w:rPr>
                <w:t>Radio will stop logging DTCs.</w:t>
              </w:r>
            </w:ins>
          </w:p>
        </w:tc>
        <w:tc>
          <w:tcPr>
            <w:tcW w:w="2954" w:type="dxa"/>
            <w:tcBorders>
              <w:top w:val="single" w:sz="4" w:space="0" w:color="auto"/>
              <w:left w:val="single" w:sz="4" w:space="0" w:color="auto"/>
              <w:bottom w:val="single" w:sz="4" w:space="0" w:color="auto"/>
              <w:right w:val="single" w:sz="4" w:space="0" w:color="auto"/>
            </w:tcBorders>
            <w:hideMark/>
          </w:tcPr>
          <w:p w14:paraId="6CAD264B" w14:textId="77777777" w:rsidR="00274576" w:rsidRDefault="00274576">
            <w:pPr>
              <w:spacing w:line="256" w:lineRule="auto"/>
              <w:rPr>
                <w:ins w:id="1167" w:author="VanHouten, John (J.A.)" w:date="2021-10-06T13:30:00Z"/>
                <w:rFonts w:cs="Arial"/>
              </w:rPr>
            </w:pPr>
            <w:ins w:id="1168" w:author="VanHouten, John (J.A.)" w:date="2021-10-06T13:30:00Z">
              <w:r>
                <w:rPr>
                  <w:rFonts w:cs="Arial"/>
                </w:rPr>
                <w:t>N/A</w:t>
              </w:r>
            </w:ins>
          </w:p>
        </w:tc>
      </w:tr>
      <w:tr w:rsidR="00274576" w14:paraId="25B92024" w14:textId="77777777" w:rsidTr="00274576">
        <w:trPr>
          <w:jc w:val="center"/>
          <w:ins w:id="1169"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0F14EB4A" w14:textId="77777777" w:rsidR="00274576" w:rsidRDefault="00274576">
            <w:pPr>
              <w:spacing w:line="256" w:lineRule="auto"/>
              <w:rPr>
                <w:ins w:id="1170" w:author="VanHouten, John (J.A.)" w:date="2021-10-06T13:30:00Z"/>
                <w:rFonts w:cs="Arial"/>
              </w:rPr>
            </w:pPr>
            <w:ins w:id="1171" w:author="VanHouten, John (J.A.)" w:date="2021-10-06T13:30:00Z">
              <w:r>
                <w:rPr>
                  <w:rFonts w:cs="Arial"/>
                </w:rPr>
                <w:t>C14000</w:t>
              </w:r>
            </w:ins>
          </w:p>
        </w:tc>
        <w:tc>
          <w:tcPr>
            <w:tcW w:w="1447" w:type="dxa"/>
            <w:tcBorders>
              <w:top w:val="single" w:sz="4" w:space="0" w:color="auto"/>
              <w:left w:val="single" w:sz="4" w:space="0" w:color="auto"/>
              <w:bottom w:val="single" w:sz="4" w:space="0" w:color="auto"/>
              <w:right w:val="single" w:sz="4" w:space="0" w:color="auto"/>
            </w:tcBorders>
            <w:hideMark/>
          </w:tcPr>
          <w:p w14:paraId="30932A2F" w14:textId="77777777" w:rsidR="00274576" w:rsidRDefault="00274576">
            <w:pPr>
              <w:spacing w:line="256" w:lineRule="auto"/>
              <w:rPr>
                <w:ins w:id="1172" w:author="VanHouten, John (J.A.)" w:date="2021-10-06T13:30:00Z"/>
                <w:rFonts w:cs="Arial"/>
              </w:rPr>
            </w:pPr>
            <w:ins w:id="1173" w:author="VanHouten, John (J.A.)" w:date="2021-10-06T13:30:00Z">
              <w:r>
                <w:rPr>
                  <w:rFonts w:cs="Arial"/>
                </w:rPr>
                <w:t>Last known Key in RUN.  Voltage is between 10 and 16 volts.  Last Known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18C61EAD" w14:textId="77777777" w:rsidR="00274576" w:rsidRDefault="00274576">
            <w:pPr>
              <w:spacing w:line="256" w:lineRule="auto"/>
              <w:rPr>
                <w:ins w:id="1174" w:author="VanHouten, John (J.A.)" w:date="2021-10-06T13:30:00Z"/>
                <w:rFonts w:cs="Arial"/>
              </w:rPr>
            </w:pPr>
            <w:ins w:id="1175" w:author="VanHouten, John (J.A.)" w:date="2021-10-06T13:30:00Z">
              <w:r>
                <w:rPr>
                  <w:rFonts w:cs="Arial"/>
                </w:rPr>
                <w:t>Set when 0x3B2 is missing for more than five (5) seconds.</w:t>
              </w:r>
            </w:ins>
          </w:p>
        </w:tc>
        <w:tc>
          <w:tcPr>
            <w:tcW w:w="1716" w:type="dxa"/>
            <w:tcBorders>
              <w:top w:val="single" w:sz="4" w:space="0" w:color="auto"/>
              <w:left w:val="single" w:sz="4" w:space="0" w:color="auto"/>
              <w:bottom w:val="single" w:sz="4" w:space="0" w:color="auto"/>
              <w:right w:val="single" w:sz="4" w:space="0" w:color="auto"/>
            </w:tcBorders>
          </w:tcPr>
          <w:p w14:paraId="03937EE9" w14:textId="77777777" w:rsidR="00274576" w:rsidRDefault="00274576">
            <w:pPr>
              <w:spacing w:line="256" w:lineRule="auto"/>
              <w:rPr>
                <w:ins w:id="1176" w:author="VanHouten, John (J.A.)" w:date="2021-10-06T13:30:00Z"/>
                <w:rFonts w:cs="Arial"/>
              </w:rPr>
            </w:pPr>
            <w:ins w:id="1177" w:author="VanHouten, John (J.A.)" w:date="2021-10-06T13:30:00Z">
              <w:r>
                <w:rPr>
                  <w:rFonts w:cs="Arial"/>
                </w:rPr>
                <w:t>Radio will stop logging DTCs.</w:t>
              </w:r>
            </w:ins>
          </w:p>
          <w:p w14:paraId="4C785CA1" w14:textId="77777777" w:rsidR="00274576" w:rsidRDefault="00274576">
            <w:pPr>
              <w:spacing w:line="256" w:lineRule="auto"/>
              <w:rPr>
                <w:ins w:id="1178" w:author="VanHouten, John (J.A.)" w:date="2021-10-06T13:30:00Z"/>
                <w:rFonts w:cs="Arial"/>
              </w:rPr>
            </w:pPr>
          </w:p>
          <w:p w14:paraId="408657DE" w14:textId="77777777" w:rsidR="00274576" w:rsidRDefault="00274576">
            <w:pPr>
              <w:spacing w:line="256" w:lineRule="auto"/>
              <w:rPr>
                <w:ins w:id="1179" w:author="VanHouten, John (J.A.)" w:date="2021-10-06T13:30:00Z"/>
                <w:rFonts w:cs="Arial"/>
              </w:rPr>
            </w:pPr>
            <w:ins w:id="1180" w:author="VanHouten, John (J.A.)" w:date="2021-10-06T13:30:00Z">
              <w:r>
                <w:rPr>
                  <w:rFonts w:cs="Arial"/>
                </w:rPr>
                <w:t>Loss of ANC/ESE Functionality.</w:t>
              </w:r>
            </w:ins>
          </w:p>
          <w:p w14:paraId="7CE5AF25" w14:textId="77777777" w:rsidR="00274576" w:rsidRDefault="00274576">
            <w:pPr>
              <w:spacing w:line="256" w:lineRule="auto"/>
              <w:rPr>
                <w:ins w:id="1181" w:author="VanHouten, John (J.A.)" w:date="2021-10-06T13:30:00Z"/>
                <w:rFonts w:cs="Arial"/>
              </w:rPr>
            </w:pPr>
          </w:p>
          <w:p w14:paraId="127D13EF" w14:textId="77777777" w:rsidR="00274576" w:rsidRDefault="00274576">
            <w:pPr>
              <w:spacing w:line="256" w:lineRule="auto"/>
              <w:rPr>
                <w:ins w:id="1182" w:author="VanHouten, John (J.A.)" w:date="2021-10-06T13:30:00Z"/>
                <w:rFonts w:cs="Arial"/>
              </w:rPr>
            </w:pPr>
          </w:p>
        </w:tc>
        <w:tc>
          <w:tcPr>
            <w:tcW w:w="2954" w:type="dxa"/>
            <w:tcBorders>
              <w:top w:val="single" w:sz="4" w:space="0" w:color="auto"/>
              <w:left w:val="single" w:sz="4" w:space="0" w:color="auto"/>
              <w:bottom w:val="single" w:sz="4" w:space="0" w:color="auto"/>
              <w:right w:val="single" w:sz="4" w:space="0" w:color="auto"/>
            </w:tcBorders>
          </w:tcPr>
          <w:p w14:paraId="6372641B" w14:textId="77777777" w:rsidR="00274576" w:rsidRDefault="00274576">
            <w:pPr>
              <w:spacing w:line="256" w:lineRule="auto"/>
              <w:rPr>
                <w:ins w:id="1183" w:author="VanHouten, John (J.A.)" w:date="2021-10-06T13:30:00Z"/>
                <w:rFonts w:cs="Arial"/>
              </w:rPr>
            </w:pPr>
            <w:ins w:id="1184" w:author="VanHouten, John (J.A.)" w:date="2021-10-06T13:30:00Z">
              <w:r>
                <w:rPr>
                  <w:rFonts w:cs="Arial"/>
                </w:rPr>
                <w:t>N/A</w:t>
              </w:r>
            </w:ins>
          </w:p>
          <w:p w14:paraId="36774710" w14:textId="77777777" w:rsidR="00274576" w:rsidRDefault="00274576">
            <w:pPr>
              <w:spacing w:line="256" w:lineRule="auto"/>
              <w:rPr>
                <w:ins w:id="1185" w:author="VanHouten, John (J.A.)" w:date="2021-10-06T13:30:00Z"/>
                <w:rFonts w:cs="Arial"/>
              </w:rPr>
            </w:pPr>
          </w:p>
          <w:p w14:paraId="18EDEFD4" w14:textId="77777777" w:rsidR="00274576" w:rsidRDefault="00274576">
            <w:pPr>
              <w:spacing w:line="256" w:lineRule="auto"/>
              <w:rPr>
                <w:ins w:id="1186" w:author="VanHouten, John (J.A.)" w:date="2021-10-06T13:30:00Z"/>
                <w:rFonts w:cs="Arial"/>
              </w:rPr>
            </w:pPr>
          </w:p>
          <w:p w14:paraId="7B1668A3" w14:textId="77777777" w:rsidR="00274576" w:rsidRDefault="00274576">
            <w:pPr>
              <w:spacing w:line="256" w:lineRule="auto"/>
              <w:rPr>
                <w:ins w:id="1187" w:author="VanHouten, John (J.A.)" w:date="2021-10-06T13:30:00Z"/>
                <w:rFonts w:cs="Arial"/>
              </w:rPr>
            </w:pPr>
            <w:ins w:id="1188" w:author="VanHouten, John (J.A.)" w:date="2021-10-06T13:30:00Z">
              <w:r>
                <w:rPr>
                  <w:rFonts w:cs="Arial"/>
                </w:rPr>
                <w:t>S/W ANC = Present or S/W ESE = Enabled</w:t>
              </w:r>
            </w:ins>
          </w:p>
        </w:tc>
      </w:tr>
      <w:tr w:rsidR="00274576" w14:paraId="6D30D47B" w14:textId="77777777" w:rsidTr="00274576">
        <w:trPr>
          <w:jc w:val="center"/>
          <w:ins w:id="1189"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4A12C059" w14:textId="77777777" w:rsidR="00274576" w:rsidRDefault="00274576">
            <w:pPr>
              <w:spacing w:line="256" w:lineRule="auto"/>
              <w:rPr>
                <w:ins w:id="1190" w:author="VanHouten, John (J.A.)" w:date="2021-10-06T13:30:00Z"/>
                <w:rFonts w:cs="Arial"/>
              </w:rPr>
            </w:pPr>
            <w:ins w:id="1191" w:author="VanHouten, John (J.A.)" w:date="2021-10-06T13:30:00Z">
              <w:r>
                <w:rPr>
                  <w:rFonts w:cs="Arial"/>
                </w:rPr>
                <w:t>C14200</w:t>
              </w:r>
            </w:ins>
          </w:p>
        </w:tc>
        <w:tc>
          <w:tcPr>
            <w:tcW w:w="1447" w:type="dxa"/>
            <w:tcBorders>
              <w:top w:val="single" w:sz="4" w:space="0" w:color="auto"/>
              <w:left w:val="single" w:sz="4" w:space="0" w:color="auto"/>
              <w:bottom w:val="single" w:sz="4" w:space="0" w:color="auto"/>
              <w:right w:val="single" w:sz="4" w:space="0" w:color="auto"/>
            </w:tcBorders>
            <w:hideMark/>
          </w:tcPr>
          <w:p w14:paraId="4C69E3CF" w14:textId="77777777" w:rsidR="00274576" w:rsidRDefault="00274576">
            <w:pPr>
              <w:spacing w:line="256" w:lineRule="auto"/>
              <w:rPr>
                <w:ins w:id="1192" w:author="VanHouten, John (J.A.)" w:date="2021-10-06T13:30:00Z"/>
                <w:rFonts w:cs="Arial"/>
              </w:rPr>
            </w:pPr>
            <w:ins w:id="1193"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15554EFF" w14:textId="77777777" w:rsidR="00274576" w:rsidRDefault="00274576">
            <w:pPr>
              <w:spacing w:line="256" w:lineRule="auto"/>
              <w:rPr>
                <w:ins w:id="1194" w:author="VanHouten, John (J.A.)" w:date="2021-10-06T13:30:00Z"/>
                <w:rFonts w:cs="Arial"/>
              </w:rPr>
            </w:pPr>
            <w:ins w:id="1195" w:author="VanHouten, John (J.A.)" w:date="2021-10-06T13:30:00Z">
              <w:r>
                <w:rPr>
                  <w:rFonts w:cs="Arial"/>
                </w:rPr>
                <w:t>Set when 0x277 is missing for more than five (5) seconds when Convertible = Available.</w:t>
              </w:r>
            </w:ins>
          </w:p>
        </w:tc>
        <w:tc>
          <w:tcPr>
            <w:tcW w:w="1716" w:type="dxa"/>
            <w:tcBorders>
              <w:top w:val="single" w:sz="4" w:space="0" w:color="auto"/>
              <w:left w:val="single" w:sz="4" w:space="0" w:color="auto"/>
              <w:bottom w:val="single" w:sz="4" w:space="0" w:color="auto"/>
              <w:right w:val="single" w:sz="4" w:space="0" w:color="auto"/>
            </w:tcBorders>
          </w:tcPr>
          <w:p w14:paraId="04C45B77" w14:textId="77777777" w:rsidR="00274576" w:rsidRDefault="00274576">
            <w:pPr>
              <w:spacing w:line="256" w:lineRule="auto"/>
              <w:rPr>
                <w:ins w:id="1196" w:author="VanHouten, John (J.A.)" w:date="2021-10-06T13:30:00Z"/>
                <w:rFonts w:cs="Arial"/>
              </w:rPr>
            </w:pPr>
            <w:ins w:id="1197" w:author="VanHouten, John (J.A.)" w:date="2021-10-06T13:30:00Z">
              <w:r>
                <w:rPr>
                  <w:rFonts w:cs="Arial"/>
                </w:rPr>
                <w:t>ACM will assume convertible top is in the Not Up state.</w:t>
              </w:r>
            </w:ins>
          </w:p>
          <w:p w14:paraId="7BF59B00" w14:textId="77777777" w:rsidR="00274576" w:rsidRDefault="00274576">
            <w:pPr>
              <w:spacing w:line="256" w:lineRule="auto"/>
              <w:rPr>
                <w:ins w:id="1198" w:author="VanHouten, John (J.A.)" w:date="2021-10-06T13:30:00Z"/>
                <w:rFonts w:cs="Arial"/>
              </w:rPr>
            </w:pPr>
          </w:p>
        </w:tc>
        <w:tc>
          <w:tcPr>
            <w:tcW w:w="2954" w:type="dxa"/>
            <w:tcBorders>
              <w:top w:val="single" w:sz="4" w:space="0" w:color="auto"/>
              <w:left w:val="single" w:sz="4" w:space="0" w:color="auto"/>
              <w:bottom w:val="single" w:sz="4" w:space="0" w:color="auto"/>
              <w:right w:val="single" w:sz="4" w:space="0" w:color="auto"/>
            </w:tcBorders>
          </w:tcPr>
          <w:p w14:paraId="184846BD" w14:textId="77777777" w:rsidR="00274576" w:rsidRDefault="00274576">
            <w:pPr>
              <w:spacing w:line="256" w:lineRule="auto"/>
              <w:rPr>
                <w:ins w:id="1199" w:author="VanHouten, John (J.A.)" w:date="2021-10-06T13:30:00Z"/>
                <w:rFonts w:cs="Arial"/>
              </w:rPr>
            </w:pPr>
            <w:ins w:id="1200" w:author="VanHouten, John (J.A.)" w:date="2021-10-06T13:30:00Z">
              <w:r>
                <w:rPr>
                  <w:rFonts w:cs="Arial"/>
                </w:rPr>
                <w:t>Convertible = Available</w:t>
              </w:r>
            </w:ins>
          </w:p>
          <w:p w14:paraId="27CE7E54" w14:textId="77777777" w:rsidR="00274576" w:rsidRDefault="00274576">
            <w:pPr>
              <w:spacing w:line="256" w:lineRule="auto"/>
              <w:rPr>
                <w:ins w:id="1201" w:author="VanHouten, John (J.A.)" w:date="2021-10-06T13:30:00Z"/>
                <w:rFonts w:cs="Arial"/>
              </w:rPr>
            </w:pPr>
          </w:p>
          <w:p w14:paraId="37D122CD" w14:textId="77777777" w:rsidR="00274576" w:rsidRDefault="00274576">
            <w:pPr>
              <w:spacing w:line="256" w:lineRule="auto"/>
              <w:rPr>
                <w:ins w:id="1202" w:author="VanHouten, John (J.A.)" w:date="2021-10-06T13:30:00Z"/>
                <w:rFonts w:cs="Arial"/>
              </w:rPr>
            </w:pPr>
          </w:p>
        </w:tc>
      </w:tr>
      <w:tr w:rsidR="00274576" w14:paraId="2267726C" w14:textId="77777777" w:rsidTr="00274576">
        <w:trPr>
          <w:jc w:val="center"/>
          <w:ins w:id="1203"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055473DD" w14:textId="77777777" w:rsidR="00274576" w:rsidRDefault="00274576">
            <w:pPr>
              <w:spacing w:line="256" w:lineRule="auto"/>
              <w:rPr>
                <w:ins w:id="1204" w:author="VanHouten, John (J.A.)" w:date="2021-10-06T13:30:00Z"/>
                <w:rFonts w:cs="Arial"/>
              </w:rPr>
            </w:pPr>
            <w:ins w:id="1205" w:author="VanHouten, John (J.A.)" w:date="2021-10-06T13:30:00Z">
              <w:r>
                <w:rPr>
                  <w:rFonts w:cs="Arial"/>
                </w:rPr>
                <w:t>C10000</w:t>
              </w:r>
            </w:ins>
          </w:p>
        </w:tc>
        <w:tc>
          <w:tcPr>
            <w:tcW w:w="1447" w:type="dxa"/>
            <w:tcBorders>
              <w:top w:val="single" w:sz="4" w:space="0" w:color="auto"/>
              <w:left w:val="single" w:sz="4" w:space="0" w:color="auto"/>
              <w:bottom w:val="single" w:sz="4" w:space="0" w:color="auto"/>
              <w:right w:val="single" w:sz="4" w:space="0" w:color="auto"/>
            </w:tcBorders>
            <w:hideMark/>
          </w:tcPr>
          <w:p w14:paraId="13ED9E75" w14:textId="77777777" w:rsidR="00274576" w:rsidRDefault="00274576">
            <w:pPr>
              <w:spacing w:line="256" w:lineRule="auto"/>
              <w:rPr>
                <w:ins w:id="1206" w:author="VanHouten, John (J.A.)" w:date="2021-10-06T13:30:00Z"/>
                <w:rFonts w:cs="Arial"/>
              </w:rPr>
            </w:pPr>
            <w:ins w:id="1207"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1DE4B8AF" w14:textId="77777777" w:rsidR="00274576" w:rsidRDefault="00274576">
            <w:pPr>
              <w:spacing w:line="256" w:lineRule="auto"/>
              <w:rPr>
                <w:ins w:id="1208" w:author="VanHouten, John (J.A.)" w:date="2021-10-06T13:30:00Z"/>
                <w:rFonts w:cs="Arial"/>
              </w:rPr>
            </w:pPr>
            <w:ins w:id="1209" w:author="VanHouten, John (J.A.)" w:date="2021-10-06T13:30:00Z">
              <w:r>
                <w:rPr>
                  <w:rFonts w:cs="Arial"/>
                </w:rPr>
                <w:t>Set when 0x202 is missing for more than five (5) seconds.</w:t>
              </w:r>
            </w:ins>
          </w:p>
        </w:tc>
        <w:tc>
          <w:tcPr>
            <w:tcW w:w="1716" w:type="dxa"/>
            <w:tcBorders>
              <w:top w:val="single" w:sz="4" w:space="0" w:color="auto"/>
              <w:left w:val="single" w:sz="4" w:space="0" w:color="auto"/>
              <w:bottom w:val="single" w:sz="4" w:space="0" w:color="auto"/>
              <w:right w:val="single" w:sz="4" w:space="0" w:color="auto"/>
            </w:tcBorders>
          </w:tcPr>
          <w:p w14:paraId="6A8DE4AB" w14:textId="77777777" w:rsidR="00274576" w:rsidRDefault="00274576">
            <w:pPr>
              <w:spacing w:line="256" w:lineRule="auto"/>
              <w:rPr>
                <w:ins w:id="1210" w:author="VanHouten, John (J.A.)" w:date="2021-10-06T13:30:00Z"/>
                <w:rFonts w:cs="Arial"/>
              </w:rPr>
            </w:pPr>
            <w:ins w:id="1211" w:author="VanHouten, John (J.A.)" w:date="2021-10-06T13:30:00Z">
              <w:r>
                <w:rPr>
                  <w:rFonts w:cs="Arial"/>
                </w:rPr>
                <w:t>Vehicle Speed Compensated Volume will be set to 0 mph conditions (no audio adjustment).</w:t>
              </w:r>
            </w:ins>
          </w:p>
          <w:p w14:paraId="608A5ED1" w14:textId="77777777" w:rsidR="00274576" w:rsidRDefault="00274576">
            <w:pPr>
              <w:spacing w:line="256" w:lineRule="auto"/>
              <w:rPr>
                <w:ins w:id="1212" w:author="VanHouten, John (J.A.)" w:date="2021-10-06T13:30:00Z"/>
                <w:rFonts w:cs="Arial"/>
              </w:rPr>
            </w:pPr>
          </w:p>
        </w:tc>
        <w:tc>
          <w:tcPr>
            <w:tcW w:w="2954" w:type="dxa"/>
            <w:tcBorders>
              <w:top w:val="single" w:sz="4" w:space="0" w:color="auto"/>
              <w:left w:val="single" w:sz="4" w:space="0" w:color="auto"/>
              <w:bottom w:val="single" w:sz="4" w:space="0" w:color="auto"/>
              <w:right w:val="single" w:sz="4" w:space="0" w:color="auto"/>
            </w:tcBorders>
            <w:hideMark/>
          </w:tcPr>
          <w:p w14:paraId="37646AF1" w14:textId="77777777" w:rsidR="00274576" w:rsidRDefault="00274576">
            <w:pPr>
              <w:spacing w:line="256" w:lineRule="auto"/>
              <w:rPr>
                <w:ins w:id="1213" w:author="VanHouten, John (J.A.)" w:date="2021-10-06T13:30:00Z"/>
                <w:rFonts w:cs="Arial"/>
              </w:rPr>
            </w:pPr>
            <w:ins w:id="1214" w:author="VanHouten, John (J.A.)" w:date="2021-10-06T13:30:00Z">
              <w:r>
                <w:rPr>
                  <w:rFonts w:cs="Arial"/>
                </w:rPr>
                <w:t>N/A</w:t>
              </w:r>
            </w:ins>
          </w:p>
        </w:tc>
      </w:tr>
      <w:tr w:rsidR="00274576" w14:paraId="0C312CC4" w14:textId="77777777" w:rsidTr="00274576">
        <w:trPr>
          <w:jc w:val="center"/>
          <w:ins w:id="1215"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759D6F06" w14:textId="77777777" w:rsidR="00274576" w:rsidRDefault="00274576">
            <w:pPr>
              <w:spacing w:line="256" w:lineRule="auto"/>
              <w:rPr>
                <w:ins w:id="1216" w:author="VanHouten, John (J.A.)" w:date="2021-10-06T13:30:00Z"/>
                <w:rFonts w:cs="Arial"/>
              </w:rPr>
            </w:pPr>
            <w:ins w:id="1217" w:author="VanHouten, John (J.A.)" w:date="2021-10-06T13:30:00Z">
              <w:r>
                <w:rPr>
                  <w:rFonts w:cs="Arial"/>
                </w:rPr>
                <w:t>C25300</w:t>
              </w:r>
            </w:ins>
          </w:p>
        </w:tc>
        <w:tc>
          <w:tcPr>
            <w:tcW w:w="1447" w:type="dxa"/>
            <w:tcBorders>
              <w:top w:val="single" w:sz="4" w:space="0" w:color="auto"/>
              <w:left w:val="single" w:sz="4" w:space="0" w:color="auto"/>
              <w:bottom w:val="single" w:sz="4" w:space="0" w:color="auto"/>
              <w:right w:val="single" w:sz="4" w:space="0" w:color="auto"/>
            </w:tcBorders>
            <w:hideMark/>
          </w:tcPr>
          <w:p w14:paraId="33B9388F" w14:textId="77777777" w:rsidR="00274576" w:rsidRDefault="00274576">
            <w:pPr>
              <w:spacing w:line="256" w:lineRule="auto"/>
              <w:rPr>
                <w:ins w:id="1218" w:author="VanHouten, John (J.A.)" w:date="2021-10-06T13:30:00Z"/>
                <w:rFonts w:cs="Arial"/>
              </w:rPr>
            </w:pPr>
            <w:ins w:id="1219"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63BB97B2" w14:textId="77777777" w:rsidR="00274576" w:rsidRDefault="00274576">
            <w:pPr>
              <w:spacing w:line="256" w:lineRule="auto"/>
              <w:rPr>
                <w:ins w:id="1220" w:author="VanHouten, John (J.A.)" w:date="2021-10-06T13:30:00Z"/>
                <w:rFonts w:cs="Arial"/>
              </w:rPr>
            </w:pPr>
            <w:ins w:id="1221" w:author="VanHouten, John (J.A.)" w:date="2021-10-06T13:30:00Z">
              <w:r>
                <w:rPr>
                  <w:rFonts w:cs="Arial"/>
                </w:rPr>
                <w:t>Set when 0x220, 0x225, 0x2F4 is missing for more than five (5) seconds.</w:t>
              </w:r>
            </w:ins>
          </w:p>
        </w:tc>
        <w:tc>
          <w:tcPr>
            <w:tcW w:w="1716" w:type="dxa"/>
            <w:tcBorders>
              <w:top w:val="single" w:sz="4" w:space="0" w:color="auto"/>
              <w:left w:val="single" w:sz="4" w:space="0" w:color="auto"/>
              <w:bottom w:val="single" w:sz="4" w:space="0" w:color="auto"/>
              <w:right w:val="single" w:sz="4" w:space="0" w:color="auto"/>
            </w:tcBorders>
          </w:tcPr>
          <w:p w14:paraId="2EB76806" w14:textId="77777777" w:rsidR="00274576" w:rsidRDefault="00274576">
            <w:pPr>
              <w:spacing w:line="256" w:lineRule="auto"/>
              <w:rPr>
                <w:ins w:id="1222" w:author="VanHouten, John (J.A.)" w:date="2021-10-06T13:30:00Z"/>
                <w:rFonts w:cs="Arial"/>
              </w:rPr>
            </w:pPr>
            <w:ins w:id="1223" w:author="VanHouten, John (J.A.)" w:date="2021-10-06T13:30:00Z">
              <w:r>
                <w:rPr>
                  <w:rFonts w:cs="Arial"/>
                </w:rPr>
                <w:t>Loss of chimes through radio.</w:t>
              </w:r>
            </w:ins>
          </w:p>
          <w:p w14:paraId="4D1E7849" w14:textId="77777777" w:rsidR="00274576" w:rsidRDefault="00274576">
            <w:pPr>
              <w:spacing w:line="256" w:lineRule="auto"/>
              <w:rPr>
                <w:ins w:id="1224" w:author="VanHouten, John (J.A.)" w:date="2021-10-06T13:30:00Z"/>
                <w:rFonts w:cs="Arial"/>
              </w:rPr>
            </w:pPr>
          </w:p>
        </w:tc>
        <w:tc>
          <w:tcPr>
            <w:tcW w:w="2954" w:type="dxa"/>
            <w:tcBorders>
              <w:top w:val="single" w:sz="4" w:space="0" w:color="auto"/>
              <w:left w:val="single" w:sz="4" w:space="0" w:color="auto"/>
              <w:bottom w:val="single" w:sz="4" w:space="0" w:color="auto"/>
              <w:right w:val="single" w:sz="4" w:space="0" w:color="auto"/>
            </w:tcBorders>
            <w:hideMark/>
          </w:tcPr>
          <w:p w14:paraId="24F954A6" w14:textId="77777777" w:rsidR="00274576" w:rsidRDefault="00274576">
            <w:pPr>
              <w:spacing w:line="256" w:lineRule="auto"/>
              <w:rPr>
                <w:ins w:id="1225" w:author="VanHouten, John (J.A.)" w:date="2021-10-06T13:30:00Z"/>
                <w:rFonts w:cs="Arial"/>
              </w:rPr>
            </w:pPr>
            <w:ins w:id="1226" w:author="VanHouten, John (J.A.)" w:date="2021-10-06T13:30:00Z">
              <w:r>
                <w:rPr>
                  <w:rFonts w:cs="Arial"/>
                </w:rPr>
                <w:t>N/A</w:t>
              </w:r>
            </w:ins>
          </w:p>
        </w:tc>
      </w:tr>
      <w:tr w:rsidR="00274576" w14:paraId="198B1D08" w14:textId="77777777" w:rsidTr="00274576">
        <w:trPr>
          <w:jc w:val="center"/>
          <w:ins w:id="1227"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558F011E" w14:textId="77777777" w:rsidR="00274576" w:rsidRDefault="00274576">
            <w:pPr>
              <w:spacing w:line="256" w:lineRule="auto"/>
              <w:rPr>
                <w:ins w:id="1228" w:author="VanHouten, John (J.A.)" w:date="2021-10-06T13:30:00Z"/>
                <w:rFonts w:cs="Arial"/>
              </w:rPr>
            </w:pPr>
            <w:ins w:id="1229" w:author="VanHouten, John (J.A.)" w:date="2021-10-06T13:30:00Z">
              <w:r>
                <w:rPr>
                  <w:rFonts w:cs="Arial"/>
                </w:rPr>
                <w:t>C25300</w:t>
              </w:r>
            </w:ins>
          </w:p>
        </w:tc>
        <w:tc>
          <w:tcPr>
            <w:tcW w:w="1447" w:type="dxa"/>
            <w:tcBorders>
              <w:top w:val="single" w:sz="4" w:space="0" w:color="auto"/>
              <w:left w:val="single" w:sz="4" w:space="0" w:color="auto"/>
              <w:bottom w:val="single" w:sz="4" w:space="0" w:color="auto"/>
              <w:right w:val="single" w:sz="4" w:space="0" w:color="auto"/>
            </w:tcBorders>
            <w:hideMark/>
          </w:tcPr>
          <w:p w14:paraId="6A2AB24A" w14:textId="77777777" w:rsidR="00274576" w:rsidRDefault="00274576">
            <w:pPr>
              <w:spacing w:line="256" w:lineRule="auto"/>
              <w:rPr>
                <w:ins w:id="1230" w:author="VanHouten, John (J.A.)" w:date="2021-10-06T13:30:00Z"/>
                <w:rFonts w:cs="Arial"/>
              </w:rPr>
            </w:pPr>
            <w:ins w:id="1231"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0306AB49" w14:textId="77777777" w:rsidR="00274576" w:rsidRDefault="00274576">
            <w:pPr>
              <w:spacing w:line="256" w:lineRule="auto"/>
              <w:rPr>
                <w:ins w:id="1232" w:author="VanHouten, John (J.A.)" w:date="2021-10-06T13:30:00Z"/>
                <w:rFonts w:cs="Arial"/>
              </w:rPr>
            </w:pPr>
            <w:ins w:id="1233" w:author="VanHouten, John (J.A.)" w:date="2021-10-06T13:30:00Z">
              <w:r>
                <w:rPr>
                  <w:rFonts w:cs="Arial"/>
                </w:rPr>
                <w:t>Set when 0x2E3 is missing for more than five (5) seconds.</w:t>
              </w:r>
            </w:ins>
          </w:p>
        </w:tc>
        <w:tc>
          <w:tcPr>
            <w:tcW w:w="1716" w:type="dxa"/>
            <w:tcBorders>
              <w:top w:val="single" w:sz="4" w:space="0" w:color="auto"/>
              <w:left w:val="single" w:sz="4" w:space="0" w:color="auto"/>
              <w:bottom w:val="single" w:sz="4" w:space="0" w:color="auto"/>
              <w:right w:val="single" w:sz="4" w:space="0" w:color="auto"/>
            </w:tcBorders>
            <w:hideMark/>
          </w:tcPr>
          <w:p w14:paraId="31E5C04D" w14:textId="77777777" w:rsidR="00274576" w:rsidRDefault="00274576">
            <w:pPr>
              <w:spacing w:line="256" w:lineRule="auto"/>
              <w:rPr>
                <w:ins w:id="1234" w:author="VanHouten, John (J.A.)" w:date="2021-10-06T13:30:00Z"/>
                <w:rFonts w:cs="Arial"/>
              </w:rPr>
            </w:pPr>
            <w:ins w:id="1235" w:author="VanHouten, John (J.A.)" w:date="2021-10-06T13:30:00Z">
              <w:r>
                <w:rPr>
                  <w:rFonts w:cs="Arial"/>
                </w:rPr>
                <w:t>Radio will shut off.</w:t>
              </w:r>
            </w:ins>
          </w:p>
        </w:tc>
        <w:tc>
          <w:tcPr>
            <w:tcW w:w="2954" w:type="dxa"/>
            <w:tcBorders>
              <w:top w:val="single" w:sz="4" w:space="0" w:color="auto"/>
              <w:left w:val="single" w:sz="4" w:space="0" w:color="auto"/>
              <w:bottom w:val="single" w:sz="4" w:space="0" w:color="auto"/>
              <w:right w:val="single" w:sz="4" w:space="0" w:color="auto"/>
            </w:tcBorders>
            <w:hideMark/>
          </w:tcPr>
          <w:p w14:paraId="560F06F7" w14:textId="77777777" w:rsidR="00274576" w:rsidRDefault="00274576">
            <w:pPr>
              <w:spacing w:line="256" w:lineRule="auto"/>
              <w:rPr>
                <w:ins w:id="1236" w:author="VanHouten, John (J.A.)" w:date="2021-10-06T13:30:00Z"/>
                <w:rFonts w:cs="Arial"/>
              </w:rPr>
            </w:pPr>
            <w:ins w:id="1237" w:author="VanHouten, John (J.A.)" w:date="2021-10-06T13:30:00Z">
              <w:r>
                <w:rPr>
                  <w:rFonts w:cs="Arial"/>
                </w:rPr>
                <w:t>N/A</w:t>
              </w:r>
            </w:ins>
          </w:p>
        </w:tc>
      </w:tr>
      <w:tr w:rsidR="00274576" w14:paraId="048AAD7F" w14:textId="77777777" w:rsidTr="00274576">
        <w:trPr>
          <w:jc w:val="center"/>
          <w:ins w:id="1238"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08E57395" w14:textId="77777777" w:rsidR="00274576" w:rsidRDefault="00274576">
            <w:pPr>
              <w:spacing w:line="256" w:lineRule="auto"/>
              <w:rPr>
                <w:ins w:id="1239" w:author="VanHouten, John (J.A.)" w:date="2021-10-06T13:30:00Z"/>
                <w:rFonts w:cs="Arial"/>
              </w:rPr>
            </w:pPr>
            <w:ins w:id="1240" w:author="VanHouten, John (J.A.)" w:date="2021-10-06T13:30:00Z">
              <w:r>
                <w:rPr>
                  <w:rFonts w:cs="Arial"/>
                </w:rPr>
                <w:lastRenderedPageBreak/>
                <w:t>C25300</w:t>
              </w:r>
            </w:ins>
          </w:p>
        </w:tc>
        <w:tc>
          <w:tcPr>
            <w:tcW w:w="1447" w:type="dxa"/>
            <w:tcBorders>
              <w:top w:val="single" w:sz="4" w:space="0" w:color="auto"/>
              <w:left w:val="single" w:sz="4" w:space="0" w:color="auto"/>
              <w:bottom w:val="single" w:sz="4" w:space="0" w:color="auto"/>
              <w:right w:val="single" w:sz="4" w:space="0" w:color="auto"/>
            </w:tcBorders>
            <w:hideMark/>
          </w:tcPr>
          <w:p w14:paraId="658FCD07" w14:textId="77777777" w:rsidR="00274576" w:rsidRDefault="00274576">
            <w:pPr>
              <w:spacing w:line="256" w:lineRule="auto"/>
              <w:rPr>
                <w:ins w:id="1241" w:author="VanHouten, John (J.A.)" w:date="2021-10-06T13:30:00Z"/>
                <w:rFonts w:cs="Arial"/>
              </w:rPr>
            </w:pPr>
            <w:ins w:id="1242"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58B984B2" w14:textId="77777777" w:rsidR="00274576" w:rsidRDefault="00274576">
            <w:pPr>
              <w:spacing w:line="256" w:lineRule="auto"/>
              <w:rPr>
                <w:ins w:id="1243" w:author="VanHouten, John (J.A.)" w:date="2021-10-06T13:30:00Z"/>
                <w:rFonts w:cs="Arial"/>
              </w:rPr>
            </w:pPr>
            <w:ins w:id="1244" w:author="VanHouten, John (J.A.)" w:date="2021-10-06T13:30:00Z">
              <w:r>
                <w:rPr>
                  <w:rFonts w:cs="Arial"/>
                </w:rPr>
                <w:t>Set when 0x229 is missing for more than five (5) seconds.</w:t>
              </w:r>
            </w:ins>
          </w:p>
        </w:tc>
        <w:tc>
          <w:tcPr>
            <w:tcW w:w="1716" w:type="dxa"/>
            <w:tcBorders>
              <w:top w:val="single" w:sz="4" w:space="0" w:color="auto"/>
              <w:left w:val="single" w:sz="4" w:space="0" w:color="auto"/>
              <w:bottom w:val="single" w:sz="4" w:space="0" w:color="auto"/>
              <w:right w:val="single" w:sz="4" w:space="0" w:color="auto"/>
            </w:tcBorders>
            <w:hideMark/>
          </w:tcPr>
          <w:p w14:paraId="602483DE" w14:textId="77777777" w:rsidR="00274576" w:rsidRDefault="00274576">
            <w:pPr>
              <w:spacing w:line="256" w:lineRule="auto"/>
              <w:rPr>
                <w:ins w:id="1245" w:author="VanHouten, John (J.A.)" w:date="2021-10-06T13:30:00Z"/>
                <w:rFonts w:cs="Arial"/>
              </w:rPr>
            </w:pPr>
            <w:ins w:id="1246" w:author="VanHouten, John (J.A.)" w:date="2021-10-06T13:30:00Z">
              <w:r>
                <w:rPr>
                  <w:rFonts w:cs="Arial"/>
                </w:rPr>
                <w:t>Loss of functionality.</w:t>
              </w:r>
            </w:ins>
          </w:p>
        </w:tc>
        <w:tc>
          <w:tcPr>
            <w:tcW w:w="2954" w:type="dxa"/>
            <w:tcBorders>
              <w:top w:val="single" w:sz="4" w:space="0" w:color="auto"/>
              <w:left w:val="single" w:sz="4" w:space="0" w:color="auto"/>
              <w:bottom w:val="single" w:sz="4" w:space="0" w:color="auto"/>
              <w:right w:val="single" w:sz="4" w:space="0" w:color="auto"/>
            </w:tcBorders>
            <w:hideMark/>
          </w:tcPr>
          <w:p w14:paraId="73E3C85E" w14:textId="77777777" w:rsidR="00274576" w:rsidRDefault="00274576">
            <w:pPr>
              <w:spacing w:line="256" w:lineRule="auto"/>
              <w:rPr>
                <w:ins w:id="1247" w:author="VanHouten, John (J.A.)" w:date="2021-10-06T13:30:00Z"/>
                <w:rFonts w:cs="Arial"/>
              </w:rPr>
            </w:pPr>
            <w:ins w:id="1248" w:author="VanHouten, John (J.A.)" w:date="2021-10-06T13:30:00Z">
              <w:r>
                <w:rPr>
                  <w:rFonts w:cs="Arial"/>
                </w:rPr>
                <w:t>N/A</w:t>
              </w:r>
            </w:ins>
          </w:p>
        </w:tc>
      </w:tr>
      <w:tr w:rsidR="00274576" w14:paraId="585A6218" w14:textId="77777777" w:rsidTr="00274576">
        <w:trPr>
          <w:jc w:val="center"/>
          <w:ins w:id="1249"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572E919D" w14:textId="77777777" w:rsidR="00274576" w:rsidRDefault="00274576">
            <w:pPr>
              <w:spacing w:line="256" w:lineRule="auto"/>
              <w:rPr>
                <w:ins w:id="1250" w:author="VanHouten, John (J.A.)" w:date="2021-10-06T13:30:00Z"/>
                <w:rFonts w:cs="Arial"/>
              </w:rPr>
            </w:pPr>
            <w:ins w:id="1251" w:author="VanHouten, John (J.A.)" w:date="2021-10-06T13:30:00Z">
              <w:r>
                <w:rPr>
                  <w:rFonts w:cs="Arial"/>
                </w:rPr>
                <w:t>C25300</w:t>
              </w:r>
            </w:ins>
          </w:p>
        </w:tc>
        <w:tc>
          <w:tcPr>
            <w:tcW w:w="1447" w:type="dxa"/>
            <w:tcBorders>
              <w:top w:val="single" w:sz="4" w:space="0" w:color="auto"/>
              <w:left w:val="single" w:sz="4" w:space="0" w:color="auto"/>
              <w:bottom w:val="single" w:sz="4" w:space="0" w:color="auto"/>
              <w:right w:val="single" w:sz="4" w:space="0" w:color="auto"/>
            </w:tcBorders>
            <w:hideMark/>
          </w:tcPr>
          <w:p w14:paraId="309521E2" w14:textId="77777777" w:rsidR="00274576" w:rsidRDefault="00274576">
            <w:pPr>
              <w:spacing w:line="256" w:lineRule="auto"/>
              <w:rPr>
                <w:ins w:id="1252" w:author="VanHouten, John (J.A.)" w:date="2021-10-06T13:30:00Z"/>
                <w:rFonts w:cs="Arial"/>
              </w:rPr>
            </w:pPr>
            <w:ins w:id="1253"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64419984" w14:textId="77777777" w:rsidR="00274576" w:rsidRDefault="00274576">
            <w:pPr>
              <w:spacing w:line="256" w:lineRule="auto"/>
              <w:rPr>
                <w:ins w:id="1254" w:author="VanHouten, John (J.A.)" w:date="2021-10-06T13:30:00Z"/>
                <w:rFonts w:cs="Arial"/>
              </w:rPr>
            </w:pPr>
            <w:ins w:id="1255" w:author="VanHouten, John (J.A.)" w:date="2021-10-06T13:30:00Z">
              <w:r>
                <w:rPr>
                  <w:rFonts w:cs="Arial"/>
                </w:rPr>
                <w:t>Set when 0x222 is missing for more than five (5) seconds.</w:t>
              </w:r>
            </w:ins>
          </w:p>
        </w:tc>
        <w:tc>
          <w:tcPr>
            <w:tcW w:w="1716" w:type="dxa"/>
            <w:tcBorders>
              <w:top w:val="single" w:sz="4" w:space="0" w:color="auto"/>
              <w:left w:val="single" w:sz="4" w:space="0" w:color="auto"/>
              <w:bottom w:val="single" w:sz="4" w:space="0" w:color="auto"/>
              <w:right w:val="single" w:sz="4" w:space="0" w:color="auto"/>
            </w:tcBorders>
            <w:hideMark/>
          </w:tcPr>
          <w:p w14:paraId="43AB428E" w14:textId="77777777" w:rsidR="00274576" w:rsidRDefault="00274576">
            <w:pPr>
              <w:spacing w:line="256" w:lineRule="auto"/>
              <w:rPr>
                <w:ins w:id="1256" w:author="VanHouten, John (J.A.)" w:date="2021-10-06T13:30:00Z"/>
                <w:rFonts w:cs="Arial"/>
              </w:rPr>
            </w:pPr>
            <w:ins w:id="1257" w:author="VanHouten, John (J.A.)" w:date="2021-10-06T13:30:00Z">
              <w:r>
                <w:rPr>
                  <w:rFonts w:cs="Arial"/>
                </w:rPr>
                <w:t>Loss of Sync Alerts.</w:t>
              </w:r>
            </w:ins>
          </w:p>
        </w:tc>
        <w:tc>
          <w:tcPr>
            <w:tcW w:w="2954" w:type="dxa"/>
            <w:tcBorders>
              <w:top w:val="single" w:sz="4" w:space="0" w:color="auto"/>
              <w:left w:val="single" w:sz="4" w:space="0" w:color="auto"/>
              <w:bottom w:val="single" w:sz="4" w:space="0" w:color="auto"/>
              <w:right w:val="single" w:sz="4" w:space="0" w:color="auto"/>
            </w:tcBorders>
            <w:hideMark/>
          </w:tcPr>
          <w:p w14:paraId="1C25271E" w14:textId="77777777" w:rsidR="00274576" w:rsidRDefault="00274576">
            <w:pPr>
              <w:spacing w:line="256" w:lineRule="auto"/>
              <w:rPr>
                <w:ins w:id="1258" w:author="VanHouten, John (J.A.)" w:date="2021-10-06T13:30:00Z"/>
                <w:rFonts w:cs="Arial"/>
              </w:rPr>
            </w:pPr>
            <w:ins w:id="1259" w:author="VanHouten, John (J.A.)" w:date="2021-10-06T13:30:00Z">
              <w:r>
                <w:rPr>
                  <w:rFonts w:cs="Arial"/>
                </w:rPr>
                <w:t>N/A</w:t>
              </w:r>
            </w:ins>
          </w:p>
        </w:tc>
      </w:tr>
      <w:tr w:rsidR="00274576" w14:paraId="66F3ACBF" w14:textId="77777777" w:rsidTr="00274576">
        <w:trPr>
          <w:jc w:val="center"/>
          <w:ins w:id="1260"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1E721567" w14:textId="77777777" w:rsidR="00274576" w:rsidRDefault="00274576">
            <w:pPr>
              <w:spacing w:line="256" w:lineRule="auto"/>
              <w:rPr>
                <w:ins w:id="1261" w:author="VanHouten, John (J.A.)" w:date="2021-10-06T13:30:00Z"/>
                <w:rFonts w:cs="Arial"/>
              </w:rPr>
            </w:pPr>
            <w:ins w:id="1262" w:author="VanHouten, John (J.A.)" w:date="2021-10-06T13:30:00Z">
              <w:r>
                <w:rPr>
                  <w:rFonts w:cs="Arial"/>
                </w:rPr>
                <w:t>C23800</w:t>
              </w:r>
            </w:ins>
          </w:p>
        </w:tc>
        <w:tc>
          <w:tcPr>
            <w:tcW w:w="1447" w:type="dxa"/>
            <w:tcBorders>
              <w:top w:val="single" w:sz="4" w:space="0" w:color="auto"/>
              <w:left w:val="single" w:sz="4" w:space="0" w:color="auto"/>
              <w:bottom w:val="single" w:sz="4" w:space="0" w:color="auto"/>
              <w:right w:val="single" w:sz="4" w:space="0" w:color="auto"/>
            </w:tcBorders>
            <w:hideMark/>
          </w:tcPr>
          <w:p w14:paraId="19ABCC5D" w14:textId="77777777" w:rsidR="00274576" w:rsidRDefault="00274576">
            <w:pPr>
              <w:spacing w:line="256" w:lineRule="auto"/>
              <w:rPr>
                <w:ins w:id="1263" w:author="VanHouten, John (J.A.)" w:date="2021-10-06T13:30:00Z"/>
                <w:rFonts w:cs="Arial"/>
              </w:rPr>
            </w:pPr>
            <w:ins w:id="1264"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6ECBCB3F" w14:textId="77777777" w:rsidR="00274576" w:rsidRDefault="00274576">
            <w:pPr>
              <w:spacing w:line="256" w:lineRule="auto"/>
              <w:rPr>
                <w:ins w:id="1265" w:author="VanHouten, John (J.A.)" w:date="2021-10-06T13:30:00Z"/>
                <w:rFonts w:cs="Arial"/>
              </w:rPr>
            </w:pPr>
            <w:ins w:id="1266" w:author="VanHouten, John (J.A.)" w:date="2021-10-06T13:30:00Z">
              <w:r>
                <w:rPr>
                  <w:rFonts w:cs="Arial"/>
                </w:rPr>
                <w:t>Set when 0x224 is missing for more than five (5) seconds.</w:t>
              </w:r>
            </w:ins>
          </w:p>
        </w:tc>
        <w:tc>
          <w:tcPr>
            <w:tcW w:w="1716" w:type="dxa"/>
            <w:tcBorders>
              <w:top w:val="single" w:sz="4" w:space="0" w:color="auto"/>
              <w:left w:val="single" w:sz="4" w:space="0" w:color="auto"/>
              <w:bottom w:val="single" w:sz="4" w:space="0" w:color="auto"/>
              <w:right w:val="single" w:sz="4" w:space="0" w:color="auto"/>
            </w:tcBorders>
          </w:tcPr>
          <w:p w14:paraId="1B412A52" w14:textId="77777777" w:rsidR="00274576" w:rsidRDefault="00274576">
            <w:pPr>
              <w:spacing w:line="256" w:lineRule="auto"/>
              <w:rPr>
                <w:ins w:id="1267" w:author="VanHouten, John (J.A.)" w:date="2021-10-06T13:30:00Z"/>
                <w:rFonts w:cs="Arial"/>
              </w:rPr>
            </w:pPr>
            <w:ins w:id="1268" w:author="VanHouten, John (J.A.)" w:date="2021-10-06T13:30:00Z">
              <w:r>
                <w:rPr>
                  <w:rFonts w:cs="Arial"/>
                </w:rPr>
                <w:t>DSP Alerts are Inactive.</w:t>
              </w:r>
            </w:ins>
          </w:p>
          <w:p w14:paraId="2E015E23" w14:textId="77777777" w:rsidR="00274576" w:rsidRDefault="00274576">
            <w:pPr>
              <w:spacing w:line="256" w:lineRule="auto"/>
              <w:rPr>
                <w:ins w:id="1269" w:author="VanHouten, John (J.A.)" w:date="2021-10-06T13:30:00Z"/>
                <w:rFonts w:cs="Arial"/>
              </w:rPr>
            </w:pPr>
          </w:p>
          <w:p w14:paraId="05853019" w14:textId="77777777" w:rsidR="00274576" w:rsidRDefault="00274576">
            <w:pPr>
              <w:spacing w:line="256" w:lineRule="auto"/>
              <w:rPr>
                <w:ins w:id="1270" w:author="VanHouten, John (J.A.)" w:date="2021-10-06T13:30:00Z"/>
                <w:rFonts w:cs="Arial"/>
              </w:rPr>
            </w:pPr>
          </w:p>
          <w:p w14:paraId="6192D837" w14:textId="77777777" w:rsidR="00274576" w:rsidRDefault="00274576">
            <w:pPr>
              <w:spacing w:line="256" w:lineRule="auto"/>
              <w:rPr>
                <w:ins w:id="1271" w:author="VanHouten, John (J.A.)" w:date="2021-10-06T13:30:00Z"/>
                <w:rFonts w:cs="Arial"/>
              </w:rPr>
            </w:pPr>
          </w:p>
          <w:p w14:paraId="597DAB78" w14:textId="77777777" w:rsidR="00274576" w:rsidRDefault="00274576">
            <w:pPr>
              <w:spacing w:line="256" w:lineRule="auto"/>
              <w:rPr>
                <w:ins w:id="1272" w:author="VanHouten, John (J.A.)" w:date="2021-10-06T13:30:00Z"/>
                <w:rFonts w:cs="Arial"/>
              </w:rPr>
            </w:pPr>
          </w:p>
          <w:p w14:paraId="4527ED3D" w14:textId="77777777" w:rsidR="00274576" w:rsidRDefault="00274576">
            <w:pPr>
              <w:spacing w:line="256" w:lineRule="auto"/>
              <w:rPr>
                <w:ins w:id="1273" w:author="VanHouten, John (J.A.)" w:date="2021-10-06T13:30:00Z"/>
                <w:rFonts w:cs="Arial"/>
              </w:rPr>
            </w:pPr>
          </w:p>
          <w:p w14:paraId="27C5246A" w14:textId="77777777" w:rsidR="00274576" w:rsidRDefault="00274576">
            <w:pPr>
              <w:spacing w:line="256" w:lineRule="auto"/>
              <w:rPr>
                <w:ins w:id="1274" w:author="VanHouten, John (J.A.)" w:date="2021-10-06T13:30:00Z"/>
                <w:rFonts w:cs="Arial"/>
              </w:rPr>
            </w:pPr>
          </w:p>
          <w:p w14:paraId="5112B586" w14:textId="77777777" w:rsidR="00274576" w:rsidRDefault="00274576">
            <w:pPr>
              <w:spacing w:line="256" w:lineRule="auto"/>
              <w:rPr>
                <w:ins w:id="1275" w:author="VanHouten, John (J.A.)" w:date="2021-10-06T13:30:00Z"/>
                <w:rFonts w:cs="Arial"/>
              </w:rPr>
            </w:pPr>
          </w:p>
          <w:p w14:paraId="55CAA64D" w14:textId="77777777" w:rsidR="00274576" w:rsidRDefault="00274576">
            <w:pPr>
              <w:spacing w:line="256" w:lineRule="auto"/>
              <w:rPr>
                <w:ins w:id="1276" w:author="VanHouten, John (J.A.)" w:date="2021-10-06T13:30:00Z"/>
                <w:rFonts w:cs="Arial"/>
              </w:rPr>
            </w:pPr>
            <w:ins w:id="1277" w:author="VanHouten, John (J.A.)" w:date="2021-10-06T13:30:00Z">
              <w:r>
                <w:rPr>
                  <w:rFonts w:cs="Arial"/>
                </w:rPr>
                <w:t>Loss of ANC/ESE Functionality</w:t>
              </w:r>
            </w:ins>
          </w:p>
        </w:tc>
        <w:tc>
          <w:tcPr>
            <w:tcW w:w="2954" w:type="dxa"/>
            <w:tcBorders>
              <w:top w:val="single" w:sz="4" w:space="0" w:color="auto"/>
              <w:left w:val="single" w:sz="4" w:space="0" w:color="auto"/>
              <w:bottom w:val="single" w:sz="4" w:space="0" w:color="auto"/>
              <w:right w:val="single" w:sz="4" w:space="0" w:color="auto"/>
            </w:tcBorders>
            <w:hideMark/>
          </w:tcPr>
          <w:p w14:paraId="5A5AC2E5" w14:textId="77777777" w:rsidR="00274576" w:rsidRDefault="00274576">
            <w:pPr>
              <w:spacing w:line="256" w:lineRule="auto"/>
              <w:rPr>
                <w:ins w:id="1278" w:author="VanHouten, John (J.A.)" w:date="2021-10-06T13:30:00Z"/>
                <w:rFonts w:cs="Arial"/>
              </w:rPr>
            </w:pPr>
            <w:ins w:id="1279" w:author="VanHouten, John (J.A.)" w:date="2021-10-06T13:30:00Z">
              <w:r>
                <w:rPr>
                  <w:rFonts w:cs="Arial"/>
                </w:rPr>
                <w:t>External DSP = Enabled</w:t>
              </w:r>
            </w:ins>
          </w:p>
        </w:tc>
      </w:tr>
      <w:tr w:rsidR="00274576" w14:paraId="523BB5AD" w14:textId="77777777" w:rsidTr="00274576">
        <w:trPr>
          <w:jc w:val="center"/>
          <w:ins w:id="1280" w:author="VanHouten, John (J.A.)" w:date="2021-10-06T13:30:00Z"/>
        </w:trPr>
        <w:tc>
          <w:tcPr>
            <w:tcW w:w="1282" w:type="dxa"/>
            <w:tcBorders>
              <w:top w:val="single" w:sz="4" w:space="0" w:color="auto"/>
              <w:left w:val="single" w:sz="4" w:space="0" w:color="auto"/>
              <w:bottom w:val="single" w:sz="4" w:space="0" w:color="auto"/>
              <w:right w:val="single" w:sz="4" w:space="0" w:color="auto"/>
            </w:tcBorders>
            <w:hideMark/>
          </w:tcPr>
          <w:p w14:paraId="2D370842" w14:textId="77777777" w:rsidR="00274576" w:rsidRDefault="00274576">
            <w:pPr>
              <w:spacing w:line="256" w:lineRule="auto"/>
              <w:rPr>
                <w:ins w:id="1281" w:author="VanHouten, John (J.A.)" w:date="2021-10-06T13:30:00Z"/>
                <w:rFonts w:cs="Arial"/>
              </w:rPr>
            </w:pPr>
            <w:ins w:id="1282" w:author="VanHouten, John (J.A.)" w:date="2021-10-06T13:30:00Z">
              <w:r>
                <w:rPr>
                  <w:rFonts w:cs="Arial"/>
                </w:rPr>
                <w:t>C25600</w:t>
              </w:r>
            </w:ins>
          </w:p>
        </w:tc>
        <w:tc>
          <w:tcPr>
            <w:tcW w:w="1447" w:type="dxa"/>
            <w:tcBorders>
              <w:top w:val="single" w:sz="4" w:space="0" w:color="auto"/>
              <w:left w:val="single" w:sz="4" w:space="0" w:color="auto"/>
              <w:bottom w:val="single" w:sz="4" w:space="0" w:color="auto"/>
              <w:right w:val="single" w:sz="4" w:space="0" w:color="auto"/>
            </w:tcBorders>
            <w:hideMark/>
          </w:tcPr>
          <w:p w14:paraId="3344A2E5" w14:textId="77777777" w:rsidR="00274576" w:rsidRDefault="00274576">
            <w:pPr>
              <w:spacing w:line="256" w:lineRule="auto"/>
              <w:rPr>
                <w:ins w:id="1283" w:author="VanHouten, John (J.A.)" w:date="2021-10-06T13:30:00Z"/>
                <w:rFonts w:cs="Arial"/>
              </w:rPr>
            </w:pPr>
            <w:ins w:id="1284" w:author="VanHouten, John (J.A.)" w:date="2021-10-06T13:30:00Z">
              <w:r>
                <w:rPr>
                  <w:rFonts w:cs="Arial"/>
                </w:rPr>
                <w:t>Key in RUN.  Voltage is between 10 and 16 volts.  Ignition is Stable.</w:t>
              </w:r>
            </w:ins>
          </w:p>
        </w:tc>
        <w:tc>
          <w:tcPr>
            <w:tcW w:w="2177" w:type="dxa"/>
            <w:tcBorders>
              <w:top w:val="single" w:sz="4" w:space="0" w:color="auto"/>
              <w:left w:val="single" w:sz="4" w:space="0" w:color="auto"/>
              <w:bottom w:val="single" w:sz="4" w:space="0" w:color="auto"/>
              <w:right w:val="single" w:sz="4" w:space="0" w:color="auto"/>
            </w:tcBorders>
            <w:hideMark/>
          </w:tcPr>
          <w:p w14:paraId="6B29F9A4" w14:textId="77777777" w:rsidR="00274576" w:rsidRDefault="00274576">
            <w:pPr>
              <w:spacing w:line="256" w:lineRule="auto"/>
              <w:rPr>
                <w:ins w:id="1285" w:author="VanHouten, John (J.A.)" w:date="2021-10-06T13:30:00Z"/>
                <w:rFonts w:cs="Arial"/>
              </w:rPr>
            </w:pPr>
            <w:ins w:id="1286" w:author="VanHouten, John (J.A.)" w:date="2021-10-06T13:30:00Z">
              <w:r>
                <w:rPr>
                  <w:rFonts w:cs="Arial"/>
                </w:rPr>
                <w:t>Set when 0x2A0 is missing for more than five (5) seconds.</w:t>
              </w:r>
            </w:ins>
          </w:p>
        </w:tc>
        <w:tc>
          <w:tcPr>
            <w:tcW w:w="1716" w:type="dxa"/>
            <w:tcBorders>
              <w:top w:val="single" w:sz="4" w:space="0" w:color="auto"/>
              <w:left w:val="single" w:sz="4" w:space="0" w:color="auto"/>
              <w:bottom w:val="single" w:sz="4" w:space="0" w:color="auto"/>
              <w:right w:val="single" w:sz="4" w:space="0" w:color="auto"/>
            </w:tcBorders>
            <w:hideMark/>
          </w:tcPr>
          <w:p w14:paraId="445AE93C" w14:textId="77777777" w:rsidR="00274576" w:rsidRDefault="00274576">
            <w:pPr>
              <w:spacing w:line="256" w:lineRule="auto"/>
              <w:rPr>
                <w:ins w:id="1287" w:author="VanHouten, John (J.A.)" w:date="2021-10-06T13:30:00Z"/>
                <w:rFonts w:cs="Arial"/>
              </w:rPr>
            </w:pPr>
            <w:ins w:id="1288" w:author="VanHouten, John (J.A.)" w:date="2021-10-06T13:30:00Z">
              <w:r>
                <w:rPr>
                  <w:rFonts w:cs="Arial"/>
                </w:rPr>
                <w:t>Loss of button presses from EFP.</w:t>
              </w:r>
            </w:ins>
          </w:p>
        </w:tc>
        <w:tc>
          <w:tcPr>
            <w:tcW w:w="2954" w:type="dxa"/>
            <w:tcBorders>
              <w:top w:val="single" w:sz="4" w:space="0" w:color="auto"/>
              <w:left w:val="single" w:sz="4" w:space="0" w:color="auto"/>
              <w:bottom w:val="single" w:sz="4" w:space="0" w:color="auto"/>
              <w:right w:val="single" w:sz="4" w:space="0" w:color="auto"/>
            </w:tcBorders>
            <w:hideMark/>
          </w:tcPr>
          <w:p w14:paraId="6EB288EC" w14:textId="77777777" w:rsidR="00274576" w:rsidRDefault="00274576">
            <w:pPr>
              <w:spacing w:line="256" w:lineRule="auto"/>
              <w:rPr>
                <w:ins w:id="1289" w:author="VanHouten, John (J.A.)" w:date="2021-10-06T13:30:00Z"/>
                <w:rFonts w:cs="Arial"/>
              </w:rPr>
            </w:pPr>
            <w:ins w:id="1290" w:author="VanHouten, John (J.A.)" w:date="2021-10-06T13:30:00Z">
              <w:r>
                <w:rPr>
                  <w:rFonts w:cs="Arial"/>
                </w:rPr>
                <w:t>EFP = CAN Based</w:t>
              </w:r>
            </w:ins>
          </w:p>
        </w:tc>
      </w:tr>
    </w:tbl>
    <w:p w14:paraId="57B59612" w14:textId="77777777" w:rsidR="00274576" w:rsidRDefault="00274576" w:rsidP="00274576"/>
    <w:p w14:paraId="6C4B23C7" w14:textId="77777777" w:rsidR="00274576" w:rsidRDefault="00274576" w:rsidP="00274576">
      <w:pPr>
        <w:pStyle w:val="Heading3"/>
      </w:pPr>
      <w:r w:rsidRPr="00B9479B">
        <w:t>SWR-REQ-412679/A-PAC A2B DTCs</w:t>
      </w:r>
    </w:p>
    <w:p w14:paraId="19A87112" w14:textId="77777777" w:rsidR="00274576" w:rsidRPr="00AE06BC" w:rsidRDefault="00274576" w:rsidP="0027457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1307"/>
        <w:gridCol w:w="1987"/>
        <w:gridCol w:w="1933"/>
        <w:gridCol w:w="2947"/>
      </w:tblGrid>
      <w:tr w:rsidR="00274576" w14:paraId="4BF4363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tcPr>
          <w:p w14:paraId="6E06890B" w14:textId="77777777" w:rsidR="00274576" w:rsidRDefault="00274576" w:rsidP="00274576">
            <w:pPr>
              <w:spacing w:line="254" w:lineRule="auto"/>
              <w:rPr>
                <w:rFonts w:cs="Arial"/>
                <w:b/>
              </w:rPr>
            </w:pPr>
            <w:r>
              <w:rPr>
                <w:rFonts w:cs="Arial"/>
                <w:b/>
              </w:rPr>
              <w:t>DTC</w:t>
            </w:r>
          </w:p>
        </w:tc>
        <w:tc>
          <w:tcPr>
            <w:tcW w:w="1307" w:type="dxa"/>
            <w:tcBorders>
              <w:top w:val="single" w:sz="4" w:space="0" w:color="auto"/>
              <w:left w:val="single" w:sz="4" w:space="0" w:color="auto"/>
              <w:bottom w:val="single" w:sz="4" w:space="0" w:color="auto"/>
              <w:right w:val="single" w:sz="4" w:space="0" w:color="auto"/>
            </w:tcBorders>
          </w:tcPr>
          <w:p w14:paraId="0BC44C1B" w14:textId="77777777" w:rsidR="00274576" w:rsidRDefault="00274576" w:rsidP="00274576">
            <w:pPr>
              <w:spacing w:line="254" w:lineRule="auto"/>
              <w:rPr>
                <w:rFonts w:cs="Arial"/>
                <w:b/>
              </w:rPr>
            </w:pPr>
            <w:r>
              <w:rPr>
                <w:rFonts w:cs="Arial"/>
                <w:b/>
              </w:rPr>
              <w:t>Condition</w:t>
            </w:r>
          </w:p>
        </w:tc>
        <w:tc>
          <w:tcPr>
            <w:tcW w:w="1987" w:type="dxa"/>
            <w:tcBorders>
              <w:top w:val="single" w:sz="4" w:space="0" w:color="auto"/>
              <w:left w:val="single" w:sz="4" w:space="0" w:color="auto"/>
              <w:bottom w:val="single" w:sz="4" w:space="0" w:color="auto"/>
              <w:right w:val="single" w:sz="4" w:space="0" w:color="auto"/>
            </w:tcBorders>
          </w:tcPr>
          <w:p w14:paraId="04A86AE0" w14:textId="77777777" w:rsidR="00274576" w:rsidRDefault="00274576" w:rsidP="00274576">
            <w:pPr>
              <w:spacing w:line="254" w:lineRule="auto"/>
              <w:rPr>
                <w:rFonts w:cs="Arial"/>
                <w:b/>
              </w:rPr>
            </w:pPr>
            <w:r>
              <w:rPr>
                <w:rFonts w:cs="Arial"/>
                <w:b/>
              </w:rPr>
              <w:t>DTC Trigger</w:t>
            </w:r>
          </w:p>
        </w:tc>
        <w:tc>
          <w:tcPr>
            <w:tcW w:w="1933" w:type="dxa"/>
            <w:tcBorders>
              <w:top w:val="single" w:sz="4" w:space="0" w:color="auto"/>
              <w:left w:val="single" w:sz="4" w:space="0" w:color="auto"/>
              <w:bottom w:val="single" w:sz="4" w:space="0" w:color="auto"/>
              <w:right w:val="single" w:sz="4" w:space="0" w:color="auto"/>
            </w:tcBorders>
          </w:tcPr>
          <w:p w14:paraId="4C18B64B" w14:textId="77777777" w:rsidR="00274576" w:rsidRDefault="00274576" w:rsidP="00274576">
            <w:pPr>
              <w:spacing w:line="254" w:lineRule="auto"/>
              <w:rPr>
                <w:rFonts w:cs="Arial"/>
                <w:b/>
              </w:rPr>
            </w:pPr>
            <w:r>
              <w:rPr>
                <w:rFonts w:cs="Arial"/>
                <w:b/>
              </w:rPr>
              <w:t>Fault Action</w:t>
            </w:r>
          </w:p>
        </w:tc>
        <w:tc>
          <w:tcPr>
            <w:tcW w:w="2947" w:type="dxa"/>
            <w:tcBorders>
              <w:top w:val="single" w:sz="4" w:space="0" w:color="auto"/>
              <w:left w:val="single" w:sz="4" w:space="0" w:color="auto"/>
              <w:bottom w:val="single" w:sz="4" w:space="0" w:color="auto"/>
              <w:right w:val="single" w:sz="4" w:space="0" w:color="auto"/>
            </w:tcBorders>
          </w:tcPr>
          <w:p w14:paraId="6B162772" w14:textId="77777777" w:rsidR="00274576" w:rsidRDefault="00274576" w:rsidP="00274576">
            <w:pPr>
              <w:spacing w:line="254" w:lineRule="auto"/>
              <w:rPr>
                <w:rFonts w:cs="Arial"/>
                <w:b/>
              </w:rPr>
            </w:pPr>
            <w:r>
              <w:rPr>
                <w:rFonts w:cs="Arial"/>
                <w:b/>
              </w:rPr>
              <w:t>Configuration Associated</w:t>
            </w:r>
          </w:p>
        </w:tc>
      </w:tr>
      <w:tr w:rsidR="00274576" w14:paraId="3798029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2D0310B" w14:textId="77777777" w:rsidR="00274576" w:rsidRDefault="00274576">
            <w:pPr>
              <w:spacing w:line="254" w:lineRule="auto"/>
              <w:rPr>
                <w:rFonts w:cs="Arial"/>
              </w:rPr>
            </w:pPr>
            <w:r>
              <w:rPr>
                <w:rFonts w:cs="Arial"/>
              </w:rPr>
              <w:t>951113</w:t>
            </w:r>
          </w:p>
        </w:tc>
        <w:tc>
          <w:tcPr>
            <w:tcW w:w="1307" w:type="dxa"/>
            <w:tcBorders>
              <w:top w:val="single" w:sz="4" w:space="0" w:color="auto"/>
              <w:left w:val="single" w:sz="4" w:space="0" w:color="auto"/>
              <w:bottom w:val="single" w:sz="4" w:space="0" w:color="auto"/>
              <w:right w:val="single" w:sz="4" w:space="0" w:color="auto"/>
            </w:tcBorders>
            <w:hideMark/>
          </w:tcPr>
          <w:p w14:paraId="37F67021"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043862A8" w14:textId="77777777" w:rsidR="00274576" w:rsidRDefault="00274576">
            <w:pPr>
              <w:spacing w:line="254" w:lineRule="auto"/>
              <w:rPr>
                <w:rFonts w:cs="Arial"/>
              </w:rPr>
            </w:pPr>
            <w:r>
              <w:rPr>
                <w:rFonts w:cs="Arial"/>
              </w:rPr>
              <w:t>Set when A2B lost communication with ACM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022D7125" w14:textId="77777777" w:rsidR="00274576" w:rsidRDefault="00274576">
            <w:pPr>
              <w:spacing w:line="254" w:lineRule="auto"/>
              <w:rPr>
                <w:rFonts w:cs="Arial"/>
              </w:rPr>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45A4F11" w14:textId="77777777" w:rsidR="00274576" w:rsidRDefault="00274576">
            <w:pPr>
              <w:spacing w:line="254" w:lineRule="auto"/>
              <w:rPr>
                <w:rFonts w:cs="Arial"/>
              </w:rPr>
            </w:pPr>
            <w:r>
              <w:rPr>
                <w:rFonts w:cs="Arial"/>
              </w:rPr>
              <w:t>A2B is enabled.</w:t>
            </w:r>
          </w:p>
        </w:tc>
      </w:tr>
      <w:tr w:rsidR="00274576" w14:paraId="6E7D67A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DA91DCB" w14:textId="77777777" w:rsidR="00274576" w:rsidRDefault="00274576">
            <w:pPr>
              <w:spacing w:line="254" w:lineRule="auto"/>
              <w:rPr>
                <w:rFonts w:cs="Arial"/>
              </w:rPr>
            </w:pPr>
            <w:r>
              <w:rPr>
                <w:rFonts w:cs="Arial"/>
              </w:rPr>
              <w:t>950C13</w:t>
            </w:r>
          </w:p>
        </w:tc>
        <w:tc>
          <w:tcPr>
            <w:tcW w:w="1307" w:type="dxa"/>
            <w:tcBorders>
              <w:top w:val="single" w:sz="4" w:space="0" w:color="auto"/>
              <w:left w:val="single" w:sz="4" w:space="0" w:color="auto"/>
              <w:bottom w:val="single" w:sz="4" w:space="0" w:color="auto"/>
              <w:right w:val="single" w:sz="4" w:space="0" w:color="auto"/>
            </w:tcBorders>
            <w:hideMark/>
          </w:tcPr>
          <w:p w14:paraId="3BE8F001"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724C287B" w14:textId="77777777" w:rsidR="00274576" w:rsidRDefault="00274576">
            <w:pPr>
              <w:spacing w:line="254" w:lineRule="auto"/>
              <w:rPr>
                <w:rFonts w:cs="Arial"/>
              </w:rPr>
            </w:pPr>
            <w:r>
              <w:rPr>
                <w:rFonts w:cs="Arial"/>
              </w:rPr>
              <w:t>Set when A2B lost communication with Slave1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6EB9F9E1"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FB42F09" w14:textId="77777777" w:rsidR="00274576" w:rsidRDefault="00274576">
            <w:pPr>
              <w:spacing w:line="254" w:lineRule="auto"/>
              <w:rPr>
                <w:rFonts w:cs="Arial"/>
              </w:rPr>
            </w:pPr>
            <w:r>
              <w:rPr>
                <w:rFonts w:cs="Arial"/>
              </w:rPr>
              <w:t>A2B is enabled.</w:t>
            </w:r>
          </w:p>
        </w:tc>
      </w:tr>
      <w:tr w:rsidR="00274576" w14:paraId="2EE9007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BFF37FB" w14:textId="77777777" w:rsidR="00274576" w:rsidRDefault="00274576">
            <w:pPr>
              <w:spacing w:line="254" w:lineRule="auto"/>
              <w:rPr>
                <w:rFonts w:cs="Arial"/>
              </w:rPr>
            </w:pPr>
            <w:r>
              <w:rPr>
                <w:rFonts w:cs="Arial"/>
              </w:rPr>
              <w:lastRenderedPageBreak/>
              <w:t>950D13</w:t>
            </w:r>
          </w:p>
        </w:tc>
        <w:tc>
          <w:tcPr>
            <w:tcW w:w="1307" w:type="dxa"/>
            <w:tcBorders>
              <w:top w:val="single" w:sz="4" w:space="0" w:color="auto"/>
              <w:left w:val="single" w:sz="4" w:space="0" w:color="auto"/>
              <w:bottom w:val="single" w:sz="4" w:space="0" w:color="auto"/>
              <w:right w:val="single" w:sz="4" w:space="0" w:color="auto"/>
            </w:tcBorders>
            <w:hideMark/>
          </w:tcPr>
          <w:p w14:paraId="691373D2"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2A4F1EC0" w14:textId="77777777" w:rsidR="00274576" w:rsidRDefault="00274576">
            <w:pPr>
              <w:spacing w:line="254" w:lineRule="auto"/>
              <w:rPr>
                <w:rFonts w:cs="Arial"/>
              </w:rPr>
            </w:pPr>
            <w:r>
              <w:rPr>
                <w:rFonts w:cs="Arial"/>
              </w:rPr>
              <w:t>Set when A2B lost communication with Slave2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385B6EF6"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6BCAA96" w14:textId="77777777" w:rsidR="00274576" w:rsidRDefault="00274576">
            <w:pPr>
              <w:spacing w:line="254" w:lineRule="auto"/>
              <w:rPr>
                <w:rFonts w:cs="Arial"/>
              </w:rPr>
            </w:pPr>
            <w:r>
              <w:rPr>
                <w:rFonts w:cs="Arial"/>
              </w:rPr>
              <w:t>A2B is enabled.</w:t>
            </w:r>
          </w:p>
        </w:tc>
      </w:tr>
      <w:tr w:rsidR="00274576" w14:paraId="153BF95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BC33251" w14:textId="77777777" w:rsidR="00274576" w:rsidRDefault="00274576">
            <w:pPr>
              <w:spacing w:line="254" w:lineRule="auto"/>
              <w:rPr>
                <w:rFonts w:cs="Arial"/>
              </w:rPr>
            </w:pPr>
            <w:r>
              <w:rPr>
                <w:rFonts w:cs="Arial"/>
              </w:rPr>
              <w:t>950E13</w:t>
            </w:r>
          </w:p>
        </w:tc>
        <w:tc>
          <w:tcPr>
            <w:tcW w:w="1307" w:type="dxa"/>
            <w:tcBorders>
              <w:top w:val="single" w:sz="4" w:space="0" w:color="auto"/>
              <w:left w:val="single" w:sz="4" w:space="0" w:color="auto"/>
              <w:bottom w:val="single" w:sz="4" w:space="0" w:color="auto"/>
              <w:right w:val="single" w:sz="4" w:space="0" w:color="auto"/>
            </w:tcBorders>
            <w:hideMark/>
          </w:tcPr>
          <w:p w14:paraId="4A6E0E8A"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7B30980D" w14:textId="77777777" w:rsidR="00274576" w:rsidRDefault="00274576">
            <w:pPr>
              <w:spacing w:line="254" w:lineRule="auto"/>
              <w:rPr>
                <w:rFonts w:cs="Arial"/>
              </w:rPr>
            </w:pPr>
            <w:r>
              <w:rPr>
                <w:rFonts w:cs="Arial"/>
              </w:rPr>
              <w:t>Set when A2B lost communication with Slave3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12461559"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5ADBD18" w14:textId="77777777" w:rsidR="00274576" w:rsidRDefault="00274576">
            <w:pPr>
              <w:spacing w:line="254" w:lineRule="auto"/>
              <w:rPr>
                <w:rFonts w:cs="Arial"/>
              </w:rPr>
            </w:pPr>
            <w:r>
              <w:rPr>
                <w:rFonts w:cs="Arial"/>
              </w:rPr>
              <w:t>A2B is enabled.</w:t>
            </w:r>
          </w:p>
        </w:tc>
      </w:tr>
      <w:tr w:rsidR="00274576" w14:paraId="2255E2B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8D869B9" w14:textId="77777777" w:rsidR="00274576" w:rsidRDefault="00274576">
            <w:pPr>
              <w:spacing w:line="254" w:lineRule="auto"/>
              <w:rPr>
                <w:rFonts w:cs="Arial"/>
              </w:rPr>
            </w:pPr>
            <w:r>
              <w:rPr>
                <w:rFonts w:cs="Arial"/>
              </w:rPr>
              <w:t>950F13</w:t>
            </w:r>
          </w:p>
        </w:tc>
        <w:tc>
          <w:tcPr>
            <w:tcW w:w="1307" w:type="dxa"/>
            <w:tcBorders>
              <w:top w:val="single" w:sz="4" w:space="0" w:color="auto"/>
              <w:left w:val="single" w:sz="4" w:space="0" w:color="auto"/>
              <w:bottom w:val="single" w:sz="4" w:space="0" w:color="auto"/>
              <w:right w:val="single" w:sz="4" w:space="0" w:color="auto"/>
            </w:tcBorders>
            <w:hideMark/>
          </w:tcPr>
          <w:p w14:paraId="615CBB1E"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3D8350BB" w14:textId="77777777" w:rsidR="00274576" w:rsidRDefault="00274576">
            <w:pPr>
              <w:spacing w:line="254" w:lineRule="auto"/>
              <w:rPr>
                <w:rFonts w:cs="Arial"/>
              </w:rPr>
            </w:pPr>
            <w:r>
              <w:rPr>
                <w:rFonts w:cs="Arial"/>
              </w:rPr>
              <w:t>Set when A2B lost communication with Slave4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1BCDFCF"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75E30C25" w14:textId="77777777" w:rsidR="00274576" w:rsidRDefault="00274576">
            <w:pPr>
              <w:spacing w:line="254" w:lineRule="auto"/>
              <w:rPr>
                <w:rFonts w:cs="Arial"/>
              </w:rPr>
            </w:pPr>
            <w:r>
              <w:rPr>
                <w:rFonts w:cs="Arial"/>
              </w:rPr>
              <w:t>A2B is enabled.</w:t>
            </w:r>
          </w:p>
        </w:tc>
      </w:tr>
      <w:tr w:rsidR="00274576" w14:paraId="3432701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3E6BF39" w14:textId="77777777" w:rsidR="00274576" w:rsidRDefault="00274576">
            <w:pPr>
              <w:spacing w:line="254" w:lineRule="auto"/>
              <w:rPr>
                <w:rFonts w:cs="Arial"/>
              </w:rPr>
            </w:pPr>
            <w:r>
              <w:rPr>
                <w:rFonts w:cs="Arial"/>
              </w:rPr>
              <w:t>951013</w:t>
            </w:r>
          </w:p>
        </w:tc>
        <w:tc>
          <w:tcPr>
            <w:tcW w:w="1307" w:type="dxa"/>
            <w:tcBorders>
              <w:top w:val="single" w:sz="4" w:space="0" w:color="auto"/>
              <w:left w:val="single" w:sz="4" w:space="0" w:color="auto"/>
              <w:bottom w:val="single" w:sz="4" w:space="0" w:color="auto"/>
              <w:right w:val="single" w:sz="4" w:space="0" w:color="auto"/>
            </w:tcBorders>
            <w:hideMark/>
          </w:tcPr>
          <w:p w14:paraId="5642D183"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5C6C6654" w14:textId="77777777" w:rsidR="00274576" w:rsidRDefault="00274576">
            <w:pPr>
              <w:spacing w:line="254" w:lineRule="auto"/>
              <w:rPr>
                <w:rFonts w:cs="Arial"/>
              </w:rPr>
            </w:pPr>
            <w:r>
              <w:rPr>
                <w:rFonts w:cs="Arial"/>
              </w:rPr>
              <w:t>Set when A2B lost communication with Slave5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459E9941"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706A2C4D" w14:textId="77777777" w:rsidR="00274576" w:rsidRDefault="00274576">
            <w:pPr>
              <w:spacing w:line="254" w:lineRule="auto"/>
              <w:rPr>
                <w:rFonts w:cs="Arial"/>
              </w:rPr>
            </w:pPr>
            <w:r>
              <w:rPr>
                <w:rFonts w:cs="Arial"/>
              </w:rPr>
              <w:t>A2B is enabled.</w:t>
            </w:r>
          </w:p>
        </w:tc>
      </w:tr>
      <w:tr w:rsidR="00274576" w14:paraId="0E3E4515"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E02442D" w14:textId="77777777" w:rsidR="00274576" w:rsidRDefault="00274576">
            <w:pPr>
              <w:spacing w:line="254" w:lineRule="auto"/>
              <w:rPr>
                <w:rFonts w:cs="Arial"/>
              </w:rPr>
            </w:pPr>
            <w:r>
              <w:rPr>
                <w:rFonts w:cs="Arial"/>
              </w:rPr>
              <w:t>951111</w:t>
            </w:r>
          </w:p>
        </w:tc>
        <w:tc>
          <w:tcPr>
            <w:tcW w:w="1307" w:type="dxa"/>
            <w:tcBorders>
              <w:top w:val="single" w:sz="4" w:space="0" w:color="auto"/>
              <w:left w:val="single" w:sz="4" w:space="0" w:color="auto"/>
              <w:bottom w:val="single" w:sz="4" w:space="0" w:color="auto"/>
              <w:right w:val="single" w:sz="4" w:space="0" w:color="auto"/>
            </w:tcBorders>
            <w:hideMark/>
          </w:tcPr>
          <w:p w14:paraId="07FE1977"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3A2396AA" w14:textId="77777777" w:rsidR="00274576" w:rsidRDefault="00274576">
            <w:pPr>
              <w:spacing w:line="254" w:lineRule="auto"/>
              <w:rPr>
                <w:rFonts w:cs="Arial"/>
              </w:rPr>
            </w:pPr>
            <w:r>
              <w:rPr>
                <w:rFonts w:cs="Arial"/>
              </w:rPr>
              <w:t>Set when A2B is short to ground with ACM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0257C696"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7C6A1F43" w14:textId="77777777" w:rsidR="00274576" w:rsidRDefault="00274576">
            <w:pPr>
              <w:spacing w:line="254" w:lineRule="auto"/>
              <w:rPr>
                <w:rFonts w:cs="Arial"/>
              </w:rPr>
            </w:pPr>
            <w:r>
              <w:rPr>
                <w:rFonts w:cs="Arial"/>
              </w:rPr>
              <w:t>A2B is enabled.</w:t>
            </w:r>
          </w:p>
        </w:tc>
      </w:tr>
      <w:tr w:rsidR="00274576" w14:paraId="7149824F"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5ECE4DD" w14:textId="77777777" w:rsidR="00274576" w:rsidRDefault="00274576">
            <w:pPr>
              <w:spacing w:line="254" w:lineRule="auto"/>
              <w:rPr>
                <w:rFonts w:cs="Arial"/>
              </w:rPr>
            </w:pPr>
            <w:r>
              <w:rPr>
                <w:rFonts w:cs="Arial"/>
              </w:rPr>
              <w:t>950C11</w:t>
            </w:r>
          </w:p>
        </w:tc>
        <w:tc>
          <w:tcPr>
            <w:tcW w:w="1307" w:type="dxa"/>
            <w:tcBorders>
              <w:top w:val="single" w:sz="4" w:space="0" w:color="auto"/>
              <w:left w:val="single" w:sz="4" w:space="0" w:color="auto"/>
              <w:bottom w:val="single" w:sz="4" w:space="0" w:color="auto"/>
              <w:right w:val="single" w:sz="4" w:space="0" w:color="auto"/>
            </w:tcBorders>
            <w:hideMark/>
          </w:tcPr>
          <w:p w14:paraId="6C14A888"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6F9256B9" w14:textId="77777777" w:rsidR="00274576" w:rsidRDefault="00274576">
            <w:pPr>
              <w:spacing w:line="254" w:lineRule="auto"/>
              <w:rPr>
                <w:rFonts w:cs="Arial"/>
              </w:rPr>
            </w:pPr>
            <w:r>
              <w:rPr>
                <w:rFonts w:cs="Arial"/>
              </w:rPr>
              <w:t>Set when A2B is short to ground with Slave1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5C15F802"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51D847DB" w14:textId="77777777" w:rsidR="00274576" w:rsidRDefault="00274576">
            <w:pPr>
              <w:spacing w:line="254" w:lineRule="auto"/>
              <w:rPr>
                <w:rFonts w:cs="Arial"/>
              </w:rPr>
            </w:pPr>
            <w:r>
              <w:rPr>
                <w:rFonts w:cs="Arial"/>
              </w:rPr>
              <w:t>A2B is enabled.</w:t>
            </w:r>
          </w:p>
        </w:tc>
      </w:tr>
      <w:tr w:rsidR="00274576" w14:paraId="2FB4A82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C19042A" w14:textId="77777777" w:rsidR="00274576" w:rsidRDefault="00274576">
            <w:pPr>
              <w:spacing w:line="254" w:lineRule="auto"/>
              <w:rPr>
                <w:rFonts w:cs="Arial"/>
              </w:rPr>
            </w:pPr>
            <w:r>
              <w:rPr>
                <w:rFonts w:cs="Arial"/>
              </w:rPr>
              <w:t>950D11</w:t>
            </w:r>
          </w:p>
        </w:tc>
        <w:tc>
          <w:tcPr>
            <w:tcW w:w="1307" w:type="dxa"/>
            <w:tcBorders>
              <w:top w:val="single" w:sz="4" w:space="0" w:color="auto"/>
              <w:left w:val="single" w:sz="4" w:space="0" w:color="auto"/>
              <w:bottom w:val="single" w:sz="4" w:space="0" w:color="auto"/>
              <w:right w:val="single" w:sz="4" w:space="0" w:color="auto"/>
            </w:tcBorders>
            <w:hideMark/>
          </w:tcPr>
          <w:p w14:paraId="56C195A6" w14:textId="77777777" w:rsidR="00274576" w:rsidRDefault="00274576">
            <w:pPr>
              <w:spacing w:line="254" w:lineRule="auto"/>
              <w:rPr>
                <w:rFonts w:cs="Arial"/>
              </w:rPr>
            </w:pPr>
            <w:r>
              <w:rPr>
                <w:rFonts w:cs="Arial"/>
              </w:rPr>
              <w:t xml:space="preserve">Key in Run, ACC, or Delayed Acc.  Voltage is between 10 </w:t>
            </w:r>
            <w:r>
              <w:rPr>
                <w:rFonts w:cs="Arial"/>
              </w:rPr>
              <w:lastRenderedPageBreak/>
              <w:t>and 16 volts.</w:t>
            </w:r>
          </w:p>
        </w:tc>
        <w:tc>
          <w:tcPr>
            <w:tcW w:w="1987" w:type="dxa"/>
            <w:tcBorders>
              <w:top w:val="single" w:sz="4" w:space="0" w:color="auto"/>
              <w:left w:val="single" w:sz="4" w:space="0" w:color="auto"/>
              <w:bottom w:val="single" w:sz="4" w:space="0" w:color="auto"/>
              <w:right w:val="single" w:sz="4" w:space="0" w:color="auto"/>
            </w:tcBorders>
            <w:hideMark/>
          </w:tcPr>
          <w:p w14:paraId="5B96EBB4" w14:textId="77777777" w:rsidR="00274576" w:rsidRDefault="00274576">
            <w:pPr>
              <w:spacing w:line="254" w:lineRule="auto"/>
              <w:rPr>
                <w:rFonts w:cs="Arial"/>
              </w:rPr>
            </w:pPr>
            <w:r>
              <w:rPr>
                <w:rFonts w:cs="Arial"/>
              </w:rPr>
              <w:lastRenderedPageBreak/>
              <w:t>Set when A2B short to ground with Slave2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47DD2F88"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B7557C4" w14:textId="77777777" w:rsidR="00274576" w:rsidRDefault="00274576">
            <w:pPr>
              <w:spacing w:line="254" w:lineRule="auto"/>
              <w:rPr>
                <w:rFonts w:cs="Arial"/>
              </w:rPr>
            </w:pPr>
            <w:r>
              <w:rPr>
                <w:rFonts w:cs="Arial"/>
              </w:rPr>
              <w:t>A2B is enabled.</w:t>
            </w:r>
          </w:p>
        </w:tc>
      </w:tr>
      <w:tr w:rsidR="00274576" w14:paraId="70FBD2C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0A30774" w14:textId="77777777" w:rsidR="00274576" w:rsidRDefault="00274576">
            <w:pPr>
              <w:spacing w:line="254" w:lineRule="auto"/>
              <w:rPr>
                <w:rFonts w:cs="Arial"/>
              </w:rPr>
            </w:pPr>
            <w:r>
              <w:rPr>
                <w:rFonts w:cs="Arial"/>
              </w:rPr>
              <w:t>950E11</w:t>
            </w:r>
          </w:p>
        </w:tc>
        <w:tc>
          <w:tcPr>
            <w:tcW w:w="1307" w:type="dxa"/>
            <w:tcBorders>
              <w:top w:val="single" w:sz="4" w:space="0" w:color="auto"/>
              <w:left w:val="single" w:sz="4" w:space="0" w:color="auto"/>
              <w:bottom w:val="single" w:sz="4" w:space="0" w:color="auto"/>
              <w:right w:val="single" w:sz="4" w:space="0" w:color="auto"/>
            </w:tcBorders>
            <w:hideMark/>
          </w:tcPr>
          <w:p w14:paraId="4961C495"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6BF60FE" w14:textId="77777777" w:rsidR="00274576" w:rsidRDefault="00274576">
            <w:pPr>
              <w:spacing w:line="254" w:lineRule="auto"/>
              <w:rPr>
                <w:rFonts w:cs="Arial"/>
              </w:rPr>
            </w:pPr>
            <w:r>
              <w:rPr>
                <w:rFonts w:cs="Arial"/>
              </w:rPr>
              <w:t>Set when A2B short to ground with Slave3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36F8DA73"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3E13005" w14:textId="77777777" w:rsidR="00274576" w:rsidRDefault="00274576">
            <w:pPr>
              <w:spacing w:line="254" w:lineRule="auto"/>
              <w:rPr>
                <w:rFonts w:cs="Arial"/>
              </w:rPr>
            </w:pPr>
            <w:r>
              <w:rPr>
                <w:rFonts w:cs="Arial"/>
              </w:rPr>
              <w:t>A2B is enabled.</w:t>
            </w:r>
          </w:p>
        </w:tc>
      </w:tr>
      <w:tr w:rsidR="00274576" w14:paraId="7E7CB75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7D32260" w14:textId="77777777" w:rsidR="00274576" w:rsidRDefault="00274576">
            <w:pPr>
              <w:spacing w:line="254" w:lineRule="auto"/>
              <w:rPr>
                <w:rFonts w:cs="Arial"/>
              </w:rPr>
            </w:pPr>
            <w:r>
              <w:rPr>
                <w:rFonts w:cs="Arial"/>
              </w:rPr>
              <w:t>950F11</w:t>
            </w:r>
          </w:p>
        </w:tc>
        <w:tc>
          <w:tcPr>
            <w:tcW w:w="1307" w:type="dxa"/>
            <w:tcBorders>
              <w:top w:val="single" w:sz="4" w:space="0" w:color="auto"/>
              <w:left w:val="single" w:sz="4" w:space="0" w:color="auto"/>
              <w:bottom w:val="single" w:sz="4" w:space="0" w:color="auto"/>
              <w:right w:val="single" w:sz="4" w:space="0" w:color="auto"/>
            </w:tcBorders>
            <w:hideMark/>
          </w:tcPr>
          <w:p w14:paraId="49DA61F7"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59ED1732" w14:textId="77777777" w:rsidR="00274576" w:rsidRDefault="00274576">
            <w:pPr>
              <w:spacing w:line="254" w:lineRule="auto"/>
              <w:rPr>
                <w:rFonts w:cs="Arial"/>
              </w:rPr>
            </w:pPr>
            <w:r>
              <w:rPr>
                <w:rFonts w:cs="Arial"/>
              </w:rPr>
              <w:t>Set when A2B short to ground with Slave4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79FCA87"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4829966D" w14:textId="77777777" w:rsidR="00274576" w:rsidRDefault="00274576">
            <w:pPr>
              <w:spacing w:line="254" w:lineRule="auto"/>
              <w:rPr>
                <w:rFonts w:cs="Arial"/>
              </w:rPr>
            </w:pPr>
            <w:r>
              <w:rPr>
                <w:rFonts w:cs="Arial"/>
              </w:rPr>
              <w:t>A2B is enabled.</w:t>
            </w:r>
          </w:p>
        </w:tc>
      </w:tr>
      <w:tr w:rsidR="00274576" w14:paraId="320FBB50"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191E24B" w14:textId="77777777" w:rsidR="00274576" w:rsidRDefault="00274576">
            <w:pPr>
              <w:spacing w:line="254" w:lineRule="auto"/>
              <w:rPr>
                <w:rFonts w:cs="Arial"/>
              </w:rPr>
            </w:pPr>
            <w:r>
              <w:rPr>
                <w:rFonts w:cs="Arial"/>
              </w:rPr>
              <w:t>951011</w:t>
            </w:r>
          </w:p>
        </w:tc>
        <w:tc>
          <w:tcPr>
            <w:tcW w:w="1307" w:type="dxa"/>
            <w:tcBorders>
              <w:top w:val="single" w:sz="4" w:space="0" w:color="auto"/>
              <w:left w:val="single" w:sz="4" w:space="0" w:color="auto"/>
              <w:bottom w:val="single" w:sz="4" w:space="0" w:color="auto"/>
              <w:right w:val="single" w:sz="4" w:space="0" w:color="auto"/>
            </w:tcBorders>
            <w:hideMark/>
          </w:tcPr>
          <w:p w14:paraId="24A30388"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1CCB394C" w14:textId="77777777" w:rsidR="00274576" w:rsidRDefault="00274576">
            <w:pPr>
              <w:spacing w:line="254" w:lineRule="auto"/>
              <w:rPr>
                <w:rFonts w:cs="Arial"/>
              </w:rPr>
            </w:pPr>
            <w:r>
              <w:rPr>
                <w:rFonts w:cs="Arial"/>
              </w:rPr>
              <w:t>Set when A2B short to ground with Slave5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3B61D7A0"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3399E5C0" w14:textId="77777777" w:rsidR="00274576" w:rsidRDefault="00274576">
            <w:pPr>
              <w:spacing w:line="254" w:lineRule="auto"/>
              <w:rPr>
                <w:rFonts w:cs="Arial"/>
              </w:rPr>
            </w:pPr>
            <w:r>
              <w:rPr>
                <w:rFonts w:cs="Arial"/>
              </w:rPr>
              <w:t>A2B is enabled.</w:t>
            </w:r>
          </w:p>
        </w:tc>
      </w:tr>
      <w:tr w:rsidR="00274576" w14:paraId="1047021F"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091A742" w14:textId="77777777" w:rsidR="00274576" w:rsidRDefault="00274576">
            <w:pPr>
              <w:spacing w:line="254" w:lineRule="auto"/>
              <w:rPr>
                <w:rFonts w:cs="Arial"/>
              </w:rPr>
            </w:pPr>
            <w:r>
              <w:rPr>
                <w:rFonts w:cs="Arial"/>
              </w:rPr>
              <w:t>951112</w:t>
            </w:r>
          </w:p>
        </w:tc>
        <w:tc>
          <w:tcPr>
            <w:tcW w:w="1307" w:type="dxa"/>
            <w:tcBorders>
              <w:top w:val="single" w:sz="4" w:space="0" w:color="auto"/>
              <w:left w:val="single" w:sz="4" w:space="0" w:color="auto"/>
              <w:bottom w:val="single" w:sz="4" w:space="0" w:color="auto"/>
              <w:right w:val="single" w:sz="4" w:space="0" w:color="auto"/>
            </w:tcBorders>
            <w:hideMark/>
          </w:tcPr>
          <w:p w14:paraId="0ECA557D"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033E4CF8" w14:textId="77777777" w:rsidR="00274576" w:rsidRDefault="00274576">
            <w:pPr>
              <w:spacing w:line="254" w:lineRule="auto"/>
              <w:rPr>
                <w:rFonts w:cs="Arial"/>
              </w:rPr>
            </w:pPr>
            <w:r>
              <w:rPr>
                <w:rFonts w:cs="Arial"/>
              </w:rPr>
              <w:t>Set when A2B is short to battery with ACM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081B6E2F"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1F5EBB60" w14:textId="77777777" w:rsidR="00274576" w:rsidRDefault="00274576">
            <w:pPr>
              <w:spacing w:line="254" w:lineRule="auto"/>
              <w:rPr>
                <w:rFonts w:cs="Arial"/>
              </w:rPr>
            </w:pPr>
            <w:r>
              <w:rPr>
                <w:rFonts w:cs="Arial"/>
              </w:rPr>
              <w:t>A2B is enabled.</w:t>
            </w:r>
          </w:p>
        </w:tc>
      </w:tr>
      <w:tr w:rsidR="00274576" w14:paraId="6CEE228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F2928F5" w14:textId="77777777" w:rsidR="00274576" w:rsidRDefault="00274576">
            <w:pPr>
              <w:spacing w:line="254" w:lineRule="auto"/>
              <w:rPr>
                <w:rFonts w:cs="Arial"/>
              </w:rPr>
            </w:pPr>
            <w:r>
              <w:rPr>
                <w:rFonts w:cs="Arial"/>
              </w:rPr>
              <w:t>950C12</w:t>
            </w:r>
          </w:p>
        </w:tc>
        <w:tc>
          <w:tcPr>
            <w:tcW w:w="1307" w:type="dxa"/>
            <w:tcBorders>
              <w:top w:val="single" w:sz="4" w:space="0" w:color="auto"/>
              <w:left w:val="single" w:sz="4" w:space="0" w:color="auto"/>
              <w:bottom w:val="single" w:sz="4" w:space="0" w:color="auto"/>
              <w:right w:val="single" w:sz="4" w:space="0" w:color="auto"/>
            </w:tcBorders>
            <w:hideMark/>
          </w:tcPr>
          <w:p w14:paraId="3914F7FD"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747A70D9" w14:textId="77777777" w:rsidR="00274576" w:rsidRDefault="00274576">
            <w:pPr>
              <w:spacing w:line="254" w:lineRule="auto"/>
              <w:rPr>
                <w:rFonts w:cs="Arial"/>
              </w:rPr>
            </w:pPr>
            <w:r>
              <w:rPr>
                <w:rFonts w:cs="Arial"/>
              </w:rPr>
              <w:t>Set when A2B is short to battery with Slave1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18482561"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2CEA71F" w14:textId="77777777" w:rsidR="00274576" w:rsidRDefault="00274576">
            <w:pPr>
              <w:spacing w:line="254" w:lineRule="auto"/>
              <w:rPr>
                <w:rFonts w:cs="Arial"/>
              </w:rPr>
            </w:pPr>
            <w:r>
              <w:rPr>
                <w:rFonts w:cs="Arial"/>
              </w:rPr>
              <w:t>A2B is enabled.</w:t>
            </w:r>
          </w:p>
        </w:tc>
      </w:tr>
      <w:tr w:rsidR="00274576" w14:paraId="603D4CB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6AFA62F" w14:textId="77777777" w:rsidR="00274576" w:rsidRDefault="00274576">
            <w:pPr>
              <w:spacing w:line="254" w:lineRule="auto"/>
              <w:rPr>
                <w:rFonts w:cs="Arial"/>
              </w:rPr>
            </w:pPr>
            <w:r>
              <w:rPr>
                <w:rFonts w:cs="Arial"/>
              </w:rPr>
              <w:t>950D12</w:t>
            </w:r>
          </w:p>
        </w:tc>
        <w:tc>
          <w:tcPr>
            <w:tcW w:w="1307" w:type="dxa"/>
            <w:tcBorders>
              <w:top w:val="single" w:sz="4" w:space="0" w:color="auto"/>
              <w:left w:val="single" w:sz="4" w:space="0" w:color="auto"/>
              <w:bottom w:val="single" w:sz="4" w:space="0" w:color="auto"/>
              <w:right w:val="single" w:sz="4" w:space="0" w:color="auto"/>
            </w:tcBorders>
            <w:hideMark/>
          </w:tcPr>
          <w:p w14:paraId="1B870669"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260D9980" w14:textId="77777777" w:rsidR="00274576" w:rsidRDefault="00274576">
            <w:pPr>
              <w:spacing w:line="254" w:lineRule="auto"/>
              <w:rPr>
                <w:rFonts w:cs="Arial"/>
              </w:rPr>
            </w:pPr>
            <w:r>
              <w:rPr>
                <w:rFonts w:cs="Arial"/>
              </w:rPr>
              <w:t>Set when A2B short to ground with Slave2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2C6958B"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4763F1BA" w14:textId="77777777" w:rsidR="00274576" w:rsidRDefault="00274576">
            <w:pPr>
              <w:spacing w:line="254" w:lineRule="auto"/>
              <w:rPr>
                <w:rFonts w:cs="Arial"/>
              </w:rPr>
            </w:pPr>
            <w:r>
              <w:rPr>
                <w:rFonts w:cs="Arial"/>
              </w:rPr>
              <w:t>A2B is enabled.</w:t>
            </w:r>
          </w:p>
        </w:tc>
      </w:tr>
      <w:tr w:rsidR="00274576" w14:paraId="7E60457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AB470F4" w14:textId="77777777" w:rsidR="00274576" w:rsidRDefault="00274576">
            <w:pPr>
              <w:spacing w:line="254" w:lineRule="auto"/>
              <w:rPr>
                <w:rFonts w:cs="Arial"/>
              </w:rPr>
            </w:pPr>
            <w:r>
              <w:rPr>
                <w:rFonts w:cs="Arial"/>
              </w:rPr>
              <w:t>950E12</w:t>
            </w:r>
          </w:p>
        </w:tc>
        <w:tc>
          <w:tcPr>
            <w:tcW w:w="1307" w:type="dxa"/>
            <w:tcBorders>
              <w:top w:val="single" w:sz="4" w:space="0" w:color="auto"/>
              <w:left w:val="single" w:sz="4" w:space="0" w:color="auto"/>
              <w:bottom w:val="single" w:sz="4" w:space="0" w:color="auto"/>
              <w:right w:val="single" w:sz="4" w:space="0" w:color="auto"/>
            </w:tcBorders>
            <w:hideMark/>
          </w:tcPr>
          <w:p w14:paraId="675E1921" w14:textId="77777777" w:rsidR="00274576" w:rsidRDefault="00274576">
            <w:pPr>
              <w:spacing w:line="254" w:lineRule="auto"/>
              <w:rPr>
                <w:rFonts w:cs="Arial"/>
              </w:rPr>
            </w:pPr>
            <w:r>
              <w:rPr>
                <w:rFonts w:cs="Arial"/>
              </w:rPr>
              <w:t xml:space="preserve">Key in Run, ACC, or Delayed Acc.  Voltage is </w:t>
            </w:r>
            <w:r>
              <w:rPr>
                <w:rFonts w:cs="Arial"/>
              </w:rPr>
              <w:lastRenderedPageBreak/>
              <w:t>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1FF6F4B0" w14:textId="77777777" w:rsidR="00274576" w:rsidRDefault="00274576">
            <w:pPr>
              <w:spacing w:line="254" w:lineRule="auto"/>
              <w:rPr>
                <w:rFonts w:cs="Arial"/>
              </w:rPr>
            </w:pPr>
            <w:r>
              <w:rPr>
                <w:rFonts w:cs="Arial"/>
              </w:rPr>
              <w:lastRenderedPageBreak/>
              <w:t>Set when A2B short to battery with Slave3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6015B46A"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3BB7345A" w14:textId="77777777" w:rsidR="00274576" w:rsidRDefault="00274576">
            <w:pPr>
              <w:spacing w:line="254" w:lineRule="auto"/>
              <w:rPr>
                <w:rFonts w:cs="Arial"/>
              </w:rPr>
            </w:pPr>
            <w:r>
              <w:rPr>
                <w:rFonts w:cs="Arial"/>
              </w:rPr>
              <w:t>A2B is enabled.</w:t>
            </w:r>
          </w:p>
        </w:tc>
      </w:tr>
      <w:tr w:rsidR="00274576" w14:paraId="79CAA62C"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E56188F" w14:textId="77777777" w:rsidR="00274576" w:rsidRDefault="00274576">
            <w:pPr>
              <w:spacing w:line="254" w:lineRule="auto"/>
              <w:rPr>
                <w:rFonts w:cs="Arial"/>
              </w:rPr>
            </w:pPr>
            <w:r>
              <w:rPr>
                <w:rFonts w:cs="Arial"/>
              </w:rPr>
              <w:t>950F12</w:t>
            </w:r>
          </w:p>
        </w:tc>
        <w:tc>
          <w:tcPr>
            <w:tcW w:w="1307" w:type="dxa"/>
            <w:tcBorders>
              <w:top w:val="single" w:sz="4" w:space="0" w:color="auto"/>
              <w:left w:val="single" w:sz="4" w:space="0" w:color="auto"/>
              <w:bottom w:val="single" w:sz="4" w:space="0" w:color="auto"/>
              <w:right w:val="single" w:sz="4" w:space="0" w:color="auto"/>
            </w:tcBorders>
            <w:hideMark/>
          </w:tcPr>
          <w:p w14:paraId="57F90B7A"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083A25E2" w14:textId="77777777" w:rsidR="00274576" w:rsidRDefault="00274576">
            <w:pPr>
              <w:spacing w:line="254" w:lineRule="auto"/>
              <w:rPr>
                <w:rFonts w:cs="Arial"/>
              </w:rPr>
            </w:pPr>
            <w:r>
              <w:rPr>
                <w:rFonts w:cs="Arial"/>
              </w:rPr>
              <w:t>Set when A2B short to battery with Slave4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39CC0B6B"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3DEEA2D" w14:textId="77777777" w:rsidR="00274576" w:rsidRDefault="00274576">
            <w:pPr>
              <w:spacing w:line="254" w:lineRule="auto"/>
              <w:rPr>
                <w:rFonts w:cs="Arial"/>
              </w:rPr>
            </w:pPr>
            <w:r>
              <w:rPr>
                <w:rFonts w:cs="Arial"/>
              </w:rPr>
              <w:t>A2B is enabled.</w:t>
            </w:r>
          </w:p>
        </w:tc>
      </w:tr>
      <w:tr w:rsidR="00274576" w14:paraId="749F98A0"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6E55E06A" w14:textId="77777777" w:rsidR="00274576" w:rsidRDefault="00274576">
            <w:pPr>
              <w:spacing w:line="254" w:lineRule="auto"/>
              <w:rPr>
                <w:rFonts w:cs="Arial"/>
              </w:rPr>
            </w:pPr>
            <w:r>
              <w:rPr>
                <w:rFonts w:cs="Arial"/>
              </w:rPr>
              <w:t>951012</w:t>
            </w:r>
          </w:p>
        </w:tc>
        <w:tc>
          <w:tcPr>
            <w:tcW w:w="1307" w:type="dxa"/>
            <w:tcBorders>
              <w:top w:val="single" w:sz="4" w:space="0" w:color="auto"/>
              <w:left w:val="single" w:sz="4" w:space="0" w:color="auto"/>
              <w:bottom w:val="single" w:sz="4" w:space="0" w:color="auto"/>
              <w:right w:val="single" w:sz="4" w:space="0" w:color="auto"/>
            </w:tcBorders>
            <w:hideMark/>
          </w:tcPr>
          <w:p w14:paraId="6F8F3B37"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64DF9ECB" w14:textId="77777777" w:rsidR="00274576" w:rsidRDefault="00274576">
            <w:pPr>
              <w:spacing w:line="254" w:lineRule="auto"/>
              <w:rPr>
                <w:rFonts w:cs="Arial"/>
              </w:rPr>
            </w:pPr>
            <w:r>
              <w:rPr>
                <w:rFonts w:cs="Arial"/>
              </w:rPr>
              <w:t>Set when A2B short to battery with Slave5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1DBCEA6"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1893AEA4" w14:textId="77777777" w:rsidR="00274576" w:rsidRDefault="00274576">
            <w:pPr>
              <w:spacing w:line="254" w:lineRule="auto"/>
              <w:rPr>
                <w:rFonts w:cs="Arial"/>
              </w:rPr>
            </w:pPr>
            <w:r>
              <w:rPr>
                <w:rFonts w:cs="Arial"/>
              </w:rPr>
              <w:t>A2B is enabled.</w:t>
            </w:r>
          </w:p>
        </w:tc>
      </w:tr>
      <w:tr w:rsidR="00274576" w14:paraId="405D8631"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9AF242B" w14:textId="77777777" w:rsidR="00274576" w:rsidRDefault="00274576">
            <w:pPr>
              <w:spacing w:line="254" w:lineRule="auto"/>
              <w:rPr>
                <w:rFonts w:cs="Arial"/>
              </w:rPr>
            </w:pPr>
            <w:r>
              <w:rPr>
                <w:rFonts w:cs="Arial"/>
              </w:rPr>
              <w:t>951101</w:t>
            </w:r>
          </w:p>
        </w:tc>
        <w:tc>
          <w:tcPr>
            <w:tcW w:w="1307" w:type="dxa"/>
            <w:tcBorders>
              <w:top w:val="single" w:sz="4" w:space="0" w:color="auto"/>
              <w:left w:val="single" w:sz="4" w:space="0" w:color="auto"/>
              <w:bottom w:val="single" w:sz="4" w:space="0" w:color="auto"/>
              <w:right w:val="single" w:sz="4" w:space="0" w:color="auto"/>
            </w:tcBorders>
            <w:hideMark/>
          </w:tcPr>
          <w:p w14:paraId="3F0B4AC8"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2F40A73C" w14:textId="77777777" w:rsidR="00274576" w:rsidRDefault="00274576">
            <w:pPr>
              <w:spacing w:line="254" w:lineRule="auto"/>
              <w:rPr>
                <w:rFonts w:cs="Arial"/>
              </w:rPr>
            </w:pPr>
            <w:r>
              <w:rPr>
                <w:rFonts w:cs="Arial"/>
              </w:rPr>
              <w:t>Set when A2B is shorted together with ACM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5E5C74B3"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1BF5D0F2" w14:textId="77777777" w:rsidR="00274576" w:rsidRDefault="00274576">
            <w:pPr>
              <w:spacing w:line="254" w:lineRule="auto"/>
              <w:rPr>
                <w:rFonts w:cs="Arial"/>
              </w:rPr>
            </w:pPr>
            <w:r>
              <w:rPr>
                <w:rFonts w:cs="Arial"/>
              </w:rPr>
              <w:t>A2B is enabled.</w:t>
            </w:r>
          </w:p>
        </w:tc>
      </w:tr>
      <w:tr w:rsidR="00274576" w14:paraId="489E7E8A"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EF1DB11" w14:textId="77777777" w:rsidR="00274576" w:rsidRDefault="00274576">
            <w:pPr>
              <w:spacing w:line="254" w:lineRule="auto"/>
              <w:rPr>
                <w:rFonts w:cs="Arial"/>
              </w:rPr>
            </w:pPr>
            <w:r>
              <w:rPr>
                <w:rFonts w:cs="Arial"/>
              </w:rPr>
              <w:t>950C01</w:t>
            </w:r>
          </w:p>
        </w:tc>
        <w:tc>
          <w:tcPr>
            <w:tcW w:w="1307" w:type="dxa"/>
            <w:tcBorders>
              <w:top w:val="single" w:sz="4" w:space="0" w:color="auto"/>
              <w:left w:val="single" w:sz="4" w:space="0" w:color="auto"/>
              <w:bottom w:val="single" w:sz="4" w:space="0" w:color="auto"/>
              <w:right w:val="single" w:sz="4" w:space="0" w:color="auto"/>
            </w:tcBorders>
            <w:hideMark/>
          </w:tcPr>
          <w:p w14:paraId="7F6E1023"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3C6DFD4F" w14:textId="77777777" w:rsidR="00274576" w:rsidRDefault="00274576">
            <w:pPr>
              <w:spacing w:line="254" w:lineRule="auto"/>
              <w:rPr>
                <w:rFonts w:cs="Arial"/>
              </w:rPr>
            </w:pPr>
            <w:r>
              <w:rPr>
                <w:rFonts w:cs="Arial"/>
              </w:rPr>
              <w:t>Set when A2B is shorted together with Slave1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629B9D6F"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6F38E15" w14:textId="77777777" w:rsidR="00274576" w:rsidRDefault="00274576">
            <w:pPr>
              <w:spacing w:line="254" w:lineRule="auto"/>
              <w:rPr>
                <w:rFonts w:cs="Arial"/>
              </w:rPr>
            </w:pPr>
            <w:r>
              <w:rPr>
                <w:rFonts w:cs="Arial"/>
              </w:rPr>
              <w:t>A2B is enabled.</w:t>
            </w:r>
          </w:p>
        </w:tc>
      </w:tr>
      <w:tr w:rsidR="00274576" w14:paraId="21D845A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36955D8" w14:textId="77777777" w:rsidR="00274576" w:rsidRDefault="00274576">
            <w:pPr>
              <w:spacing w:line="254" w:lineRule="auto"/>
              <w:rPr>
                <w:rFonts w:cs="Arial"/>
              </w:rPr>
            </w:pPr>
            <w:r>
              <w:rPr>
                <w:rFonts w:cs="Arial"/>
              </w:rPr>
              <w:t>950D01</w:t>
            </w:r>
          </w:p>
        </w:tc>
        <w:tc>
          <w:tcPr>
            <w:tcW w:w="1307" w:type="dxa"/>
            <w:tcBorders>
              <w:top w:val="single" w:sz="4" w:space="0" w:color="auto"/>
              <w:left w:val="single" w:sz="4" w:space="0" w:color="auto"/>
              <w:bottom w:val="single" w:sz="4" w:space="0" w:color="auto"/>
              <w:right w:val="single" w:sz="4" w:space="0" w:color="auto"/>
            </w:tcBorders>
            <w:hideMark/>
          </w:tcPr>
          <w:p w14:paraId="7B0EED8C"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06BC08E7" w14:textId="77777777" w:rsidR="00274576" w:rsidRDefault="00274576">
            <w:pPr>
              <w:spacing w:line="254" w:lineRule="auto"/>
              <w:rPr>
                <w:rFonts w:cs="Arial"/>
              </w:rPr>
            </w:pPr>
            <w:r>
              <w:rPr>
                <w:rFonts w:cs="Arial"/>
              </w:rPr>
              <w:t>Set when A2B shorted together with Slave2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6AE2EE7"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134A3B79" w14:textId="77777777" w:rsidR="00274576" w:rsidRDefault="00274576">
            <w:pPr>
              <w:spacing w:line="254" w:lineRule="auto"/>
              <w:rPr>
                <w:rFonts w:cs="Arial"/>
              </w:rPr>
            </w:pPr>
            <w:r>
              <w:rPr>
                <w:rFonts w:cs="Arial"/>
              </w:rPr>
              <w:t>A2B is enabled.</w:t>
            </w:r>
          </w:p>
        </w:tc>
      </w:tr>
      <w:tr w:rsidR="00274576" w14:paraId="03BCD7B6"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0F425EE" w14:textId="77777777" w:rsidR="00274576" w:rsidRDefault="00274576">
            <w:pPr>
              <w:spacing w:line="254" w:lineRule="auto"/>
              <w:rPr>
                <w:rFonts w:cs="Arial"/>
              </w:rPr>
            </w:pPr>
            <w:r>
              <w:rPr>
                <w:rFonts w:cs="Arial"/>
              </w:rPr>
              <w:t>950E01</w:t>
            </w:r>
          </w:p>
        </w:tc>
        <w:tc>
          <w:tcPr>
            <w:tcW w:w="1307" w:type="dxa"/>
            <w:tcBorders>
              <w:top w:val="single" w:sz="4" w:space="0" w:color="auto"/>
              <w:left w:val="single" w:sz="4" w:space="0" w:color="auto"/>
              <w:bottom w:val="single" w:sz="4" w:space="0" w:color="auto"/>
              <w:right w:val="single" w:sz="4" w:space="0" w:color="auto"/>
            </w:tcBorders>
            <w:hideMark/>
          </w:tcPr>
          <w:p w14:paraId="315FD947"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51F4D03" w14:textId="77777777" w:rsidR="00274576" w:rsidRDefault="00274576">
            <w:pPr>
              <w:spacing w:line="254" w:lineRule="auto"/>
              <w:rPr>
                <w:rFonts w:cs="Arial"/>
              </w:rPr>
            </w:pPr>
            <w:r>
              <w:rPr>
                <w:rFonts w:cs="Arial"/>
              </w:rPr>
              <w:t>Set when A2B shorted together with Slave3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5CDA57B9"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3F643E75" w14:textId="77777777" w:rsidR="00274576" w:rsidRDefault="00274576">
            <w:pPr>
              <w:spacing w:line="254" w:lineRule="auto"/>
              <w:rPr>
                <w:rFonts w:cs="Arial"/>
              </w:rPr>
            </w:pPr>
            <w:r>
              <w:rPr>
                <w:rFonts w:cs="Arial"/>
              </w:rPr>
              <w:t>A2B is enabled.</w:t>
            </w:r>
          </w:p>
        </w:tc>
      </w:tr>
      <w:tr w:rsidR="00274576" w14:paraId="2312E6C1"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EAC2659" w14:textId="77777777" w:rsidR="00274576" w:rsidRDefault="00274576">
            <w:pPr>
              <w:spacing w:line="254" w:lineRule="auto"/>
              <w:rPr>
                <w:rFonts w:cs="Arial"/>
              </w:rPr>
            </w:pPr>
            <w:r>
              <w:rPr>
                <w:rFonts w:cs="Arial"/>
              </w:rPr>
              <w:t>950F01</w:t>
            </w:r>
          </w:p>
        </w:tc>
        <w:tc>
          <w:tcPr>
            <w:tcW w:w="1307" w:type="dxa"/>
            <w:tcBorders>
              <w:top w:val="single" w:sz="4" w:space="0" w:color="auto"/>
              <w:left w:val="single" w:sz="4" w:space="0" w:color="auto"/>
              <w:bottom w:val="single" w:sz="4" w:space="0" w:color="auto"/>
              <w:right w:val="single" w:sz="4" w:space="0" w:color="auto"/>
            </w:tcBorders>
            <w:hideMark/>
          </w:tcPr>
          <w:p w14:paraId="2D481E3E" w14:textId="77777777" w:rsidR="00274576" w:rsidRDefault="00274576">
            <w:pPr>
              <w:spacing w:line="254" w:lineRule="auto"/>
              <w:rPr>
                <w:rFonts w:cs="Arial"/>
              </w:rPr>
            </w:pPr>
            <w:r>
              <w:rPr>
                <w:rFonts w:cs="Arial"/>
              </w:rPr>
              <w:t xml:space="preserve">Key in Run, ACC, or Delayed Acc.  </w:t>
            </w:r>
            <w:r>
              <w:rPr>
                <w:rFonts w:cs="Arial"/>
              </w:rPr>
              <w:lastRenderedPageBreak/>
              <w:t>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2BCF861" w14:textId="77777777" w:rsidR="00274576" w:rsidRDefault="00274576">
            <w:pPr>
              <w:spacing w:line="254" w:lineRule="auto"/>
              <w:rPr>
                <w:rFonts w:cs="Arial"/>
              </w:rPr>
            </w:pPr>
            <w:r>
              <w:rPr>
                <w:rFonts w:cs="Arial"/>
              </w:rPr>
              <w:lastRenderedPageBreak/>
              <w:t xml:space="preserve">Set when A2B shorted together with Slave4 for </w:t>
            </w:r>
            <w:r>
              <w:rPr>
                <w:rFonts w:cs="Arial"/>
              </w:rPr>
              <w:lastRenderedPageBreak/>
              <w:t>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6691827E" w14:textId="77777777" w:rsidR="00274576" w:rsidRDefault="00274576">
            <w:pPr>
              <w:spacing w:line="276" w:lineRule="auto"/>
            </w:pPr>
            <w:r>
              <w:rPr>
                <w:rFonts w:cs="Arial"/>
              </w:rPr>
              <w:lastRenderedPageBreak/>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77481322" w14:textId="77777777" w:rsidR="00274576" w:rsidRDefault="00274576">
            <w:pPr>
              <w:spacing w:line="254" w:lineRule="auto"/>
              <w:rPr>
                <w:rFonts w:cs="Arial"/>
              </w:rPr>
            </w:pPr>
            <w:r>
              <w:rPr>
                <w:rFonts w:cs="Arial"/>
              </w:rPr>
              <w:t>A2B is enabled.</w:t>
            </w:r>
          </w:p>
        </w:tc>
      </w:tr>
      <w:tr w:rsidR="00274576" w14:paraId="5142E9F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72B4711" w14:textId="77777777" w:rsidR="00274576" w:rsidRDefault="00274576">
            <w:pPr>
              <w:spacing w:line="254" w:lineRule="auto"/>
              <w:rPr>
                <w:rFonts w:cs="Arial"/>
              </w:rPr>
            </w:pPr>
            <w:r>
              <w:rPr>
                <w:rFonts w:cs="Arial"/>
              </w:rPr>
              <w:t>951001</w:t>
            </w:r>
          </w:p>
        </w:tc>
        <w:tc>
          <w:tcPr>
            <w:tcW w:w="1307" w:type="dxa"/>
            <w:tcBorders>
              <w:top w:val="single" w:sz="4" w:space="0" w:color="auto"/>
              <w:left w:val="single" w:sz="4" w:space="0" w:color="auto"/>
              <w:bottom w:val="single" w:sz="4" w:space="0" w:color="auto"/>
              <w:right w:val="single" w:sz="4" w:space="0" w:color="auto"/>
            </w:tcBorders>
            <w:hideMark/>
          </w:tcPr>
          <w:p w14:paraId="42521F8F"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63917642" w14:textId="77777777" w:rsidR="00274576" w:rsidRDefault="00274576">
            <w:pPr>
              <w:spacing w:line="254" w:lineRule="auto"/>
              <w:rPr>
                <w:rFonts w:cs="Arial"/>
              </w:rPr>
            </w:pPr>
            <w:r>
              <w:rPr>
                <w:rFonts w:cs="Arial"/>
              </w:rPr>
              <w:t>Set when A2B shorted together with Slave5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5E729C7D"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DEA516E" w14:textId="77777777" w:rsidR="00274576" w:rsidRDefault="00274576">
            <w:pPr>
              <w:spacing w:line="254" w:lineRule="auto"/>
              <w:rPr>
                <w:rFonts w:cs="Arial"/>
              </w:rPr>
            </w:pPr>
            <w:r>
              <w:rPr>
                <w:rFonts w:cs="Arial"/>
              </w:rPr>
              <w:t>A2B is enabled.</w:t>
            </w:r>
          </w:p>
        </w:tc>
      </w:tr>
      <w:tr w:rsidR="00274576" w14:paraId="6E50B4DB"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F1760A9" w14:textId="77777777" w:rsidR="00274576" w:rsidRDefault="00274576">
            <w:pPr>
              <w:spacing w:line="254" w:lineRule="auto"/>
              <w:rPr>
                <w:rFonts w:cs="Arial"/>
              </w:rPr>
            </w:pPr>
            <w:r>
              <w:rPr>
                <w:rFonts w:cs="Arial"/>
              </w:rPr>
              <w:t>951195</w:t>
            </w:r>
          </w:p>
        </w:tc>
        <w:tc>
          <w:tcPr>
            <w:tcW w:w="1307" w:type="dxa"/>
            <w:tcBorders>
              <w:top w:val="single" w:sz="4" w:space="0" w:color="auto"/>
              <w:left w:val="single" w:sz="4" w:space="0" w:color="auto"/>
              <w:bottom w:val="single" w:sz="4" w:space="0" w:color="auto"/>
              <w:right w:val="single" w:sz="4" w:space="0" w:color="auto"/>
            </w:tcBorders>
            <w:hideMark/>
          </w:tcPr>
          <w:p w14:paraId="0EE3ED64"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5916DF6E" w14:textId="77777777" w:rsidR="00274576" w:rsidRDefault="00274576">
            <w:pPr>
              <w:spacing w:line="254" w:lineRule="auto"/>
              <w:rPr>
                <w:rFonts w:cs="Arial"/>
              </w:rPr>
            </w:pPr>
            <w:r>
              <w:rPr>
                <w:rFonts w:cs="Arial"/>
              </w:rPr>
              <w:t>Set when A2B lines are reversed with ACM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5D867173"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9BB379A" w14:textId="77777777" w:rsidR="00274576" w:rsidRDefault="00274576">
            <w:pPr>
              <w:spacing w:line="254" w:lineRule="auto"/>
              <w:rPr>
                <w:rFonts w:cs="Arial"/>
              </w:rPr>
            </w:pPr>
            <w:r>
              <w:rPr>
                <w:rFonts w:cs="Arial"/>
              </w:rPr>
              <w:t>A2B is enabled.</w:t>
            </w:r>
          </w:p>
        </w:tc>
      </w:tr>
      <w:tr w:rsidR="00274576" w14:paraId="22BEC035"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9373251" w14:textId="77777777" w:rsidR="00274576" w:rsidRDefault="00274576">
            <w:pPr>
              <w:spacing w:line="254" w:lineRule="auto"/>
              <w:rPr>
                <w:rFonts w:cs="Arial"/>
              </w:rPr>
            </w:pPr>
            <w:r>
              <w:rPr>
                <w:rFonts w:cs="Arial"/>
              </w:rPr>
              <w:t>950C95</w:t>
            </w:r>
          </w:p>
        </w:tc>
        <w:tc>
          <w:tcPr>
            <w:tcW w:w="1307" w:type="dxa"/>
            <w:tcBorders>
              <w:top w:val="single" w:sz="4" w:space="0" w:color="auto"/>
              <w:left w:val="single" w:sz="4" w:space="0" w:color="auto"/>
              <w:bottom w:val="single" w:sz="4" w:space="0" w:color="auto"/>
              <w:right w:val="single" w:sz="4" w:space="0" w:color="auto"/>
            </w:tcBorders>
            <w:hideMark/>
          </w:tcPr>
          <w:p w14:paraId="45921189"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0FB792E2" w14:textId="77777777" w:rsidR="00274576" w:rsidRDefault="00274576">
            <w:pPr>
              <w:spacing w:line="254" w:lineRule="auto"/>
              <w:rPr>
                <w:rFonts w:cs="Arial"/>
              </w:rPr>
            </w:pPr>
            <w:r>
              <w:rPr>
                <w:rFonts w:cs="Arial"/>
              </w:rPr>
              <w:t>Set when A2B lines are reversed with Slave1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108AA0FA"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314E4521" w14:textId="77777777" w:rsidR="00274576" w:rsidRDefault="00274576">
            <w:pPr>
              <w:spacing w:line="254" w:lineRule="auto"/>
              <w:rPr>
                <w:rFonts w:cs="Arial"/>
              </w:rPr>
            </w:pPr>
            <w:r>
              <w:rPr>
                <w:rFonts w:cs="Arial"/>
              </w:rPr>
              <w:t>A2B is enabled.</w:t>
            </w:r>
          </w:p>
        </w:tc>
      </w:tr>
      <w:tr w:rsidR="00274576" w14:paraId="25101DF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0AE07418" w14:textId="77777777" w:rsidR="00274576" w:rsidRDefault="00274576">
            <w:pPr>
              <w:spacing w:line="254" w:lineRule="auto"/>
              <w:rPr>
                <w:rFonts w:cs="Arial"/>
              </w:rPr>
            </w:pPr>
            <w:r>
              <w:rPr>
                <w:rFonts w:cs="Arial"/>
              </w:rPr>
              <w:t>950D95</w:t>
            </w:r>
          </w:p>
        </w:tc>
        <w:tc>
          <w:tcPr>
            <w:tcW w:w="1307" w:type="dxa"/>
            <w:tcBorders>
              <w:top w:val="single" w:sz="4" w:space="0" w:color="auto"/>
              <w:left w:val="single" w:sz="4" w:space="0" w:color="auto"/>
              <w:bottom w:val="single" w:sz="4" w:space="0" w:color="auto"/>
              <w:right w:val="single" w:sz="4" w:space="0" w:color="auto"/>
            </w:tcBorders>
            <w:hideMark/>
          </w:tcPr>
          <w:p w14:paraId="5FD27118"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27497E49" w14:textId="77777777" w:rsidR="00274576" w:rsidRDefault="00274576">
            <w:pPr>
              <w:spacing w:line="254" w:lineRule="auto"/>
              <w:rPr>
                <w:rFonts w:cs="Arial"/>
              </w:rPr>
            </w:pPr>
            <w:r>
              <w:rPr>
                <w:rFonts w:cs="Arial"/>
              </w:rPr>
              <w:t>Set when A2B lines are reversed with Slave2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497E84D2"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15BA3F03" w14:textId="77777777" w:rsidR="00274576" w:rsidRDefault="00274576">
            <w:pPr>
              <w:spacing w:line="254" w:lineRule="auto"/>
              <w:rPr>
                <w:rFonts w:cs="Arial"/>
              </w:rPr>
            </w:pPr>
            <w:r>
              <w:rPr>
                <w:rFonts w:cs="Arial"/>
              </w:rPr>
              <w:t>A2B is enabled.</w:t>
            </w:r>
          </w:p>
        </w:tc>
      </w:tr>
      <w:tr w:rsidR="00274576" w14:paraId="1FD741B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659AE2B" w14:textId="77777777" w:rsidR="00274576" w:rsidRDefault="00274576">
            <w:pPr>
              <w:spacing w:line="254" w:lineRule="auto"/>
              <w:rPr>
                <w:rFonts w:cs="Arial"/>
              </w:rPr>
            </w:pPr>
            <w:r>
              <w:rPr>
                <w:rFonts w:cs="Arial"/>
              </w:rPr>
              <w:t>950E95</w:t>
            </w:r>
          </w:p>
        </w:tc>
        <w:tc>
          <w:tcPr>
            <w:tcW w:w="1307" w:type="dxa"/>
            <w:tcBorders>
              <w:top w:val="single" w:sz="4" w:space="0" w:color="auto"/>
              <w:left w:val="single" w:sz="4" w:space="0" w:color="auto"/>
              <w:bottom w:val="single" w:sz="4" w:space="0" w:color="auto"/>
              <w:right w:val="single" w:sz="4" w:space="0" w:color="auto"/>
            </w:tcBorders>
            <w:hideMark/>
          </w:tcPr>
          <w:p w14:paraId="697B9EFB"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68EEAA9" w14:textId="77777777" w:rsidR="00274576" w:rsidRDefault="00274576">
            <w:pPr>
              <w:spacing w:line="254" w:lineRule="auto"/>
              <w:rPr>
                <w:rFonts w:cs="Arial"/>
              </w:rPr>
            </w:pPr>
            <w:r>
              <w:rPr>
                <w:rFonts w:cs="Arial"/>
              </w:rPr>
              <w:t>Set when A2B lines are reversed with Slave3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3CD2950"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0B6CCB0" w14:textId="77777777" w:rsidR="00274576" w:rsidRDefault="00274576">
            <w:pPr>
              <w:spacing w:line="254" w:lineRule="auto"/>
              <w:rPr>
                <w:rFonts w:cs="Arial"/>
              </w:rPr>
            </w:pPr>
            <w:r>
              <w:rPr>
                <w:rFonts w:cs="Arial"/>
              </w:rPr>
              <w:t>A2B is enabled.</w:t>
            </w:r>
          </w:p>
        </w:tc>
      </w:tr>
      <w:tr w:rsidR="00274576" w14:paraId="0835EF4A"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00027A0" w14:textId="77777777" w:rsidR="00274576" w:rsidRDefault="00274576">
            <w:pPr>
              <w:spacing w:line="254" w:lineRule="auto"/>
              <w:rPr>
                <w:rFonts w:cs="Arial"/>
              </w:rPr>
            </w:pPr>
            <w:r>
              <w:rPr>
                <w:rFonts w:cs="Arial"/>
              </w:rPr>
              <w:t>950F95</w:t>
            </w:r>
          </w:p>
        </w:tc>
        <w:tc>
          <w:tcPr>
            <w:tcW w:w="1307" w:type="dxa"/>
            <w:tcBorders>
              <w:top w:val="single" w:sz="4" w:space="0" w:color="auto"/>
              <w:left w:val="single" w:sz="4" w:space="0" w:color="auto"/>
              <w:bottom w:val="single" w:sz="4" w:space="0" w:color="auto"/>
              <w:right w:val="single" w:sz="4" w:space="0" w:color="auto"/>
            </w:tcBorders>
            <w:hideMark/>
          </w:tcPr>
          <w:p w14:paraId="40FCF66C"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3866A25" w14:textId="77777777" w:rsidR="00274576" w:rsidRDefault="00274576">
            <w:pPr>
              <w:spacing w:line="254" w:lineRule="auto"/>
              <w:rPr>
                <w:rFonts w:cs="Arial"/>
              </w:rPr>
            </w:pPr>
            <w:r>
              <w:rPr>
                <w:rFonts w:cs="Arial"/>
              </w:rPr>
              <w:t>Set when A2B lines are reversed with Slave4 for greater than five (5) seconds.</w:t>
            </w:r>
          </w:p>
        </w:tc>
        <w:tc>
          <w:tcPr>
            <w:tcW w:w="1933" w:type="dxa"/>
            <w:tcBorders>
              <w:top w:val="single" w:sz="4" w:space="0" w:color="auto"/>
              <w:left w:val="single" w:sz="4" w:space="0" w:color="auto"/>
              <w:bottom w:val="single" w:sz="4" w:space="0" w:color="auto"/>
              <w:right w:val="single" w:sz="4" w:space="0" w:color="auto"/>
            </w:tcBorders>
            <w:hideMark/>
          </w:tcPr>
          <w:p w14:paraId="16A2F046"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3E87750" w14:textId="77777777" w:rsidR="00274576" w:rsidRDefault="00274576">
            <w:pPr>
              <w:spacing w:line="254" w:lineRule="auto"/>
              <w:rPr>
                <w:rFonts w:cs="Arial"/>
              </w:rPr>
            </w:pPr>
            <w:r>
              <w:rPr>
                <w:rFonts w:cs="Arial"/>
              </w:rPr>
              <w:t>A2B is enabled.</w:t>
            </w:r>
          </w:p>
        </w:tc>
      </w:tr>
      <w:tr w:rsidR="00274576" w14:paraId="2936B07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8299857" w14:textId="77777777" w:rsidR="00274576" w:rsidRDefault="00274576">
            <w:pPr>
              <w:spacing w:line="254" w:lineRule="auto"/>
              <w:rPr>
                <w:rFonts w:cs="Arial"/>
              </w:rPr>
            </w:pPr>
            <w:r>
              <w:rPr>
                <w:rFonts w:cs="Arial"/>
              </w:rPr>
              <w:t>951095</w:t>
            </w:r>
          </w:p>
        </w:tc>
        <w:tc>
          <w:tcPr>
            <w:tcW w:w="1307" w:type="dxa"/>
            <w:tcBorders>
              <w:top w:val="single" w:sz="4" w:space="0" w:color="auto"/>
              <w:left w:val="single" w:sz="4" w:space="0" w:color="auto"/>
              <w:bottom w:val="single" w:sz="4" w:space="0" w:color="auto"/>
              <w:right w:val="single" w:sz="4" w:space="0" w:color="auto"/>
            </w:tcBorders>
            <w:hideMark/>
          </w:tcPr>
          <w:p w14:paraId="0EC60CC3" w14:textId="77777777" w:rsidR="00274576" w:rsidRDefault="00274576">
            <w:pPr>
              <w:spacing w:line="254" w:lineRule="auto"/>
              <w:rPr>
                <w:rFonts w:cs="Arial"/>
              </w:rPr>
            </w:pPr>
            <w:r>
              <w:rPr>
                <w:rFonts w:cs="Arial"/>
              </w:rPr>
              <w:t xml:space="preserve">Key in Run, ACC, or Delayed </w:t>
            </w:r>
            <w:r>
              <w:rPr>
                <w:rFonts w:cs="Arial"/>
              </w:rPr>
              <w:lastRenderedPageBreak/>
              <w:t>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5EE44F6F" w14:textId="77777777" w:rsidR="00274576" w:rsidRDefault="00274576">
            <w:pPr>
              <w:spacing w:line="254" w:lineRule="auto"/>
              <w:rPr>
                <w:rFonts w:cs="Arial"/>
              </w:rPr>
            </w:pPr>
            <w:r>
              <w:rPr>
                <w:rFonts w:cs="Arial"/>
              </w:rPr>
              <w:lastRenderedPageBreak/>
              <w:t xml:space="preserve">Set when A2B lines are reversed with Slave5 for greater </w:t>
            </w:r>
            <w:r>
              <w:rPr>
                <w:rFonts w:cs="Arial"/>
              </w:rPr>
              <w:lastRenderedPageBreak/>
              <w:t>than five (5) seconds.</w:t>
            </w:r>
          </w:p>
        </w:tc>
        <w:tc>
          <w:tcPr>
            <w:tcW w:w="1933" w:type="dxa"/>
            <w:tcBorders>
              <w:top w:val="single" w:sz="4" w:space="0" w:color="auto"/>
              <w:left w:val="single" w:sz="4" w:space="0" w:color="auto"/>
              <w:bottom w:val="single" w:sz="4" w:space="0" w:color="auto"/>
              <w:right w:val="single" w:sz="4" w:space="0" w:color="auto"/>
            </w:tcBorders>
            <w:hideMark/>
          </w:tcPr>
          <w:p w14:paraId="77C830CF" w14:textId="77777777" w:rsidR="00274576" w:rsidRDefault="00274576">
            <w:pPr>
              <w:spacing w:line="276" w:lineRule="auto"/>
            </w:pPr>
            <w:r>
              <w:rPr>
                <w:rFonts w:cs="Arial"/>
              </w:rPr>
              <w:lastRenderedPageBreak/>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56056D15" w14:textId="77777777" w:rsidR="00274576" w:rsidRDefault="00274576">
            <w:pPr>
              <w:spacing w:line="254" w:lineRule="auto"/>
              <w:rPr>
                <w:rFonts w:cs="Arial"/>
              </w:rPr>
            </w:pPr>
            <w:r>
              <w:rPr>
                <w:rFonts w:cs="Arial"/>
              </w:rPr>
              <w:t>A2B is enabled.</w:t>
            </w:r>
          </w:p>
        </w:tc>
      </w:tr>
      <w:tr w:rsidR="00274576" w14:paraId="3E519D6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21BDBE2" w14:textId="77777777" w:rsidR="00274576" w:rsidRDefault="00274576">
            <w:pPr>
              <w:spacing w:line="254" w:lineRule="auto"/>
              <w:rPr>
                <w:rFonts w:cs="Arial"/>
              </w:rPr>
            </w:pPr>
            <w:r>
              <w:rPr>
                <w:rFonts w:cs="Arial"/>
              </w:rPr>
              <w:t>950C8F</w:t>
            </w:r>
          </w:p>
        </w:tc>
        <w:tc>
          <w:tcPr>
            <w:tcW w:w="1307" w:type="dxa"/>
            <w:tcBorders>
              <w:top w:val="single" w:sz="4" w:space="0" w:color="auto"/>
              <w:left w:val="single" w:sz="4" w:space="0" w:color="auto"/>
              <w:bottom w:val="single" w:sz="4" w:space="0" w:color="auto"/>
              <w:right w:val="single" w:sz="4" w:space="0" w:color="auto"/>
            </w:tcBorders>
            <w:hideMark/>
          </w:tcPr>
          <w:p w14:paraId="71CF381A"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35A836D5" w14:textId="77777777" w:rsidR="00274576" w:rsidRDefault="00274576">
            <w:pPr>
              <w:spacing w:line="254" w:lineRule="auto"/>
              <w:rPr>
                <w:rFonts w:cs="Arial"/>
              </w:rPr>
            </w:pPr>
            <w:r>
              <w:rPr>
                <w:rFonts w:cs="Arial"/>
              </w:rPr>
              <w:t xml:space="preserve">Set when A2B has received </w:t>
            </w:r>
            <w:proofErr w:type="gramStart"/>
            <w:r>
              <w:rPr>
                <w:rFonts w:cs="Arial"/>
              </w:rPr>
              <w:t>5 bit</w:t>
            </w:r>
            <w:proofErr w:type="gramEnd"/>
            <w:r>
              <w:rPr>
                <w:rFonts w:cs="Arial"/>
              </w:rPr>
              <w:t xml:space="preserve"> error interrupts within a key cycle from Slave 1.</w:t>
            </w:r>
          </w:p>
        </w:tc>
        <w:tc>
          <w:tcPr>
            <w:tcW w:w="1933" w:type="dxa"/>
            <w:tcBorders>
              <w:top w:val="single" w:sz="4" w:space="0" w:color="auto"/>
              <w:left w:val="single" w:sz="4" w:space="0" w:color="auto"/>
              <w:bottom w:val="single" w:sz="4" w:space="0" w:color="auto"/>
              <w:right w:val="single" w:sz="4" w:space="0" w:color="auto"/>
            </w:tcBorders>
            <w:hideMark/>
          </w:tcPr>
          <w:p w14:paraId="114C46C0"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3642DE29" w14:textId="77777777" w:rsidR="00274576" w:rsidRDefault="00274576">
            <w:pPr>
              <w:spacing w:line="254" w:lineRule="auto"/>
              <w:rPr>
                <w:rFonts w:cs="Arial"/>
              </w:rPr>
            </w:pPr>
            <w:r>
              <w:rPr>
                <w:rFonts w:cs="Arial"/>
              </w:rPr>
              <w:t>A2B is enabled.</w:t>
            </w:r>
          </w:p>
        </w:tc>
      </w:tr>
      <w:tr w:rsidR="00274576" w14:paraId="5F5F4F77"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C0FDEA4" w14:textId="77777777" w:rsidR="00274576" w:rsidRDefault="00274576">
            <w:pPr>
              <w:spacing w:line="254" w:lineRule="auto"/>
              <w:rPr>
                <w:rFonts w:cs="Arial"/>
              </w:rPr>
            </w:pPr>
            <w:r>
              <w:rPr>
                <w:rFonts w:cs="Arial"/>
              </w:rPr>
              <w:t>950D8F</w:t>
            </w:r>
          </w:p>
        </w:tc>
        <w:tc>
          <w:tcPr>
            <w:tcW w:w="1307" w:type="dxa"/>
            <w:tcBorders>
              <w:top w:val="single" w:sz="4" w:space="0" w:color="auto"/>
              <w:left w:val="single" w:sz="4" w:space="0" w:color="auto"/>
              <w:bottom w:val="single" w:sz="4" w:space="0" w:color="auto"/>
              <w:right w:val="single" w:sz="4" w:space="0" w:color="auto"/>
            </w:tcBorders>
            <w:hideMark/>
          </w:tcPr>
          <w:p w14:paraId="67DD2732"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2A359F67" w14:textId="77777777" w:rsidR="00274576" w:rsidRDefault="00274576">
            <w:pPr>
              <w:spacing w:line="254" w:lineRule="auto"/>
              <w:rPr>
                <w:rFonts w:cs="Arial"/>
              </w:rPr>
            </w:pPr>
            <w:r>
              <w:rPr>
                <w:rFonts w:cs="Arial"/>
              </w:rPr>
              <w:t xml:space="preserve">Set when A2B has received </w:t>
            </w:r>
            <w:proofErr w:type="gramStart"/>
            <w:r>
              <w:rPr>
                <w:rFonts w:cs="Arial"/>
              </w:rPr>
              <w:t>5 bit</w:t>
            </w:r>
            <w:proofErr w:type="gramEnd"/>
            <w:r>
              <w:rPr>
                <w:rFonts w:cs="Arial"/>
              </w:rPr>
              <w:t xml:space="preserve"> error interrupts within a key cycle from Slave 2.</w:t>
            </w:r>
          </w:p>
        </w:tc>
        <w:tc>
          <w:tcPr>
            <w:tcW w:w="1933" w:type="dxa"/>
            <w:tcBorders>
              <w:top w:val="single" w:sz="4" w:space="0" w:color="auto"/>
              <w:left w:val="single" w:sz="4" w:space="0" w:color="auto"/>
              <w:bottom w:val="single" w:sz="4" w:space="0" w:color="auto"/>
              <w:right w:val="single" w:sz="4" w:space="0" w:color="auto"/>
            </w:tcBorders>
            <w:hideMark/>
          </w:tcPr>
          <w:p w14:paraId="6630FE05"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08DEA39" w14:textId="77777777" w:rsidR="00274576" w:rsidRDefault="00274576">
            <w:pPr>
              <w:spacing w:line="254" w:lineRule="auto"/>
              <w:rPr>
                <w:rFonts w:cs="Arial"/>
              </w:rPr>
            </w:pPr>
            <w:r>
              <w:rPr>
                <w:rFonts w:cs="Arial"/>
              </w:rPr>
              <w:t>A2B is enabled.</w:t>
            </w:r>
          </w:p>
        </w:tc>
      </w:tr>
      <w:tr w:rsidR="00274576" w14:paraId="375B53C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6678825D" w14:textId="77777777" w:rsidR="00274576" w:rsidRDefault="00274576">
            <w:pPr>
              <w:spacing w:line="254" w:lineRule="auto"/>
              <w:rPr>
                <w:rFonts w:cs="Arial"/>
              </w:rPr>
            </w:pPr>
            <w:r>
              <w:rPr>
                <w:rFonts w:cs="Arial"/>
              </w:rPr>
              <w:t>950E8F</w:t>
            </w:r>
          </w:p>
        </w:tc>
        <w:tc>
          <w:tcPr>
            <w:tcW w:w="1307" w:type="dxa"/>
            <w:tcBorders>
              <w:top w:val="single" w:sz="4" w:space="0" w:color="auto"/>
              <w:left w:val="single" w:sz="4" w:space="0" w:color="auto"/>
              <w:bottom w:val="single" w:sz="4" w:space="0" w:color="auto"/>
              <w:right w:val="single" w:sz="4" w:space="0" w:color="auto"/>
            </w:tcBorders>
            <w:hideMark/>
          </w:tcPr>
          <w:p w14:paraId="382E11F0"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5A72EA18" w14:textId="77777777" w:rsidR="00274576" w:rsidRDefault="00274576">
            <w:pPr>
              <w:spacing w:line="254" w:lineRule="auto"/>
              <w:rPr>
                <w:rFonts w:cs="Arial"/>
              </w:rPr>
            </w:pPr>
            <w:r>
              <w:rPr>
                <w:rFonts w:cs="Arial"/>
              </w:rPr>
              <w:t xml:space="preserve">Set when A2B has received </w:t>
            </w:r>
            <w:proofErr w:type="gramStart"/>
            <w:r>
              <w:rPr>
                <w:rFonts w:cs="Arial"/>
              </w:rPr>
              <w:t>5 bit</w:t>
            </w:r>
            <w:proofErr w:type="gramEnd"/>
            <w:r>
              <w:rPr>
                <w:rFonts w:cs="Arial"/>
              </w:rPr>
              <w:t xml:space="preserve"> error interrupts within a key cycle from Slave 3.</w:t>
            </w:r>
          </w:p>
        </w:tc>
        <w:tc>
          <w:tcPr>
            <w:tcW w:w="1933" w:type="dxa"/>
            <w:tcBorders>
              <w:top w:val="single" w:sz="4" w:space="0" w:color="auto"/>
              <w:left w:val="single" w:sz="4" w:space="0" w:color="auto"/>
              <w:bottom w:val="single" w:sz="4" w:space="0" w:color="auto"/>
              <w:right w:val="single" w:sz="4" w:space="0" w:color="auto"/>
            </w:tcBorders>
            <w:hideMark/>
          </w:tcPr>
          <w:p w14:paraId="058B869F"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54B82474" w14:textId="77777777" w:rsidR="00274576" w:rsidRDefault="00274576">
            <w:pPr>
              <w:spacing w:line="254" w:lineRule="auto"/>
              <w:rPr>
                <w:rFonts w:cs="Arial"/>
              </w:rPr>
            </w:pPr>
            <w:r>
              <w:rPr>
                <w:rFonts w:cs="Arial"/>
              </w:rPr>
              <w:t>A2B is enabled.</w:t>
            </w:r>
          </w:p>
        </w:tc>
      </w:tr>
      <w:tr w:rsidR="00274576" w14:paraId="5B430FA2"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45AABB43" w14:textId="77777777" w:rsidR="00274576" w:rsidRDefault="00274576">
            <w:pPr>
              <w:spacing w:line="254" w:lineRule="auto"/>
              <w:rPr>
                <w:rFonts w:cs="Arial"/>
              </w:rPr>
            </w:pPr>
            <w:r>
              <w:rPr>
                <w:rFonts w:cs="Arial"/>
              </w:rPr>
              <w:t>950F8F</w:t>
            </w:r>
          </w:p>
        </w:tc>
        <w:tc>
          <w:tcPr>
            <w:tcW w:w="1307" w:type="dxa"/>
            <w:tcBorders>
              <w:top w:val="single" w:sz="4" w:space="0" w:color="auto"/>
              <w:left w:val="single" w:sz="4" w:space="0" w:color="auto"/>
              <w:bottom w:val="single" w:sz="4" w:space="0" w:color="auto"/>
              <w:right w:val="single" w:sz="4" w:space="0" w:color="auto"/>
            </w:tcBorders>
            <w:hideMark/>
          </w:tcPr>
          <w:p w14:paraId="41DEC05F"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1986DDD9" w14:textId="77777777" w:rsidR="00274576" w:rsidRDefault="00274576">
            <w:pPr>
              <w:spacing w:line="254" w:lineRule="auto"/>
              <w:rPr>
                <w:rFonts w:cs="Arial"/>
              </w:rPr>
            </w:pPr>
            <w:r>
              <w:rPr>
                <w:rFonts w:cs="Arial"/>
              </w:rPr>
              <w:t xml:space="preserve">Set when A2B has received </w:t>
            </w:r>
            <w:proofErr w:type="gramStart"/>
            <w:r>
              <w:rPr>
                <w:rFonts w:cs="Arial"/>
              </w:rPr>
              <w:t>5 bit</w:t>
            </w:r>
            <w:proofErr w:type="gramEnd"/>
            <w:r>
              <w:rPr>
                <w:rFonts w:cs="Arial"/>
              </w:rPr>
              <w:t xml:space="preserve"> error interrupts within a key cycle from Slave 4.</w:t>
            </w:r>
          </w:p>
        </w:tc>
        <w:tc>
          <w:tcPr>
            <w:tcW w:w="1933" w:type="dxa"/>
            <w:tcBorders>
              <w:top w:val="single" w:sz="4" w:space="0" w:color="auto"/>
              <w:left w:val="single" w:sz="4" w:space="0" w:color="auto"/>
              <w:bottom w:val="single" w:sz="4" w:space="0" w:color="auto"/>
              <w:right w:val="single" w:sz="4" w:space="0" w:color="auto"/>
            </w:tcBorders>
            <w:hideMark/>
          </w:tcPr>
          <w:p w14:paraId="65F97F6F"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F9AA89B" w14:textId="77777777" w:rsidR="00274576" w:rsidRDefault="00274576">
            <w:pPr>
              <w:spacing w:line="254" w:lineRule="auto"/>
              <w:rPr>
                <w:rFonts w:cs="Arial"/>
              </w:rPr>
            </w:pPr>
            <w:r>
              <w:rPr>
                <w:rFonts w:cs="Arial"/>
              </w:rPr>
              <w:t>A2B is enabled.</w:t>
            </w:r>
          </w:p>
        </w:tc>
      </w:tr>
      <w:tr w:rsidR="00274576" w14:paraId="39744E3D"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6BBA513" w14:textId="77777777" w:rsidR="00274576" w:rsidRDefault="00274576">
            <w:pPr>
              <w:spacing w:line="254" w:lineRule="auto"/>
              <w:rPr>
                <w:rFonts w:cs="Arial"/>
              </w:rPr>
            </w:pPr>
            <w:r>
              <w:rPr>
                <w:rFonts w:cs="Arial"/>
              </w:rPr>
              <w:t>95108F</w:t>
            </w:r>
          </w:p>
        </w:tc>
        <w:tc>
          <w:tcPr>
            <w:tcW w:w="1307" w:type="dxa"/>
            <w:tcBorders>
              <w:top w:val="single" w:sz="4" w:space="0" w:color="auto"/>
              <w:left w:val="single" w:sz="4" w:space="0" w:color="auto"/>
              <w:bottom w:val="single" w:sz="4" w:space="0" w:color="auto"/>
              <w:right w:val="single" w:sz="4" w:space="0" w:color="auto"/>
            </w:tcBorders>
            <w:hideMark/>
          </w:tcPr>
          <w:p w14:paraId="57B8A0F8"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6104267B" w14:textId="77777777" w:rsidR="00274576" w:rsidRDefault="00274576">
            <w:pPr>
              <w:spacing w:line="254" w:lineRule="auto"/>
              <w:rPr>
                <w:rFonts w:cs="Arial"/>
              </w:rPr>
            </w:pPr>
            <w:r>
              <w:rPr>
                <w:rFonts w:cs="Arial"/>
              </w:rPr>
              <w:t xml:space="preserve">Set when A2B has received </w:t>
            </w:r>
            <w:proofErr w:type="gramStart"/>
            <w:r>
              <w:rPr>
                <w:rFonts w:cs="Arial"/>
              </w:rPr>
              <w:t>5 bit</w:t>
            </w:r>
            <w:proofErr w:type="gramEnd"/>
            <w:r>
              <w:rPr>
                <w:rFonts w:cs="Arial"/>
              </w:rPr>
              <w:t xml:space="preserve"> error interrupts a key cycle rom Slave 5.</w:t>
            </w:r>
          </w:p>
        </w:tc>
        <w:tc>
          <w:tcPr>
            <w:tcW w:w="1933" w:type="dxa"/>
            <w:tcBorders>
              <w:top w:val="single" w:sz="4" w:space="0" w:color="auto"/>
              <w:left w:val="single" w:sz="4" w:space="0" w:color="auto"/>
              <w:bottom w:val="single" w:sz="4" w:space="0" w:color="auto"/>
              <w:right w:val="single" w:sz="4" w:space="0" w:color="auto"/>
            </w:tcBorders>
            <w:hideMark/>
          </w:tcPr>
          <w:p w14:paraId="77451519"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304746CF" w14:textId="77777777" w:rsidR="00274576" w:rsidRDefault="00274576">
            <w:pPr>
              <w:spacing w:line="254" w:lineRule="auto"/>
              <w:rPr>
                <w:rFonts w:cs="Arial"/>
              </w:rPr>
            </w:pPr>
            <w:r>
              <w:rPr>
                <w:rFonts w:cs="Arial"/>
              </w:rPr>
              <w:t>A2B is enabled.</w:t>
            </w:r>
          </w:p>
        </w:tc>
      </w:tr>
      <w:tr w:rsidR="00274576" w14:paraId="76479090"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DEA483C" w14:textId="77777777" w:rsidR="00274576" w:rsidRDefault="00274576">
            <w:pPr>
              <w:spacing w:line="254" w:lineRule="auto"/>
              <w:rPr>
                <w:rFonts w:cs="Arial"/>
              </w:rPr>
            </w:pPr>
            <w:r>
              <w:rPr>
                <w:rFonts w:cs="Arial"/>
              </w:rPr>
              <w:t>950C87</w:t>
            </w:r>
          </w:p>
        </w:tc>
        <w:tc>
          <w:tcPr>
            <w:tcW w:w="1307" w:type="dxa"/>
            <w:tcBorders>
              <w:top w:val="single" w:sz="4" w:space="0" w:color="auto"/>
              <w:left w:val="single" w:sz="4" w:space="0" w:color="auto"/>
              <w:bottom w:val="single" w:sz="4" w:space="0" w:color="auto"/>
              <w:right w:val="single" w:sz="4" w:space="0" w:color="auto"/>
            </w:tcBorders>
            <w:hideMark/>
          </w:tcPr>
          <w:p w14:paraId="5FE209F9"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7DA59009" w14:textId="77777777" w:rsidR="00274576" w:rsidRDefault="00274576">
            <w:pPr>
              <w:spacing w:line="254" w:lineRule="auto"/>
              <w:rPr>
                <w:rFonts w:cs="Arial"/>
              </w:rPr>
            </w:pPr>
            <w:r>
              <w:rPr>
                <w:rFonts w:cs="Arial"/>
              </w:rPr>
              <w:t>Set when ACM cannot communicate with Slave1 over A2B.</w:t>
            </w:r>
          </w:p>
        </w:tc>
        <w:tc>
          <w:tcPr>
            <w:tcW w:w="1933" w:type="dxa"/>
            <w:tcBorders>
              <w:top w:val="single" w:sz="4" w:space="0" w:color="auto"/>
              <w:left w:val="single" w:sz="4" w:space="0" w:color="auto"/>
              <w:bottom w:val="single" w:sz="4" w:space="0" w:color="auto"/>
              <w:right w:val="single" w:sz="4" w:space="0" w:color="auto"/>
            </w:tcBorders>
            <w:hideMark/>
          </w:tcPr>
          <w:p w14:paraId="5393AFC4"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3CACDD7" w14:textId="77777777" w:rsidR="00274576" w:rsidRDefault="00274576">
            <w:pPr>
              <w:spacing w:line="254" w:lineRule="auto"/>
              <w:rPr>
                <w:rFonts w:cs="Arial"/>
              </w:rPr>
            </w:pPr>
            <w:r>
              <w:rPr>
                <w:rFonts w:cs="Arial"/>
              </w:rPr>
              <w:t>A2B is enabled.</w:t>
            </w:r>
          </w:p>
        </w:tc>
      </w:tr>
      <w:tr w:rsidR="00274576" w14:paraId="77235CD4"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3281CDE3" w14:textId="77777777" w:rsidR="00274576" w:rsidRDefault="00274576">
            <w:pPr>
              <w:spacing w:line="254" w:lineRule="auto"/>
              <w:rPr>
                <w:rFonts w:cs="Arial"/>
              </w:rPr>
            </w:pPr>
            <w:r>
              <w:rPr>
                <w:rFonts w:cs="Arial"/>
              </w:rPr>
              <w:lastRenderedPageBreak/>
              <w:t>950D87</w:t>
            </w:r>
          </w:p>
        </w:tc>
        <w:tc>
          <w:tcPr>
            <w:tcW w:w="1307" w:type="dxa"/>
            <w:tcBorders>
              <w:top w:val="single" w:sz="4" w:space="0" w:color="auto"/>
              <w:left w:val="single" w:sz="4" w:space="0" w:color="auto"/>
              <w:bottom w:val="single" w:sz="4" w:space="0" w:color="auto"/>
              <w:right w:val="single" w:sz="4" w:space="0" w:color="auto"/>
            </w:tcBorders>
            <w:hideMark/>
          </w:tcPr>
          <w:p w14:paraId="38C454C2"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5EF46167" w14:textId="77777777" w:rsidR="00274576" w:rsidRDefault="00274576">
            <w:pPr>
              <w:spacing w:line="254" w:lineRule="auto"/>
              <w:rPr>
                <w:rFonts w:cs="Arial"/>
              </w:rPr>
            </w:pPr>
            <w:r>
              <w:rPr>
                <w:rFonts w:cs="Arial"/>
              </w:rPr>
              <w:t>Set when ACM cannot communicate with Slave2 over A2B.</w:t>
            </w:r>
          </w:p>
        </w:tc>
        <w:tc>
          <w:tcPr>
            <w:tcW w:w="1933" w:type="dxa"/>
            <w:tcBorders>
              <w:top w:val="single" w:sz="4" w:space="0" w:color="auto"/>
              <w:left w:val="single" w:sz="4" w:space="0" w:color="auto"/>
              <w:bottom w:val="single" w:sz="4" w:space="0" w:color="auto"/>
              <w:right w:val="single" w:sz="4" w:space="0" w:color="auto"/>
            </w:tcBorders>
            <w:hideMark/>
          </w:tcPr>
          <w:p w14:paraId="60499ED5"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035F393C" w14:textId="77777777" w:rsidR="00274576" w:rsidRDefault="00274576">
            <w:pPr>
              <w:spacing w:line="254" w:lineRule="auto"/>
              <w:rPr>
                <w:rFonts w:cs="Arial"/>
              </w:rPr>
            </w:pPr>
            <w:r>
              <w:rPr>
                <w:rFonts w:cs="Arial"/>
              </w:rPr>
              <w:t>A2B is enabled.</w:t>
            </w:r>
          </w:p>
        </w:tc>
      </w:tr>
      <w:tr w:rsidR="00274576" w14:paraId="6788519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2AD2D66" w14:textId="77777777" w:rsidR="00274576" w:rsidRDefault="00274576">
            <w:pPr>
              <w:spacing w:line="254" w:lineRule="auto"/>
              <w:rPr>
                <w:rFonts w:cs="Arial"/>
              </w:rPr>
            </w:pPr>
            <w:r>
              <w:rPr>
                <w:rFonts w:cs="Arial"/>
              </w:rPr>
              <w:t>950E87</w:t>
            </w:r>
          </w:p>
        </w:tc>
        <w:tc>
          <w:tcPr>
            <w:tcW w:w="1307" w:type="dxa"/>
            <w:tcBorders>
              <w:top w:val="single" w:sz="4" w:space="0" w:color="auto"/>
              <w:left w:val="single" w:sz="4" w:space="0" w:color="auto"/>
              <w:bottom w:val="single" w:sz="4" w:space="0" w:color="auto"/>
              <w:right w:val="single" w:sz="4" w:space="0" w:color="auto"/>
            </w:tcBorders>
            <w:hideMark/>
          </w:tcPr>
          <w:p w14:paraId="68B3699C"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5E7716B" w14:textId="77777777" w:rsidR="00274576" w:rsidRDefault="00274576">
            <w:pPr>
              <w:spacing w:line="254" w:lineRule="auto"/>
              <w:rPr>
                <w:rFonts w:cs="Arial"/>
              </w:rPr>
            </w:pPr>
            <w:r>
              <w:rPr>
                <w:rFonts w:cs="Arial"/>
              </w:rPr>
              <w:t>Set when ACM cannot communicate with Slave3 over A2B.</w:t>
            </w:r>
          </w:p>
        </w:tc>
        <w:tc>
          <w:tcPr>
            <w:tcW w:w="1933" w:type="dxa"/>
            <w:tcBorders>
              <w:top w:val="single" w:sz="4" w:space="0" w:color="auto"/>
              <w:left w:val="single" w:sz="4" w:space="0" w:color="auto"/>
              <w:bottom w:val="single" w:sz="4" w:space="0" w:color="auto"/>
              <w:right w:val="single" w:sz="4" w:space="0" w:color="auto"/>
            </w:tcBorders>
            <w:hideMark/>
          </w:tcPr>
          <w:p w14:paraId="5AF6F75A"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4F7C1D99" w14:textId="77777777" w:rsidR="00274576" w:rsidRDefault="00274576">
            <w:pPr>
              <w:spacing w:line="254" w:lineRule="auto"/>
              <w:rPr>
                <w:rFonts w:cs="Arial"/>
              </w:rPr>
            </w:pPr>
            <w:r>
              <w:rPr>
                <w:rFonts w:cs="Arial"/>
              </w:rPr>
              <w:t>A2B is enabled.</w:t>
            </w:r>
          </w:p>
        </w:tc>
      </w:tr>
      <w:tr w:rsidR="00274576" w14:paraId="162EF57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73B00ED6" w14:textId="77777777" w:rsidR="00274576" w:rsidRDefault="00274576">
            <w:pPr>
              <w:spacing w:line="254" w:lineRule="auto"/>
              <w:rPr>
                <w:rFonts w:cs="Arial"/>
              </w:rPr>
            </w:pPr>
            <w:r>
              <w:rPr>
                <w:rFonts w:cs="Arial"/>
              </w:rPr>
              <w:t>950F87</w:t>
            </w:r>
          </w:p>
        </w:tc>
        <w:tc>
          <w:tcPr>
            <w:tcW w:w="1307" w:type="dxa"/>
            <w:tcBorders>
              <w:top w:val="single" w:sz="4" w:space="0" w:color="auto"/>
              <w:left w:val="single" w:sz="4" w:space="0" w:color="auto"/>
              <w:bottom w:val="single" w:sz="4" w:space="0" w:color="auto"/>
              <w:right w:val="single" w:sz="4" w:space="0" w:color="auto"/>
            </w:tcBorders>
            <w:hideMark/>
          </w:tcPr>
          <w:p w14:paraId="44360BEC"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68743107" w14:textId="77777777" w:rsidR="00274576" w:rsidRDefault="00274576">
            <w:pPr>
              <w:spacing w:line="254" w:lineRule="auto"/>
              <w:rPr>
                <w:rFonts w:cs="Arial"/>
              </w:rPr>
            </w:pPr>
            <w:r>
              <w:rPr>
                <w:rFonts w:cs="Arial"/>
              </w:rPr>
              <w:t>Set when ACM cannot communicate with Slave4 over A2B.</w:t>
            </w:r>
          </w:p>
        </w:tc>
        <w:tc>
          <w:tcPr>
            <w:tcW w:w="1933" w:type="dxa"/>
            <w:tcBorders>
              <w:top w:val="single" w:sz="4" w:space="0" w:color="auto"/>
              <w:left w:val="single" w:sz="4" w:space="0" w:color="auto"/>
              <w:bottom w:val="single" w:sz="4" w:space="0" w:color="auto"/>
              <w:right w:val="single" w:sz="4" w:space="0" w:color="auto"/>
            </w:tcBorders>
            <w:hideMark/>
          </w:tcPr>
          <w:p w14:paraId="4C89C0A5"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5BB05162" w14:textId="77777777" w:rsidR="00274576" w:rsidRDefault="00274576">
            <w:pPr>
              <w:spacing w:line="254" w:lineRule="auto"/>
              <w:rPr>
                <w:rFonts w:cs="Arial"/>
              </w:rPr>
            </w:pPr>
            <w:r>
              <w:rPr>
                <w:rFonts w:cs="Arial"/>
              </w:rPr>
              <w:t>A2B is enabled.</w:t>
            </w:r>
          </w:p>
        </w:tc>
      </w:tr>
      <w:tr w:rsidR="00274576" w14:paraId="534C2746"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28BC068" w14:textId="77777777" w:rsidR="00274576" w:rsidRDefault="00274576">
            <w:pPr>
              <w:spacing w:line="254" w:lineRule="auto"/>
              <w:rPr>
                <w:rFonts w:cs="Arial"/>
              </w:rPr>
            </w:pPr>
            <w:r>
              <w:rPr>
                <w:rFonts w:cs="Arial"/>
              </w:rPr>
              <w:t>951087</w:t>
            </w:r>
          </w:p>
        </w:tc>
        <w:tc>
          <w:tcPr>
            <w:tcW w:w="1307" w:type="dxa"/>
            <w:tcBorders>
              <w:top w:val="single" w:sz="4" w:space="0" w:color="auto"/>
              <w:left w:val="single" w:sz="4" w:space="0" w:color="auto"/>
              <w:bottom w:val="single" w:sz="4" w:space="0" w:color="auto"/>
              <w:right w:val="single" w:sz="4" w:space="0" w:color="auto"/>
            </w:tcBorders>
            <w:hideMark/>
          </w:tcPr>
          <w:p w14:paraId="66611804"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35E3412C" w14:textId="77777777" w:rsidR="00274576" w:rsidRDefault="00274576">
            <w:pPr>
              <w:spacing w:line="254" w:lineRule="auto"/>
              <w:rPr>
                <w:rFonts w:cs="Arial"/>
              </w:rPr>
            </w:pPr>
            <w:r>
              <w:rPr>
                <w:rFonts w:cs="Arial"/>
              </w:rPr>
              <w:t>Set when ACM cannot communicate with Slave5 over A2B.</w:t>
            </w:r>
          </w:p>
        </w:tc>
        <w:tc>
          <w:tcPr>
            <w:tcW w:w="1933" w:type="dxa"/>
            <w:tcBorders>
              <w:top w:val="single" w:sz="4" w:space="0" w:color="auto"/>
              <w:left w:val="single" w:sz="4" w:space="0" w:color="auto"/>
              <w:bottom w:val="single" w:sz="4" w:space="0" w:color="auto"/>
              <w:right w:val="single" w:sz="4" w:space="0" w:color="auto"/>
            </w:tcBorders>
            <w:hideMark/>
          </w:tcPr>
          <w:p w14:paraId="6A480827"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86DB1D5" w14:textId="77777777" w:rsidR="00274576" w:rsidRDefault="00274576">
            <w:pPr>
              <w:spacing w:line="254" w:lineRule="auto"/>
              <w:rPr>
                <w:rFonts w:cs="Arial"/>
              </w:rPr>
            </w:pPr>
            <w:r>
              <w:rPr>
                <w:rFonts w:cs="Arial"/>
              </w:rPr>
              <w:t>A2B is enabled.</w:t>
            </w:r>
          </w:p>
        </w:tc>
      </w:tr>
      <w:tr w:rsidR="00274576" w14:paraId="4DED3B1E"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B8B7BAD" w14:textId="77777777" w:rsidR="00274576" w:rsidRDefault="00274576">
            <w:pPr>
              <w:spacing w:line="254" w:lineRule="auto"/>
              <w:rPr>
                <w:rFonts w:cs="Arial"/>
              </w:rPr>
            </w:pPr>
            <w:r>
              <w:rPr>
                <w:rFonts w:cs="Arial"/>
              </w:rPr>
              <w:t>950C55</w:t>
            </w:r>
          </w:p>
        </w:tc>
        <w:tc>
          <w:tcPr>
            <w:tcW w:w="1307" w:type="dxa"/>
            <w:tcBorders>
              <w:top w:val="single" w:sz="4" w:space="0" w:color="auto"/>
              <w:left w:val="single" w:sz="4" w:space="0" w:color="auto"/>
              <w:bottom w:val="single" w:sz="4" w:space="0" w:color="auto"/>
              <w:right w:val="single" w:sz="4" w:space="0" w:color="auto"/>
            </w:tcBorders>
            <w:hideMark/>
          </w:tcPr>
          <w:p w14:paraId="21146E1F"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27D15FAC" w14:textId="77777777" w:rsidR="00274576" w:rsidRDefault="00274576">
            <w:pPr>
              <w:spacing w:line="254" w:lineRule="auto"/>
              <w:rPr>
                <w:rFonts w:cs="Arial"/>
              </w:rPr>
            </w:pPr>
            <w:r>
              <w:rPr>
                <w:rFonts w:cs="Arial"/>
              </w:rPr>
              <w:t>Set when ACM cannot configure Slave1 over A2B.</w:t>
            </w:r>
          </w:p>
        </w:tc>
        <w:tc>
          <w:tcPr>
            <w:tcW w:w="1933" w:type="dxa"/>
            <w:tcBorders>
              <w:top w:val="single" w:sz="4" w:space="0" w:color="auto"/>
              <w:left w:val="single" w:sz="4" w:space="0" w:color="auto"/>
              <w:bottom w:val="single" w:sz="4" w:space="0" w:color="auto"/>
              <w:right w:val="single" w:sz="4" w:space="0" w:color="auto"/>
            </w:tcBorders>
            <w:hideMark/>
          </w:tcPr>
          <w:p w14:paraId="26501D1B"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A79638E" w14:textId="77777777" w:rsidR="00274576" w:rsidRDefault="00274576">
            <w:pPr>
              <w:spacing w:line="254" w:lineRule="auto"/>
              <w:rPr>
                <w:rFonts w:cs="Arial"/>
              </w:rPr>
            </w:pPr>
            <w:r>
              <w:rPr>
                <w:rFonts w:cs="Arial"/>
              </w:rPr>
              <w:t>A2B is enabled.</w:t>
            </w:r>
          </w:p>
        </w:tc>
      </w:tr>
      <w:tr w:rsidR="00274576" w14:paraId="12FB8268"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101C365" w14:textId="77777777" w:rsidR="00274576" w:rsidRDefault="00274576">
            <w:pPr>
              <w:spacing w:line="254" w:lineRule="auto"/>
              <w:rPr>
                <w:rFonts w:cs="Arial"/>
              </w:rPr>
            </w:pPr>
            <w:r>
              <w:rPr>
                <w:rFonts w:cs="Arial"/>
              </w:rPr>
              <w:t>950D55</w:t>
            </w:r>
          </w:p>
        </w:tc>
        <w:tc>
          <w:tcPr>
            <w:tcW w:w="1307" w:type="dxa"/>
            <w:tcBorders>
              <w:top w:val="single" w:sz="4" w:space="0" w:color="auto"/>
              <w:left w:val="single" w:sz="4" w:space="0" w:color="auto"/>
              <w:bottom w:val="single" w:sz="4" w:space="0" w:color="auto"/>
              <w:right w:val="single" w:sz="4" w:space="0" w:color="auto"/>
            </w:tcBorders>
            <w:hideMark/>
          </w:tcPr>
          <w:p w14:paraId="5BB1B6D5"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4BBFEB9C" w14:textId="77777777" w:rsidR="00274576" w:rsidRDefault="00274576">
            <w:pPr>
              <w:spacing w:line="254" w:lineRule="auto"/>
              <w:rPr>
                <w:rFonts w:cs="Arial"/>
              </w:rPr>
            </w:pPr>
            <w:r>
              <w:rPr>
                <w:rFonts w:cs="Arial"/>
              </w:rPr>
              <w:t>Set when ACM cannot configure Slave2 over A2B.</w:t>
            </w:r>
          </w:p>
        </w:tc>
        <w:tc>
          <w:tcPr>
            <w:tcW w:w="1933" w:type="dxa"/>
            <w:tcBorders>
              <w:top w:val="single" w:sz="4" w:space="0" w:color="auto"/>
              <w:left w:val="single" w:sz="4" w:space="0" w:color="auto"/>
              <w:bottom w:val="single" w:sz="4" w:space="0" w:color="auto"/>
              <w:right w:val="single" w:sz="4" w:space="0" w:color="auto"/>
            </w:tcBorders>
            <w:hideMark/>
          </w:tcPr>
          <w:p w14:paraId="1CBE9E89"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57D49F99" w14:textId="77777777" w:rsidR="00274576" w:rsidRDefault="00274576">
            <w:pPr>
              <w:spacing w:line="254" w:lineRule="auto"/>
              <w:rPr>
                <w:rFonts w:cs="Arial"/>
              </w:rPr>
            </w:pPr>
            <w:r>
              <w:rPr>
                <w:rFonts w:cs="Arial"/>
              </w:rPr>
              <w:t>A2B is enabled.</w:t>
            </w:r>
          </w:p>
        </w:tc>
      </w:tr>
      <w:tr w:rsidR="00274576" w14:paraId="6F4AFC43"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55C690BE" w14:textId="77777777" w:rsidR="00274576" w:rsidRDefault="00274576">
            <w:pPr>
              <w:spacing w:line="254" w:lineRule="auto"/>
              <w:rPr>
                <w:rFonts w:cs="Arial"/>
              </w:rPr>
            </w:pPr>
            <w:r>
              <w:rPr>
                <w:rFonts w:cs="Arial"/>
              </w:rPr>
              <w:t>950E55</w:t>
            </w:r>
          </w:p>
        </w:tc>
        <w:tc>
          <w:tcPr>
            <w:tcW w:w="1307" w:type="dxa"/>
            <w:tcBorders>
              <w:top w:val="single" w:sz="4" w:space="0" w:color="auto"/>
              <w:left w:val="single" w:sz="4" w:space="0" w:color="auto"/>
              <w:bottom w:val="single" w:sz="4" w:space="0" w:color="auto"/>
              <w:right w:val="single" w:sz="4" w:space="0" w:color="auto"/>
            </w:tcBorders>
            <w:hideMark/>
          </w:tcPr>
          <w:p w14:paraId="3DABB55F" w14:textId="77777777" w:rsidR="00274576" w:rsidRDefault="00274576">
            <w:pPr>
              <w:spacing w:line="254" w:lineRule="auto"/>
              <w:rPr>
                <w:rFonts w:cs="Arial"/>
              </w:rPr>
            </w:pPr>
            <w:r>
              <w:rPr>
                <w:rFonts w:cs="Arial"/>
              </w:rPr>
              <w:t xml:space="preserve">Key in Run, ACC, or Delayed Acc.  Voltage is between 10 </w:t>
            </w:r>
            <w:r>
              <w:rPr>
                <w:rFonts w:cs="Arial"/>
              </w:rPr>
              <w:lastRenderedPageBreak/>
              <w:t>and 16 volts.</w:t>
            </w:r>
          </w:p>
        </w:tc>
        <w:tc>
          <w:tcPr>
            <w:tcW w:w="1987" w:type="dxa"/>
            <w:tcBorders>
              <w:top w:val="single" w:sz="4" w:space="0" w:color="auto"/>
              <w:left w:val="single" w:sz="4" w:space="0" w:color="auto"/>
              <w:bottom w:val="single" w:sz="4" w:space="0" w:color="auto"/>
              <w:right w:val="single" w:sz="4" w:space="0" w:color="auto"/>
            </w:tcBorders>
            <w:hideMark/>
          </w:tcPr>
          <w:p w14:paraId="7F59CA03" w14:textId="77777777" w:rsidR="00274576" w:rsidRDefault="00274576">
            <w:pPr>
              <w:spacing w:line="254" w:lineRule="auto"/>
              <w:rPr>
                <w:rFonts w:cs="Arial"/>
              </w:rPr>
            </w:pPr>
            <w:r>
              <w:rPr>
                <w:rFonts w:cs="Arial"/>
              </w:rPr>
              <w:lastRenderedPageBreak/>
              <w:t>Set when ACM cannot configure Slave3 over A2B.</w:t>
            </w:r>
          </w:p>
        </w:tc>
        <w:tc>
          <w:tcPr>
            <w:tcW w:w="1933" w:type="dxa"/>
            <w:tcBorders>
              <w:top w:val="single" w:sz="4" w:space="0" w:color="auto"/>
              <w:left w:val="single" w:sz="4" w:space="0" w:color="auto"/>
              <w:bottom w:val="single" w:sz="4" w:space="0" w:color="auto"/>
              <w:right w:val="single" w:sz="4" w:space="0" w:color="auto"/>
            </w:tcBorders>
            <w:hideMark/>
          </w:tcPr>
          <w:p w14:paraId="32A7C063"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688C73FF" w14:textId="77777777" w:rsidR="00274576" w:rsidRDefault="00274576">
            <w:pPr>
              <w:spacing w:line="254" w:lineRule="auto"/>
              <w:rPr>
                <w:rFonts w:cs="Arial"/>
              </w:rPr>
            </w:pPr>
            <w:r>
              <w:rPr>
                <w:rFonts w:cs="Arial"/>
              </w:rPr>
              <w:t>A2B is enabled.</w:t>
            </w:r>
          </w:p>
        </w:tc>
      </w:tr>
      <w:tr w:rsidR="00274576" w14:paraId="1B04965F"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2ABC957F" w14:textId="77777777" w:rsidR="00274576" w:rsidRDefault="00274576">
            <w:pPr>
              <w:spacing w:line="254" w:lineRule="auto"/>
              <w:rPr>
                <w:rFonts w:cs="Arial"/>
              </w:rPr>
            </w:pPr>
            <w:r>
              <w:rPr>
                <w:rFonts w:cs="Arial"/>
              </w:rPr>
              <w:t>950F55</w:t>
            </w:r>
          </w:p>
        </w:tc>
        <w:tc>
          <w:tcPr>
            <w:tcW w:w="1307" w:type="dxa"/>
            <w:tcBorders>
              <w:top w:val="single" w:sz="4" w:space="0" w:color="auto"/>
              <w:left w:val="single" w:sz="4" w:space="0" w:color="auto"/>
              <w:bottom w:val="single" w:sz="4" w:space="0" w:color="auto"/>
              <w:right w:val="single" w:sz="4" w:space="0" w:color="auto"/>
            </w:tcBorders>
            <w:hideMark/>
          </w:tcPr>
          <w:p w14:paraId="1FBFE60E"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1FE9746A" w14:textId="77777777" w:rsidR="00274576" w:rsidRDefault="00274576">
            <w:pPr>
              <w:spacing w:line="254" w:lineRule="auto"/>
              <w:rPr>
                <w:rFonts w:cs="Arial"/>
              </w:rPr>
            </w:pPr>
            <w:r>
              <w:rPr>
                <w:rFonts w:cs="Arial"/>
              </w:rPr>
              <w:t>Set when ACM cannot configure Slave4 over A2B.</w:t>
            </w:r>
          </w:p>
        </w:tc>
        <w:tc>
          <w:tcPr>
            <w:tcW w:w="1933" w:type="dxa"/>
            <w:tcBorders>
              <w:top w:val="single" w:sz="4" w:space="0" w:color="auto"/>
              <w:left w:val="single" w:sz="4" w:space="0" w:color="auto"/>
              <w:bottom w:val="single" w:sz="4" w:space="0" w:color="auto"/>
              <w:right w:val="single" w:sz="4" w:space="0" w:color="auto"/>
            </w:tcBorders>
            <w:hideMark/>
          </w:tcPr>
          <w:p w14:paraId="5A23CB5E"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A3DAC37" w14:textId="77777777" w:rsidR="00274576" w:rsidRDefault="00274576">
            <w:pPr>
              <w:spacing w:line="254" w:lineRule="auto"/>
              <w:rPr>
                <w:rFonts w:cs="Arial"/>
              </w:rPr>
            </w:pPr>
            <w:r>
              <w:rPr>
                <w:rFonts w:cs="Arial"/>
              </w:rPr>
              <w:t>A2B is enabled.</w:t>
            </w:r>
          </w:p>
        </w:tc>
      </w:tr>
      <w:tr w:rsidR="00274576" w14:paraId="60C870EF" w14:textId="77777777" w:rsidTr="00274576">
        <w:trPr>
          <w:jc w:val="center"/>
        </w:trPr>
        <w:tc>
          <w:tcPr>
            <w:tcW w:w="1402" w:type="dxa"/>
            <w:tcBorders>
              <w:top w:val="single" w:sz="4" w:space="0" w:color="auto"/>
              <w:left w:val="single" w:sz="4" w:space="0" w:color="auto"/>
              <w:bottom w:val="single" w:sz="4" w:space="0" w:color="auto"/>
              <w:right w:val="single" w:sz="4" w:space="0" w:color="auto"/>
            </w:tcBorders>
            <w:hideMark/>
          </w:tcPr>
          <w:p w14:paraId="1A096C91" w14:textId="77777777" w:rsidR="00274576" w:rsidRDefault="00274576">
            <w:pPr>
              <w:spacing w:line="254" w:lineRule="auto"/>
              <w:rPr>
                <w:rFonts w:cs="Arial"/>
              </w:rPr>
            </w:pPr>
            <w:r>
              <w:rPr>
                <w:rFonts w:cs="Arial"/>
              </w:rPr>
              <w:t>951055</w:t>
            </w:r>
          </w:p>
        </w:tc>
        <w:tc>
          <w:tcPr>
            <w:tcW w:w="1307" w:type="dxa"/>
            <w:tcBorders>
              <w:top w:val="single" w:sz="4" w:space="0" w:color="auto"/>
              <w:left w:val="single" w:sz="4" w:space="0" w:color="auto"/>
              <w:bottom w:val="single" w:sz="4" w:space="0" w:color="auto"/>
              <w:right w:val="single" w:sz="4" w:space="0" w:color="auto"/>
            </w:tcBorders>
            <w:hideMark/>
          </w:tcPr>
          <w:p w14:paraId="7696B709" w14:textId="77777777" w:rsidR="00274576" w:rsidRDefault="00274576">
            <w:pPr>
              <w:spacing w:line="254" w:lineRule="auto"/>
              <w:rPr>
                <w:rFonts w:cs="Arial"/>
              </w:rPr>
            </w:pPr>
            <w:r>
              <w:rPr>
                <w:rFonts w:cs="Arial"/>
              </w:rPr>
              <w:t>Key in Run, ACC, or Delayed Acc.  Voltage is between 10 and 16 volts.</w:t>
            </w:r>
          </w:p>
        </w:tc>
        <w:tc>
          <w:tcPr>
            <w:tcW w:w="1987" w:type="dxa"/>
            <w:tcBorders>
              <w:top w:val="single" w:sz="4" w:space="0" w:color="auto"/>
              <w:left w:val="single" w:sz="4" w:space="0" w:color="auto"/>
              <w:bottom w:val="single" w:sz="4" w:space="0" w:color="auto"/>
              <w:right w:val="single" w:sz="4" w:space="0" w:color="auto"/>
            </w:tcBorders>
            <w:hideMark/>
          </w:tcPr>
          <w:p w14:paraId="0EF8D599" w14:textId="77777777" w:rsidR="00274576" w:rsidRDefault="00274576">
            <w:pPr>
              <w:spacing w:line="254" w:lineRule="auto"/>
              <w:rPr>
                <w:rFonts w:cs="Arial"/>
              </w:rPr>
            </w:pPr>
            <w:r>
              <w:rPr>
                <w:rFonts w:cs="Arial"/>
              </w:rPr>
              <w:t>Set when ACM cannot configure Slave5 over A2B.</w:t>
            </w:r>
          </w:p>
        </w:tc>
        <w:tc>
          <w:tcPr>
            <w:tcW w:w="1933" w:type="dxa"/>
            <w:tcBorders>
              <w:top w:val="single" w:sz="4" w:space="0" w:color="auto"/>
              <w:left w:val="single" w:sz="4" w:space="0" w:color="auto"/>
              <w:bottom w:val="single" w:sz="4" w:space="0" w:color="auto"/>
              <w:right w:val="single" w:sz="4" w:space="0" w:color="auto"/>
            </w:tcBorders>
            <w:hideMark/>
          </w:tcPr>
          <w:p w14:paraId="7B2715D6" w14:textId="77777777" w:rsidR="00274576" w:rsidRDefault="00274576">
            <w:pPr>
              <w:spacing w:line="276" w:lineRule="auto"/>
            </w:pPr>
            <w:r>
              <w:rPr>
                <w:rFonts w:cs="Arial"/>
              </w:rPr>
              <w:t xml:space="preserve">Loss of audio.  Chimes will </w:t>
            </w:r>
            <w:proofErr w:type="gramStart"/>
            <w:r>
              <w:rPr>
                <w:rFonts w:cs="Arial"/>
              </w:rPr>
              <w:t>revert back</w:t>
            </w:r>
            <w:proofErr w:type="gramEnd"/>
            <w:r>
              <w:rPr>
                <w:rFonts w:cs="Arial"/>
              </w:rPr>
              <w:t xml:space="preserve"> to </w:t>
            </w:r>
            <w:proofErr w:type="spellStart"/>
            <w:r>
              <w:rPr>
                <w:rFonts w:cs="Arial"/>
              </w:rPr>
              <w:t>backup</w:t>
            </w:r>
            <w:proofErr w:type="spellEnd"/>
            <w:r>
              <w:rPr>
                <w:rFonts w:cs="Arial"/>
              </w:rPr>
              <w:t>.</w:t>
            </w:r>
          </w:p>
        </w:tc>
        <w:tc>
          <w:tcPr>
            <w:tcW w:w="2947" w:type="dxa"/>
            <w:tcBorders>
              <w:top w:val="single" w:sz="4" w:space="0" w:color="auto"/>
              <w:left w:val="single" w:sz="4" w:space="0" w:color="auto"/>
              <w:bottom w:val="single" w:sz="4" w:space="0" w:color="auto"/>
              <w:right w:val="single" w:sz="4" w:space="0" w:color="auto"/>
            </w:tcBorders>
            <w:hideMark/>
          </w:tcPr>
          <w:p w14:paraId="257DA8FB" w14:textId="77777777" w:rsidR="00274576" w:rsidRDefault="00274576">
            <w:pPr>
              <w:spacing w:line="254" w:lineRule="auto"/>
              <w:rPr>
                <w:rFonts w:cs="Arial"/>
              </w:rPr>
            </w:pPr>
            <w:r>
              <w:rPr>
                <w:rFonts w:cs="Arial"/>
              </w:rPr>
              <w:t>A2B is enabled.</w:t>
            </w:r>
          </w:p>
        </w:tc>
      </w:tr>
    </w:tbl>
    <w:p w14:paraId="04A1732B" w14:textId="77777777" w:rsidR="00274576" w:rsidRDefault="00274576" w:rsidP="00274576"/>
    <w:p w14:paraId="40CBF324" w14:textId="77777777" w:rsidR="00274576" w:rsidRDefault="00274576" w:rsidP="00274576">
      <w:pPr>
        <w:pStyle w:val="Heading2"/>
      </w:pPr>
      <w:r>
        <w:t>PAC Configuration DIDs (DExx)</w:t>
      </w:r>
    </w:p>
    <w:p w14:paraId="6B3B8098" w14:textId="77777777" w:rsidR="00274576" w:rsidRDefault="00274576" w:rsidP="00274576">
      <w:pPr>
        <w:pStyle w:val="Heading3"/>
      </w:pPr>
      <w:r w:rsidRPr="00B9479B">
        <w:t>SWR-REQ-413532/A-DE00 - Vehicle/PAC Features</w:t>
      </w:r>
    </w:p>
    <w:p w14:paraId="64C14339" w14:textId="77777777" w:rsidR="00274576" w:rsidRDefault="00274576" w:rsidP="00274576">
      <w:pPr>
        <w:rPr>
          <w:rFonts w:cs="Arial"/>
        </w:rPr>
      </w:pPr>
      <w:r>
        <w:rPr>
          <w:rFonts w:cs="Arial"/>
        </w:rPr>
        <w:t>Configuration Blocks DE00 - is defined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
        <w:tblDescription w:val=""/>
      </w:tblPr>
      <w:tblGrid>
        <w:gridCol w:w="1598"/>
        <w:gridCol w:w="663"/>
        <w:gridCol w:w="735"/>
        <w:gridCol w:w="3438"/>
        <w:gridCol w:w="1148"/>
        <w:gridCol w:w="1928"/>
        <w:gridCol w:w="1597"/>
        <w:tblGridChange w:id="1291">
          <w:tblGrid>
            <w:gridCol w:w="1598"/>
            <w:gridCol w:w="61"/>
            <w:gridCol w:w="602"/>
            <w:gridCol w:w="92"/>
            <w:gridCol w:w="643"/>
            <w:gridCol w:w="123"/>
            <w:gridCol w:w="2837"/>
            <w:gridCol w:w="478"/>
            <w:gridCol w:w="717"/>
            <w:gridCol w:w="431"/>
            <w:gridCol w:w="1928"/>
            <w:gridCol w:w="191"/>
            <w:gridCol w:w="1406"/>
            <w:gridCol w:w="253"/>
          </w:tblGrid>
        </w:tblGridChange>
      </w:tblGrid>
      <w:tr w:rsidR="00274576" w14:paraId="2D6BA17C"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653CD339" w14:textId="77777777" w:rsidR="00274576" w:rsidRDefault="00274576">
            <w:pPr>
              <w:spacing w:line="254" w:lineRule="auto"/>
              <w:rPr>
                <w:rFonts w:cs="Arial"/>
                <w:b/>
              </w:rPr>
            </w:pPr>
            <w:r>
              <w:rPr>
                <w:rFonts w:cs="Arial"/>
                <w:b/>
              </w:rPr>
              <w:t>Configuration Block</w:t>
            </w:r>
          </w:p>
        </w:tc>
        <w:tc>
          <w:tcPr>
            <w:tcW w:w="302" w:type="pct"/>
            <w:tcBorders>
              <w:top w:val="single" w:sz="4" w:space="0" w:color="auto"/>
              <w:left w:val="single" w:sz="4" w:space="0" w:color="auto"/>
              <w:bottom w:val="single" w:sz="4" w:space="0" w:color="auto"/>
              <w:right w:val="single" w:sz="4" w:space="0" w:color="auto"/>
            </w:tcBorders>
            <w:hideMark/>
          </w:tcPr>
          <w:p w14:paraId="698012A9" w14:textId="77777777" w:rsidR="00274576" w:rsidRDefault="00274576">
            <w:pPr>
              <w:spacing w:line="254" w:lineRule="auto"/>
              <w:rPr>
                <w:rFonts w:cs="Arial"/>
                <w:b/>
              </w:rPr>
            </w:pPr>
            <w:r>
              <w:rPr>
                <w:rFonts w:cs="Arial"/>
                <w:b/>
              </w:rPr>
              <w:t>Byte</w:t>
            </w:r>
          </w:p>
        </w:tc>
        <w:tc>
          <w:tcPr>
            <w:tcW w:w="334" w:type="pct"/>
            <w:tcBorders>
              <w:top w:val="single" w:sz="4" w:space="0" w:color="auto"/>
              <w:left w:val="single" w:sz="4" w:space="0" w:color="auto"/>
              <w:bottom w:val="single" w:sz="4" w:space="0" w:color="auto"/>
              <w:right w:val="single" w:sz="4" w:space="0" w:color="auto"/>
            </w:tcBorders>
            <w:hideMark/>
          </w:tcPr>
          <w:p w14:paraId="7158DF3E" w14:textId="77777777" w:rsidR="00274576" w:rsidRDefault="00274576">
            <w:pPr>
              <w:spacing w:line="254" w:lineRule="auto"/>
              <w:rPr>
                <w:rFonts w:cs="Arial"/>
                <w:b/>
              </w:rPr>
            </w:pPr>
            <w:r>
              <w:rPr>
                <w:rFonts w:cs="Arial"/>
                <w:b/>
              </w:rPr>
              <w:t>Bit(s)</w:t>
            </w:r>
          </w:p>
        </w:tc>
        <w:tc>
          <w:tcPr>
            <w:tcW w:w="1551" w:type="pct"/>
            <w:tcBorders>
              <w:top w:val="single" w:sz="4" w:space="0" w:color="auto"/>
              <w:left w:val="single" w:sz="4" w:space="0" w:color="auto"/>
              <w:bottom w:val="single" w:sz="4" w:space="0" w:color="auto"/>
              <w:right w:val="single" w:sz="4" w:space="0" w:color="auto"/>
            </w:tcBorders>
            <w:hideMark/>
          </w:tcPr>
          <w:p w14:paraId="79794568" w14:textId="77777777" w:rsidR="00274576" w:rsidRDefault="00274576">
            <w:pPr>
              <w:spacing w:line="254" w:lineRule="auto"/>
              <w:rPr>
                <w:rFonts w:cs="Arial"/>
                <w:b/>
              </w:rPr>
            </w:pPr>
            <w:r>
              <w:rPr>
                <w:rFonts w:cs="Arial"/>
                <w:b/>
              </w:rPr>
              <w:t>Description</w:t>
            </w:r>
          </w:p>
        </w:tc>
        <w:tc>
          <w:tcPr>
            <w:tcW w:w="520" w:type="pct"/>
            <w:tcBorders>
              <w:top w:val="single" w:sz="4" w:space="0" w:color="auto"/>
              <w:left w:val="single" w:sz="4" w:space="0" w:color="auto"/>
              <w:bottom w:val="single" w:sz="4" w:space="0" w:color="auto"/>
              <w:right w:val="single" w:sz="4" w:space="0" w:color="auto"/>
            </w:tcBorders>
            <w:hideMark/>
          </w:tcPr>
          <w:p w14:paraId="3C689899" w14:textId="77777777" w:rsidR="00274576" w:rsidRDefault="00274576">
            <w:pPr>
              <w:spacing w:line="254" w:lineRule="auto"/>
              <w:rPr>
                <w:rFonts w:cs="Arial"/>
                <w:b/>
              </w:rPr>
            </w:pPr>
            <w:r>
              <w:rPr>
                <w:rFonts w:cs="Arial"/>
                <w:b/>
              </w:rPr>
              <w:t>Default</w:t>
            </w:r>
          </w:p>
        </w:tc>
        <w:tc>
          <w:tcPr>
            <w:tcW w:w="847" w:type="pct"/>
            <w:tcBorders>
              <w:top w:val="single" w:sz="4" w:space="0" w:color="auto"/>
              <w:left w:val="single" w:sz="4" w:space="0" w:color="auto"/>
              <w:bottom w:val="single" w:sz="4" w:space="0" w:color="auto"/>
              <w:right w:val="single" w:sz="4" w:space="0" w:color="auto"/>
            </w:tcBorders>
            <w:hideMark/>
          </w:tcPr>
          <w:p w14:paraId="13B2FC21" w14:textId="77777777" w:rsidR="00274576" w:rsidRDefault="00274576">
            <w:pPr>
              <w:spacing w:line="254" w:lineRule="auto"/>
              <w:rPr>
                <w:rFonts w:cs="Arial"/>
                <w:b/>
              </w:rPr>
            </w:pPr>
            <w:r>
              <w:rPr>
                <w:rFonts w:cs="Arial"/>
                <w:b/>
              </w:rPr>
              <w:t>Operation</w:t>
            </w:r>
          </w:p>
        </w:tc>
        <w:tc>
          <w:tcPr>
            <w:tcW w:w="722" w:type="pct"/>
            <w:tcBorders>
              <w:top w:val="single" w:sz="4" w:space="0" w:color="auto"/>
              <w:left w:val="single" w:sz="4" w:space="0" w:color="auto"/>
              <w:bottom w:val="single" w:sz="4" w:space="0" w:color="auto"/>
              <w:right w:val="single" w:sz="4" w:space="0" w:color="auto"/>
            </w:tcBorders>
            <w:hideMark/>
          </w:tcPr>
          <w:p w14:paraId="547F2998" w14:textId="77777777" w:rsidR="00274576" w:rsidRDefault="00274576">
            <w:pPr>
              <w:spacing w:line="254" w:lineRule="auto"/>
              <w:rPr>
                <w:rFonts w:cs="Arial"/>
                <w:b/>
              </w:rPr>
            </w:pPr>
            <w:r>
              <w:rPr>
                <w:rFonts w:cs="Arial"/>
                <w:b/>
              </w:rPr>
              <w:t>Configuration DTC</w:t>
            </w:r>
          </w:p>
        </w:tc>
      </w:tr>
      <w:tr w:rsidR="00274576" w14:paraId="1C5B0801"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151ECFCA" w14:textId="77777777" w:rsidR="00274576" w:rsidRDefault="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5A1645A2" w14:textId="77777777" w:rsidR="00274576" w:rsidRDefault="00274576">
            <w:pPr>
              <w:spacing w:line="254" w:lineRule="auto"/>
              <w:rPr>
                <w:rFonts w:cs="Arial"/>
              </w:rPr>
            </w:pPr>
            <w:r>
              <w:rPr>
                <w:rFonts w:cs="Arial"/>
              </w:rPr>
              <w:t>1</w:t>
            </w:r>
          </w:p>
        </w:tc>
        <w:tc>
          <w:tcPr>
            <w:tcW w:w="334" w:type="pct"/>
            <w:tcBorders>
              <w:top w:val="single" w:sz="4" w:space="0" w:color="auto"/>
              <w:left w:val="single" w:sz="4" w:space="0" w:color="auto"/>
              <w:bottom w:val="single" w:sz="4" w:space="0" w:color="auto"/>
              <w:right w:val="single" w:sz="4" w:space="0" w:color="auto"/>
            </w:tcBorders>
            <w:hideMark/>
          </w:tcPr>
          <w:p w14:paraId="237A3C1C" w14:textId="77777777" w:rsidR="00274576" w:rsidRDefault="00274576">
            <w:pPr>
              <w:spacing w:line="254" w:lineRule="auto"/>
              <w:rPr>
                <w:rFonts w:cs="Arial"/>
              </w:rPr>
            </w:pPr>
            <w:r>
              <w:rPr>
                <w:rFonts w:cs="Arial"/>
              </w:rPr>
              <w:t>7</w:t>
            </w:r>
          </w:p>
        </w:tc>
        <w:tc>
          <w:tcPr>
            <w:tcW w:w="1551" w:type="pct"/>
            <w:tcBorders>
              <w:top w:val="single" w:sz="4" w:space="0" w:color="auto"/>
              <w:left w:val="single" w:sz="4" w:space="0" w:color="auto"/>
              <w:bottom w:val="single" w:sz="4" w:space="0" w:color="auto"/>
              <w:right w:val="single" w:sz="4" w:space="0" w:color="auto"/>
            </w:tcBorders>
            <w:hideMark/>
          </w:tcPr>
          <w:p w14:paraId="2360B300" w14:textId="77777777" w:rsidR="00274576" w:rsidRDefault="00274576">
            <w:pPr>
              <w:spacing w:line="254" w:lineRule="auto"/>
              <w:rPr>
                <w:rFonts w:cs="Arial"/>
              </w:rPr>
            </w:pPr>
            <w:r>
              <w:rPr>
                <w:rFonts w:cs="Arial"/>
              </w:rPr>
              <w:t>SDARS</w:t>
            </w:r>
          </w:p>
        </w:tc>
        <w:tc>
          <w:tcPr>
            <w:tcW w:w="520" w:type="pct"/>
            <w:tcBorders>
              <w:top w:val="single" w:sz="4" w:space="0" w:color="auto"/>
              <w:left w:val="single" w:sz="4" w:space="0" w:color="auto"/>
              <w:bottom w:val="single" w:sz="4" w:space="0" w:color="auto"/>
              <w:right w:val="single" w:sz="4" w:space="0" w:color="auto"/>
            </w:tcBorders>
            <w:hideMark/>
          </w:tcPr>
          <w:p w14:paraId="4FBFBCA6"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09B5083F" w14:textId="77777777" w:rsidR="00274576" w:rsidRDefault="00274576">
            <w:pPr>
              <w:spacing w:line="254" w:lineRule="auto"/>
              <w:rPr>
                <w:rFonts w:cs="Arial"/>
              </w:rPr>
            </w:pPr>
            <w:r>
              <w:rPr>
                <w:rFonts w:cs="Arial"/>
              </w:rPr>
              <w:t xml:space="preserve">0 - Integrated SDARS </w:t>
            </w:r>
            <w:proofErr w:type="gramStart"/>
            <w:r>
              <w:rPr>
                <w:rFonts w:cs="Arial"/>
              </w:rPr>
              <w:t>on  –</w:t>
            </w:r>
            <w:proofErr w:type="gramEnd"/>
            <w:r>
              <w:rPr>
                <w:rFonts w:cs="Arial"/>
              </w:rPr>
              <w:t xml:space="preserve"> This enables the logging of SDARS Antenna DTC.</w:t>
            </w:r>
          </w:p>
          <w:p w14:paraId="010A077F" w14:textId="77777777" w:rsidR="00274576" w:rsidRDefault="00274576">
            <w:pPr>
              <w:spacing w:line="254" w:lineRule="auto"/>
              <w:rPr>
                <w:rFonts w:cs="Arial"/>
              </w:rPr>
            </w:pPr>
            <w:r>
              <w:rPr>
                <w:rFonts w:cs="Arial"/>
              </w:rPr>
              <w:t xml:space="preserve">1 – Integrated SDARS </w:t>
            </w:r>
            <w:proofErr w:type="gramStart"/>
            <w:r>
              <w:rPr>
                <w:rFonts w:cs="Arial"/>
              </w:rPr>
              <w:t>off  -</w:t>
            </w:r>
            <w:proofErr w:type="gramEnd"/>
            <w:r>
              <w:rPr>
                <w:rFonts w:cs="Arial"/>
              </w:rPr>
              <w:t xml:space="preserve"> This disables the logging of SDARS Antenna DTC.  </w:t>
            </w:r>
          </w:p>
        </w:tc>
        <w:tc>
          <w:tcPr>
            <w:tcW w:w="722" w:type="pct"/>
            <w:tcBorders>
              <w:top w:val="single" w:sz="4" w:space="0" w:color="auto"/>
              <w:left w:val="single" w:sz="4" w:space="0" w:color="auto"/>
              <w:bottom w:val="single" w:sz="4" w:space="0" w:color="auto"/>
              <w:right w:val="single" w:sz="4" w:space="0" w:color="auto"/>
            </w:tcBorders>
            <w:hideMark/>
          </w:tcPr>
          <w:p w14:paraId="78CE45DC" w14:textId="77777777" w:rsidR="00274576" w:rsidRDefault="00274576">
            <w:pPr>
              <w:spacing w:line="254" w:lineRule="auto"/>
              <w:rPr>
                <w:rFonts w:cs="Arial"/>
              </w:rPr>
            </w:pPr>
            <w:r>
              <w:rPr>
                <w:rFonts w:cs="Arial"/>
              </w:rPr>
              <w:t>N/A</w:t>
            </w:r>
          </w:p>
        </w:tc>
      </w:tr>
      <w:tr w:rsidR="00274576" w14:paraId="67209CF9"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6B4ECFC6"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4985CEB9"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2D586959" w14:textId="77777777" w:rsidR="00274576" w:rsidRDefault="00274576">
            <w:pPr>
              <w:spacing w:line="254" w:lineRule="auto"/>
              <w:rPr>
                <w:rFonts w:cs="Arial"/>
              </w:rPr>
            </w:pPr>
            <w:r>
              <w:rPr>
                <w:rFonts w:cs="Arial"/>
              </w:rPr>
              <w:t>6</w:t>
            </w:r>
          </w:p>
        </w:tc>
        <w:tc>
          <w:tcPr>
            <w:tcW w:w="1551" w:type="pct"/>
            <w:tcBorders>
              <w:top w:val="single" w:sz="4" w:space="0" w:color="auto"/>
              <w:left w:val="single" w:sz="4" w:space="0" w:color="auto"/>
              <w:bottom w:val="single" w:sz="4" w:space="0" w:color="auto"/>
              <w:right w:val="single" w:sz="4" w:space="0" w:color="auto"/>
            </w:tcBorders>
            <w:hideMark/>
          </w:tcPr>
          <w:p w14:paraId="33CE4284" w14:textId="77777777" w:rsidR="00274576" w:rsidRDefault="00274576">
            <w:pPr>
              <w:spacing w:line="254" w:lineRule="auto"/>
              <w:rPr>
                <w:rFonts w:cs="Arial"/>
              </w:rPr>
            </w:pPr>
            <w:r>
              <w:rPr>
                <w:rFonts w:cs="Arial"/>
              </w:rPr>
              <w:t>AM Tuner</w:t>
            </w:r>
          </w:p>
        </w:tc>
        <w:tc>
          <w:tcPr>
            <w:tcW w:w="520" w:type="pct"/>
            <w:tcBorders>
              <w:top w:val="single" w:sz="4" w:space="0" w:color="auto"/>
              <w:left w:val="single" w:sz="4" w:space="0" w:color="auto"/>
              <w:bottom w:val="single" w:sz="4" w:space="0" w:color="auto"/>
              <w:right w:val="single" w:sz="4" w:space="0" w:color="auto"/>
            </w:tcBorders>
            <w:hideMark/>
          </w:tcPr>
          <w:p w14:paraId="0ADA8ADD"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7D0DE9A4" w14:textId="77777777" w:rsidR="00274576" w:rsidRDefault="00274576">
            <w:pPr>
              <w:spacing w:line="254" w:lineRule="auto"/>
              <w:rPr>
                <w:rFonts w:cs="Arial"/>
              </w:rPr>
            </w:pPr>
            <w:r>
              <w:rPr>
                <w:rFonts w:cs="Arial"/>
              </w:rPr>
              <w:t>0 – Enabled</w:t>
            </w:r>
          </w:p>
          <w:p w14:paraId="19C942F9" w14:textId="77777777" w:rsidR="00274576" w:rsidRDefault="00274576">
            <w:pPr>
              <w:spacing w:line="254" w:lineRule="auto"/>
              <w:rPr>
                <w:rFonts w:cs="Arial"/>
              </w:rPr>
            </w:pPr>
            <w:r>
              <w:rPr>
                <w:rFonts w:cs="Arial"/>
              </w:rPr>
              <w:t>1 - Disabled</w:t>
            </w:r>
          </w:p>
        </w:tc>
        <w:tc>
          <w:tcPr>
            <w:tcW w:w="722" w:type="pct"/>
            <w:tcBorders>
              <w:top w:val="single" w:sz="4" w:space="0" w:color="auto"/>
              <w:left w:val="single" w:sz="4" w:space="0" w:color="auto"/>
              <w:bottom w:val="single" w:sz="4" w:space="0" w:color="auto"/>
              <w:right w:val="single" w:sz="4" w:space="0" w:color="auto"/>
            </w:tcBorders>
          </w:tcPr>
          <w:p w14:paraId="591B10D0" w14:textId="77777777" w:rsidR="00274576" w:rsidRDefault="00274576">
            <w:pPr>
              <w:spacing w:line="254" w:lineRule="auto"/>
              <w:rPr>
                <w:rFonts w:cs="Arial"/>
              </w:rPr>
            </w:pPr>
            <w:r>
              <w:rPr>
                <w:rFonts w:cs="Arial"/>
              </w:rPr>
              <w:t>N/A</w:t>
            </w:r>
          </w:p>
          <w:p w14:paraId="7E60EAE7" w14:textId="77777777" w:rsidR="00274576" w:rsidRDefault="00274576">
            <w:pPr>
              <w:spacing w:line="254" w:lineRule="auto"/>
              <w:rPr>
                <w:rFonts w:cs="Arial"/>
              </w:rPr>
            </w:pPr>
          </w:p>
        </w:tc>
      </w:tr>
      <w:tr w:rsidR="00274576" w14:paraId="11D996C6"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6932DC70"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5F3FA8AD"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2836D595" w14:textId="77777777" w:rsidR="00274576" w:rsidRDefault="00274576">
            <w:pPr>
              <w:spacing w:line="254" w:lineRule="auto"/>
              <w:rPr>
                <w:rFonts w:cs="Arial"/>
              </w:rPr>
            </w:pPr>
            <w:r>
              <w:rPr>
                <w:rFonts w:cs="Arial"/>
              </w:rPr>
              <w:t>5</w:t>
            </w:r>
          </w:p>
        </w:tc>
        <w:tc>
          <w:tcPr>
            <w:tcW w:w="1551" w:type="pct"/>
            <w:tcBorders>
              <w:top w:val="single" w:sz="4" w:space="0" w:color="auto"/>
              <w:left w:val="single" w:sz="4" w:space="0" w:color="auto"/>
              <w:bottom w:val="single" w:sz="4" w:space="0" w:color="auto"/>
              <w:right w:val="single" w:sz="4" w:space="0" w:color="auto"/>
            </w:tcBorders>
            <w:hideMark/>
          </w:tcPr>
          <w:p w14:paraId="5AAC7BB6" w14:textId="77777777" w:rsidR="00274576" w:rsidRDefault="00274576">
            <w:pPr>
              <w:spacing w:line="254" w:lineRule="auto"/>
              <w:rPr>
                <w:rFonts w:cs="Arial"/>
              </w:rPr>
            </w:pPr>
            <w:r>
              <w:rPr>
                <w:rFonts w:cs="Arial"/>
              </w:rPr>
              <w:t>FM Tuner</w:t>
            </w:r>
          </w:p>
        </w:tc>
        <w:tc>
          <w:tcPr>
            <w:tcW w:w="520" w:type="pct"/>
            <w:tcBorders>
              <w:top w:val="single" w:sz="4" w:space="0" w:color="auto"/>
              <w:left w:val="single" w:sz="4" w:space="0" w:color="auto"/>
              <w:bottom w:val="single" w:sz="4" w:space="0" w:color="auto"/>
              <w:right w:val="single" w:sz="4" w:space="0" w:color="auto"/>
            </w:tcBorders>
            <w:hideMark/>
          </w:tcPr>
          <w:p w14:paraId="2612D301"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3B3597B1" w14:textId="77777777" w:rsidR="00274576" w:rsidRDefault="00274576">
            <w:pPr>
              <w:spacing w:line="254" w:lineRule="auto"/>
              <w:rPr>
                <w:rFonts w:cs="Arial"/>
              </w:rPr>
            </w:pPr>
            <w:r>
              <w:rPr>
                <w:rFonts w:cs="Arial"/>
              </w:rPr>
              <w:t>0 – Enabled</w:t>
            </w:r>
          </w:p>
          <w:p w14:paraId="12094256" w14:textId="77777777" w:rsidR="00274576" w:rsidRDefault="00274576">
            <w:pPr>
              <w:spacing w:line="254" w:lineRule="auto"/>
              <w:rPr>
                <w:rFonts w:cs="Arial"/>
              </w:rPr>
            </w:pPr>
            <w:r>
              <w:rPr>
                <w:rFonts w:cs="Arial"/>
              </w:rPr>
              <w:t>1 - Disabled</w:t>
            </w:r>
          </w:p>
        </w:tc>
        <w:tc>
          <w:tcPr>
            <w:tcW w:w="722" w:type="pct"/>
            <w:tcBorders>
              <w:top w:val="single" w:sz="4" w:space="0" w:color="auto"/>
              <w:left w:val="single" w:sz="4" w:space="0" w:color="auto"/>
              <w:bottom w:val="single" w:sz="4" w:space="0" w:color="auto"/>
              <w:right w:val="single" w:sz="4" w:space="0" w:color="auto"/>
            </w:tcBorders>
          </w:tcPr>
          <w:p w14:paraId="08429957" w14:textId="77777777" w:rsidR="00274576" w:rsidRDefault="00274576">
            <w:pPr>
              <w:spacing w:line="254" w:lineRule="auto"/>
              <w:rPr>
                <w:rFonts w:cs="Arial"/>
              </w:rPr>
            </w:pPr>
            <w:r>
              <w:rPr>
                <w:rFonts w:cs="Arial"/>
              </w:rPr>
              <w:t>N/A</w:t>
            </w:r>
          </w:p>
          <w:p w14:paraId="7E0145A4" w14:textId="77777777" w:rsidR="00274576" w:rsidRDefault="00274576">
            <w:pPr>
              <w:spacing w:line="254" w:lineRule="auto"/>
              <w:rPr>
                <w:rFonts w:cs="Arial"/>
              </w:rPr>
            </w:pPr>
          </w:p>
        </w:tc>
      </w:tr>
      <w:tr w:rsidR="00274576" w14:paraId="6B313B90"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6379D683"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54273C5A"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00431D98" w14:textId="77777777" w:rsidR="00274576" w:rsidRDefault="00274576">
            <w:pPr>
              <w:spacing w:line="254" w:lineRule="auto"/>
              <w:rPr>
                <w:rFonts w:cs="Arial"/>
              </w:rPr>
            </w:pPr>
            <w:r>
              <w:rPr>
                <w:rFonts w:cs="Arial"/>
              </w:rPr>
              <w:t>4</w:t>
            </w:r>
          </w:p>
        </w:tc>
        <w:tc>
          <w:tcPr>
            <w:tcW w:w="1551" w:type="pct"/>
            <w:tcBorders>
              <w:top w:val="single" w:sz="4" w:space="0" w:color="auto"/>
              <w:left w:val="single" w:sz="4" w:space="0" w:color="auto"/>
              <w:bottom w:val="single" w:sz="4" w:space="0" w:color="auto"/>
              <w:right w:val="single" w:sz="4" w:space="0" w:color="auto"/>
            </w:tcBorders>
            <w:hideMark/>
          </w:tcPr>
          <w:p w14:paraId="29D2FBFB" w14:textId="77777777" w:rsidR="00274576" w:rsidRDefault="00274576">
            <w:pPr>
              <w:spacing w:line="254" w:lineRule="auto"/>
              <w:rPr>
                <w:rFonts w:cs="Arial"/>
              </w:rPr>
            </w:pPr>
            <w:r>
              <w:rPr>
                <w:rFonts w:cs="Arial"/>
              </w:rPr>
              <w:t>Enhanced Memory</w:t>
            </w:r>
          </w:p>
        </w:tc>
        <w:tc>
          <w:tcPr>
            <w:tcW w:w="520" w:type="pct"/>
            <w:tcBorders>
              <w:top w:val="single" w:sz="4" w:space="0" w:color="auto"/>
              <w:left w:val="single" w:sz="4" w:space="0" w:color="auto"/>
              <w:bottom w:val="single" w:sz="4" w:space="0" w:color="auto"/>
              <w:right w:val="single" w:sz="4" w:space="0" w:color="auto"/>
            </w:tcBorders>
            <w:hideMark/>
          </w:tcPr>
          <w:p w14:paraId="1E1982A9"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53B65147" w14:textId="77777777" w:rsidR="00274576" w:rsidRDefault="00274576">
            <w:pPr>
              <w:spacing w:line="254" w:lineRule="auto"/>
              <w:rPr>
                <w:rFonts w:cs="Arial"/>
              </w:rPr>
            </w:pPr>
            <w:r>
              <w:rPr>
                <w:rFonts w:cs="Arial"/>
              </w:rPr>
              <w:t>0 – Not Present</w:t>
            </w:r>
          </w:p>
          <w:p w14:paraId="1459005D" w14:textId="77777777" w:rsidR="00274576" w:rsidRDefault="00274576">
            <w:pPr>
              <w:spacing w:line="254" w:lineRule="auto"/>
              <w:rPr>
                <w:rFonts w:cs="Arial"/>
                <w:lang w:val="fr-FR"/>
              </w:rPr>
            </w:pPr>
            <w:r>
              <w:rPr>
                <w:rFonts w:cs="Arial"/>
                <w:lang w:val="fr-FR"/>
              </w:rPr>
              <w:t xml:space="preserve">1 - </w:t>
            </w:r>
            <w:proofErr w:type="spellStart"/>
            <w:r>
              <w:rPr>
                <w:rFonts w:cs="Arial"/>
                <w:lang w:val="fr-FR"/>
              </w:rPr>
              <w:t>Present</w:t>
            </w:r>
            <w:proofErr w:type="spellEnd"/>
          </w:p>
        </w:tc>
        <w:tc>
          <w:tcPr>
            <w:tcW w:w="722" w:type="pct"/>
            <w:tcBorders>
              <w:top w:val="single" w:sz="4" w:space="0" w:color="auto"/>
              <w:left w:val="single" w:sz="4" w:space="0" w:color="auto"/>
              <w:bottom w:val="single" w:sz="4" w:space="0" w:color="auto"/>
              <w:right w:val="single" w:sz="4" w:space="0" w:color="auto"/>
            </w:tcBorders>
          </w:tcPr>
          <w:p w14:paraId="356FB505" w14:textId="77777777" w:rsidR="00274576" w:rsidRDefault="00274576">
            <w:pPr>
              <w:spacing w:line="254" w:lineRule="auto"/>
              <w:rPr>
                <w:rFonts w:cs="Arial"/>
              </w:rPr>
            </w:pPr>
            <w:r>
              <w:rPr>
                <w:rFonts w:cs="Arial"/>
              </w:rPr>
              <w:t>N/A</w:t>
            </w:r>
          </w:p>
          <w:p w14:paraId="1980545D" w14:textId="77777777" w:rsidR="00274576" w:rsidRDefault="00274576">
            <w:pPr>
              <w:spacing w:line="254" w:lineRule="auto"/>
              <w:rPr>
                <w:rFonts w:cs="Arial"/>
              </w:rPr>
            </w:pPr>
          </w:p>
        </w:tc>
      </w:tr>
      <w:tr w:rsidR="00274576" w14:paraId="024C6A27"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5AC703F7"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1FEFEFED"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52D41EBA" w14:textId="77777777" w:rsidR="00274576" w:rsidRDefault="00274576">
            <w:pPr>
              <w:spacing w:line="254" w:lineRule="auto"/>
              <w:rPr>
                <w:rFonts w:cs="Arial"/>
              </w:rPr>
            </w:pPr>
            <w:r>
              <w:rPr>
                <w:rFonts w:cs="Arial"/>
              </w:rPr>
              <w:t>3</w:t>
            </w:r>
          </w:p>
        </w:tc>
        <w:tc>
          <w:tcPr>
            <w:tcW w:w="1551" w:type="pct"/>
            <w:tcBorders>
              <w:top w:val="single" w:sz="4" w:space="0" w:color="auto"/>
              <w:left w:val="single" w:sz="4" w:space="0" w:color="auto"/>
              <w:bottom w:val="single" w:sz="4" w:space="0" w:color="auto"/>
              <w:right w:val="single" w:sz="4" w:space="0" w:color="auto"/>
            </w:tcBorders>
            <w:hideMark/>
          </w:tcPr>
          <w:p w14:paraId="2EABB849" w14:textId="77777777" w:rsidR="00274576" w:rsidRDefault="00274576">
            <w:pPr>
              <w:spacing w:line="254" w:lineRule="auto"/>
              <w:rPr>
                <w:rFonts w:cs="Arial"/>
              </w:rPr>
            </w:pPr>
            <w:r>
              <w:rPr>
                <w:rFonts w:cs="Arial"/>
              </w:rPr>
              <w:t>HD Radio</w:t>
            </w:r>
          </w:p>
        </w:tc>
        <w:tc>
          <w:tcPr>
            <w:tcW w:w="520" w:type="pct"/>
            <w:tcBorders>
              <w:top w:val="single" w:sz="4" w:space="0" w:color="auto"/>
              <w:left w:val="single" w:sz="4" w:space="0" w:color="auto"/>
              <w:bottom w:val="single" w:sz="4" w:space="0" w:color="auto"/>
              <w:right w:val="single" w:sz="4" w:space="0" w:color="auto"/>
            </w:tcBorders>
            <w:hideMark/>
          </w:tcPr>
          <w:p w14:paraId="0CC9A5E2"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2EED8F04" w14:textId="77777777" w:rsidR="00274576" w:rsidRDefault="00274576">
            <w:pPr>
              <w:spacing w:line="254" w:lineRule="auto"/>
              <w:rPr>
                <w:rFonts w:cs="Arial"/>
              </w:rPr>
            </w:pPr>
            <w:r>
              <w:rPr>
                <w:rFonts w:cs="Arial"/>
              </w:rPr>
              <w:t>0 –HD Radio</w:t>
            </w:r>
          </w:p>
          <w:p w14:paraId="6A9463F8" w14:textId="77777777" w:rsidR="00274576" w:rsidRDefault="00274576">
            <w:pPr>
              <w:spacing w:line="254" w:lineRule="auto"/>
              <w:rPr>
                <w:rFonts w:cs="Arial"/>
              </w:rPr>
            </w:pPr>
            <w:r>
              <w:rPr>
                <w:rFonts w:cs="Arial"/>
              </w:rPr>
              <w:t>1 – No HD Radio</w:t>
            </w:r>
          </w:p>
        </w:tc>
        <w:tc>
          <w:tcPr>
            <w:tcW w:w="722" w:type="pct"/>
            <w:tcBorders>
              <w:top w:val="single" w:sz="4" w:space="0" w:color="auto"/>
              <w:left w:val="single" w:sz="4" w:space="0" w:color="auto"/>
              <w:bottom w:val="single" w:sz="4" w:space="0" w:color="auto"/>
              <w:right w:val="single" w:sz="4" w:space="0" w:color="auto"/>
            </w:tcBorders>
          </w:tcPr>
          <w:p w14:paraId="59CC00ED" w14:textId="77777777" w:rsidR="00274576" w:rsidRDefault="00274576">
            <w:pPr>
              <w:spacing w:line="254" w:lineRule="auto"/>
              <w:rPr>
                <w:rFonts w:cs="Arial"/>
              </w:rPr>
            </w:pPr>
          </w:p>
        </w:tc>
      </w:tr>
      <w:tr w:rsidR="00274576" w14:paraId="74369A0D"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48911CC7"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0209EA7F"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5175B957" w14:textId="77777777" w:rsidR="00274576" w:rsidRDefault="00274576">
            <w:pPr>
              <w:spacing w:line="254" w:lineRule="auto"/>
              <w:rPr>
                <w:rFonts w:cs="Arial"/>
              </w:rPr>
            </w:pPr>
            <w:r>
              <w:rPr>
                <w:rFonts w:cs="Arial"/>
              </w:rPr>
              <w:t>2</w:t>
            </w:r>
          </w:p>
        </w:tc>
        <w:tc>
          <w:tcPr>
            <w:tcW w:w="1551" w:type="pct"/>
            <w:tcBorders>
              <w:top w:val="single" w:sz="4" w:space="0" w:color="auto"/>
              <w:left w:val="single" w:sz="4" w:space="0" w:color="auto"/>
              <w:bottom w:val="single" w:sz="4" w:space="0" w:color="auto"/>
              <w:right w:val="single" w:sz="4" w:space="0" w:color="auto"/>
            </w:tcBorders>
            <w:hideMark/>
          </w:tcPr>
          <w:p w14:paraId="2C542915" w14:textId="77777777" w:rsidR="00274576" w:rsidRDefault="00274576">
            <w:pPr>
              <w:spacing w:line="254" w:lineRule="auto"/>
              <w:rPr>
                <w:rFonts w:cs="Arial"/>
              </w:rPr>
            </w:pPr>
            <w:r>
              <w:rPr>
                <w:rFonts w:cs="Arial"/>
              </w:rPr>
              <w:t>DAB Tuner</w:t>
            </w:r>
          </w:p>
        </w:tc>
        <w:tc>
          <w:tcPr>
            <w:tcW w:w="520" w:type="pct"/>
            <w:tcBorders>
              <w:top w:val="single" w:sz="4" w:space="0" w:color="auto"/>
              <w:left w:val="single" w:sz="4" w:space="0" w:color="auto"/>
              <w:bottom w:val="single" w:sz="4" w:space="0" w:color="auto"/>
              <w:right w:val="single" w:sz="4" w:space="0" w:color="auto"/>
            </w:tcBorders>
            <w:hideMark/>
          </w:tcPr>
          <w:p w14:paraId="33B8D961"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55783468" w14:textId="77777777" w:rsidR="00274576" w:rsidRDefault="00274576">
            <w:pPr>
              <w:spacing w:line="254" w:lineRule="auto"/>
              <w:rPr>
                <w:rFonts w:cs="Arial"/>
                <w:lang w:val="fr-FR"/>
              </w:rPr>
            </w:pPr>
            <w:r>
              <w:rPr>
                <w:rFonts w:cs="Arial"/>
                <w:lang w:val="fr-FR"/>
              </w:rPr>
              <w:t xml:space="preserve">0 – DAB Tuner </w:t>
            </w:r>
            <w:proofErr w:type="spellStart"/>
            <w:r>
              <w:rPr>
                <w:rFonts w:cs="Arial"/>
                <w:lang w:val="fr-FR"/>
              </w:rPr>
              <w:t>Unavailable</w:t>
            </w:r>
            <w:proofErr w:type="spellEnd"/>
          </w:p>
          <w:p w14:paraId="7F7F4F45" w14:textId="77777777" w:rsidR="00274576" w:rsidRDefault="00274576">
            <w:pPr>
              <w:spacing w:line="254" w:lineRule="auto"/>
              <w:rPr>
                <w:rFonts w:cs="Arial"/>
                <w:lang w:val="fr-FR"/>
              </w:rPr>
            </w:pPr>
            <w:r>
              <w:rPr>
                <w:rFonts w:cs="Arial"/>
                <w:lang w:val="fr-FR"/>
              </w:rPr>
              <w:t xml:space="preserve">1 – DAB Tuner </w:t>
            </w:r>
            <w:proofErr w:type="spellStart"/>
            <w:r>
              <w:rPr>
                <w:rFonts w:cs="Arial"/>
                <w:lang w:val="fr-FR"/>
              </w:rPr>
              <w:t>Available</w:t>
            </w:r>
            <w:proofErr w:type="spellEnd"/>
          </w:p>
        </w:tc>
        <w:tc>
          <w:tcPr>
            <w:tcW w:w="722" w:type="pct"/>
            <w:tcBorders>
              <w:top w:val="single" w:sz="4" w:space="0" w:color="auto"/>
              <w:left w:val="single" w:sz="4" w:space="0" w:color="auto"/>
              <w:bottom w:val="single" w:sz="4" w:space="0" w:color="auto"/>
              <w:right w:val="single" w:sz="4" w:space="0" w:color="auto"/>
            </w:tcBorders>
            <w:hideMark/>
          </w:tcPr>
          <w:p w14:paraId="521113EF" w14:textId="77777777" w:rsidR="00274576" w:rsidRDefault="00274576">
            <w:pPr>
              <w:spacing w:line="254" w:lineRule="auto"/>
              <w:rPr>
                <w:rFonts w:cs="Arial"/>
              </w:rPr>
            </w:pPr>
            <w:r>
              <w:rPr>
                <w:rFonts w:cs="Arial"/>
              </w:rPr>
              <w:t>Yes – Not valid (“1”) with Internal SDARS (SDARS has priority)</w:t>
            </w:r>
          </w:p>
        </w:tc>
      </w:tr>
      <w:tr w:rsidR="00274576" w14:paraId="706BF3ED"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6DC0E9F1"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1CDBC142"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3591BA73" w14:textId="77777777" w:rsidR="00274576" w:rsidRDefault="00274576">
            <w:pPr>
              <w:spacing w:line="254" w:lineRule="auto"/>
              <w:rPr>
                <w:rFonts w:cs="Arial"/>
              </w:rPr>
            </w:pPr>
            <w:r>
              <w:rPr>
                <w:rFonts w:cs="Arial"/>
              </w:rPr>
              <w:t>1</w:t>
            </w:r>
          </w:p>
        </w:tc>
        <w:tc>
          <w:tcPr>
            <w:tcW w:w="1551" w:type="pct"/>
            <w:tcBorders>
              <w:top w:val="single" w:sz="4" w:space="0" w:color="auto"/>
              <w:left w:val="single" w:sz="4" w:space="0" w:color="auto"/>
              <w:bottom w:val="single" w:sz="4" w:space="0" w:color="auto"/>
              <w:right w:val="single" w:sz="4" w:space="0" w:color="auto"/>
            </w:tcBorders>
            <w:hideMark/>
          </w:tcPr>
          <w:p w14:paraId="32AA8D78" w14:textId="77777777" w:rsidR="00274576" w:rsidRDefault="00274576">
            <w:pPr>
              <w:spacing w:line="254" w:lineRule="auto"/>
              <w:rPr>
                <w:rFonts w:cs="Arial"/>
              </w:rPr>
            </w:pPr>
            <w:r>
              <w:rPr>
                <w:rFonts w:cs="Arial"/>
              </w:rPr>
              <w:t>Bluetooth</w:t>
            </w:r>
          </w:p>
        </w:tc>
        <w:tc>
          <w:tcPr>
            <w:tcW w:w="520" w:type="pct"/>
            <w:tcBorders>
              <w:top w:val="single" w:sz="4" w:space="0" w:color="auto"/>
              <w:left w:val="single" w:sz="4" w:space="0" w:color="auto"/>
              <w:bottom w:val="single" w:sz="4" w:space="0" w:color="auto"/>
              <w:right w:val="single" w:sz="4" w:space="0" w:color="auto"/>
            </w:tcBorders>
            <w:hideMark/>
          </w:tcPr>
          <w:p w14:paraId="5401F734"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6A757216" w14:textId="77777777" w:rsidR="00274576" w:rsidRDefault="00274576">
            <w:pPr>
              <w:spacing w:line="254" w:lineRule="auto"/>
              <w:rPr>
                <w:rFonts w:cs="Arial"/>
              </w:rPr>
            </w:pPr>
            <w:r>
              <w:rPr>
                <w:rFonts w:cs="Arial"/>
              </w:rPr>
              <w:t>0 – Not Present</w:t>
            </w:r>
          </w:p>
          <w:p w14:paraId="36A69AEC" w14:textId="77777777" w:rsidR="00274576" w:rsidRDefault="00274576">
            <w:pPr>
              <w:spacing w:line="254" w:lineRule="auto"/>
              <w:rPr>
                <w:rFonts w:cs="Arial"/>
              </w:rPr>
            </w:pPr>
            <w:r>
              <w:rPr>
                <w:rFonts w:cs="Arial"/>
                <w:lang w:val="fr-FR"/>
              </w:rPr>
              <w:t xml:space="preserve">1 - </w:t>
            </w:r>
            <w:proofErr w:type="spellStart"/>
            <w:r>
              <w:rPr>
                <w:rFonts w:cs="Arial"/>
                <w:lang w:val="fr-FR"/>
              </w:rPr>
              <w:t>Present</w:t>
            </w:r>
            <w:proofErr w:type="spellEnd"/>
          </w:p>
        </w:tc>
        <w:tc>
          <w:tcPr>
            <w:tcW w:w="722" w:type="pct"/>
            <w:tcBorders>
              <w:top w:val="single" w:sz="4" w:space="0" w:color="auto"/>
              <w:left w:val="single" w:sz="4" w:space="0" w:color="auto"/>
              <w:bottom w:val="single" w:sz="4" w:space="0" w:color="auto"/>
              <w:right w:val="single" w:sz="4" w:space="0" w:color="auto"/>
            </w:tcBorders>
            <w:hideMark/>
          </w:tcPr>
          <w:p w14:paraId="30921CE9" w14:textId="77777777" w:rsidR="00274576" w:rsidRDefault="00274576">
            <w:pPr>
              <w:spacing w:line="254" w:lineRule="auto"/>
              <w:rPr>
                <w:rFonts w:cs="Arial"/>
              </w:rPr>
            </w:pPr>
            <w:r>
              <w:rPr>
                <w:rFonts w:cs="Arial"/>
              </w:rPr>
              <w:t>N/A</w:t>
            </w:r>
          </w:p>
        </w:tc>
      </w:tr>
      <w:tr w:rsidR="00274576" w14:paraId="36D749CD"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7879D0C4" w14:textId="77777777" w:rsidR="00274576" w:rsidRDefault="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
          <w:p w14:paraId="744AF133" w14:textId="77777777" w:rsidR="00274576" w:rsidRDefault="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
          <w:p w14:paraId="7A14376C" w14:textId="77777777" w:rsidR="00274576" w:rsidRDefault="00274576">
            <w:pPr>
              <w:spacing w:line="254" w:lineRule="auto"/>
              <w:rPr>
                <w:rFonts w:cs="Arial"/>
              </w:rPr>
            </w:pPr>
            <w:r>
              <w:rPr>
                <w:rFonts w:cs="Arial"/>
              </w:rPr>
              <w:t>0</w:t>
            </w:r>
          </w:p>
        </w:tc>
        <w:tc>
          <w:tcPr>
            <w:tcW w:w="1551" w:type="pct"/>
            <w:tcBorders>
              <w:top w:val="single" w:sz="4" w:space="0" w:color="auto"/>
              <w:left w:val="single" w:sz="4" w:space="0" w:color="auto"/>
              <w:bottom w:val="single" w:sz="4" w:space="0" w:color="auto"/>
              <w:right w:val="single" w:sz="4" w:space="0" w:color="auto"/>
            </w:tcBorders>
            <w:hideMark/>
          </w:tcPr>
          <w:p w14:paraId="749F1AD9" w14:textId="77777777" w:rsidR="00274576" w:rsidRDefault="00274576">
            <w:pPr>
              <w:spacing w:line="254" w:lineRule="auto"/>
              <w:rPr>
                <w:rFonts w:cs="Arial"/>
              </w:rPr>
            </w:pPr>
            <w:r>
              <w:rPr>
                <w:rFonts w:cs="Arial"/>
              </w:rPr>
              <w:t>EQ</w:t>
            </w:r>
          </w:p>
        </w:tc>
        <w:tc>
          <w:tcPr>
            <w:tcW w:w="520" w:type="pct"/>
            <w:tcBorders>
              <w:top w:val="single" w:sz="4" w:space="0" w:color="auto"/>
              <w:left w:val="single" w:sz="4" w:space="0" w:color="auto"/>
              <w:bottom w:val="single" w:sz="4" w:space="0" w:color="auto"/>
              <w:right w:val="single" w:sz="4" w:space="0" w:color="auto"/>
            </w:tcBorders>
            <w:hideMark/>
          </w:tcPr>
          <w:p w14:paraId="16D5F756" w14:textId="77777777" w:rsidR="00274576" w:rsidRDefault="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297E6580" w14:textId="77777777" w:rsidR="00274576" w:rsidRDefault="00274576">
            <w:pPr>
              <w:spacing w:line="254" w:lineRule="auto"/>
              <w:rPr>
                <w:rFonts w:cs="Arial"/>
              </w:rPr>
            </w:pPr>
            <w:r>
              <w:rPr>
                <w:rFonts w:cs="Arial"/>
              </w:rPr>
              <w:t>0 – Flat</w:t>
            </w:r>
          </w:p>
          <w:p w14:paraId="7108AF5F" w14:textId="77777777" w:rsidR="00274576" w:rsidRDefault="00274576">
            <w:pPr>
              <w:spacing w:line="254" w:lineRule="auto"/>
              <w:rPr>
                <w:rFonts w:cs="Arial"/>
              </w:rPr>
            </w:pPr>
            <w:r>
              <w:rPr>
                <w:rFonts w:cs="Arial"/>
              </w:rPr>
              <w:t>1 - Downloaded</w:t>
            </w:r>
          </w:p>
        </w:tc>
        <w:tc>
          <w:tcPr>
            <w:tcW w:w="722" w:type="pct"/>
            <w:tcBorders>
              <w:top w:val="single" w:sz="4" w:space="0" w:color="auto"/>
              <w:left w:val="single" w:sz="4" w:space="0" w:color="auto"/>
              <w:bottom w:val="single" w:sz="4" w:space="0" w:color="auto"/>
              <w:right w:val="single" w:sz="4" w:space="0" w:color="auto"/>
            </w:tcBorders>
            <w:hideMark/>
          </w:tcPr>
          <w:p w14:paraId="753CC17A" w14:textId="77777777" w:rsidR="00274576" w:rsidRDefault="00274576">
            <w:pPr>
              <w:spacing w:line="254" w:lineRule="auto"/>
              <w:rPr>
                <w:rFonts w:cs="Arial"/>
              </w:rPr>
            </w:pPr>
            <w:r>
              <w:rPr>
                <w:rFonts w:cs="Arial"/>
              </w:rPr>
              <w:t>NA</w:t>
            </w:r>
          </w:p>
        </w:tc>
      </w:tr>
      <w:tr w:rsidR="00274576" w14:paraId="7004B9D0"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7C370746" w14:textId="77777777" w:rsidR="00274576" w:rsidRDefault="00274576">
            <w:pPr>
              <w:spacing w:line="254" w:lineRule="auto"/>
              <w:rPr>
                <w:rFonts w:cs="Arial"/>
              </w:rPr>
            </w:pPr>
            <w:r>
              <w:rPr>
                <w:rFonts w:cs="Arial"/>
              </w:rPr>
              <w:lastRenderedPageBreak/>
              <w:t>DE00</w:t>
            </w:r>
          </w:p>
        </w:tc>
        <w:tc>
          <w:tcPr>
            <w:tcW w:w="302" w:type="pct"/>
            <w:tcBorders>
              <w:top w:val="single" w:sz="4" w:space="0" w:color="auto"/>
              <w:left w:val="single" w:sz="4" w:space="0" w:color="auto"/>
              <w:bottom w:val="single" w:sz="4" w:space="0" w:color="auto"/>
              <w:right w:val="single" w:sz="4" w:space="0" w:color="auto"/>
            </w:tcBorders>
            <w:hideMark/>
          </w:tcPr>
          <w:p w14:paraId="661F0568" w14:textId="77777777" w:rsidR="00274576" w:rsidRDefault="00274576">
            <w:pPr>
              <w:spacing w:line="254" w:lineRule="auto"/>
              <w:rPr>
                <w:rFonts w:cs="Arial"/>
              </w:rPr>
            </w:pPr>
            <w:r>
              <w:rPr>
                <w:rFonts w:cs="Arial"/>
              </w:rPr>
              <w:t>2</w:t>
            </w:r>
          </w:p>
        </w:tc>
        <w:tc>
          <w:tcPr>
            <w:tcW w:w="334" w:type="pct"/>
            <w:tcBorders>
              <w:top w:val="single" w:sz="4" w:space="0" w:color="auto"/>
              <w:left w:val="single" w:sz="4" w:space="0" w:color="auto"/>
              <w:bottom w:val="single" w:sz="4" w:space="0" w:color="auto"/>
              <w:right w:val="single" w:sz="4" w:space="0" w:color="auto"/>
            </w:tcBorders>
            <w:hideMark/>
          </w:tcPr>
          <w:p w14:paraId="4F1F6615" w14:textId="77777777" w:rsidR="00274576" w:rsidRDefault="00274576">
            <w:pPr>
              <w:spacing w:line="254" w:lineRule="auto"/>
              <w:rPr>
                <w:rFonts w:cs="Arial"/>
              </w:rPr>
            </w:pPr>
            <w:r>
              <w:rPr>
                <w:rFonts w:cs="Arial"/>
              </w:rPr>
              <w:t>7-5</w:t>
            </w:r>
          </w:p>
        </w:tc>
        <w:tc>
          <w:tcPr>
            <w:tcW w:w="1551" w:type="pct"/>
            <w:tcBorders>
              <w:top w:val="single" w:sz="4" w:space="0" w:color="auto"/>
              <w:left w:val="single" w:sz="4" w:space="0" w:color="auto"/>
              <w:bottom w:val="single" w:sz="4" w:space="0" w:color="auto"/>
              <w:right w:val="single" w:sz="4" w:space="0" w:color="auto"/>
            </w:tcBorders>
            <w:hideMark/>
          </w:tcPr>
          <w:p w14:paraId="029C24C6" w14:textId="77777777" w:rsidR="00274576" w:rsidRDefault="00274576">
            <w:pPr>
              <w:spacing w:line="254" w:lineRule="auto"/>
            </w:pPr>
            <w:r>
              <w:t>Speaker 1 Setting</w:t>
            </w:r>
          </w:p>
        </w:tc>
        <w:tc>
          <w:tcPr>
            <w:tcW w:w="520" w:type="pct"/>
            <w:tcBorders>
              <w:top w:val="single" w:sz="4" w:space="0" w:color="auto"/>
              <w:left w:val="single" w:sz="4" w:space="0" w:color="auto"/>
              <w:bottom w:val="single" w:sz="4" w:space="0" w:color="auto"/>
              <w:right w:val="single" w:sz="4" w:space="0" w:color="auto"/>
            </w:tcBorders>
            <w:hideMark/>
          </w:tcPr>
          <w:p w14:paraId="3B3B7E0C" w14:textId="77777777" w:rsidR="00274576" w:rsidRDefault="00274576">
            <w:pPr>
              <w:spacing w:line="254" w:lineRule="auto"/>
            </w:pPr>
            <w:r>
              <w:t>000</w:t>
            </w:r>
          </w:p>
        </w:tc>
        <w:tc>
          <w:tcPr>
            <w:tcW w:w="847" w:type="pct"/>
            <w:tcBorders>
              <w:top w:val="single" w:sz="4" w:space="0" w:color="auto"/>
              <w:left w:val="single" w:sz="4" w:space="0" w:color="auto"/>
              <w:bottom w:val="single" w:sz="4" w:space="0" w:color="auto"/>
              <w:right w:val="single" w:sz="4" w:space="0" w:color="auto"/>
            </w:tcBorders>
          </w:tcPr>
          <w:p w14:paraId="745F5C17" w14:textId="77777777" w:rsidR="00274576" w:rsidRDefault="00274576">
            <w:pPr>
              <w:spacing w:line="254" w:lineRule="auto"/>
              <w:rPr>
                <w:rFonts w:ascii="Calibri" w:hAnsi="Calibri" w:cs="Calibri"/>
                <w:szCs w:val="22"/>
              </w:rPr>
            </w:pPr>
            <w:r>
              <w:t xml:space="preserve">000 – </w:t>
            </w:r>
            <w:r>
              <w:rPr>
                <w:rFonts w:ascii="Calibri" w:hAnsi="Calibri" w:cs="Calibri"/>
                <w:szCs w:val="22"/>
              </w:rPr>
              <w:t>Main Speaker Only</w:t>
            </w:r>
          </w:p>
          <w:p w14:paraId="095CC503" w14:textId="77777777" w:rsidR="00274576" w:rsidRDefault="00274576">
            <w:pPr>
              <w:spacing w:line="254" w:lineRule="auto"/>
              <w:rPr>
                <w:rFonts w:ascii="Calibri" w:hAnsi="Calibri" w:cs="Calibri"/>
                <w:szCs w:val="22"/>
              </w:rPr>
            </w:pPr>
            <w:r>
              <w:rPr>
                <w:rFonts w:ascii="Calibri" w:hAnsi="Calibri" w:cs="Calibri"/>
                <w:szCs w:val="22"/>
              </w:rPr>
              <w:t>001 – Tweeter Only</w:t>
            </w:r>
          </w:p>
          <w:p w14:paraId="46FEB1DF" w14:textId="77777777" w:rsidR="00274576" w:rsidRDefault="00274576">
            <w:pPr>
              <w:spacing w:line="254" w:lineRule="auto"/>
              <w:rPr>
                <w:rFonts w:ascii="Calibri" w:hAnsi="Calibri" w:cs="Calibri"/>
                <w:szCs w:val="22"/>
              </w:rPr>
            </w:pPr>
            <w:r>
              <w:rPr>
                <w:rFonts w:ascii="Calibri" w:hAnsi="Calibri" w:cs="Calibri"/>
                <w:szCs w:val="22"/>
              </w:rPr>
              <w:t>010 –Tweeter + Main Speaker</w:t>
            </w:r>
          </w:p>
          <w:p w14:paraId="33FA912D" w14:textId="77777777" w:rsidR="00274576" w:rsidRDefault="00274576">
            <w:pPr>
              <w:spacing w:line="254" w:lineRule="auto"/>
              <w:rPr>
                <w:rFonts w:ascii="Calibri" w:hAnsi="Calibri" w:cs="Calibri"/>
                <w:szCs w:val="22"/>
              </w:rPr>
            </w:pPr>
            <w:r>
              <w:rPr>
                <w:rFonts w:ascii="Calibri" w:hAnsi="Calibri" w:cs="Calibri"/>
                <w:szCs w:val="22"/>
              </w:rPr>
              <w:t>011 – Two Mains</w:t>
            </w:r>
          </w:p>
          <w:p w14:paraId="2EA04B08" w14:textId="77777777" w:rsidR="00274576" w:rsidRDefault="00274576">
            <w:pPr>
              <w:spacing w:line="254" w:lineRule="auto"/>
              <w:rPr>
                <w:rFonts w:ascii="Calibri" w:hAnsi="Calibri" w:cs="Calibri"/>
                <w:szCs w:val="22"/>
              </w:rPr>
            </w:pPr>
            <w:r>
              <w:rPr>
                <w:rFonts w:ascii="Calibri" w:hAnsi="Calibri" w:cs="Calibri"/>
                <w:szCs w:val="22"/>
              </w:rPr>
              <w:t>100 –Disabled</w:t>
            </w:r>
          </w:p>
          <w:p w14:paraId="566B4A05" w14:textId="77777777" w:rsidR="00274576" w:rsidRDefault="00274576">
            <w:pPr>
              <w:spacing w:line="254" w:lineRule="auto"/>
              <w:rPr>
                <w:rFonts w:ascii="Calibri" w:hAnsi="Calibri" w:cs="Calibri"/>
                <w:szCs w:val="22"/>
              </w:rPr>
            </w:pPr>
            <w:r>
              <w:rPr>
                <w:rFonts w:ascii="Calibri" w:hAnsi="Calibri" w:cs="Calibri"/>
                <w:szCs w:val="22"/>
              </w:rPr>
              <w:t>101-111 – Reserved</w:t>
            </w:r>
          </w:p>
          <w:p w14:paraId="6D039308" w14:textId="77777777" w:rsidR="00274576" w:rsidRDefault="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3D2C855B" w14:textId="77777777" w:rsidR="00274576" w:rsidRDefault="00274576">
            <w:pPr>
              <w:spacing w:line="254" w:lineRule="auto"/>
            </w:pPr>
            <w:r>
              <w:t>Yes, if equal to 101 and 111.  Will function as 000.</w:t>
            </w:r>
          </w:p>
        </w:tc>
      </w:tr>
      <w:tr w:rsidR="00274576" w14:paraId="1CDCA1B5"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005964E4"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008029EB" w14:textId="77777777" w:rsidR="00274576" w:rsidRDefault="00274576" w:rsidP="00274576">
            <w:pPr>
              <w:spacing w:line="254" w:lineRule="auto"/>
              <w:rPr>
                <w:rFonts w:cs="Arial"/>
              </w:rPr>
            </w:pPr>
            <w:r>
              <w:rPr>
                <w:rFonts w:cs="Arial"/>
              </w:rPr>
              <w:t>2</w:t>
            </w:r>
          </w:p>
        </w:tc>
        <w:tc>
          <w:tcPr>
            <w:tcW w:w="334" w:type="pct"/>
            <w:tcBorders>
              <w:top w:val="single" w:sz="4" w:space="0" w:color="auto"/>
              <w:left w:val="single" w:sz="4" w:space="0" w:color="auto"/>
              <w:bottom w:val="single" w:sz="4" w:space="0" w:color="auto"/>
              <w:right w:val="single" w:sz="4" w:space="0" w:color="auto"/>
            </w:tcBorders>
            <w:hideMark/>
          </w:tcPr>
          <w:p w14:paraId="4FD4BA7E" w14:textId="77777777" w:rsidR="00274576" w:rsidRDefault="00274576" w:rsidP="00274576">
            <w:pPr>
              <w:spacing w:line="254" w:lineRule="auto"/>
              <w:rPr>
                <w:rFonts w:cs="Arial"/>
              </w:rPr>
            </w:pPr>
            <w:r>
              <w:rPr>
                <w:rFonts w:cs="Arial"/>
              </w:rPr>
              <w:t>4</w:t>
            </w:r>
          </w:p>
        </w:tc>
        <w:tc>
          <w:tcPr>
            <w:tcW w:w="1551" w:type="pct"/>
            <w:tcBorders>
              <w:top w:val="single" w:sz="4" w:space="0" w:color="auto"/>
              <w:left w:val="single" w:sz="4" w:space="0" w:color="auto"/>
              <w:bottom w:val="single" w:sz="4" w:space="0" w:color="auto"/>
              <w:right w:val="single" w:sz="4" w:space="0" w:color="auto"/>
            </w:tcBorders>
            <w:hideMark/>
          </w:tcPr>
          <w:p w14:paraId="2F035CBD" w14:textId="77777777" w:rsidR="00274576" w:rsidRDefault="00274576" w:rsidP="00274576">
            <w:pPr>
              <w:spacing w:line="252" w:lineRule="auto"/>
              <w:rPr>
                <w:ins w:id="1292" w:author="VanHouten, John (J.A.)" w:date="2021-10-06T13:35:00Z"/>
                <w:rFonts w:cs="Arial"/>
              </w:rPr>
            </w:pPr>
            <w:ins w:id="1293" w:author="VanHouten, John (J.A.)" w:date="2021-10-06T13:35:00Z">
              <w:r>
                <w:rPr>
                  <w:rFonts w:cs="Arial"/>
                </w:rPr>
                <w:t>External DSP (Missing Message DTC setting)</w:t>
              </w:r>
            </w:ins>
          </w:p>
          <w:p w14:paraId="2F09791B" w14:textId="77777777" w:rsidR="00274576" w:rsidRDefault="00274576" w:rsidP="00274576">
            <w:pPr>
              <w:spacing w:line="254" w:lineRule="auto"/>
              <w:rPr>
                <w:rFonts w:cs="Arial"/>
              </w:rPr>
            </w:pPr>
            <w:del w:id="1294" w:author="VanHouten, John (J.A.)" w:date="2021-10-06T13:35:00Z">
              <w:r w:rsidDel="008A466A">
                <w:rPr>
                  <w:rFonts w:cs="Arial"/>
                </w:rPr>
                <w:delText>Reserved</w:delText>
              </w:r>
            </w:del>
          </w:p>
        </w:tc>
        <w:tc>
          <w:tcPr>
            <w:tcW w:w="520" w:type="pct"/>
            <w:tcBorders>
              <w:top w:val="single" w:sz="4" w:space="0" w:color="auto"/>
              <w:left w:val="single" w:sz="4" w:space="0" w:color="auto"/>
              <w:bottom w:val="single" w:sz="4" w:space="0" w:color="auto"/>
              <w:right w:val="single" w:sz="4" w:space="0" w:color="auto"/>
            </w:tcBorders>
            <w:hideMark/>
          </w:tcPr>
          <w:p w14:paraId="1977CE5D" w14:textId="77777777" w:rsidR="00274576" w:rsidRDefault="00274576" w:rsidP="00274576">
            <w:pPr>
              <w:spacing w:line="254" w:lineRule="auto"/>
              <w:rPr>
                <w:rFonts w:cs="Arial"/>
              </w:rPr>
            </w:pPr>
            <w:ins w:id="1295" w:author="VanHouten, John (J.A.)" w:date="2021-10-06T13:35:00Z">
              <w:r>
                <w:rPr>
                  <w:rFonts w:cs="Arial"/>
                </w:rPr>
                <w:t>0</w:t>
              </w:r>
            </w:ins>
            <w:del w:id="1296" w:author="VanHouten, John (J.A.)" w:date="2021-10-06T13:35:00Z">
              <w:r w:rsidDel="008A466A">
                <w:rPr>
                  <w:rFonts w:cs="Arial"/>
                </w:rPr>
                <w:delText>0</w:delText>
              </w:r>
            </w:del>
          </w:p>
        </w:tc>
        <w:tc>
          <w:tcPr>
            <w:tcW w:w="847" w:type="pct"/>
            <w:tcBorders>
              <w:top w:val="single" w:sz="4" w:space="0" w:color="auto"/>
              <w:left w:val="single" w:sz="4" w:space="0" w:color="auto"/>
              <w:bottom w:val="single" w:sz="4" w:space="0" w:color="auto"/>
              <w:right w:val="single" w:sz="4" w:space="0" w:color="auto"/>
            </w:tcBorders>
            <w:hideMark/>
          </w:tcPr>
          <w:p w14:paraId="24347930" w14:textId="77777777" w:rsidR="00274576" w:rsidRDefault="00274576" w:rsidP="00274576">
            <w:pPr>
              <w:spacing w:line="252" w:lineRule="auto"/>
              <w:rPr>
                <w:ins w:id="1297" w:author="VanHouten, John (J.A.)" w:date="2021-10-06T13:35:00Z"/>
                <w:rFonts w:cs="Arial"/>
              </w:rPr>
            </w:pPr>
            <w:ins w:id="1298" w:author="VanHouten, John (J.A.)" w:date="2021-10-06T13:35:00Z">
              <w:r>
                <w:rPr>
                  <w:rFonts w:cs="Arial"/>
                </w:rPr>
                <w:t>0 – Disabled</w:t>
              </w:r>
            </w:ins>
          </w:p>
          <w:p w14:paraId="0C19F125" w14:textId="77777777" w:rsidR="00274576" w:rsidRDefault="00274576" w:rsidP="00274576">
            <w:pPr>
              <w:spacing w:line="254" w:lineRule="auto"/>
              <w:rPr>
                <w:rFonts w:cs="Arial"/>
              </w:rPr>
            </w:pPr>
            <w:ins w:id="1299" w:author="VanHouten, John (J.A.)" w:date="2021-10-06T13:35:00Z">
              <w:r>
                <w:rPr>
                  <w:rFonts w:cs="Arial"/>
                </w:rPr>
                <w:t>1 – Enabled</w:t>
              </w:r>
            </w:ins>
            <w:del w:id="1300" w:author="VanHouten, John (J.A.)" w:date="2021-10-06T13:35:00Z">
              <w:r w:rsidDel="008A466A">
                <w:rPr>
                  <w:rFonts w:cs="Arial"/>
                </w:rPr>
                <w:delText>N/A</w:delText>
              </w:r>
            </w:del>
          </w:p>
        </w:tc>
        <w:tc>
          <w:tcPr>
            <w:tcW w:w="722" w:type="pct"/>
            <w:tcBorders>
              <w:top w:val="single" w:sz="4" w:space="0" w:color="auto"/>
              <w:left w:val="single" w:sz="4" w:space="0" w:color="auto"/>
              <w:bottom w:val="single" w:sz="4" w:space="0" w:color="auto"/>
              <w:right w:val="single" w:sz="4" w:space="0" w:color="auto"/>
            </w:tcBorders>
            <w:hideMark/>
          </w:tcPr>
          <w:p w14:paraId="5A44CF96" w14:textId="77777777" w:rsidR="00274576" w:rsidRDefault="00274576" w:rsidP="00274576">
            <w:pPr>
              <w:spacing w:line="254" w:lineRule="auto"/>
              <w:rPr>
                <w:rFonts w:cs="Arial"/>
              </w:rPr>
            </w:pPr>
            <w:r>
              <w:rPr>
                <w:rFonts w:cs="Arial"/>
              </w:rPr>
              <w:t>N/A</w:t>
            </w:r>
          </w:p>
        </w:tc>
      </w:tr>
      <w:tr w:rsidR="00274576" w14:paraId="2745152E"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57346C07"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1212921" w14:textId="77777777" w:rsidR="00274576" w:rsidRDefault="00274576" w:rsidP="00274576">
            <w:pPr>
              <w:spacing w:line="254" w:lineRule="auto"/>
              <w:rPr>
                <w:rFonts w:cs="Arial"/>
              </w:rPr>
            </w:pPr>
            <w:r>
              <w:rPr>
                <w:rFonts w:cs="Arial"/>
              </w:rPr>
              <w:t>2</w:t>
            </w:r>
          </w:p>
        </w:tc>
        <w:tc>
          <w:tcPr>
            <w:tcW w:w="334" w:type="pct"/>
            <w:tcBorders>
              <w:top w:val="single" w:sz="4" w:space="0" w:color="auto"/>
              <w:left w:val="single" w:sz="4" w:space="0" w:color="auto"/>
              <w:bottom w:val="single" w:sz="4" w:space="0" w:color="auto"/>
              <w:right w:val="single" w:sz="4" w:space="0" w:color="auto"/>
            </w:tcBorders>
            <w:hideMark/>
          </w:tcPr>
          <w:p w14:paraId="40338FA2" w14:textId="77777777" w:rsidR="00274576" w:rsidRDefault="00274576" w:rsidP="00274576">
            <w:pPr>
              <w:spacing w:line="254" w:lineRule="auto"/>
              <w:rPr>
                <w:rFonts w:cs="Arial"/>
              </w:rPr>
            </w:pPr>
            <w:r>
              <w:rPr>
                <w:rFonts w:cs="Arial"/>
              </w:rPr>
              <w:t>3-1</w:t>
            </w:r>
          </w:p>
        </w:tc>
        <w:tc>
          <w:tcPr>
            <w:tcW w:w="1551" w:type="pct"/>
            <w:tcBorders>
              <w:top w:val="single" w:sz="4" w:space="0" w:color="auto"/>
              <w:left w:val="single" w:sz="4" w:space="0" w:color="auto"/>
              <w:bottom w:val="single" w:sz="4" w:space="0" w:color="auto"/>
              <w:right w:val="single" w:sz="4" w:space="0" w:color="auto"/>
            </w:tcBorders>
            <w:hideMark/>
          </w:tcPr>
          <w:p w14:paraId="151A1FFB" w14:textId="77777777" w:rsidR="00274576" w:rsidRDefault="00274576" w:rsidP="00274576">
            <w:pPr>
              <w:spacing w:line="254" w:lineRule="auto"/>
            </w:pPr>
            <w:r>
              <w:t>Speaker 2 Setting</w:t>
            </w:r>
          </w:p>
        </w:tc>
        <w:tc>
          <w:tcPr>
            <w:tcW w:w="520" w:type="pct"/>
            <w:tcBorders>
              <w:top w:val="single" w:sz="4" w:space="0" w:color="auto"/>
              <w:left w:val="single" w:sz="4" w:space="0" w:color="auto"/>
              <w:bottom w:val="single" w:sz="4" w:space="0" w:color="auto"/>
              <w:right w:val="single" w:sz="4" w:space="0" w:color="auto"/>
            </w:tcBorders>
            <w:hideMark/>
          </w:tcPr>
          <w:p w14:paraId="2649A9C4" w14:textId="77777777" w:rsidR="00274576" w:rsidRDefault="00274576" w:rsidP="00274576">
            <w:pPr>
              <w:spacing w:line="254" w:lineRule="auto"/>
            </w:pPr>
            <w:r>
              <w:t>000</w:t>
            </w:r>
          </w:p>
        </w:tc>
        <w:tc>
          <w:tcPr>
            <w:tcW w:w="847" w:type="pct"/>
            <w:tcBorders>
              <w:top w:val="single" w:sz="4" w:space="0" w:color="auto"/>
              <w:left w:val="single" w:sz="4" w:space="0" w:color="auto"/>
              <w:bottom w:val="single" w:sz="4" w:space="0" w:color="auto"/>
              <w:right w:val="single" w:sz="4" w:space="0" w:color="auto"/>
            </w:tcBorders>
          </w:tcPr>
          <w:p w14:paraId="730285EA"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42D84750"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7E3491B7"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41C70886"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0B9EDE04"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68B7F10E"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73A7895D"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7D4DA879" w14:textId="77777777" w:rsidR="00274576" w:rsidRDefault="00274576" w:rsidP="00274576">
            <w:pPr>
              <w:spacing w:line="254" w:lineRule="auto"/>
            </w:pPr>
            <w:r>
              <w:t>Yes, if equal to 101 and 111.  Will function as 000.</w:t>
            </w:r>
          </w:p>
        </w:tc>
      </w:tr>
      <w:tr w:rsidR="00274576" w14:paraId="4CFA1D6B"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204A5CDB"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5FD8FA8C" w14:textId="77777777" w:rsidR="00274576" w:rsidRDefault="00274576" w:rsidP="00274576">
            <w:pPr>
              <w:spacing w:line="254" w:lineRule="auto"/>
              <w:rPr>
                <w:rFonts w:cs="Arial"/>
              </w:rPr>
            </w:pPr>
            <w:r>
              <w:rPr>
                <w:rFonts w:cs="Arial"/>
              </w:rPr>
              <w:t>2</w:t>
            </w:r>
          </w:p>
        </w:tc>
        <w:tc>
          <w:tcPr>
            <w:tcW w:w="334" w:type="pct"/>
            <w:tcBorders>
              <w:top w:val="single" w:sz="4" w:space="0" w:color="auto"/>
              <w:left w:val="single" w:sz="4" w:space="0" w:color="auto"/>
              <w:bottom w:val="single" w:sz="4" w:space="0" w:color="auto"/>
              <w:right w:val="single" w:sz="4" w:space="0" w:color="auto"/>
            </w:tcBorders>
            <w:hideMark/>
          </w:tcPr>
          <w:p w14:paraId="2210C785" w14:textId="77777777" w:rsidR="00274576" w:rsidRDefault="00274576" w:rsidP="00274576">
            <w:pPr>
              <w:spacing w:line="254" w:lineRule="auto"/>
              <w:rPr>
                <w:rFonts w:cs="Arial"/>
              </w:rPr>
            </w:pPr>
            <w:r>
              <w:rPr>
                <w:rFonts w:cs="Arial"/>
              </w:rPr>
              <w:t>0</w:t>
            </w:r>
          </w:p>
        </w:tc>
        <w:tc>
          <w:tcPr>
            <w:tcW w:w="1551" w:type="pct"/>
            <w:tcBorders>
              <w:top w:val="single" w:sz="4" w:space="0" w:color="auto"/>
              <w:left w:val="single" w:sz="4" w:space="0" w:color="auto"/>
              <w:bottom w:val="single" w:sz="4" w:space="0" w:color="auto"/>
              <w:right w:val="single" w:sz="4" w:space="0" w:color="auto"/>
            </w:tcBorders>
            <w:hideMark/>
          </w:tcPr>
          <w:p w14:paraId="78C2FA0D" w14:textId="77777777" w:rsidR="00274576" w:rsidRDefault="00274576" w:rsidP="00274576">
            <w:pPr>
              <w:spacing w:line="254" w:lineRule="auto"/>
              <w:rPr>
                <w:rFonts w:cs="Arial"/>
              </w:rPr>
            </w:pPr>
            <w:r>
              <w:rPr>
                <w:rFonts w:cs="Arial"/>
              </w:rPr>
              <w:t>Reserved</w:t>
            </w:r>
          </w:p>
        </w:tc>
        <w:tc>
          <w:tcPr>
            <w:tcW w:w="520" w:type="pct"/>
            <w:tcBorders>
              <w:top w:val="single" w:sz="4" w:space="0" w:color="auto"/>
              <w:left w:val="single" w:sz="4" w:space="0" w:color="auto"/>
              <w:bottom w:val="single" w:sz="4" w:space="0" w:color="auto"/>
              <w:right w:val="single" w:sz="4" w:space="0" w:color="auto"/>
            </w:tcBorders>
            <w:hideMark/>
          </w:tcPr>
          <w:p w14:paraId="6AFFC286"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tcPr>
          <w:p w14:paraId="70D68DFB" w14:textId="77777777" w:rsidR="00274576" w:rsidRDefault="00274576" w:rsidP="00274576">
            <w:pPr>
              <w:spacing w:line="254" w:lineRule="auto"/>
              <w:rPr>
                <w:rFonts w:cs="Arial"/>
              </w:rPr>
            </w:pPr>
            <w:r>
              <w:rPr>
                <w:rFonts w:cs="Arial"/>
              </w:rPr>
              <w:t>N/A</w:t>
            </w:r>
          </w:p>
          <w:p w14:paraId="7211C766" w14:textId="77777777" w:rsidR="00274576" w:rsidRDefault="00274576" w:rsidP="00274576">
            <w:pPr>
              <w:spacing w:line="254" w:lineRule="auto"/>
              <w:rPr>
                <w:rFonts w:cs="Arial"/>
              </w:rPr>
            </w:pPr>
          </w:p>
        </w:tc>
        <w:tc>
          <w:tcPr>
            <w:tcW w:w="722" w:type="pct"/>
            <w:tcBorders>
              <w:top w:val="single" w:sz="4" w:space="0" w:color="auto"/>
              <w:left w:val="single" w:sz="4" w:space="0" w:color="auto"/>
              <w:bottom w:val="single" w:sz="4" w:space="0" w:color="auto"/>
              <w:right w:val="single" w:sz="4" w:space="0" w:color="auto"/>
            </w:tcBorders>
            <w:hideMark/>
          </w:tcPr>
          <w:p w14:paraId="2F1B7F94" w14:textId="77777777" w:rsidR="00274576" w:rsidRDefault="00274576" w:rsidP="00274576">
            <w:pPr>
              <w:spacing w:line="254" w:lineRule="auto"/>
              <w:rPr>
                <w:rFonts w:cs="Arial"/>
              </w:rPr>
            </w:pPr>
            <w:r>
              <w:rPr>
                <w:rFonts w:cs="Arial"/>
              </w:rPr>
              <w:t>N/A</w:t>
            </w:r>
          </w:p>
        </w:tc>
      </w:tr>
      <w:tr w:rsidR="00274576" w14:paraId="392B0664"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24764BE"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77F0A2D0" w14:textId="77777777" w:rsidR="00274576" w:rsidRDefault="00274576" w:rsidP="00274576">
            <w:pPr>
              <w:spacing w:line="254" w:lineRule="auto"/>
              <w:rPr>
                <w:rFonts w:cs="Arial"/>
              </w:rPr>
            </w:pPr>
            <w:r>
              <w:rPr>
                <w:rFonts w:cs="Arial"/>
              </w:rPr>
              <w:t>3</w:t>
            </w:r>
          </w:p>
        </w:tc>
        <w:tc>
          <w:tcPr>
            <w:tcW w:w="334" w:type="pct"/>
            <w:tcBorders>
              <w:top w:val="single" w:sz="4" w:space="0" w:color="auto"/>
              <w:left w:val="single" w:sz="4" w:space="0" w:color="auto"/>
              <w:bottom w:val="single" w:sz="4" w:space="0" w:color="auto"/>
              <w:right w:val="single" w:sz="4" w:space="0" w:color="auto"/>
            </w:tcBorders>
            <w:hideMark/>
          </w:tcPr>
          <w:p w14:paraId="65A304F0" w14:textId="77777777" w:rsidR="00274576" w:rsidRDefault="00274576" w:rsidP="00274576">
            <w:pPr>
              <w:spacing w:line="254" w:lineRule="auto"/>
              <w:rPr>
                <w:rFonts w:cs="Arial"/>
              </w:rPr>
            </w:pPr>
            <w:r>
              <w:rPr>
                <w:rFonts w:cs="Arial"/>
              </w:rPr>
              <w:t>7-5</w:t>
            </w:r>
          </w:p>
        </w:tc>
        <w:tc>
          <w:tcPr>
            <w:tcW w:w="1551" w:type="pct"/>
            <w:tcBorders>
              <w:top w:val="single" w:sz="4" w:space="0" w:color="auto"/>
              <w:left w:val="single" w:sz="4" w:space="0" w:color="auto"/>
              <w:bottom w:val="single" w:sz="4" w:space="0" w:color="auto"/>
              <w:right w:val="single" w:sz="4" w:space="0" w:color="auto"/>
            </w:tcBorders>
            <w:hideMark/>
          </w:tcPr>
          <w:p w14:paraId="3A01634C" w14:textId="77777777" w:rsidR="00274576" w:rsidRDefault="00274576" w:rsidP="00274576">
            <w:pPr>
              <w:spacing w:line="254" w:lineRule="auto"/>
            </w:pPr>
            <w:r>
              <w:t>Speaker 3 Setting</w:t>
            </w:r>
          </w:p>
        </w:tc>
        <w:tc>
          <w:tcPr>
            <w:tcW w:w="520" w:type="pct"/>
            <w:tcBorders>
              <w:top w:val="single" w:sz="4" w:space="0" w:color="auto"/>
              <w:left w:val="single" w:sz="4" w:space="0" w:color="auto"/>
              <w:bottom w:val="single" w:sz="4" w:space="0" w:color="auto"/>
              <w:right w:val="single" w:sz="4" w:space="0" w:color="auto"/>
            </w:tcBorders>
            <w:hideMark/>
          </w:tcPr>
          <w:p w14:paraId="624B3AF7" w14:textId="77777777" w:rsidR="00274576" w:rsidRDefault="00274576" w:rsidP="00274576">
            <w:pPr>
              <w:spacing w:line="254" w:lineRule="auto"/>
            </w:pPr>
            <w:r>
              <w:t>000</w:t>
            </w:r>
          </w:p>
        </w:tc>
        <w:tc>
          <w:tcPr>
            <w:tcW w:w="847" w:type="pct"/>
            <w:tcBorders>
              <w:top w:val="single" w:sz="4" w:space="0" w:color="auto"/>
              <w:left w:val="single" w:sz="4" w:space="0" w:color="auto"/>
              <w:bottom w:val="single" w:sz="4" w:space="0" w:color="auto"/>
              <w:right w:val="single" w:sz="4" w:space="0" w:color="auto"/>
            </w:tcBorders>
          </w:tcPr>
          <w:p w14:paraId="7B220632"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63549EA7"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40575B7D"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725D96AF"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0B6AB455"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1794E4FE"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46219C05"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126B4B0E" w14:textId="77777777" w:rsidR="00274576" w:rsidRDefault="00274576" w:rsidP="00274576">
            <w:pPr>
              <w:spacing w:line="254" w:lineRule="auto"/>
            </w:pPr>
            <w:r>
              <w:t>Yes, if equal to 101 and 111.  Will function as 000.</w:t>
            </w:r>
          </w:p>
        </w:tc>
      </w:tr>
      <w:tr w:rsidR="00274576" w14:paraId="1E7D3A58"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42A10DE8"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379F667B" w14:textId="77777777" w:rsidR="00274576" w:rsidRDefault="00274576" w:rsidP="00274576">
            <w:pPr>
              <w:spacing w:line="254" w:lineRule="auto"/>
              <w:rPr>
                <w:rFonts w:cs="Arial"/>
              </w:rPr>
            </w:pPr>
            <w:r>
              <w:rPr>
                <w:rFonts w:cs="Arial"/>
              </w:rPr>
              <w:t>3</w:t>
            </w:r>
          </w:p>
        </w:tc>
        <w:tc>
          <w:tcPr>
            <w:tcW w:w="334" w:type="pct"/>
            <w:tcBorders>
              <w:top w:val="single" w:sz="4" w:space="0" w:color="auto"/>
              <w:left w:val="single" w:sz="4" w:space="0" w:color="auto"/>
              <w:bottom w:val="single" w:sz="4" w:space="0" w:color="auto"/>
              <w:right w:val="single" w:sz="4" w:space="0" w:color="auto"/>
            </w:tcBorders>
            <w:hideMark/>
          </w:tcPr>
          <w:p w14:paraId="792B576B" w14:textId="77777777" w:rsidR="00274576" w:rsidRDefault="00274576" w:rsidP="00274576">
            <w:pPr>
              <w:spacing w:line="254" w:lineRule="auto"/>
              <w:rPr>
                <w:rFonts w:cs="Arial"/>
              </w:rPr>
            </w:pPr>
            <w:r>
              <w:rPr>
                <w:rFonts w:cs="Arial"/>
              </w:rPr>
              <w:t>4</w:t>
            </w:r>
          </w:p>
        </w:tc>
        <w:tc>
          <w:tcPr>
            <w:tcW w:w="1551" w:type="pct"/>
            <w:tcBorders>
              <w:top w:val="single" w:sz="4" w:space="0" w:color="auto"/>
              <w:left w:val="single" w:sz="4" w:space="0" w:color="auto"/>
              <w:bottom w:val="single" w:sz="4" w:space="0" w:color="auto"/>
              <w:right w:val="single" w:sz="4" w:space="0" w:color="auto"/>
            </w:tcBorders>
            <w:hideMark/>
          </w:tcPr>
          <w:p w14:paraId="0EC5A2CE" w14:textId="77777777" w:rsidR="00274576" w:rsidRDefault="00274576" w:rsidP="00274576">
            <w:pPr>
              <w:spacing w:line="254" w:lineRule="auto"/>
              <w:rPr>
                <w:rFonts w:cs="Arial"/>
              </w:rPr>
            </w:pPr>
            <w:r>
              <w:rPr>
                <w:rFonts w:cs="Arial"/>
              </w:rPr>
              <w:t>Reserved</w:t>
            </w:r>
          </w:p>
        </w:tc>
        <w:tc>
          <w:tcPr>
            <w:tcW w:w="520" w:type="pct"/>
            <w:tcBorders>
              <w:top w:val="single" w:sz="4" w:space="0" w:color="auto"/>
              <w:left w:val="single" w:sz="4" w:space="0" w:color="auto"/>
              <w:bottom w:val="single" w:sz="4" w:space="0" w:color="auto"/>
              <w:right w:val="single" w:sz="4" w:space="0" w:color="auto"/>
            </w:tcBorders>
            <w:hideMark/>
          </w:tcPr>
          <w:p w14:paraId="4F0360EC"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4FAA1E64" w14:textId="77777777" w:rsidR="00274576" w:rsidRDefault="00274576" w:rsidP="00274576">
            <w:pPr>
              <w:spacing w:line="254" w:lineRule="auto"/>
              <w:rPr>
                <w:rFonts w:cs="Arial"/>
              </w:rPr>
            </w:pPr>
            <w:r>
              <w:rPr>
                <w:rFonts w:cs="Arial"/>
              </w:rPr>
              <w:t>N/A</w:t>
            </w:r>
          </w:p>
        </w:tc>
        <w:tc>
          <w:tcPr>
            <w:tcW w:w="722" w:type="pct"/>
            <w:tcBorders>
              <w:top w:val="single" w:sz="4" w:space="0" w:color="auto"/>
              <w:left w:val="single" w:sz="4" w:space="0" w:color="auto"/>
              <w:bottom w:val="single" w:sz="4" w:space="0" w:color="auto"/>
              <w:right w:val="single" w:sz="4" w:space="0" w:color="auto"/>
            </w:tcBorders>
            <w:hideMark/>
          </w:tcPr>
          <w:p w14:paraId="4C5CC84E" w14:textId="77777777" w:rsidR="00274576" w:rsidRDefault="00274576" w:rsidP="00274576">
            <w:pPr>
              <w:spacing w:line="254" w:lineRule="auto"/>
              <w:rPr>
                <w:rFonts w:cs="Arial"/>
              </w:rPr>
            </w:pPr>
            <w:r>
              <w:rPr>
                <w:rFonts w:cs="Arial"/>
              </w:rPr>
              <w:t>N/A</w:t>
            </w:r>
          </w:p>
        </w:tc>
      </w:tr>
      <w:tr w:rsidR="00274576" w14:paraId="77599263"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45340BEC"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78BA4149" w14:textId="77777777" w:rsidR="00274576" w:rsidRDefault="00274576" w:rsidP="00274576">
            <w:pPr>
              <w:spacing w:line="254" w:lineRule="auto"/>
              <w:rPr>
                <w:rFonts w:cs="Arial"/>
              </w:rPr>
            </w:pPr>
            <w:r>
              <w:rPr>
                <w:rFonts w:cs="Arial"/>
              </w:rPr>
              <w:t>3</w:t>
            </w:r>
          </w:p>
        </w:tc>
        <w:tc>
          <w:tcPr>
            <w:tcW w:w="334" w:type="pct"/>
            <w:tcBorders>
              <w:top w:val="single" w:sz="4" w:space="0" w:color="auto"/>
              <w:left w:val="single" w:sz="4" w:space="0" w:color="auto"/>
              <w:bottom w:val="single" w:sz="4" w:space="0" w:color="auto"/>
              <w:right w:val="single" w:sz="4" w:space="0" w:color="auto"/>
            </w:tcBorders>
            <w:hideMark/>
          </w:tcPr>
          <w:p w14:paraId="1C678495" w14:textId="77777777" w:rsidR="00274576" w:rsidRDefault="00274576" w:rsidP="00274576">
            <w:pPr>
              <w:spacing w:line="254" w:lineRule="auto"/>
              <w:rPr>
                <w:rFonts w:cs="Arial"/>
              </w:rPr>
            </w:pPr>
            <w:r>
              <w:rPr>
                <w:rFonts w:cs="Arial"/>
              </w:rPr>
              <w:t>3-1</w:t>
            </w:r>
          </w:p>
        </w:tc>
        <w:tc>
          <w:tcPr>
            <w:tcW w:w="1551" w:type="pct"/>
            <w:tcBorders>
              <w:top w:val="single" w:sz="4" w:space="0" w:color="auto"/>
              <w:left w:val="single" w:sz="4" w:space="0" w:color="auto"/>
              <w:bottom w:val="single" w:sz="4" w:space="0" w:color="auto"/>
              <w:right w:val="single" w:sz="4" w:space="0" w:color="auto"/>
            </w:tcBorders>
            <w:hideMark/>
          </w:tcPr>
          <w:p w14:paraId="4A5613BB" w14:textId="77777777" w:rsidR="00274576" w:rsidRDefault="00274576" w:rsidP="00274576">
            <w:pPr>
              <w:spacing w:line="254" w:lineRule="auto"/>
            </w:pPr>
            <w:r>
              <w:t>Speaker 4 Setting</w:t>
            </w:r>
          </w:p>
        </w:tc>
        <w:tc>
          <w:tcPr>
            <w:tcW w:w="520" w:type="pct"/>
            <w:tcBorders>
              <w:top w:val="single" w:sz="4" w:space="0" w:color="auto"/>
              <w:left w:val="single" w:sz="4" w:space="0" w:color="auto"/>
              <w:bottom w:val="single" w:sz="4" w:space="0" w:color="auto"/>
              <w:right w:val="single" w:sz="4" w:space="0" w:color="auto"/>
            </w:tcBorders>
            <w:hideMark/>
          </w:tcPr>
          <w:p w14:paraId="633FD156" w14:textId="77777777" w:rsidR="00274576" w:rsidRDefault="00274576" w:rsidP="00274576">
            <w:pPr>
              <w:spacing w:line="254" w:lineRule="auto"/>
            </w:pPr>
            <w:r>
              <w:t>000</w:t>
            </w:r>
          </w:p>
        </w:tc>
        <w:tc>
          <w:tcPr>
            <w:tcW w:w="847" w:type="pct"/>
            <w:tcBorders>
              <w:top w:val="single" w:sz="4" w:space="0" w:color="auto"/>
              <w:left w:val="single" w:sz="4" w:space="0" w:color="auto"/>
              <w:bottom w:val="single" w:sz="4" w:space="0" w:color="auto"/>
              <w:right w:val="single" w:sz="4" w:space="0" w:color="auto"/>
            </w:tcBorders>
          </w:tcPr>
          <w:p w14:paraId="224EB95E"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412A1EEB"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07F0FA10"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42B5DF60"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56473C1E"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05DA275D"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1D24D3CF"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28DE6871" w14:textId="77777777" w:rsidR="00274576" w:rsidRDefault="00274576" w:rsidP="00274576">
            <w:pPr>
              <w:spacing w:line="254" w:lineRule="auto"/>
            </w:pPr>
            <w:r>
              <w:t>Yes, if equal to 101 and 111.  Will function as 000.</w:t>
            </w:r>
          </w:p>
        </w:tc>
      </w:tr>
      <w:tr w:rsidR="00274576" w14:paraId="0BE72A5B"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4251C9EA"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56BBE9DA" w14:textId="77777777" w:rsidR="00274576" w:rsidRDefault="00274576" w:rsidP="00274576">
            <w:pPr>
              <w:spacing w:line="254" w:lineRule="auto"/>
              <w:rPr>
                <w:rFonts w:cs="Arial"/>
              </w:rPr>
            </w:pPr>
            <w:r>
              <w:rPr>
                <w:rFonts w:cs="Arial"/>
              </w:rPr>
              <w:t>3</w:t>
            </w:r>
          </w:p>
        </w:tc>
        <w:tc>
          <w:tcPr>
            <w:tcW w:w="334" w:type="pct"/>
            <w:tcBorders>
              <w:top w:val="single" w:sz="4" w:space="0" w:color="auto"/>
              <w:left w:val="single" w:sz="4" w:space="0" w:color="auto"/>
              <w:bottom w:val="single" w:sz="4" w:space="0" w:color="auto"/>
              <w:right w:val="single" w:sz="4" w:space="0" w:color="auto"/>
            </w:tcBorders>
            <w:hideMark/>
          </w:tcPr>
          <w:p w14:paraId="020733DB" w14:textId="77777777" w:rsidR="00274576" w:rsidRDefault="00274576" w:rsidP="00274576">
            <w:pPr>
              <w:spacing w:line="254" w:lineRule="auto"/>
              <w:rPr>
                <w:rFonts w:cs="Arial"/>
              </w:rPr>
            </w:pPr>
            <w:r>
              <w:rPr>
                <w:rFonts w:cs="Arial"/>
              </w:rPr>
              <w:t>0</w:t>
            </w:r>
          </w:p>
        </w:tc>
        <w:tc>
          <w:tcPr>
            <w:tcW w:w="1551" w:type="pct"/>
            <w:tcBorders>
              <w:top w:val="single" w:sz="4" w:space="0" w:color="auto"/>
              <w:left w:val="single" w:sz="4" w:space="0" w:color="auto"/>
              <w:bottom w:val="single" w:sz="4" w:space="0" w:color="auto"/>
              <w:right w:val="single" w:sz="4" w:space="0" w:color="auto"/>
            </w:tcBorders>
            <w:hideMark/>
          </w:tcPr>
          <w:p w14:paraId="695CFBFF" w14:textId="77777777" w:rsidR="00274576" w:rsidRDefault="00274576" w:rsidP="00274576">
            <w:pPr>
              <w:spacing w:line="254" w:lineRule="auto"/>
              <w:rPr>
                <w:rFonts w:cs="Arial"/>
              </w:rPr>
            </w:pPr>
            <w:r>
              <w:rPr>
                <w:rFonts w:cs="Arial"/>
              </w:rPr>
              <w:t>Subwoofer (DTCs for Speaker Faults come over A2B for Subwoofer Amp)</w:t>
            </w:r>
          </w:p>
        </w:tc>
        <w:tc>
          <w:tcPr>
            <w:tcW w:w="520" w:type="pct"/>
            <w:tcBorders>
              <w:top w:val="single" w:sz="4" w:space="0" w:color="auto"/>
              <w:left w:val="single" w:sz="4" w:space="0" w:color="auto"/>
              <w:bottom w:val="single" w:sz="4" w:space="0" w:color="auto"/>
              <w:right w:val="single" w:sz="4" w:space="0" w:color="auto"/>
            </w:tcBorders>
            <w:hideMark/>
          </w:tcPr>
          <w:p w14:paraId="2F3C629F"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tcPr>
          <w:p w14:paraId="3AA03758" w14:textId="77777777" w:rsidR="00274576" w:rsidRDefault="00274576" w:rsidP="00274576">
            <w:pPr>
              <w:spacing w:line="254" w:lineRule="auto"/>
              <w:rPr>
                <w:rFonts w:cs="Arial"/>
              </w:rPr>
            </w:pPr>
            <w:r>
              <w:rPr>
                <w:rFonts w:cs="Arial"/>
              </w:rPr>
              <w:t>0 – Not Available</w:t>
            </w:r>
          </w:p>
          <w:p w14:paraId="2F77ECAF" w14:textId="77777777" w:rsidR="00274576" w:rsidRDefault="00274576" w:rsidP="00274576">
            <w:pPr>
              <w:spacing w:line="254" w:lineRule="auto"/>
              <w:rPr>
                <w:rFonts w:cs="Arial"/>
              </w:rPr>
            </w:pPr>
            <w:r>
              <w:rPr>
                <w:rFonts w:cs="Arial"/>
              </w:rPr>
              <w:t>1 - Available</w:t>
            </w:r>
          </w:p>
          <w:p w14:paraId="26BFB484" w14:textId="77777777" w:rsidR="00274576" w:rsidRDefault="00274576" w:rsidP="00274576">
            <w:pPr>
              <w:spacing w:line="254" w:lineRule="auto"/>
              <w:rPr>
                <w:rFonts w:cs="Arial"/>
              </w:rPr>
            </w:pPr>
          </w:p>
        </w:tc>
        <w:tc>
          <w:tcPr>
            <w:tcW w:w="722" w:type="pct"/>
            <w:tcBorders>
              <w:top w:val="single" w:sz="4" w:space="0" w:color="auto"/>
              <w:left w:val="single" w:sz="4" w:space="0" w:color="auto"/>
              <w:bottom w:val="single" w:sz="4" w:space="0" w:color="auto"/>
              <w:right w:val="single" w:sz="4" w:space="0" w:color="auto"/>
            </w:tcBorders>
            <w:hideMark/>
          </w:tcPr>
          <w:p w14:paraId="237CF59C" w14:textId="77777777" w:rsidR="00274576" w:rsidRDefault="00274576" w:rsidP="00274576">
            <w:pPr>
              <w:spacing w:line="254" w:lineRule="auto"/>
              <w:rPr>
                <w:rFonts w:cs="Arial"/>
              </w:rPr>
            </w:pPr>
            <w:r>
              <w:rPr>
                <w:rFonts w:cs="Arial"/>
              </w:rPr>
              <w:t>N/A</w:t>
            </w:r>
          </w:p>
        </w:tc>
      </w:tr>
      <w:tr w:rsidR="00274576" w14:paraId="5E7E2CDF"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E509FE1" w14:textId="77777777" w:rsidR="00274576" w:rsidRDefault="00274576" w:rsidP="00274576">
            <w:pPr>
              <w:spacing w:line="254" w:lineRule="auto"/>
              <w:rPr>
                <w:rFonts w:cs="Arial"/>
              </w:rPr>
            </w:pPr>
            <w:r>
              <w:rPr>
                <w:rFonts w:cs="Arial"/>
              </w:rPr>
              <w:t>DE0</w:t>
            </w:r>
            <w:ins w:id="1301" w:author="VanHouten, John (J.A.)" w:date="2021-10-06T13:35:00Z">
              <w:r>
                <w:rPr>
                  <w:rFonts w:cs="Arial"/>
                </w:rPr>
                <w:t>0</w:t>
              </w:r>
            </w:ins>
            <w:del w:id="1302" w:author="VanHouten, John (J.A.)" w:date="2021-10-06T13:35:00Z">
              <w:r w:rsidDel="00C52813">
                <w:rPr>
                  <w:rFonts w:cs="Arial"/>
                </w:rPr>
                <w:delText>4</w:delText>
              </w:r>
            </w:del>
          </w:p>
        </w:tc>
        <w:tc>
          <w:tcPr>
            <w:tcW w:w="302" w:type="pct"/>
            <w:tcBorders>
              <w:top w:val="single" w:sz="4" w:space="0" w:color="auto"/>
              <w:left w:val="single" w:sz="4" w:space="0" w:color="auto"/>
              <w:bottom w:val="single" w:sz="4" w:space="0" w:color="auto"/>
              <w:right w:val="single" w:sz="4" w:space="0" w:color="auto"/>
            </w:tcBorders>
            <w:hideMark/>
          </w:tcPr>
          <w:p w14:paraId="361244C5" w14:textId="77777777" w:rsidR="00274576" w:rsidRDefault="00274576" w:rsidP="00274576">
            <w:pPr>
              <w:spacing w:line="254" w:lineRule="auto"/>
              <w:rPr>
                <w:rFonts w:cs="Arial"/>
              </w:rPr>
            </w:pPr>
            <w:r>
              <w:rPr>
                <w:rFonts w:cs="Arial"/>
              </w:rPr>
              <w:t>4</w:t>
            </w:r>
          </w:p>
        </w:tc>
        <w:tc>
          <w:tcPr>
            <w:tcW w:w="334" w:type="pct"/>
            <w:tcBorders>
              <w:top w:val="single" w:sz="4" w:space="0" w:color="auto"/>
              <w:left w:val="single" w:sz="4" w:space="0" w:color="auto"/>
              <w:bottom w:val="single" w:sz="4" w:space="0" w:color="auto"/>
              <w:right w:val="single" w:sz="4" w:space="0" w:color="auto"/>
            </w:tcBorders>
            <w:hideMark/>
          </w:tcPr>
          <w:p w14:paraId="75E4FEB9" w14:textId="77777777" w:rsidR="00274576" w:rsidRDefault="00274576" w:rsidP="00274576">
            <w:pPr>
              <w:spacing w:line="254" w:lineRule="auto"/>
              <w:rPr>
                <w:rFonts w:cs="Arial"/>
              </w:rPr>
            </w:pPr>
            <w:r>
              <w:rPr>
                <w:rFonts w:cs="Arial"/>
              </w:rPr>
              <w:t>7-5</w:t>
            </w:r>
          </w:p>
        </w:tc>
        <w:tc>
          <w:tcPr>
            <w:tcW w:w="1551" w:type="pct"/>
            <w:tcBorders>
              <w:top w:val="single" w:sz="4" w:space="0" w:color="auto"/>
              <w:left w:val="single" w:sz="4" w:space="0" w:color="auto"/>
              <w:bottom w:val="single" w:sz="4" w:space="0" w:color="auto"/>
              <w:right w:val="single" w:sz="4" w:space="0" w:color="auto"/>
            </w:tcBorders>
            <w:hideMark/>
          </w:tcPr>
          <w:p w14:paraId="6D0CF225" w14:textId="77777777" w:rsidR="00274576" w:rsidRDefault="00274576" w:rsidP="00274576">
            <w:pPr>
              <w:spacing w:line="254" w:lineRule="auto"/>
            </w:pPr>
            <w:r>
              <w:t>Speaker 5 Setting</w:t>
            </w:r>
          </w:p>
        </w:tc>
        <w:tc>
          <w:tcPr>
            <w:tcW w:w="520" w:type="pct"/>
            <w:tcBorders>
              <w:top w:val="single" w:sz="4" w:space="0" w:color="auto"/>
              <w:left w:val="single" w:sz="4" w:space="0" w:color="auto"/>
              <w:bottom w:val="single" w:sz="4" w:space="0" w:color="auto"/>
              <w:right w:val="single" w:sz="4" w:space="0" w:color="auto"/>
            </w:tcBorders>
            <w:hideMark/>
          </w:tcPr>
          <w:p w14:paraId="24B267DC" w14:textId="77777777" w:rsidR="00274576" w:rsidRDefault="00274576" w:rsidP="00274576">
            <w:pPr>
              <w:spacing w:line="254" w:lineRule="auto"/>
            </w:pPr>
            <w:r>
              <w:t>000</w:t>
            </w:r>
          </w:p>
        </w:tc>
        <w:tc>
          <w:tcPr>
            <w:tcW w:w="847" w:type="pct"/>
            <w:tcBorders>
              <w:top w:val="single" w:sz="4" w:space="0" w:color="auto"/>
              <w:left w:val="single" w:sz="4" w:space="0" w:color="auto"/>
              <w:bottom w:val="single" w:sz="4" w:space="0" w:color="auto"/>
              <w:right w:val="single" w:sz="4" w:space="0" w:color="auto"/>
            </w:tcBorders>
          </w:tcPr>
          <w:p w14:paraId="6B47247B"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234F806A"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3BFE348E"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22330175"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19CB9F20"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33A45C40"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4373E3FC"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4FFE0121" w14:textId="77777777" w:rsidR="00274576" w:rsidRDefault="00274576" w:rsidP="00274576">
            <w:pPr>
              <w:spacing w:line="254" w:lineRule="auto"/>
            </w:pPr>
            <w:r>
              <w:lastRenderedPageBreak/>
              <w:t>Yes, if equal to 101 and 111.  Will function as 000.</w:t>
            </w:r>
          </w:p>
        </w:tc>
      </w:tr>
      <w:tr w:rsidR="00274576" w14:paraId="5E6F45DD"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298C57B5" w14:textId="77777777" w:rsidR="00274576" w:rsidRDefault="00274576" w:rsidP="00274576">
            <w:pPr>
              <w:spacing w:line="254" w:lineRule="auto"/>
              <w:rPr>
                <w:rFonts w:cs="Arial"/>
              </w:rPr>
            </w:pPr>
            <w:r>
              <w:rPr>
                <w:rFonts w:cs="Arial"/>
              </w:rPr>
              <w:t>DE0</w:t>
            </w:r>
            <w:ins w:id="1303" w:author="VanHouten, John (J.A.)" w:date="2021-10-06T13:35:00Z">
              <w:r>
                <w:rPr>
                  <w:rFonts w:cs="Arial"/>
                </w:rPr>
                <w:t>0</w:t>
              </w:r>
            </w:ins>
            <w:del w:id="1304" w:author="VanHouten, John (J.A.)" w:date="2021-10-06T13:35:00Z">
              <w:r w:rsidDel="00C52813">
                <w:rPr>
                  <w:rFonts w:cs="Arial"/>
                </w:rPr>
                <w:delText>4</w:delText>
              </w:r>
            </w:del>
          </w:p>
        </w:tc>
        <w:tc>
          <w:tcPr>
            <w:tcW w:w="302" w:type="pct"/>
            <w:tcBorders>
              <w:top w:val="single" w:sz="4" w:space="0" w:color="auto"/>
              <w:left w:val="single" w:sz="4" w:space="0" w:color="auto"/>
              <w:bottom w:val="single" w:sz="4" w:space="0" w:color="auto"/>
              <w:right w:val="single" w:sz="4" w:space="0" w:color="auto"/>
            </w:tcBorders>
            <w:hideMark/>
          </w:tcPr>
          <w:p w14:paraId="080D756D" w14:textId="77777777" w:rsidR="00274576" w:rsidRDefault="00274576" w:rsidP="00274576">
            <w:pPr>
              <w:spacing w:line="254" w:lineRule="auto"/>
              <w:rPr>
                <w:rFonts w:cs="Arial"/>
              </w:rPr>
            </w:pPr>
            <w:r>
              <w:rPr>
                <w:rFonts w:cs="Arial"/>
              </w:rPr>
              <w:t>4</w:t>
            </w:r>
          </w:p>
        </w:tc>
        <w:tc>
          <w:tcPr>
            <w:tcW w:w="334" w:type="pct"/>
            <w:tcBorders>
              <w:top w:val="single" w:sz="4" w:space="0" w:color="auto"/>
              <w:left w:val="single" w:sz="4" w:space="0" w:color="auto"/>
              <w:bottom w:val="single" w:sz="4" w:space="0" w:color="auto"/>
              <w:right w:val="single" w:sz="4" w:space="0" w:color="auto"/>
            </w:tcBorders>
            <w:hideMark/>
          </w:tcPr>
          <w:p w14:paraId="075E92B2" w14:textId="77777777" w:rsidR="00274576" w:rsidRDefault="00274576" w:rsidP="00274576">
            <w:pPr>
              <w:spacing w:line="254" w:lineRule="auto"/>
              <w:rPr>
                <w:rFonts w:cs="Arial"/>
              </w:rPr>
            </w:pPr>
            <w:r>
              <w:rPr>
                <w:rFonts w:cs="Arial"/>
              </w:rPr>
              <w:t>4</w:t>
            </w:r>
          </w:p>
        </w:tc>
        <w:tc>
          <w:tcPr>
            <w:tcW w:w="1551" w:type="pct"/>
            <w:tcBorders>
              <w:top w:val="single" w:sz="4" w:space="0" w:color="auto"/>
              <w:left w:val="single" w:sz="4" w:space="0" w:color="auto"/>
              <w:bottom w:val="single" w:sz="4" w:space="0" w:color="auto"/>
              <w:right w:val="single" w:sz="4" w:space="0" w:color="auto"/>
            </w:tcBorders>
            <w:hideMark/>
          </w:tcPr>
          <w:p w14:paraId="522E5DB3" w14:textId="77777777" w:rsidR="00274576" w:rsidRDefault="00274576" w:rsidP="00274576">
            <w:pPr>
              <w:spacing w:line="254" w:lineRule="auto"/>
              <w:rPr>
                <w:rFonts w:cs="Arial"/>
              </w:rPr>
            </w:pPr>
            <w:r>
              <w:rPr>
                <w:rFonts w:cs="Arial"/>
              </w:rPr>
              <w:t>Speaker 5 – AVAS/Interior</w:t>
            </w:r>
          </w:p>
        </w:tc>
        <w:tc>
          <w:tcPr>
            <w:tcW w:w="520" w:type="pct"/>
            <w:tcBorders>
              <w:top w:val="single" w:sz="4" w:space="0" w:color="auto"/>
              <w:left w:val="single" w:sz="4" w:space="0" w:color="auto"/>
              <w:bottom w:val="single" w:sz="4" w:space="0" w:color="auto"/>
              <w:right w:val="single" w:sz="4" w:space="0" w:color="auto"/>
            </w:tcBorders>
            <w:hideMark/>
          </w:tcPr>
          <w:p w14:paraId="57CD8E38"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03D5CD4B" w14:textId="77777777" w:rsidR="00274576" w:rsidRDefault="00274576" w:rsidP="00274576">
            <w:pPr>
              <w:spacing w:line="254" w:lineRule="auto"/>
              <w:rPr>
                <w:rFonts w:cs="Arial"/>
              </w:rPr>
            </w:pPr>
            <w:r>
              <w:rPr>
                <w:rFonts w:cs="Arial"/>
              </w:rPr>
              <w:t>0 – AVAS</w:t>
            </w:r>
          </w:p>
          <w:p w14:paraId="3C316CA5" w14:textId="77777777" w:rsidR="00274576" w:rsidRDefault="00274576" w:rsidP="00274576">
            <w:pPr>
              <w:spacing w:line="254" w:lineRule="auto"/>
              <w:rPr>
                <w:rFonts w:cs="Arial"/>
              </w:rPr>
            </w:pPr>
            <w:r>
              <w:rPr>
                <w:rFonts w:cs="Arial"/>
              </w:rPr>
              <w:t>1 – Interior Speaker</w:t>
            </w:r>
          </w:p>
        </w:tc>
        <w:tc>
          <w:tcPr>
            <w:tcW w:w="722" w:type="pct"/>
            <w:tcBorders>
              <w:top w:val="single" w:sz="4" w:space="0" w:color="auto"/>
              <w:left w:val="single" w:sz="4" w:space="0" w:color="auto"/>
              <w:bottom w:val="single" w:sz="4" w:space="0" w:color="auto"/>
              <w:right w:val="single" w:sz="4" w:space="0" w:color="auto"/>
            </w:tcBorders>
            <w:hideMark/>
          </w:tcPr>
          <w:p w14:paraId="4F21CAD6" w14:textId="77777777" w:rsidR="00274576" w:rsidRDefault="00274576" w:rsidP="00274576">
            <w:pPr>
              <w:spacing w:line="254" w:lineRule="auto"/>
              <w:rPr>
                <w:rFonts w:cs="Arial"/>
              </w:rPr>
            </w:pPr>
            <w:r>
              <w:rPr>
                <w:rFonts w:cs="Arial"/>
              </w:rPr>
              <w:t>N/A</w:t>
            </w:r>
          </w:p>
        </w:tc>
      </w:tr>
      <w:tr w:rsidR="00274576" w14:paraId="2CC5B5FE"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6DD80C1E"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455DD20" w14:textId="77777777" w:rsidR="00274576" w:rsidRDefault="00274576" w:rsidP="00274576">
            <w:pPr>
              <w:spacing w:line="254" w:lineRule="auto"/>
              <w:rPr>
                <w:rFonts w:cs="Arial"/>
              </w:rPr>
            </w:pPr>
            <w:r>
              <w:rPr>
                <w:rFonts w:cs="Arial"/>
              </w:rPr>
              <w:t>4</w:t>
            </w:r>
          </w:p>
        </w:tc>
        <w:tc>
          <w:tcPr>
            <w:tcW w:w="334" w:type="pct"/>
            <w:tcBorders>
              <w:top w:val="single" w:sz="4" w:space="0" w:color="auto"/>
              <w:left w:val="single" w:sz="4" w:space="0" w:color="auto"/>
              <w:bottom w:val="single" w:sz="4" w:space="0" w:color="auto"/>
              <w:right w:val="single" w:sz="4" w:space="0" w:color="auto"/>
            </w:tcBorders>
            <w:hideMark/>
          </w:tcPr>
          <w:p w14:paraId="3D10E2C7" w14:textId="77777777" w:rsidR="00274576" w:rsidRDefault="00274576" w:rsidP="00274576">
            <w:pPr>
              <w:spacing w:line="254" w:lineRule="auto"/>
              <w:rPr>
                <w:rFonts w:cs="Arial"/>
              </w:rPr>
            </w:pPr>
            <w:r>
              <w:rPr>
                <w:rFonts w:cs="Arial"/>
              </w:rPr>
              <w:t>3-1</w:t>
            </w:r>
          </w:p>
        </w:tc>
        <w:tc>
          <w:tcPr>
            <w:tcW w:w="1551" w:type="pct"/>
            <w:tcBorders>
              <w:top w:val="single" w:sz="4" w:space="0" w:color="auto"/>
              <w:left w:val="single" w:sz="4" w:space="0" w:color="auto"/>
              <w:bottom w:val="single" w:sz="4" w:space="0" w:color="auto"/>
              <w:right w:val="single" w:sz="4" w:space="0" w:color="auto"/>
            </w:tcBorders>
            <w:hideMark/>
          </w:tcPr>
          <w:p w14:paraId="4BD8B114" w14:textId="77777777" w:rsidR="00274576" w:rsidRDefault="00274576" w:rsidP="00274576">
            <w:pPr>
              <w:spacing w:line="254" w:lineRule="auto"/>
              <w:rPr>
                <w:rFonts w:cs="Arial"/>
              </w:rPr>
            </w:pPr>
            <w:r>
              <w:rPr>
                <w:rFonts w:cs="Arial"/>
              </w:rPr>
              <w:t>Speaker 6 Setting</w:t>
            </w:r>
          </w:p>
        </w:tc>
        <w:tc>
          <w:tcPr>
            <w:tcW w:w="520" w:type="pct"/>
            <w:tcBorders>
              <w:top w:val="single" w:sz="4" w:space="0" w:color="auto"/>
              <w:left w:val="single" w:sz="4" w:space="0" w:color="auto"/>
              <w:bottom w:val="single" w:sz="4" w:space="0" w:color="auto"/>
              <w:right w:val="single" w:sz="4" w:space="0" w:color="auto"/>
            </w:tcBorders>
            <w:hideMark/>
          </w:tcPr>
          <w:p w14:paraId="530E1C5D" w14:textId="77777777" w:rsidR="00274576" w:rsidRDefault="00274576" w:rsidP="00274576">
            <w:pPr>
              <w:spacing w:line="254" w:lineRule="auto"/>
              <w:rPr>
                <w:rFonts w:cs="Arial"/>
              </w:rPr>
            </w:pPr>
            <w:r>
              <w:rPr>
                <w:rFonts w:cs="Arial"/>
              </w:rPr>
              <w:t>000</w:t>
            </w:r>
          </w:p>
        </w:tc>
        <w:tc>
          <w:tcPr>
            <w:tcW w:w="847" w:type="pct"/>
            <w:tcBorders>
              <w:top w:val="single" w:sz="4" w:space="0" w:color="auto"/>
              <w:left w:val="single" w:sz="4" w:space="0" w:color="auto"/>
              <w:bottom w:val="single" w:sz="4" w:space="0" w:color="auto"/>
              <w:right w:val="single" w:sz="4" w:space="0" w:color="auto"/>
            </w:tcBorders>
          </w:tcPr>
          <w:p w14:paraId="5F62FC4B"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7375A149"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02B957C6"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1B68E9EC"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22E2D5E9"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73350796"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5470EB52"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0B007CF0" w14:textId="77777777" w:rsidR="00274576" w:rsidRDefault="00274576" w:rsidP="00274576">
            <w:pPr>
              <w:spacing w:line="254" w:lineRule="auto"/>
            </w:pPr>
            <w:r>
              <w:t>Yes, if equal to 101 and 111.  Will function as 000.</w:t>
            </w:r>
          </w:p>
        </w:tc>
      </w:tr>
      <w:tr w:rsidR="00274576" w14:paraId="5F31458E"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7E38A98"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2F48C156" w14:textId="77777777" w:rsidR="00274576" w:rsidRDefault="00274576" w:rsidP="00274576">
            <w:pPr>
              <w:spacing w:line="254" w:lineRule="auto"/>
              <w:rPr>
                <w:rFonts w:cs="Arial"/>
              </w:rPr>
            </w:pPr>
            <w:r>
              <w:rPr>
                <w:rFonts w:cs="Arial"/>
              </w:rPr>
              <w:t>4</w:t>
            </w:r>
          </w:p>
        </w:tc>
        <w:tc>
          <w:tcPr>
            <w:tcW w:w="334" w:type="pct"/>
            <w:tcBorders>
              <w:top w:val="single" w:sz="4" w:space="0" w:color="auto"/>
              <w:left w:val="single" w:sz="4" w:space="0" w:color="auto"/>
              <w:bottom w:val="single" w:sz="4" w:space="0" w:color="auto"/>
              <w:right w:val="single" w:sz="4" w:space="0" w:color="auto"/>
            </w:tcBorders>
            <w:hideMark/>
          </w:tcPr>
          <w:p w14:paraId="152DCB19" w14:textId="77777777" w:rsidR="00274576" w:rsidRDefault="00274576" w:rsidP="00274576">
            <w:pPr>
              <w:spacing w:line="254" w:lineRule="auto"/>
              <w:rPr>
                <w:rFonts w:cs="Arial"/>
              </w:rPr>
            </w:pPr>
            <w:r>
              <w:rPr>
                <w:rFonts w:cs="Arial"/>
              </w:rPr>
              <w:t>0</w:t>
            </w:r>
          </w:p>
        </w:tc>
        <w:tc>
          <w:tcPr>
            <w:tcW w:w="1551" w:type="pct"/>
            <w:tcBorders>
              <w:top w:val="single" w:sz="4" w:space="0" w:color="auto"/>
              <w:left w:val="single" w:sz="4" w:space="0" w:color="auto"/>
              <w:bottom w:val="single" w:sz="4" w:space="0" w:color="auto"/>
              <w:right w:val="single" w:sz="4" w:space="0" w:color="auto"/>
            </w:tcBorders>
            <w:hideMark/>
          </w:tcPr>
          <w:p w14:paraId="18D5432B" w14:textId="77777777" w:rsidR="00274576" w:rsidRDefault="00274576" w:rsidP="00274576">
            <w:pPr>
              <w:spacing w:line="254" w:lineRule="auto"/>
              <w:rPr>
                <w:rFonts w:cs="Arial"/>
              </w:rPr>
            </w:pPr>
            <w:r>
              <w:rPr>
                <w:rFonts w:cs="Arial"/>
              </w:rPr>
              <w:t>Speaker 6 – AVAS/Interior</w:t>
            </w:r>
          </w:p>
        </w:tc>
        <w:tc>
          <w:tcPr>
            <w:tcW w:w="520" w:type="pct"/>
            <w:tcBorders>
              <w:top w:val="single" w:sz="4" w:space="0" w:color="auto"/>
              <w:left w:val="single" w:sz="4" w:space="0" w:color="auto"/>
              <w:bottom w:val="single" w:sz="4" w:space="0" w:color="auto"/>
              <w:right w:val="single" w:sz="4" w:space="0" w:color="auto"/>
            </w:tcBorders>
            <w:hideMark/>
          </w:tcPr>
          <w:p w14:paraId="487E8E3B"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3A233D75" w14:textId="77777777" w:rsidR="00274576" w:rsidRDefault="00274576" w:rsidP="00274576">
            <w:pPr>
              <w:spacing w:line="254" w:lineRule="auto"/>
              <w:rPr>
                <w:rFonts w:cs="Arial"/>
              </w:rPr>
            </w:pPr>
            <w:r>
              <w:rPr>
                <w:rFonts w:cs="Arial"/>
              </w:rPr>
              <w:t>0 – AVAS</w:t>
            </w:r>
          </w:p>
          <w:p w14:paraId="74F98B0A" w14:textId="77777777" w:rsidR="00274576" w:rsidRDefault="00274576" w:rsidP="00274576">
            <w:pPr>
              <w:spacing w:line="254" w:lineRule="auto"/>
              <w:rPr>
                <w:rFonts w:cs="Arial"/>
              </w:rPr>
            </w:pPr>
            <w:r>
              <w:rPr>
                <w:rFonts w:cs="Arial"/>
              </w:rPr>
              <w:t>1 – Interior Speaker</w:t>
            </w:r>
          </w:p>
        </w:tc>
        <w:tc>
          <w:tcPr>
            <w:tcW w:w="722" w:type="pct"/>
            <w:tcBorders>
              <w:top w:val="single" w:sz="4" w:space="0" w:color="auto"/>
              <w:left w:val="single" w:sz="4" w:space="0" w:color="auto"/>
              <w:bottom w:val="single" w:sz="4" w:space="0" w:color="auto"/>
              <w:right w:val="single" w:sz="4" w:space="0" w:color="auto"/>
            </w:tcBorders>
            <w:hideMark/>
          </w:tcPr>
          <w:p w14:paraId="24580129" w14:textId="77777777" w:rsidR="00274576" w:rsidRDefault="00274576" w:rsidP="00274576">
            <w:pPr>
              <w:spacing w:line="254" w:lineRule="auto"/>
              <w:rPr>
                <w:rFonts w:cs="Arial"/>
              </w:rPr>
            </w:pPr>
            <w:r>
              <w:rPr>
                <w:rFonts w:cs="Arial"/>
              </w:rPr>
              <w:t>N/A</w:t>
            </w:r>
          </w:p>
        </w:tc>
      </w:tr>
      <w:tr w:rsidR="00274576" w14:paraId="4F103016"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00463341"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2028EFD9" w14:textId="77777777" w:rsidR="00274576" w:rsidRDefault="00274576" w:rsidP="00274576">
            <w:pPr>
              <w:spacing w:line="254" w:lineRule="auto"/>
              <w:rPr>
                <w:rFonts w:cs="Arial"/>
              </w:rPr>
            </w:pPr>
            <w:r>
              <w:rPr>
                <w:rFonts w:cs="Arial"/>
              </w:rPr>
              <w:t>5</w:t>
            </w:r>
          </w:p>
        </w:tc>
        <w:tc>
          <w:tcPr>
            <w:tcW w:w="334" w:type="pct"/>
            <w:tcBorders>
              <w:top w:val="single" w:sz="4" w:space="0" w:color="auto"/>
              <w:left w:val="single" w:sz="4" w:space="0" w:color="auto"/>
              <w:bottom w:val="single" w:sz="4" w:space="0" w:color="auto"/>
              <w:right w:val="single" w:sz="4" w:space="0" w:color="auto"/>
            </w:tcBorders>
            <w:hideMark/>
          </w:tcPr>
          <w:p w14:paraId="5D862A41" w14:textId="77777777" w:rsidR="00274576" w:rsidRDefault="00274576" w:rsidP="00274576">
            <w:pPr>
              <w:spacing w:line="254" w:lineRule="auto"/>
              <w:rPr>
                <w:rFonts w:cs="Arial"/>
              </w:rPr>
            </w:pPr>
            <w:r>
              <w:rPr>
                <w:rFonts w:cs="Arial"/>
              </w:rPr>
              <w:t>7-5</w:t>
            </w:r>
          </w:p>
        </w:tc>
        <w:tc>
          <w:tcPr>
            <w:tcW w:w="1551" w:type="pct"/>
            <w:tcBorders>
              <w:top w:val="single" w:sz="4" w:space="0" w:color="auto"/>
              <w:left w:val="single" w:sz="4" w:space="0" w:color="auto"/>
              <w:bottom w:val="single" w:sz="4" w:space="0" w:color="auto"/>
              <w:right w:val="single" w:sz="4" w:space="0" w:color="auto"/>
            </w:tcBorders>
            <w:hideMark/>
          </w:tcPr>
          <w:p w14:paraId="7F0FE058" w14:textId="77777777" w:rsidR="00274576" w:rsidRDefault="00274576" w:rsidP="00274576">
            <w:pPr>
              <w:spacing w:line="254" w:lineRule="auto"/>
              <w:rPr>
                <w:rFonts w:cs="Arial"/>
              </w:rPr>
            </w:pPr>
            <w:r>
              <w:rPr>
                <w:rFonts w:cs="Arial"/>
              </w:rPr>
              <w:t>Third Row Speaker Left Output (Speaker 11)</w:t>
            </w:r>
          </w:p>
        </w:tc>
        <w:tc>
          <w:tcPr>
            <w:tcW w:w="520" w:type="pct"/>
            <w:tcBorders>
              <w:top w:val="single" w:sz="4" w:space="0" w:color="auto"/>
              <w:left w:val="single" w:sz="4" w:space="0" w:color="auto"/>
              <w:bottom w:val="single" w:sz="4" w:space="0" w:color="auto"/>
              <w:right w:val="single" w:sz="4" w:space="0" w:color="auto"/>
            </w:tcBorders>
            <w:hideMark/>
          </w:tcPr>
          <w:p w14:paraId="1F1E7CEB" w14:textId="77777777" w:rsidR="00274576" w:rsidRDefault="00274576" w:rsidP="00274576">
            <w:pPr>
              <w:spacing w:line="254" w:lineRule="auto"/>
              <w:rPr>
                <w:rFonts w:cs="Arial"/>
              </w:rPr>
            </w:pPr>
            <w:r>
              <w:rPr>
                <w:rFonts w:cs="Arial"/>
              </w:rPr>
              <w:t>000</w:t>
            </w:r>
          </w:p>
        </w:tc>
        <w:tc>
          <w:tcPr>
            <w:tcW w:w="847" w:type="pct"/>
            <w:tcBorders>
              <w:top w:val="single" w:sz="4" w:space="0" w:color="auto"/>
              <w:left w:val="single" w:sz="4" w:space="0" w:color="auto"/>
              <w:bottom w:val="single" w:sz="4" w:space="0" w:color="auto"/>
              <w:right w:val="single" w:sz="4" w:space="0" w:color="auto"/>
            </w:tcBorders>
          </w:tcPr>
          <w:p w14:paraId="6FAAFB0A"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0D6DAD44"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439CBC48"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6EEFE0EF"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0395154F"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095F1B25"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20A10AB3"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5D24279A" w14:textId="77777777" w:rsidR="00274576" w:rsidRDefault="00274576" w:rsidP="00274576">
            <w:pPr>
              <w:spacing w:line="254" w:lineRule="auto"/>
            </w:pPr>
            <w:r>
              <w:t>Yes, if equal to 101 and 111.  Will function as 000.</w:t>
            </w:r>
          </w:p>
        </w:tc>
      </w:tr>
      <w:tr w:rsidR="00274576" w14:paraId="49D01DF5"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B11A079"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2E460BB0" w14:textId="77777777" w:rsidR="00274576" w:rsidRDefault="00274576" w:rsidP="00274576">
            <w:pPr>
              <w:spacing w:line="254" w:lineRule="auto"/>
              <w:rPr>
                <w:rFonts w:cs="Arial"/>
              </w:rPr>
            </w:pPr>
            <w:r>
              <w:rPr>
                <w:rFonts w:cs="Arial"/>
              </w:rPr>
              <w:t>5</w:t>
            </w:r>
          </w:p>
        </w:tc>
        <w:tc>
          <w:tcPr>
            <w:tcW w:w="334" w:type="pct"/>
            <w:tcBorders>
              <w:top w:val="single" w:sz="4" w:space="0" w:color="auto"/>
              <w:left w:val="single" w:sz="4" w:space="0" w:color="auto"/>
              <w:bottom w:val="single" w:sz="4" w:space="0" w:color="auto"/>
              <w:right w:val="single" w:sz="4" w:space="0" w:color="auto"/>
            </w:tcBorders>
            <w:hideMark/>
          </w:tcPr>
          <w:p w14:paraId="503B2E96" w14:textId="77777777" w:rsidR="00274576" w:rsidRDefault="00274576" w:rsidP="00274576">
            <w:pPr>
              <w:spacing w:line="254" w:lineRule="auto"/>
              <w:rPr>
                <w:rFonts w:cs="Arial"/>
              </w:rPr>
            </w:pPr>
            <w:r>
              <w:rPr>
                <w:rFonts w:cs="Arial"/>
              </w:rPr>
              <w:t>4</w:t>
            </w:r>
          </w:p>
        </w:tc>
        <w:tc>
          <w:tcPr>
            <w:tcW w:w="1551" w:type="pct"/>
            <w:tcBorders>
              <w:top w:val="single" w:sz="4" w:space="0" w:color="auto"/>
              <w:left w:val="single" w:sz="4" w:space="0" w:color="auto"/>
              <w:bottom w:val="single" w:sz="4" w:space="0" w:color="auto"/>
              <w:right w:val="single" w:sz="4" w:space="0" w:color="auto"/>
            </w:tcBorders>
            <w:hideMark/>
          </w:tcPr>
          <w:p w14:paraId="09770D8F" w14:textId="77777777" w:rsidR="00274576" w:rsidRDefault="00274576" w:rsidP="00274576">
            <w:pPr>
              <w:spacing w:line="254" w:lineRule="auto"/>
              <w:rPr>
                <w:rFonts w:cs="Arial"/>
              </w:rPr>
            </w:pPr>
            <w:r>
              <w:rPr>
                <w:rFonts w:cs="Arial"/>
              </w:rPr>
              <w:t>Reserved</w:t>
            </w:r>
          </w:p>
        </w:tc>
        <w:tc>
          <w:tcPr>
            <w:tcW w:w="520" w:type="pct"/>
            <w:tcBorders>
              <w:top w:val="single" w:sz="4" w:space="0" w:color="auto"/>
              <w:left w:val="single" w:sz="4" w:space="0" w:color="auto"/>
              <w:bottom w:val="single" w:sz="4" w:space="0" w:color="auto"/>
              <w:right w:val="single" w:sz="4" w:space="0" w:color="auto"/>
            </w:tcBorders>
            <w:hideMark/>
          </w:tcPr>
          <w:p w14:paraId="374FCAFE"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0B2B33EA" w14:textId="77777777" w:rsidR="00274576" w:rsidRDefault="00274576" w:rsidP="00274576">
            <w:pPr>
              <w:spacing w:line="254" w:lineRule="auto"/>
              <w:rPr>
                <w:rFonts w:cs="Arial"/>
              </w:rPr>
            </w:pPr>
            <w:r>
              <w:rPr>
                <w:rFonts w:cs="Arial"/>
              </w:rPr>
              <w:t>N/A</w:t>
            </w:r>
          </w:p>
        </w:tc>
        <w:tc>
          <w:tcPr>
            <w:tcW w:w="722" w:type="pct"/>
            <w:tcBorders>
              <w:top w:val="single" w:sz="4" w:space="0" w:color="auto"/>
              <w:left w:val="single" w:sz="4" w:space="0" w:color="auto"/>
              <w:bottom w:val="single" w:sz="4" w:space="0" w:color="auto"/>
              <w:right w:val="single" w:sz="4" w:space="0" w:color="auto"/>
            </w:tcBorders>
            <w:hideMark/>
          </w:tcPr>
          <w:p w14:paraId="13734FFB" w14:textId="77777777" w:rsidR="00274576" w:rsidRDefault="00274576" w:rsidP="00274576">
            <w:pPr>
              <w:spacing w:line="254" w:lineRule="auto"/>
            </w:pPr>
            <w:r>
              <w:t>N/A</w:t>
            </w:r>
          </w:p>
        </w:tc>
      </w:tr>
      <w:tr w:rsidR="00274576" w14:paraId="11E6AE26"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501A2EAC"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77D6131" w14:textId="77777777" w:rsidR="00274576" w:rsidRDefault="00274576" w:rsidP="00274576">
            <w:pPr>
              <w:spacing w:line="254" w:lineRule="auto"/>
              <w:rPr>
                <w:rFonts w:cs="Arial"/>
              </w:rPr>
            </w:pPr>
            <w:r>
              <w:rPr>
                <w:rFonts w:cs="Arial"/>
              </w:rPr>
              <w:t>5</w:t>
            </w:r>
          </w:p>
        </w:tc>
        <w:tc>
          <w:tcPr>
            <w:tcW w:w="334" w:type="pct"/>
            <w:tcBorders>
              <w:top w:val="single" w:sz="4" w:space="0" w:color="auto"/>
              <w:left w:val="single" w:sz="4" w:space="0" w:color="auto"/>
              <w:bottom w:val="single" w:sz="4" w:space="0" w:color="auto"/>
              <w:right w:val="single" w:sz="4" w:space="0" w:color="auto"/>
            </w:tcBorders>
            <w:hideMark/>
          </w:tcPr>
          <w:p w14:paraId="40064D12" w14:textId="77777777" w:rsidR="00274576" w:rsidRDefault="00274576" w:rsidP="00274576">
            <w:pPr>
              <w:spacing w:line="254" w:lineRule="auto"/>
              <w:rPr>
                <w:rFonts w:cs="Arial"/>
              </w:rPr>
            </w:pPr>
            <w:r>
              <w:rPr>
                <w:rFonts w:cs="Arial"/>
              </w:rPr>
              <w:t>3-1</w:t>
            </w:r>
          </w:p>
        </w:tc>
        <w:tc>
          <w:tcPr>
            <w:tcW w:w="1551" w:type="pct"/>
            <w:tcBorders>
              <w:top w:val="single" w:sz="4" w:space="0" w:color="auto"/>
              <w:left w:val="single" w:sz="4" w:space="0" w:color="auto"/>
              <w:bottom w:val="single" w:sz="4" w:space="0" w:color="auto"/>
              <w:right w:val="single" w:sz="4" w:space="0" w:color="auto"/>
            </w:tcBorders>
            <w:hideMark/>
          </w:tcPr>
          <w:p w14:paraId="4CC79530" w14:textId="77777777" w:rsidR="00274576" w:rsidRDefault="00274576" w:rsidP="00274576">
            <w:pPr>
              <w:spacing w:line="254" w:lineRule="auto"/>
              <w:rPr>
                <w:rFonts w:cs="Arial"/>
              </w:rPr>
            </w:pPr>
            <w:r>
              <w:rPr>
                <w:rFonts w:cs="Arial"/>
              </w:rPr>
              <w:t>Third Row Speaker Right Output (Speaker 11)</w:t>
            </w:r>
          </w:p>
        </w:tc>
        <w:tc>
          <w:tcPr>
            <w:tcW w:w="520" w:type="pct"/>
            <w:tcBorders>
              <w:top w:val="single" w:sz="4" w:space="0" w:color="auto"/>
              <w:left w:val="single" w:sz="4" w:space="0" w:color="auto"/>
              <w:bottom w:val="single" w:sz="4" w:space="0" w:color="auto"/>
              <w:right w:val="single" w:sz="4" w:space="0" w:color="auto"/>
            </w:tcBorders>
            <w:hideMark/>
          </w:tcPr>
          <w:p w14:paraId="1FB330A0" w14:textId="77777777" w:rsidR="00274576" w:rsidRDefault="00274576" w:rsidP="00274576">
            <w:pPr>
              <w:spacing w:line="254" w:lineRule="auto"/>
              <w:rPr>
                <w:rFonts w:cs="Arial"/>
              </w:rPr>
            </w:pPr>
            <w:r>
              <w:rPr>
                <w:rFonts w:cs="Arial"/>
              </w:rPr>
              <w:t>000</w:t>
            </w:r>
          </w:p>
        </w:tc>
        <w:tc>
          <w:tcPr>
            <w:tcW w:w="847" w:type="pct"/>
            <w:tcBorders>
              <w:top w:val="single" w:sz="4" w:space="0" w:color="auto"/>
              <w:left w:val="single" w:sz="4" w:space="0" w:color="auto"/>
              <w:bottom w:val="single" w:sz="4" w:space="0" w:color="auto"/>
              <w:right w:val="single" w:sz="4" w:space="0" w:color="auto"/>
            </w:tcBorders>
          </w:tcPr>
          <w:p w14:paraId="385D29F7" w14:textId="77777777" w:rsidR="00274576" w:rsidRDefault="00274576" w:rsidP="00274576">
            <w:pPr>
              <w:spacing w:line="254" w:lineRule="auto"/>
              <w:rPr>
                <w:rFonts w:ascii="Calibri" w:hAnsi="Calibri" w:cs="Calibri"/>
                <w:szCs w:val="22"/>
              </w:rPr>
            </w:pPr>
            <w:r>
              <w:t xml:space="preserve">000 – </w:t>
            </w:r>
            <w:r>
              <w:rPr>
                <w:rFonts w:ascii="Calibri" w:hAnsi="Calibri" w:cs="Calibri"/>
                <w:szCs w:val="22"/>
              </w:rPr>
              <w:t>Main Speaker Only</w:t>
            </w:r>
          </w:p>
          <w:p w14:paraId="691FB947" w14:textId="77777777" w:rsidR="00274576" w:rsidRDefault="00274576" w:rsidP="00274576">
            <w:pPr>
              <w:spacing w:line="254" w:lineRule="auto"/>
              <w:rPr>
                <w:rFonts w:ascii="Calibri" w:hAnsi="Calibri" w:cs="Calibri"/>
                <w:szCs w:val="22"/>
              </w:rPr>
            </w:pPr>
            <w:r>
              <w:rPr>
                <w:rFonts w:ascii="Calibri" w:hAnsi="Calibri" w:cs="Calibri"/>
                <w:szCs w:val="22"/>
              </w:rPr>
              <w:t>001 – Tweeter Only</w:t>
            </w:r>
          </w:p>
          <w:p w14:paraId="0113BCC0" w14:textId="77777777" w:rsidR="00274576" w:rsidRDefault="00274576" w:rsidP="00274576">
            <w:pPr>
              <w:spacing w:line="254" w:lineRule="auto"/>
              <w:rPr>
                <w:rFonts w:ascii="Calibri" w:hAnsi="Calibri" w:cs="Calibri"/>
                <w:szCs w:val="22"/>
              </w:rPr>
            </w:pPr>
            <w:r>
              <w:rPr>
                <w:rFonts w:ascii="Calibri" w:hAnsi="Calibri" w:cs="Calibri"/>
                <w:szCs w:val="22"/>
              </w:rPr>
              <w:t>010 –Tweeter + Main Speaker</w:t>
            </w:r>
          </w:p>
          <w:p w14:paraId="6D3CD110" w14:textId="77777777" w:rsidR="00274576" w:rsidRDefault="00274576" w:rsidP="00274576">
            <w:pPr>
              <w:spacing w:line="254" w:lineRule="auto"/>
              <w:rPr>
                <w:rFonts w:ascii="Calibri" w:hAnsi="Calibri" w:cs="Calibri"/>
                <w:szCs w:val="22"/>
              </w:rPr>
            </w:pPr>
            <w:r>
              <w:rPr>
                <w:rFonts w:ascii="Calibri" w:hAnsi="Calibri" w:cs="Calibri"/>
                <w:szCs w:val="22"/>
              </w:rPr>
              <w:t>011 – Two Mains</w:t>
            </w:r>
          </w:p>
          <w:p w14:paraId="512D3F4F" w14:textId="77777777" w:rsidR="00274576" w:rsidRDefault="00274576" w:rsidP="00274576">
            <w:pPr>
              <w:spacing w:line="254" w:lineRule="auto"/>
              <w:rPr>
                <w:rFonts w:ascii="Calibri" w:hAnsi="Calibri" w:cs="Calibri"/>
                <w:szCs w:val="22"/>
              </w:rPr>
            </w:pPr>
            <w:r>
              <w:rPr>
                <w:rFonts w:ascii="Calibri" w:hAnsi="Calibri" w:cs="Calibri"/>
                <w:szCs w:val="22"/>
              </w:rPr>
              <w:t>100 –Disabled</w:t>
            </w:r>
          </w:p>
          <w:p w14:paraId="4FE29FAD" w14:textId="77777777" w:rsidR="00274576" w:rsidRDefault="00274576" w:rsidP="00274576">
            <w:pPr>
              <w:spacing w:line="254" w:lineRule="auto"/>
              <w:rPr>
                <w:rFonts w:ascii="Calibri" w:hAnsi="Calibri" w:cs="Calibri"/>
                <w:szCs w:val="22"/>
              </w:rPr>
            </w:pPr>
            <w:r>
              <w:rPr>
                <w:rFonts w:ascii="Calibri" w:hAnsi="Calibri" w:cs="Calibri"/>
                <w:szCs w:val="22"/>
              </w:rPr>
              <w:t>101-111 – Reserved</w:t>
            </w:r>
          </w:p>
          <w:p w14:paraId="441491DB" w14:textId="77777777" w:rsidR="00274576" w:rsidRDefault="00274576" w:rsidP="00274576">
            <w:pPr>
              <w:spacing w:line="254" w:lineRule="auto"/>
            </w:pPr>
          </w:p>
        </w:tc>
        <w:tc>
          <w:tcPr>
            <w:tcW w:w="722" w:type="pct"/>
            <w:tcBorders>
              <w:top w:val="single" w:sz="4" w:space="0" w:color="auto"/>
              <w:left w:val="single" w:sz="4" w:space="0" w:color="auto"/>
              <w:bottom w:val="single" w:sz="4" w:space="0" w:color="auto"/>
              <w:right w:val="single" w:sz="4" w:space="0" w:color="auto"/>
            </w:tcBorders>
            <w:hideMark/>
          </w:tcPr>
          <w:p w14:paraId="642C4883" w14:textId="77777777" w:rsidR="00274576" w:rsidRDefault="00274576" w:rsidP="00274576">
            <w:pPr>
              <w:spacing w:line="254" w:lineRule="auto"/>
            </w:pPr>
            <w:r>
              <w:t>Yes, if equal to 101 and 111.  Will function as 000.</w:t>
            </w:r>
          </w:p>
        </w:tc>
      </w:tr>
      <w:tr w:rsidR="00274576" w14:paraId="7AC6A95E"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59B39223"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58FA3A9B" w14:textId="77777777" w:rsidR="00274576" w:rsidRDefault="00274576" w:rsidP="00274576">
            <w:pPr>
              <w:spacing w:line="254" w:lineRule="auto"/>
              <w:rPr>
                <w:rFonts w:cs="Arial"/>
              </w:rPr>
            </w:pPr>
            <w:r>
              <w:rPr>
                <w:rFonts w:cs="Arial"/>
              </w:rPr>
              <w:t>5</w:t>
            </w:r>
          </w:p>
        </w:tc>
        <w:tc>
          <w:tcPr>
            <w:tcW w:w="334" w:type="pct"/>
            <w:tcBorders>
              <w:top w:val="single" w:sz="4" w:space="0" w:color="auto"/>
              <w:left w:val="single" w:sz="4" w:space="0" w:color="auto"/>
              <w:bottom w:val="single" w:sz="4" w:space="0" w:color="auto"/>
              <w:right w:val="single" w:sz="4" w:space="0" w:color="auto"/>
            </w:tcBorders>
            <w:hideMark/>
          </w:tcPr>
          <w:p w14:paraId="12A729BF" w14:textId="77777777" w:rsidR="00274576" w:rsidRDefault="00274576" w:rsidP="00274576">
            <w:pPr>
              <w:spacing w:line="254" w:lineRule="auto"/>
              <w:rPr>
                <w:rFonts w:cs="Arial"/>
              </w:rPr>
            </w:pPr>
            <w:r>
              <w:rPr>
                <w:rFonts w:cs="Arial"/>
              </w:rPr>
              <w:t>0</w:t>
            </w:r>
          </w:p>
        </w:tc>
        <w:tc>
          <w:tcPr>
            <w:tcW w:w="1551" w:type="pct"/>
            <w:tcBorders>
              <w:top w:val="single" w:sz="4" w:space="0" w:color="auto"/>
              <w:left w:val="single" w:sz="4" w:space="0" w:color="auto"/>
              <w:bottom w:val="single" w:sz="4" w:space="0" w:color="auto"/>
              <w:right w:val="single" w:sz="4" w:space="0" w:color="auto"/>
            </w:tcBorders>
            <w:hideMark/>
          </w:tcPr>
          <w:p w14:paraId="31F94B45" w14:textId="77777777" w:rsidR="00274576" w:rsidRDefault="00274576" w:rsidP="00274576">
            <w:pPr>
              <w:spacing w:line="254" w:lineRule="auto"/>
              <w:rPr>
                <w:rFonts w:cs="Arial"/>
              </w:rPr>
            </w:pPr>
            <w:ins w:id="1305" w:author="VanHouten, John (J.A.)" w:date="2021-10-06T13:36:00Z">
              <w:r>
                <w:rPr>
                  <w:rFonts w:cs="Arial"/>
                </w:rPr>
                <w:t>Tune Knob Acceleration (Non-NA Tuner)</w:t>
              </w:r>
            </w:ins>
            <w:del w:id="1306" w:author="VanHouten, John (J.A.)" w:date="2021-10-06T13:36:00Z">
              <w:r w:rsidDel="0036587C">
                <w:rPr>
                  <w:rFonts w:cs="Arial"/>
                </w:rPr>
                <w:delText>Reserved</w:delText>
              </w:r>
            </w:del>
          </w:p>
        </w:tc>
        <w:tc>
          <w:tcPr>
            <w:tcW w:w="520" w:type="pct"/>
            <w:tcBorders>
              <w:top w:val="single" w:sz="4" w:space="0" w:color="auto"/>
              <w:left w:val="single" w:sz="4" w:space="0" w:color="auto"/>
              <w:bottom w:val="single" w:sz="4" w:space="0" w:color="auto"/>
              <w:right w:val="single" w:sz="4" w:space="0" w:color="auto"/>
            </w:tcBorders>
            <w:hideMark/>
          </w:tcPr>
          <w:p w14:paraId="43C96976" w14:textId="77777777" w:rsidR="00274576" w:rsidRDefault="00274576" w:rsidP="00274576">
            <w:pPr>
              <w:spacing w:line="254" w:lineRule="auto"/>
              <w:rPr>
                <w:rFonts w:cs="Arial"/>
              </w:rPr>
            </w:pPr>
            <w:ins w:id="1307" w:author="VanHouten, John (J.A.)" w:date="2021-10-06T13:36:00Z">
              <w:r>
                <w:rPr>
                  <w:rFonts w:cs="Arial"/>
                </w:rPr>
                <w:t>0</w:t>
              </w:r>
            </w:ins>
            <w:del w:id="1308" w:author="VanHouten, John (J.A.)" w:date="2021-10-06T13:36:00Z">
              <w:r w:rsidDel="0036587C">
                <w:rPr>
                  <w:rFonts w:cs="Arial"/>
                </w:rPr>
                <w:delText>0</w:delText>
              </w:r>
            </w:del>
          </w:p>
        </w:tc>
        <w:tc>
          <w:tcPr>
            <w:tcW w:w="847" w:type="pct"/>
            <w:tcBorders>
              <w:top w:val="single" w:sz="4" w:space="0" w:color="auto"/>
              <w:left w:val="single" w:sz="4" w:space="0" w:color="auto"/>
              <w:bottom w:val="single" w:sz="4" w:space="0" w:color="auto"/>
              <w:right w:val="single" w:sz="4" w:space="0" w:color="auto"/>
            </w:tcBorders>
            <w:hideMark/>
          </w:tcPr>
          <w:p w14:paraId="20DFB414" w14:textId="77777777" w:rsidR="00274576" w:rsidRDefault="00274576" w:rsidP="00274576">
            <w:pPr>
              <w:spacing w:line="252" w:lineRule="auto"/>
              <w:rPr>
                <w:ins w:id="1309" w:author="VanHouten, John (J.A.)" w:date="2021-10-06T13:36:00Z"/>
                <w:rFonts w:cs="Arial"/>
              </w:rPr>
            </w:pPr>
            <w:ins w:id="1310" w:author="VanHouten, John (J.A.)" w:date="2021-10-06T13:36:00Z">
              <w:r>
                <w:rPr>
                  <w:rFonts w:cs="Arial"/>
                </w:rPr>
                <w:t>0 – Disabled</w:t>
              </w:r>
            </w:ins>
          </w:p>
          <w:p w14:paraId="410C1F6F" w14:textId="77777777" w:rsidR="00274576" w:rsidRDefault="00274576" w:rsidP="00274576">
            <w:pPr>
              <w:spacing w:line="254" w:lineRule="auto"/>
              <w:rPr>
                <w:rFonts w:cs="Arial"/>
              </w:rPr>
            </w:pPr>
            <w:ins w:id="1311" w:author="VanHouten, John (J.A.)" w:date="2021-10-06T13:36:00Z">
              <w:r>
                <w:rPr>
                  <w:rFonts w:cs="Arial"/>
                </w:rPr>
                <w:t>1 - Enabled</w:t>
              </w:r>
            </w:ins>
            <w:del w:id="1312" w:author="VanHouten, John (J.A.)" w:date="2021-10-06T13:36:00Z">
              <w:r w:rsidDel="0036587C">
                <w:rPr>
                  <w:rFonts w:cs="Arial"/>
                </w:rPr>
                <w:delText>N/A</w:delText>
              </w:r>
            </w:del>
          </w:p>
        </w:tc>
        <w:tc>
          <w:tcPr>
            <w:tcW w:w="722" w:type="pct"/>
            <w:tcBorders>
              <w:top w:val="single" w:sz="4" w:space="0" w:color="auto"/>
              <w:left w:val="single" w:sz="4" w:space="0" w:color="auto"/>
              <w:bottom w:val="single" w:sz="4" w:space="0" w:color="auto"/>
              <w:right w:val="single" w:sz="4" w:space="0" w:color="auto"/>
            </w:tcBorders>
            <w:hideMark/>
          </w:tcPr>
          <w:p w14:paraId="091EB9B2" w14:textId="77777777" w:rsidR="00274576" w:rsidRDefault="00274576" w:rsidP="00274576">
            <w:pPr>
              <w:spacing w:line="254" w:lineRule="auto"/>
            </w:pPr>
            <w:r>
              <w:t>N/A</w:t>
            </w:r>
          </w:p>
        </w:tc>
      </w:tr>
      <w:tr w:rsidR="00274576" w14:paraId="0D062194"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25C74D5"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FFAE89F" w14:textId="77777777" w:rsidR="00274576" w:rsidRDefault="00274576" w:rsidP="00274576">
            <w:pPr>
              <w:spacing w:line="254" w:lineRule="auto"/>
              <w:rPr>
                <w:rFonts w:cs="Arial"/>
              </w:rPr>
            </w:pPr>
            <w:r>
              <w:rPr>
                <w:rFonts w:cs="Arial"/>
              </w:rPr>
              <w:t>6</w:t>
            </w:r>
          </w:p>
        </w:tc>
        <w:tc>
          <w:tcPr>
            <w:tcW w:w="334" w:type="pct"/>
            <w:tcBorders>
              <w:top w:val="single" w:sz="4" w:space="0" w:color="auto"/>
              <w:left w:val="single" w:sz="4" w:space="0" w:color="auto"/>
              <w:bottom w:val="single" w:sz="4" w:space="0" w:color="auto"/>
              <w:right w:val="single" w:sz="4" w:space="0" w:color="auto"/>
            </w:tcBorders>
            <w:hideMark/>
          </w:tcPr>
          <w:p w14:paraId="77BADC0C" w14:textId="77777777" w:rsidR="00274576" w:rsidRDefault="00274576" w:rsidP="00274576">
            <w:pPr>
              <w:spacing w:line="254" w:lineRule="auto"/>
              <w:rPr>
                <w:rFonts w:cs="Arial"/>
              </w:rPr>
            </w:pPr>
            <w:r>
              <w:rPr>
                <w:rFonts w:cs="Arial"/>
              </w:rPr>
              <w:t>7-6</w:t>
            </w:r>
          </w:p>
        </w:tc>
        <w:tc>
          <w:tcPr>
            <w:tcW w:w="1551" w:type="pct"/>
            <w:tcBorders>
              <w:top w:val="single" w:sz="4" w:space="0" w:color="auto"/>
              <w:left w:val="single" w:sz="4" w:space="0" w:color="auto"/>
              <w:bottom w:val="single" w:sz="4" w:space="0" w:color="auto"/>
              <w:right w:val="single" w:sz="4" w:space="0" w:color="auto"/>
            </w:tcBorders>
            <w:hideMark/>
          </w:tcPr>
          <w:p w14:paraId="5698B2B7" w14:textId="77777777" w:rsidR="00274576" w:rsidRDefault="00274576" w:rsidP="00274576">
            <w:pPr>
              <w:spacing w:line="254" w:lineRule="auto"/>
              <w:rPr>
                <w:rFonts w:cs="Arial"/>
              </w:rPr>
            </w:pPr>
            <w:r>
              <w:rPr>
                <w:rFonts w:cs="Arial"/>
              </w:rPr>
              <w:t>Speaker 1 Output Chimes</w:t>
            </w:r>
          </w:p>
        </w:tc>
        <w:tc>
          <w:tcPr>
            <w:tcW w:w="520" w:type="pct"/>
            <w:tcBorders>
              <w:top w:val="single" w:sz="4" w:space="0" w:color="auto"/>
              <w:left w:val="single" w:sz="4" w:space="0" w:color="auto"/>
              <w:bottom w:val="single" w:sz="4" w:space="0" w:color="auto"/>
              <w:right w:val="single" w:sz="4" w:space="0" w:color="auto"/>
            </w:tcBorders>
            <w:hideMark/>
          </w:tcPr>
          <w:p w14:paraId="3B0D0826"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7DFE6255" w14:textId="77777777" w:rsidR="00274576" w:rsidRDefault="00274576" w:rsidP="00274576">
            <w:pPr>
              <w:spacing w:line="254" w:lineRule="auto"/>
              <w:rPr>
                <w:rFonts w:cs="Arial"/>
              </w:rPr>
            </w:pPr>
            <w:r>
              <w:rPr>
                <w:rFonts w:cs="Arial"/>
              </w:rPr>
              <w:t>00 – Not a Chime Speaker</w:t>
            </w:r>
          </w:p>
          <w:p w14:paraId="230F507D" w14:textId="77777777" w:rsidR="00274576" w:rsidRDefault="00274576" w:rsidP="00274576">
            <w:pPr>
              <w:spacing w:line="254" w:lineRule="auto"/>
              <w:rPr>
                <w:rFonts w:cs="Arial"/>
              </w:rPr>
            </w:pPr>
            <w:r>
              <w:rPr>
                <w:rFonts w:cs="Arial"/>
              </w:rPr>
              <w:t>01 – Main Speaker Chime</w:t>
            </w:r>
          </w:p>
          <w:p w14:paraId="1D8F9DC2" w14:textId="77777777" w:rsidR="00274576" w:rsidRDefault="00274576" w:rsidP="00274576">
            <w:pPr>
              <w:spacing w:line="254" w:lineRule="auto"/>
              <w:rPr>
                <w:rFonts w:cs="Arial"/>
              </w:rPr>
            </w:pPr>
            <w:r>
              <w:rPr>
                <w:rFonts w:cs="Arial"/>
              </w:rPr>
              <w:t>10 – Main and Secondary Speaker Chime</w:t>
            </w:r>
          </w:p>
          <w:p w14:paraId="29A3E6DB" w14:textId="77777777" w:rsidR="00274576" w:rsidRDefault="00274576" w:rsidP="00274576">
            <w:pPr>
              <w:spacing w:line="254" w:lineRule="auto"/>
              <w:rPr>
                <w:rFonts w:cs="Arial"/>
              </w:rPr>
            </w:pPr>
            <w:r>
              <w:rPr>
                <w:rFonts w:cs="Arial"/>
              </w:rPr>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0FDC2F10" w14:textId="77777777" w:rsidR="00274576" w:rsidRDefault="00274576" w:rsidP="00274576">
            <w:pPr>
              <w:spacing w:line="254" w:lineRule="auto"/>
            </w:pPr>
            <w:r>
              <w:t>N/A</w:t>
            </w:r>
          </w:p>
        </w:tc>
      </w:tr>
      <w:tr w:rsidR="00274576" w14:paraId="4BD01FD4"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F42D70C"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0240CE9D" w14:textId="77777777" w:rsidR="00274576" w:rsidRDefault="00274576" w:rsidP="00274576">
            <w:pPr>
              <w:spacing w:line="254" w:lineRule="auto"/>
              <w:rPr>
                <w:rFonts w:cs="Arial"/>
              </w:rPr>
            </w:pPr>
            <w:r>
              <w:rPr>
                <w:rFonts w:cs="Arial"/>
              </w:rPr>
              <w:t>6</w:t>
            </w:r>
          </w:p>
        </w:tc>
        <w:tc>
          <w:tcPr>
            <w:tcW w:w="334" w:type="pct"/>
            <w:tcBorders>
              <w:top w:val="single" w:sz="4" w:space="0" w:color="auto"/>
              <w:left w:val="single" w:sz="4" w:space="0" w:color="auto"/>
              <w:bottom w:val="single" w:sz="4" w:space="0" w:color="auto"/>
              <w:right w:val="single" w:sz="4" w:space="0" w:color="auto"/>
            </w:tcBorders>
            <w:hideMark/>
          </w:tcPr>
          <w:p w14:paraId="0B431C0E" w14:textId="77777777" w:rsidR="00274576" w:rsidRDefault="00274576" w:rsidP="00274576">
            <w:pPr>
              <w:spacing w:line="254" w:lineRule="auto"/>
              <w:rPr>
                <w:rFonts w:cs="Arial"/>
              </w:rPr>
            </w:pPr>
            <w:r>
              <w:rPr>
                <w:rFonts w:cs="Arial"/>
              </w:rPr>
              <w:t>5-4</w:t>
            </w:r>
          </w:p>
        </w:tc>
        <w:tc>
          <w:tcPr>
            <w:tcW w:w="1551" w:type="pct"/>
            <w:tcBorders>
              <w:top w:val="single" w:sz="4" w:space="0" w:color="auto"/>
              <w:left w:val="single" w:sz="4" w:space="0" w:color="auto"/>
              <w:bottom w:val="single" w:sz="4" w:space="0" w:color="auto"/>
              <w:right w:val="single" w:sz="4" w:space="0" w:color="auto"/>
            </w:tcBorders>
            <w:hideMark/>
          </w:tcPr>
          <w:p w14:paraId="2897EF59" w14:textId="77777777" w:rsidR="00274576" w:rsidRDefault="00274576" w:rsidP="00274576">
            <w:pPr>
              <w:spacing w:line="254" w:lineRule="auto"/>
              <w:rPr>
                <w:rFonts w:cs="Arial"/>
              </w:rPr>
            </w:pPr>
            <w:r>
              <w:rPr>
                <w:rFonts w:cs="Arial"/>
              </w:rPr>
              <w:t>Speaker 2 Output Chimes</w:t>
            </w:r>
          </w:p>
        </w:tc>
        <w:tc>
          <w:tcPr>
            <w:tcW w:w="520" w:type="pct"/>
            <w:tcBorders>
              <w:top w:val="single" w:sz="4" w:space="0" w:color="auto"/>
              <w:left w:val="single" w:sz="4" w:space="0" w:color="auto"/>
              <w:bottom w:val="single" w:sz="4" w:space="0" w:color="auto"/>
              <w:right w:val="single" w:sz="4" w:space="0" w:color="auto"/>
            </w:tcBorders>
            <w:hideMark/>
          </w:tcPr>
          <w:p w14:paraId="67C604E2"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32B641B5" w14:textId="77777777" w:rsidR="00274576" w:rsidRDefault="00274576" w:rsidP="00274576">
            <w:pPr>
              <w:spacing w:line="254" w:lineRule="auto"/>
              <w:rPr>
                <w:rFonts w:cs="Arial"/>
              </w:rPr>
            </w:pPr>
            <w:r>
              <w:rPr>
                <w:rFonts w:cs="Arial"/>
              </w:rPr>
              <w:t>00 – Not a Chime Speaker</w:t>
            </w:r>
          </w:p>
          <w:p w14:paraId="1503989E" w14:textId="77777777" w:rsidR="00274576" w:rsidRDefault="00274576" w:rsidP="00274576">
            <w:pPr>
              <w:spacing w:line="254" w:lineRule="auto"/>
              <w:rPr>
                <w:rFonts w:cs="Arial"/>
              </w:rPr>
            </w:pPr>
            <w:r>
              <w:rPr>
                <w:rFonts w:cs="Arial"/>
              </w:rPr>
              <w:t>01 – Main Speaker Chime</w:t>
            </w:r>
          </w:p>
          <w:p w14:paraId="4602B366" w14:textId="77777777" w:rsidR="00274576" w:rsidRDefault="00274576" w:rsidP="00274576">
            <w:pPr>
              <w:spacing w:line="254" w:lineRule="auto"/>
              <w:rPr>
                <w:rFonts w:cs="Arial"/>
              </w:rPr>
            </w:pPr>
            <w:r>
              <w:rPr>
                <w:rFonts w:cs="Arial"/>
              </w:rPr>
              <w:t>10 – Main and Secondary Speaker Chime</w:t>
            </w:r>
          </w:p>
          <w:p w14:paraId="70A92D43" w14:textId="77777777" w:rsidR="00274576" w:rsidRDefault="00274576" w:rsidP="00274576">
            <w:pPr>
              <w:spacing w:line="254" w:lineRule="auto"/>
              <w:rPr>
                <w:rFonts w:cs="Arial"/>
              </w:rPr>
            </w:pPr>
            <w:r>
              <w:rPr>
                <w:rFonts w:cs="Arial"/>
              </w:rPr>
              <w:lastRenderedPageBreak/>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253A620C" w14:textId="77777777" w:rsidR="00274576" w:rsidRDefault="00274576" w:rsidP="00274576">
            <w:pPr>
              <w:spacing w:line="254" w:lineRule="auto"/>
            </w:pPr>
            <w:r>
              <w:lastRenderedPageBreak/>
              <w:t>N/A</w:t>
            </w:r>
          </w:p>
        </w:tc>
      </w:tr>
      <w:tr w:rsidR="00274576" w14:paraId="132BE48E"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0A61EE12"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69F6EB26" w14:textId="77777777" w:rsidR="00274576" w:rsidRDefault="00274576" w:rsidP="00274576">
            <w:pPr>
              <w:spacing w:line="254" w:lineRule="auto"/>
              <w:rPr>
                <w:rFonts w:cs="Arial"/>
              </w:rPr>
            </w:pPr>
            <w:r>
              <w:rPr>
                <w:rFonts w:cs="Arial"/>
              </w:rPr>
              <w:t>6</w:t>
            </w:r>
          </w:p>
        </w:tc>
        <w:tc>
          <w:tcPr>
            <w:tcW w:w="334" w:type="pct"/>
            <w:tcBorders>
              <w:top w:val="single" w:sz="4" w:space="0" w:color="auto"/>
              <w:left w:val="single" w:sz="4" w:space="0" w:color="auto"/>
              <w:bottom w:val="single" w:sz="4" w:space="0" w:color="auto"/>
              <w:right w:val="single" w:sz="4" w:space="0" w:color="auto"/>
            </w:tcBorders>
            <w:hideMark/>
          </w:tcPr>
          <w:p w14:paraId="40A7FD00" w14:textId="77777777" w:rsidR="00274576" w:rsidRDefault="00274576" w:rsidP="00274576">
            <w:pPr>
              <w:spacing w:line="254" w:lineRule="auto"/>
              <w:rPr>
                <w:rFonts w:cs="Arial"/>
              </w:rPr>
            </w:pPr>
            <w:r>
              <w:rPr>
                <w:rFonts w:cs="Arial"/>
              </w:rPr>
              <w:t>3-2</w:t>
            </w:r>
          </w:p>
        </w:tc>
        <w:tc>
          <w:tcPr>
            <w:tcW w:w="1551" w:type="pct"/>
            <w:tcBorders>
              <w:top w:val="single" w:sz="4" w:space="0" w:color="auto"/>
              <w:left w:val="single" w:sz="4" w:space="0" w:color="auto"/>
              <w:bottom w:val="single" w:sz="4" w:space="0" w:color="auto"/>
              <w:right w:val="single" w:sz="4" w:space="0" w:color="auto"/>
            </w:tcBorders>
            <w:hideMark/>
          </w:tcPr>
          <w:p w14:paraId="07A1CDEF" w14:textId="77777777" w:rsidR="00274576" w:rsidRDefault="00274576" w:rsidP="00274576">
            <w:pPr>
              <w:spacing w:line="254" w:lineRule="auto"/>
              <w:rPr>
                <w:rFonts w:cs="Arial"/>
              </w:rPr>
            </w:pPr>
            <w:r>
              <w:rPr>
                <w:rFonts w:cs="Arial"/>
              </w:rPr>
              <w:t>Speaker 3 Output Chimes</w:t>
            </w:r>
          </w:p>
        </w:tc>
        <w:tc>
          <w:tcPr>
            <w:tcW w:w="520" w:type="pct"/>
            <w:tcBorders>
              <w:top w:val="single" w:sz="4" w:space="0" w:color="auto"/>
              <w:left w:val="single" w:sz="4" w:space="0" w:color="auto"/>
              <w:bottom w:val="single" w:sz="4" w:space="0" w:color="auto"/>
              <w:right w:val="single" w:sz="4" w:space="0" w:color="auto"/>
            </w:tcBorders>
            <w:hideMark/>
          </w:tcPr>
          <w:p w14:paraId="6565F0A3"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12CD7A81" w14:textId="77777777" w:rsidR="00274576" w:rsidRDefault="00274576" w:rsidP="00274576">
            <w:pPr>
              <w:spacing w:line="254" w:lineRule="auto"/>
              <w:rPr>
                <w:rFonts w:cs="Arial"/>
              </w:rPr>
            </w:pPr>
            <w:r>
              <w:rPr>
                <w:rFonts w:cs="Arial"/>
              </w:rPr>
              <w:t>00 – Not a Chime Speaker</w:t>
            </w:r>
          </w:p>
          <w:p w14:paraId="6FE15FCE" w14:textId="77777777" w:rsidR="00274576" w:rsidRDefault="00274576" w:rsidP="00274576">
            <w:pPr>
              <w:spacing w:line="254" w:lineRule="auto"/>
              <w:rPr>
                <w:rFonts w:cs="Arial"/>
              </w:rPr>
            </w:pPr>
            <w:r>
              <w:rPr>
                <w:rFonts w:cs="Arial"/>
              </w:rPr>
              <w:t>01 – Main Speaker Chime</w:t>
            </w:r>
          </w:p>
          <w:p w14:paraId="342563D6" w14:textId="77777777" w:rsidR="00274576" w:rsidRDefault="00274576" w:rsidP="00274576">
            <w:pPr>
              <w:spacing w:line="254" w:lineRule="auto"/>
              <w:rPr>
                <w:rFonts w:cs="Arial"/>
              </w:rPr>
            </w:pPr>
            <w:r>
              <w:rPr>
                <w:rFonts w:cs="Arial"/>
              </w:rPr>
              <w:t>10 – Main and Secondary Speaker Chime</w:t>
            </w:r>
          </w:p>
          <w:p w14:paraId="1973E847" w14:textId="77777777" w:rsidR="00274576" w:rsidRDefault="00274576" w:rsidP="00274576">
            <w:pPr>
              <w:spacing w:line="254" w:lineRule="auto"/>
              <w:rPr>
                <w:rFonts w:cs="Arial"/>
              </w:rPr>
            </w:pPr>
            <w:r>
              <w:rPr>
                <w:rFonts w:cs="Arial"/>
              </w:rPr>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0EA2B5FA" w14:textId="77777777" w:rsidR="00274576" w:rsidRDefault="00274576" w:rsidP="00274576">
            <w:pPr>
              <w:spacing w:line="254" w:lineRule="auto"/>
            </w:pPr>
            <w:r>
              <w:t>N/A</w:t>
            </w:r>
          </w:p>
        </w:tc>
      </w:tr>
      <w:tr w:rsidR="00274576" w14:paraId="0588A2C9"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15EBDFEC"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4FA2D64" w14:textId="77777777" w:rsidR="00274576" w:rsidRDefault="00274576" w:rsidP="00274576">
            <w:pPr>
              <w:spacing w:line="254" w:lineRule="auto"/>
              <w:rPr>
                <w:rFonts w:cs="Arial"/>
              </w:rPr>
            </w:pPr>
            <w:r>
              <w:rPr>
                <w:rFonts w:cs="Arial"/>
              </w:rPr>
              <w:t>6</w:t>
            </w:r>
          </w:p>
        </w:tc>
        <w:tc>
          <w:tcPr>
            <w:tcW w:w="334" w:type="pct"/>
            <w:tcBorders>
              <w:top w:val="single" w:sz="4" w:space="0" w:color="auto"/>
              <w:left w:val="single" w:sz="4" w:space="0" w:color="auto"/>
              <w:bottom w:val="single" w:sz="4" w:space="0" w:color="auto"/>
              <w:right w:val="single" w:sz="4" w:space="0" w:color="auto"/>
            </w:tcBorders>
            <w:hideMark/>
          </w:tcPr>
          <w:p w14:paraId="5CAC01D6" w14:textId="77777777" w:rsidR="00274576" w:rsidRDefault="00274576" w:rsidP="00274576">
            <w:pPr>
              <w:spacing w:line="254" w:lineRule="auto"/>
              <w:rPr>
                <w:rFonts w:cs="Arial"/>
              </w:rPr>
            </w:pPr>
            <w:r>
              <w:rPr>
                <w:rFonts w:cs="Arial"/>
              </w:rPr>
              <w:t>1-0</w:t>
            </w:r>
          </w:p>
        </w:tc>
        <w:tc>
          <w:tcPr>
            <w:tcW w:w="1551" w:type="pct"/>
            <w:tcBorders>
              <w:top w:val="single" w:sz="4" w:space="0" w:color="auto"/>
              <w:left w:val="single" w:sz="4" w:space="0" w:color="auto"/>
              <w:bottom w:val="single" w:sz="4" w:space="0" w:color="auto"/>
              <w:right w:val="single" w:sz="4" w:space="0" w:color="auto"/>
            </w:tcBorders>
            <w:hideMark/>
          </w:tcPr>
          <w:p w14:paraId="4DCF4489" w14:textId="77777777" w:rsidR="00274576" w:rsidRDefault="00274576" w:rsidP="00274576">
            <w:pPr>
              <w:spacing w:line="254" w:lineRule="auto"/>
              <w:rPr>
                <w:rFonts w:cs="Arial"/>
              </w:rPr>
            </w:pPr>
            <w:r>
              <w:rPr>
                <w:rFonts w:cs="Arial"/>
              </w:rPr>
              <w:t>Speaker 4 Output Chimes</w:t>
            </w:r>
          </w:p>
        </w:tc>
        <w:tc>
          <w:tcPr>
            <w:tcW w:w="520" w:type="pct"/>
            <w:tcBorders>
              <w:top w:val="single" w:sz="4" w:space="0" w:color="auto"/>
              <w:left w:val="single" w:sz="4" w:space="0" w:color="auto"/>
              <w:bottom w:val="single" w:sz="4" w:space="0" w:color="auto"/>
              <w:right w:val="single" w:sz="4" w:space="0" w:color="auto"/>
            </w:tcBorders>
            <w:hideMark/>
          </w:tcPr>
          <w:p w14:paraId="238514C9"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437B34C4" w14:textId="77777777" w:rsidR="00274576" w:rsidRDefault="00274576" w:rsidP="00274576">
            <w:pPr>
              <w:spacing w:line="254" w:lineRule="auto"/>
              <w:rPr>
                <w:rFonts w:cs="Arial"/>
              </w:rPr>
            </w:pPr>
            <w:r>
              <w:rPr>
                <w:rFonts w:cs="Arial"/>
              </w:rPr>
              <w:t>00 – Not a Chime Speaker</w:t>
            </w:r>
          </w:p>
          <w:p w14:paraId="68A4238F" w14:textId="77777777" w:rsidR="00274576" w:rsidRDefault="00274576" w:rsidP="00274576">
            <w:pPr>
              <w:spacing w:line="254" w:lineRule="auto"/>
              <w:rPr>
                <w:rFonts w:cs="Arial"/>
              </w:rPr>
            </w:pPr>
            <w:r>
              <w:rPr>
                <w:rFonts w:cs="Arial"/>
              </w:rPr>
              <w:t>01 – Main Speaker Chime</w:t>
            </w:r>
          </w:p>
          <w:p w14:paraId="7BF5156A" w14:textId="77777777" w:rsidR="00274576" w:rsidRDefault="00274576" w:rsidP="00274576">
            <w:pPr>
              <w:spacing w:line="254" w:lineRule="auto"/>
              <w:rPr>
                <w:rFonts w:cs="Arial"/>
              </w:rPr>
            </w:pPr>
            <w:r>
              <w:rPr>
                <w:rFonts w:cs="Arial"/>
              </w:rPr>
              <w:t>10 – Main and Secondary Speaker Chime</w:t>
            </w:r>
          </w:p>
          <w:p w14:paraId="04437601" w14:textId="77777777" w:rsidR="00274576" w:rsidRDefault="00274576" w:rsidP="00274576">
            <w:pPr>
              <w:spacing w:line="254" w:lineRule="auto"/>
              <w:rPr>
                <w:rFonts w:cs="Arial"/>
              </w:rPr>
            </w:pPr>
            <w:r>
              <w:rPr>
                <w:rFonts w:cs="Arial"/>
              </w:rPr>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2B12A675" w14:textId="77777777" w:rsidR="00274576" w:rsidRDefault="00274576" w:rsidP="00274576">
            <w:pPr>
              <w:spacing w:line="254" w:lineRule="auto"/>
            </w:pPr>
            <w:r>
              <w:t>N/A</w:t>
            </w:r>
          </w:p>
        </w:tc>
      </w:tr>
      <w:tr w:rsidR="00274576" w14:paraId="333BDC8D"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65D9A90C"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6A371BC1" w14:textId="77777777" w:rsidR="00274576" w:rsidRDefault="00274576" w:rsidP="00274576">
            <w:pPr>
              <w:spacing w:line="254" w:lineRule="auto"/>
              <w:rPr>
                <w:rFonts w:cs="Arial"/>
              </w:rPr>
            </w:pPr>
            <w:r>
              <w:rPr>
                <w:rFonts w:cs="Arial"/>
              </w:rPr>
              <w:t>7</w:t>
            </w:r>
          </w:p>
        </w:tc>
        <w:tc>
          <w:tcPr>
            <w:tcW w:w="334" w:type="pct"/>
            <w:tcBorders>
              <w:top w:val="single" w:sz="4" w:space="0" w:color="auto"/>
              <w:left w:val="single" w:sz="4" w:space="0" w:color="auto"/>
              <w:bottom w:val="single" w:sz="4" w:space="0" w:color="auto"/>
              <w:right w:val="single" w:sz="4" w:space="0" w:color="auto"/>
            </w:tcBorders>
            <w:hideMark/>
          </w:tcPr>
          <w:p w14:paraId="5F30B89E" w14:textId="77777777" w:rsidR="00274576" w:rsidRDefault="00274576" w:rsidP="00274576">
            <w:pPr>
              <w:spacing w:line="254" w:lineRule="auto"/>
              <w:rPr>
                <w:rFonts w:cs="Arial"/>
              </w:rPr>
            </w:pPr>
            <w:r>
              <w:rPr>
                <w:rFonts w:cs="Arial"/>
              </w:rPr>
              <w:t>7-6</w:t>
            </w:r>
          </w:p>
        </w:tc>
        <w:tc>
          <w:tcPr>
            <w:tcW w:w="1551" w:type="pct"/>
            <w:tcBorders>
              <w:top w:val="single" w:sz="4" w:space="0" w:color="auto"/>
              <w:left w:val="single" w:sz="4" w:space="0" w:color="auto"/>
              <w:bottom w:val="single" w:sz="4" w:space="0" w:color="auto"/>
              <w:right w:val="single" w:sz="4" w:space="0" w:color="auto"/>
            </w:tcBorders>
            <w:hideMark/>
          </w:tcPr>
          <w:p w14:paraId="6B2768C0" w14:textId="77777777" w:rsidR="00274576" w:rsidRDefault="00274576" w:rsidP="00274576">
            <w:pPr>
              <w:spacing w:line="254" w:lineRule="auto"/>
              <w:rPr>
                <w:rFonts w:cs="Arial"/>
              </w:rPr>
            </w:pPr>
            <w:r>
              <w:rPr>
                <w:rFonts w:cs="Arial"/>
              </w:rPr>
              <w:t>Speaker 5 Output Chimes</w:t>
            </w:r>
          </w:p>
        </w:tc>
        <w:tc>
          <w:tcPr>
            <w:tcW w:w="520" w:type="pct"/>
            <w:tcBorders>
              <w:top w:val="single" w:sz="4" w:space="0" w:color="auto"/>
              <w:left w:val="single" w:sz="4" w:space="0" w:color="auto"/>
              <w:bottom w:val="single" w:sz="4" w:space="0" w:color="auto"/>
              <w:right w:val="single" w:sz="4" w:space="0" w:color="auto"/>
            </w:tcBorders>
            <w:hideMark/>
          </w:tcPr>
          <w:p w14:paraId="61EA8868"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7D7FE4F4" w14:textId="77777777" w:rsidR="00274576" w:rsidRDefault="00274576" w:rsidP="00274576">
            <w:pPr>
              <w:spacing w:line="254" w:lineRule="auto"/>
              <w:rPr>
                <w:rFonts w:cs="Arial"/>
              </w:rPr>
            </w:pPr>
            <w:r>
              <w:rPr>
                <w:rFonts w:cs="Arial"/>
              </w:rPr>
              <w:t>00 – Not a Chime Speaker</w:t>
            </w:r>
          </w:p>
          <w:p w14:paraId="2E7F696A" w14:textId="77777777" w:rsidR="00274576" w:rsidRDefault="00274576" w:rsidP="00274576">
            <w:pPr>
              <w:spacing w:line="254" w:lineRule="auto"/>
              <w:rPr>
                <w:rFonts w:cs="Arial"/>
              </w:rPr>
            </w:pPr>
            <w:r>
              <w:rPr>
                <w:rFonts w:cs="Arial"/>
              </w:rPr>
              <w:t>01 – Main Speaker Chime</w:t>
            </w:r>
          </w:p>
          <w:p w14:paraId="68FBDC40" w14:textId="77777777" w:rsidR="00274576" w:rsidRDefault="00274576" w:rsidP="00274576">
            <w:pPr>
              <w:spacing w:line="254" w:lineRule="auto"/>
              <w:rPr>
                <w:rFonts w:cs="Arial"/>
              </w:rPr>
            </w:pPr>
            <w:r>
              <w:rPr>
                <w:rFonts w:cs="Arial"/>
              </w:rPr>
              <w:t>10 – Main and Secondary Speaker Chime</w:t>
            </w:r>
          </w:p>
          <w:p w14:paraId="213D6DCD" w14:textId="77777777" w:rsidR="00274576" w:rsidRDefault="00274576" w:rsidP="00274576">
            <w:pPr>
              <w:spacing w:line="254" w:lineRule="auto"/>
              <w:rPr>
                <w:rFonts w:cs="Arial"/>
              </w:rPr>
            </w:pPr>
            <w:r>
              <w:rPr>
                <w:rFonts w:cs="Arial"/>
              </w:rPr>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4CAA1030" w14:textId="77777777" w:rsidR="00274576" w:rsidRDefault="00274576" w:rsidP="00274576">
            <w:pPr>
              <w:spacing w:line="254" w:lineRule="auto"/>
            </w:pPr>
            <w:r>
              <w:t>N/A</w:t>
            </w:r>
          </w:p>
        </w:tc>
      </w:tr>
      <w:tr w:rsidR="00274576" w14:paraId="0A145036"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1A88E245"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05D2AC4" w14:textId="77777777" w:rsidR="00274576" w:rsidRDefault="00274576" w:rsidP="00274576">
            <w:pPr>
              <w:spacing w:line="254" w:lineRule="auto"/>
              <w:rPr>
                <w:rFonts w:cs="Arial"/>
              </w:rPr>
            </w:pPr>
            <w:r>
              <w:rPr>
                <w:rFonts w:cs="Arial"/>
              </w:rPr>
              <w:t>7</w:t>
            </w:r>
          </w:p>
        </w:tc>
        <w:tc>
          <w:tcPr>
            <w:tcW w:w="334" w:type="pct"/>
            <w:tcBorders>
              <w:top w:val="single" w:sz="4" w:space="0" w:color="auto"/>
              <w:left w:val="single" w:sz="4" w:space="0" w:color="auto"/>
              <w:bottom w:val="single" w:sz="4" w:space="0" w:color="auto"/>
              <w:right w:val="single" w:sz="4" w:space="0" w:color="auto"/>
            </w:tcBorders>
            <w:hideMark/>
          </w:tcPr>
          <w:p w14:paraId="613E4F6F" w14:textId="77777777" w:rsidR="00274576" w:rsidRDefault="00274576" w:rsidP="00274576">
            <w:pPr>
              <w:spacing w:line="254" w:lineRule="auto"/>
              <w:rPr>
                <w:rFonts w:cs="Arial"/>
              </w:rPr>
            </w:pPr>
            <w:r>
              <w:rPr>
                <w:rFonts w:cs="Arial"/>
              </w:rPr>
              <w:t>5-4</w:t>
            </w:r>
          </w:p>
        </w:tc>
        <w:tc>
          <w:tcPr>
            <w:tcW w:w="1551" w:type="pct"/>
            <w:tcBorders>
              <w:top w:val="single" w:sz="4" w:space="0" w:color="auto"/>
              <w:left w:val="single" w:sz="4" w:space="0" w:color="auto"/>
              <w:bottom w:val="single" w:sz="4" w:space="0" w:color="auto"/>
              <w:right w:val="single" w:sz="4" w:space="0" w:color="auto"/>
            </w:tcBorders>
            <w:hideMark/>
          </w:tcPr>
          <w:p w14:paraId="2E7A31F0" w14:textId="77777777" w:rsidR="00274576" w:rsidRDefault="00274576" w:rsidP="00274576">
            <w:pPr>
              <w:spacing w:line="254" w:lineRule="auto"/>
              <w:rPr>
                <w:rFonts w:cs="Arial"/>
              </w:rPr>
            </w:pPr>
            <w:r>
              <w:rPr>
                <w:rFonts w:cs="Arial"/>
              </w:rPr>
              <w:t>Speaker 6 Output Chimes</w:t>
            </w:r>
          </w:p>
        </w:tc>
        <w:tc>
          <w:tcPr>
            <w:tcW w:w="520" w:type="pct"/>
            <w:tcBorders>
              <w:top w:val="single" w:sz="4" w:space="0" w:color="auto"/>
              <w:left w:val="single" w:sz="4" w:space="0" w:color="auto"/>
              <w:bottom w:val="single" w:sz="4" w:space="0" w:color="auto"/>
              <w:right w:val="single" w:sz="4" w:space="0" w:color="auto"/>
            </w:tcBorders>
            <w:hideMark/>
          </w:tcPr>
          <w:p w14:paraId="20DA8B26"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7B18E4CD" w14:textId="77777777" w:rsidR="00274576" w:rsidRDefault="00274576" w:rsidP="00274576">
            <w:pPr>
              <w:spacing w:line="254" w:lineRule="auto"/>
              <w:rPr>
                <w:rFonts w:cs="Arial"/>
              </w:rPr>
            </w:pPr>
            <w:r>
              <w:rPr>
                <w:rFonts w:cs="Arial"/>
              </w:rPr>
              <w:t>00 – Not a Chime Speaker</w:t>
            </w:r>
          </w:p>
          <w:p w14:paraId="050E8EED" w14:textId="77777777" w:rsidR="00274576" w:rsidRDefault="00274576" w:rsidP="00274576">
            <w:pPr>
              <w:spacing w:line="254" w:lineRule="auto"/>
              <w:rPr>
                <w:rFonts w:cs="Arial"/>
              </w:rPr>
            </w:pPr>
            <w:r>
              <w:rPr>
                <w:rFonts w:cs="Arial"/>
              </w:rPr>
              <w:t>01 – Main Speaker Chime</w:t>
            </w:r>
          </w:p>
          <w:p w14:paraId="1A8DD6B8" w14:textId="77777777" w:rsidR="00274576" w:rsidRDefault="00274576" w:rsidP="00274576">
            <w:pPr>
              <w:spacing w:line="254" w:lineRule="auto"/>
              <w:rPr>
                <w:rFonts w:cs="Arial"/>
              </w:rPr>
            </w:pPr>
            <w:r>
              <w:rPr>
                <w:rFonts w:cs="Arial"/>
              </w:rPr>
              <w:t>10 – Main and Secondary Speaker Chime</w:t>
            </w:r>
          </w:p>
          <w:p w14:paraId="4E73024C" w14:textId="77777777" w:rsidR="00274576" w:rsidRDefault="00274576" w:rsidP="00274576">
            <w:pPr>
              <w:spacing w:line="254" w:lineRule="auto"/>
              <w:rPr>
                <w:rFonts w:cs="Arial"/>
              </w:rPr>
            </w:pPr>
            <w:r>
              <w:rPr>
                <w:rFonts w:cs="Arial"/>
              </w:rPr>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2D2BF2F4" w14:textId="77777777" w:rsidR="00274576" w:rsidRDefault="00274576" w:rsidP="00274576">
            <w:pPr>
              <w:spacing w:line="254" w:lineRule="auto"/>
            </w:pPr>
            <w:r>
              <w:t>N/A</w:t>
            </w:r>
          </w:p>
        </w:tc>
      </w:tr>
      <w:tr w:rsidR="00274576" w14:paraId="43991F0B"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4855EBBA"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23411CAF" w14:textId="77777777" w:rsidR="00274576" w:rsidRDefault="00274576" w:rsidP="00274576">
            <w:pPr>
              <w:spacing w:line="254" w:lineRule="auto"/>
              <w:rPr>
                <w:rFonts w:cs="Arial"/>
              </w:rPr>
            </w:pPr>
            <w:r>
              <w:rPr>
                <w:rFonts w:cs="Arial"/>
              </w:rPr>
              <w:t>7</w:t>
            </w:r>
          </w:p>
        </w:tc>
        <w:tc>
          <w:tcPr>
            <w:tcW w:w="334" w:type="pct"/>
            <w:tcBorders>
              <w:top w:val="single" w:sz="4" w:space="0" w:color="auto"/>
              <w:left w:val="single" w:sz="4" w:space="0" w:color="auto"/>
              <w:bottom w:val="single" w:sz="4" w:space="0" w:color="auto"/>
              <w:right w:val="single" w:sz="4" w:space="0" w:color="auto"/>
            </w:tcBorders>
            <w:hideMark/>
          </w:tcPr>
          <w:p w14:paraId="13F61E73" w14:textId="77777777" w:rsidR="00274576" w:rsidRDefault="00274576" w:rsidP="00274576">
            <w:pPr>
              <w:spacing w:line="254" w:lineRule="auto"/>
              <w:rPr>
                <w:rFonts w:cs="Arial"/>
              </w:rPr>
            </w:pPr>
            <w:r>
              <w:rPr>
                <w:rFonts w:cs="Arial"/>
              </w:rPr>
              <w:t>3-2</w:t>
            </w:r>
          </w:p>
        </w:tc>
        <w:tc>
          <w:tcPr>
            <w:tcW w:w="1551" w:type="pct"/>
            <w:tcBorders>
              <w:top w:val="single" w:sz="4" w:space="0" w:color="auto"/>
              <w:left w:val="single" w:sz="4" w:space="0" w:color="auto"/>
              <w:bottom w:val="single" w:sz="4" w:space="0" w:color="auto"/>
              <w:right w:val="single" w:sz="4" w:space="0" w:color="auto"/>
            </w:tcBorders>
            <w:hideMark/>
          </w:tcPr>
          <w:p w14:paraId="63FAD015" w14:textId="77777777" w:rsidR="00274576" w:rsidRDefault="00274576" w:rsidP="00274576">
            <w:pPr>
              <w:spacing w:line="254" w:lineRule="auto"/>
              <w:rPr>
                <w:rFonts w:cs="Arial"/>
              </w:rPr>
            </w:pPr>
            <w:r>
              <w:rPr>
                <w:rFonts w:cs="Arial"/>
              </w:rPr>
              <w:t>Speaker 7 Output Chimes</w:t>
            </w:r>
          </w:p>
        </w:tc>
        <w:tc>
          <w:tcPr>
            <w:tcW w:w="520" w:type="pct"/>
            <w:tcBorders>
              <w:top w:val="single" w:sz="4" w:space="0" w:color="auto"/>
              <w:left w:val="single" w:sz="4" w:space="0" w:color="auto"/>
              <w:bottom w:val="single" w:sz="4" w:space="0" w:color="auto"/>
              <w:right w:val="single" w:sz="4" w:space="0" w:color="auto"/>
            </w:tcBorders>
            <w:hideMark/>
          </w:tcPr>
          <w:p w14:paraId="280D9936"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2CBB6F74" w14:textId="77777777" w:rsidR="00274576" w:rsidRDefault="00274576" w:rsidP="00274576">
            <w:pPr>
              <w:spacing w:line="254" w:lineRule="auto"/>
              <w:rPr>
                <w:rFonts w:cs="Arial"/>
              </w:rPr>
            </w:pPr>
            <w:r>
              <w:rPr>
                <w:rFonts w:cs="Arial"/>
              </w:rPr>
              <w:t>00 – Not a Chime Speaker</w:t>
            </w:r>
          </w:p>
          <w:p w14:paraId="2DAF8FE1" w14:textId="77777777" w:rsidR="00274576" w:rsidRDefault="00274576" w:rsidP="00274576">
            <w:pPr>
              <w:spacing w:line="254" w:lineRule="auto"/>
              <w:rPr>
                <w:rFonts w:cs="Arial"/>
              </w:rPr>
            </w:pPr>
            <w:r>
              <w:rPr>
                <w:rFonts w:cs="Arial"/>
              </w:rPr>
              <w:t>01 – Main Speaker Chime</w:t>
            </w:r>
          </w:p>
          <w:p w14:paraId="432F834E" w14:textId="77777777" w:rsidR="00274576" w:rsidRDefault="00274576" w:rsidP="00274576">
            <w:pPr>
              <w:spacing w:line="254" w:lineRule="auto"/>
              <w:rPr>
                <w:rFonts w:cs="Arial"/>
              </w:rPr>
            </w:pPr>
            <w:r>
              <w:rPr>
                <w:rFonts w:cs="Arial"/>
              </w:rPr>
              <w:t>10 – Main and Secondary Speaker Chime</w:t>
            </w:r>
          </w:p>
          <w:p w14:paraId="10CD15A4" w14:textId="77777777" w:rsidR="00274576" w:rsidRDefault="00274576" w:rsidP="00274576">
            <w:pPr>
              <w:spacing w:line="254" w:lineRule="auto"/>
              <w:rPr>
                <w:rFonts w:cs="Arial"/>
              </w:rPr>
            </w:pPr>
            <w:r>
              <w:rPr>
                <w:rFonts w:cs="Arial"/>
              </w:rPr>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26C3E0F0" w14:textId="77777777" w:rsidR="00274576" w:rsidRDefault="00274576" w:rsidP="00274576">
            <w:pPr>
              <w:spacing w:line="254" w:lineRule="auto"/>
            </w:pPr>
            <w:r>
              <w:t>N/A</w:t>
            </w:r>
          </w:p>
        </w:tc>
      </w:tr>
      <w:tr w:rsidR="00274576" w14:paraId="5C6C8285"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6448CA40"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5783F09C" w14:textId="77777777" w:rsidR="00274576" w:rsidRDefault="00274576" w:rsidP="00274576">
            <w:pPr>
              <w:spacing w:line="254" w:lineRule="auto"/>
              <w:rPr>
                <w:rFonts w:cs="Arial"/>
              </w:rPr>
            </w:pPr>
            <w:r>
              <w:rPr>
                <w:rFonts w:cs="Arial"/>
              </w:rPr>
              <w:t>7</w:t>
            </w:r>
          </w:p>
        </w:tc>
        <w:tc>
          <w:tcPr>
            <w:tcW w:w="334" w:type="pct"/>
            <w:tcBorders>
              <w:top w:val="single" w:sz="4" w:space="0" w:color="auto"/>
              <w:left w:val="single" w:sz="4" w:space="0" w:color="auto"/>
              <w:bottom w:val="single" w:sz="4" w:space="0" w:color="auto"/>
              <w:right w:val="single" w:sz="4" w:space="0" w:color="auto"/>
            </w:tcBorders>
            <w:hideMark/>
          </w:tcPr>
          <w:p w14:paraId="7BB27812" w14:textId="77777777" w:rsidR="00274576" w:rsidRDefault="00274576" w:rsidP="00274576">
            <w:pPr>
              <w:spacing w:line="254" w:lineRule="auto"/>
              <w:rPr>
                <w:rFonts w:cs="Arial"/>
              </w:rPr>
            </w:pPr>
            <w:r>
              <w:rPr>
                <w:rFonts w:cs="Arial"/>
              </w:rPr>
              <w:t>1-0</w:t>
            </w:r>
          </w:p>
        </w:tc>
        <w:tc>
          <w:tcPr>
            <w:tcW w:w="1551" w:type="pct"/>
            <w:tcBorders>
              <w:top w:val="single" w:sz="4" w:space="0" w:color="auto"/>
              <w:left w:val="single" w:sz="4" w:space="0" w:color="auto"/>
              <w:bottom w:val="single" w:sz="4" w:space="0" w:color="auto"/>
              <w:right w:val="single" w:sz="4" w:space="0" w:color="auto"/>
            </w:tcBorders>
            <w:hideMark/>
          </w:tcPr>
          <w:p w14:paraId="08B53DDB" w14:textId="77777777" w:rsidR="00274576" w:rsidRDefault="00274576" w:rsidP="00274576">
            <w:pPr>
              <w:spacing w:line="254" w:lineRule="auto"/>
              <w:rPr>
                <w:rFonts w:cs="Arial"/>
              </w:rPr>
            </w:pPr>
            <w:r>
              <w:rPr>
                <w:rFonts w:cs="Arial"/>
              </w:rPr>
              <w:t>Speaker 8 Output Chimes</w:t>
            </w:r>
          </w:p>
        </w:tc>
        <w:tc>
          <w:tcPr>
            <w:tcW w:w="520" w:type="pct"/>
            <w:tcBorders>
              <w:top w:val="single" w:sz="4" w:space="0" w:color="auto"/>
              <w:left w:val="single" w:sz="4" w:space="0" w:color="auto"/>
              <w:bottom w:val="single" w:sz="4" w:space="0" w:color="auto"/>
              <w:right w:val="single" w:sz="4" w:space="0" w:color="auto"/>
            </w:tcBorders>
            <w:hideMark/>
          </w:tcPr>
          <w:p w14:paraId="2C12C304"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66D03CBA" w14:textId="77777777" w:rsidR="00274576" w:rsidRDefault="00274576" w:rsidP="00274576">
            <w:pPr>
              <w:spacing w:line="254" w:lineRule="auto"/>
              <w:rPr>
                <w:rFonts w:cs="Arial"/>
              </w:rPr>
            </w:pPr>
            <w:r>
              <w:rPr>
                <w:rFonts w:cs="Arial"/>
              </w:rPr>
              <w:t>00 – Not a Chime Speaker</w:t>
            </w:r>
          </w:p>
          <w:p w14:paraId="5DB6A853" w14:textId="77777777" w:rsidR="00274576" w:rsidRDefault="00274576" w:rsidP="00274576">
            <w:pPr>
              <w:spacing w:line="254" w:lineRule="auto"/>
              <w:rPr>
                <w:rFonts w:cs="Arial"/>
              </w:rPr>
            </w:pPr>
            <w:r>
              <w:rPr>
                <w:rFonts w:cs="Arial"/>
              </w:rPr>
              <w:t>01 – Main Speaker Chime</w:t>
            </w:r>
          </w:p>
          <w:p w14:paraId="4364628D" w14:textId="77777777" w:rsidR="00274576" w:rsidRDefault="00274576" w:rsidP="00274576">
            <w:pPr>
              <w:spacing w:line="254" w:lineRule="auto"/>
              <w:rPr>
                <w:rFonts w:cs="Arial"/>
              </w:rPr>
            </w:pPr>
            <w:r>
              <w:rPr>
                <w:rFonts w:cs="Arial"/>
              </w:rPr>
              <w:t>10 – Main and Secondary Speaker Chime</w:t>
            </w:r>
          </w:p>
          <w:p w14:paraId="7D25925C" w14:textId="77777777" w:rsidR="00274576" w:rsidRDefault="00274576" w:rsidP="00274576">
            <w:pPr>
              <w:spacing w:line="254" w:lineRule="auto"/>
              <w:rPr>
                <w:rFonts w:cs="Arial"/>
              </w:rPr>
            </w:pPr>
            <w:r>
              <w:rPr>
                <w:rFonts w:cs="Arial"/>
              </w:rPr>
              <w:lastRenderedPageBreak/>
              <w:t>11 – Secondary Speaker Chime</w:t>
            </w:r>
          </w:p>
        </w:tc>
        <w:tc>
          <w:tcPr>
            <w:tcW w:w="722" w:type="pct"/>
            <w:tcBorders>
              <w:top w:val="single" w:sz="4" w:space="0" w:color="auto"/>
              <w:left w:val="single" w:sz="4" w:space="0" w:color="auto"/>
              <w:bottom w:val="single" w:sz="4" w:space="0" w:color="auto"/>
              <w:right w:val="single" w:sz="4" w:space="0" w:color="auto"/>
            </w:tcBorders>
            <w:hideMark/>
          </w:tcPr>
          <w:p w14:paraId="256CDD24" w14:textId="77777777" w:rsidR="00274576" w:rsidRDefault="00274576" w:rsidP="00274576">
            <w:pPr>
              <w:spacing w:line="254" w:lineRule="auto"/>
            </w:pPr>
            <w:r>
              <w:lastRenderedPageBreak/>
              <w:t>N/A</w:t>
            </w:r>
          </w:p>
        </w:tc>
      </w:tr>
      <w:tr w:rsidR="00274576" w14:paraId="7533B8A6"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49D81D5B"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02EAFB43"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hideMark/>
          </w:tcPr>
          <w:p w14:paraId="0BB5EC98" w14:textId="77777777" w:rsidR="00274576" w:rsidRDefault="00274576" w:rsidP="00274576">
            <w:pPr>
              <w:spacing w:line="254" w:lineRule="auto"/>
              <w:rPr>
                <w:rFonts w:cs="Arial"/>
              </w:rPr>
            </w:pPr>
            <w:r>
              <w:rPr>
                <w:rFonts w:cs="Arial"/>
              </w:rPr>
              <w:t>7</w:t>
            </w:r>
          </w:p>
        </w:tc>
        <w:tc>
          <w:tcPr>
            <w:tcW w:w="1551" w:type="pct"/>
            <w:tcBorders>
              <w:top w:val="single" w:sz="4" w:space="0" w:color="auto"/>
              <w:left w:val="single" w:sz="4" w:space="0" w:color="auto"/>
              <w:bottom w:val="single" w:sz="4" w:space="0" w:color="auto"/>
              <w:right w:val="single" w:sz="4" w:space="0" w:color="auto"/>
            </w:tcBorders>
            <w:hideMark/>
          </w:tcPr>
          <w:p w14:paraId="5D423FFD" w14:textId="77777777" w:rsidR="00274576" w:rsidRDefault="00274576" w:rsidP="00274576">
            <w:pPr>
              <w:spacing w:line="254" w:lineRule="auto"/>
              <w:rPr>
                <w:rFonts w:cs="Arial"/>
              </w:rPr>
            </w:pPr>
            <w:r>
              <w:rPr>
                <w:rFonts w:cs="Arial"/>
              </w:rPr>
              <w:t>Antenna Type</w:t>
            </w:r>
          </w:p>
        </w:tc>
        <w:tc>
          <w:tcPr>
            <w:tcW w:w="520" w:type="pct"/>
            <w:tcBorders>
              <w:top w:val="single" w:sz="4" w:space="0" w:color="auto"/>
              <w:left w:val="single" w:sz="4" w:space="0" w:color="auto"/>
              <w:bottom w:val="single" w:sz="4" w:space="0" w:color="auto"/>
              <w:right w:val="single" w:sz="4" w:space="0" w:color="auto"/>
            </w:tcBorders>
            <w:hideMark/>
          </w:tcPr>
          <w:p w14:paraId="519DA34B"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
          <w:p w14:paraId="278E4F5C" w14:textId="77777777" w:rsidR="00274576" w:rsidRDefault="00274576" w:rsidP="00274576">
            <w:pPr>
              <w:spacing w:line="254" w:lineRule="auto"/>
              <w:rPr>
                <w:rFonts w:cs="Arial"/>
              </w:rPr>
            </w:pPr>
            <w:r>
              <w:rPr>
                <w:rFonts w:cs="Arial"/>
              </w:rPr>
              <w:t xml:space="preserve">00 – Active Diversity with Phantom FM1 </w:t>
            </w:r>
          </w:p>
          <w:p w14:paraId="19875178" w14:textId="77777777" w:rsidR="00274576" w:rsidRDefault="00274576" w:rsidP="00274576">
            <w:pPr>
              <w:spacing w:line="254" w:lineRule="auto"/>
              <w:rPr>
                <w:rFonts w:cs="Arial"/>
              </w:rPr>
            </w:pPr>
            <w:r>
              <w:rPr>
                <w:rFonts w:cs="Arial"/>
              </w:rPr>
              <w:t>01 – Passive (Antenna 2 Disabled, Phantom Disabled)</w:t>
            </w:r>
          </w:p>
          <w:p w14:paraId="774D2249" w14:textId="77777777" w:rsidR="00274576" w:rsidRDefault="00274576" w:rsidP="00274576">
            <w:pPr>
              <w:spacing w:line="254" w:lineRule="auto"/>
              <w:rPr>
                <w:rFonts w:cs="Arial"/>
              </w:rPr>
            </w:pPr>
            <w:r>
              <w:rPr>
                <w:rFonts w:cs="Arial"/>
              </w:rPr>
              <w:t>10 – Active Non-Diversity (Phantom Enabled, Antenna2 Disabled)</w:t>
            </w:r>
          </w:p>
          <w:p w14:paraId="6529457A"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
          <w:p w14:paraId="7B5B3601" w14:textId="77777777" w:rsidR="00274576" w:rsidRDefault="00274576" w:rsidP="00274576">
            <w:pPr>
              <w:spacing w:line="254" w:lineRule="auto"/>
              <w:rPr>
                <w:rFonts w:cs="Arial"/>
              </w:rPr>
            </w:pPr>
            <w:r>
              <w:rPr>
                <w:rFonts w:cs="Arial"/>
              </w:rPr>
              <w:t xml:space="preserve">Yes, when set </w:t>
            </w:r>
            <w:proofErr w:type="spellStart"/>
            <w:r>
              <w:rPr>
                <w:rFonts w:cs="Arial"/>
              </w:rPr>
              <w:t>o</w:t>
            </w:r>
            <w:proofErr w:type="spellEnd"/>
            <w:r>
              <w:rPr>
                <w:rFonts w:cs="Arial"/>
              </w:rPr>
              <w:t xml:space="preserve"> 11.  Will act as 00 in this case.</w:t>
            </w:r>
          </w:p>
        </w:tc>
      </w:tr>
      <w:tr w:rsidR="00274576" w14:paraId="52A7D48D"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5C3FB4E9"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30C2B2F"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hideMark/>
          </w:tcPr>
          <w:p w14:paraId="54E16A10" w14:textId="77777777" w:rsidR="00274576" w:rsidRDefault="00274576" w:rsidP="00274576">
            <w:pPr>
              <w:spacing w:line="254" w:lineRule="auto"/>
              <w:rPr>
                <w:rFonts w:cs="Arial"/>
              </w:rPr>
            </w:pPr>
            <w:r>
              <w:rPr>
                <w:rFonts w:cs="Arial"/>
              </w:rPr>
              <w:t>6</w:t>
            </w:r>
          </w:p>
        </w:tc>
        <w:tc>
          <w:tcPr>
            <w:tcW w:w="1551" w:type="pct"/>
            <w:tcBorders>
              <w:top w:val="single" w:sz="4" w:space="0" w:color="auto"/>
              <w:left w:val="single" w:sz="4" w:space="0" w:color="auto"/>
              <w:bottom w:val="single" w:sz="4" w:space="0" w:color="auto"/>
              <w:right w:val="single" w:sz="4" w:space="0" w:color="auto"/>
            </w:tcBorders>
            <w:hideMark/>
          </w:tcPr>
          <w:p w14:paraId="66AEC64C" w14:textId="77777777" w:rsidR="00274576" w:rsidRDefault="00274576" w:rsidP="00274576">
            <w:pPr>
              <w:spacing w:line="254" w:lineRule="auto"/>
              <w:rPr>
                <w:rFonts w:cs="Arial"/>
              </w:rPr>
            </w:pPr>
            <w:r>
              <w:rPr>
                <w:rFonts w:cs="Arial"/>
              </w:rPr>
              <w:t>Enable Max Volume Radio Configuration (</w:t>
            </w:r>
            <w:proofErr w:type="gramStart"/>
            <w:r>
              <w:rPr>
                <w:rFonts w:cs="Arial"/>
              </w:rPr>
              <w:t>My  Fleet</w:t>
            </w:r>
            <w:proofErr w:type="gramEnd"/>
            <w:r>
              <w:rPr>
                <w:rFonts w:cs="Arial"/>
              </w:rPr>
              <w:t xml:space="preserve"> Feature for Police and Taxi)</w:t>
            </w:r>
          </w:p>
        </w:tc>
        <w:tc>
          <w:tcPr>
            <w:tcW w:w="520" w:type="pct"/>
            <w:tcBorders>
              <w:top w:val="single" w:sz="4" w:space="0" w:color="auto"/>
              <w:left w:val="single" w:sz="4" w:space="0" w:color="auto"/>
              <w:bottom w:val="single" w:sz="4" w:space="0" w:color="auto"/>
              <w:right w:val="single" w:sz="4" w:space="0" w:color="auto"/>
            </w:tcBorders>
            <w:hideMark/>
          </w:tcPr>
          <w:p w14:paraId="59FA2D52"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6DA98937" w14:textId="77777777" w:rsidR="00274576" w:rsidRDefault="00274576" w:rsidP="00274576">
            <w:pPr>
              <w:spacing w:line="276" w:lineRule="auto"/>
              <w:rPr>
                <w:rFonts w:cs="Arial"/>
              </w:rPr>
            </w:pPr>
            <w:r>
              <w:rPr>
                <w:rFonts w:cs="Arial"/>
              </w:rPr>
              <w:t>0 – Disable Max Volume Radio Configuration</w:t>
            </w:r>
          </w:p>
          <w:p w14:paraId="1C01E870" w14:textId="77777777" w:rsidR="00274576" w:rsidRDefault="00274576" w:rsidP="00274576">
            <w:pPr>
              <w:spacing w:line="254" w:lineRule="auto"/>
              <w:rPr>
                <w:rFonts w:cs="Arial"/>
              </w:rPr>
            </w:pPr>
            <w:r>
              <w:rPr>
                <w:rFonts w:cs="Arial"/>
              </w:rPr>
              <w:t>1 – Enable Max Volume Radio Configuration</w:t>
            </w:r>
          </w:p>
        </w:tc>
        <w:tc>
          <w:tcPr>
            <w:tcW w:w="722" w:type="pct"/>
            <w:tcBorders>
              <w:top w:val="single" w:sz="4" w:space="0" w:color="auto"/>
              <w:left w:val="single" w:sz="4" w:space="0" w:color="auto"/>
              <w:bottom w:val="single" w:sz="4" w:space="0" w:color="auto"/>
              <w:right w:val="single" w:sz="4" w:space="0" w:color="auto"/>
            </w:tcBorders>
            <w:hideMark/>
          </w:tcPr>
          <w:p w14:paraId="103EC212" w14:textId="77777777" w:rsidR="00274576" w:rsidRDefault="00274576" w:rsidP="00274576">
            <w:pPr>
              <w:spacing w:line="254" w:lineRule="auto"/>
              <w:rPr>
                <w:rFonts w:cs="Arial"/>
              </w:rPr>
            </w:pPr>
            <w:r>
              <w:rPr>
                <w:rFonts w:cs="Arial"/>
              </w:rPr>
              <w:t>N/A</w:t>
            </w:r>
          </w:p>
        </w:tc>
      </w:tr>
      <w:tr w:rsidR="00274576" w14:paraId="1EEEFC2B"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0B91FEEA"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7AED1ABD"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hideMark/>
          </w:tcPr>
          <w:p w14:paraId="7527CCA7" w14:textId="77777777" w:rsidR="00274576" w:rsidRDefault="00274576" w:rsidP="00274576">
            <w:pPr>
              <w:spacing w:line="254" w:lineRule="auto"/>
              <w:rPr>
                <w:rFonts w:cs="Arial"/>
              </w:rPr>
            </w:pPr>
            <w:r>
              <w:rPr>
                <w:rFonts w:cs="Arial"/>
              </w:rPr>
              <w:t>5</w:t>
            </w:r>
          </w:p>
        </w:tc>
        <w:tc>
          <w:tcPr>
            <w:tcW w:w="1551" w:type="pct"/>
            <w:tcBorders>
              <w:top w:val="single" w:sz="4" w:space="0" w:color="auto"/>
              <w:left w:val="single" w:sz="4" w:space="0" w:color="auto"/>
              <w:bottom w:val="single" w:sz="4" w:space="0" w:color="auto"/>
              <w:right w:val="single" w:sz="4" w:space="0" w:color="auto"/>
            </w:tcBorders>
            <w:hideMark/>
          </w:tcPr>
          <w:p w14:paraId="12E31696" w14:textId="77777777" w:rsidR="00274576" w:rsidRDefault="00274576" w:rsidP="00274576">
            <w:pPr>
              <w:spacing w:line="254" w:lineRule="auto"/>
              <w:rPr>
                <w:rFonts w:cs="Arial"/>
              </w:rPr>
            </w:pPr>
            <w:r>
              <w:rPr>
                <w:rFonts w:cs="Arial"/>
              </w:rPr>
              <w:t>Convertible</w:t>
            </w:r>
          </w:p>
        </w:tc>
        <w:tc>
          <w:tcPr>
            <w:tcW w:w="520" w:type="pct"/>
            <w:tcBorders>
              <w:top w:val="single" w:sz="4" w:space="0" w:color="auto"/>
              <w:left w:val="single" w:sz="4" w:space="0" w:color="auto"/>
              <w:bottom w:val="single" w:sz="4" w:space="0" w:color="auto"/>
              <w:right w:val="single" w:sz="4" w:space="0" w:color="auto"/>
            </w:tcBorders>
            <w:hideMark/>
          </w:tcPr>
          <w:p w14:paraId="2CE62BF8" w14:textId="77777777" w:rsidR="00274576" w:rsidRDefault="00274576" w:rsidP="00274576">
            <w:pPr>
              <w:spacing w:line="254" w:lineRule="auto"/>
              <w:rPr>
                <w:rFonts w:cs="Arial"/>
              </w:rPr>
            </w:pPr>
            <w:r>
              <w:rPr>
                <w:rFonts w:cs="Arial"/>
              </w:rPr>
              <w:t>0</w:t>
            </w:r>
          </w:p>
        </w:tc>
        <w:tc>
          <w:tcPr>
            <w:tcW w:w="847" w:type="pct"/>
            <w:tcBorders>
              <w:top w:val="single" w:sz="4" w:space="0" w:color="auto"/>
              <w:left w:val="single" w:sz="4" w:space="0" w:color="auto"/>
              <w:bottom w:val="single" w:sz="4" w:space="0" w:color="auto"/>
              <w:right w:val="single" w:sz="4" w:space="0" w:color="auto"/>
            </w:tcBorders>
            <w:hideMark/>
          </w:tcPr>
          <w:p w14:paraId="15319AC5" w14:textId="77777777" w:rsidR="00274576" w:rsidRDefault="00274576" w:rsidP="00274576">
            <w:pPr>
              <w:spacing w:line="254" w:lineRule="auto"/>
              <w:rPr>
                <w:rFonts w:cs="Arial"/>
              </w:rPr>
            </w:pPr>
            <w:r>
              <w:rPr>
                <w:rFonts w:cs="Arial"/>
              </w:rPr>
              <w:t>0 – Non-Convertible</w:t>
            </w:r>
          </w:p>
          <w:p w14:paraId="2B0B2A98" w14:textId="77777777" w:rsidR="00274576" w:rsidRDefault="00274576" w:rsidP="00274576">
            <w:pPr>
              <w:spacing w:line="254" w:lineRule="auto"/>
              <w:rPr>
                <w:rFonts w:cs="Arial"/>
              </w:rPr>
            </w:pPr>
            <w:r>
              <w:rPr>
                <w:rFonts w:cs="Arial"/>
              </w:rPr>
              <w:t>1 – Convertible</w:t>
            </w:r>
          </w:p>
        </w:tc>
        <w:tc>
          <w:tcPr>
            <w:tcW w:w="722" w:type="pct"/>
            <w:tcBorders>
              <w:top w:val="single" w:sz="4" w:space="0" w:color="auto"/>
              <w:left w:val="single" w:sz="4" w:space="0" w:color="auto"/>
              <w:bottom w:val="single" w:sz="4" w:space="0" w:color="auto"/>
              <w:right w:val="single" w:sz="4" w:space="0" w:color="auto"/>
            </w:tcBorders>
            <w:hideMark/>
          </w:tcPr>
          <w:p w14:paraId="666DD771" w14:textId="77777777" w:rsidR="00274576" w:rsidRDefault="00274576" w:rsidP="00274576">
            <w:pPr>
              <w:spacing w:line="254" w:lineRule="auto"/>
              <w:rPr>
                <w:rFonts w:cs="Arial"/>
              </w:rPr>
            </w:pPr>
            <w:r>
              <w:rPr>
                <w:rFonts w:cs="Arial"/>
              </w:rPr>
              <w:t>N/A</w:t>
            </w:r>
          </w:p>
        </w:tc>
      </w:tr>
      <w:tr w:rsidR="00274576" w14:paraId="7C0DC509"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514CC999"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09DED378"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hideMark/>
          </w:tcPr>
          <w:p w14:paraId="446350C0" w14:textId="77777777" w:rsidR="00274576" w:rsidRDefault="00274576" w:rsidP="00274576">
            <w:pPr>
              <w:spacing w:line="254" w:lineRule="auto"/>
              <w:rPr>
                <w:rFonts w:cs="Arial"/>
              </w:rPr>
            </w:pPr>
            <w:r>
              <w:rPr>
                <w:rFonts w:cs="Arial"/>
              </w:rPr>
              <w:t>4</w:t>
            </w:r>
          </w:p>
        </w:tc>
        <w:tc>
          <w:tcPr>
            <w:tcW w:w="1551" w:type="pct"/>
            <w:tcBorders>
              <w:top w:val="single" w:sz="4" w:space="0" w:color="auto"/>
              <w:left w:val="single" w:sz="4" w:space="0" w:color="auto"/>
              <w:bottom w:val="single" w:sz="4" w:space="0" w:color="auto"/>
              <w:right w:val="single" w:sz="4" w:space="0" w:color="auto"/>
            </w:tcBorders>
            <w:hideMark/>
          </w:tcPr>
          <w:p w14:paraId="311DAB65" w14:textId="77777777" w:rsidR="00274576" w:rsidRDefault="00274576" w:rsidP="00274576">
            <w:pPr>
              <w:spacing w:line="254" w:lineRule="auto"/>
              <w:rPr>
                <w:rFonts w:cs="Arial"/>
              </w:rPr>
            </w:pPr>
            <w:r>
              <w:rPr>
                <w:rFonts w:cs="Arial"/>
              </w:rPr>
              <w:t>Ethernet (only applies to variants that support Ethernet)</w:t>
            </w:r>
          </w:p>
        </w:tc>
        <w:tc>
          <w:tcPr>
            <w:tcW w:w="520" w:type="pct"/>
            <w:tcBorders>
              <w:top w:val="single" w:sz="4" w:space="0" w:color="auto"/>
              <w:left w:val="single" w:sz="4" w:space="0" w:color="auto"/>
              <w:bottom w:val="single" w:sz="4" w:space="0" w:color="auto"/>
              <w:right w:val="single" w:sz="4" w:space="0" w:color="auto"/>
            </w:tcBorders>
            <w:hideMark/>
          </w:tcPr>
          <w:p w14:paraId="5A450CC5" w14:textId="77777777" w:rsidR="00274576" w:rsidRDefault="00274576" w:rsidP="00274576">
            <w:pPr>
              <w:spacing w:line="254" w:lineRule="auto"/>
              <w:rPr>
                <w:rFonts w:cs="Arial"/>
              </w:rPr>
            </w:pPr>
            <w:r>
              <w:rPr>
                <w:rFonts w:cs="Arial"/>
              </w:rPr>
              <w:t xml:space="preserve">0 </w:t>
            </w:r>
          </w:p>
        </w:tc>
        <w:tc>
          <w:tcPr>
            <w:tcW w:w="847" w:type="pct"/>
            <w:tcBorders>
              <w:top w:val="single" w:sz="4" w:space="0" w:color="auto"/>
              <w:left w:val="single" w:sz="4" w:space="0" w:color="auto"/>
              <w:bottom w:val="single" w:sz="4" w:space="0" w:color="auto"/>
              <w:right w:val="single" w:sz="4" w:space="0" w:color="auto"/>
            </w:tcBorders>
            <w:hideMark/>
          </w:tcPr>
          <w:p w14:paraId="2607BB8F" w14:textId="77777777" w:rsidR="00274576" w:rsidRDefault="00274576" w:rsidP="00274576">
            <w:pPr>
              <w:spacing w:line="254" w:lineRule="auto"/>
              <w:rPr>
                <w:rFonts w:cs="Arial"/>
              </w:rPr>
            </w:pPr>
            <w:r>
              <w:rPr>
                <w:rFonts w:cs="Arial"/>
              </w:rPr>
              <w:t>0 – Ethernet Enabled</w:t>
            </w:r>
          </w:p>
          <w:p w14:paraId="11B31633" w14:textId="77777777" w:rsidR="00274576" w:rsidRDefault="00274576" w:rsidP="00274576">
            <w:pPr>
              <w:spacing w:line="254" w:lineRule="auto"/>
              <w:rPr>
                <w:rFonts w:cs="Arial"/>
              </w:rPr>
            </w:pPr>
            <w:r>
              <w:rPr>
                <w:rFonts w:cs="Arial"/>
              </w:rPr>
              <w:t>1 – Ethernet Disabled</w:t>
            </w:r>
          </w:p>
        </w:tc>
        <w:tc>
          <w:tcPr>
            <w:tcW w:w="722" w:type="pct"/>
            <w:tcBorders>
              <w:top w:val="single" w:sz="4" w:space="0" w:color="auto"/>
              <w:left w:val="single" w:sz="4" w:space="0" w:color="auto"/>
              <w:bottom w:val="single" w:sz="4" w:space="0" w:color="auto"/>
              <w:right w:val="single" w:sz="4" w:space="0" w:color="auto"/>
            </w:tcBorders>
            <w:hideMark/>
          </w:tcPr>
          <w:p w14:paraId="1E674D50" w14:textId="77777777" w:rsidR="00274576" w:rsidRDefault="00274576" w:rsidP="00274576">
            <w:pPr>
              <w:spacing w:line="254" w:lineRule="auto"/>
              <w:rPr>
                <w:rFonts w:cs="Arial"/>
              </w:rPr>
            </w:pPr>
            <w:r>
              <w:rPr>
                <w:rFonts w:cs="Arial"/>
              </w:rPr>
              <w:t>N/A</w:t>
            </w:r>
          </w:p>
        </w:tc>
      </w:tr>
      <w:tr w:rsidR="00274576" w14:paraId="3B0BDC76"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374CD558"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19A15A2D"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hideMark/>
          </w:tcPr>
          <w:p w14:paraId="5E0D3594" w14:textId="77777777" w:rsidR="00274576" w:rsidRDefault="00274576" w:rsidP="00274576">
            <w:pPr>
              <w:spacing w:line="254" w:lineRule="auto"/>
              <w:rPr>
                <w:rFonts w:cs="Arial"/>
              </w:rPr>
            </w:pPr>
            <w:r>
              <w:rPr>
                <w:rFonts w:cs="Arial"/>
              </w:rPr>
              <w:t>3</w:t>
            </w:r>
          </w:p>
        </w:tc>
        <w:tc>
          <w:tcPr>
            <w:tcW w:w="1551" w:type="pct"/>
            <w:tcBorders>
              <w:top w:val="single" w:sz="4" w:space="0" w:color="auto"/>
              <w:left w:val="single" w:sz="4" w:space="0" w:color="auto"/>
              <w:bottom w:val="single" w:sz="4" w:space="0" w:color="auto"/>
              <w:right w:val="single" w:sz="4" w:space="0" w:color="auto"/>
            </w:tcBorders>
            <w:hideMark/>
          </w:tcPr>
          <w:p w14:paraId="3BCD68AD" w14:textId="77777777" w:rsidR="00274576" w:rsidRDefault="00274576" w:rsidP="00274576">
            <w:pPr>
              <w:spacing w:line="254" w:lineRule="auto"/>
              <w:rPr>
                <w:rFonts w:cs="Arial"/>
              </w:rPr>
            </w:pPr>
            <w:r>
              <w:rPr>
                <w:rFonts w:cs="Arial"/>
              </w:rPr>
              <w:t>Cyclone Chimes</w:t>
            </w:r>
          </w:p>
        </w:tc>
        <w:tc>
          <w:tcPr>
            <w:tcW w:w="520" w:type="pct"/>
            <w:tcBorders>
              <w:top w:val="single" w:sz="4" w:space="0" w:color="auto"/>
              <w:left w:val="single" w:sz="4" w:space="0" w:color="auto"/>
              <w:bottom w:val="single" w:sz="4" w:space="0" w:color="auto"/>
              <w:right w:val="single" w:sz="4" w:space="0" w:color="auto"/>
            </w:tcBorders>
            <w:hideMark/>
          </w:tcPr>
          <w:p w14:paraId="52357CA1" w14:textId="77777777" w:rsidR="00274576" w:rsidRDefault="00274576" w:rsidP="00274576">
            <w:pPr>
              <w:spacing w:line="254" w:lineRule="auto"/>
              <w:rPr>
                <w:rFonts w:cs="Arial"/>
              </w:rPr>
            </w:pPr>
            <w:r>
              <w:rPr>
                <w:rFonts w:cs="Arial"/>
              </w:rPr>
              <w:t xml:space="preserve">0 </w:t>
            </w:r>
          </w:p>
        </w:tc>
        <w:tc>
          <w:tcPr>
            <w:tcW w:w="847" w:type="pct"/>
            <w:tcBorders>
              <w:top w:val="single" w:sz="4" w:space="0" w:color="auto"/>
              <w:left w:val="single" w:sz="4" w:space="0" w:color="auto"/>
              <w:bottom w:val="single" w:sz="4" w:space="0" w:color="auto"/>
              <w:right w:val="single" w:sz="4" w:space="0" w:color="auto"/>
            </w:tcBorders>
            <w:hideMark/>
          </w:tcPr>
          <w:p w14:paraId="68FB06C6" w14:textId="77777777" w:rsidR="00274576" w:rsidRDefault="00274576" w:rsidP="00274576">
            <w:pPr>
              <w:spacing w:line="254" w:lineRule="auto"/>
              <w:rPr>
                <w:rFonts w:cs="Arial"/>
              </w:rPr>
            </w:pPr>
            <w:r>
              <w:rPr>
                <w:rFonts w:cs="Arial"/>
              </w:rPr>
              <w:t>0 – Disabled</w:t>
            </w:r>
          </w:p>
          <w:p w14:paraId="013FD56A" w14:textId="77777777" w:rsidR="00274576" w:rsidRDefault="00274576" w:rsidP="00274576">
            <w:pPr>
              <w:spacing w:line="254" w:lineRule="auto"/>
              <w:rPr>
                <w:rFonts w:cs="Arial"/>
              </w:rPr>
            </w:pPr>
            <w:r>
              <w:rPr>
                <w:rFonts w:cs="Arial"/>
              </w:rPr>
              <w:t>1 – Enabled</w:t>
            </w:r>
          </w:p>
        </w:tc>
        <w:tc>
          <w:tcPr>
            <w:tcW w:w="722" w:type="pct"/>
            <w:tcBorders>
              <w:top w:val="single" w:sz="4" w:space="0" w:color="auto"/>
              <w:left w:val="single" w:sz="4" w:space="0" w:color="auto"/>
              <w:bottom w:val="single" w:sz="4" w:space="0" w:color="auto"/>
              <w:right w:val="single" w:sz="4" w:space="0" w:color="auto"/>
            </w:tcBorders>
            <w:hideMark/>
          </w:tcPr>
          <w:p w14:paraId="08EB042D" w14:textId="77777777" w:rsidR="00274576" w:rsidRDefault="00274576" w:rsidP="00274576">
            <w:pPr>
              <w:spacing w:line="254" w:lineRule="auto"/>
              <w:rPr>
                <w:rFonts w:cs="Arial"/>
              </w:rPr>
            </w:pPr>
            <w:r>
              <w:rPr>
                <w:rFonts w:cs="Arial"/>
              </w:rPr>
              <w:t>N/A</w:t>
            </w:r>
          </w:p>
        </w:tc>
      </w:tr>
      <w:tr w:rsidR="00274576" w14:paraId="4B9F7D93"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51155CFE"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tcPr>
          <w:p w14:paraId="3B9D4E65"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tcPr>
          <w:p w14:paraId="1CD55588" w14:textId="77777777" w:rsidR="00274576" w:rsidRDefault="00274576" w:rsidP="00274576">
            <w:pPr>
              <w:spacing w:line="254" w:lineRule="auto"/>
              <w:rPr>
                <w:rFonts w:cs="Arial"/>
              </w:rPr>
            </w:pPr>
            <w:r>
              <w:rPr>
                <w:rFonts w:cs="Arial"/>
              </w:rPr>
              <w:t>2</w:t>
            </w:r>
          </w:p>
        </w:tc>
        <w:tc>
          <w:tcPr>
            <w:tcW w:w="1551" w:type="pct"/>
            <w:tcBorders>
              <w:top w:val="single" w:sz="4" w:space="0" w:color="auto"/>
              <w:left w:val="single" w:sz="4" w:space="0" w:color="auto"/>
              <w:bottom w:val="single" w:sz="4" w:space="0" w:color="auto"/>
              <w:right w:val="single" w:sz="4" w:space="0" w:color="auto"/>
            </w:tcBorders>
          </w:tcPr>
          <w:p w14:paraId="3F3EF7E8" w14:textId="77777777" w:rsidR="00274576" w:rsidRPr="00A84980" w:rsidRDefault="00274576" w:rsidP="00274576">
            <w:pPr>
              <w:spacing w:line="254" w:lineRule="auto"/>
              <w:rPr>
                <w:rFonts w:cs="Arial"/>
              </w:rPr>
            </w:pPr>
            <w:r w:rsidRPr="00A84980">
              <w:rPr>
                <w:rFonts w:cs="Arial"/>
              </w:rPr>
              <w:t>ANC</w:t>
            </w:r>
          </w:p>
        </w:tc>
        <w:tc>
          <w:tcPr>
            <w:tcW w:w="520" w:type="pct"/>
            <w:tcBorders>
              <w:top w:val="single" w:sz="4" w:space="0" w:color="auto"/>
              <w:left w:val="single" w:sz="4" w:space="0" w:color="auto"/>
              <w:bottom w:val="single" w:sz="4" w:space="0" w:color="auto"/>
              <w:right w:val="single" w:sz="4" w:space="0" w:color="auto"/>
            </w:tcBorders>
          </w:tcPr>
          <w:p w14:paraId="6DB94D47" w14:textId="77777777" w:rsidR="00274576" w:rsidRPr="00A84980" w:rsidRDefault="00274576" w:rsidP="00274576">
            <w:pPr>
              <w:spacing w:line="254" w:lineRule="auto"/>
              <w:rPr>
                <w:rFonts w:cs="Arial"/>
              </w:rPr>
            </w:pPr>
            <w:r w:rsidRPr="00A84980">
              <w:rPr>
                <w:rFonts w:cs="Arial"/>
              </w:rPr>
              <w:t>0</w:t>
            </w:r>
          </w:p>
        </w:tc>
        <w:tc>
          <w:tcPr>
            <w:tcW w:w="847" w:type="pct"/>
            <w:tcBorders>
              <w:top w:val="single" w:sz="4" w:space="0" w:color="auto"/>
              <w:left w:val="single" w:sz="4" w:space="0" w:color="auto"/>
              <w:bottom w:val="single" w:sz="4" w:space="0" w:color="auto"/>
              <w:right w:val="single" w:sz="4" w:space="0" w:color="auto"/>
            </w:tcBorders>
          </w:tcPr>
          <w:p w14:paraId="78D6A05D" w14:textId="77777777" w:rsidR="00274576" w:rsidRPr="00A84980" w:rsidRDefault="00274576" w:rsidP="00274576">
            <w:pPr>
              <w:spacing w:line="254" w:lineRule="auto"/>
              <w:rPr>
                <w:rFonts w:cs="Arial"/>
              </w:rPr>
            </w:pPr>
            <w:r w:rsidRPr="00A84980">
              <w:rPr>
                <w:rFonts w:cs="Arial"/>
              </w:rPr>
              <w:t>0 – Disabled</w:t>
            </w:r>
          </w:p>
          <w:p w14:paraId="5CD30E7D" w14:textId="77777777" w:rsidR="00274576" w:rsidRPr="00A84980" w:rsidRDefault="00274576" w:rsidP="00274576">
            <w:pPr>
              <w:spacing w:line="254" w:lineRule="auto"/>
              <w:rPr>
                <w:rFonts w:cs="Arial"/>
              </w:rPr>
            </w:pPr>
            <w:r w:rsidRPr="00A84980">
              <w:rPr>
                <w:rFonts w:cs="Arial"/>
              </w:rPr>
              <w:t>1 – Enabled</w:t>
            </w:r>
          </w:p>
        </w:tc>
        <w:tc>
          <w:tcPr>
            <w:tcW w:w="722" w:type="pct"/>
            <w:tcBorders>
              <w:top w:val="single" w:sz="4" w:space="0" w:color="auto"/>
              <w:left w:val="single" w:sz="4" w:space="0" w:color="auto"/>
              <w:bottom w:val="single" w:sz="4" w:space="0" w:color="auto"/>
              <w:right w:val="single" w:sz="4" w:space="0" w:color="auto"/>
            </w:tcBorders>
          </w:tcPr>
          <w:p w14:paraId="27DFB13F" w14:textId="77777777" w:rsidR="00274576" w:rsidRDefault="00274576" w:rsidP="00274576">
            <w:pPr>
              <w:spacing w:line="254" w:lineRule="auto"/>
              <w:rPr>
                <w:rFonts w:cs="Arial"/>
              </w:rPr>
            </w:pPr>
            <w:r>
              <w:rPr>
                <w:rFonts w:cs="Arial"/>
              </w:rPr>
              <w:t>N/A</w:t>
            </w:r>
          </w:p>
        </w:tc>
      </w:tr>
      <w:tr w:rsidR="00274576" w14:paraId="34FCF873"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tcPr>
          <w:p w14:paraId="40A15961"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tcPr>
          <w:p w14:paraId="08EEA413"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tcPr>
          <w:p w14:paraId="46192B78" w14:textId="77777777" w:rsidR="00274576" w:rsidRDefault="00274576" w:rsidP="00274576">
            <w:pPr>
              <w:spacing w:line="254" w:lineRule="auto"/>
              <w:rPr>
                <w:rFonts w:cs="Arial"/>
              </w:rPr>
            </w:pPr>
            <w:r>
              <w:rPr>
                <w:rFonts w:cs="Arial"/>
              </w:rPr>
              <w:t>1</w:t>
            </w:r>
          </w:p>
        </w:tc>
        <w:tc>
          <w:tcPr>
            <w:tcW w:w="1551" w:type="pct"/>
            <w:tcBorders>
              <w:top w:val="single" w:sz="4" w:space="0" w:color="auto"/>
              <w:left w:val="single" w:sz="4" w:space="0" w:color="auto"/>
              <w:bottom w:val="single" w:sz="4" w:space="0" w:color="auto"/>
              <w:right w:val="single" w:sz="4" w:space="0" w:color="auto"/>
            </w:tcBorders>
          </w:tcPr>
          <w:p w14:paraId="4EA567C5" w14:textId="77777777" w:rsidR="00274576" w:rsidRPr="00A84980" w:rsidRDefault="00274576" w:rsidP="00274576">
            <w:pPr>
              <w:spacing w:line="254" w:lineRule="auto"/>
              <w:rPr>
                <w:rFonts w:cs="Arial"/>
              </w:rPr>
            </w:pPr>
            <w:r w:rsidRPr="00A84980">
              <w:rPr>
                <w:rFonts w:cs="Arial"/>
              </w:rPr>
              <w:t>ESE/Propulsion Sound</w:t>
            </w:r>
          </w:p>
        </w:tc>
        <w:tc>
          <w:tcPr>
            <w:tcW w:w="520" w:type="pct"/>
            <w:tcBorders>
              <w:top w:val="single" w:sz="4" w:space="0" w:color="auto"/>
              <w:left w:val="single" w:sz="4" w:space="0" w:color="auto"/>
              <w:bottom w:val="single" w:sz="4" w:space="0" w:color="auto"/>
              <w:right w:val="single" w:sz="4" w:space="0" w:color="auto"/>
            </w:tcBorders>
          </w:tcPr>
          <w:p w14:paraId="3A8ACDDA" w14:textId="77777777" w:rsidR="00274576" w:rsidRPr="00A84980" w:rsidRDefault="00274576" w:rsidP="00274576">
            <w:pPr>
              <w:spacing w:line="254" w:lineRule="auto"/>
              <w:rPr>
                <w:rFonts w:cs="Arial"/>
              </w:rPr>
            </w:pPr>
            <w:r w:rsidRPr="00A84980">
              <w:rPr>
                <w:rFonts w:cs="Arial"/>
              </w:rPr>
              <w:t>0</w:t>
            </w:r>
          </w:p>
        </w:tc>
        <w:tc>
          <w:tcPr>
            <w:tcW w:w="847" w:type="pct"/>
            <w:tcBorders>
              <w:top w:val="single" w:sz="4" w:space="0" w:color="auto"/>
              <w:left w:val="single" w:sz="4" w:space="0" w:color="auto"/>
              <w:bottom w:val="single" w:sz="4" w:space="0" w:color="auto"/>
              <w:right w:val="single" w:sz="4" w:space="0" w:color="auto"/>
            </w:tcBorders>
          </w:tcPr>
          <w:p w14:paraId="7A080380" w14:textId="77777777" w:rsidR="00274576" w:rsidRPr="00A84980" w:rsidRDefault="00274576" w:rsidP="00274576">
            <w:pPr>
              <w:spacing w:line="254" w:lineRule="auto"/>
              <w:rPr>
                <w:rFonts w:cs="Arial"/>
              </w:rPr>
            </w:pPr>
            <w:r w:rsidRPr="00A84980">
              <w:rPr>
                <w:rFonts w:cs="Arial"/>
              </w:rPr>
              <w:t>0 – Disabled</w:t>
            </w:r>
          </w:p>
          <w:p w14:paraId="207B4781" w14:textId="77777777" w:rsidR="00274576" w:rsidRPr="00A84980" w:rsidRDefault="00274576" w:rsidP="00274576">
            <w:pPr>
              <w:spacing w:line="254" w:lineRule="auto"/>
              <w:rPr>
                <w:rFonts w:cs="Arial"/>
              </w:rPr>
            </w:pPr>
            <w:r w:rsidRPr="00A84980">
              <w:rPr>
                <w:rFonts w:cs="Arial"/>
              </w:rPr>
              <w:t>1 – Enabled</w:t>
            </w:r>
          </w:p>
        </w:tc>
        <w:tc>
          <w:tcPr>
            <w:tcW w:w="722" w:type="pct"/>
            <w:tcBorders>
              <w:top w:val="single" w:sz="4" w:space="0" w:color="auto"/>
              <w:left w:val="single" w:sz="4" w:space="0" w:color="auto"/>
              <w:bottom w:val="single" w:sz="4" w:space="0" w:color="auto"/>
              <w:right w:val="single" w:sz="4" w:space="0" w:color="auto"/>
            </w:tcBorders>
          </w:tcPr>
          <w:p w14:paraId="3472D909" w14:textId="77777777" w:rsidR="00274576" w:rsidRDefault="00274576" w:rsidP="00274576">
            <w:pPr>
              <w:spacing w:line="254" w:lineRule="auto"/>
              <w:rPr>
                <w:rFonts w:cs="Arial"/>
              </w:rPr>
            </w:pPr>
            <w:r>
              <w:rPr>
                <w:rFonts w:cs="Arial"/>
              </w:rPr>
              <w:t>N/A</w:t>
            </w:r>
          </w:p>
        </w:tc>
      </w:tr>
      <w:tr w:rsidR="00274576" w14:paraId="318A4B31"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67D426DF"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50E423B5" w14:textId="77777777" w:rsidR="00274576" w:rsidRDefault="00274576" w:rsidP="00274576">
            <w:pPr>
              <w:spacing w:line="254" w:lineRule="auto"/>
              <w:rPr>
                <w:rFonts w:cs="Arial"/>
              </w:rPr>
            </w:pPr>
            <w:r>
              <w:rPr>
                <w:rFonts w:cs="Arial"/>
              </w:rPr>
              <w:t>8</w:t>
            </w:r>
          </w:p>
        </w:tc>
        <w:tc>
          <w:tcPr>
            <w:tcW w:w="334" w:type="pct"/>
            <w:tcBorders>
              <w:top w:val="single" w:sz="4" w:space="0" w:color="auto"/>
              <w:left w:val="single" w:sz="4" w:space="0" w:color="auto"/>
              <w:bottom w:val="single" w:sz="4" w:space="0" w:color="auto"/>
              <w:right w:val="single" w:sz="4" w:space="0" w:color="auto"/>
            </w:tcBorders>
            <w:hideMark/>
          </w:tcPr>
          <w:p w14:paraId="5B3AC9C4" w14:textId="77777777" w:rsidR="00274576" w:rsidRDefault="00274576" w:rsidP="00274576">
            <w:pPr>
              <w:spacing w:line="254" w:lineRule="auto"/>
              <w:rPr>
                <w:rFonts w:cs="Arial"/>
              </w:rPr>
            </w:pPr>
            <w:r>
              <w:rPr>
                <w:rFonts w:cs="Arial"/>
              </w:rPr>
              <w:t>0</w:t>
            </w:r>
          </w:p>
        </w:tc>
        <w:tc>
          <w:tcPr>
            <w:tcW w:w="1551" w:type="pct"/>
            <w:tcBorders>
              <w:top w:val="single" w:sz="4" w:space="0" w:color="auto"/>
              <w:left w:val="single" w:sz="4" w:space="0" w:color="auto"/>
              <w:bottom w:val="single" w:sz="4" w:space="0" w:color="auto"/>
              <w:right w:val="single" w:sz="4" w:space="0" w:color="auto"/>
            </w:tcBorders>
            <w:hideMark/>
          </w:tcPr>
          <w:p w14:paraId="795B5D6F" w14:textId="77777777" w:rsidR="00274576" w:rsidRDefault="00274576" w:rsidP="00274576">
            <w:pPr>
              <w:spacing w:line="254" w:lineRule="auto"/>
              <w:rPr>
                <w:rFonts w:cs="Arial"/>
              </w:rPr>
            </w:pPr>
            <w:ins w:id="1313" w:author="VanHouten, John (J.A.)" w:date="2021-10-06T13:38:00Z">
              <w:r>
                <w:rPr>
                  <w:rFonts w:cs="Arial"/>
                </w:rPr>
                <w:t>My Seat Space (MSS)</w:t>
              </w:r>
            </w:ins>
            <w:del w:id="1314" w:author="VanHouten, John (J.A.)" w:date="2021-10-06T13:38:00Z">
              <w:r w:rsidDel="00275C26">
                <w:rPr>
                  <w:rFonts w:cs="Arial"/>
                </w:rPr>
                <w:delText>Reserved</w:delText>
              </w:r>
            </w:del>
          </w:p>
        </w:tc>
        <w:tc>
          <w:tcPr>
            <w:tcW w:w="520" w:type="pct"/>
            <w:tcBorders>
              <w:top w:val="single" w:sz="4" w:space="0" w:color="auto"/>
              <w:left w:val="single" w:sz="4" w:space="0" w:color="auto"/>
              <w:bottom w:val="single" w:sz="4" w:space="0" w:color="auto"/>
              <w:right w:val="single" w:sz="4" w:space="0" w:color="auto"/>
            </w:tcBorders>
            <w:hideMark/>
          </w:tcPr>
          <w:p w14:paraId="411C677B" w14:textId="77777777" w:rsidR="00274576" w:rsidRDefault="00274576" w:rsidP="00274576">
            <w:pPr>
              <w:spacing w:line="254" w:lineRule="auto"/>
              <w:rPr>
                <w:rFonts w:cs="Arial"/>
              </w:rPr>
            </w:pPr>
            <w:ins w:id="1315" w:author="VanHouten, John (J.A.)" w:date="2021-10-06T13:38:00Z">
              <w:r>
                <w:rPr>
                  <w:rFonts w:cs="Arial"/>
                </w:rPr>
                <w:t>0</w:t>
              </w:r>
            </w:ins>
            <w:del w:id="1316" w:author="VanHouten, John (J.A.)" w:date="2021-10-06T13:38:00Z">
              <w:r w:rsidDel="00275C26">
                <w:rPr>
                  <w:rFonts w:cs="Arial"/>
                </w:rPr>
                <w:delText>0</w:delText>
              </w:r>
            </w:del>
          </w:p>
        </w:tc>
        <w:tc>
          <w:tcPr>
            <w:tcW w:w="847" w:type="pct"/>
            <w:tcBorders>
              <w:top w:val="single" w:sz="4" w:space="0" w:color="auto"/>
              <w:left w:val="single" w:sz="4" w:space="0" w:color="auto"/>
              <w:bottom w:val="single" w:sz="4" w:space="0" w:color="auto"/>
              <w:right w:val="single" w:sz="4" w:space="0" w:color="auto"/>
            </w:tcBorders>
            <w:hideMark/>
          </w:tcPr>
          <w:p w14:paraId="79BAB2C5" w14:textId="77777777" w:rsidR="00274576" w:rsidRDefault="00274576" w:rsidP="00274576">
            <w:pPr>
              <w:spacing w:line="252" w:lineRule="auto"/>
              <w:rPr>
                <w:ins w:id="1317" w:author="VanHouten, John (J.A.)" w:date="2021-10-06T13:38:00Z"/>
                <w:rFonts w:cs="Arial"/>
              </w:rPr>
            </w:pPr>
            <w:ins w:id="1318" w:author="VanHouten, John (J.A.)" w:date="2021-10-06T13:38:00Z">
              <w:r>
                <w:rPr>
                  <w:rFonts w:cs="Arial"/>
                </w:rPr>
                <w:t>0 – Disabled</w:t>
              </w:r>
            </w:ins>
          </w:p>
          <w:p w14:paraId="0A692EA6" w14:textId="77777777" w:rsidR="00274576" w:rsidRDefault="00274576" w:rsidP="00274576">
            <w:pPr>
              <w:spacing w:line="254" w:lineRule="auto"/>
              <w:rPr>
                <w:rFonts w:cs="Arial"/>
              </w:rPr>
            </w:pPr>
            <w:ins w:id="1319" w:author="VanHouten, John (J.A.)" w:date="2021-10-06T13:38:00Z">
              <w:r>
                <w:rPr>
                  <w:rFonts w:cs="Arial"/>
                </w:rPr>
                <w:t>1 - Enabled</w:t>
              </w:r>
            </w:ins>
            <w:del w:id="1320" w:author="VanHouten, John (J.A.)" w:date="2021-10-06T13:38:00Z">
              <w:r w:rsidDel="00275C26">
                <w:rPr>
                  <w:rFonts w:cs="Arial"/>
                </w:rPr>
                <w:delText>N/A</w:delText>
              </w:r>
            </w:del>
          </w:p>
        </w:tc>
        <w:tc>
          <w:tcPr>
            <w:tcW w:w="722" w:type="pct"/>
            <w:tcBorders>
              <w:top w:val="single" w:sz="4" w:space="0" w:color="auto"/>
              <w:left w:val="single" w:sz="4" w:space="0" w:color="auto"/>
              <w:bottom w:val="single" w:sz="4" w:space="0" w:color="auto"/>
              <w:right w:val="single" w:sz="4" w:space="0" w:color="auto"/>
            </w:tcBorders>
            <w:hideMark/>
          </w:tcPr>
          <w:p w14:paraId="002F4C2F" w14:textId="77777777" w:rsidR="00274576" w:rsidRDefault="00274576" w:rsidP="00274576">
            <w:pPr>
              <w:spacing w:line="254" w:lineRule="auto"/>
              <w:rPr>
                <w:rFonts w:cs="Arial"/>
              </w:rPr>
            </w:pPr>
            <w:r>
              <w:rPr>
                <w:rFonts w:cs="Arial"/>
              </w:rPr>
              <w:t>N/A</w:t>
            </w:r>
          </w:p>
        </w:tc>
      </w:tr>
      <w:tr w:rsidR="00274576" w14:paraId="7247E540" w14:textId="77777777" w:rsidTr="00154B46">
        <w:trPr>
          <w:jc w:val="center"/>
        </w:trPr>
        <w:tc>
          <w:tcPr>
            <w:tcW w:w="723" w:type="pct"/>
            <w:tcBorders>
              <w:top w:val="single" w:sz="4" w:space="0" w:color="auto"/>
              <w:left w:val="single" w:sz="4" w:space="0" w:color="auto"/>
              <w:bottom w:val="single" w:sz="4" w:space="0" w:color="auto"/>
              <w:right w:val="single" w:sz="4" w:space="0" w:color="auto"/>
            </w:tcBorders>
            <w:hideMark/>
          </w:tcPr>
          <w:p w14:paraId="21735F69"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
          <w:p w14:paraId="62200161" w14:textId="77777777" w:rsidR="00274576" w:rsidRDefault="00274576" w:rsidP="00274576">
            <w:pPr>
              <w:spacing w:line="254" w:lineRule="auto"/>
              <w:rPr>
                <w:rFonts w:cs="Arial"/>
              </w:rPr>
            </w:pPr>
            <w:r>
              <w:rPr>
                <w:rFonts w:cs="Arial"/>
              </w:rPr>
              <w:t>9</w:t>
            </w:r>
          </w:p>
        </w:tc>
        <w:tc>
          <w:tcPr>
            <w:tcW w:w="334" w:type="pct"/>
            <w:tcBorders>
              <w:top w:val="single" w:sz="4" w:space="0" w:color="auto"/>
              <w:left w:val="single" w:sz="4" w:space="0" w:color="auto"/>
              <w:bottom w:val="single" w:sz="4" w:space="0" w:color="auto"/>
              <w:right w:val="single" w:sz="4" w:space="0" w:color="auto"/>
            </w:tcBorders>
            <w:hideMark/>
          </w:tcPr>
          <w:p w14:paraId="00E1D5F6" w14:textId="77777777" w:rsidR="00274576" w:rsidRDefault="00274576" w:rsidP="00274576">
            <w:pPr>
              <w:spacing w:line="254" w:lineRule="auto"/>
              <w:rPr>
                <w:rFonts w:cs="Arial"/>
              </w:rPr>
            </w:pPr>
            <w:r>
              <w:rPr>
                <w:rFonts w:cs="Arial"/>
              </w:rPr>
              <w:t>7-0</w:t>
            </w:r>
          </w:p>
        </w:tc>
        <w:tc>
          <w:tcPr>
            <w:tcW w:w="1551" w:type="pct"/>
            <w:tcBorders>
              <w:top w:val="single" w:sz="4" w:space="0" w:color="auto"/>
              <w:left w:val="single" w:sz="4" w:space="0" w:color="auto"/>
              <w:bottom w:val="single" w:sz="4" w:space="0" w:color="auto"/>
              <w:right w:val="single" w:sz="4" w:space="0" w:color="auto"/>
            </w:tcBorders>
            <w:hideMark/>
          </w:tcPr>
          <w:p w14:paraId="72D9EB2C" w14:textId="77777777" w:rsidR="00274576" w:rsidRPr="00A61338" w:rsidRDefault="00274576" w:rsidP="00274576">
            <w:pPr>
              <w:spacing w:line="254" w:lineRule="auto"/>
              <w:rPr>
                <w:rFonts w:cs="Arial"/>
                <w:highlight w:val="yellow"/>
              </w:rPr>
            </w:pPr>
            <w:ins w:id="1321" w:author="VanHouten, John (J.A.)" w:date="2021-10-06T13:38:00Z">
              <w:r>
                <w:rPr>
                  <w:rFonts w:cs="Arial"/>
                </w:rPr>
                <w:t>A2B Bus Configuration</w:t>
              </w:r>
            </w:ins>
            <w:del w:id="1322" w:author="VanHouten, John (J.A.)" w:date="2021-10-06T13:38:00Z">
              <w:r w:rsidRPr="00A61338" w:rsidDel="00A46E34">
                <w:rPr>
                  <w:rFonts w:cs="Arial"/>
                  <w:highlight w:val="yellow"/>
                </w:rPr>
                <w:delText>Slave 1 Configuration (Still in process on defining)</w:delText>
              </w:r>
            </w:del>
          </w:p>
        </w:tc>
        <w:tc>
          <w:tcPr>
            <w:tcW w:w="520" w:type="pct"/>
            <w:tcBorders>
              <w:top w:val="single" w:sz="4" w:space="0" w:color="auto"/>
              <w:left w:val="single" w:sz="4" w:space="0" w:color="auto"/>
              <w:bottom w:val="single" w:sz="4" w:space="0" w:color="auto"/>
              <w:right w:val="single" w:sz="4" w:space="0" w:color="auto"/>
            </w:tcBorders>
            <w:hideMark/>
          </w:tcPr>
          <w:p w14:paraId="2D1FE8A7" w14:textId="77777777" w:rsidR="00274576" w:rsidRPr="00A61338" w:rsidRDefault="00274576" w:rsidP="00274576">
            <w:pPr>
              <w:spacing w:line="254" w:lineRule="auto"/>
              <w:rPr>
                <w:rFonts w:cs="Arial"/>
                <w:highlight w:val="yellow"/>
              </w:rPr>
            </w:pPr>
            <w:ins w:id="1323" w:author="VanHouten, John (J.A.)" w:date="2021-10-06T13:38:00Z">
              <w:r>
                <w:rPr>
                  <w:rFonts w:cs="Arial"/>
                </w:rPr>
                <w:t>0x00</w:t>
              </w:r>
            </w:ins>
            <w:del w:id="1324" w:author="VanHouten, John (J.A.)" w:date="2021-10-06T13:38:00Z">
              <w:r w:rsidRPr="00A61338" w:rsidDel="00A46E34">
                <w:rPr>
                  <w:rFonts w:cs="Arial"/>
                  <w:highlight w:val="yellow"/>
                </w:rPr>
                <w:delText>0000</w:delText>
              </w:r>
            </w:del>
          </w:p>
        </w:tc>
        <w:tc>
          <w:tcPr>
            <w:tcW w:w="847" w:type="pct"/>
            <w:tcBorders>
              <w:top w:val="single" w:sz="4" w:space="0" w:color="auto"/>
              <w:left w:val="single" w:sz="4" w:space="0" w:color="auto"/>
              <w:bottom w:val="single" w:sz="4" w:space="0" w:color="auto"/>
              <w:right w:val="single" w:sz="4" w:space="0" w:color="auto"/>
            </w:tcBorders>
            <w:hideMark/>
          </w:tcPr>
          <w:p w14:paraId="3C2D22D0" w14:textId="77777777" w:rsidR="00274576" w:rsidRPr="00A61338" w:rsidRDefault="00274576" w:rsidP="00274576">
            <w:pPr>
              <w:spacing w:line="254" w:lineRule="auto"/>
              <w:rPr>
                <w:rFonts w:cs="Arial"/>
                <w:highlight w:val="yellow"/>
              </w:rPr>
            </w:pPr>
            <w:proofErr w:type="spellStart"/>
            <w:ins w:id="1325" w:author="VanHouten, John (J.A.)" w:date="2021-10-06T13:38:00Z">
              <w:r>
                <w:rPr>
                  <w:rFonts w:cs="Arial"/>
                </w:rPr>
                <w:t>Enumberated</w:t>
              </w:r>
              <w:proofErr w:type="spellEnd"/>
              <w:r>
                <w:rPr>
                  <w:rFonts w:cs="Arial"/>
                </w:rPr>
                <w:t xml:space="preserve"> 0-255</w:t>
              </w:r>
            </w:ins>
            <w:del w:id="1326" w:author="VanHouten, John (J.A.)" w:date="2021-10-06T13:38:00Z">
              <w:r w:rsidRPr="00A61338" w:rsidDel="00A46E34">
                <w:rPr>
                  <w:rFonts w:cs="Arial"/>
                  <w:highlight w:val="yellow"/>
                </w:rPr>
                <w:delText>0x00-FF – See table in SPSS</w:delText>
              </w:r>
            </w:del>
          </w:p>
        </w:tc>
        <w:tc>
          <w:tcPr>
            <w:tcW w:w="722" w:type="pct"/>
            <w:tcBorders>
              <w:top w:val="single" w:sz="4" w:space="0" w:color="auto"/>
              <w:left w:val="single" w:sz="4" w:space="0" w:color="auto"/>
              <w:bottom w:val="single" w:sz="4" w:space="0" w:color="auto"/>
              <w:right w:val="single" w:sz="4" w:space="0" w:color="auto"/>
            </w:tcBorders>
            <w:hideMark/>
          </w:tcPr>
          <w:p w14:paraId="2A9D5EBB" w14:textId="77777777" w:rsidR="00274576" w:rsidRDefault="00274576" w:rsidP="00274576">
            <w:pPr>
              <w:spacing w:line="254" w:lineRule="auto"/>
              <w:rPr>
                <w:rFonts w:cs="Arial"/>
              </w:rPr>
            </w:pPr>
            <w:r>
              <w:rPr>
                <w:rFonts w:cs="Arial"/>
              </w:rPr>
              <w:t>N/A</w:t>
            </w:r>
          </w:p>
        </w:tc>
      </w:tr>
      <w:tr w:rsidR="00274576" w14:paraId="2EE495D7" w14:textId="77777777" w:rsidTr="00154B46">
        <w:trPr>
          <w:jc w:val="center"/>
          <w:ins w:id="1327" w:author="VanHouten, John (J.A.)" w:date="2021-10-06T13:40:00Z"/>
        </w:trPr>
        <w:tc>
          <w:tcPr>
            <w:tcW w:w="723" w:type="pct"/>
            <w:tcBorders>
              <w:top w:val="single" w:sz="4" w:space="0" w:color="auto"/>
              <w:left w:val="single" w:sz="4" w:space="0" w:color="auto"/>
              <w:bottom w:val="single" w:sz="4" w:space="0" w:color="auto"/>
              <w:right w:val="single" w:sz="4" w:space="0" w:color="auto"/>
            </w:tcBorders>
          </w:tcPr>
          <w:p w14:paraId="4B32C6BB" w14:textId="77777777" w:rsidR="00274576" w:rsidRDefault="00274576" w:rsidP="00274576">
            <w:pPr>
              <w:spacing w:line="254" w:lineRule="auto"/>
              <w:rPr>
                <w:ins w:id="1328" w:author="VanHouten, John (J.A.)" w:date="2021-10-06T13:40:00Z"/>
                <w:rFonts w:cs="Arial"/>
              </w:rPr>
            </w:pPr>
            <w:ins w:id="1329" w:author="VanHouten, John (J.A.)" w:date="2021-10-06T13:41:00Z">
              <w:r>
                <w:rPr>
                  <w:rFonts w:cs="Arial"/>
                </w:rPr>
                <w:t>D</w:t>
              </w:r>
              <w:r>
                <w:t>E00</w:t>
              </w:r>
            </w:ins>
          </w:p>
        </w:tc>
        <w:tc>
          <w:tcPr>
            <w:tcW w:w="302" w:type="pct"/>
            <w:tcBorders>
              <w:top w:val="single" w:sz="4" w:space="0" w:color="auto"/>
              <w:left w:val="single" w:sz="4" w:space="0" w:color="auto"/>
              <w:bottom w:val="single" w:sz="4" w:space="0" w:color="auto"/>
              <w:right w:val="single" w:sz="4" w:space="0" w:color="auto"/>
            </w:tcBorders>
          </w:tcPr>
          <w:p w14:paraId="75FEBEC9" w14:textId="77777777" w:rsidR="00274576" w:rsidRDefault="00274576" w:rsidP="00274576">
            <w:pPr>
              <w:spacing w:line="254" w:lineRule="auto"/>
              <w:rPr>
                <w:ins w:id="1330" w:author="VanHouten, John (J.A.)" w:date="2021-10-06T13:40:00Z"/>
                <w:rFonts w:cs="Arial"/>
              </w:rPr>
            </w:pPr>
            <w:ins w:id="1331" w:author="VanHouten, John (J.A.)" w:date="2021-10-06T13:41:00Z">
              <w:r>
                <w:rPr>
                  <w:rFonts w:cs="Arial"/>
                </w:rPr>
                <w:t>1</w:t>
              </w:r>
              <w:r>
                <w:t>0</w:t>
              </w:r>
            </w:ins>
          </w:p>
        </w:tc>
        <w:tc>
          <w:tcPr>
            <w:tcW w:w="334" w:type="pct"/>
            <w:tcBorders>
              <w:top w:val="single" w:sz="4" w:space="0" w:color="auto"/>
              <w:left w:val="single" w:sz="4" w:space="0" w:color="auto"/>
              <w:bottom w:val="single" w:sz="4" w:space="0" w:color="auto"/>
              <w:right w:val="single" w:sz="4" w:space="0" w:color="auto"/>
            </w:tcBorders>
          </w:tcPr>
          <w:p w14:paraId="48EA1077" w14:textId="77777777" w:rsidR="00274576" w:rsidRDefault="00274576" w:rsidP="00274576">
            <w:pPr>
              <w:spacing w:line="254" w:lineRule="auto"/>
              <w:rPr>
                <w:ins w:id="1332" w:author="VanHouten, John (J.A.)" w:date="2021-10-06T13:40:00Z"/>
                <w:rFonts w:cs="Arial"/>
              </w:rPr>
            </w:pPr>
            <w:ins w:id="1333" w:author="VanHouten, John (J.A.)" w:date="2021-10-06T13:41:00Z">
              <w:r>
                <w:rPr>
                  <w:rFonts w:cs="Arial"/>
                </w:rPr>
                <w:t>7</w:t>
              </w:r>
            </w:ins>
          </w:p>
        </w:tc>
        <w:tc>
          <w:tcPr>
            <w:tcW w:w="1551" w:type="pct"/>
            <w:tcBorders>
              <w:top w:val="single" w:sz="4" w:space="0" w:color="auto"/>
              <w:left w:val="single" w:sz="4" w:space="0" w:color="auto"/>
              <w:bottom w:val="single" w:sz="4" w:space="0" w:color="auto"/>
              <w:right w:val="single" w:sz="4" w:space="0" w:color="auto"/>
            </w:tcBorders>
          </w:tcPr>
          <w:p w14:paraId="5686915A" w14:textId="77777777" w:rsidR="00274576" w:rsidRDefault="00274576" w:rsidP="00274576">
            <w:pPr>
              <w:spacing w:line="254" w:lineRule="auto"/>
              <w:rPr>
                <w:ins w:id="1334" w:author="VanHouten, John (J.A.)" w:date="2021-10-06T13:40:00Z"/>
                <w:rFonts w:cs="Arial"/>
              </w:rPr>
            </w:pPr>
            <w:ins w:id="1335" w:author="VanHouten, John (J.A.)" w:date="2021-10-06T13:41:00Z">
              <w:r>
                <w:rPr>
                  <w:rFonts w:cs="Arial"/>
                </w:rPr>
                <w:t>A</w:t>
              </w:r>
              <w:r>
                <w:t>VAS</w:t>
              </w:r>
            </w:ins>
          </w:p>
        </w:tc>
        <w:tc>
          <w:tcPr>
            <w:tcW w:w="520" w:type="pct"/>
            <w:tcBorders>
              <w:top w:val="single" w:sz="4" w:space="0" w:color="auto"/>
              <w:left w:val="single" w:sz="4" w:space="0" w:color="auto"/>
              <w:bottom w:val="single" w:sz="4" w:space="0" w:color="auto"/>
              <w:right w:val="single" w:sz="4" w:space="0" w:color="auto"/>
            </w:tcBorders>
          </w:tcPr>
          <w:p w14:paraId="038307A9" w14:textId="77777777" w:rsidR="00274576" w:rsidRDefault="00274576" w:rsidP="00274576">
            <w:pPr>
              <w:spacing w:line="254" w:lineRule="auto"/>
              <w:rPr>
                <w:ins w:id="1336" w:author="VanHouten, John (J.A.)" w:date="2021-10-06T13:40:00Z"/>
                <w:rFonts w:cs="Arial"/>
              </w:rPr>
            </w:pPr>
            <w:ins w:id="1337" w:author="VanHouten, John (J.A.)" w:date="2021-10-06T13:41:00Z">
              <w:r>
                <w:rPr>
                  <w:rFonts w:cs="Arial"/>
                </w:rPr>
                <w:t>0</w:t>
              </w:r>
            </w:ins>
          </w:p>
        </w:tc>
        <w:tc>
          <w:tcPr>
            <w:tcW w:w="847" w:type="pct"/>
            <w:tcBorders>
              <w:top w:val="single" w:sz="4" w:space="0" w:color="auto"/>
              <w:left w:val="single" w:sz="4" w:space="0" w:color="auto"/>
              <w:bottom w:val="single" w:sz="4" w:space="0" w:color="auto"/>
              <w:right w:val="single" w:sz="4" w:space="0" w:color="auto"/>
            </w:tcBorders>
          </w:tcPr>
          <w:p w14:paraId="54C98954" w14:textId="77777777" w:rsidR="00274576" w:rsidRDefault="00274576" w:rsidP="00274576">
            <w:pPr>
              <w:spacing w:line="252" w:lineRule="auto"/>
              <w:rPr>
                <w:ins w:id="1338" w:author="VanHouten, John (J.A.)" w:date="2021-10-06T13:41:00Z"/>
              </w:rPr>
            </w:pPr>
            <w:ins w:id="1339" w:author="VanHouten, John (J.A.)" w:date="2021-10-06T13:41:00Z">
              <w:r>
                <w:rPr>
                  <w:rFonts w:cs="Arial"/>
                </w:rPr>
                <w:t>0</w:t>
              </w:r>
              <w:r>
                <w:t xml:space="preserve"> – Disabled</w:t>
              </w:r>
            </w:ins>
          </w:p>
          <w:p w14:paraId="52A6386D" w14:textId="77777777" w:rsidR="00274576" w:rsidRDefault="00274576" w:rsidP="00274576">
            <w:pPr>
              <w:spacing w:line="254" w:lineRule="auto"/>
              <w:rPr>
                <w:ins w:id="1340" w:author="VanHouten, John (J.A.)" w:date="2021-10-06T13:40:00Z"/>
                <w:rFonts w:cs="Arial"/>
              </w:rPr>
            </w:pPr>
            <w:ins w:id="1341" w:author="VanHouten, John (J.A.)" w:date="2021-10-06T13:41:00Z">
              <w:r>
                <w:t>1 - Enabled</w:t>
              </w:r>
            </w:ins>
          </w:p>
        </w:tc>
        <w:tc>
          <w:tcPr>
            <w:tcW w:w="722" w:type="pct"/>
            <w:tcBorders>
              <w:top w:val="single" w:sz="4" w:space="0" w:color="auto"/>
              <w:left w:val="single" w:sz="4" w:space="0" w:color="auto"/>
              <w:bottom w:val="single" w:sz="4" w:space="0" w:color="auto"/>
              <w:right w:val="single" w:sz="4" w:space="0" w:color="auto"/>
            </w:tcBorders>
          </w:tcPr>
          <w:p w14:paraId="4DCF906D" w14:textId="77777777" w:rsidR="00274576" w:rsidRDefault="00274576" w:rsidP="00274576">
            <w:pPr>
              <w:spacing w:line="254" w:lineRule="auto"/>
              <w:rPr>
                <w:ins w:id="1342" w:author="VanHouten, John (J.A.)" w:date="2021-10-06T13:40:00Z"/>
                <w:rFonts w:cs="Arial"/>
              </w:rPr>
            </w:pPr>
            <w:ins w:id="1343" w:author="VanHouten, John (J.A.)" w:date="2021-10-06T13:41:00Z">
              <w:r>
                <w:rPr>
                  <w:rFonts w:cs="Arial"/>
                </w:rPr>
                <w:t>N/A</w:t>
              </w:r>
            </w:ins>
          </w:p>
        </w:tc>
      </w:tr>
      <w:tr w:rsidR="00274576" w14:paraId="1EE2E083" w14:textId="77777777" w:rsidTr="00154B46">
        <w:trPr>
          <w:jc w:val="center"/>
          <w:ins w:id="1344" w:author="VanHouten, John (J.A.)" w:date="2021-10-06T13:40:00Z"/>
        </w:trPr>
        <w:tc>
          <w:tcPr>
            <w:tcW w:w="723" w:type="pct"/>
            <w:tcBorders>
              <w:top w:val="single" w:sz="4" w:space="0" w:color="auto"/>
              <w:left w:val="single" w:sz="4" w:space="0" w:color="auto"/>
              <w:bottom w:val="single" w:sz="4" w:space="0" w:color="auto"/>
              <w:right w:val="single" w:sz="4" w:space="0" w:color="auto"/>
            </w:tcBorders>
          </w:tcPr>
          <w:p w14:paraId="125536B2" w14:textId="77777777" w:rsidR="00274576" w:rsidRDefault="00274576" w:rsidP="00274576">
            <w:pPr>
              <w:spacing w:line="254" w:lineRule="auto"/>
              <w:rPr>
                <w:ins w:id="1345" w:author="VanHouten, John (J.A.)" w:date="2021-10-06T13:40:00Z"/>
                <w:rFonts w:cs="Arial"/>
              </w:rPr>
            </w:pPr>
            <w:ins w:id="1346" w:author="VanHouten, John (J.A.)" w:date="2021-10-06T13:41:00Z">
              <w:r>
                <w:rPr>
                  <w:rFonts w:cs="Arial"/>
                </w:rPr>
                <w:t>D</w:t>
              </w:r>
              <w:r>
                <w:t>E00</w:t>
              </w:r>
            </w:ins>
          </w:p>
        </w:tc>
        <w:tc>
          <w:tcPr>
            <w:tcW w:w="302" w:type="pct"/>
            <w:tcBorders>
              <w:top w:val="single" w:sz="4" w:space="0" w:color="auto"/>
              <w:left w:val="single" w:sz="4" w:space="0" w:color="auto"/>
              <w:bottom w:val="single" w:sz="4" w:space="0" w:color="auto"/>
              <w:right w:val="single" w:sz="4" w:space="0" w:color="auto"/>
            </w:tcBorders>
          </w:tcPr>
          <w:p w14:paraId="6A1FF91E" w14:textId="77777777" w:rsidR="00274576" w:rsidRDefault="00274576" w:rsidP="00274576">
            <w:pPr>
              <w:spacing w:line="254" w:lineRule="auto"/>
              <w:rPr>
                <w:ins w:id="1347" w:author="VanHouten, John (J.A.)" w:date="2021-10-06T13:40:00Z"/>
                <w:rFonts w:cs="Arial"/>
              </w:rPr>
            </w:pPr>
            <w:ins w:id="1348" w:author="VanHouten, John (J.A.)" w:date="2021-10-06T13:41:00Z">
              <w:r>
                <w:rPr>
                  <w:rFonts w:cs="Arial"/>
                </w:rPr>
                <w:t>1</w:t>
              </w:r>
              <w:r>
                <w:t>0</w:t>
              </w:r>
            </w:ins>
          </w:p>
        </w:tc>
        <w:tc>
          <w:tcPr>
            <w:tcW w:w="334" w:type="pct"/>
            <w:tcBorders>
              <w:top w:val="single" w:sz="4" w:space="0" w:color="auto"/>
              <w:left w:val="single" w:sz="4" w:space="0" w:color="auto"/>
              <w:bottom w:val="single" w:sz="4" w:space="0" w:color="auto"/>
              <w:right w:val="single" w:sz="4" w:space="0" w:color="auto"/>
            </w:tcBorders>
          </w:tcPr>
          <w:p w14:paraId="67A4E56A" w14:textId="77777777" w:rsidR="00274576" w:rsidRDefault="00274576" w:rsidP="00274576">
            <w:pPr>
              <w:spacing w:line="254" w:lineRule="auto"/>
              <w:rPr>
                <w:ins w:id="1349" w:author="VanHouten, John (J.A.)" w:date="2021-10-06T13:40:00Z"/>
                <w:rFonts w:cs="Arial"/>
              </w:rPr>
            </w:pPr>
            <w:ins w:id="1350" w:author="VanHouten, John (J.A.)" w:date="2021-10-06T13:41:00Z">
              <w:r>
                <w:rPr>
                  <w:rFonts w:cs="Arial"/>
                </w:rPr>
                <w:t>6</w:t>
              </w:r>
            </w:ins>
          </w:p>
        </w:tc>
        <w:tc>
          <w:tcPr>
            <w:tcW w:w="1551" w:type="pct"/>
            <w:tcBorders>
              <w:top w:val="single" w:sz="4" w:space="0" w:color="auto"/>
              <w:left w:val="single" w:sz="4" w:space="0" w:color="auto"/>
              <w:bottom w:val="single" w:sz="4" w:space="0" w:color="auto"/>
              <w:right w:val="single" w:sz="4" w:space="0" w:color="auto"/>
            </w:tcBorders>
          </w:tcPr>
          <w:p w14:paraId="3C01F477" w14:textId="77777777" w:rsidR="00274576" w:rsidRDefault="00274576" w:rsidP="00274576">
            <w:pPr>
              <w:spacing w:line="254" w:lineRule="auto"/>
              <w:rPr>
                <w:ins w:id="1351" w:author="VanHouten, John (J.A.)" w:date="2021-10-06T13:40:00Z"/>
                <w:rFonts w:cs="Arial"/>
              </w:rPr>
            </w:pPr>
            <w:ins w:id="1352" w:author="VanHouten, John (J.A.)" w:date="2021-10-06T13:41:00Z">
              <w:r>
                <w:rPr>
                  <w:rFonts w:cs="Arial"/>
                </w:rPr>
                <w:t>AVAS System</w:t>
              </w:r>
            </w:ins>
          </w:p>
        </w:tc>
        <w:tc>
          <w:tcPr>
            <w:tcW w:w="520" w:type="pct"/>
            <w:tcBorders>
              <w:top w:val="single" w:sz="4" w:space="0" w:color="auto"/>
              <w:left w:val="single" w:sz="4" w:space="0" w:color="auto"/>
              <w:bottom w:val="single" w:sz="4" w:space="0" w:color="auto"/>
              <w:right w:val="single" w:sz="4" w:space="0" w:color="auto"/>
            </w:tcBorders>
          </w:tcPr>
          <w:p w14:paraId="320C54B8" w14:textId="77777777" w:rsidR="00274576" w:rsidRDefault="00274576" w:rsidP="00274576">
            <w:pPr>
              <w:spacing w:line="254" w:lineRule="auto"/>
              <w:rPr>
                <w:ins w:id="1353" w:author="VanHouten, John (J.A.)" w:date="2021-10-06T13:40:00Z"/>
                <w:rFonts w:cs="Arial"/>
              </w:rPr>
            </w:pPr>
            <w:ins w:id="1354" w:author="VanHouten, John (J.A.)" w:date="2021-10-06T13:41:00Z">
              <w:r>
                <w:rPr>
                  <w:rFonts w:cs="Arial"/>
                </w:rPr>
                <w:t>0</w:t>
              </w:r>
            </w:ins>
          </w:p>
        </w:tc>
        <w:tc>
          <w:tcPr>
            <w:tcW w:w="847" w:type="pct"/>
            <w:tcBorders>
              <w:top w:val="single" w:sz="4" w:space="0" w:color="auto"/>
              <w:left w:val="single" w:sz="4" w:space="0" w:color="auto"/>
              <w:bottom w:val="single" w:sz="4" w:space="0" w:color="auto"/>
              <w:right w:val="single" w:sz="4" w:space="0" w:color="auto"/>
            </w:tcBorders>
          </w:tcPr>
          <w:p w14:paraId="1E1AE85E" w14:textId="77777777" w:rsidR="00274576" w:rsidRDefault="00274576" w:rsidP="00274576">
            <w:pPr>
              <w:spacing w:line="252" w:lineRule="auto"/>
              <w:rPr>
                <w:ins w:id="1355" w:author="VanHouten, John (J.A.)" w:date="2021-10-06T13:41:00Z"/>
                <w:rFonts w:cs="Arial"/>
              </w:rPr>
            </w:pPr>
            <w:ins w:id="1356" w:author="VanHouten, John (J.A.)" w:date="2021-10-06T13:41:00Z">
              <w:r>
                <w:rPr>
                  <w:rFonts w:cs="Arial"/>
                </w:rPr>
                <w:t>0 – Internal</w:t>
              </w:r>
            </w:ins>
          </w:p>
          <w:p w14:paraId="0951299B" w14:textId="77777777" w:rsidR="00274576" w:rsidRDefault="00274576" w:rsidP="00274576">
            <w:pPr>
              <w:spacing w:line="254" w:lineRule="auto"/>
              <w:rPr>
                <w:ins w:id="1357" w:author="VanHouten, John (J.A.)" w:date="2021-10-06T13:40:00Z"/>
                <w:rFonts w:cs="Arial"/>
              </w:rPr>
            </w:pPr>
            <w:ins w:id="1358" w:author="VanHouten, John (J.A.)" w:date="2021-10-06T13:41:00Z">
              <w:r>
                <w:rPr>
                  <w:rFonts w:cs="Arial"/>
                </w:rPr>
                <w:t>1 - External</w:t>
              </w:r>
            </w:ins>
          </w:p>
        </w:tc>
        <w:tc>
          <w:tcPr>
            <w:tcW w:w="722" w:type="pct"/>
            <w:tcBorders>
              <w:top w:val="single" w:sz="4" w:space="0" w:color="auto"/>
              <w:left w:val="single" w:sz="4" w:space="0" w:color="auto"/>
              <w:bottom w:val="single" w:sz="4" w:space="0" w:color="auto"/>
              <w:right w:val="single" w:sz="4" w:space="0" w:color="auto"/>
            </w:tcBorders>
          </w:tcPr>
          <w:p w14:paraId="09B5CF6B" w14:textId="77777777" w:rsidR="00274576" w:rsidRDefault="00274576" w:rsidP="00274576">
            <w:pPr>
              <w:spacing w:line="254" w:lineRule="auto"/>
              <w:rPr>
                <w:ins w:id="1359" w:author="VanHouten, John (J.A.)" w:date="2021-10-06T13:40:00Z"/>
                <w:rFonts w:cs="Arial"/>
              </w:rPr>
            </w:pPr>
            <w:ins w:id="1360" w:author="VanHouten, John (J.A.)" w:date="2021-10-06T13:41:00Z">
              <w:r>
                <w:rPr>
                  <w:rFonts w:cs="Arial"/>
                </w:rPr>
                <w:t>N/A</w:t>
              </w:r>
            </w:ins>
          </w:p>
        </w:tc>
      </w:tr>
      <w:tr w:rsidR="00274576" w14:paraId="2A61FF84" w14:textId="77777777" w:rsidTr="00154B46">
        <w:trPr>
          <w:jc w:val="center"/>
          <w:ins w:id="1361" w:author="VanHouten, John (J.A.)" w:date="2021-10-06T13:40:00Z"/>
        </w:trPr>
        <w:tc>
          <w:tcPr>
            <w:tcW w:w="723" w:type="pct"/>
            <w:tcBorders>
              <w:top w:val="single" w:sz="4" w:space="0" w:color="auto"/>
              <w:left w:val="single" w:sz="4" w:space="0" w:color="auto"/>
              <w:bottom w:val="single" w:sz="4" w:space="0" w:color="auto"/>
              <w:right w:val="single" w:sz="4" w:space="0" w:color="auto"/>
            </w:tcBorders>
          </w:tcPr>
          <w:p w14:paraId="00CBD49D" w14:textId="77777777" w:rsidR="00274576" w:rsidRDefault="00274576" w:rsidP="00274576">
            <w:pPr>
              <w:spacing w:line="254" w:lineRule="auto"/>
              <w:rPr>
                <w:ins w:id="1362" w:author="VanHouten, John (J.A.)" w:date="2021-10-06T13:40:00Z"/>
                <w:rFonts w:cs="Arial"/>
              </w:rPr>
            </w:pPr>
            <w:ins w:id="1363" w:author="VanHouten, John (J.A.)" w:date="2021-10-06T13:41:00Z">
              <w:r>
                <w:rPr>
                  <w:rFonts w:cs="Arial"/>
                </w:rPr>
                <w:t>DE00</w:t>
              </w:r>
            </w:ins>
          </w:p>
        </w:tc>
        <w:tc>
          <w:tcPr>
            <w:tcW w:w="302" w:type="pct"/>
            <w:tcBorders>
              <w:top w:val="single" w:sz="4" w:space="0" w:color="auto"/>
              <w:left w:val="single" w:sz="4" w:space="0" w:color="auto"/>
              <w:bottom w:val="single" w:sz="4" w:space="0" w:color="auto"/>
              <w:right w:val="single" w:sz="4" w:space="0" w:color="auto"/>
            </w:tcBorders>
          </w:tcPr>
          <w:p w14:paraId="26A84867" w14:textId="77777777" w:rsidR="00274576" w:rsidRDefault="00274576" w:rsidP="00274576">
            <w:pPr>
              <w:spacing w:line="254" w:lineRule="auto"/>
              <w:rPr>
                <w:ins w:id="1364" w:author="VanHouten, John (J.A.)" w:date="2021-10-06T13:40:00Z"/>
                <w:rFonts w:cs="Arial"/>
              </w:rPr>
            </w:pPr>
            <w:ins w:id="1365" w:author="VanHouten, John (J.A.)" w:date="2021-10-06T13:41:00Z">
              <w:r>
                <w:rPr>
                  <w:rFonts w:cs="Arial"/>
                </w:rPr>
                <w:t>10</w:t>
              </w:r>
            </w:ins>
          </w:p>
        </w:tc>
        <w:tc>
          <w:tcPr>
            <w:tcW w:w="334" w:type="pct"/>
            <w:tcBorders>
              <w:top w:val="single" w:sz="4" w:space="0" w:color="auto"/>
              <w:left w:val="single" w:sz="4" w:space="0" w:color="auto"/>
              <w:bottom w:val="single" w:sz="4" w:space="0" w:color="auto"/>
              <w:right w:val="single" w:sz="4" w:space="0" w:color="auto"/>
            </w:tcBorders>
          </w:tcPr>
          <w:p w14:paraId="20EE6832" w14:textId="77777777" w:rsidR="00274576" w:rsidRDefault="00274576" w:rsidP="00274576">
            <w:pPr>
              <w:spacing w:line="254" w:lineRule="auto"/>
              <w:rPr>
                <w:ins w:id="1366" w:author="VanHouten, John (J.A.)" w:date="2021-10-06T13:40:00Z"/>
                <w:rFonts w:cs="Arial"/>
              </w:rPr>
            </w:pPr>
            <w:ins w:id="1367" w:author="VanHouten, John (J.A.)" w:date="2021-10-06T13:41:00Z">
              <w:r>
                <w:rPr>
                  <w:rFonts w:cs="Arial"/>
                </w:rPr>
                <w:t>5-0</w:t>
              </w:r>
            </w:ins>
          </w:p>
        </w:tc>
        <w:tc>
          <w:tcPr>
            <w:tcW w:w="1551" w:type="pct"/>
            <w:tcBorders>
              <w:top w:val="single" w:sz="4" w:space="0" w:color="auto"/>
              <w:left w:val="single" w:sz="4" w:space="0" w:color="auto"/>
              <w:bottom w:val="single" w:sz="4" w:space="0" w:color="auto"/>
              <w:right w:val="single" w:sz="4" w:space="0" w:color="auto"/>
            </w:tcBorders>
          </w:tcPr>
          <w:p w14:paraId="751FFDCC" w14:textId="77777777" w:rsidR="00274576" w:rsidRDefault="00274576" w:rsidP="00274576">
            <w:pPr>
              <w:spacing w:line="254" w:lineRule="auto"/>
              <w:rPr>
                <w:ins w:id="1368" w:author="VanHouten, John (J.A.)" w:date="2021-10-06T13:40:00Z"/>
                <w:rFonts w:cs="Arial"/>
              </w:rPr>
            </w:pPr>
            <w:ins w:id="1369" w:author="VanHouten, John (J.A.)" w:date="2021-10-06T13:41:00Z">
              <w:r>
                <w:rPr>
                  <w:rFonts w:cs="Arial"/>
                </w:rPr>
                <w:t>Reserved</w:t>
              </w:r>
            </w:ins>
          </w:p>
        </w:tc>
        <w:tc>
          <w:tcPr>
            <w:tcW w:w="520" w:type="pct"/>
            <w:tcBorders>
              <w:top w:val="single" w:sz="4" w:space="0" w:color="auto"/>
              <w:left w:val="single" w:sz="4" w:space="0" w:color="auto"/>
              <w:bottom w:val="single" w:sz="4" w:space="0" w:color="auto"/>
              <w:right w:val="single" w:sz="4" w:space="0" w:color="auto"/>
            </w:tcBorders>
          </w:tcPr>
          <w:p w14:paraId="67586312" w14:textId="77777777" w:rsidR="00274576" w:rsidRDefault="00274576" w:rsidP="00274576">
            <w:pPr>
              <w:spacing w:line="254" w:lineRule="auto"/>
              <w:rPr>
                <w:ins w:id="1370" w:author="VanHouten, John (J.A.)" w:date="2021-10-06T13:40:00Z"/>
                <w:rFonts w:cs="Arial"/>
              </w:rPr>
            </w:pPr>
            <w:ins w:id="1371" w:author="VanHouten, John (J.A.)" w:date="2021-10-06T13:41:00Z">
              <w:r>
                <w:rPr>
                  <w:rFonts w:cs="Arial"/>
                </w:rPr>
                <w:t>00 0000</w:t>
              </w:r>
            </w:ins>
          </w:p>
        </w:tc>
        <w:tc>
          <w:tcPr>
            <w:tcW w:w="847" w:type="pct"/>
            <w:tcBorders>
              <w:top w:val="single" w:sz="4" w:space="0" w:color="auto"/>
              <w:left w:val="single" w:sz="4" w:space="0" w:color="auto"/>
              <w:bottom w:val="single" w:sz="4" w:space="0" w:color="auto"/>
              <w:right w:val="single" w:sz="4" w:space="0" w:color="auto"/>
            </w:tcBorders>
          </w:tcPr>
          <w:p w14:paraId="44DD979C" w14:textId="77777777" w:rsidR="00274576" w:rsidRDefault="00274576" w:rsidP="00274576">
            <w:pPr>
              <w:spacing w:line="254" w:lineRule="auto"/>
              <w:rPr>
                <w:ins w:id="1372" w:author="VanHouten, John (J.A.)" w:date="2021-10-06T13:40:00Z"/>
                <w:rFonts w:cs="Arial"/>
              </w:rPr>
            </w:pPr>
            <w:ins w:id="1373" w:author="VanHouten, John (J.A.)" w:date="2021-10-06T13:41:00Z">
              <w:r>
                <w:rPr>
                  <w:rFonts w:cs="Arial"/>
                </w:rPr>
                <w:t>Reserved</w:t>
              </w:r>
            </w:ins>
          </w:p>
        </w:tc>
        <w:tc>
          <w:tcPr>
            <w:tcW w:w="722" w:type="pct"/>
            <w:tcBorders>
              <w:top w:val="single" w:sz="4" w:space="0" w:color="auto"/>
              <w:left w:val="single" w:sz="4" w:space="0" w:color="auto"/>
              <w:bottom w:val="single" w:sz="4" w:space="0" w:color="auto"/>
              <w:right w:val="single" w:sz="4" w:space="0" w:color="auto"/>
            </w:tcBorders>
          </w:tcPr>
          <w:p w14:paraId="040E0EFF" w14:textId="77777777" w:rsidR="00274576" w:rsidRDefault="00274576" w:rsidP="00274576">
            <w:pPr>
              <w:spacing w:line="254" w:lineRule="auto"/>
              <w:rPr>
                <w:ins w:id="1374" w:author="VanHouten, John (J.A.)" w:date="2021-10-06T13:40:00Z"/>
                <w:rFonts w:cs="Arial"/>
              </w:rPr>
            </w:pPr>
            <w:ins w:id="1375" w:author="VanHouten, John (J.A.)" w:date="2021-10-06T13:41:00Z">
              <w:r>
                <w:rPr>
                  <w:rFonts w:cs="Arial"/>
                </w:rPr>
                <w:t>N/A</w:t>
              </w:r>
            </w:ins>
          </w:p>
        </w:tc>
      </w:tr>
      <w:tr w:rsidR="00274576" w14:paraId="0FF32049" w14:textId="77777777" w:rsidTr="00154B46">
        <w:trPr>
          <w:jc w:val="center"/>
          <w:ins w:id="1376" w:author="VanHouten, John (J.A.)" w:date="2021-10-06T13:40:00Z"/>
        </w:trPr>
        <w:tc>
          <w:tcPr>
            <w:tcW w:w="723" w:type="pct"/>
            <w:tcBorders>
              <w:top w:val="single" w:sz="4" w:space="0" w:color="auto"/>
              <w:left w:val="single" w:sz="4" w:space="0" w:color="auto"/>
              <w:bottom w:val="single" w:sz="4" w:space="0" w:color="auto"/>
              <w:right w:val="single" w:sz="4" w:space="0" w:color="auto"/>
            </w:tcBorders>
          </w:tcPr>
          <w:p w14:paraId="0C942B3F" w14:textId="77777777" w:rsidR="00274576" w:rsidRDefault="00274576" w:rsidP="00274576">
            <w:pPr>
              <w:spacing w:line="254" w:lineRule="auto"/>
              <w:rPr>
                <w:ins w:id="1377" w:author="VanHouten, John (J.A.)" w:date="2021-10-06T13:40:00Z"/>
                <w:rFonts w:cs="Arial"/>
              </w:rPr>
            </w:pPr>
            <w:ins w:id="1378" w:author="VanHouten, John (J.A.)" w:date="2021-10-06T13:41:00Z">
              <w:r>
                <w:rPr>
                  <w:rFonts w:cs="Arial"/>
                </w:rPr>
                <w:t>DE00</w:t>
              </w:r>
            </w:ins>
          </w:p>
        </w:tc>
        <w:tc>
          <w:tcPr>
            <w:tcW w:w="302" w:type="pct"/>
            <w:tcBorders>
              <w:top w:val="single" w:sz="4" w:space="0" w:color="auto"/>
              <w:left w:val="single" w:sz="4" w:space="0" w:color="auto"/>
              <w:bottom w:val="single" w:sz="4" w:space="0" w:color="auto"/>
              <w:right w:val="single" w:sz="4" w:space="0" w:color="auto"/>
            </w:tcBorders>
          </w:tcPr>
          <w:p w14:paraId="2B4BBD85" w14:textId="77777777" w:rsidR="00274576" w:rsidRDefault="00274576" w:rsidP="00274576">
            <w:pPr>
              <w:spacing w:line="254" w:lineRule="auto"/>
              <w:rPr>
                <w:ins w:id="1379" w:author="VanHouten, John (J.A.)" w:date="2021-10-06T13:40:00Z"/>
                <w:rFonts w:cs="Arial"/>
              </w:rPr>
            </w:pPr>
            <w:ins w:id="1380" w:author="VanHouten, John (J.A.)" w:date="2021-10-06T13:41:00Z">
              <w:r>
                <w:rPr>
                  <w:rFonts w:cs="Arial"/>
                </w:rPr>
                <w:t>11</w:t>
              </w:r>
            </w:ins>
          </w:p>
        </w:tc>
        <w:tc>
          <w:tcPr>
            <w:tcW w:w="334" w:type="pct"/>
            <w:tcBorders>
              <w:top w:val="single" w:sz="4" w:space="0" w:color="auto"/>
              <w:left w:val="single" w:sz="4" w:space="0" w:color="auto"/>
              <w:bottom w:val="single" w:sz="4" w:space="0" w:color="auto"/>
              <w:right w:val="single" w:sz="4" w:space="0" w:color="auto"/>
            </w:tcBorders>
          </w:tcPr>
          <w:p w14:paraId="13B2628C" w14:textId="77777777" w:rsidR="00274576" w:rsidRDefault="00274576" w:rsidP="00274576">
            <w:pPr>
              <w:spacing w:line="254" w:lineRule="auto"/>
              <w:rPr>
                <w:ins w:id="1381" w:author="VanHouten, John (J.A.)" w:date="2021-10-06T13:40:00Z"/>
                <w:rFonts w:cs="Arial"/>
              </w:rPr>
            </w:pPr>
            <w:ins w:id="1382" w:author="VanHouten, John (J.A.)" w:date="2021-10-06T13:41:00Z">
              <w:r>
                <w:rPr>
                  <w:rFonts w:cs="Arial"/>
                </w:rPr>
                <w:t>7-0</w:t>
              </w:r>
            </w:ins>
          </w:p>
        </w:tc>
        <w:tc>
          <w:tcPr>
            <w:tcW w:w="1551" w:type="pct"/>
            <w:tcBorders>
              <w:top w:val="single" w:sz="4" w:space="0" w:color="auto"/>
              <w:left w:val="single" w:sz="4" w:space="0" w:color="auto"/>
              <w:bottom w:val="single" w:sz="4" w:space="0" w:color="auto"/>
              <w:right w:val="single" w:sz="4" w:space="0" w:color="auto"/>
            </w:tcBorders>
          </w:tcPr>
          <w:p w14:paraId="3D7B566C" w14:textId="77777777" w:rsidR="00274576" w:rsidRDefault="00274576" w:rsidP="00274576">
            <w:pPr>
              <w:spacing w:line="254" w:lineRule="auto"/>
              <w:rPr>
                <w:ins w:id="1383" w:author="VanHouten, John (J.A.)" w:date="2021-10-06T13:40:00Z"/>
                <w:rFonts w:cs="Arial"/>
              </w:rPr>
            </w:pPr>
            <w:ins w:id="1384" w:author="VanHouten, John (J.A.)" w:date="2021-10-06T13:41:00Z">
              <w:r>
                <w:rPr>
                  <w:rFonts w:cs="Arial"/>
                </w:rPr>
                <w:t>Amplifier Selection for A2B</w:t>
              </w:r>
            </w:ins>
          </w:p>
        </w:tc>
        <w:tc>
          <w:tcPr>
            <w:tcW w:w="520" w:type="pct"/>
            <w:tcBorders>
              <w:top w:val="single" w:sz="4" w:space="0" w:color="auto"/>
              <w:left w:val="single" w:sz="4" w:space="0" w:color="auto"/>
              <w:bottom w:val="single" w:sz="4" w:space="0" w:color="auto"/>
              <w:right w:val="single" w:sz="4" w:space="0" w:color="auto"/>
            </w:tcBorders>
          </w:tcPr>
          <w:p w14:paraId="3FAF449A" w14:textId="77777777" w:rsidR="00274576" w:rsidRDefault="00274576" w:rsidP="00274576">
            <w:pPr>
              <w:spacing w:line="254" w:lineRule="auto"/>
              <w:rPr>
                <w:ins w:id="1385" w:author="VanHouten, John (J.A.)" w:date="2021-10-06T13:40:00Z"/>
                <w:rFonts w:cs="Arial"/>
              </w:rPr>
            </w:pPr>
            <w:ins w:id="1386" w:author="VanHouten, John (J.A.)" w:date="2021-10-06T13:41:00Z">
              <w:r>
                <w:rPr>
                  <w:rFonts w:cs="Arial"/>
                </w:rPr>
                <w:t>0x00</w:t>
              </w:r>
            </w:ins>
          </w:p>
        </w:tc>
        <w:tc>
          <w:tcPr>
            <w:tcW w:w="847" w:type="pct"/>
            <w:tcBorders>
              <w:top w:val="single" w:sz="4" w:space="0" w:color="auto"/>
              <w:left w:val="single" w:sz="4" w:space="0" w:color="auto"/>
              <w:bottom w:val="single" w:sz="4" w:space="0" w:color="auto"/>
              <w:right w:val="single" w:sz="4" w:space="0" w:color="auto"/>
            </w:tcBorders>
          </w:tcPr>
          <w:p w14:paraId="41E799D8" w14:textId="77777777" w:rsidR="00274576" w:rsidRDefault="00274576" w:rsidP="00274576">
            <w:pPr>
              <w:spacing w:line="254" w:lineRule="auto"/>
              <w:rPr>
                <w:ins w:id="1387" w:author="VanHouten, John (J.A.)" w:date="2021-10-06T13:40:00Z"/>
                <w:rFonts w:cs="Arial"/>
              </w:rPr>
            </w:pPr>
            <w:proofErr w:type="spellStart"/>
            <w:ins w:id="1388" w:author="VanHouten, John (J.A.)" w:date="2021-10-06T13:41:00Z">
              <w:r>
                <w:rPr>
                  <w:rFonts w:cs="Arial"/>
                </w:rPr>
                <w:t>Enumberated</w:t>
              </w:r>
              <w:proofErr w:type="spellEnd"/>
              <w:r>
                <w:rPr>
                  <w:rFonts w:cs="Arial"/>
                </w:rPr>
                <w:t xml:space="preserve"> 0-255</w:t>
              </w:r>
            </w:ins>
          </w:p>
        </w:tc>
        <w:tc>
          <w:tcPr>
            <w:tcW w:w="722" w:type="pct"/>
            <w:tcBorders>
              <w:top w:val="single" w:sz="4" w:space="0" w:color="auto"/>
              <w:left w:val="single" w:sz="4" w:space="0" w:color="auto"/>
              <w:bottom w:val="single" w:sz="4" w:space="0" w:color="auto"/>
              <w:right w:val="single" w:sz="4" w:space="0" w:color="auto"/>
            </w:tcBorders>
          </w:tcPr>
          <w:p w14:paraId="6D05BB66" w14:textId="77777777" w:rsidR="00274576" w:rsidRDefault="00274576" w:rsidP="00274576">
            <w:pPr>
              <w:spacing w:line="254" w:lineRule="auto"/>
              <w:rPr>
                <w:ins w:id="1389" w:author="VanHouten, John (J.A.)" w:date="2021-10-06T13:40:00Z"/>
                <w:rFonts w:cs="Arial"/>
              </w:rPr>
            </w:pPr>
            <w:ins w:id="1390" w:author="VanHouten, John (J.A.)" w:date="2021-10-06T13:41:00Z">
              <w:r>
                <w:rPr>
                  <w:rFonts w:cs="Arial"/>
                </w:rPr>
                <w:t>N/A</w:t>
              </w:r>
            </w:ins>
          </w:p>
        </w:tc>
      </w:tr>
      <w:tr w:rsidR="00274576" w14:paraId="28C069C5" w14:textId="77777777" w:rsidTr="00154B46">
        <w:trPr>
          <w:jc w:val="center"/>
          <w:ins w:id="1391" w:author="VanHouten, John (J.A.)" w:date="2021-10-06T13:40:00Z"/>
        </w:trPr>
        <w:tc>
          <w:tcPr>
            <w:tcW w:w="723" w:type="pct"/>
            <w:tcBorders>
              <w:top w:val="single" w:sz="4" w:space="0" w:color="auto"/>
              <w:left w:val="single" w:sz="4" w:space="0" w:color="auto"/>
              <w:bottom w:val="single" w:sz="4" w:space="0" w:color="auto"/>
              <w:right w:val="single" w:sz="4" w:space="0" w:color="auto"/>
            </w:tcBorders>
          </w:tcPr>
          <w:p w14:paraId="7D2A371B" w14:textId="77777777" w:rsidR="00274576" w:rsidRDefault="00274576" w:rsidP="00274576">
            <w:pPr>
              <w:spacing w:line="254" w:lineRule="auto"/>
              <w:rPr>
                <w:ins w:id="1392" w:author="VanHouten, John (J.A.)" w:date="2021-10-06T13:40:00Z"/>
                <w:rFonts w:cs="Arial"/>
              </w:rPr>
            </w:pPr>
            <w:ins w:id="1393" w:author="VanHouten, John (J.A.)" w:date="2021-10-06T13:41:00Z">
              <w:r>
                <w:rPr>
                  <w:rFonts w:cs="Arial"/>
                </w:rPr>
                <w:t>DE00</w:t>
              </w:r>
            </w:ins>
          </w:p>
        </w:tc>
        <w:tc>
          <w:tcPr>
            <w:tcW w:w="302" w:type="pct"/>
            <w:tcBorders>
              <w:top w:val="single" w:sz="4" w:space="0" w:color="auto"/>
              <w:left w:val="single" w:sz="4" w:space="0" w:color="auto"/>
              <w:bottom w:val="single" w:sz="4" w:space="0" w:color="auto"/>
              <w:right w:val="single" w:sz="4" w:space="0" w:color="auto"/>
            </w:tcBorders>
          </w:tcPr>
          <w:p w14:paraId="5790F58D" w14:textId="77777777" w:rsidR="00274576" w:rsidRDefault="00274576" w:rsidP="00274576">
            <w:pPr>
              <w:spacing w:line="254" w:lineRule="auto"/>
              <w:rPr>
                <w:ins w:id="1394" w:author="VanHouten, John (J.A.)" w:date="2021-10-06T13:40:00Z"/>
                <w:rFonts w:cs="Arial"/>
              </w:rPr>
            </w:pPr>
            <w:ins w:id="1395" w:author="VanHouten, John (J.A.)" w:date="2021-10-06T13:41:00Z">
              <w:r>
                <w:rPr>
                  <w:rFonts w:cs="Arial"/>
                </w:rPr>
                <w:t>12</w:t>
              </w:r>
            </w:ins>
          </w:p>
        </w:tc>
        <w:tc>
          <w:tcPr>
            <w:tcW w:w="334" w:type="pct"/>
            <w:tcBorders>
              <w:top w:val="single" w:sz="4" w:space="0" w:color="auto"/>
              <w:left w:val="single" w:sz="4" w:space="0" w:color="auto"/>
              <w:bottom w:val="single" w:sz="4" w:space="0" w:color="auto"/>
              <w:right w:val="single" w:sz="4" w:space="0" w:color="auto"/>
            </w:tcBorders>
          </w:tcPr>
          <w:p w14:paraId="6F290E0B" w14:textId="77777777" w:rsidR="00274576" w:rsidRDefault="00274576" w:rsidP="00274576">
            <w:pPr>
              <w:spacing w:line="254" w:lineRule="auto"/>
              <w:rPr>
                <w:ins w:id="1396" w:author="VanHouten, John (J.A.)" w:date="2021-10-06T13:40:00Z"/>
                <w:rFonts w:cs="Arial"/>
              </w:rPr>
            </w:pPr>
            <w:ins w:id="1397" w:author="VanHouten, John (J.A.)" w:date="2021-10-06T13:41:00Z">
              <w:r>
                <w:rPr>
                  <w:rFonts w:cs="Arial"/>
                </w:rPr>
                <w:t>7-0</w:t>
              </w:r>
            </w:ins>
          </w:p>
        </w:tc>
        <w:tc>
          <w:tcPr>
            <w:tcW w:w="1551" w:type="pct"/>
            <w:tcBorders>
              <w:top w:val="single" w:sz="4" w:space="0" w:color="auto"/>
              <w:left w:val="single" w:sz="4" w:space="0" w:color="auto"/>
              <w:bottom w:val="single" w:sz="4" w:space="0" w:color="auto"/>
              <w:right w:val="single" w:sz="4" w:space="0" w:color="auto"/>
            </w:tcBorders>
          </w:tcPr>
          <w:p w14:paraId="150CA473" w14:textId="77777777" w:rsidR="00274576" w:rsidRDefault="00274576" w:rsidP="00274576">
            <w:pPr>
              <w:spacing w:line="254" w:lineRule="auto"/>
              <w:rPr>
                <w:ins w:id="1398" w:author="VanHouten, John (J.A.)" w:date="2021-10-06T13:40:00Z"/>
                <w:rFonts w:cs="Arial"/>
              </w:rPr>
            </w:pPr>
            <w:ins w:id="1399" w:author="VanHouten, John (J.A.)" w:date="2021-10-06T13:41:00Z">
              <w:r>
                <w:rPr>
                  <w:rFonts w:cs="Arial"/>
                </w:rPr>
                <w:t>Reserved</w:t>
              </w:r>
            </w:ins>
          </w:p>
        </w:tc>
        <w:tc>
          <w:tcPr>
            <w:tcW w:w="520" w:type="pct"/>
            <w:tcBorders>
              <w:top w:val="single" w:sz="4" w:space="0" w:color="auto"/>
              <w:left w:val="single" w:sz="4" w:space="0" w:color="auto"/>
              <w:bottom w:val="single" w:sz="4" w:space="0" w:color="auto"/>
              <w:right w:val="single" w:sz="4" w:space="0" w:color="auto"/>
            </w:tcBorders>
          </w:tcPr>
          <w:p w14:paraId="210D8B59" w14:textId="77777777" w:rsidR="00274576" w:rsidRDefault="00274576" w:rsidP="00274576">
            <w:pPr>
              <w:spacing w:line="254" w:lineRule="auto"/>
              <w:rPr>
                <w:ins w:id="1400" w:author="VanHouten, John (J.A.)" w:date="2021-10-06T13:40:00Z"/>
                <w:rFonts w:cs="Arial"/>
              </w:rPr>
            </w:pPr>
          </w:p>
        </w:tc>
        <w:tc>
          <w:tcPr>
            <w:tcW w:w="847" w:type="pct"/>
            <w:tcBorders>
              <w:top w:val="single" w:sz="4" w:space="0" w:color="auto"/>
              <w:left w:val="single" w:sz="4" w:space="0" w:color="auto"/>
              <w:bottom w:val="single" w:sz="4" w:space="0" w:color="auto"/>
              <w:right w:val="single" w:sz="4" w:space="0" w:color="auto"/>
            </w:tcBorders>
          </w:tcPr>
          <w:p w14:paraId="1FA79852" w14:textId="77777777" w:rsidR="00274576" w:rsidRDefault="00274576" w:rsidP="00274576">
            <w:pPr>
              <w:spacing w:line="254" w:lineRule="auto"/>
              <w:rPr>
                <w:ins w:id="1401" w:author="VanHouten, John (J.A.)" w:date="2021-10-06T13:40:00Z"/>
                <w:rFonts w:cs="Arial"/>
              </w:rPr>
            </w:pPr>
          </w:p>
        </w:tc>
        <w:tc>
          <w:tcPr>
            <w:tcW w:w="722" w:type="pct"/>
            <w:tcBorders>
              <w:top w:val="single" w:sz="4" w:space="0" w:color="auto"/>
              <w:left w:val="single" w:sz="4" w:space="0" w:color="auto"/>
              <w:bottom w:val="single" w:sz="4" w:space="0" w:color="auto"/>
              <w:right w:val="single" w:sz="4" w:space="0" w:color="auto"/>
            </w:tcBorders>
          </w:tcPr>
          <w:p w14:paraId="7B8B4419" w14:textId="77777777" w:rsidR="00274576" w:rsidRDefault="00274576" w:rsidP="00274576">
            <w:pPr>
              <w:spacing w:line="254" w:lineRule="auto"/>
              <w:rPr>
                <w:ins w:id="1402" w:author="VanHouten, John (J.A.)" w:date="2021-10-06T13:40:00Z"/>
                <w:rFonts w:cs="Arial"/>
              </w:rPr>
            </w:pPr>
            <w:ins w:id="1403" w:author="VanHouten, John (J.A.)" w:date="2021-10-06T13:41:00Z">
              <w:r>
                <w:rPr>
                  <w:rFonts w:cs="Arial"/>
                </w:rPr>
                <w:t>N/A</w:t>
              </w:r>
            </w:ins>
          </w:p>
        </w:tc>
      </w:tr>
      <w:tr w:rsidR="00274576" w14:paraId="44B6CCB7" w14:textId="77777777" w:rsidTr="00154B46">
        <w:trPr>
          <w:jc w:val="center"/>
          <w:ins w:id="1404" w:author="VanHouten, John (J.A.)" w:date="2021-10-06T13:40:00Z"/>
        </w:trPr>
        <w:tc>
          <w:tcPr>
            <w:tcW w:w="723" w:type="pct"/>
            <w:tcBorders>
              <w:top w:val="single" w:sz="4" w:space="0" w:color="auto"/>
              <w:left w:val="single" w:sz="4" w:space="0" w:color="auto"/>
              <w:bottom w:val="single" w:sz="4" w:space="0" w:color="auto"/>
              <w:right w:val="single" w:sz="4" w:space="0" w:color="auto"/>
            </w:tcBorders>
          </w:tcPr>
          <w:p w14:paraId="78A6799D" w14:textId="77777777" w:rsidR="00274576" w:rsidRDefault="00274576" w:rsidP="00274576">
            <w:pPr>
              <w:spacing w:line="254" w:lineRule="auto"/>
              <w:rPr>
                <w:ins w:id="1405" w:author="VanHouten, John (J.A.)" w:date="2021-10-06T13:40:00Z"/>
                <w:rFonts w:cs="Arial"/>
              </w:rPr>
            </w:pPr>
            <w:ins w:id="1406" w:author="VanHouten, John (J.A.)" w:date="2021-10-06T13:41:00Z">
              <w:r>
                <w:rPr>
                  <w:rFonts w:cs="Arial"/>
                </w:rPr>
                <w:t>DE00</w:t>
              </w:r>
            </w:ins>
          </w:p>
        </w:tc>
        <w:tc>
          <w:tcPr>
            <w:tcW w:w="302" w:type="pct"/>
            <w:tcBorders>
              <w:top w:val="single" w:sz="4" w:space="0" w:color="auto"/>
              <w:left w:val="single" w:sz="4" w:space="0" w:color="auto"/>
              <w:bottom w:val="single" w:sz="4" w:space="0" w:color="auto"/>
              <w:right w:val="single" w:sz="4" w:space="0" w:color="auto"/>
            </w:tcBorders>
          </w:tcPr>
          <w:p w14:paraId="25946E14" w14:textId="77777777" w:rsidR="00274576" w:rsidRDefault="00274576" w:rsidP="00274576">
            <w:pPr>
              <w:spacing w:line="254" w:lineRule="auto"/>
              <w:rPr>
                <w:ins w:id="1407" w:author="VanHouten, John (J.A.)" w:date="2021-10-06T13:40:00Z"/>
                <w:rFonts w:cs="Arial"/>
              </w:rPr>
            </w:pPr>
            <w:ins w:id="1408" w:author="VanHouten, John (J.A.)" w:date="2021-10-06T13:41:00Z">
              <w:r>
                <w:rPr>
                  <w:rFonts w:cs="Arial"/>
                </w:rPr>
                <w:t>13</w:t>
              </w:r>
            </w:ins>
          </w:p>
        </w:tc>
        <w:tc>
          <w:tcPr>
            <w:tcW w:w="334" w:type="pct"/>
            <w:tcBorders>
              <w:top w:val="single" w:sz="4" w:space="0" w:color="auto"/>
              <w:left w:val="single" w:sz="4" w:space="0" w:color="auto"/>
              <w:bottom w:val="single" w:sz="4" w:space="0" w:color="auto"/>
              <w:right w:val="single" w:sz="4" w:space="0" w:color="auto"/>
            </w:tcBorders>
          </w:tcPr>
          <w:p w14:paraId="4A4FBA6D" w14:textId="77777777" w:rsidR="00274576" w:rsidRDefault="00274576" w:rsidP="00274576">
            <w:pPr>
              <w:spacing w:line="254" w:lineRule="auto"/>
              <w:rPr>
                <w:ins w:id="1409" w:author="VanHouten, John (J.A.)" w:date="2021-10-06T13:40:00Z"/>
                <w:rFonts w:cs="Arial"/>
              </w:rPr>
            </w:pPr>
            <w:ins w:id="1410" w:author="VanHouten, John (J.A.)" w:date="2021-10-06T13:41:00Z">
              <w:r>
                <w:rPr>
                  <w:rFonts w:cs="Arial"/>
                </w:rPr>
                <w:t>7-0</w:t>
              </w:r>
            </w:ins>
          </w:p>
        </w:tc>
        <w:tc>
          <w:tcPr>
            <w:tcW w:w="1551" w:type="pct"/>
            <w:tcBorders>
              <w:top w:val="single" w:sz="4" w:space="0" w:color="auto"/>
              <w:left w:val="single" w:sz="4" w:space="0" w:color="auto"/>
              <w:bottom w:val="single" w:sz="4" w:space="0" w:color="auto"/>
              <w:right w:val="single" w:sz="4" w:space="0" w:color="auto"/>
            </w:tcBorders>
          </w:tcPr>
          <w:p w14:paraId="6FAFB42C" w14:textId="77777777" w:rsidR="00274576" w:rsidRDefault="00274576" w:rsidP="00274576">
            <w:pPr>
              <w:spacing w:line="254" w:lineRule="auto"/>
              <w:rPr>
                <w:ins w:id="1411" w:author="VanHouten, John (J.A.)" w:date="2021-10-06T13:40:00Z"/>
                <w:rFonts w:cs="Arial"/>
              </w:rPr>
            </w:pPr>
            <w:ins w:id="1412" w:author="VanHouten, John (J.A.)" w:date="2021-10-06T13:41:00Z">
              <w:r>
                <w:rPr>
                  <w:rFonts w:cs="Arial"/>
                </w:rPr>
                <w:t>Reserved</w:t>
              </w:r>
            </w:ins>
          </w:p>
        </w:tc>
        <w:tc>
          <w:tcPr>
            <w:tcW w:w="520" w:type="pct"/>
            <w:tcBorders>
              <w:top w:val="single" w:sz="4" w:space="0" w:color="auto"/>
              <w:left w:val="single" w:sz="4" w:space="0" w:color="auto"/>
              <w:bottom w:val="single" w:sz="4" w:space="0" w:color="auto"/>
              <w:right w:val="single" w:sz="4" w:space="0" w:color="auto"/>
            </w:tcBorders>
          </w:tcPr>
          <w:p w14:paraId="429FEE40" w14:textId="77777777" w:rsidR="00274576" w:rsidRDefault="00274576" w:rsidP="00274576">
            <w:pPr>
              <w:spacing w:line="254" w:lineRule="auto"/>
              <w:rPr>
                <w:ins w:id="1413" w:author="VanHouten, John (J.A.)" w:date="2021-10-06T13:40:00Z"/>
                <w:rFonts w:cs="Arial"/>
              </w:rPr>
            </w:pPr>
          </w:p>
        </w:tc>
        <w:tc>
          <w:tcPr>
            <w:tcW w:w="847" w:type="pct"/>
            <w:tcBorders>
              <w:top w:val="single" w:sz="4" w:space="0" w:color="auto"/>
              <w:left w:val="single" w:sz="4" w:space="0" w:color="auto"/>
              <w:bottom w:val="single" w:sz="4" w:space="0" w:color="auto"/>
              <w:right w:val="single" w:sz="4" w:space="0" w:color="auto"/>
            </w:tcBorders>
          </w:tcPr>
          <w:p w14:paraId="0C83E73E" w14:textId="77777777" w:rsidR="00274576" w:rsidRDefault="00274576" w:rsidP="00274576">
            <w:pPr>
              <w:spacing w:line="254" w:lineRule="auto"/>
              <w:rPr>
                <w:ins w:id="1414" w:author="VanHouten, John (J.A.)" w:date="2021-10-06T13:40:00Z"/>
                <w:rFonts w:cs="Arial"/>
              </w:rPr>
            </w:pPr>
          </w:p>
        </w:tc>
        <w:tc>
          <w:tcPr>
            <w:tcW w:w="722" w:type="pct"/>
            <w:tcBorders>
              <w:top w:val="single" w:sz="4" w:space="0" w:color="auto"/>
              <w:left w:val="single" w:sz="4" w:space="0" w:color="auto"/>
              <w:bottom w:val="single" w:sz="4" w:space="0" w:color="auto"/>
              <w:right w:val="single" w:sz="4" w:space="0" w:color="auto"/>
            </w:tcBorders>
          </w:tcPr>
          <w:p w14:paraId="3B4AEEC5" w14:textId="77777777" w:rsidR="00274576" w:rsidRDefault="00274576" w:rsidP="00274576">
            <w:pPr>
              <w:spacing w:line="254" w:lineRule="auto"/>
              <w:rPr>
                <w:ins w:id="1415" w:author="VanHouten, John (J.A.)" w:date="2021-10-06T13:40:00Z"/>
                <w:rFonts w:cs="Arial"/>
              </w:rPr>
            </w:pPr>
            <w:ins w:id="1416" w:author="VanHouten, John (J.A.)" w:date="2021-10-06T13:41:00Z">
              <w:r>
                <w:rPr>
                  <w:rFonts w:cs="Arial"/>
                </w:rPr>
                <w:t>N/A</w:t>
              </w:r>
            </w:ins>
          </w:p>
        </w:tc>
      </w:tr>
      <w:tr w:rsidR="00274576" w:rsidDel="00C52813" w14:paraId="28269A49"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417"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del w:id="1418" w:author="VanHouten, John (J.A.)" w:date="2021-10-06T13:41:00Z"/>
          <w:trPrChange w:id="1419"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420"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33D85775" w14:textId="77777777" w:rsidR="00274576" w:rsidDel="00C52813" w:rsidRDefault="00274576" w:rsidP="00274576">
            <w:pPr>
              <w:spacing w:line="254" w:lineRule="auto"/>
              <w:rPr>
                <w:del w:id="1421" w:author="VanHouten, John (J.A.)" w:date="2021-10-06T13:41:00Z"/>
                <w:rFonts w:cs="Arial"/>
              </w:rPr>
            </w:pPr>
            <w:commentRangeStart w:id="1422"/>
            <w:del w:id="1423" w:author="VanHouten, John (J.A.)" w:date="2021-10-06T13:41:00Z">
              <w:r w:rsidDel="00C52813">
                <w:rPr>
                  <w:rFonts w:cs="Arial"/>
                </w:rPr>
                <w:delText>DE00</w:delText>
              </w:r>
            </w:del>
          </w:p>
        </w:tc>
        <w:tc>
          <w:tcPr>
            <w:tcW w:w="302" w:type="pct"/>
            <w:tcBorders>
              <w:top w:val="single" w:sz="4" w:space="0" w:color="auto"/>
              <w:left w:val="single" w:sz="4" w:space="0" w:color="auto"/>
              <w:bottom w:val="single" w:sz="4" w:space="0" w:color="auto"/>
              <w:right w:val="single" w:sz="4" w:space="0" w:color="auto"/>
            </w:tcBorders>
            <w:hideMark/>
            <w:tcPrChange w:id="1424"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0D9FE837" w14:textId="77777777" w:rsidR="00274576" w:rsidDel="00C52813" w:rsidRDefault="00274576" w:rsidP="00274576">
            <w:pPr>
              <w:spacing w:line="254" w:lineRule="auto"/>
              <w:rPr>
                <w:del w:id="1425" w:author="VanHouten, John (J.A.)" w:date="2021-10-06T13:41:00Z"/>
                <w:rFonts w:cs="Arial"/>
              </w:rPr>
            </w:pPr>
            <w:del w:id="1426" w:author="VanHouten, John (J.A.)" w:date="2021-10-06T13:41:00Z">
              <w:r w:rsidDel="00C52813">
                <w:rPr>
                  <w:rFonts w:cs="Arial"/>
                </w:rPr>
                <w:delText>10</w:delText>
              </w:r>
            </w:del>
          </w:p>
        </w:tc>
        <w:tc>
          <w:tcPr>
            <w:tcW w:w="334" w:type="pct"/>
            <w:tcBorders>
              <w:top w:val="single" w:sz="4" w:space="0" w:color="auto"/>
              <w:left w:val="single" w:sz="4" w:space="0" w:color="auto"/>
              <w:bottom w:val="single" w:sz="4" w:space="0" w:color="auto"/>
              <w:right w:val="single" w:sz="4" w:space="0" w:color="auto"/>
            </w:tcBorders>
            <w:hideMark/>
            <w:tcPrChange w:id="1427"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4A9C4F1C" w14:textId="77777777" w:rsidR="00274576" w:rsidDel="00C52813" w:rsidRDefault="00274576" w:rsidP="00274576">
            <w:pPr>
              <w:spacing w:line="254" w:lineRule="auto"/>
              <w:rPr>
                <w:del w:id="1428" w:author="VanHouten, John (J.A.)" w:date="2021-10-06T13:41:00Z"/>
                <w:rFonts w:cs="Arial"/>
              </w:rPr>
            </w:pPr>
            <w:del w:id="1429" w:author="VanHouten, John (J.A.)" w:date="2021-10-06T13:41:00Z">
              <w:r w:rsidDel="00C52813">
                <w:rPr>
                  <w:rFonts w:cs="Arial"/>
                </w:rPr>
                <w:delText>7-0</w:delText>
              </w:r>
            </w:del>
          </w:p>
        </w:tc>
        <w:tc>
          <w:tcPr>
            <w:tcW w:w="1551" w:type="pct"/>
            <w:tcBorders>
              <w:top w:val="single" w:sz="4" w:space="0" w:color="auto"/>
              <w:left w:val="single" w:sz="4" w:space="0" w:color="auto"/>
              <w:bottom w:val="single" w:sz="4" w:space="0" w:color="auto"/>
              <w:right w:val="single" w:sz="4" w:space="0" w:color="auto"/>
            </w:tcBorders>
            <w:hideMark/>
            <w:tcPrChange w:id="1430"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6993C9CC" w14:textId="77777777" w:rsidR="00274576" w:rsidRPr="00A61338" w:rsidDel="00C52813" w:rsidRDefault="00274576" w:rsidP="00274576">
            <w:pPr>
              <w:spacing w:line="254" w:lineRule="auto"/>
              <w:rPr>
                <w:del w:id="1431" w:author="VanHouten, John (J.A.)" w:date="2021-10-06T13:41:00Z"/>
                <w:rFonts w:cs="Arial"/>
                <w:highlight w:val="yellow"/>
              </w:rPr>
            </w:pPr>
            <w:del w:id="1432" w:author="VanHouten, John (J.A.)" w:date="2021-10-06T13:41:00Z">
              <w:r w:rsidRPr="00A61338" w:rsidDel="00C52813">
                <w:rPr>
                  <w:rFonts w:cs="Arial"/>
                  <w:highlight w:val="yellow"/>
                </w:rPr>
                <w:delText>Slave 2 Configuration (Still in process on defining)</w:delText>
              </w:r>
            </w:del>
          </w:p>
        </w:tc>
        <w:tc>
          <w:tcPr>
            <w:tcW w:w="520" w:type="pct"/>
            <w:tcBorders>
              <w:top w:val="single" w:sz="4" w:space="0" w:color="auto"/>
              <w:left w:val="single" w:sz="4" w:space="0" w:color="auto"/>
              <w:bottom w:val="single" w:sz="4" w:space="0" w:color="auto"/>
              <w:right w:val="single" w:sz="4" w:space="0" w:color="auto"/>
            </w:tcBorders>
            <w:hideMark/>
            <w:tcPrChange w:id="1433"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65B19523" w14:textId="77777777" w:rsidR="00274576" w:rsidRPr="00A61338" w:rsidDel="00C52813" w:rsidRDefault="00274576" w:rsidP="00274576">
            <w:pPr>
              <w:spacing w:line="254" w:lineRule="auto"/>
              <w:rPr>
                <w:del w:id="1434" w:author="VanHouten, John (J.A.)" w:date="2021-10-06T13:41:00Z"/>
                <w:rFonts w:cs="Arial"/>
                <w:highlight w:val="yellow"/>
              </w:rPr>
            </w:pPr>
            <w:del w:id="1435" w:author="VanHouten, John (J.A.)" w:date="2021-10-06T13:41:00Z">
              <w:r w:rsidRPr="00A61338" w:rsidDel="00C52813">
                <w:rPr>
                  <w:rFonts w:cs="Arial"/>
                  <w:highlight w:val="yellow"/>
                </w:rPr>
                <w:delText>0000</w:delText>
              </w:r>
            </w:del>
          </w:p>
        </w:tc>
        <w:tc>
          <w:tcPr>
            <w:tcW w:w="847" w:type="pct"/>
            <w:tcBorders>
              <w:top w:val="single" w:sz="4" w:space="0" w:color="auto"/>
              <w:left w:val="single" w:sz="4" w:space="0" w:color="auto"/>
              <w:bottom w:val="single" w:sz="4" w:space="0" w:color="auto"/>
              <w:right w:val="single" w:sz="4" w:space="0" w:color="auto"/>
            </w:tcBorders>
            <w:hideMark/>
            <w:tcPrChange w:id="1436"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68B34D7C" w14:textId="77777777" w:rsidR="00274576" w:rsidRPr="00A61338" w:rsidDel="00C52813" w:rsidRDefault="00274576" w:rsidP="00274576">
            <w:pPr>
              <w:spacing w:line="254" w:lineRule="auto"/>
              <w:rPr>
                <w:del w:id="1437" w:author="VanHouten, John (J.A.)" w:date="2021-10-06T13:41:00Z"/>
                <w:rFonts w:cs="Arial"/>
                <w:highlight w:val="yellow"/>
              </w:rPr>
            </w:pPr>
            <w:del w:id="1438" w:author="VanHouten, John (J.A.)" w:date="2021-10-06T13:41:00Z">
              <w:r w:rsidRPr="00A61338" w:rsidDel="00C52813">
                <w:rPr>
                  <w:rFonts w:cs="Arial"/>
                  <w:highlight w:val="yellow"/>
                </w:rPr>
                <w:delText>0x00-FF – See table in SPSS</w:delText>
              </w:r>
            </w:del>
          </w:p>
        </w:tc>
        <w:tc>
          <w:tcPr>
            <w:tcW w:w="722" w:type="pct"/>
            <w:tcBorders>
              <w:top w:val="single" w:sz="4" w:space="0" w:color="auto"/>
              <w:left w:val="single" w:sz="4" w:space="0" w:color="auto"/>
              <w:bottom w:val="single" w:sz="4" w:space="0" w:color="auto"/>
              <w:right w:val="single" w:sz="4" w:space="0" w:color="auto"/>
            </w:tcBorders>
            <w:hideMark/>
            <w:tcPrChange w:id="1439"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41B06BDB" w14:textId="77777777" w:rsidR="00274576" w:rsidDel="00C52813" w:rsidRDefault="00274576" w:rsidP="00274576">
            <w:pPr>
              <w:spacing w:line="254" w:lineRule="auto"/>
              <w:rPr>
                <w:del w:id="1440" w:author="VanHouten, John (J.A.)" w:date="2021-10-06T13:41:00Z"/>
                <w:rFonts w:cs="Arial"/>
              </w:rPr>
            </w:pPr>
            <w:del w:id="1441" w:author="VanHouten, John (J.A.)" w:date="2021-10-06T13:41:00Z">
              <w:r w:rsidDel="00C52813">
                <w:rPr>
                  <w:rFonts w:cs="Arial"/>
                </w:rPr>
                <w:delText>N/A</w:delText>
              </w:r>
            </w:del>
          </w:p>
        </w:tc>
      </w:tr>
      <w:tr w:rsidR="00274576" w:rsidDel="00C52813" w14:paraId="0E1ED883"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442"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del w:id="1443" w:author="VanHouten, John (J.A.)" w:date="2021-10-06T13:41:00Z"/>
          <w:trPrChange w:id="1444"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445"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6BF9A14F" w14:textId="77777777" w:rsidR="00274576" w:rsidDel="00C52813" w:rsidRDefault="00274576" w:rsidP="00274576">
            <w:pPr>
              <w:spacing w:line="254" w:lineRule="auto"/>
              <w:rPr>
                <w:del w:id="1446" w:author="VanHouten, John (J.A.)" w:date="2021-10-06T13:41:00Z"/>
                <w:rFonts w:cs="Arial"/>
              </w:rPr>
            </w:pPr>
            <w:del w:id="1447" w:author="VanHouten, John (J.A.)" w:date="2021-10-06T13:41:00Z">
              <w:r w:rsidDel="00C52813">
                <w:rPr>
                  <w:rFonts w:cs="Arial"/>
                </w:rPr>
                <w:delText>DE00</w:delText>
              </w:r>
            </w:del>
          </w:p>
        </w:tc>
        <w:tc>
          <w:tcPr>
            <w:tcW w:w="302" w:type="pct"/>
            <w:tcBorders>
              <w:top w:val="single" w:sz="4" w:space="0" w:color="auto"/>
              <w:left w:val="single" w:sz="4" w:space="0" w:color="auto"/>
              <w:bottom w:val="single" w:sz="4" w:space="0" w:color="auto"/>
              <w:right w:val="single" w:sz="4" w:space="0" w:color="auto"/>
            </w:tcBorders>
            <w:hideMark/>
            <w:tcPrChange w:id="1448"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62AE35C7" w14:textId="77777777" w:rsidR="00274576" w:rsidDel="00C52813" w:rsidRDefault="00274576" w:rsidP="00274576">
            <w:pPr>
              <w:spacing w:line="254" w:lineRule="auto"/>
              <w:rPr>
                <w:del w:id="1449" w:author="VanHouten, John (J.A.)" w:date="2021-10-06T13:41:00Z"/>
                <w:rFonts w:cs="Arial"/>
              </w:rPr>
            </w:pPr>
            <w:del w:id="1450" w:author="VanHouten, John (J.A.)" w:date="2021-10-06T13:41:00Z">
              <w:r w:rsidDel="00C52813">
                <w:rPr>
                  <w:rFonts w:cs="Arial"/>
                </w:rPr>
                <w:delText>11</w:delText>
              </w:r>
            </w:del>
          </w:p>
        </w:tc>
        <w:tc>
          <w:tcPr>
            <w:tcW w:w="334" w:type="pct"/>
            <w:tcBorders>
              <w:top w:val="single" w:sz="4" w:space="0" w:color="auto"/>
              <w:left w:val="single" w:sz="4" w:space="0" w:color="auto"/>
              <w:bottom w:val="single" w:sz="4" w:space="0" w:color="auto"/>
              <w:right w:val="single" w:sz="4" w:space="0" w:color="auto"/>
            </w:tcBorders>
            <w:hideMark/>
            <w:tcPrChange w:id="1451"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50520AA7" w14:textId="77777777" w:rsidR="00274576" w:rsidDel="00C52813" w:rsidRDefault="00274576" w:rsidP="00274576">
            <w:pPr>
              <w:spacing w:line="254" w:lineRule="auto"/>
              <w:rPr>
                <w:del w:id="1452" w:author="VanHouten, John (J.A.)" w:date="2021-10-06T13:41:00Z"/>
                <w:rFonts w:cs="Arial"/>
              </w:rPr>
            </w:pPr>
            <w:del w:id="1453" w:author="VanHouten, John (J.A.)" w:date="2021-10-06T13:41:00Z">
              <w:r w:rsidDel="00C52813">
                <w:rPr>
                  <w:rFonts w:cs="Arial"/>
                </w:rPr>
                <w:delText>7-0</w:delText>
              </w:r>
            </w:del>
          </w:p>
        </w:tc>
        <w:tc>
          <w:tcPr>
            <w:tcW w:w="1551" w:type="pct"/>
            <w:tcBorders>
              <w:top w:val="single" w:sz="4" w:space="0" w:color="auto"/>
              <w:left w:val="single" w:sz="4" w:space="0" w:color="auto"/>
              <w:bottom w:val="single" w:sz="4" w:space="0" w:color="auto"/>
              <w:right w:val="single" w:sz="4" w:space="0" w:color="auto"/>
            </w:tcBorders>
            <w:hideMark/>
            <w:tcPrChange w:id="1454"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766F9011" w14:textId="77777777" w:rsidR="00274576" w:rsidRPr="00A61338" w:rsidDel="00C52813" w:rsidRDefault="00274576" w:rsidP="00274576">
            <w:pPr>
              <w:spacing w:line="254" w:lineRule="auto"/>
              <w:rPr>
                <w:del w:id="1455" w:author="VanHouten, John (J.A.)" w:date="2021-10-06T13:41:00Z"/>
                <w:rFonts w:cs="Arial"/>
                <w:highlight w:val="yellow"/>
              </w:rPr>
            </w:pPr>
            <w:del w:id="1456" w:author="VanHouten, John (J.A.)" w:date="2021-10-06T13:41:00Z">
              <w:r w:rsidRPr="00A61338" w:rsidDel="00C52813">
                <w:rPr>
                  <w:rFonts w:cs="Arial"/>
                  <w:highlight w:val="yellow"/>
                </w:rPr>
                <w:delText>Slave 3 Configuration (Still in process on defining)</w:delText>
              </w:r>
            </w:del>
          </w:p>
        </w:tc>
        <w:tc>
          <w:tcPr>
            <w:tcW w:w="520" w:type="pct"/>
            <w:tcBorders>
              <w:top w:val="single" w:sz="4" w:space="0" w:color="auto"/>
              <w:left w:val="single" w:sz="4" w:space="0" w:color="auto"/>
              <w:bottom w:val="single" w:sz="4" w:space="0" w:color="auto"/>
              <w:right w:val="single" w:sz="4" w:space="0" w:color="auto"/>
            </w:tcBorders>
            <w:hideMark/>
            <w:tcPrChange w:id="1457"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30F6CF7E" w14:textId="77777777" w:rsidR="00274576" w:rsidRPr="00A61338" w:rsidDel="00C52813" w:rsidRDefault="00274576" w:rsidP="00274576">
            <w:pPr>
              <w:spacing w:line="254" w:lineRule="auto"/>
              <w:rPr>
                <w:del w:id="1458" w:author="VanHouten, John (J.A.)" w:date="2021-10-06T13:41:00Z"/>
                <w:rFonts w:cs="Arial"/>
                <w:highlight w:val="yellow"/>
              </w:rPr>
            </w:pPr>
            <w:del w:id="1459" w:author="VanHouten, John (J.A.)" w:date="2021-10-06T13:41:00Z">
              <w:r w:rsidRPr="00A61338" w:rsidDel="00C52813">
                <w:rPr>
                  <w:rFonts w:cs="Arial"/>
                  <w:highlight w:val="yellow"/>
                </w:rPr>
                <w:delText>0000</w:delText>
              </w:r>
            </w:del>
          </w:p>
        </w:tc>
        <w:tc>
          <w:tcPr>
            <w:tcW w:w="847" w:type="pct"/>
            <w:tcBorders>
              <w:top w:val="single" w:sz="4" w:space="0" w:color="auto"/>
              <w:left w:val="single" w:sz="4" w:space="0" w:color="auto"/>
              <w:bottom w:val="single" w:sz="4" w:space="0" w:color="auto"/>
              <w:right w:val="single" w:sz="4" w:space="0" w:color="auto"/>
            </w:tcBorders>
            <w:hideMark/>
            <w:tcPrChange w:id="1460"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0782DD3C" w14:textId="77777777" w:rsidR="00274576" w:rsidRPr="00A61338" w:rsidDel="00C52813" w:rsidRDefault="00274576" w:rsidP="00274576">
            <w:pPr>
              <w:spacing w:line="254" w:lineRule="auto"/>
              <w:rPr>
                <w:del w:id="1461" w:author="VanHouten, John (J.A.)" w:date="2021-10-06T13:41:00Z"/>
                <w:rFonts w:cs="Arial"/>
                <w:highlight w:val="yellow"/>
              </w:rPr>
            </w:pPr>
            <w:del w:id="1462" w:author="VanHouten, John (J.A.)" w:date="2021-10-06T13:41:00Z">
              <w:r w:rsidRPr="00A61338" w:rsidDel="00C52813">
                <w:rPr>
                  <w:rFonts w:cs="Arial"/>
                  <w:highlight w:val="yellow"/>
                </w:rPr>
                <w:delText>0x00-FF – See table in SPSS</w:delText>
              </w:r>
            </w:del>
          </w:p>
        </w:tc>
        <w:tc>
          <w:tcPr>
            <w:tcW w:w="722" w:type="pct"/>
            <w:tcBorders>
              <w:top w:val="single" w:sz="4" w:space="0" w:color="auto"/>
              <w:left w:val="single" w:sz="4" w:space="0" w:color="auto"/>
              <w:bottom w:val="single" w:sz="4" w:space="0" w:color="auto"/>
              <w:right w:val="single" w:sz="4" w:space="0" w:color="auto"/>
            </w:tcBorders>
            <w:hideMark/>
            <w:tcPrChange w:id="1463"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426DECB6" w14:textId="77777777" w:rsidR="00274576" w:rsidDel="00C52813" w:rsidRDefault="00274576" w:rsidP="00274576">
            <w:pPr>
              <w:spacing w:line="254" w:lineRule="auto"/>
              <w:rPr>
                <w:del w:id="1464" w:author="VanHouten, John (J.A.)" w:date="2021-10-06T13:41:00Z"/>
                <w:rFonts w:cs="Arial"/>
              </w:rPr>
            </w:pPr>
            <w:del w:id="1465" w:author="VanHouten, John (J.A.)" w:date="2021-10-06T13:41:00Z">
              <w:r w:rsidDel="00C52813">
                <w:rPr>
                  <w:rFonts w:cs="Arial"/>
                </w:rPr>
                <w:delText>N/A</w:delText>
              </w:r>
            </w:del>
          </w:p>
        </w:tc>
      </w:tr>
      <w:tr w:rsidR="00274576" w:rsidDel="00C52813" w14:paraId="1B8586CF"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466"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del w:id="1467" w:author="VanHouten, John (J.A.)" w:date="2021-10-06T13:41:00Z"/>
          <w:trPrChange w:id="1468"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469"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5064DDA0" w14:textId="77777777" w:rsidR="00274576" w:rsidDel="00C52813" w:rsidRDefault="00274576" w:rsidP="00274576">
            <w:pPr>
              <w:spacing w:line="254" w:lineRule="auto"/>
              <w:rPr>
                <w:del w:id="1470" w:author="VanHouten, John (J.A.)" w:date="2021-10-06T13:41:00Z"/>
                <w:rFonts w:cs="Arial"/>
              </w:rPr>
            </w:pPr>
            <w:del w:id="1471" w:author="VanHouten, John (J.A.)" w:date="2021-10-06T13:41:00Z">
              <w:r w:rsidDel="00C52813">
                <w:rPr>
                  <w:rFonts w:cs="Arial"/>
                </w:rPr>
                <w:delText>DE00</w:delText>
              </w:r>
            </w:del>
          </w:p>
        </w:tc>
        <w:tc>
          <w:tcPr>
            <w:tcW w:w="302" w:type="pct"/>
            <w:tcBorders>
              <w:top w:val="single" w:sz="4" w:space="0" w:color="auto"/>
              <w:left w:val="single" w:sz="4" w:space="0" w:color="auto"/>
              <w:bottom w:val="single" w:sz="4" w:space="0" w:color="auto"/>
              <w:right w:val="single" w:sz="4" w:space="0" w:color="auto"/>
            </w:tcBorders>
            <w:hideMark/>
            <w:tcPrChange w:id="1472"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48971A44" w14:textId="77777777" w:rsidR="00274576" w:rsidDel="00C52813" w:rsidRDefault="00274576" w:rsidP="00274576">
            <w:pPr>
              <w:spacing w:line="254" w:lineRule="auto"/>
              <w:rPr>
                <w:del w:id="1473" w:author="VanHouten, John (J.A.)" w:date="2021-10-06T13:41:00Z"/>
                <w:rFonts w:cs="Arial"/>
              </w:rPr>
            </w:pPr>
            <w:del w:id="1474" w:author="VanHouten, John (J.A.)" w:date="2021-10-06T13:41:00Z">
              <w:r w:rsidDel="00C52813">
                <w:rPr>
                  <w:rFonts w:cs="Arial"/>
                </w:rPr>
                <w:delText>12</w:delText>
              </w:r>
            </w:del>
          </w:p>
        </w:tc>
        <w:tc>
          <w:tcPr>
            <w:tcW w:w="334" w:type="pct"/>
            <w:tcBorders>
              <w:top w:val="single" w:sz="4" w:space="0" w:color="auto"/>
              <w:left w:val="single" w:sz="4" w:space="0" w:color="auto"/>
              <w:bottom w:val="single" w:sz="4" w:space="0" w:color="auto"/>
              <w:right w:val="single" w:sz="4" w:space="0" w:color="auto"/>
            </w:tcBorders>
            <w:hideMark/>
            <w:tcPrChange w:id="1475"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67D7860E" w14:textId="77777777" w:rsidR="00274576" w:rsidDel="00C52813" w:rsidRDefault="00274576" w:rsidP="00274576">
            <w:pPr>
              <w:spacing w:line="254" w:lineRule="auto"/>
              <w:rPr>
                <w:del w:id="1476" w:author="VanHouten, John (J.A.)" w:date="2021-10-06T13:41:00Z"/>
                <w:rFonts w:cs="Arial"/>
              </w:rPr>
            </w:pPr>
            <w:del w:id="1477" w:author="VanHouten, John (J.A.)" w:date="2021-10-06T13:41:00Z">
              <w:r w:rsidDel="00C52813">
                <w:rPr>
                  <w:rFonts w:cs="Arial"/>
                </w:rPr>
                <w:delText>7-0</w:delText>
              </w:r>
            </w:del>
          </w:p>
        </w:tc>
        <w:tc>
          <w:tcPr>
            <w:tcW w:w="1551" w:type="pct"/>
            <w:tcBorders>
              <w:top w:val="single" w:sz="4" w:space="0" w:color="auto"/>
              <w:left w:val="single" w:sz="4" w:space="0" w:color="auto"/>
              <w:bottom w:val="single" w:sz="4" w:space="0" w:color="auto"/>
              <w:right w:val="single" w:sz="4" w:space="0" w:color="auto"/>
            </w:tcBorders>
            <w:hideMark/>
            <w:tcPrChange w:id="1478"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523EC1BE" w14:textId="77777777" w:rsidR="00274576" w:rsidRPr="00A61338" w:rsidDel="00C52813" w:rsidRDefault="00274576" w:rsidP="00274576">
            <w:pPr>
              <w:spacing w:line="254" w:lineRule="auto"/>
              <w:rPr>
                <w:del w:id="1479" w:author="VanHouten, John (J.A.)" w:date="2021-10-06T13:41:00Z"/>
                <w:rFonts w:cs="Arial"/>
                <w:highlight w:val="yellow"/>
              </w:rPr>
            </w:pPr>
            <w:del w:id="1480" w:author="VanHouten, John (J.A.)" w:date="2021-10-06T13:41:00Z">
              <w:r w:rsidRPr="00A61338" w:rsidDel="00C52813">
                <w:rPr>
                  <w:rFonts w:cs="Arial"/>
                  <w:highlight w:val="yellow"/>
                </w:rPr>
                <w:delText>Slave 4 Configuration (Still in process on defining)</w:delText>
              </w:r>
            </w:del>
          </w:p>
        </w:tc>
        <w:tc>
          <w:tcPr>
            <w:tcW w:w="520" w:type="pct"/>
            <w:tcBorders>
              <w:top w:val="single" w:sz="4" w:space="0" w:color="auto"/>
              <w:left w:val="single" w:sz="4" w:space="0" w:color="auto"/>
              <w:bottom w:val="single" w:sz="4" w:space="0" w:color="auto"/>
              <w:right w:val="single" w:sz="4" w:space="0" w:color="auto"/>
            </w:tcBorders>
            <w:hideMark/>
            <w:tcPrChange w:id="1481"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4C9B7D20" w14:textId="77777777" w:rsidR="00274576" w:rsidRPr="00A61338" w:rsidDel="00C52813" w:rsidRDefault="00274576" w:rsidP="00274576">
            <w:pPr>
              <w:spacing w:line="254" w:lineRule="auto"/>
              <w:rPr>
                <w:del w:id="1482" w:author="VanHouten, John (J.A.)" w:date="2021-10-06T13:41:00Z"/>
                <w:rFonts w:cs="Arial"/>
                <w:highlight w:val="yellow"/>
              </w:rPr>
            </w:pPr>
            <w:del w:id="1483" w:author="VanHouten, John (J.A.)" w:date="2021-10-06T13:41:00Z">
              <w:r w:rsidRPr="00A61338" w:rsidDel="00C52813">
                <w:rPr>
                  <w:rFonts w:cs="Arial"/>
                  <w:highlight w:val="yellow"/>
                </w:rPr>
                <w:delText>0000</w:delText>
              </w:r>
            </w:del>
          </w:p>
        </w:tc>
        <w:tc>
          <w:tcPr>
            <w:tcW w:w="847" w:type="pct"/>
            <w:tcBorders>
              <w:top w:val="single" w:sz="4" w:space="0" w:color="auto"/>
              <w:left w:val="single" w:sz="4" w:space="0" w:color="auto"/>
              <w:bottom w:val="single" w:sz="4" w:space="0" w:color="auto"/>
              <w:right w:val="single" w:sz="4" w:space="0" w:color="auto"/>
            </w:tcBorders>
            <w:hideMark/>
            <w:tcPrChange w:id="1484"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041C0C12" w14:textId="77777777" w:rsidR="00274576" w:rsidRPr="00A61338" w:rsidDel="00C52813" w:rsidRDefault="00274576" w:rsidP="00274576">
            <w:pPr>
              <w:spacing w:line="254" w:lineRule="auto"/>
              <w:rPr>
                <w:del w:id="1485" w:author="VanHouten, John (J.A.)" w:date="2021-10-06T13:41:00Z"/>
                <w:rFonts w:cs="Arial"/>
                <w:highlight w:val="yellow"/>
              </w:rPr>
            </w:pPr>
            <w:del w:id="1486" w:author="VanHouten, John (J.A.)" w:date="2021-10-06T13:41:00Z">
              <w:r w:rsidRPr="00A61338" w:rsidDel="00C52813">
                <w:rPr>
                  <w:rFonts w:cs="Arial"/>
                  <w:highlight w:val="yellow"/>
                </w:rPr>
                <w:delText>0x00-FF – See table in SPSS</w:delText>
              </w:r>
            </w:del>
          </w:p>
        </w:tc>
        <w:tc>
          <w:tcPr>
            <w:tcW w:w="722" w:type="pct"/>
            <w:tcBorders>
              <w:top w:val="single" w:sz="4" w:space="0" w:color="auto"/>
              <w:left w:val="single" w:sz="4" w:space="0" w:color="auto"/>
              <w:bottom w:val="single" w:sz="4" w:space="0" w:color="auto"/>
              <w:right w:val="single" w:sz="4" w:space="0" w:color="auto"/>
            </w:tcBorders>
            <w:hideMark/>
            <w:tcPrChange w:id="1487"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4307C10A" w14:textId="77777777" w:rsidR="00274576" w:rsidDel="00C52813" w:rsidRDefault="00274576" w:rsidP="00274576">
            <w:pPr>
              <w:spacing w:line="254" w:lineRule="auto"/>
              <w:rPr>
                <w:del w:id="1488" w:author="VanHouten, John (J.A.)" w:date="2021-10-06T13:41:00Z"/>
                <w:rFonts w:cs="Arial"/>
              </w:rPr>
            </w:pPr>
            <w:del w:id="1489" w:author="VanHouten, John (J.A.)" w:date="2021-10-06T13:41:00Z">
              <w:r w:rsidDel="00C52813">
                <w:rPr>
                  <w:rFonts w:cs="Arial"/>
                </w:rPr>
                <w:delText>N/A</w:delText>
              </w:r>
            </w:del>
          </w:p>
        </w:tc>
      </w:tr>
      <w:tr w:rsidR="00274576" w:rsidDel="00C52813" w14:paraId="3783515B"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490"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del w:id="1491" w:author="VanHouten, John (J.A.)" w:date="2021-10-06T13:41:00Z"/>
          <w:trPrChange w:id="1492"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493"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6C91756F" w14:textId="77777777" w:rsidR="00274576" w:rsidDel="00C52813" w:rsidRDefault="00274576" w:rsidP="00274576">
            <w:pPr>
              <w:spacing w:line="254" w:lineRule="auto"/>
              <w:rPr>
                <w:del w:id="1494" w:author="VanHouten, John (J.A.)" w:date="2021-10-06T13:41:00Z"/>
                <w:rFonts w:cs="Arial"/>
              </w:rPr>
            </w:pPr>
            <w:del w:id="1495" w:author="VanHouten, John (J.A.)" w:date="2021-10-06T13:41:00Z">
              <w:r w:rsidDel="00C52813">
                <w:rPr>
                  <w:rFonts w:cs="Arial"/>
                </w:rPr>
                <w:lastRenderedPageBreak/>
                <w:delText>DE00</w:delText>
              </w:r>
            </w:del>
          </w:p>
        </w:tc>
        <w:tc>
          <w:tcPr>
            <w:tcW w:w="302" w:type="pct"/>
            <w:tcBorders>
              <w:top w:val="single" w:sz="4" w:space="0" w:color="auto"/>
              <w:left w:val="single" w:sz="4" w:space="0" w:color="auto"/>
              <w:bottom w:val="single" w:sz="4" w:space="0" w:color="auto"/>
              <w:right w:val="single" w:sz="4" w:space="0" w:color="auto"/>
            </w:tcBorders>
            <w:hideMark/>
            <w:tcPrChange w:id="1496"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2353130B" w14:textId="77777777" w:rsidR="00274576" w:rsidDel="00C52813" w:rsidRDefault="00274576" w:rsidP="00274576">
            <w:pPr>
              <w:spacing w:line="254" w:lineRule="auto"/>
              <w:rPr>
                <w:del w:id="1497" w:author="VanHouten, John (J.A.)" w:date="2021-10-06T13:41:00Z"/>
                <w:rFonts w:cs="Arial"/>
              </w:rPr>
            </w:pPr>
            <w:del w:id="1498" w:author="VanHouten, John (J.A.)" w:date="2021-10-06T13:41:00Z">
              <w:r w:rsidDel="00C52813">
                <w:rPr>
                  <w:rFonts w:cs="Arial"/>
                </w:rPr>
                <w:delText>13</w:delText>
              </w:r>
            </w:del>
          </w:p>
        </w:tc>
        <w:tc>
          <w:tcPr>
            <w:tcW w:w="334" w:type="pct"/>
            <w:tcBorders>
              <w:top w:val="single" w:sz="4" w:space="0" w:color="auto"/>
              <w:left w:val="single" w:sz="4" w:space="0" w:color="auto"/>
              <w:bottom w:val="single" w:sz="4" w:space="0" w:color="auto"/>
              <w:right w:val="single" w:sz="4" w:space="0" w:color="auto"/>
            </w:tcBorders>
            <w:hideMark/>
            <w:tcPrChange w:id="1499"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450E603E" w14:textId="77777777" w:rsidR="00274576" w:rsidDel="00C52813" w:rsidRDefault="00274576" w:rsidP="00274576">
            <w:pPr>
              <w:spacing w:line="254" w:lineRule="auto"/>
              <w:rPr>
                <w:del w:id="1500" w:author="VanHouten, John (J.A.)" w:date="2021-10-06T13:41:00Z"/>
                <w:rFonts w:cs="Arial"/>
              </w:rPr>
            </w:pPr>
            <w:del w:id="1501" w:author="VanHouten, John (J.A.)" w:date="2021-10-06T13:41:00Z">
              <w:r w:rsidDel="00C52813">
                <w:rPr>
                  <w:rFonts w:cs="Arial"/>
                </w:rPr>
                <w:delText>7-0</w:delText>
              </w:r>
            </w:del>
          </w:p>
        </w:tc>
        <w:tc>
          <w:tcPr>
            <w:tcW w:w="1551" w:type="pct"/>
            <w:tcBorders>
              <w:top w:val="single" w:sz="4" w:space="0" w:color="auto"/>
              <w:left w:val="single" w:sz="4" w:space="0" w:color="auto"/>
              <w:bottom w:val="single" w:sz="4" w:space="0" w:color="auto"/>
              <w:right w:val="single" w:sz="4" w:space="0" w:color="auto"/>
            </w:tcBorders>
            <w:hideMark/>
            <w:tcPrChange w:id="1502"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538EFCCB" w14:textId="77777777" w:rsidR="00274576" w:rsidRPr="00A61338" w:rsidDel="00C52813" w:rsidRDefault="00274576" w:rsidP="00274576">
            <w:pPr>
              <w:spacing w:line="254" w:lineRule="auto"/>
              <w:rPr>
                <w:del w:id="1503" w:author="VanHouten, John (J.A.)" w:date="2021-10-06T13:41:00Z"/>
                <w:rFonts w:cs="Arial"/>
                <w:highlight w:val="yellow"/>
              </w:rPr>
            </w:pPr>
            <w:del w:id="1504" w:author="VanHouten, John (J.A.)" w:date="2021-10-06T13:41:00Z">
              <w:r w:rsidRPr="00A61338" w:rsidDel="00C52813">
                <w:rPr>
                  <w:rFonts w:cs="Arial"/>
                  <w:highlight w:val="yellow"/>
                </w:rPr>
                <w:delText>Slave 5 Configuration (Still in process on defining)</w:delText>
              </w:r>
            </w:del>
          </w:p>
        </w:tc>
        <w:tc>
          <w:tcPr>
            <w:tcW w:w="520" w:type="pct"/>
            <w:tcBorders>
              <w:top w:val="single" w:sz="4" w:space="0" w:color="auto"/>
              <w:left w:val="single" w:sz="4" w:space="0" w:color="auto"/>
              <w:bottom w:val="single" w:sz="4" w:space="0" w:color="auto"/>
              <w:right w:val="single" w:sz="4" w:space="0" w:color="auto"/>
            </w:tcBorders>
            <w:hideMark/>
            <w:tcPrChange w:id="1505"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2F84E285" w14:textId="77777777" w:rsidR="00274576" w:rsidRPr="00A61338" w:rsidDel="00C52813" w:rsidRDefault="00274576" w:rsidP="00274576">
            <w:pPr>
              <w:spacing w:line="254" w:lineRule="auto"/>
              <w:rPr>
                <w:del w:id="1506" w:author="VanHouten, John (J.A.)" w:date="2021-10-06T13:41:00Z"/>
                <w:rFonts w:cs="Arial"/>
                <w:highlight w:val="yellow"/>
              </w:rPr>
            </w:pPr>
            <w:del w:id="1507" w:author="VanHouten, John (J.A.)" w:date="2021-10-06T13:41:00Z">
              <w:r w:rsidRPr="00A61338" w:rsidDel="00C52813">
                <w:rPr>
                  <w:rFonts w:cs="Arial"/>
                  <w:highlight w:val="yellow"/>
                </w:rPr>
                <w:delText>0000</w:delText>
              </w:r>
            </w:del>
          </w:p>
        </w:tc>
        <w:tc>
          <w:tcPr>
            <w:tcW w:w="847" w:type="pct"/>
            <w:tcBorders>
              <w:top w:val="single" w:sz="4" w:space="0" w:color="auto"/>
              <w:left w:val="single" w:sz="4" w:space="0" w:color="auto"/>
              <w:bottom w:val="single" w:sz="4" w:space="0" w:color="auto"/>
              <w:right w:val="single" w:sz="4" w:space="0" w:color="auto"/>
            </w:tcBorders>
            <w:hideMark/>
            <w:tcPrChange w:id="1508"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17F2DBF0" w14:textId="77777777" w:rsidR="00274576" w:rsidRPr="00A61338" w:rsidDel="00C52813" w:rsidRDefault="00274576" w:rsidP="00274576">
            <w:pPr>
              <w:spacing w:line="254" w:lineRule="auto"/>
              <w:rPr>
                <w:del w:id="1509" w:author="VanHouten, John (J.A.)" w:date="2021-10-06T13:41:00Z"/>
                <w:rFonts w:cs="Arial"/>
                <w:highlight w:val="yellow"/>
              </w:rPr>
            </w:pPr>
            <w:del w:id="1510" w:author="VanHouten, John (J.A.)" w:date="2021-10-06T13:41:00Z">
              <w:r w:rsidRPr="00A61338" w:rsidDel="00C52813">
                <w:rPr>
                  <w:rFonts w:cs="Arial"/>
                  <w:highlight w:val="yellow"/>
                </w:rPr>
                <w:delText>0x00-FF – See table in SPSS</w:delText>
              </w:r>
            </w:del>
          </w:p>
        </w:tc>
        <w:tc>
          <w:tcPr>
            <w:tcW w:w="722" w:type="pct"/>
            <w:tcBorders>
              <w:top w:val="single" w:sz="4" w:space="0" w:color="auto"/>
              <w:left w:val="single" w:sz="4" w:space="0" w:color="auto"/>
              <w:bottom w:val="single" w:sz="4" w:space="0" w:color="auto"/>
              <w:right w:val="single" w:sz="4" w:space="0" w:color="auto"/>
            </w:tcBorders>
            <w:hideMark/>
            <w:tcPrChange w:id="1511"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5AEC54F0" w14:textId="77777777" w:rsidR="00274576" w:rsidDel="00C52813" w:rsidRDefault="00274576" w:rsidP="00274576">
            <w:pPr>
              <w:spacing w:line="254" w:lineRule="auto"/>
              <w:rPr>
                <w:del w:id="1512" w:author="VanHouten, John (J.A.)" w:date="2021-10-06T13:41:00Z"/>
                <w:rFonts w:cs="Arial"/>
              </w:rPr>
            </w:pPr>
            <w:del w:id="1513" w:author="VanHouten, John (J.A.)" w:date="2021-10-06T13:41:00Z">
              <w:r w:rsidDel="00C52813">
                <w:rPr>
                  <w:rFonts w:cs="Arial"/>
                </w:rPr>
                <w:delText>N/A</w:delText>
              </w:r>
              <w:commentRangeEnd w:id="1422"/>
              <w:r w:rsidDel="00C52813">
                <w:rPr>
                  <w:rStyle w:val="CommentReference"/>
                </w:rPr>
                <w:commentReference w:id="1422"/>
              </w:r>
            </w:del>
          </w:p>
        </w:tc>
      </w:tr>
      <w:tr w:rsidR="00274576" w14:paraId="3536B205"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14"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15"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516"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43D4E58D"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Change w:id="1517"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597735BA" w14:textId="77777777" w:rsidR="00274576" w:rsidRDefault="00274576" w:rsidP="00274576">
            <w:pPr>
              <w:spacing w:line="254" w:lineRule="auto"/>
              <w:rPr>
                <w:rFonts w:cs="Arial"/>
              </w:rPr>
            </w:pPr>
            <w:r>
              <w:rPr>
                <w:rFonts w:cs="Arial"/>
              </w:rPr>
              <w:t>14</w:t>
            </w:r>
          </w:p>
        </w:tc>
        <w:tc>
          <w:tcPr>
            <w:tcW w:w="334" w:type="pct"/>
            <w:tcBorders>
              <w:top w:val="single" w:sz="4" w:space="0" w:color="auto"/>
              <w:left w:val="single" w:sz="4" w:space="0" w:color="auto"/>
              <w:bottom w:val="single" w:sz="4" w:space="0" w:color="auto"/>
              <w:right w:val="single" w:sz="4" w:space="0" w:color="auto"/>
            </w:tcBorders>
            <w:hideMark/>
            <w:tcPrChange w:id="1518"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4D5502CD" w14:textId="77777777" w:rsidR="00274576" w:rsidRDefault="00274576" w:rsidP="00274576">
            <w:pPr>
              <w:spacing w:line="254" w:lineRule="auto"/>
              <w:rPr>
                <w:rFonts w:cs="Arial"/>
              </w:rPr>
            </w:pPr>
            <w:r>
              <w:rPr>
                <w:rFonts w:cs="Arial"/>
              </w:rPr>
              <w:t>7-6</w:t>
            </w:r>
          </w:p>
        </w:tc>
        <w:tc>
          <w:tcPr>
            <w:tcW w:w="1551" w:type="pct"/>
            <w:tcBorders>
              <w:top w:val="single" w:sz="4" w:space="0" w:color="auto"/>
              <w:left w:val="single" w:sz="4" w:space="0" w:color="auto"/>
              <w:bottom w:val="single" w:sz="4" w:space="0" w:color="auto"/>
              <w:right w:val="single" w:sz="4" w:space="0" w:color="auto"/>
            </w:tcBorders>
            <w:hideMark/>
            <w:tcPrChange w:id="1519"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51595155" w14:textId="77777777" w:rsidR="00274576" w:rsidRDefault="00274576" w:rsidP="00274576">
            <w:pPr>
              <w:spacing w:line="254" w:lineRule="auto"/>
              <w:rPr>
                <w:rFonts w:cs="Arial"/>
              </w:rPr>
            </w:pPr>
            <w:r>
              <w:rPr>
                <w:rFonts w:cs="Arial"/>
              </w:rPr>
              <w:t>Microphone 1</w:t>
            </w:r>
          </w:p>
        </w:tc>
        <w:tc>
          <w:tcPr>
            <w:tcW w:w="520" w:type="pct"/>
            <w:tcBorders>
              <w:top w:val="single" w:sz="4" w:space="0" w:color="auto"/>
              <w:left w:val="single" w:sz="4" w:space="0" w:color="auto"/>
              <w:bottom w:val="single" w:sz="4" w:space="0" w:color="auto"/>
              <w:right w:val="single" w:sz="4" w:space="0" w:color="auto"/>
            </w:tcBorders>
            <w:hideMark/>
            <w:tcPrChange w:id="1520"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6A920211"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Change w:id="1521"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7E663E5B" w14:textId="77777777" w:rsidR="00274576" w:rsidRDefault="00274576" w:rsidP="00274576">
            <w:pPr>
              <w:spacing w:line="254" w:lineRule="auto"/>
              <w:rPr>
                <w:rFonts w:cs="Arial"/>
              </w:rPr>
            </w:pPr>
            <w:r>
              <w:rPr>
                <w:rFonts w:cs="Arial"/>
              </w:rPr>
              <w:t>00 – Not Present</w:t>
            </w:r>
          </w:p>
          <w:p w14:paraId="337336C0" w14:textId="77777777" w:rsidR="00274576" w:rsidRDefault="00274576" w:rsidP="00274576">
            <w:pPr>
              <w:spacing w:line="254" w:lineRule="auto"/>
              <w:rPr>
                <w:rFonts w:cs="Arial"/>
              </w:rPr>
            </w:pPr>
            <w:r>
              <w:rPr>
                <w:rFonts w:cs="Arial"/>
              </w:rPr>
              <w:t>01 – Microphone Present (Interior)</w:t>
            </w:r>
          </w:p>
          <w:p w14:paraId="660829CE" w14:textId="77777777" w:rsidR="00274576" w:rsidRDefault="00274576" w:rsidP="00274576">
            <w:pPr>
              <w:spacing w:line="254" w:lineRule="auto"/>
              <w:rPr>
                <w:rFonts w:cs="Arial"/>
              </w:rPr>
            </w:pPr>
            <w:r>
              <w:rPr>
                <w:rFonts w:cs="Arial"/>
              </w:rPr>
              <w:t>10 – Microphone Present (Exterior)</w:t>
            </w:r>
          </w:p>
          <w:p w14:paraId="6238BDAB"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Change w:id="1522"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35D1304C" w14:textId="77777777" w:rsidR="00274576" w:rsidRDefault="00274576" w:rsidP="00274576">
            <w:pPr>
              <w:spacing w:line="254" w:lineRule="auto"/>
              <w:rPr>
                <w:rFonts w:cs="Arial"/>
              </w:rPr>
            </w:pPr>
            <w:r>
              <w:rPr>
                <w:rFonts w:cs="Arial"/>
              </w:rPr>
              <w:t>Yes, if equal to 11.  Function to follow 00 (Not Present)</w:t>
            </w:r>
          </w:p>
        </w:tc>
      </w:tr>
      <w:tr w:rsidR="00274576" w14:paraId="612BDE53"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23"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24"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tcPrChange w:id="1525"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tcPr>
            </w:tcPrChange>
          </w:tcPr>
          <w:p w14:paraId="0E583E90" w14:textId="77777777" w:rsidR="00274576" w:rsidRDefault="00274576" w:rsidP="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Change w:id="1526" w:author="VanHouten, John (J.A.)" w:date="2021-10-06T13:40:00Z">
              <w:tcPr>
                <w:tcW w:w="694" w:type="dxa"/>
                <w:gridSpan w:val="2"/>
                <w:tcBorders>
                  <w:top w:val="single" w:sz="4" w:space="0" w:color="auto"/>
                  <w:left w:val="single" w:sz="4" w:space="0" w:color="auto"/>
                  <w:bottom w:val="single" w:sz="4" w:space="0" w:color="auto"/>
                  <w:right w:val="single" w:sz="4" w:space="0" w:color="auto"/>
                </w:tcBorders>
              </w:tcPr>
            </w:tcPrChange>
          </w:tcPr>
          <w:p w14:paraId="6A64DE7F" w14:textId="77777777" w:rsidR="00274576" w:rsidRDefault="00274576" w:rsidP="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Change w:id="1527"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3AB89337" w14:textId="77777777" w:rsidR="00274576" w:rsidRDefault="00274576" w:rsidP="00274576">
            <w:pPr>
              <w:spacing w:line="254" w:lineRule="auto"/>
              <w:rPr>
                <w:rFonts w:cs="Arial"/>
              </w:rPr>
            </w:pPr>
            <w:r>
              <w:rPr>
                <w:rFonts w:cs="Arial"/>
              </w:rPr>
              <w:t xml:space="preserve">5-4 </w:t>
            </w:r>
          </w:p>
        </w:tc>
        <w:tc>
          <w:tcPr>
            <w:tcW w:w="1551" w:type="pct"/>
            <w:tcBorders>
              <w:top w:val="single" w:sz="4" w:space="0" w:color="auto"/>
              <w:left w:val="single" w:sz="4" w:space="0" w:color="auto"/>
              <w:bottom w:val="single" w:sz="4" w:space="0" w:color="auto"/>
              <w:right w:val="single" w:sz="4" w:space="0" w:color="auto"/>
            </w:tcBorders>
            <w:hideMark/>
            <w:tcPrChange w:id="1528"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55F48018" w14:textId="77777777" w:rsidR="00274576" w:rsidRDefault="00274576" w:rsidP="00274576">
            <w:pPr>
              <w:spacing w:line="254" w:lineRule="auto"/>
              <w:rPr>
                <w:rFonts w:cs="Arial"/>
              </w:rPr>
            </w:pPr>
            <w:r>
              <w:rPr>
                <w:rFonts w:cs="Arial"/>
              </w:rPr>
              <w:t>Microphone 2</w:t>
            </w:r>
          </w:p>
        </w:tc>
        <w:tc>
          <w:tcPr>
            <w:tcW w:w="520" w:type="pct"/>
            <w:tcBorders>
              <w:top w:val="single" w:sz="4" w:space="0" w:color="auto"/>
              <w:left w:val="single" w:sz="4" w:space="0" w:color="auto"/>
              <w:bottom w:val="single" w:sz="4" w:space="0" w:color="auto"/>
              <w:right w:val="single" w:sz="4" w:space="0" w:color="auto"/>
            </w:tcBorders>
            <w:hideMark/>
            <w:tcPrChange w:id="1529"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1FE2EDC4"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Change w:id="1530"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5FC831E5" w14:textId="77777777" w:rsidR="00274576" w:rsidRDefault="00274576" w:rsidP="00274576">
            <w:pPr>
              <w:spacing w:line="254" w:lineRule="auto"/>
              <w:rPr>
                <w:rFonts w:cs="Arial"/>
              </w:rPr>
            </w:pPr>
            <w:r>
              <w:rPr>
                <w:rFonts w:cs="Arial"/>
              </w:rPr>
              <w:t>00 – Not Present</w:t>
            </w:r>
          </w:p>
          <w:p w14:paraId="1E2F1927" w14:textId="77777777" w:rsidR="00274576" w:rsidRDefault="00274576" w:rsidP="00274576">
            <w:pPr>
              <w:spacing w:line="254" w:lineRule="auto"/>
              <w:rPr>
                <w:rFonts w:cs="Arial"/>
              </w:rPr>
            </w:pPr>
            <w:r>
              <w:rPr>
                <w:rFonts w:cs="Arial"/>
              </w:rPr>
              <w:t>01 – Microphone Present (Interior)</w:t>
            </w:r>
          </w:p>
          <w:p w14:paraId="0FE4A36B" w14:textId="77777777" w:rsidR="00274576" w:rsidRDefault="00274576" w:rsidP="00274576">
            <w:pPr>
              <w:spacing w:line="254" w:lineRule="auto"/>
              <w:rPr>
                <w:rFonts w:cs="Arial"/>
              </w:rPr>
            </w:pPr>
            <w:r>
              <w:rPr>
                <w:rFonts w:cs="Arial"/>
              </w:rPr>
              <w:t>10 – Microphone Present (Exterior)</w:t>
            </w:r>
          </w:p>
          <w:p w14:paraId="515E06D4"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Change w:id="1531"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1F38CD62" w14:textId="77777777" w:rsidR="00274576" w:rsidRDefault="00274576" w:rsidP="00274576">
            <w:pPr>
              <w:spacing w:line="254" w:lineRule="auto"/>
              <w:rPr>
                <w:rFonts w:cs="Arial"/>
              </w:rPr>
            </w:pPr>
            <w:r>
              <w:rPr>
                <w:rFonts w:cs="Arial"/>
              </w:rPr>
              <w:t>Yes, if equal to 11.  Function to follow 00 (Not Present)</w:t>
            </w:r>
          </w:p>
        </w:tc>
      </w:tr>
      <w:tr w:rsidR="00274576" w14:paraId="335931E2"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32"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33"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tcPrChange w:id="1534"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tcPr>
            </w:tcPrChange>
          </w:tcPr>
          <w:p w14:paraId="6AFCF90E" w14:textId="77777777" w:rsidR="00274576" w:rsidRDefault="00274576" w:rsidP="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Change w:id="1535" w:author="VanHouten, John (J.A.)" w:date="2021-10-06T13:40:00Z">
              <w:tcPr>
                <w:tcW w:w="694" w:type="dxa"/>
                <w:gridSpan w:val="2"/>
                <w:tcBorders>
                  <w:top w:val="single" w:sz="4" w:space="0" w:color="auto"/>
                  <w:left w:val="single" w:sz="4" w:space="0" w:color="auto"/>
                  <w:bottom w:val="single" w:sz="4" w:space="0" w:color="auto"/>
                  <w:right w:val="single" w:sz="4" w:space="0" w:color="auto"/>
                </w:tcBorders>
              </w:tcPr>
            </w:tcPrChange>
          </w:tcPr>
          <w:p w14:paraId="05EB854D" w14:textId="77777777" w:rsidR="00274576" w:rsidRDefault="00274576" w:rsidP="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Change w:id="1536"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37658E26" w14:textId="77777777" w:rsidR="00274576" w:rsidRDefault="00274576" w:rsidP="00274576">
            <w:pPr>
              <w:spacing w:line="254" w:lineRule="auto"/>
              <w:rPr>
                <w:rFonts w:cs="Arial"/>
              </w:rPr>
            </w:pPr>
            <w:r>
              <w:rPr>
                <w:rFonts w:cs="Arial"/>
              </w:rPr>
              <w:t>3-2</w:t>
            </w:r>
          </w:p>
        </w:tc>
        <w:tc>
          <w:tcPr>
            <w:tcW w:w="1551" w:type="pct"/>
            <w:tcBorders>
              <w:top w:val="single" w:sz="4" w:space="0" w:color="auto"/>
              <w:left w:val="single" w:sz="4" w:space="0" w:color="auto"/>
              <w:bottom w:val="single" w:sz="4" w:space="0" w:color="auto"/>
              <w:right w:val="single" w:sz="4" w:space="0" w:color="auto"/>
            </w:tcBorders>
            <w:hideMark/>
            <w:tcPrChange w:id="1537"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4E0B23F7" w14:textId="77777777" w:rsidR="00274576" w:rsidRDefault="00274576" w:rsidP="00274576">
            <w:pPr>
              <w:spacing w:line="254" w:lineRule="auto"/>
              <w:rPr>
                <w:rFonts w:cs="Arial"/>
              </w:rPr>
            </w:pPr>
            <w:r>
              <w:rPr>
                <w:rFonts w:cs="Arial"/>
              </w:rPr>
              <w:t>Microphone 3</w:t>
            </w:r>
          </w:p>
        </w:tc>
        <w:tc>
          <w:tcPr>
            <w:tcW w:w="520" w:type="pct"/>
            <w:tcBorders>
              <w:top w:val="single" w:sz="4" w:space="0" w:color="auto"/>
              <w:left w:val="single" w:sz="4" w:space="0" w:color="auto"/>
              <w:bottom w:val="single" w:sz="4" w:space="0" w:color="auto"/>
              <w:right w:val="single" w:sz="4" w:space="0" w:color="auto"/>
            </w:tcBorders>
            <w:hideMark/>
            <w:tcPrChange w:id="1538"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1C6FA49B"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Change w:id="1539"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020A9B0A" w14:textId="77777777" w:rsidR="00274576" w:rsidRDefault="00274576" w:rsidP="00274576">
            <w:pPr>
              <w:spacing w:line="254" w:lineRule="auto"/>
              <w:rPr>
                <w:rFonts w:cs="Arial"/>
              </w:rPr>
            </w:pPr>
            <w:r>
              <w:rPr>
                <w:rFonts w:cs="Arial"/>
              </w:rPr>
              <w:t>00 – Not Present</w:t>
            </w:r>
          </w:p>
          <w:p w14:paraId="6BEA821B" w14:textId="77777777" w:rsidR="00274576" w:rsidRDefault="00274576" w:rsidP="00274576">
            <w:pPr>
              <w:spacing w:line="254" w:lineRule="auto"/>
              <w:rPr>
                <w:rFonts w:cs="Arial"/>
              </w:rPr>
            </w:pPr>
            <w:r>
              <w:rPr>
                <w:rFonts w:cs="Arial"/>
              </w:rPr>
              <w:t>01 – Microphone Present (Interior)</w:t>
            </w:r>
          </w:p>
          <w:p w14:paraId="1E8E3DD9" w14:textId="77777777" w:rsidR="00274576" w:rsidRDefault="00274576" w:rsidP="00274576">
            <w:pPr>
              <w:spacing w:line="254" w:lineRule="auto"/>
              <w:rPr>
                <w:rFonts w:cs="Arial"/>
              </w:rPr>
            </w:pPr>
            <w:r>
              <w:rPr>
                <w:rFonts w:cs="Arial"/>
              </w:rPr>
              <w:t>10 – Microphone Present (Exterior)</w:t>
            </w:r>
          </w:p>
          <w:p w14:paraId="51E777EF"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Change w:id="1540"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37F0FE51" w14:textId="77777777" w:rsidR="00274576" w:rsidRDefault="00274576" w:rsidP="00274576">
            <w:pPr>
              <w:spacing w:line="254" w:lineRule="auto"/>
              <w:rPr>
                <w:rFonts w:cs="Arial"/>
              </w:rPr>
            </w:pPr>
            <w:r>
              <w:rPr>
                <w:rFonts w:cs="Arial"/>
              </w:rPr>
              <w:t>Yes, if equal to 11.  Function to follow 00 (Not Present)</w:t>
            </w:r>
          </w:p>
        </w:tc>
      </w:tr>
      <w:tr w:rsidR="00274576" w14:paraId="44048C5F"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41"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42"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tcPrChange w:id="1543"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tcPr>
            </w:tcPrChange>
          </w:tcPr>
          <w:p w14:paraId="7FDB7760" w14:textId="77777777" w:rsidR="00274576" w:rsidRDefault="00274576" w:rsidP="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Change w:id="1544" w:author="VanHouten, John (J.A.)" w:date="2021-10-06T13:40:00Z">
              <w:tcPr>
                <w:tcW w:w="694" w:type="dxa"/>
                <w:gridSpan w:val="2"/>
                <w:tcBorders>
                  <w:top w:val="single" w:sz="4" w:space="0" w:color="auto"/>
                  <w:left w:val="single" w:sz="4" w:space="0" w:color="auto"/>
                  <w:bottom w:val="single" w:sz="4" w:space="0" w:color="auto"/>
                  <w:right w:val="single" w:sz="4" w:space="0" w:color="auto"/>
                </w:tcBorders>
              </w:tcPr>
            </w:tcPrChange>
          </w:tcPr>
          <w:p w14:paraId="217F9AA2" w14:textId="77777777" w:rsidR="00274576" w:rsidRDefault="00274576" w:rsidP="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Change w:id="1545"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375BFCF6" w14:textId="77777777" w:rsidR="00274576" w:rsidRDefault="00274576" w:rsidP="00274576">
            <w:pPr>
              <w:spacing w:line="254" w:lineRule="auto"/>
              <w:rPr>
                <w:rFonts w:cs="Arial"/>
              </w:rPr>
            </w:pPr>
            <w:r>
              <w:rPr>
                <w:rFonts w:cs="Arial"/>
              </w:rPr>
              <w:t>1-0</w:t>
            </w:r>
          </w:p>
        </w:tc>
        <w:tc>
          <w:tcPr>
            <w:tcW w:w="1551" w:type="pct"/>
            <w:tcBorders>
              <w:top w:val="single" w:sz="4" w:space="0" w:color="auto"/>
              <w:left w:val="single" w:sz="4" w:space="0" w:color="auto"/>
              <w:bottom w:val="single" w:sz="4" w:space="0" w:color="auto"/>
              <w:right w:val="single" w:sz="4" w:space="0" w:color="auto"/>
            </w:tcBorders>
            <w:hideMark/>
            <w:tcPrChange w:id="1546"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5F04477A" w14:textId="77777777" w:rsidR="00274576" w:rsidRDefault="00274576" w:rsidP="00274576">
            <w:pPr>
              <w:spacing w:line="254" w:lineRule="auto"/>
              <w:rPr>
                <w:rFonts w:cs="Arial"/>
              </w:rPr>
            </w:pPr>
            <w:r>
              <w:rPr>
                <w:rFonts w:cs="Arial"/>
              </w:rPr>
              <w:t>Microphone 4</w:t>
            </w:r>
          </w:p>
        </w:tc>
        <w:tc>
          <w:tcPr>
            <w:tcW w:w="520" w:type="pct"/>
            <w:tcBorders>
              <w:top w:val="single" w:sz="4" w:space="0" w:color="auto"/>
              <w:left w:val="single" w:sz="4" w:space="0" w:color="auto"/>
              <w:bottom w:val="single" w:sz="4" w:space="0" w:color="auto"/>
              <w:right w:val="single" w:sz="4" w:space="0" w:color="auto"/>
            </w:tcBorders>
            <w:hideMark/>
            <w:tcPrChange w:id="1547"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4236F28E"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Change w:id="1548"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51040641" w14:textId="77777777" w:rsidR="00274576" w:rsidRDefault="00274576" w:rsidP="00274576">
            <w:pPr>
              <w:spacing w:line="254" w:lineRule="auto"/>
              <w:rPr>
                <w:rFonts w:cs="Arial"/>
              </w:rPr>
            </w:pPr>
            <w:r>
              <w:rPr>
                <w:rFonts w:cs="Arial"/>
              </w:rPr>
              <w:t>00 – Not Present</w:t>
            </w:r>
          </w:p>
          <w:p w14:paraId="2270CF32" w14:textId="77777777" w:rsidR="00274576" w:rsidRDefault="00274576" w:rsidP="00274576">
            <w:pPr>
              <w:spacing w:line="254" w:lineRule="auto"/>
              <w:rPr>
                <w:rFonts w:cs="Arial"/>
              </w:rPr>
            </w:pPr>
            <w:r>
              <w:rPr>
                <w:rFonts w:cs="Arial"/>
              </w:rPr>
              <w:t>01 – Microphone Present (Interior)</w:t>
            </w:r>
          </w:p>
          <w:p w14:paraId="5CC97400" w14:textId="77777777" w:rsidR="00274576" w:rsidRDefault="00274576" w:rsidP="00274576">
            <w:pPr>
              <w:spacing w:line="254" w:lineRule="auto"/>
              <w:rPr>
                <w:rFonts w:cs="Arial"/>
              </w:rPr>
            </w:pPr>
            <w:r>
              <w:rPr>
                <w:rFonts w:cs="Arial"/>
              </w:rPr>
              <w:t>10 – Microphone Present (Exterior)</w:t>
            </w:r>
          </w:p>
          <w:p w14:paraId="3773FEBD"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Change w:id="1549"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78007139" w14:textId="77777777" w:rsidR="00274576" w:rsidRDefault="00274576" w:rsidP="00274576">
            <w:pPr>
              <w:spacing w:line="254" w:lineRule="auto"/>
              <w:rPr>
                <w:rFonts w:cs="Arial"/>
              </w:rPr>
            </w:pPr>
            <w:r>
              <w:rPr>
                <w:rFonts w:cs="Arial"/>
              </w:rPr>
              <w:t>Yes, if equal to 11.  Function to follow 00 (Not Present)</w:t>
            </w:r>
          </w:p>
        </w:tc>
      </w:tr>
      <w:tr w:rsidR="00274576" w14:paraId="7E65451A"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50"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51"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552"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7D89EB4E"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Change w:id="1553"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2F150486" w14:textId="77777777" w:rsidR="00274576" w:rsidRDefault="00274576" w:rsidP="00274576">
            <w:pPr>
              <w:spacing w:line="254" w:lineRule="auto"/>
              <w:rPr>
                <w:rFonts w:cs="Arial"/>
              </w:rPr>
            </w:pPr>
            <w:r>
              <w:rPr>
                <w:rFonts w:cs="Arial"/>
              </w:rPr>
              <w:t>15</w:t>
            </w:r>
          </w:p>
        </w:tc>
        <w:tc>
          <w:tcPr>
            <w:tcW w:w="334" w:type="pct"/>
            <w:tcBorders>
              <w:top w:val="single" w:sz="4" w:space="0" w:color="auto"/>
              <w:left w:val="single" w:sz="4" w:space="0" w:color="auto"/>
              <w:bottom w:val="single" w:sz="4" w:space="0" w:color="auto"/>
              <w:right w:val="single" w:sz="4" w:space="0" w:color="auto"/>
            </w:tcBorders>
            <w:hideMark/>
            <w:tcPrChange w:id="1554"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545B65D1" w14:textId="77777777" w:rsidR="00274576" w:rsidRDefault="00274576" w:rsidP="00274576">
            <w:pPr>
              <w:spacing w:line="254" w:lineRule="auto"/>
              <w:rPr>
                <w:rFonts w:cs="Arial"/>
              </w:rPr>
            </w:pPr>
            <w:r>
              <w:rPr>
                <w:rFonts w:cs="Arial"/>
              </w:rPr>
              <w:t>7-6</w:t>
            </w:r>
          </w:p>
        </w:tc>
        <w:tc>
          <w:tcPr>
            <w:tcW w:w="1551" w:type="pct"/>
            <w:tcBorders>
              <w:top w:val="single" w:sz="4" w:space="0" w:color="auto"/>
              <w:left w:val="single" w:sz="4" w:space="0" w:color="auto"/>
              <w:bottom w:val="single" w:sz="4" w:space="0" w:color="auto"/>
              <w:right w:val="single" w:sz="4" w:space="0" w:color="auto"/>
            </w:tcBorders>
            <w:hideMark/>
            <w:tcPrChange w:id="1555"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515DD44C" w14:textId="77777777" w:rsidR="00274576" w:rsidRDefault="00274576" w:rsidP="00274576">
            <w:pPr>
              <w:spacing w:line="254" w:lineRule="auto"/>
              <w:rPr>
                <w:rFonts w:cs="Arial"/>
              </w:rPr>
            </w:pPr>
            <w:r>
              <w:rPr>
                <w:rFonts w:cs="Arial"/>
              </w:rPr>
              <w:t>Microphone 5</w:t>
            </w:r>
          </w:p>
        </w:tc>
        <w:tc>
          <w:tcPr>
            <w:tcW w:w="520" w:type="pct"/>
            <w:tcBorders>
              <w:top w:val="single" w:sz="4" w:space="0" w:color="auto"/>
              <w:left w:val="single" w:sz="4" w:space="0" w:color="auto"/>
              <w:bottom w:val="single" w:sz="4" w:space="0" w:color="auto"/>
              <w:right w:val="single" w:sz="4" w:space="0" w:color="auto"/>
            </w:tcBorders>
            <w:hideMark/>
            <w:tcPrChange w:id="1556"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17A64B7E"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Change w:id="1557"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61AAD91E" w14:textId="77777777" w:rsidR="00274576" w:rsidRDefault="00274576" w:rsidP="00274576">
            <w:pPr>
              <w:spacing w:line="254" w:lineRule="auto"/>
              <w:rPr>
                <w:rFonts w:cs="Arial"/>
              </w:rPr>
            </w:pPr>
            <w:r>
              <w:rPr>
                <w:rFonts w:cs="Arial"/>
              </w:rPr>
              <w:t>00 – Not Present</w:t>
            </w:r>
          </w:p>
          <w:p w14:paraId="72584483" w14:textId="77777777" w:rsidR="00274576" w:rsidRDefault="00274576" w:rsidP="00274576">
            <w:pPr>
              <w:spacing w:line="254" w:lineRule="auto"/>
              <w:rPr>
                <w:rFonts w:cs="Arial"/>
              </w:rPr>
            </w:pPr>
            <w:r>
              <w:rPr>
                <w:rFonts w:cs="Arial"/>
              </w:rPr>
              <w:t>01 – Microphone Present (Interior)</w:t>
            </w:r>
          </w:p>
          <w:p w14:paraId="3F495604" w14:textId="77777777" w:rsidR="00274576" w:rsidRDefault="00274576" w:rsidP="00274576">
            <w:pPr>
              <w:spacing w:line="254" w:lineRule="auto"/>
              <w:rPr>
                <w:rFonts w:cs="Arial"/>
              </w:rPr>
            </w:pPr>
            <w:r>
              <w:rPr>
                <w:rFonts w:cs="Arial"/>
              </w:rPr>
              <w:t>10 – Microphone Present (Exterior)</w:t>
            </w:r>
          </w:p>
          <w:p w14:paraId="7B75BE2D"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Change w:id="1558"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6F0DC5AC" w14:textId="77777777" w:rsidR="00274576" w:rsidRDefault="00274576" w:rsidP="00274576">
            <w:pPr>
              <w:spacing w:line="254" w:lineRule="auto"/>
              <w:rPr>
                <w:rFonts w:cs="Arial"/>
              </w:rPr>
            </w:pPr>
            <w:r>
              <w:rPr>
                <w:rFonts w:cs="Arial"/>
              </w:rPr>
              <w:t>Yes, if equal to 11.  Function to follow 00 (Not Present)</w:t>
            </w:r>
          </w:p>
        </w:tc>
      </w:tr>
      <w:tr w:rsidR="00274576" w14:paraId="0E7EA59E"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59"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60"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tcPrChange w:id="1561"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tcPr>
            </w:tcPrChange>
          </w:tcPr>
          <w:p w14:paraId="0E18ECC3" w14:textId="77777777" w:rsidR="00274576" w:rsidRDefault="00274576" w:rsidP="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Change w:id="1562" w:author="VanHouten, John (J.A.)" w:date="2021-10-06T13:40:00Z">
              <w:tcPr>
                <w:tcW w:w="694" w:type="dxa"/>
                <w:gridSpan w:val="2"/>
                <w:tcBorders>
                  <w:top w:val="single" w:sz="4" w:space="0" w:color="auto"/>
                  <w:left w:val="single" w:sz="4" w:space="0" w:color="auto"/>
                  <w:bottom w:val="single" w:sz="4" w:space="0" w:color="auto"/>
                  <w:right w:val="single" w:sz="4" w:space="0" w:color="auto"/>
                </w:tcBorders>
              </w:tcPr>
            </w:tcPrChange>
          </w:tcPr>
          <w:p w14:paraId="6D3FA11F" w14:textId="77777777" w:rsidR="00274576" w:rsidRDefault="00274576" w:rsidP="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Change w:id="1563"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3D150983" w14:textId="77777777" w:rsidR="00274576" w:rsidRDefault="00274576" w:rsidP="00274576">
            <w:pPr>
              <w:spacing w:line="254" w:lineRule="auto"/>
              <w:rPr>
                <w:rFonts w:cs="Arial"/>
              </w:rPr>
            </w:pPr>
            <w:r>
              <w:rPr>
                <w:rFonts w:cs="Arial"/>
              </w:rPr>
              <w:t xml:space="preserve">5-4 </w:t>
            </w:r>
          </w:p>
        </w:tc>
        <w:tc>
          <w:tcPr>
            <w:tcW w:w="1551" w:type="pct"/>
            <w:tcBorders>
              <w:top w:val="single" w:sz="4" w:space="0" w:color="auto"/>
              <w:left w:val="single" w:sz="4" w:space="0" w:color="auto"/>
              <w:bottom w:val="single" w:sz="4" w:space="0" w:color="auto"/>
              <w:right w:val="single" w:sz="4" w:space="0" w:color="auto"/>
            </w:tcBorders>
            <w:hideMark/>
            <w:tcPrChange w:id="1564"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6B1ACC1E" w14:textId="77777777" w:rsidR="00274576" w:rsidRDefault="00274576" w:rsidP="00274576">
            <w:pPr>
              <w:spacing w:line="254" w:lineRule="auto"/>
              <w:rPr>
                <w:rFonts w:cs="Arial"/>
              </w:rPr>
            </w:pPr>
            <w:r>
              <w:rPr>
                <w:rFonts w:cs="Arial"/>
              </w:rPr>
              <w:t>Microphone 6</w:t>
            </w:r>
          </w:p>
        </w:tc>
        <w:tc>
          <w:tcPr>
            <w:tcW w:w="520" w:type="pct"/>
            <w:tcBorders>
              <w:top w:val="single" w:sz="4" w:space="0" w:color="auto"/>
              <w:left w:val="single" w:sz="4" w:space="0" w:color="auto"/>
              <w:bottom w:val="single" w:sz="4" w:space="0" w:color="auto"/>
              <w:right w:val="single" w:sz="4" w:space="0" w:color="auto"/>
            </w:tcBorders>
            <w:hideMark/>
            <w:tcPrChange w:id="1565"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7E157974" w14:textId="77777777" w:rsidR="00274576" w:rsidRDefault="00274576" w:rsidP="00274576">
            <w:pPr>
              <w:spacing w:line="254" w:lineRule="auto"/>
              <w:rPr>
                <w:rFonts w:cs="Arial"/>
              </w:rPr>
            </w:pPr>
            <w:r>
              <w:rPr>
                <w:rFonts w:cs="Arial"/>
              </w:rPr>
              <w:t>00</w:t>
            </w:r>
          </w:p>
        </w:tc>
        <w:tc>
          <w:tcPr>
            <w:tcW w:w="847" w:type="pct"/>
            <w:tcBorders>
              <w:top w:val="single" w:sz="4" w:space="0" w:color="auto"/>
              <w:left w:val="single" w:sz="4" w:space="0" w:color="auto"/>
              <w:bottom w:val="single" w:sz="4" w:space="0" w:color="auto"/>
              <w:right w:val="single" w:sz="4" w:space="0" w:color="auto"/>
            </w:tcBorders>
            <w:hideMark/>
            <w:tcPrChange w:id="1566"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18E16056" w14:textId="77777777" w:rsidR="00274576" w:rsidRDefault="00274576" w:rsidP="00274576">
            <w:pPr>
              <w:spacing w:line="254" w:lineRule="auto"/>
              <w:rPr>
                <w:rFonts w:cs="Arial"/>
              </w:rPr>
            </w:pPr>
            <w:r>
              <w:rPr>
                <w:rFonts w:cs="Arial"/>
              </w:rPr>
              <w:t>00 – Not Present</w:t>
            </w:r>
          </w:p>
          <w:p w14:paraId="19398D33" w14:textId="77777777" w:rsidR="00274576" w:rsidRDefault="00274576" w:rsidP="00274576">
            <w:pPr>
              <w:spacing w:line="254" w:lineRule="auto"/>
              <w:rPr>
                <w:rFonts w:cs="Arial"/>
              </w:rPr>
            </w:pPr>
            <w:r>
              <w:rPr>
                <w:rFonts w:cs="Arial"/>
              </w:rPr>
              <w:t>01 – Microphone Present (Interior)</w:t>
            </w:r>
          </w:p>
          <w:p w14:paraId="4FEA9BB8" w14:textId="77777777" w:rsidR="00274576" w:rsidRDefault="00274576" w:rsidP="00274576">
            <w:pPr>
              <w:spacing w:line="254" w:lineRule="auto"/>
              <w:rPr>
                <w:rFonts w:cs="Arial"/>
              </w:rPr>
            </w:pPr>
            <w:r>
              <w:rPr>
                <w:rFonts w:cs="Arial"/>
              </w:rPr>
              <w:t>10 – Microphone Present (Exterior)</w:t>
            </w:r>
          </w:p>
          <w:p w14:paraId="7664B28A" w14:textId="77777777" w:rsidR="00274576" w:rsidRDefault="00274576" w:rsidP="00274576">
            <w:pPr>
              <w:spacing w:line="254" w:lineRule="auto"/>
              <w:rPr>
                <w:rFonts w:cs="Arial"/>
              </w:rPr>
            </w:pPr>
            <w:r>
              <w:rPr>
                <w:rFonts w:cs="Arial"/>
              </w:rPr>
              <w:t>11 – Reserved</w:t>
            </w:r>
          </w:p>
        </w:tc>
        <w:tc>
          <w:tcPr>
            <w:tcW w:w="722" w:type="pct"/>
            <w:tcBorders>
              <w:top w:val="single" w:sz="4" w:space="0" w:color="auto"/>
              <w:left w:val="single" w:sz="4" w:space="0" w:color="auto"/>
              <w:bottom w:val="single" w:sz="4" w:space="0" w:color="auto"/>
              <w:right w:val="single" w:sz="4" w:space="0" w:color="auto"/>
            </w:tcBorders>
            <w:hideMark/>
            <w:tcPrChange w:id="1567"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10224A07" w14:textId="77777777" w:rsidR="00274576" w:rsidRDefault="00274576" w:rsidP="00274576">
            <w:pPr>
              <w:spacing w:line="254" w:lineRule="auto"/>
              <w:rPr>
                <w:rFonts w:cs="Arial"/>
              </w:rPr>
            </w:pPr>
            <w:r>
              <w:rPr>
                <w:rFonts w:cs="Arial"/>
              </w:rPr>
              <w:t>Yes, if equal to 11.  Function to follow 00 (Not Present)</w:t>
            </w:r>
          </w:p>
        </w:tc>
      </w:tr>
      <w:tr w:rsidR="00274576" w14:paraId="1DC84C76"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68"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569"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tcPrChange w:id="1570"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tcPr>
            </w:tcPrChange>
          </w:tcPr>
          <w:p w14:paraId="2BA46548" w14:textId="77777777" w:rsidR="00274576" w:rsidRDefault="00274576" w:rsidP="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Change w:id="1571" w:author="VanHouten, John (J.A.)" w:date="2021-10-06T13:40:00Z">
              <w:tcPr>
                <w:tcW w:w="694" w:type="dxa"/>
                <w:gridSpan w:val="2"/>
                <w:tcBorders>
                  <w:top w:val="single" w:sz="4" w:space="0" w:color="auto"/>
                  <w:left w:val="single" w:sz="4" w:space="0" w:color="auto"/>
                  <w:bottom w:val="single" w:sz="4" w:space="0" w:color="auto"/>
                  <w:right w:val="single" w:sz="4" w:space="0" w:color="auto"/>
                </w:tcBorders>
              </w:tcPr>
            </w:tcPrChange>
          </w:tcPr>
          <w:p w14:paraId="5CCE4E8D" w14:textId="77777777" w:rsidR="00274576" w:rsidRDefault="00274576" w:rsidP="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hideMark/>
            <w:tcPrChange w:id="1572"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71A8576E" w14:textId="77777777" w:rsidR="00274576" w:rsidRDefault="00274576" w:rsidP="00274576">
            <w:pPr>
              <w:spacing w:line="254" w:lineRule="auto"/>
              <w:rPr>
                <w:rFonts w:cs="Arial"/>
              </w:rPr>
            </w:pPr>
            <w:r>
              <w:rPr>
                <w:rFonts w:cs="Arial"/>
              </w:rPr>
              <w:t>3-</w:t>
            </w:r>
            <w:del w:id="1573" w:author="John" w:date="2021-10-07T08:52:00Z">
              <w:r w:rsidDel="00A84980">
                <w:rPr>
                  <w:rFonts w:cs="Arial"/>
                </w:rPr>
                <w:delText>2</w:delText>
              </w:r>
            </w:del>
          </w:p>
        </w:tc>
        <w:tc>
          <w:tcPr>
            <w:tcW w:w="1551" w:type="pct"/>
            <w:tcBorders>
              <w:top w:val="single" w:sz="4" w:space="0" w:color="auto"/>
              <w:left w:val="single" w:sz="4" w:space="0" w:color="auto"/>
              <w:bottom w:val="single" w:sz="4" w:space="0" w:color="auto"/>
              <w:right w:val="single" w:sz="4" w:space="0" w:color="auto"/>
            </w:tcBorders>
            <w:hideMark/>
            <w:tcPrChange w:id="1574"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622EF97D" w14:textId="77777777" w:rsidR="00274576" w:rsidRPr="00EB256E" w:rsidRDefault="00274576" w:rsidP="00274576">
            <w:pPr>
              <w:spacing w:line="254" w:lineRule="auto"/>
              <w:rPr>
                <w:rFonts w:cs="Arial"/>
                <w:highlight w:val="yellow"/>
              </w:rPr>
            </w:pPr>
            <w:del w:id="1575" w:author="John" w:date="2021-10-07T08:52:00Z">
              <w:r w:rsidRPr="00A84980" w:rsidDel="00A84980">
                <w:rPr>
                  <w:rFonts w:cs="Arial"/>
                  <w:rPrChange w:id="1576" w:author="John" w:date="2021-10-07T08:51:00Z">
                    <w:rPr>
                      <w:rFonts w:cs="Arial"/>
                      <w:highlight w:val="yellow"/>
                    </w:rPr>
                  </w:rPrChange>
                </w:rPr>
                <w:delText>Microphone 7</w:delText>
              </w:r>
            </w:del>
            <w:ins w:id="1577" w:author="John" w:date="2021-10-07T08:52:00Z">
              <w:r>
                <w:rPr>
                  <w:rFonts w:cs="Arial"/>
                </w:rPr>
                <w:t>Reserved</w:t>
              </w:r>
            </w:ins>
          </w:p>
        </w:tc>
        <w:tc>
          <w:tcPr>
            <w:tcW w:w="520" w:type="pct"/>
            <w:tcBorders>
              <w:top w:val="single" w:sz="4" w:space="0" w:color="auto"/>
              <w:left w:val="single" w:sz="4" w:space="0" w:color="auto"/>
              <w:bottom w:val="single" w:sz="4" w:space="0" w:color="auto"/>
              <w:right w:val="single" w:sz="4" w:space="0" w:color="auto"/>
            </w:tcBorders>
            <w:hideMark/>
            <w:tcPrChange w:id="1578"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3F262B38" w14:textId="77777777" w:rsidR="00274576" w:rsidRPr="00A84980" w:rsidRDefault="00274576" w:rsidP="00274576">
            <w:pPr>
              <w:spacing w:line="254" w:lineRule="auto"/>
              <w:rPr>
                <w:rFonts w:cs="Arial"/>
                <w:rPrChange w:id="1579" w:author="John" w:date="2021-10-07T08:51:00Z">
                  <w:rPr>
                    <w:rFonts w:cs="Arial"/>
                    <w:highlight w:val="yellow"/>
                  </w:rPr>
                </w:rPrChange>
              </w:rPr>
            </w:pPr>
            <w:del w:id="1580" w:author="John" w:date="2021-10-07T08:52:00Z">
              <w:r w:rsidRPr="00A84980" w:rsidDel="00A84980">
                <w:rPr>
                  <w:rFonts w:cs="Arial"/>
                  <w:rPrChange w:id="1581" w:author="John" w:date="2021-10-07T08:51:00Z">
                    <w:rPr>
                      <w:rFonts w:cs="Arial"/>
                      <w:highlight w:val="yellow"/>
                    </w:rPr>
                  </w:rPrChange>
                </w:rPr>
                <w:delText>00</w:delText>
              </w:r>
            </w:del>
            <w:ins w:id="1582" w:author="John" w:date="2021-10-07T08:52:00Z">
              <w:r>
                <w:rPr>
                  <w:rFonts w:cs="Arial"/>
                </w:rPr>
                <w:t>0000</w:t>
              </w:r>
            </w:ins>
          </w:p>
        </w:tc>
        <w:tc>
          <w:tcPr>
            <w:tcW w:w="847" w:type="pct"/>
            <w:tcBorders>
              <w:top w:val="single" w:sz="4" w:space="0" w:color="auto"/>
              <w:left w:val="single" w:sz="4" w:space="0" w:color="auto"/>
              <w:bottom w:val="single" w:sz="4" w:space="0" w:color="auto"/>
              <w:right w:val="single" w:sz="4" w:space="0" w:color="auto"/>
            </w:tcBorders>
            <w:hideMark/>
            <w:tcPrChange w:id="1583"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3654D205" w14:textId="77777777" w:rsidR="00274576" w:rsidRPr="00A84980" w:rsidDel="00A84980" w:rsidRDefault="00274576" w:rsidP="00274576">
            <w:pPr>
              <w:spacing w:line="254" w:lineRule="auto"/>
              <w:rPr>
                <w:del w:id="1584" w:author="John" w:date="2021-10-07T08:52:00Z"/>
                <w:rFonts w:cs="Arial"/>
                <w:rPrChange w:id="1585" w:author="John" w:date="2021-10-07T08:51:00Z">
                  <w:rPr>
                    <w:del w:id="1586" w:author="John" w:date="2021-10-07T08:52:00Z"/>
                    <w:rFonts w:cs="Arial"/>
                    <w:highlight w:val="yellow"/>
                  </w:rPr>
                </w:rPrChange>
              </w:rPr>
            </w:pPr>
            <w:del w:id="1587" w:author="John" w:date="2021-10-07T08:52:00Z">
              <w:r w:rsidRPr="00A84980" w:rsidDel="00A84980">
                <w:rPr>
                  <w:rFonts w:cs="Arial"/>
                  <w:rPrChange w:id="1588" w:author="John" w:date="2021-10-07T08:51:00Z">
                    <w:rPr>
                      <w:rFonts w:cs="Arial"/>
                      <w:highlight w:val="yellow"/>
                    </w:rPr>
                  </w:rPrChange>
                </w:rPr>
                <w:delText>00 – Not Present</w:delText>
              </w:r>
            </w:del>
          </w:p>
          <w:p w14:paraId="6F09D903" w14:textId="77777777" w:rsidR="00274576" w:rsidRPr="00A84980" w:rsidDel="00A84980" w:rsidRDefault="00274576" w:rsidP="00274576">
            <w:pPr>
              <w:spacing w:line="254" w:lineRule="auto"/>
              <w:rPr>
                <w:del w:id="1589" w:author="John" w:date="2021-10-07T08:52:00Z"/>
                <w:rFonts w:cs="Arial"/>
                <w:rPrChange w:id="1590" w:author="John" w:date="2021-10-07T08:51:00Z">
                  <w:rPr>
                    <w:del w:id="1591" w:author="John" w:date="2021-10-07T08:52:00Z"/>
                    <w:rFonts w:cs="Arial"/>
                    <w:highlight w:val="yellow"/>
                  </w:rPr>
                </w:rPrChange>
              </w:rPr>
            </w:pPr>
            <w:del w:id="1592" w:author="John" w:date="2021-10-07T08:52:00Z">
              <w:r w:rsidRPr="00A84980" w:rsidDel="00A84980">
                <w:rPr>
                  <w:rFonts w:cs="Arial"/>
                  <w:rPrChange w:id="1593" w:author="John" w:date="2021-10-07T08:51:00Z">
                    <w:rPr>
                      <w:rFonts w:cs="Arial"/>
                      <w:highlight w:val="yellow"/>
                    </w:rPr>
                  </w:rPrChange>
                </w:rPr>
                <w:delText>01 – Microphone Present (Interior)</w:delText>
              </w:r>
            </w:del>
          </w:p>
          <w:p w14:paraId="67D74811" w14:textId="77777777" w:rsidR="00274576" w:rsidRPr="00A84980" w:rsidDel="00A84980" w:rsidRDefault="00274576" w:rsidP="00274576">
            <w:pPr>
              <w:spacing w:line="254" w:lineRule="auto"/>
              <w:rPr>
                <w:del w:id="1594" w:author="John" w:date="2021-10-07T08:52:00Z"/>
                <w:rFonts w:cs="Arial"/>
                <w:rPrChange w:id="1595" w:author="John" w:date="2021-10-07T08:51:00Z">
                  <w:rPr>
                    <w:del w:id="1596" w:author="John" w:date="2021-10-07T08:52:00Z"/>
                    <w:rFonts w:cs="Arial"/>
                    <w:highlight w:val="yellow"/>
                  </w:rPr>
                </w:rPrChange>
              </w:rPr>
            </w:pPr>
            <w:del w:id="1597" w:author="John" w:date="2021-10-07T08:52:00Z">
              <w:r w:rsidRPr="00A84980" w:rsidDel="00A84980">
                <w:rPr>
                  <w:rFonts w:cs="Arial"/>
                  <w:rPrChange w:id="1598" w:author="John" w:date="2021-10-07T08:51:00Z">
                    <w:rPr>
                      <w:rFonts w:cs="Arial"/>
                      <w:highlight w:val="yellow"/>
                    </w:rPr>
                  </w:rPrChange>
                </w:rPr>
                <w:delText>10 – Microphone Present (Exterior)</w:delText>
              </w:r>
            </w:del>
          </w:p>
          <w:p w14:paraId="48F4974E" w14:textId="77777777" w:rsidR="00274576" w:rsidRPr="00A84980" w:rsidRDefault="00274576" w:rsidP="00274576">
            <w:pPr>
              <w:spacing w:line="254" w:lineRule="auto"/>
              <w:rPr>
                <w:rFonts w:cs="Arial"/>
                <w:rPrChange w:id="1599" w:author="John" w:date="2021-10-07T08:51:00Z">
                  <w:rPr>
                    <w:rFonts w:cs="Arial"/>
                    <w:highlight w:val="yellow"/>
                  </w:rPr>
                </w:rPrChange>
              </w:rPr>
            </w:pPr>
            <w:del w:id="1600" w:author="John" w:date="2021-10-07T08:52:00Z">
              <w:r w:rsidRPr="00A84980" w:rsidDel="00A84980">
                <w:rPr>
                  <w:rFonts w:cs="Arial"/>
                  <w:rPrChange w:id="1601" w:author="John" w:date="2021-10-07T08:51:00Z">
                    <w:rPr>
                      <w:rFonts w:cs="Arial"/>
                      <w:highlight w:val="yellow"/>
                    </w:rPr>
                  </w:rPrChange>
                </w:rPr>
                <w:delText>11 – Reserved</w:delText>
              </w:r>
            </w:del>
            <w:ins w:id="1602" w:author="John" w:date="2021-10-07T08:52:00Z">
              <w:r>
                <w:rPr>
                  <w:rFonts w:cs="Arial"/>
                </w:rPr>
                <w:t>Reserved</w:t>
              </w:r>
            </w:ins>
          </w:p>
        </w:tc>
        <w:tc>
          <w:tcPr>
            <w:tcW w:w="722" w:type="pct"/>
            <w:tcBorders>
              <w:top w:val="single" w:sz="4" w:space="0" w:color="auto"/>
              <w:left w:val="single" w:sz="4" w:space="0" w:color="auto"/>
              <w:bottom w:val="single" w:sz="4" w:space="0" w:color="auto"/>
              <w:right w:val="single" w:sz="4" w:space="0" w:color="auto"/>
            </w:tcBorders>
            <w:hideMark/>
            <w:tcPrChange w:id="1603"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6A5D7116" w14:textId="77777777" w:rsidR="00274576" w:rsidRPr="00A84980" w:rsidRDefault="00274576" w:rsidP="00274576">
            <w:pPr>
              <w:spacing w:line="254" w:lineRule="auto"/>
              <w:rPr>
                <w:rFonts w:cs="Arial"/>
                <w:rPrChange w:id="1604" w:author="John" w:date="2021-10-07T08:51:00Z">
                  <w:rPr>
                    <w:rFonts w:cs="Arial"/>
                    <w:highlight w:val="yellow"/>
                  </w:rPr>
                </w:rPrChange>
              </w:rPr>
            </w:pPr>
            <w:del w:id="1605" w:author="John" w:date="2021-10-07T08:52:00Z">
              <w:r w:rsidRPr="00A84980" w:rsidDel="00A84980">
                <w:rPr>
                  <w:rFonts w:cs="Arial"/>
                  <w:rPrChange w:id="1606" w:author="John" w:date="2021-10-07T08:51:00Z">
                    <w:rPr>
                      <w:rFonts w:cs="Arial"/>
                      <w:highlight w:val="yellow"/>
                    </w:rPr>
                  </w:rPrChange>
                </w:rPr>
                <w:delText>Yes, if equal to 11.  Function to follow 00 (Not Present)</w:delText>
              </w:r>
            </w:del>
            <w:ins w:id="1607" w:author="John" w:date="2021-10-07T08:52:00Z">
              <w:r>
                <w:rPr>
                  <w:rFonts w:cs="Arial"/>
                </w:rPr>
                <w:t>N/A</w:t>
              </w:r>
            </w:ins>
          </w:p>
        </w:tc>
      </w:tr>
      <w:tr w:rsidR="00274576" w14:paraId="023C277E"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608" w:author="John" w:date="2021-10-07T08:52: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609" w:author="John" w:date="2021-10-07T08:52:00Z">
            <w:trPr>
              <w:jc w:val="center"/>
            </w:trPr>
          </w:trPrChange>
        </w:trPr>
        <w:tc>
          <w:tcPr>
            <w:tcW w:w="723" w:type="pct"/>
            <w:tcBorders>
              <w:top w:val="single" w:sz="4" w:space="0" w:color="auto"/>
              <w:left w:val="single" w:sz="4" w:space="0" w:color="auto"/>
              <w:bottom w:val="single" w:sz="4" w:space="0" w:color="auto"/>
              <w:right w:val="single" w:sz="4" w:space="0" w:color="auto"/>
            </w:tcBorders>
            <w:tcPrChange w:id="1610" w:author="John" w:date="2021-10-07T08:52:00Z">
              <w:tcPr>
                <w:tcW w:w="1659" w:type="dxa"/>
                <w:gridSpan w:val="2"/>
                <w:tcBorders>
                  <w:top w:val="single" w:sz="4" w:space="0" w:color="auto"/>
                  <w:left w:val="single" w:sz="4" w:space="0" w:color="auto"/>
                  <w:bottom w:val="single" w:sz="4" w:space="0" w:color="auto"/>
                  <w:right w:val="single" w:sz="4" w:space="0" w:color="auto"/>
                </w:tcBorders>
              </w:tcPr>
            </w:tcPrChange>
          </w:tcPr>
          <w:p w14:paraId="2829FAD3" w14:textId="77777777" w:rsidR="00274576" w:rsidRDefault="00274576" w:rsidP="00274576">
            <w:pPr>
              <w:spacing w:line="254" w:lineRule="auto"/>
              <w:rPr>
                <w:rFonts w:cs="Arial"/>
              </w:rPr>
            </w:pPr>
          </w:p>
        </w:tc>
        <w:tc>
          <w:tcPr>
            <w:tcW w:w="302" w:type="pct"/>
            <w:tcBorders>
              <w:top w:val="single" w:sz="4" w:space="0" w:color="auto"/>
              <w:left w:val="single" w:sz="4" w:space="0" w:color="auto"/>
              <w:bottom w:val="single" w:sz="4" w:space="0" w:color="auto"/>
              <w:right w:val="single" w:sz="4" w:space="0" w:color="auto"/>
            </w:tcBorders>
            <w:tcPrChange w:id="1611" w:author="John" w:date="2021-10-07T08:52:00Z">
              <w:tcPr>
                <w:tcW w:w="694" w:type="dxa"/>
                <w:gridSpan w:val="2"/>
                <w:tcBorders>
                  <w:top w:val="single" w:sz="4" w:space="0" w:color="auto"/>
                  <w:left w:val="single" w:sz="4" w:space="0" w:color="auto"/>
                  <w:bottom w:val="single" w:sz="4" w:space="0" w:color="auto"/>
                  <w:right w:val="single" w:sz="4" w:space="0" w:color="auto"/>
                </w:tcBorders>
              </w:tcPr>
            </w:tcPrChange>
          </w:tcPr>
          <w:p w14:paraId="6D882DB7" w14:textId="77777777" w:rsidR="00274576" w:rsidRDefault="00274576" w:rsidP="00274576">
            <w:pPr>
              <w:spacing w:line="254" w:lineRule="auto"/>
              <w:rPr>
                <w:rFonts w:cs="Arial"/>
              </w:rPr>
            </w:pPr>
          </w:p>
        </w:tc>
        <w:tc>
          <w:tcPr>
            <w:tcW w:w="334" w:type="pct"/>
            <w:tcBorders>
              <w:top w:val="single" w:sz="4" w:space="0" w:color="auto"/>
              <w:left w:val="single" w:sz="4" w:space="0" w:color="auto"/>
              <w:bottom w:val="single" w:sz="4" w:space="0" w:color="auto"/>
              <w:right w:val="single" w:sz="4" w:space="0" w:color="auto"/>
            </w:tcBorders>
            <w:tcPrChange w:id="1612" w:author="John" w:date="2021-10-07T08:52:00Z">
              <w:tcPr>
                <w:tcW w:w="766" w:type="dxa"/>
                <w:gridSpan w:val="2"/>
                <w:tcBorders>
                  <w:top w:val="single" w:sz="4" w:space="0" w:color="auto"/>
                  <w:left w:val="single" w:sz="4" w:space="0" w:color="auto"/>
                  <w:bottom w:val="single" w:sz="4" w:space="0" w:color="auto"/>
                  <w:right w:val="single" w:sz="4" w:space="0" w:color="auto"/>
                </w:tcBorders>
              </w:tcPr>
            </w:tcPrChange>
          </w:tcPr>
          <w:p w14:paraId="1C4EC71C" w14:textId="77777777" w:rsidR="00274576" w:rsidRDefault="00274576" w:rsidP="00274576">
            <w:pPr>
              <w:spacing w:line="254" w:lineRule="auto"/>
              <w:rPr>
                <w:rFonts w:cs="Arial"/>
              </w:rPr>
            </w:pPr>
            <w:del w:id="1613" w:author="John" w:date="2021-10-07T08:52:00Z">
              <w:r w:rsidDel="00A84980">
                <w:rPr>
                  <w:rFonts w:cs="Arial"/>
                </w:rPr>
                <w:delText>1-0</w:delText>
              </w:r>
            </w:del>
          </w:p>
        </w:tc>
        <w:tc>
          <w:tcPr>
            <w:tcW w:w="1551" w:type="pct"/>
            <w:tcBorders>
              <w:top w:val="single" w:sz="4" w:space="0" w:color="auto"/>
              <w:left w:val="single" w:sz="4" w:space="0" w:color="auto"/>
              <w:bottom w:val="single" w:sz="4" w:space="0" w:color="auto"/>
              <w:right w:val="single" w:sz="4" w:space="0" w:color="auto"/>
            </w:tcBorders>
            <w:tcPrChange w:id="1614" w:author="John" w:date="2021-10-07T08:52:00Z">
              <w:tcPr>
                <w:tcW w:w="2837" w:type="dxa"/>
                <w:tcBorders>
                  <w:top w:val="single" w:sz="4" w:space="0" w:color="auto"/>
                  <w:left w:val="single" w:sz="4" w:space="0" w:color="auto"/>
                  <w:bottom w:val="single" w:sz="4" w:space="0" w:color="auto"/>
                  <w:right w:val="single" w:sz="4" w:space="0" w:color="auto"/>
                </w:tcBorders>
              </w:tcPr>
            </w:tcPrChange>
          </w:tcPr>
          <w:p w14:paraId="153939F1" w14:textId="77777777" w:rsidR="00274576" w:rsidRPr="00922F01" w:rsidRDefault="00274576" w:rsidP="00274576">
            <w:pPr>
              <w:spacing w:line="254" w:lineRule="auto"/>
              <w:rPr>
                <w:rFonts w:cs="Arial"/>
              </w:rPr>
            </w:pPr>
            <w:del w:id="1615" w:author="John" w:date="2021-10-07T08:52:00Z">
              <w:r w:rsidRPr="00922F01" w:rsidDel="00A84980">
                <w:rPr>
                  <w:rFonts w:cs="Arial"/>
                </w:rPr>
                <w:delText>Microphone 8</w:delText>
              </w:r>
            </w:del>
          </w:p>
        </w:tc>
        <w:tc>
          <w:tcPr>
            <w:tcW w:w="520" w:type="pct"/>
            <w:tcBorders>
              <w:top w:val="single" w:sz="4" w:space="0" w:color="auto"/>
              <w:left w:val="single" w:sz="4" w:space="0" w:color="auto"/>
              <w:bottom w:val="single" w:sz="4" w:space="0" w:color="auto"/>
              <w:right w:val="single" w:sz="4" w:space="0" w:color="auto"/>
            </w:tcBorders>
            <w:tcPrChange w:id="1616" w:author="John" w:date="2021-10-07T08:52:00Z">
              <w:tcPr>
                <w:tcW w:w="1195" w:type="dxa"/>
                <w:gridSpan w:val="2"/>
                <w:tcBorders>
                  <w:top w:val="single" w:sz="4" w:space="0" w:color="auto"/>
                  <w:left w:val="single" w:sz="4" w:space="0" w:color="auto"/>
                  <w:bottom w:val="single" w:sz="4" w:space="0" w:color="auto"/>
                  <w:right w:val="single" w:sz="4" w:space="0" w:color="auto"/>
                </w:tcBorders>
              </w:tcPr>
            </w:tcPrChange>
          </w:tcPr>
          <w:p w14:paraId="4F7091F1" w14:textId="77777777" w:rsidR="00274576" w:rsidRPr="00922F01" w:rsidRDefault="00274576" w:rsidP="00274576">
            <w:pPr>
              <w:spacing w:line="254" w:lineRule="auto"/>
              <w:rPr>
                <w:rFonts w:cs="Arial"/>
              </w:rPr>
            </w:pPr>
            <w:del w:id="1617" w:author="John" w:date="2021-10-07T08:52:00Z">
              <w:r w:rsidRPr="00922F01" w:rsidDel="00A84980">
                <w:rPr>
                  <w:rFonts w:cs="Arial"/>
                </w:rPr>
                <w:delText>00</w:delText>
              </w:r>
            </w:del>
          </w:p>
        </w:tc>
        <w:tc>
          <w:tcPr>
            <w:tcW w:w="847" w:type="pct"/>
            <w:tcBorders>
              <w:top w:val="single" w:sz="4" w:space="0" w:color="auto"/>
              <w:left w:val="single" w:sz="4" w:space="0" w:color="auto"/>
              <w:bottom w:val="single" w:sz="4" w:space="0" w:color="auto"/>
              <w:right w:val="single" w:sz="4" w:space="0" w:color="auto"/>
            </w:tcBorders>
            <w:tcPrChange w:id="1618" w:author="John" w:date="2021-10-07T08:52:00Z">
              <w:tcPr>
                <w:tcW w:w="2550" w:type="dxa"/>
                <w:gridSpan w:val="3"/>
                <w:tcBorders>
                  <w:top w:val="single" w:sz="4" w:space="0" w:color="auto"/>
                  <w:left w:val="single" w:sz="4" w:space="0" w:color="auto"/>
                  <w:bottom w:val="single" w:sz="4" w:space="0" w:color="auto"/>
                  <w:right w:val="single" w:sz="4" w:space="0" w:color="auto"/>
                </w:tcBorders>
              </w:tcPr>
            </w:tcPrChange>
          </w:tcPr>
          <w:p w14:paraId="2C9B97A7" w14:textId="77777777" w:rsidR="00274576" w:rsidRPr="00922F01" w:rsidDel="00A84980" w:rsidRDefault="00274576" w:rsidP="00274576">
            <w:pPr>
              <w:spacing w:line="254" w:lineRule="auto"/>
              <w:rPr>
                <w:del w:id="1619" w:author="John" w:date="2021-10-07T08:52:00Z"/>
                <w:rFonts w:cs="Arial"/>
              </w:rPr>
            </w:pPr>
            <w:del w:id="1620" w:author="John" w:date="2021-10-07T08:52:00Z">
              <w:r w:rsidRPr="00922F01" w:rsidDel="00A84980">
                <w:rPr>
                  <w:rFonts w:cs="Arial"/>
                </w:rPr>
                <w:delText>00 – Not Present</w:delText>
              </w:r>
            </w:del>
          </w:p>
          <w:p w14:paraId="6815B7FC" w14:textId="77777777" w:rsidR="00274576" w:rsidRPr="00922F01" w:rsidDel="00A84980" w:rsidRDefault="00274576" w:rsidP="00274576">
            <w:pPr>
              <w:spacing w:line="254" w:lineRule="auto"/>
              <w:rPr>
                <w:del w:id="1621" w:author="John" w:date="2021-10-07T08:52:00Z"/>
                <w:rFonts w:cs="Arial"/>
              </w:rPr>
            </w:pPr>
            <w:del w:id="1622" w:author="John" w:date="2021-10-07T08:52:00Z">
              <w:r w:rsidRPr="00922F01" w:rsidDel="00A84980">
                <w:rPr>
                  <w:rFonts w:cs="Arial"/>
                </w:rPr>
                <w:delText>01 – Microphone Present (Interior)</w:delText>
              </w:r>
            </w:del>
          </w:p>
          <w:p w14:paraId="244021FB" w14:textId="77777777" w:rsidR="00274576" w:rsidRPr="00922F01" w:rsidDel="00A84980" w:rsidRDefault="00274576" w:rsidP="00274576">
            <w:pPr>
              <w:spacing w:line="254" w:lineRule="auto"/>
              <w:rPr>
                <w:del w:id="1623" w:author="John" w:date="2021-10-07T08:52:00Z"/>
                <w:rFonts w:cs="Arial"/>
              </w:rPr>
            </w:pPr>
            <w:del w:id="1624" w:author="John" w:date="2021-10-07T08:52:00Z">
              <w:r w:rsidRPr="00922F01" w:rsidDel="00A84980">
                <w:rPr>
                  <w:rFonts w:cs="Arial"/>
                </w:rPr>
                <w:delText>10 – Microphone Present (Exterior)</w:delText>
              </w:r>
            </w:del>
          </w:p>
          <w:p w14:paraId="4B644F15" w14:textId="77777777" w:rsidR="00274576" w:rsidRPr="00922F01" w:rsidRDefault="00274576" w:rsidP="00274576">
            <w:pPr>
              <w:spacing w:line="254" w:lineRule="auto"/>
              <w:rPr>
                <w:rFonts w:cs="Arial"/>
              </w:rPr>
            </w:pPr>
            <w:del w:id="1625" w:author="John" w:date="2021-10-07T08:52:00Z">
              <w:r w:rsidRPr="00922F01" w:rsidDel="00A84980">
                <w:rPr>
                  <w:rFonts w:cs="Arial"/>
                </w:rPr>
                <w:delText>11 – Reserved</w:delText>
              </w:r>
            </w:del>
          </w:p>
        </w:tc>
        <w:tc>
          <w:tcPr>
            <w:tcW w:w="722" w:type="pct"/>
            <w:tcBorders>
              <w:top w:val="single" w:sz="4" w:space="0" w:color="auto"/>
              <w:left w:val="single" w:sz="4" w:space="0" w:color="auto"/>
              <w:bottom w:val="single" w:sz="4" w:space="0" w:color="auto"/>
              <w:right w:val="single" w:sz="4" w:space="0" w:color="auto"/>
            </w:tcBorders>
            <w:tcPrChange w:id="1626" w:author="John" w:date="2021-10-07T08:52:00Z">
              <w:tcPr>
                <w:tcW w:w="1659" w:type="dxa"/>
                <w:gridSpan w:val="2"/>
                <w:tcBorders>
                  <w:top w:val="single" w:sz="4" w:space="0" w:color="auto"/>
                  <w:left w:val="single" w:sz="4" w:space="0" w:color="auto"/>
                  <w:bottom w:val="single" w:sz="4" w:space="0" w:color="auto"/>
                  <w:right w:val="single" w:sz="4" w:space="0" w:color="auto"/>
                </w:tcBorders>
              </w:tcPr>
            </w:tcPrChange>
          </w:tcPr>
          <w:p w14:paraId="623ABB9B" w14:textId="77777777" w:rsidR="00274576" w:rsidRPr="00922F01" w:rsidRDefault="00274576" w:rsidP="00274576">
            <w:pPr>
              <w:spacing w:line="254" w:lineRule="auto"/>
              <w:rPr>
                <w:rFonts w:cs="Arial"/>
              </w:rPr>
            </w:pPr>
            <w:del w:id="1627" w:author="John" w:date="2021-10-07T08:52:00Z">
              <w:r w:rsidRPr="00922F01" w:rsidDel="00A84980">
                <w:rPr>
                  <w:rFonts w:cs="Arial"/>
                </w:rPr>
                <w:delText>Yes, if equal to 11.  Function to follow 00 (Not Present)</w:delText>
              </w:r>
            </w:del>
          </w:p>
        </w:tc>
      </w:tr>
      <w:tr w:rsidR="00274576" w14:paraId="2548678D" w14:textId="77777777" w:rsidTr="00154B46">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628" w:author="VanHouten, John (J.A.)" w:date="2021-10-06T13:40:00Z">
            <w:tblPrEx>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jc w:val="center"/>
          <w:trPrChange w:id="1629" w:author="VanHouten, John (J.A.)" w:date="2021-10-06T13:40:00Z">
            <w:trPr>
              <w:jc w:val="center"/>
            </w:trPr>
          </w:trPrChange>
        </w:trPr>
        <w:tc>
          <w:tcPr>
            <w:tcW w:w="723" w:type="pct"/>
            <w:tcBorders>
              <w:top w:val="single" w:sz="4" w:space="0" w:color="auto"/>
              <w:left w:val="single" w:sz="4" w:space="0" w:color="auto"/>
              <w:bottom w:val="single" w:sz="4" w:space="0" w:color="auto"/>
              <w:right w:val="single" w:sz="4" w:space="0" w:color="auto"/>
            </w:tcBorders>
            <w:hideMark/>
            <w:tcPrChange w:id="1630"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58C3BBC1" w14:textId="77777777" w:rsidR="00274576" w:rsidRDefault="00274576" w:rsidP="00274576">
            <w:pPr>
              <w:spacing w:line="254" w:lineRule="auto"/>
              <w:rPr>
                <w:rFonts w:cs="Arial"/>
              </w:rPr>
            </w:pPr>
            <w:r>
              <w:rPr>
                <w:rFonts w:cs="Arial"/>
              </w:rPr>
              <w:t>DE00</w:t>
            </w:r>
          </w:p>
        </w:tc>
        <w:tc>
          <w:tcPr>
            <w:tcW w:w="302" w:type="pct"/>
            <w:tcBorders>
              <w:top w:val="single" w:sz="4" w:space="0" w:color="auto"/>
              <w:left w:val="single" w:sz="4" w:space="0" w:color="auto"/>
              <w:bottom w:val="single" w:sz="4" w:space="0" w:color="auto"/>
              <w:right w:val="single" w:sz="4" w:space="0" w:color="auto"/>
            </w:tcBorders>
            <w:hideMark/>
            <w:tcPrChange w:id="1631" w:author="VanHouten, John (J.A.)" w:date="2021-10-06T13:40:00Z">
              <w:tcPr>
                <w:tcW w:w="694" w:type="dxa"/>
                <w:gridSpan w:val="2"/>
                <w:tcBorders>
                  <w:top w:val="single" w:sz="4" w:space="0" w:color="auto"/>
                  <w:left w:val="single" w:sz="4" w:space="0" w:color="auto"/>
                  <w:bottom w:val="single" w:sz="4" w:space="0" w:color="auto"/>
                  <w:right w:val="single" w:sz="4" w:space="0" w:color="auto"/>
                </w:tcBorders>
                <w:hideMark/>
              </w:tcPr>
            </w:tcPrChange>
          </w:tcPr>
          <w:p w14:paraId="6806B0AE" w14:textId="77777777" w:rsidR="00274576" w:rsidRDefault="00274576" w:rsidP="00274576">
            <w:pPr>
              <w:spacing w:line="254" w:lineRule="auto"/>
              <w:rPr>
                <w:rFonts w:cs="Arial"/>
              </w:rPr>
            </w:pPr>
            <w:r>
              <w:rPr>
                <w:rFonts w:cs="Arial"/>
              </w:rPr>
              <w:t>16-20</w:t>
            </w:r>
          </w:p>
        </w:tc>
        <w:tc>
          <w:tcPr>
            <w:tcW w:w="334" w:type="pct"/>
            <w:tcBorders>
              <w:top w:val="single" w:sz="4" w:space="0" w:color="auto"/>
              <w:left w:val="single" w:sz="4" w:space="0" w:color="auto"/>
              <w:bottom w:val="single" w:sz="4" w:space="0" w:color="auto"/>
              <w:right w:val="single" w:sz="4" w:space="0" w:color="auto"/>
            </w:tcBorders>
            <w:hideMark/>
            <w:tcPrChange w:id="1632" w:author="VanHouten, John (J.A.)" w:date="2021-10-06T13:40:00Z">
              <w:tcPr>
                <w:tcW w:w="766" w:type="dxa"/>
                <w:gridSpan w:val="2"/>
                <w:tcBorders>
                  <w:top w:val="single" w:sz="4" w:space="0" w:color="auto"/>
                  <w:left w:val="single" w:sz="4" w:space="0" w:color="auto"/>
                  <w:bottom w:val="single" w:sz="4" w:space="0" w:color="auto"/>
                  <w:right w:val="single" w:sz="4" w:space="0" w:color="auto"/>
                </w:tcBorders>
                <w:hideMark/>
              </w:tcPr>
            </w:tcPrChange>
          </w:tcPr>
          <w:p w14:paraId="63B504AF" w14:textId="77777777" w:rsidR="00274576" w:rsidRDefault="00274576" w:rsidP="00274576">
            <w:pPr>
              <w:spacing w:line="254" w:lineRule="auto"/>
              <w:rPr>
                <w:rFonts w:cs="Arial"/>
              </w:rPr>
            </w:pPr>
            <w:r>
              <w:rPr>
                <w:rFonts w:cs="Arial"/>
              </w:rPr>
              <w:t>7-0</w:t>
            </w:r>
          </w:p>
        </w:tc>
        <w:tc>
          <w:tcPr>
            <w:tcW w:w="1551" w:type="pct"/>
            <w:tcBorders>
              <w:top w:val="single" w:sz="4" w:space="0" w:color="auto"/>
              <w:left w:val="single" w:sz="4" w:space="0" w:color="auto"/>
              <w:bottom w:val="single" w:sz="4" w:space="0" w:color="auto"/>
              <w:right w:val="single" w:sz="4" w:space="0" w:color="auto"/>
            </w:tcBorders>
            <w:hideMark/>
            <w:tcPrChange w:id="1633" w:author="VanHouten, John (J.A.)" w:date="2021-10-06T13:40:00Z">
              <w:tcPr>
                <w:tcW w:w="2837" w:type="dxa"/>
                <w:tcBorders>
                  <w:top w:val="single" w:sz="4" w:space="0" w:color="auto"/>
                  <w:left w:val="single" w:sz="4" w:space="0" w:color="auto"/>
                  <w:bottom w:val="single" w:sz="4" w:space="0" w:color="auto"/>
                  <w:right w:val="single" w:sz="4" w:space="0" w:color="auto"/>
                </w:tcBorders>
                <w:hideMark/>
              </w:tcPr>
            </w:tcPrChange>
          </w:tcPr>
          <w:p w14:paraId="3281A8FB" w14:textId="77777777" w:rsidR="00274576" w:rsidRDefault="00274576" w:rsidP="00274576">
            <w:pPr>
              <w:spacing w:line="254" w:lineRule="auto"/>
              <w:rPr>
                <w:rFonts w:cs="Arial"/>
              </w:rPr>
            </w:pPr>
            <w:r>
              <w:rPr>
                <w:rFonts w:cs="Arial"/>
              </w:rPr>
              <w:t>Reserved</w:t>
            </w:r>
          </w:p>
        </w:tc>
        <w:tc>
          <w:tcPr>
            <w:tcW w:w="520" w:type="pct"/>
            <w:tcBorders>
              <w:top w:val="single" w:sz="4" w:space="0" w:color="auto"/>
              <w:left w:val="single" w:sz="4" w:space="0" w:color="auto"/>
              <w:bottom w:val="single" w:sz="4" w:space="0" w:color="auto"/>
              <w:right w:val="single" w:sz="4" w:space="0" w:color="auto"/>
            </w:tcBorders>
            <w:hideMark/>
            <w:tcPrChange w:id="1634" w:author="VanHouten, John (J.A.)" w:date="2021-10-06T13:40:00Z">
              <w:tcPr>
                <w:tcW w:w="1195" w:type="dxa"/>
                <w:gridSpan w:val="2"/>
                <w:tcBorders>
                  <w:top w:val="single" w:sz="4" w:space="0" w:color="auto"/>
                  <w:left w:val="single" w:sz="4" w:space="0" w:color="auto"/>
                  <w:bottom w:val="single" w:sz="4" w:space="0" w:color="auto"/>
                  <w:right w:val="single" w:sz="4" w:space="0" w:color="auto"/>
                </w:tcBorders>
                <w:hideMark/>
              </w:tcPr>
            </w:tcPrChange>
          </w:tcPr>
          <w:p w14:paraId="333C853E" w14:textId="77777777" w:rsidR="00274576" w:rsidRDefault="00274576" w:rsidP="00274576">
            <w:pPr>
              <w:spacing w:line="254" w:lineRule="auto"/>
              <w:rPr>
                <w:rFonts w:cs="Arial"/>
              </w:rPr>
            </w:pPr>
            <w:r>
              <w:rPr>
                <w:rFonts w:cs="Arial"/>
              </w:rPr>
              <w:t xml:space="preserve">0000 0000 </w:t>
            </w:r>
          </w:p>
        </w:tc>
        <w:tc>
          <w:tcPr>
            <w:tcW w:w="847" w:type="pct"/>
            <w:tcBorders>
              <w:top w:val="single" w:sz="4" w:space="0" w:color="auto"/>
              <w:left w:val="single" w:sz="4" w:space="0" w:color="auto"/>
              <w:bottom w:val="single" w:sz="4" w:space="0" w:color="auto"/>
              <w:right w:val="single" w:sz="4" w:space="0" w:color="auto"/>
            </w:tcBorders>
            <w:hideMark/>
            <w:tcPrChange w:id="1635" w:author="VanHouten, John (J.A.)" w:date="2021-10-06T13:40:00Z">
              <w:tcPr>
                <w:tcW w:w="2550" w:type="dxa"/>
                <w:gridSpan w:val="3"/>
                <w:tcBorders>
                  <w:top w:val="single" w:sz="4" w:space="0" w:color="auto"/>
                  <w:left w:val="single" w:sz="4" w:space="0" w:color="auto"/>
                  <w:bottom w:val="single" w:sz="4" w:space="0" w:color="auto"/>
                  <w:right w:val="single" w:sz="4" w:space="0" w:color="auto"/>
                </w:tcBorders>
                <w:hideMark/>
              </w:tcPr>
            </w:tcPrChange>
          </w:tcPr>
          <w:p w14:paraId="33D0701E" w14:textId="77777777" w:rsidR="00274576" w:rsidRDefault="00274576" w:rsidP="00274576">
            <w:pPr>
              <w:spacing w:line="254" w:lineRule="auto"/>
              <w:rPr>
                <w:rFonts w:cs="Arial"/>
              </w:rPr>
            </w:pPr>
            <w:r>
              <w:rPr>
                <w:rFonts w:cs="Arial"/>
              </w:rPr>
              <w:t>N/A</w:t>
            </w:r>
          </w:p>
        </w:tc>
        <w:tc>
          <w:tcPr>
            <w:tcW w:w="722" w:type="pct"/>
            <w:tcBorders>
              <w:top w:val="single" w:sz="4" w:space="0" w:color="auto"/>
              <w:left w:val="single" w:sz="4" w:space="0" w:color="auto"/>
              <w:bottom w:val="single" w:sz="4" w:space="0" w:color="auto"/>
              <w:right w:val="single" w:sz="4" w:space="0" w:color="auto"/>
            </w:tcBorders>
            <w:hideMark/>
            <w:tcPrChange w:id="1636" w:author="VanHouten, John (J.A.)" w:date="2021-10-06T13:40:00Z">
              <w:tcPr>
                <w:tcW w:w="1659" w:type="dxa"/>
                <w:gridSpan w:val="2"/>
                <w:tcBorders>
                  <w:top w:val="single" w:sz="4" w:space="0" w:color="auto"/>
                  <w:left w:val="single" w:sz="4" w:space="0" w:color="auto"/>
                  <w:bottom w:val="single" w:sz="4" w:space="0" w:color="auto"/>
                  <w:right w:val="single" w:sz="4" w:space="0" w:color="auto"/>
                </w:tcBorders>
                <w:hideMark/>
              </w:tcPr>
            </w:tcPrChange>
          </w:tcPr>
          <w:p w14:paraId="5E6A0B82" w14:textId="77777777" w:rsidR="00274576" w:rsidRDefault="00274576" w:rsidP="00274576">
            <w:pPr>
              <w:spacing w:line="254" w:lineRule="auto"/>
              <w:rPr>
                <w:rFonts w:cs="Arial"/>
              </w:rPr>
            </w:pPr>
            <w:r>
              <w:rPr>
                <w:rFonts w:cs="Arial"/>
              </w:rPr>
              <w:t>N/A</w:t>
            </w:r>
          </w:p>
        </w:tc>
      </w:tr>
    </w:tbl>
    <w:p w14:paraId="65B94039" w14:textId="77777777" w:rsidR="00274576" w:rsidRDefault="00274576" w:rsidP="00274576"/>
    <w:p w14:paraId="0EE1A6CC" w14:textId="77777777" w:rsidR="00274576" w:rsidRDefault="00274576" w:rsidP="00274576"/>
    <w:p w14:paraId="01C89CA8" w14:textId="77777777" w:rsidR="00274576" w:rsidRDefault="00274576" w:rsidP="00274576">
      <w:pPr>
        <w:pStyle w:val="Heading3"/>
      </w:pPr>
      <w:r w:rsidRPr="00B9479B">
        <w:lastRenderedPageBreak/>
        <w:t>SWR-REQ-242717/C-Configuration Blocks DE01 and DE02</w:t>
      </w:r>
    </w:p>
    <w:p w14:paraId="082E8385" w14:textId="77777777" w:rsidR="00274576" w:rsidRPr="00897B26" w:rsidRDefault="00274576" w:rsidP="00274576">
      <w:pPr>
        <w:rPr>
          <w:rFonts w:cs="Arial"/>
        </w:rPr>
      </w:pPr>
    </w:p>
    <w:p w14:paraId="7B78386B" w14:textId="77777777" w:rsidR="00274576" w:rsidRPr="00897B26" w:rsidRDefault="00274576" w:rsidP="00274576">
      <w:pPr>
        <w:rPr>
          <w:rFonts w:cs="Arial"/>
        </w:rPr>
      </w:pPr>
      <w:r w:rsidRPr="00897B26">
        <w:rPr>
          <w:rFonts w:cs="Arial"/>
        </w:rPr>
        <w:t xml:space="preserve">Blocks DE01 and DE02 </w:t>
      </w:r>
      <w:r>
        <w:rPr>
          <w:rFonts w:cs="Arial"/>
        </w:rPr>
        <w:t>f</w:t>
      </w:r>
      <w:r w:rsidRPr="00897B26">
        <w:rPr>
          <w:rFonts w:cs="Arial"/>
        </w:rPr>
        <w:t>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725"/>
        <w:gridCol w:w="1982"/>
        <w:gridCol w:w="894"/>
        <w:gridCol w:w="583"/>
        <w:gridCol w:w="794"/>
        <w:gridCol w:w="589"/>
        <w:gridCol w:w="667"/>
        <w:gridCol w:w="716"/>
        <w:gridCol w:w="1550"/>
      </w:tblGrid>
      <w:tr w:rsidR="00274576" w:rsidRPr="00897B26" w14:paraId="174FD0E1"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4E194D0F" w14:textId="77777777" w:rsidR="00274576" w:rsidRPr="00897B26" w:rsidRDefault="00274576">
            <w:pPr>
              <w:rPr>
                <w:rFonts w:cs="Arial"/>
                <w:b/>
              </w:rPr>
            </w:pPr>
            <w:bookmarkStart w:id="1637" w:name="_Hlk45027539"/>
            <w:r w:rsidRPr="00897B26">
              <w:rPr>
                <w:rFonts w:cs="Arial"/>
                <w:b/>
              </w:rPr>
              <w:t>Config Block</w:t>
            </w:r>
          </w:p>
        </w:tc>
        <w:tc>
          <w:tcPr>
            <w:tcW w:w="725" w:type="dxa"/>
            <w:tcBorders>
              <w:top w:val="single" w:sz="4" w:space="0" w:color="auto"/>
              <w:left w:val="single" w:sz="4" w:space="0" w:color="auto"/>
              <w:bottom w:val="single" w:sz="4" w:space="0" w:color="auto"/>
              <w:right w:val="single" w:sz="4" w:space="0" w:color="auto"/>
            </w:tcBorders>
            <w:hideMark/>
          </w:tcPr>
          <w:p w14:paraId="3BAE0E3E" w14:textId="77777777" w:rsidR="00274576" w:rsidRPr="00897B26" w:rsidRDefault="00274576">
            <w:pPr>
              <w:rPr>
                <w:rFonts w:cs="Arial"/>
                <w:b/>
              </w:rPr>
            </w:pPr>
            <w:r w:rsidRPr="00897B26">
              <w:rPr>
                <w:rFonts w:cs="Arial"/>
                <w:b/>
              </w:rPr>
              <w:t>Size</w:t>
            </w:r>
          </w:p>
        </w:tc>
        <w:tc>
          <w:tcPr>
            <w:tcW w:w="1982" w:type="dxa"/>
            <w:tcBorders>
              <w:top w:val="single" w:sz="4" w:space="0" w:color="auto"/>
              <w:left w:val="single" w:sz="4" w:space="0" w:color="auto"/>
              <w:bottom w:val="single" w:sz="4" w:space="0" w:color="auto"/>
              <w:right w:val="single" w:sz="4" w:space="0" w:color="auto"/>
            </w:tcBorders>
            <w:hideMark/>
          </w:tcPr>
          <w:p w14:paraId="1F65398A" w14:textId="77777777" w:rsidR="00274576" w:rsidRPr="00897B26" w:rsidRDefault="00274576">
            <w:pPr>
              <w:rPr>
                <w:rFonts w:cs="Arial"/>
                <w:b/>
              </w:rPr>
            </w:pPr>
            <w:r w:rsidRPr="00897B26">
              <w:rPr>
                <w:rFonts w:cs="Arial"/>
                <w:b/>
              </w:rPr>
              <w:t>Description</w:t>
            </w:r>
          </w:p>
        </w:tc>
        <w:tc>
          <w:tcPr>
            <w:tcW w:w="894" w:type="dxa"/>
            <w:tcBorders>
              <w:top w:val="single" w:sz="4" w:space="0" w:color="auto"/>
              <w:left w:val="single" w:sz="4" w:space="0" w:color="auto"/>
              <w:bottom w:val="single" w:sz="4" w:space="0" w:color="auto"/>
              <w:right w:val="single" w:sz="4" w:space="0" w:color="auto"/>
            </w:tcBorders>
            <w:hideMark/>
          </w:tcPr>
          <w:p w14:paraId="095D34E2" w14:textId="77777777" w:rsidR="00274576" w:rsidRPr="00897B26" w:rsidRDefault="00274576">
            <w:pPr>
              <w:rPr>
                <w:rFonts w:cs="Arial"/>
                <w:b/>
              </w:rPr>
            </w:pPr>
            <w:r w:rsidRPr="00897B26">
              <w:rPr>
                <w:rFonts w:cs="Arial"/>
                <w:b/>
              </w:rPr>
              <w:t>Default</w:t>
            </w:r>
          </w:p>
        </w:tc>
        <w:tc>
          <w:tcPr>
            <w:tcW w:w="583" w:type="dxa"/>
            <w:tcBorders>
              <w:top w:val="single" w:sz="4" w:space="0" w:color="auto"/>
              <w:left w:val="single" w:sz="4" w:space="0" w:color="auto"/>
              <w:bottom w:val="single" w:sz="4" w:space="0" w:color="auto"/>
              <w:right w:val="single" w:sz="4" w:space="0" w:color="auto"/>
            </w:tcBorders>
            <w:hideMark/>
          </w:tcPr>
          <w:p w14:paraId="57C27C18" w14:textId="77777777" w:rsidR="00274576" w:rsidRPr="00897B26" w:rsidRDefault="00274576">
            <w:pPr>
              <w:rPr>
                <w:rFonts w:cs="Arial"/>
                <w:b/>
              </w:rPr>
            </w:pPr>
            <w:r w:rsidRPr="00897B26">
              <w:rPr>
                <w:rFonts w:cs="Arial"/>
                <w:b/>
              </w:rPr>
              <w:t>Res</w:t>
            </w:r>
          </w:p>
        </w:tc>
        <w:tc>
          <w:tcPr>
            <w:tcW w:w="794" w:type="dxa"/>
            <w:tcBorders>
              <w:top w:val="single" w:sz="4" w:space="0" w:color="auto"/>
              <w:left w:val="single" w:sz="4" w:space="0" w:color="auto"/>
              <w:bottom w:val="single" w:sz="4" w:space="0" w:color="auto"/>
              <w:right w:val="single" w:sz="4" w:space="0" w:color="auto"/>
            </w:tcBorders>
            <w:hideMark/>
          </w:tcPr>
          <w:p w14:paraId="5B1F952F" w14:textId="77777777" w:rsidR="00274576" w:rsidRPr="00897B26" w:rsidRDefault="00274576">
            <w:pPr>
              <w:rPr>
                <w:rFonts w:cs="Arial"/>
                <w:b/>
              </w:rPr>
            </w:pPr>
            <w:r w:rsidRPr="00897B26">
              <w:rPr>
                <w:rFonts w:cs="Arial"/>
                <w:b/>
              </w:rPr>
              <w:t>Offset</w:t>
            </w:r>
          </w:p>
        </w:tc>
        <w:tc>
          <w:tcPr>
            <w:tcW w:w="589" w:type="dxa"/>
            <w:tcBorders>
              <w:top w:val="single" w:sz="4" w:space="0" w:color="auto"/>
              <w:left w:val="single" w:sz="4" w:space="0" w:color="auto"/>
              <w:bottom w:val="single" w:sz="4" w:space="0" w:color="auto"/>
              <w:right w:val="single" w:sz="4" w:space="0" w:color="auto"/>
            </w:tcBorders>
            <w:hideMark/>
          </w:tcPr>
          <w:p w14:paraId="65AB1E90" w14:textId="77777777" w:rsidR="00274576" w:rsidRPr="00897B26" w:rsidRDefault="00274576">
            <w:pPr>
              <w:rPr>
                <w:rFonts w:cs="Arial"/>
                <w:b/>
              </w:rPr>
            </w:pPr>
            <w:r w:rsidRPr="00897B26">
              <w:rPr>
                <w:rFonts w:cs="Arial"/>
                <w:b/>
              </w:rPr>
              <w:t>Min</w:t>
            </w:r>
          </w:p>
        </w:tc>
        <w:tc>
          <w:tcPr>
            <w:tcW w:w="667" w:type="dxa"/>
            <w:tcBorders>
              <w:top w:val="single" w:sz="4" w:space="0" w:color="auto"/>
              <w:left w:val="single" w:sz="4" w:space="0" w:color="auto"/>
              <w:bottom w:val="single" w:sz="4" w:space="0" w:color="auto"/>
              <w:right w:val="single" w:sz="4" w:space="0" w:color="auto"/>
            </w:tcBorders>
            <w:hideMark/>
          </w:tcPr>
          <w:p w14:paraId="70C06921" w14:textId="77777777" w:rsidR="00274576" w:rsidRPr="00897B26" w:rsidRDefault="00274576">
            <w:pPr>
              <w:rPr>
                <w:rFonts w:cs="Arial"/>
                <w:b/>
              </w:rPr>
            </w:pPr>
            <w:r w:rsidRPr="00897B26">
              <w:rPr>
                <w:rFonts w:cs="Arial"/>
                <w:b/>
              </w:rPr>
              <w:t>Max</w:t>
            </w:r>
          </w:p>
        </w:tc>
        <w:tc>
          <w:tcPr>
            <w:tcW w:w="716" w:type="dxa"/>
            <w:tcBorders>
              <w:top w:val="single" w:sz="4" w:space="0" w:color="auto"/>
              <w:left w:val="single" w:sz="4" w:space="0" w:color="auto"/>
              <w:bottom w:val="single" w:sz="4" w:space="0" w:color="auto"/>
              <w:right w:val="single" w:sz="4" w:space="0" w:color="auto"/>
            </w:tcBorders>
            <w:hideMark/>
          </w:tcPr>
          <w:p w14:paraId="208E09A1" w14:textId="77777777" w:rsidR="00274576" w:rsidRPr="00897B26" w:rsidRDefault="00274576">
            <w:pPr>
              <w:rPr>
                <w:rFonts w:cs="Arial"/>
                <w:b/>
              </w:rPr>
            </w:pPr>
            <w:r w:rsidRPr="00897B26">
              <w:rPr>
                <w:rFonts w:cs="Arial"/>
                <w:b/>
              </w:rPr>
              <w:t>Units</w:t>
            </w:r>
          </w:p>
        </w:tc>
        <w:tc>
          <w:tcPr>
            <w:tcW w:w="1550" w:type="dxa"/>
            <w:tcBorders>
              <w:top w:val="single" w:sz="4" w:space="0" w:color="auto"/>
              <w:left w:val="single" w:sz="4" w:space="0" w:color="auto"/>
              <w:bottom w:val="single" w:sz="4" w:space="0" w:color="auto"/>
              <w:right w:val="single" w:sz="4" w:space="0" w:color="auto"/>
            </w:tcBorders>
            <w:hideMark/>
          </w:tcPr>
          <w:p w14:paraId="04143C09" w14:textId="77777777" w:rsidR="00274576" w:rsidRPr="00897B26" w:rsidRDefault="00274576">
            <w:pPr>
              <w:rPr>
                <w:rFonts w:cs="Arial"/>
              </w:rPr>
            </w:pPr>
            <w:r w:rsidRPr="00897B26">
              <w:rPr>
                <w:rFonts w:cs="Arial"/>
                <w:b/>
              </w:rPr>
              <w:t>Configuration DTC</w:t>
            </w:r>
          </w:p>
        </w:tc>
      </w:tr>
      <w:tr w:rsidR="00274576" w:rsidRPr="00897B26" w14:paraId="3252F6C0"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6C0D16A3" w14:textId="77777777" w:rsidR="00274576" w:rsidRPr="00897B26" w:rsidRDefault="00274576">
            <w:pPr>
              <w:rPr>
                <w:rFonts w:cs="Arial"/>
              </w:rPr>
            </w:pPr>
            <w:r w:rsidRPr="00897B26">
              <w:rPr>
                <w:rFonts w:cs="Arial"/>
              </w:rPr>
              <w:t>DE01</w:t>
            </w:r>
          </w:p>
        </w:tc>
        <w:tc>
          <w:tcPr>
            <w:tcW w:w="725" w:type="dxa"/>
            <w:tcBorders>
              <w:top w:val="single" w:sz="4" w:space="0" w:color="auto"/>
              <w:left w:val="single" w:sz="4" w:space="0" w:color="auto"/>
              <w:bottom w:val="single" w:sz="4" w:space="0" w:color="auto"/>
              <w:right w:val="single" w:sz="4" w:space="0" w:color="auto"/>
            </w:tcBorders>
            <w:hideMark/>
          </w:tcPr>
          <w:p w14:paraId="4D2A4F52" w14:textId="77777777" w:rsidR="00274576" w:rsidRPr="00897B26" w:rsidRDefault="00274576">
            <w:pPr>
              <w:rPr>
                <w:rFonts w:cs="Arial"/>
              </w:rPr>
            </w:pPr>
            <w:r w:rsidRPr="00897B26">
              <w:rPr>
                <w:rFonts w:cs="Arial"/>
              </w:rPr>
              <w:t>8</w:t>
            </w:r>
          </w:p>
        </w:tc>
        <w:tc>
          <w:tcPr>
            <w:tcW w:w="1982" w:type="dxa"/>
            <w:tcBorders>
              <w:top w:val="single" w:sz="4" w:space="0" w:color="auto"/>
              <w:left w:val="single" w:sz="4" w:space="0" w:color="auto"/>
              <w:bottom w:val="single" w:sz="4" w:space="0" w:color="auto"/>
              <w:right w:val="single" w:sz="4" w:space="0" w:color="auto"/>
            </w:tcBorders>
            <w:hideMark/>
          </w:tcPr>
          <w:p w14:paraId="6B31CA0A" w14:textId="77777777" w:rsidR="00274576" w:rsidRPr="00897B26" w:rsidRDefault="00274576">
            <w:pPr>
              <w:rPr>
                <w:rFonts w:cs="Arial"/>
              </w:rPr>
            </w:pPr>
            <w:r w:rsidRPr="00897B26">
              <w:rPr>
                <w:rFonts w:cs="Arial"/>
              </w:rPr>
              <w:t>AM Station for Antenna Test – NA Tuner</w:t>
            </w:r>
          </w:p>
        </w:tc>
        <w:tc>
          <w:tcPr>
            <w:tcW w:w="894" w:type="dxa"/>
            <w:tcBorders>
              <w:top w:val="single" w:sz="4" w:space="0" w:color="auto"/>
              <w:left w:val="single" w:sz="4" w:space="0" w:color="auto"/>
              <w:bottom w:val="single" w:sz="4" w:space="0" w:color="auto"/>
              <w:right w:val="single" w:sz="4" w:space="0" w:color="auto"/>
            </w:tcBorders>
            <w:hideMark/>
          </w:tcPr>
          <w:p w14:paraId="7020C5E2" w14:textId="77777777" w:rsidR="00274576" w:rsidRPr="00897B26" w:rsidRDefault="00274576">
            <w:pPr>
              <w:jc w:val="center"/>
              <w:rPr>
                <w:rFonts w:cs="Arial"/>
              </w:rPr>
            </w:pPr>
            <w:r w:rsidRPr="00897B26">
              <w:rPr>
                <w:rFonts w:cs="Arial"/>
              </w:rPr>
              <w:t>590</w:t>
            </w:r>
          </w:p>
        </w:tc>
        <w:tc>
          <w:tcPr>
            <w:tcW w:w="583" w:type="dxa"/>
            <w:tcBorders>
              <w:top w:val="single" w:sz="4" w:space="0" w:color="auto"/>
              <w:left w:val="single" w:sz="4" w:space="0" w:color="auto"/>
              <w:bottom w:val="single" w:sz="4" w:space="0" w:color="auto"/>
              <w:right w:val="single" w:sz="4" w:space="0" w:color="auto"/>
            </w:tcBorders>
            <w:hideMark/>
          </w:tcPr>
          <w:p w14:paraId="345470CE" w14:textId="77777777" w:rsidR="00274576" w:rsidRPr="00897B26" w:rsidRDefault="00274576">
            <w:pPr>
              <w:jc w:val="center"/>
              <w:rPr>
                <w:rFonts w:cs="Arial"/>
              </w:rPr>
            </w:pPr>
            <w:r w:rsidRPr="00897B26">
              <w:rPr>
                <w:rFonts w:cs="Arial"/>
              </w:rPr>
              <w:t>10</w:t>
            </w:r>
          </w:p>
        </w:tc>
        <w:tc>
          <w:tcPr>
            <w:tcW w:w="794" w:type="dxa"/>
            <w:tcBorders>
              <w:top w:val="single" w:sz="4" w:space="0" w:color="auto"/>
              <w:left w:val="single" w:sz="4" w:space="0" w:color="auto"/>
              <w:bottom w:val="single" w:sz="4" w:space="0" w:color="auto"/>
              <w:right w:val="single" w:sz="4" w:space="0" w:color="auto"/>
            </w:tcBorders>
            <w:hideMark/>
          </w:tcPr>
          <w:p w14:paraId="26785280" w14:textId="77777777" w:rsidR="00274576" w:rsidRPr="00897B26" w:rsidRDefault="00274576">
            <w:pPr>
              <w:jc w:val="center"/>
              <w:rPr>
                <w:rFonts w:cs="Arial"/>
              </w:rPr>
            </w:pPr>
            <w:r w:rsidRPr="00897B26">
              <w:rPr>
                <w:rFonts w:cs="Arial"/>
              </w:rPr>
              <w:t>530</w:t>
            </w:r>
          </w:p>
        </w:tc>
        <w:tc>
          <w:tcPr>
            <w:tcW w:w="589" w:type="dxa"/>
            <w:tcBorders>
              <w:top w:val="single" w:sz="4" w:space="0" w:color="auto"/>
              <w:left w:val="single" w:sz="4" w:space="0" w:color="auto"/>
              <w:bottom w:val="single" w:sz="4" w:space="0" w:color="auto"/>
              <w:right w:val="single" w:sz="4" w:space="0" w:color="auto"/>
            </w:tcBorders>
            <w:hideMark/>
          </w:tcPr>
          <w:p w14:paraId="7101ACCC" w14:textId="77777777" w:rsidR="00274576" w:rsidRPr="00897B26" w:rsidRDefault="00274576">
            <w:pPr>
              <w:jc w:val="center"/>
              <w:rPr>
                <w:rFonts w:cs="Arial"/>
              </w:rPr>
            </w:pPr>
            <w:r w:rsidRPr="00897B26">
              <w:rPr>
                <w:rFonts w:cs="Arial"/>
              </w:rPr>
              <w:t>530</w:t>
            </w:r>
          </w:p>
        </w:tc>
        <w:tc>
          <w:tcPr>
            <w:tcW w:w="667" w:type="dxa"/>
            <w:tcBorders>
              <w:top w:val="single" w:sz="4" w:space="0" w:color="auto"/>
              <w:left w:val="single" w:sz="4" w:space="0" w:color="auto"/>
              <w:bottom w:val="single" w:sz="4" w:space="0" w:color="auto"/>
              <w:right w:val="single" w:sz="4" w:space="0" w:color="auto"/>
            </w:tcBorders>
            <w:hideMark/>
          </w:tcPr>
          <w:p w14:paraId="684F0611" w14:textId="77777777" w:rsidR="00274576" w:rsidRPr="00897B26" w:rsidRDefault="00274576">
            <w:pPr>
              <w:jc w:val="center"/>
              <w:rPr>
                <w:rFonts w:cs="Arial"/>
              </w:rPr>
            </w:pPr>
            <w:r w:rsidRPr="00897B26">
              <w:rPr>
                <w:rFonts w:cs="Arial"/>
              </w:rPr>
              <w:t>3080</w:t>
            </w:r>
          </w:p>
        </w:tc>
        <w:tc>
          <w:tcPr>
            <w:tcW w:w="716" w:type="dxa"/>
            <w:tcBorders>
              <w:top w:val="single" w:sz="4" w:space="0" w:color="auto"/>
              <w:left w:val="single" w:sz="4" w:space="0" w:color="auto"/>
              <w:bottom w:val="single" w:sz="4" w:space="0" w:color="auto"/>
              <w:right w:val="single" w:sz="4" w:space="0" w:color="auto"/>
            </w:tcBorders>
            <w:hideMark/>
          </w:tcPr>
          <w:p w14:paraId="3AA8B309" w14:textId="77777777" w:rsidR="00274576" w:rsidRPr="00897B26" w:rsidRDefault="00274576">
            <w:pPr>
              <w:rPr>
                <w:rFonts w:cs="Arial"/>
              </w:rPr>
            </w:pPr>
            <w:r w:rsidRPr="00897B26">
              <w:rPr>
                <w:rFonts w:cs="Arial"/>
              </w:rPr>
              <w:t>kHz</w:t>
            </w:r>
          </w:p>
        </w:tc>
        <w:tc>
          <w:tcPr>
            <w:tcW w:w="1550" w:type="dxa"/>
            <w:tcBorders>
              <w:top w:val="single" w:sz="4" w:space="0" w:color="auto"/>
              <w:left w:val="single" w:sz="4" w:space="0" w:color="auto"/>
              <w:bottom w:val="single" w:sz="4" w:space="0" w:color="auto"/>
              <w:right w:val="single" w:sz="4" w:space="0" w:color="auto"/>
            </w:tcBorders>
            <w:hideMark/>
          </w:tcPr>
          <w:p w14:paraId="74E93995" w14:textId="77777777" w:rsidR="00274576" w:rsidRPr="00897B26" w:rsidRDefault="00274576">
            <w:pPr>
              <w:rPr>
                <w:rFonts w:cs="Arial"/>
              </w:rPr>
            </w:pPr>
            <w:r w:rsidRPr="00897B26">
              <w:rPr>
                <w:rFonts w:cs="Arial"/>
              </w:rPr>
              <w:t>Set for greater than 1710.</w:t>
            </w:r>
          </w:p>
        </w:tc>
      </w:tr>
      <w:tr w:rsidR="00274576" w:rsidRPr="00897B26" w14:paraId="48979B6E"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33D0F3B3" w14:textId="77777777" w:rsidR="00274576" w:rsidRPr="00897B26" w:rsidRDefault="00274576">
            <w:pPr>
              <w:rPr>
                <w:rFonts w:cs="Arial"/>
              </w:rPr>
            </w:pPr>
            <w:r w:rsidRPr="00897B26">
              <w:rPr>
                <w:rFonts w:cs="Arial"/>
              </w:rPr>
              <w:t>DE01</w:t>
            </w:r>
          </w:p>
        </w:tc>
        <w:tc>
          <w:tcPr>
            <w:tcW w:w="725" w:type="dxa"/>
            <w:tcBorders>
              <w:top w:val="single" w:sz="4" w:space="0" w:color="auto"/>
              <w:left w:val="single" w:sz="4" w:space="0" w:color="auto"/>
              <w:bottom w:val="single" w:sz="4" w:space="0" w:color="auto"/>
              <w:right w:val="single" w:sz="4" w:space="0" w:color="auto"/>
            </w:tcBorders>
            <w:hideMark/>
          </w:tcPr>
          <w:p w14:paraId="7221EC98" w14:textId="77777777" w:rsidR="00274576" w:rsidRPr="00897B26" w:rsidRDefault="00274576">
            <w:pPr>
              <w:rPr>
                <w:rFonts w:cs="Arial"/>
              </w:rPr>
            </w:pPr>
            <w:r w:rsidRPr="00897B26">
              <w:rPr>
                <w:rFonts w:cs="Arial"/>
              </w:rPr>
              <w:t>8</w:t>
            </w:r>
          </w:p>
        </w:tc>
        <w:tc>
          <w:tcPr>
            <w:tcW w:w="1982" w:type="dxa"/>
            <w:tcBorders>
              <w:top w:val="single" w:sz="4" w:space="0" w:color="auto"/>
              <w:left w:val="single" w:sz="4" w:space="0" w:color="auto"/>
              <w:bottom w:val="single" w:sz="4" w:space="0" w:color="auto"/>
              <w:right w:val="single" w:sz="4" w:space="0" w:color="auto"/>
            </w:tcBorders>
            <w:hideMark/>
          </w:tcPr>
          <w:p w14:paraId="1A7E89DE" w14:textId="77777777" w:rsidR="00274576" w:rsidRPr="00897B26" w:rsidRDefault="00274576">
            <w:pPr>
              <w:rPr>
                <w:rFonts w:cs="Arial"/>
              </w:rPr>
            </w:pPr>
            <w:r w:rsidRPr="00897B26">
              <w:rPr>
                <w:rFonts w:cs="Arial"/>
              </w:rPr>
              <w:t>AM Station for Antenna Test – GCC Tuner</w:t>
            </w:r>
          </w:p>
        </w:tc>
        <w:tc>
          <w:tcPr>
            <w:tcW w:w="894" w:type="dxa"/>
            <w:tcBorders>
              <w:top w:val="single" w:sz="4" w:space="0" w:color="auto"/>
              <w:left w:val="single" w:sz="4" w:space="0" w:color="auto"/>
              <w:bottom w:val="single" w:sz="4" w:space="0" w:color="auto"/>
              <w:right w:val="single" w:sz="4" w:space="0" w:color="auto"/>
            </w:tcBorders>
          </w:tcPr>
          <w:p w14:paraId="037BCCDD" w14:textId="77777777" w:rsidR="00274576" w:rsidRPr="00897B26" w:rsidRDefault="00274576">
            <w:pPr>
              <w:jc w:val="center"/>
              <w:rPr>
                <w:rFonts w:cs="Arial"/>
              </w:rPr>
            </w:pPr>
            <w:r w:rsidRPr="00897B26">
              <w:rPr>
                <w:rFonts w:cs="Arial"/>
              </w:rPr>
              <w:t>585</w:t>
            </w:r>
          </w:p>
          <w:p w14:paraId="3F6EEB24" w14:textId="77777777" w:rsidR="00274576" w:rsidRPr="00897B26" w:rsidRDefault="00274576">
            <w:pPr>
              <w:jc w:val="center"/>
              <w:rPr>
                <w:rFonts w:cs="Arial"/>
              </w:rPr>
            </w:pPr>
          </w:p>
        </w:tc>
        <w:tc>
          <w:tcPr>
            <w:tcW w:w="583" w:type="dxa"/>
            <w:tcBorders>
              <w:top w:val="single" w:sz="4" w:space="0" w:color="auto"/>
              <w:left w:val="single" w:sz="4" w:space="0" w:color="auto"/>
              <w:bottom w:val="single" w:sz="4" w:space="0" w:color="auto"/>
              <w:right w:val="single" w:sz="4" w:space="0" w:color="auto"/>
            </w:tcBorders>
          </w:tcPr>
          <w:p w14:paraId="1D3F880A" w14:textId="77777777" w:rsidR="00274576" w:rsidRPr="00897B26" w:rsidRDefault="00274576">
            <w:pPr>
              <w:jc w:val="center"/>
              <w:rPr>
                <w:rFonts w:cs="Arial"/>
              </w:rPr>
            </w:pPr>
            <w:r w:rsidRPr="00897B26">
              <w:rPr>
                <w:rFonts w:cs="Arial"/>
              </w:rPr>
              <w:t>9</w:t>
            </w:r>
          </w:p>
          <w:p w14:paraId="2952B7CF" w14:textId="77777777" w:rsidR="00274576" w:rsidRPr="00897B26" w:rsidRDefault="00274576">
            <w:pPr>
              <w:jc w:val="center"/>
              <w:rPr>
                <w:rFonts w:cs="Arial"/>
              </w:rPr>
            </w:pPr>
          </w:p>
        </w:tc>
        <w:tc>
          <w:tcPr>
            <w:tcW w:w="794" w:type="dxa"/>
            <w:tcBorders>
              <w:top w:val="single" w:sz="4" w:space="0" w:color="auto"/>
              <w:left w:val="single" w:sz="4" w:space="0" w:color="auto"/>
              <w:bottom w:val="single" w:sz="4" w:space="0" w:color="auto"/>
              <w:right w:val="single" w:sz="4" w:space="0" w:color="auto"/>
            </w:tcBorders>
          </w:tcPr>
          <w:p w14:paraId="6562414F" w14:textId="77777777" w:rsidR="00274576" w:rsidRPr="00897B26" w:rsidRDefault="00274576">
            <w:pPr>
              <w:jc w:val="center"/>
              <w:rPr>
                <w:rFonts w:cs="Arial"/>
              </w:rPr>
            </w:pPr>
            <w:r w:rsidRPr="00897B26">
              <w:rPr>
                <w:rFonts w:cs="Arial"/>
              </w:rPr>
              <w:t>531</w:t>
            </w:r>
          </w:p>
          <w:p w14:paraId="05706DFC" w14:textId="77777777" w:rsidR="00274576" w:rsidRPr="00897B26" w:rsidRDefault="00274576">
            <w:pPr>
              <w:jc w:val="center"/>
              <w:rPr>
                <w:rFonts w:cs="Arial"/>
              </w:rPr>
            </w:pPr>
          </w:p>
        </w:tc>
        <w:tc>
          <w:tcPr>
            <w:tcW w:w="589" w:type="dxa"/>
            <w:tcBorders>
              <w:top w:val="single" w:sz="4" w:space="0" w:color="auto"/>
              <w:left w:val="single" w:sz="4" w:space="0" w:color="auto"/>
              <w:bottom w:val="single" w:sz="4" w:space="0" w:color="auto"/>
              <w:right w:val="single" w:sz="4" w:space="0" w:color="auto"/>
            </w:tcBorders>
          </w:tcPr>
          <w:p w14:paraId="453820CE" w14:textId="77777777" w:rsidR="00274576" w:rsidRPr="00897B26" w:rsidRDefault="00274576">
            <w:pPr>
              <w:jc w:val="center"/>
              <w:rPr>
                <w:rFonts w:cs="Arial"/>
              </w:rPr>
            </w:pPr>
            <w:r w:rsidRPr="00897B26">
              <w:rPr>
                <w:rFonts w:cs="Arial"/>
              </w:rPr>
              <w:t>531</w:t>
            </w:r>
          </w:p>
          <w:p w14:paraId="154F6AE3" w14:textId="77777777" w:rsidR="00274576" w:rsidRPr="00897B26" w:rsidRDefault="00274576">
            <w:pPr>
              <w:jc w:val="center"/>
              <w:rPr>
                <w:rFonts w:cs="Arial"/>
              </w:rPr>
            </w:pPr>
          </w:p>
        </w:tc>
        <w:tc>
          <w:tcPr>
            <w:tcW w:w="667" w:type="dxa"/>
            <w:tcBorders>
              <w:top w:val="single" w:sz="4" w:space="0" w:color="auto"/>
              <w:left w:val="single" w:sz="4" w:space="0" w:color="auto"/>
              <w:bottom w:val="single" w:sz="4" w:space="0" w:color="auto"/>
              <w:right w:val="single" w:sz="4" w:space="0" w:color="auto"/>
            </w:tcBorders>
          </w:tcPr>
          <w:p w14:paraId="22C43718" w14:textId="77777777" w:rsidR="00274576" w:rsidRPr="00897B26" w:rsidRDefault="00274576">
            <w:pPr>
              <w:jc w:val="center"/>
              <w:rPr>
                <w:rFonts w:cs="Arial"/>
              </w:rPr>
            </w:pPr>
            <w:r w:rsidRPr="00897B26">
              <w:rPr>
                <w:rFonts w:cs="Arial"/>
              </w:rPr>
              <w:t>2826</w:t>
            </w:r>
          </w:p>
          <w:p w14:paraId="5C826923" w14:textId="77777777" w:rsidR="00274576" w:rsidRPr="00897B26" w:rsidRDefault="00274576">
            <w:pPr>
              <w:jc w:val="center"/>
              <w:rPr>
                <w:rFonts w:cs="Arial"/>
              </w:rPr>
            </w:pPr>
          </w:p>
        </w:tc>
        <w:tc>
          <w:tcPr>
            <w:tcW w:w="716" w:type="dxa"/>
            <w:tcBorders>
              <w:top w:val="single" w:sz="4" w:space="0" w:color="auto"/>
              <w:left w:val="single" w:sz="4" w:space="0" w:color="auto"/>
              <w:bottom w:val="single" w:sz="4" w:space="0" w:color="auto"/>
              <w:right w:val="single" w:sz="4" w:space="0" w:color="auto"/>
            </w:tcBorders>
            <w:hideMark/>
          </w:tcPr>
          <w:p w14:paraId="12084041" w14:textId="77777777" w:rsidR="00274576" w:rsidRPr="00897B26" w:rsidRDefault="00274576">
            <w:pPr>
              <w:rPr>
                <w:rFonts w:cs="Arial"/>
              </w:rPr>
            </w:pPr>
            <w:r w:rsidRPr="00897B26">
              <w:rPr>
                <w:rFonts w:cs="Arial"/>
              </w:rPr>
              <w:t>kHz</w:t>
            </w:r>
          </w:p>
        </w:tc>
        <w:tc>
          <w:tcPr>
            <w:tcW w:w="1550" w:type="dxa"/>
            <w:tcBorders>
              <w:top w:val="single" w:sz="4" w:space="0" w:color="auto"/>
              <w:left w:val="single" w:sz="4" w:space="0" w:color="auto"/>
              <w:bottom w:val="single" w:sz="4" w:space="0" w:color="auto"/>
              <w:right w:val="single" w:sz="4" w:space="0" w:color="auto"/>
            </w:tcBorders>
            <w:hideMark/>
          </w:tcPr>
          <w:p w14:paraId="6195BD9A" w14:textId="77777777" w:rsidR="00274576" w:rsidRPr="00897B26" w:rsidRDefault="00274576">
            <w:pPr>
              <w:rPr>
                <w:rFonts w:cs="Arial"/>
              </w:rPr>
            </w:pPr>
            <w:r w:rsidRPr="00897B26">
              <w:rPr>
                <w:rFonts w:cs="Arial"/>
              </w:rPr>
              <w:t>Set for greater than 1620.</w:t>
            </w:r>
          </w:p>
        </w:tc>
      </w:tr>
      <w:tr w:rsidR="00274576" w:rsidRPr="00897B26" w14:paraId="4E0A7347"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7B32A6AB" w14:textId="77777777" w:rsidR="00274576" w:rsidRPr="00897B26" w:rsidRDefault="00274576" w:rsidP="00274576">
            <w:pPr>
              <w:rPr>
                <w:rFonts w:cs="Arial"/>
              </w:rPr>
            </w:pPr>
            <w:r w:rsidRPr="00897B26">
              <w:rPr>
                <w:rFonts w:cs="Arial"/>
              </w:rPr>
              <w:t>DE01</w:t>
            </w:r>
          </w:p>
        </w:tc>
        <w:tc>
          <w:tcPr>
            <w:tcW w:w="725" w:type="dxa"/>
            <w:tcBorders>
              <w:top w:val="single" w:sz="4" w:space="0" w:color="auto"/>
              <w:left w:val="single" w:sz="4" w:space="0" w:color="auto"/>
              <w:bottom w:val="single" w:sz="4" w:space="0" w:color="auto"/>
              <w:right w:val="single" w:sz="4" w:space="0" w:color="auto"/>
            </w:tcBorders>
            <w:hideMark/>
          </w:tcPr>
          <w:p w14:paraId="6130FAE9" w14:textId="77777777" w:rsidR="00274576" w:rsidRPr="00897B26" w:rsidRDefault="00274576" w:rsidP="00274576">
            <w:pPr>
              <w:rPr>
                <w:rFonts w:cs="Arial"/>
              </w:rPr>
            </w:pPr>
            <w:r w:rsidRPr="00897B26">
              <w:rPr>
                <w:rFonts w:cs="Arial"/>
              </w:rPr>
              <w:t>8</w:t>
            </w:r>
          </w:p>
        </w:tc>
        <w:tc>
          <w:tcPr>
            <w:tcW w:w="1982" w:type="dxa"/>
            <w:tcBorders>
              <w:top w:val="single" w:sz="4" w:space="0" w:color="auto"/>
              <w:left w:val="single" w:sz="4" w:space="0" w:color="auto"/>
              <w:bottom w:val="single" w:sz="4" w:space="0" w:color="auto"/>
              <w:right w:val="single" w:sz="4" w:space="0" w:color="auto"/>
            </w:tcBorders>
            <w:hideMark/>
          </w:tcPr>
          <w:p w14:paraId="2F16A22C" w14:textId="77777777" w:rsidR="00274576" w:rsidRPr="00897B26" w:rsidRDefault="00274576" w:rsidP="00274576">
            <w:pPr>
              <w:rPr>
                <w:rFonts w:cs="Arial"/>
              </w:rPr>
            </w:pPr>
            <w:r w:rsidRPr="00897B26">
              <w:rPr>
                <w:rFonts w:cs="Arial"/>
              </w:rPr>
              <w:t>AM Station for Antenna Test – Brazil Tuner</w:t>
            </w:r>
          </w:p>
        </w:tc>
        <w:tc>
          <w:tcPr>
            <w:tcW w:w="894" w:type="dxa"/>
            <w:tcBorders>
              <w:top w:val="single" w:sz="4" w:space="0" w:color="auto"/>
              <w:left w:val="single" w:sz="4" w:space="0" w:color="auto"/>
              <w:bottom w:val="single" w:sz="4" w:space="0" w:color="auto"/>
              <w:right w:val="single" w:sz="4" w:space="0" w:color="auto"/>
            </w:tcBorders>
          </w:tcPr>
          <w:p w14:paraId="6116C72D" w14:textId="095D8637" w:rsidR="00274576" w:rsidRPr="00897B26" w:rsidRDefault="00274576" w:rsidP="00274576">
            <w:pPr>
              <w:jc w:val="center"/>
              <w:rPr>
                <w:rFonts w:cs="Arial"/>
              </w:rPr>
            </w:pPr>
            <w:r w:rsidRPr="00897B26">
              <w:rPr>
                <w:rFonts w:cs="Arial"/>
              </w:rPr>
              <w:t>590</w:t>
            </w:r>
          </w:p>
        </w:tc>
        <w:tc>
          <w:tcPr>
            <w:tcW w:w="583" w:type="dxa"/>
            <w:tcBorders>
              <w:top w:val="single" w:sz="4" w:space="0" w:color="auto"/>
              <w:left w:val="single" w:sz="4" w:space="0" w:color="auto"/>
              <w:bottom w:val="single" w:sz="4" w:space="0" w:color="auto"/>
              <w:right w:val="single" w:sz="4" w:space="0" w:color="auto"/>
            </w:tcBorders>
            <w:hideMark/>
          </w:tcPr>
          <w:p w14:paraId="41E3EBA7" w14:textId="63F2AA2B" w:rsidR="00274576" w:rsidRPr="00897B26" w:rsidRDefault="00274576" w:rsidP="00274576">
            <w:pPr>
              <w:jc w:val="center"/>
              <w:rPr>
                <w:rFonts w:cs="Arial"/>
              </w:rPr>
            </w:pPr>
            <w:r w:rsidRPr="00897B26">
              <w:rPr>
                <w:rFonts w:cs="Arial"/>
              </w:rPr>
              <w:t>10</w:t>
            </w:r>
          </w:p>
        </w:tc>
        <w:tc>
          <w:tcPr>
            <w:tcW w:w="794" w:type="dxa"/>
            <w:tcBorders>
              <w:top w:val="single" w:sz="4" w:space="0" w:color="auto"/>
              <w:left w:val="single" w:sz="4" w:space="0" w:color="auto"/>
              <w:bottom w:val="single" w:sz="4" w:space="0" w:color="auto"/>
              <w:right w:val="single" w:sz="4" w:space="0" w:color="auto"/>
            </w:tcBorders>
            <w:hideMark/>
          </w:tcPr>
          <w:p w14:paraId="5FD44B7E" w14:textId="6F772AAE" w:rsidR="00274576" w:rsidRPr="00897B26" w:rsidRDefault="00274576" w:rsidP="00274576">
            <w:pPr>
              <w:jc w:val="center"/>
              <w:rPr>
                <w:rFonts w:cs="Arial"/>
              </w:rPr>
            </w:pPr>
            <w:r w:rsidRPr="00897B26">
              <w:rPr>
                <w:rFonts w:cs="Arial"/>
              </w:rPr>
              <w:t>530</w:t>
            </w:r>
          </w:p>
        </w:tc>
        <w:tc>
          <w:tcPr>
            <w:tcW w:w="589" w:type="dxa"/>
            <w:tcBorders>
              <w:top w:val="single" w:sz="4" w:space="0" w:color="auto"/>
              <w:left w:val="single" w:sz="4" w:space="0" w:color="auto"/>
              <w:bottom w:val="single" w:sz="4" w:space="0" w:color="auto"/>
              <w:right w:val="single" w:sz="4" w:space="0" w:color="auto"/>
            </w:tcBorders>
            <w:hideMark/>
          </w:tcPr>
          <w:p w14:paraId="6E611B34" w14:textId="49AD471A" w:rsidR="00274576" w:rsidRPr="00897B26" w:rsidRDefault="00274576" w:rsidP="00274576">
            <w:pPr>
              <w:jc w:val="center"/>
              <w:rPr>
                <w:rFonts w:cs="Arial"/>
              </w:rPr>
            </w:pPr>
            <w:r w:rsidRPr="00897B26">
              <w:rPr>
                <w:rFonts w:cs="Arial"/>
              </w:rPr>
              <w:t>530</w:t>
            </w:r>
          </w:p>
        </w:tc>
        <w:tc>
          <w:tcPr>
            <w:tcW w:w="667" w:type="dxa"/>
            <w:tcBorders>
              <w:top w:val="single" w:sz="4" w:space="0" w:color="auto"/>
              <w:left w:val="single" w:sz="4" w:space="0" w:color="auto"/>
              <w:bottom w:val="single" w:sz="4" w:space="0" w:color="auto"/>
              <w:right w:val="single" w:sz="4" w:space="0" w:color="auto"/>
            </w:tcBorders>
            <w:hideMark/>
          </w:tcPr>
          <w:p w14:paraId="1E5D9274" w14:textId="178D8DE2" w:rsidR="00274576" w:rsidRPr="00897B26" w:rsidRDefault="00274576" w:rsidP="00274576">
            <w:pPr>
              <w:jc w:val="center"/>
              <w:rPr>
                <w:rFonts w:cs="Arial"/>
              </w:rPr>
            </w:pPr>
            <w:r w:rsidRPr="00897B26">
              <w:rPr>
                <w:rFonts w:cs="Arial"/>
              </w:rPr>
              <w:t>3080</w:t>
            </w:r>
          </w:p>
        </w:tc>
        <w:tc>
          <w:tcPr>
            <w:tcW w:w="716" w:type="dxa"/>
            <w:tcBorders>
              <w:top w:val="single" w:sz="4" w:space="0" w:color="auto"/>
              <w:left w:val="single" w:sz="4" w:space="0" w:color="auto"/>
              <w:bottom w:val="single" w:sz="4" w:space="0" w:color="auto"/>
              <w:right w:val="single" w:sz="4" w:space="0" w:color="auto"/>
            </w:tcBorders>
            <w:hideMark/>
          </w:tcPr>
          <w:p w14:paraId="06C829A9" w14:textId="2C88DDFC" w:rsidR="00274576" w:rsidRPr="00897B26" w:rsidRDefault="00274576" w:rsidP="00274576">
            <w:pPr>
              <w:rPr>
                <w:rFonts w:cs="Arial"/>
              </w:rPr>
            </w:pPr>
            <w:r w:rsidRPr="00897B26">
              <w:rPr>
                <w:rFonts w:cs="Arial"/>
              </w:rPr>
              <w:t>kHz</w:t>
            </w:r>
          </w:p>
        </w:tc>
        <w:tc>
          <w:tcPr>
            <w:tcW w:w="1550" w:type="dxa"/>
            <w:tcBorders>
              <w:top w:val="single" w:sz="4" w:space="0" w:color="auto"/>
              <w:left w:val="single" w:sz="4" w:space="0" w:color="auto"/>
              <w:bottom w:val="single" w:sz="4" w:space="0" w:color="auto"/>
              <w:right w:val="single" w:sz="4" w:space="0" w:color="auto"/>
            </w:tcBorders>
            <w:hideMark/>
          </w:tcPr>
          <w:p w14:paraId="47F2F0BE" w14:textId="19B8DFF2" w:rsidR="00274576" w:rsidRPr="00897B26" w:rsidRDefault="00274576" w:rsidP="00274576">
            <w:pPr>
              <w:rPr>
                <w:rFonts w:cs="Arial"/>
              </w:rPr>
            </w:pPr>
            <w:r w:rsidRPr="00897B26">
              <w:rPr>
                <w:rFonts w:cs="Arial"/>
              </w:rPr>
              <w:t>Set for greater than 1710.</w:t>
            </w:r>
          </w:p>
        </w:tc>
      </w:tr>
      <w:tr w:rsidR="00274576" w:rsidRPr="00897B26" w14:paraId="01F8A1B2"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01F544DC" w14:textId="77777777" w:rsidR="00274576" w:rsidRPr="00897B26" w:rsidRDefault="00274576">
            <w:pPr>
              <w:rPr>
                <w:rFonts w:cs="Arial"/>
              </w:rPr>
            </w:pPr>
            <w:r w:rsidRPr="00897B26">
              <w:rPr>
                <w:rFonts w:cs="Arial"/>
              </w:rPr>
              <w:t>DE01</w:t>
            </w:r>
          </w:p>
        </w:tc>
        <w:tc>
          <w:tcPr>
            <w:tcW w:w="725" w:type="dxa"/>
            <w:tcBorders>
              <w:top w:val="single" w:sz="4" w:space="0" w:color="auto"/>
              <w:left w:val="single" w:sz="4" w:space="0" w:color="auto"/>
              <w:bottom w:val="single" w:sz="4" w:space="0" w:color="auto"/>
              <w:right w:val="single" w:sz="4" w:space="0" w:color="auto"/>
            </w:tcBorders>
            <w:hideMark/>
          </w:tcPr>
          <w:p w14:paraId="395F6C23" w14:textId="77777777" w:rsidR="00274576" w:rsidRPr="00897B26" w:rsidRDefault="00274576">
            <w:pPr>
              <w:rPr>
                <w:rFonts w:cs="Arial"/>
              </w:rPr>
            </w:pPr>
            <w:r w:rsidRPr="00897B26">
              <w:rPr>
                <w:rFonts w:cs="Arial"/>
              </w:rPr>
              <w:t>8</w:t>
            </w:r>
          </w:p>
        </w:tc>
        <w:tc>
          <w:tcPr>
            <w:tcW w:w="1982" w:type="dxa"/>
            <w:tcBorders>
              <w:top w:val="single" w:sz="4" w:space="0" w:color="auto"/>
              <w:left w:val="single" w:sz="4" w:space="0" w:color="auto"/>
              <w:bottom w:val="single" w:sz="4" w:space="0" w:color="auto"/>
              <w:right w:val="single" w:sz="4" w:space="0" w:color="auto"/>
            </w:tcBorders>
            <w:hideMark/>
          </w:tcPr>
          <w:p w14:paraId="1CC447BF" w14:textId="77777777" w:rsidR="00274576" w:rsidRPr="00897B26" w:rsidRDefault="00274576">
            <w:pPr>
              <w:rPr>
                <w:rFonts w:cs="Arial"/>
              </w:rPr>
            </w:pPr>
            <w:r w:rsidRPr="00897B26">
              <w:rPr>
                <w:rFonts w:cs="Arial"/>
              </w:rPr>
              <w:t>AM Station for Antenna Test – Europe Tuner</w:t>
            </w:r>
          </w:p>
        </w:tc>
        <w:tc>
          <w:tcPr>
            <w:tcW w:w="894" w:type="dxa"/>
            <w:tcBorders>
              <w:top w:val="single" w:sz="4" w:space="0" w:color="auto"/>
              <w:left w:val="single" w:sz="4" w:space="0" w:color="auto"/>
              <w:bottom w:val="single" w:sz="4" w:space="0" w:color="auto"/>
              <w:right w:val="single" w:sz="4" w:space="0" w:color="auto"/>
            </w:tcBorders>
            <w:hideMark/>
          </w:tcPr>
          <w:p w14:paraId="31012A60" w14:textId="77777777" w:rsidR="00274576" w:rsidRPr="00897B26" w:rsidRDefault="00274576">
            <w:pPr>
              <w:jc w:val="center"/>
              <w:rPr>
                <w:rFonts w:cs="Arial"/>
              </w:rPr>
            </w:pPr>
            <w:r w:rsidRPr="00897B26">
              <w:rPr>
                <w:rFonts w:cs="Arial"/>
              </w:rPr>
              <w:t>576</w:t>
            </w:r>
          </w:p>
        </w:tc>
        <w:tc>
          <w:tcPr>
            <w:tcW w:w="583" w:type="dxa"/>
            <w:tcBorders>
              <w:top w:val="single" w:sz="4" w:space="0" w:color="auto"/>
              <w:left w:val="single" w:sz="4" w:space="0" w:color="auto"/>
              <w:bottom w:val="single" w:sz="4" w:space="0" w:color="auto"/>
              <w:right w:val="single" w:sz="4" w:space="0" w:color="auto"/>
            </w:tcBorders>
            <w:hideMark/>
          </w:tcPr>
          <w:p w14:paraId="14C3835D" w14:textId="77777777" w:rsidR="00274576" w:rsidRPr="00897B26" w:rsidRDefault="00274576">
            <w:pPr>
              <w:jc w:val="center"/>
              <w:rPr>
                <w:rFonts w:cs="Arial"/>
              </w:rPr>
            </w:pPr>
            <w:r w:rsidRPr="00897B26">
              <w:rPr>
                <w:rFonts w:cs="Arial"/>
              </w:rPr>
              <w:t>9</w:t>
            </w:r>
          </w:p>
        </w:tc>
        <w:tc>
          <w:tcPr>
            <w:tcW w:w="794" w:type="dxa"/>
            <w:tcBorders>
              <w:top w:val="single" w:sz="4" w:space="0" w:color="auto"/>
              <w:left w:val="single" w:sz="4" w:space="0" w:color="auto"/>
              <w:bottom w:val="single" w:sz="4" w:space="0" w:color="auto"/>
              <w:right w:val="single" w:sz="4" w:space="0" w:color="auto"/>
            </w:tcBorders>
            <w:hideMark/>
          </w:tcPr>
          <w:p w14:paraId="2B933C23" w14:textId="77777777" w:rsidR="00274576" w:rsidRPr="00897B26" w:rsidRDefault="00274576">
            <w:pPr>
              <w:jc w:val="center"/>
              <w:rPr>
                <w:rFonts w:cs="Arial"/>
              </w:rPr>
            </w:pPr>
            <w:r w:rsidRPr="00897B26">
              <w:rPr>
                <w:rFonts w:cs="Arial"/>
              </w:rPr>
              <w:t>522</w:t>
            </w:r>
          </w:p>
        </w:tc>
        <w:tc>
          <w:tcPr>
            <w:tcW w:w="589" w:type="dxa"/>
            <w:tcBorders>
              <w:top w:val="single" w:sz="4" w:space="0" w:color="auto"/>
              <w:left w:val="single" w:sz="4" w:space="0" w:color="auto"/>
              <w:bottom w:val="single" w:sz="4" w:space="0" w:color="auto"/>
              <w:right w:val="single" w:sz="4" w:space="0" w:color="auto"/>
            </w:tcBorders>
            <w:hideMark/>
          </w:tcPr>
          <w:p w14:paraId="4A76CAC7" w14:textId="77777777" w:rsidR="00274576" w:rsidRPr="00897B26" w:rsidRDefault="00274576">
            <w:pPr>
              <w:jc w:val="center"/>
              <w:rPr>
                <w:rFonts w:cs="Arial"/>
              </w:rPr>
            </w:pPr>
            <w:r w:rsidRPr="00897B26">
              <w:rPr>
                <w:rFonts w:cs="Arial"/>
              </w:rPr>
              <w:t>522</w:t>
            </w:r>
          </w:p>
        </w:tc>
        <w:tc>
          <w:tcPr>
            <w:tcW w:w="667" w:type="dxa"/>
            <w:tcBorders>
              <w:top w:val="single" w:sz="4" w:space="0" w:color="auto"/>
              <w:left w:val="single" w:sz="4" w:space="0" w:color="auto"/>
              <w:bottom w:val="single" w:sz="4" w:space="0" w:color="auto"/>
              <w:right w:val="single" w:sz="4" w:space="0" w:color="auto"/>
            </w:tcBorders>
            <w:hideMark/>
          </w:tcPr>
          <w:p w14:paraId="4A4E19BF" w14:textId="77777777" w:rsidR="00274576" w:rsidRPr="00897B26" w:rsidRDefault="00274576">
            <w:pPr>
              <w:jc w:val="center"/>
              <w:rPr>
                <w:rFonts w:cs="Arial"/>
              </w:rPr>
            </w:pPr>
            <w:r w:rsidRPr="00897B26">
              <w:rPr>
                <w:rFonts w:cs="Arial"/>
              </w:rPr>
              <w:t>2826</w:t>
            </w:r>
          </w:p>
        </w:tc>
        <w:tc>
          <w:tcPr>
            <w:tcW w:w="716" w:type="dxa"/>
            <w:tcBorders>
              <w:top w:val="single" w:sz="4" w:space="0" w:color="auto"/>
              <w:left w:val="single" w:sz="4" w:space="0" w:color="auto"/>
              <w:bottom w:val="single" w:sz="4" w:space="0" w:color="auto"/>
              <w:right w:val="single" w:sz="4" w:space="0" w:color="auto"/>
            </w:tcBorders>
            <w:hideMark/>
          </w:tcPr>
          <w:p w14:paraId="313E8BFB" w14:textId="77777777" w:rsidR="00274576" w:rsidRPr="00897B26" w:rsidRDefault="00274576">
            <w:pPr>
              <w:rPr>
                <w:rFonts w:cs="Arial"/>
              </w:rPr>
            </w:pPr>
            <w:r w:rsidRPr="00897B26">
              <w:rPr>
                <w:rFonts w:cs="Arial"/>
              </w:rPr>
              <w:t>kHz</w:t>
            </w:r>
          </w:p>
        </w:tc>
        <w:tc>
          <w:tcPr>
            <w:tcW w:w="1550" w:type="dxa"/>
            <w:tcBorders>
              <w:top w:val="single" w:sz="4" w:space="0" w:color="auto"/>
              <w:left w:val="single" w:sz="4" w:space="0" w:color="auto"/>
              <w:bottom w:val="single" w:sz="4" w:space="0" w:color="auto"/>
              <w:right w:val="single" w:sz="4" w:space="0" w:color="auto"/>
            </w:tcBorders>
            <w:hideMark/>
          </w:tcPr>
          <w:p w14:paraId="478CDC9F" w14:textId="77777777" w:rsidR="00274576" w:rsidRPr="00897B26" w:rsidRDefault="00274576">
            <w:pPr>
              <w:rPr>
                <w:rFonts w:cs="Arial"/>
              </w:rPr>
            </w:pPr>
            <w:r w:rsidRPr="00897B26">
              <w:rPr>
                <w:rFonts w:cs="Arial"/>
              </w:rPr>
              <w:t>Set for greater than 1720.</w:t>
            </w:r>
          </w:p>
        </w:tc>
      </w:tr>
      <w:tr w:rsidR="00274576" w:rsidRPr="00897B26" w14:paraId="7B42020C"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3A5FECA7" w14:textId="77777777" w:rsidR="00274576" w:rsidRPr="00897B26" w:rsidRDefault="00274576">
            <w:pPr>
              <w:rPr>
                <w:rFonts w:cs="Arial"/>
              </w:rPr>
            </w:pPr>
            <w:r w:rsidRPr="00897B26">
              <w:rPr>
                <w:rFonts w:cs="Arial"/>
              </w:rPr>
              <w:t>DE01</w:t>
            </w:r>
          </w:p>
        </w:tc>
        <w:tc>
          <w:tcPr>
            <w:tcW w:w="725" w:type="dxa"/>
            <w:tcBorders>
              <w:top w:val="single" w:sz="4" w:space="0" w:color="auto"/>
              <w:left w:val="single" w:sz="4" w:space="0" w:color="auto"/>
              <w:bottom w:val="single" w:sz="4" w:space="0" w:color="auto"/>
              <w:right w:val="single" w:sz="4" w:space="0" w:color="auto"/>
            </w:tcBorders>
            <w:hideMark/>
          </w:tcPr>
          <w:p w14:paraId="0D0684FC" w14:textId="77777777" w:rsidR="00274576" w:rsidRPr="00897B26" w:rsidRDefault="00274576">
            <w:pPr>
              <w:rPr>
                <w:rFonts w:cs="Arial"/>
              </w:rPr>
            </w:pPr>
            <w:r w:rsidRPr="00897B26">
              <w:rPr>
                <w:rFonts w:cs="Arial"/>
              </w:rPr>
              <w:t>8</w:t>
            </w:r>
          </w:p>
        </w:tc>
        <w:tc>
          <w:tcPr>
            <w:tcW w:w="1982" w:type="dxa"/>
            <w:tcBorders>
              <w:top w:val="single" w:sz="4" w:space="0" w:color="auto"/>
              <w:left w:val="single" w:sz="4" w:space="0" w:color="auto"/>
              <w:bottom w:val="single" w:sz="4" w:space="0" w:color="auto"/>
              <w:right w:val="single" w:sz="4" w:space="0" w:color="auto"/>
            </w:tcBorders>
            <w:hideMark/>
          </w:tcPr>
          <w:p w14:paraId="4E287882" w14:textId="77777777" w:rsidR="00274576" w:rsidRPr="00897B26" w:rsidRDefault="00274576">
            <w:pPr>
              <w:rPr>
                <w:rFonts w:cs="Arial"/>
              </w:rPr>
            </w:pPr>
            <w:r w:rsidRPr="00897B26">
              <w:rPr>
                <w:rFonts w:cs="Arial"/>
              </w:rPr>
              <w:t>AM Station for Antenna Test –Asia Pacific Tuner</w:t>
            </w:r>
          </w:p>
        </w:tc>
        <w:tc>
          <w:tcPr>
            <w:tcW w:w="894" w:type="dxa"/>
            <w:tcBorders>
              <w:top w:val="single" w:sz="4" w:space="0" w:color="auto"/>
              <w:left w:val="single" w:sz="4" w:space="0" w:color="auto"/>
              <w:bottom w:val="single" w:sz="4" w:space="0" w:color="auto"/>
              <w:right w:val="single" w:sz="4" w:space="0" w:color="auto"/>
            </w:tcBorders>
            <w:hideMark/>
          </w:tcPr>
          <w:p w14:paraId="01A3FF94" w14:textId="77777777" w:rsidR="00274576" w:rsidRPr="00897B26" w:rsidRDefault="00274576">
            <w:pPr>
              <w:jc w:val="center"/>
              <w:rPr>
                <w:rFonts w:cs="Arial"/>
              </w:rPr>
            </w:pPr>
            <w:r w:rsidRPr="00897B26">
              <w:rPr>
                <w:rFonts w:cs="Arial"/>
              </w:rPr>
              <w:t>576</w:t>
            </w:r>
          </w:p>
        </w:tc>
        <w:tc>
          <w:tcPr>
            <w:tcW w:w="583" w:type="dxa"/>
            <w:tcBorders>
              <w:top w:val="single" w:sz="4" w:space="0" w:color="auto"/>
              <w:left w:val="single" w:sz="4" w:space="0" w:color="auto"/>
              <w:bottom w:val="single" w:sz="4" w:space="0" w:color="auto"/>
              <w:right w:val="single" w:sz="4" w:space="0" w:color="auto"/>
            </w:tcBorders>
            <w:hideMark/>
          </w:tcPr>
          <w:p w14:paraId="0B9076E8" w14:textId="77777777" w:rsidR="00274576" w:rsidRPr="00897B26" w:rsidRDefault="00274576">
            <w:pPr>
              <w:jc w:val="center"/>
              <w:rPr>
                <w:rFonts w:cs="Arial"/>
              </w:rPr>
            </w:pPr>
            <w:r w:rsidRPr="00897B26">
              <w:rPr>
                <w:rFonts w:cs="Arial"/>
              </w:rPr>
              <w:t>9</w:t>
            </w:r>
          </w:p>
        </w:tc>
        <w:tc>
          <w:tcPr>
            <w:tcW w:w="794" w:type="dxa"/>
            <w:tcBorders>
              <w:top w:val="single" w:sz="4" w:space="0" w:color="auto"/>
              <w:left w:val="single" w:sz="4" w:space="0" w:color="auto"/>
              <w:bottom w:val="single" w:sz="4" w:space="0" w:color="auto"/>
              <w:right w:val="single" w:sz="4" w:space="0" w:color="auto"/>
            </w:tcBorders>
            <w:hideMark/>
          </w:tcPr>
          <w:p w14:paraId="402E6737" w14:textId="77777777" w:rsidR="00274576" w:rsidRPr="00897B26" w:rsidRDefault="00274576">
            <w:pPr>
              <w:jc w:val="center"/>
              <w:rPr>
                <w:rFonts w:cs="Arial"/>
              </w:rPr>
            </w:pPr>
            <w:r w:rsidRPr="00897B26">
              <w:rPr>
                <w:rFonts w:cs="Arial"/>
              </w:rPr>
              <w:t>522</w:t>
            </w:r>
          </w:p>
        </w:tc>
        <w:tc>
          <w:tcPr>
            <w:tcW w:w="589" w:type="dxa"/>
            <w:tcBorders>
              <w:top w:val="single" w:sz="4" w:space="0" w:color="auto"/>
              <w:left w:val="single" w:sz="4" w:space="0" w:color="auto"/>
              <w:bottom w:val="single" w:sz="4" w:space="0" w:color="auto"/>
              <w:right w:val="single" w:sz="4" w:space="0" w:color="auto"/>
            </w:tcBorders>
            <w:hideMark/>
          </w:tcPr>
          <w:p w14:paraId="4F3A9284" w14:textId="77777777" w:rsidR="00274576" w:rsidRPr="00897B26" w:rsidRDefault="00274576">
            <w:pPr>
              <w:jc w:val="center"/>
              <w:rPr>
                <w:rFonts w:cs="Arial"/>
              </w:rPr>
            </w:pPr>
            <w:r w:rsidRPr="00897B26">
              <w:rPr>
                <w:rFonts w:cs="Arial"/>
              </w:rPr>
              <w:t>522</w:t>
            </w:r>
          </w:p>
        </w:tc>
        <w:tc>
          <w:tcPr>
            <w:tcW w:w="667" w:type="dxa"/>
            <w:tcBorders>
              <w:top w:val="single" w:sz="4" w:space="0" w:color="auto"/>
              <w:left w:val="single" w:sz="4" w:space="0" w:color="auto"/>
              <w:bottom w:val="single" w:sz="4" w:space="0" w:color="auto"/>
              <w:right w:val="single" w:sz="4" w:space="0" w:color="auto"/>
            </w:tcBorders>
            <w:hideMark/>
          </w:tcPr>
          <w:p w14:paraId="1513B8E8" w14:textId="77777777" w:rsidR="00274576" w:rsidRPr="00897B26" w:rsidRDefault="00274576">
            <w:pPr>
              <w:jc w:val="center"/>
              <w:rPr>
                <w:rFonts w:cs="Arial"/>
              </w:rPr>
            </w:pPr>
            <w:r w:rsidRPr="00897B26">
              <w:rPr>
                <w:rFonts w:cs="Arial"/>
              </w:rPr>
              <w:t>2826</w:t>
            </w:r>
          </w:p>
        </w:tc>
        <w:tc>
          <w:tcPr>
            <w:tcW w:w="716" w:type="dxa"/>
            <w:tcBorders>
              <w:top w:val="single" w:sz="4" w:space="0" w:color="auto"/>
              <w:left w:val="single" w:sz="4" w:space="0" w:color="auto"/>
              <w:bottom w:val="single" w:sz="4" w:space="0" w:color="auto"/>
              <w:right w:val="single" w:sz="4" w:space="0" w:color="auto"/>
            </w:tcBorders>
            <w:hideMark/>
          </w:tcPr>
          <w:p w14:paraId="30A965CA" w14:textId="77777777" w:rsidR="00274576" w:rsidRPr="00897B26" w:rsidRDefault="00274576">
            <w:pPr>
              <w:rPr>
                <w:rFonts w:cs="Arial"/>
              </w:rPr>
            </w:pPr>
            <w:r w:rsidRPr="00897B26">
              <w:rPr>
                <w:rFonts w:cs="Arial"/>
              </w:rPr>
              <w:t>kHz</w:t>
            </w:r>
          </w:p>
        </w:tc>
        <w:tc>
          <w:tcPr>
            <w:tcW w:w="1550" w:type="dxa"/>
            <w:tcBorders>
              <w:top w:val="single" w:sz="4" w:space="0" w:color="auto"/>
              <w:left w:val="single" w:sz="4" w:space="0" w:color="auto"/>
              <w:bottom w:val="single" w:sz="4" w:space="0" w:color="auto"/>
              <w:right w:val="single" w:sz="4" w:space="0" w:color="auto"/>
            </w:tcBorders>
            <w:hideMark/>
          </w:tcPr>
          <w:p w14:paraId="6DB2B120" w14:textId="77777777" w:rsidR="00274576" w:rsidRPr="00897B26" w:rsidRDefault="00274576">
            <w:pPr>
              <w:rPr>
                <w:rFonts w:cs="Arial"/>
              </w:rPr>
            </w:pPr>
            <w:r w:rsidRPr="00897B26">
              <w:rPr>
                <w:rFonts w:cs="Arial"/>
              </w:rPr>
              <w:t>Set for greater than 1710.</w:t>
            </w:r>
          </w:p>
        </w:tc>
      </w:tr>
      <w:tr w:rsidR="00274576" w:rsidRPr="00897B26" w14:paraId="1751A756" w14:textId="77777777" w:rsidTr="00274576">
        <w:trPr>
          <w:jc w:val="center"/>
        </w:trPr>
        <w:tc>
          <w:tcPr>
            <w:tcW w:w="850" w:type="dxa"/>
            <w:tcBorders>
              <w:top w:val="single" w:sz="4" w:space="0" w:color="auto"/>
              <w:left w:val="single" w:sz="4" w:space="0" w:color="auto"/>
              <w:bottom w:val="single" w:sz="4" w:space="0" w:color="auto"/>
              <w:right w:val="single" w:sz="4" w:space="0" w:color="auto"/>
            </w:tcBorders>
            <w:hideMark/>
          </w:tcPr>
          <w:p w14:paraId="2E557614" w14:textId="77777777" w:rsidR="00274576" w:rsidRPr="00897B26" w:rsidRDefault="00274576">
            <w:pPr>
              <w:rPr>
                <w:rFonts w:cs="Arial"/>
              </w:rPr>
            </w:pPr>
            <w:r w:rsidRPr="00897B26">
              <w:rPr>
                <w:rFonts w:cs="Arial"/>
              </w:rPr>
              <w:t>DE02</w:t>
            </w:r>
          </w:p>
        </w:tc>
        <w:tc>
          <w:tcPr>
            <w:tcW w:w="725" w:type="dxa"/>
            <w:tcBorders>
              <w:top w:val="single" w:sz="4" w:space="0" w:color="auto"/>
              <w:left w:val="single" w:sz="4" w:space="0" w:color="auto"/>
              <w:bottom w:val="single" w:sz="4" w:space="0" w:color="auto"/>
              <w:right w:val="single" w:sz="4" w:space="0" w:color="auto"/>
            </w:tcBorders>
            <w:hideMark/>
          </w:tcPr>
          <w:p w14:paraId="1F9FB083" w14:textId="77777777" w:rsidR="00274576" w:rsidRPr="00897B26" w:rsidRDefault="00274576">
            <w:pPr>
              <w:rPr>
                <w:rFonts w:cs="Arial"/>
              </w:rPr>
            </w:pPr>
            <w:r w:rsidRPr="00897B26">
              <w:rPr>
                <w:rFonts w:cs="Arial"/>
              </w:rPr>
              <w:t>8</w:t>
            </w:r>
          </w:p>
        </w:tc>
        <w:tc>
          <w:tcPr>
            <w:tcW w:w="1982" w:type="dxa"/>
            <w:tcBorders>
              <w:top w:val="single" w:sz="4" w:space="0" w:color="auto"/>
              <w:left w:val="single" w:sz="4" w:space="0" w:color="auto"/>
              <w:bottom w:val="single" w:sz="4" w:space="0" w:color="auto"/>
              <w:right w:val="single" w:sz="4" w:space="0" w:color="auto"/>
            </w:tcBorders>
            <w:hideMark/>
          </w:tcPr>
          <w:p w14:paraId="4C4363DC" w14:textId="77777777" w:rsidR="00274576" w:rsidRPr="00897B26" w:rsidRDefault="00274576">
            <w:pPr>
              <w:rPr>
                <w:rFonts w:cs="Arial"/>
              </w:rPr>
            </w:pPr>
            <w:r w:rsidRPr="00897B26">
              <w:rPr>
                <w:rFonts w:cs="Arial"/>
              </w:rPr>
              <w:t>AM Signal Strength – Acceptable Value</w:t>
            </w:r>
          </w:p>
        </w:tc>
        <w:tc>
          <w:tcPr>
            <w:tcW w:w="894" w:type="dxa"/>
            <w:tcBorders>
              <w:top w:val="single" w:sz="4" w:space="0" w:color="auto"/>
              <w:left w:val="single" w:sz="4" w:space="0" w:color="auto"/>
              <w:bottom w:val="single" w:sz="4" w:space="0" w:color="auto"/>
              <w:right w:val="single" w:sz="4" w:space="0" w:color="auto"/>
            </w:tcBorders>
            <w:hideMark/>
          </w:tcPr>
          <w:p w14:paraId="505AD9B2" w14:textId="77777777" w:rsidR="00274576" w:rsidRPr="00897B26" w:rsidRDefault="00274576">
            <w:pPr>
              <w:jc w:val="center"/>
              <w:rPr>
                <w:rFonts w:cs="Arial"/>
              </w:rPr>
            </w:pPr>
            <w:r>
              <w:rPr>
                <w:rFonts w:cs="Arial"/>
              </w:rPr>
              <w:t>35</w:t>
            </w:r>
          </w:p>
        </w:tc>
        <w:tc>
          <w:tcPr>
            <w:tcW w:w="583" w:type="dxa"/>
            <w:tcBorders>
              <w:top w:val="single" w:sz="4" w:space="0" w:color="auto"/>
              <w:left w:val="single" w:sz="4" w:space="0" w:color="auto"/>
              <w:bottom w:val="single" w:sz="4" w:space="0" w:color="auto"/>
              <w:right w:val="single" w:sz="4" w:space="0" w:color="auto"/>
            </w:tcBorders>
          </w:tcPr>
          <w:p w14:paraId="485E5549" w14:textId="77777777" w:rsidR="00274576" w:rsidRPr="00897B26" w:rsidRDefault="00274576">
            <w:pPr>
              <w:jc w:val="center"/>
              <w:rPr>
                <w:rFonts w:cs="Arial"/>
              </w:rPr>
            </w:pPr>
            <w:r w:rsidRPr="00897B26">
              <w:rPr>
                <w:rFonts w:cs="Arial"/>
              </w:rPr>
              <w:t>1</w:t>
            </w:r>
          </w:p>
          <w:p w14:paraId="65FAA044" w14:textId="77777777" w:rsidR="00274576" w:rsidRPr="00897B26" w:rsidRDefault="00274576">
            <w:pPr>
              <w:jc w:val="center"/>
              <w:rPr>
                <w:rFonts w:cs="Arial"/>
              </w:rPr>
            </w:pPr>
          </w:p>
        </w:tc>
        <w:tc>
          <w:tcPr>
            <w:tcW w:w="794" w:type="dxa"/>
            <w:tcBorders>
              <w:top w:val="single" w:sz="4" w:space="0" w:color="auto"/>
              <w:left w:val="single" w:sz="4" w:space="0" w:color="auto"/>
              <w:bottom w:val="single" w:sz="4" w:space="0" w:color="auto"/>
              <w:right w:val="single" w:sz="4" w:space="0" w:color="auto"/>
            </w:tcBorders>
            <w:hideMark/>
          </w:tcPr>
          <w:p w14:paraId="5AE34D3C" w14:textId="77777777" w:rsidR="00274576" w:rsidRPr="00897B26" w:rsidRDefault="00274576">
            <w:pPr>
              <w:jc w:val="center"/>
              <w:rPr>
                <w:rFonts w:cs="Arial"/>
              </w:rPr>
            </w:pPr>
            <w:r w:rsidRPr="00897B26">
              <w:rPr>
                <w:rFonts w:cs="Arial"/>
              </w:rPr>
              <w:t>0</w:t>
            </w:r>
          </w:p>
        </w:tc>
        <w:tc>
          <w:tcPr>
            <w:tcW w:w="589" w:type="dxa"/>
            <w:tcBorders>
              <w:top w:val="single" w:sz="4" w:space="0" w:color="auto"/>
              <w:left w:val="single" w:sz="4" w:space="0" w:color="auto"/>
              <w:bottom w:val="single" w:sz="4" w:space="0" w:color="auto"/>
              <w:right w:val="single" w:sz="4" w:space="0" w:color="auto"/>
            </w:tcBorders>
            <w:hideMark/>
          </w:tcPr>
          <w:p w14:paraId="5D16CC4A" w14:textId="77777777" w:rsidR="00274576" w:rsidRPr="00897B26" w:rsidRDefault="00274576">
            <w:pPr>
              <w:jc w:val="center"/>
              <w:rPr>
                <w:rFonts w:cs="Arial"/>
              </w:rPr>
            </w:pPr>
            <w:r w:rsidRPr="00897B26">
              <w:rPr>
                <w:rFonts w:cs="Arial"/>
              </w:rPr>
              <w:t>0</w:t>
            </w:r>
          </w:p>
        </w:tc>
        <w:tc>
          <w:tcPr>
            <w:tcW w:w="667" w:type="dxa"/>
            <w:tcBorders>
              <w:top w:val="single" w:sz="4" w:space="0" w:color="auto"/>
              <w:left w:val="single" w:sz="4" w:space="0" w:color="auto"/>
              <w:bottom w:val="single" w:sz="4" w:space="0" w:color="auto"/>
              <w:right w:val="single" w:sz="4" w:space="0" w:color="auto"/>
            </w:tcBorders>
          </w:tcPr>
          <w:p w14:paraId="4EA81663" w14:textId="77777777" w:rsidR="00274576" w:rsidRPr="00897B26" w:rsidRDefault="00274576">
            <w:pPr>
              <w:jc w:val="center"/>
              <w:rPr>
                <w:rFonts w:cs="Arial"/>
              </w:rPr>
            </w:pPr>
            <w:r w:rsidRPr="00897B26">
              <w:rPr>
                <w:rFonts w:cs="Arial"/>
              </w:rPr>
              <w:t>255</w:t>
            </w:r>
          </w:p>
          <w:p w14:paraId="216FB633" w14:textId="77777777" w:rsidR="00274576" w:rsidRPr="00897B26" w:rsidRDefault="00274576">
            <w:pPr>
              <w:jc w:val="center"/>
              <w:rPr>
                <w:rFonts w:cs="Arial"/>
              </w:rPr>
            </w:pPr>
          </w:p>
        </w:tc>
        <w:tc>
          <w:tcPr>
            <w:tcW w:w="716" w:type="dxa"/>
            <w:tcBorders>
              <w:top w:val="single" w:sz="4" w:space="0" w:color="auto"/>
              <w:left w:val="single" w:sz="4" w:space="0" w:color="auto"/>
              <w:bottom w:val="single" w:sz="4" w:space="0" w:color="auto"/>
              <w:right w:val="single" w:sz="4" w:space="0" w:color="auto"/>
            </w:tcBorders>
            <w:hideMark/>
          </w:tcPr>
          <w:p w14:paraId="55AD7B06" w14:textId="77777777" w:rsidR="00274576" w:rsidRPr="00897B26" w:rsidRDefault="00274576">
            <w:pPr>
              <w:rPr>
                <w:rFonts w:cs="Arial"/>
              </w:rPr>
            </w:pPr>
            <w:proofErr w:type="spellStart"/>
            <w:r w:rsidRPr="00897B26">
              <w:rPr>
                <w:rFonts w:cs="Arial"/>
              </w:rPr>
              <w:t>dBuV</w:t>
            </w:r>
            <w:proofErr w:type="spellEnd"/>
          </w:p>
        </w:tc>
        <w:tc>
          <w:tcPr>
            <w:tcW w:w="1550" w:type="dxa"/>
            <w:tcBorders>
              <w:top w:val="single" w:sz="4" w:space="0" w:color="auto"/>
              <w:left w:val="single" w:sz="4" w:space="0" w:color="auto"/>
              <w:bottom w:val="single" w:sz="4" w:space="0" w:color="auto"/>
              <w:right w:val="single" w:sz="4" w:space="0" w:color="auto"/>
            </w:tcBorders>
            <w:hideMark/>
          </w:tcPr>
          <w:p w14:paraId="7B556D5E" w14:textId="77777777" w:rsidR="00274576" w:rsidRPr="00897B26" w:rsidRDefault="00274576">
            <w:pPr>
              <w:rPr>
                <w:rFonts w:cs="Arial"/>
              </w:rPr>
            </w:pPr>
            <w:r w:rsidRPr="00897B26">
              <w:rPr>
                <w:rFonts w:cs="Arial"/>
              </w:rPr>
              <w:t>N/A</w:t>
            </w:r>
          </w:p>
        </w:tc>
      </w:tr>
      <w:bookmarkEnd w:id="1637"/>
    </w:tbl>
    <w:p w14:paraId="328D4F35" w14:textId="77777777" w:rsidR="00274576" w:rsidRPr="00897B26" w:rsidRDefault="00274576" w:rsidP="00274576">
      <w:pPr>
        <w:rPr>
          <w:rFonts w:cs="Arial"/>
        </w:rPr>
      </w:pPr>
    </w:p>
    <w:p w14:paraId="72246A3C" w14:textId="77777777" w:rsidR="00274576" w:rsidRDefault="00274576" w:rsidP="00274576">
      <w:pPr>
        <w:pStyle w:val="Heading3"/>
      </w:pPr>
      <w:r w:rsidRPr="00B9479B">
        <w:t>SWR-REQ-413533/A-DE03 - Region Configurations</w:t>
      </w:r>
    </w:p>
    <w:p w14:paraId="7A0C72A9" w14:textId="77777777" w:rsidR="00274576" w:rsidRDefault="00274576" w:rsidP="00274576">
      <w:pPr>
        <w:rPr>
          <w:rFonts w:cs="Arial"/>
        </w:rPr>
      </w:pPr>
      <w:r>
        <w:rPr>
          <w:rFonts w:cs="Arial"/>
        </w:rPr>
        <w:t>Block DE03 Follows:</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18"/>
        <w:gridCol w:w="1146"/>
        <w:gridCol w:w="1302"/>
        <w:gridCol w:w="560"/>
        <w:gridCol w:w="1153"/>
        <w:gridCol w:w="756"/>
        <w:gridCol w:w="1442"/>
        <w:gridCol w:w="879"/>
        <w:gridCol w:w="396"/>
        <w:gridCol w:w="2591"/>
      </w:tblGrid>
      <w:tr w:rsidR="00274576" w14:paraId="79A50706"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hideMark/>
          </w:tcPr>
          <w:p w14:paraId="4A97A8C4" w14:textId="77777777" w:rsidR="00274576" w:rsidRDefault="00274576">
            <w:pPr>
              <w:spacing w:line="256" w:lineRule="auto"/>
              <w:rPr>
                <w:rFonts w:cs="Arial"/>
                <w:b/>
              </w:rPr>
            </w:pPr>
            <w:r>
              <w:rPr>
                <w:rFonts w:cs="Arial"/>
                <w:b/>
              </w:rPr>
              <w:t>Config Block</w:t>
            </w:r>
          </w:p>
        </w:tc>
        <w:tc>
          <w:tcPr>
            <w:tcW w:w="3008" w:type="dxa"/>
            <w:gridSpan w:val="3"/>
            <w:tcBorders>
              <w:top w:val="single" w:sz="4" w:space="0" w:color="auto"/>
              <w:left w:val="single" w:sz="4" w:space="0" w:color="auto"/>
              <w:bottom w:val="single" w:sz="4" w:space="0" w:color="auto"/>
              <w:right w:val="single" w:sz="4" w:space="0" w:color="auto"/>
            </w:tcBorders>
            <w:hideMark/>
          </w:tcPr>
          <w:p w14:paraId="37324C48" w14:textId="77777777" w:rsidR="00274576" w:rsidRDefault="00274576">
            <w:pPr>
              <w:spacing w:line="256" w:lineRule="auto"/>
              <w:rPr>
                <w:rFonts w:cs="Arial"/>
                <w:b/>
              </w:rPr>
            </w:pPr>
            <w:r>
              <w:rPr>
                <w:rFonts w:cs="Arial"/>
                <w:b/>
              </w:rPr>
              <w:t>Description</w:t>
            </w:r>
          </w:p>
        </w:tc>
        <w:tc>
          <w:tcPr>
            <w:tcW w:w="1909" w:type="dxa"/>
            <w:gridSpan w:val="2"/>
            <w:tcBorders>
              <w:top w:val="single" w:sz="4" w:space="0" w:color="auto"/>
              <w:left w:val="single" w:sz="4" w:space="0" w:color="auto"/>
              <w:bottom w:val="single" w:sz="4" w:space="0" w:color="auto"/>
              <w:right w:val="single" w:sz="4" w:space="0" w:color="auto"/>
            </w:tcBorders>
            <w:hideMark/>
          </w:tcPr>
          <w:p w14:paraId="1FA54145" w14:textId="77777777" w:rsidR="00274576" w:rsidRDefault="00274576">
            <w:pPr>
              <w:spacing w:line="256" w:lineRule="auto"/>
              <w:rPr>
                <w:rFonts w:cs="Arial"/>
                <w:b/>
              </w:rPr>
            </w:pPr>
            <w:r>
              <w:rPr>
                <w:rFonts w:cs="Arial"/>
                <w:b/>
              </w:rPr>
              <w:t>State Value</w:t>
            </w:r>
          </w:p>
        </w:tc>
        <w:tc>
          <w:tcPr>
            <w:tcW w:w="2321" w:type="dxa"/>
            <w:gridSpan w:val="2"/>
            <w:tcBorders>
              <w:top w:val="single" w:sz="4" w:space="0" w:color="auto"/>
              <w:left w:val="single" w:sz="4" w:space="0" w:color="auto"/>
              <w:bottom w:val="single" w:sz="4" w:space="0" w:color="auto"/>
              <w:right w:val="single" w:sz="4" w:space="0" w:color="auto"/>
            </w:tcBorders>
            <w:hideMark/>
          </w:tcPr>
          <w:p w14:paraId="21C5C91D" w14:textId="77777777" w:rsidR="00274576" w:rsidRDefault="00274576">
            <w:pPr>
              <w:spacing w:line="256" w:lineRule="auto"/>
              <w:rPr>
                <w:rFonts w:cs="Arial"/>
                <w:b/>
              </w:rPr>
            </w:pPr>
            <w:r>
              <w:rPr>
                <w:rFonts w:cs="Arial"/>
                <w:b/>
              </w:rPr>
              <w:t>Default</w:t>
            </w:r>
          </w:p>
        </w:tc>
        <w:tc>
          <w:tcPr>
            <w:tcW w:w="2987" w:type="dxa"/>
            <w:gridSpan w:val="2"/>
            <w:tcBorders>
              <w:top w:val="single" w:sz="4" w:space="0" w:color="auto"/>
              <w:left w:val="single" w:sz="4" w:space="0" w:color="auto"/>
              <w:bottom w:val="single" w:sz="4" w:space="0" w:color="auto"/>
              <w:right w:val="single" w:sz="4" w:space="0" w:color="auto"/>
            </w:tcBorders>
            <w:hideMark/>
          </w:tcPr>
          <w:p w14:paraId="3BC1173B" w14:textId="77777777" w:rsidR="00274576" w:rsidRDefault="00274576">
            <w:pPr>
              <w:spacing w:line="256" w:lineRule="auto"/>
              <w:rPr>
                <w:rFonts w:cs="Arial"/>
                <w:b/>
              </w:rPr>
            </w:pPr>
            <w:r>
              <w:rPr>
                <w:rFonts w:cs="Arial"/>
                <w:b/>
              </w:rPr>
              <w:t>Configuration DTC</w:t>
            </w:r>
          </w:p>
        </w:tc>
      </w:tr>
      <w:tr w:rsidR="00274576" w14:paraId="279B9045"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hideMark/>
          </w:tcPr>
          <w:p w14:paraId="4B0B7427" w14:textId="77777777" w:rsidR="00274576" w:rsidRDefault="00274576">
            <w:pPr>
              <w:spacing w:line="256" w:lineRule="auto"/>
              <w:rPr>
                <w:rFonts w:cs="Arial"/>
              </w:rPr>
            </w:pPr>
            <w:r>
              <w:rPr>
                <w:rFonts w:cs="Arial"/>
              </w:rPr>
              <w:t>DE03</w:t>
            </w:r>
          </w:p>
        </w:tc>
        <w:tc>
          <w:tcPr>
            <w:tcW w:w="3008" w:type="dxa"/>
            <w:gridSpan w:val="3"/>
            <w:tcBorders>
              <w:top w:val="single" w:sz="4" w:space="0" w:color="auto"/>
              <w:left w:val="single" w:sz="4" w:space="0" w:color="auto"/>
              <w:bottom w:val="single" w:sz="4" w:space="0" w:color="auto"/>
              <w:right w:val="single" w:sz="4" w:space="0" w:color="auto"/>
            </w:tcBorders>
            <w:hideMark/>
          </w:tcPr>
          <w:p w14:paraId="1173E97E" w14:textId="77777777" w:rsidR="00274576" w:rsidRDefault="00274576">
            <w:pPr>
              <w:spacing w:line="256" w:lineRule="auto"/>
              <w:rPr>
                <w:rFonts w:cs="Arial"/>
              </w:rPr>
            </w:pPr>
            <w:r>
              <w:rPr>
                <w:rFonts w:cs="Arial"/>
              </w:rPr>
              <w:t>Byte 1 - Tuner Region</w:t>
            </w:r>
            <w:r>
              <w:rPr>
                <w:rFonts w:cs="Arial"/>
                <w:vertAlign w:val="superscript"/>
              </w:rPr>
              <w:t>1</w:t>
            </w:r>
          </w:p>
        </w:tc>
        <w:tc>
          <w:tcPr>
            <w:tcW w:w="1909" w:type="dxa"/>
            <w:gridSpan w:val="2"/>
            <w:tcBorders>
              <w:top w:val="single" w:sz="4" w:space="0" w:color="auto"/>
              <w:left w:val="single" w:sz="4" w:space="0" w:color="auto"/>
              <w:bottom w:val="single" w:sz="4" w:space="0" w:color="auto"/>
              <w:right w:val="single" w:sz="4" w:space="0" w:color="auto"/>
            </w:tcBorders>
            <w:hideMark/>
          </w:tcPr>
          <w:p w14:paraId="26D13AC7" w14:textId="77777777" w:rsidR="00274576" w:rsidRDefault="00274576">
            <w:pPr>
              <w:spacing w:line="256" w:lineRule="auto"/>
              <w:rPr>
                <w:rFonts w:cs="Arial"/>
              </w:rPr>
            </w:pPr>
            <w:r>
              <w:rPr>
                <w:rFonts w:cs="Arial"/>
              </w:rPr>
              <w:t>00 – NA</w:t>
            </w:r>
          </w:p>
        </w:tc>
        <w:tc>
          <w:tcPr>
            <w:tcW w:w="2321" w:type="dxa"/>
            <w:gridSpan w:val="2"/>
            <w:tcBorders>
              <w:top w:val="single" w:sz="4" w:space="0" w:color="auto"/>
              <w:left w:val="single" w:sz="4" w:space="0" w:color="auto"/>
              <w:bottom w:val="single" w:sz="4" w:space="0" w:color="auto"/>
              <w:right w:val="single" w:sz="4" w:space="0" w:color="auto"/>
            </w:tcBorders>
            <w:hideMark/>
          </w:tcPr>
          <w:p w14:paraId="43C89A04" w14:textId="77777777" w:rsidR="00274576" w:rsidRDefault="00274576">
            <w:pPr>
              <w:spacing w:line="256" w:lineRule="auto"/>
              <w:jc w:val="center"/>
              <w:rPr>
                <w:rFonts w:cs="Arial"/>
              </w:rPr>
            </w:pPr>
            <w:r>
              <w:rPr>
                <w:rFonts w:cs="Arial"/>
              </w:rPr>
              <w:t>00</w:t>
            </w:r>
          </w:p>
        </w:tc>
        <w:tc>
          <w:tcPr>
            <w:tcW w:w="2987" w:type="dxa"/>
            <w:gridSpan w:val="2"/>
            <w:tcBorders>
              <w:top w:val="single" w:sz="4" w:space="0" w:color="auto"/>
              <w:left w:val="single" w:sz="4" w:space="0" w:color="auto"/>
              <w:bottom w:val="single" w:sz="4" w:space="0" w:color="auto"/>
              <w:right w:val="single" w:sz="4" w:space="0" w:color="auto"/>
            </w:tcBorders>
          </w:tcPr>
          <w:p w14:paraId="01C96E5D" w14:textId="77777777" w:rsidR="00274576" w:rsidRDefault="00274576">
            <w:pPr>
              <w:spacing w:line="256" w:lineRule="auto"/>
              <w:jc w:val="center"/>
              <w:rPr>
                <w:rFonts w:cs="Arial"/>
              </w:rPr>
            </w:pPr>
          </w:p>
        </w:tc>
      </w:tr>
      <w:tr w:rsidR="00274576" w14:paraId="3B82A389"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tcPr>
          <w:p w14:paraId="15FA8089" w14:textId="77777777" w:rsidR="00274576" w:rsidRDefault="00274576">
            <w:pPr>
              <w:spacing w:line="256" w:lineRule="auto"/>
              <w:rPr>
                <w:rFonts w:cs="Arial"/>
              </w:rPr>
            </w:pPr>
          </w:p>
        </w:tc>
        <w:tc>
          <w:tcPr>
            <w:tcW w:w="3008" w:type="dxa"/>
            <w:gridSpan w:val="3"/>
            <w:tcBorders>
              <w:top w:val="single" w:sz="4" w:space="0" w:color="auto"/>
              <w:left w:val="single" w:sz="4" w:space="0" w:color="auto"/>
              <w:bottom w:val="single" w:sz="4" w:space="0" w:color="auto"/>
              <w:right w:val="single" w:sz="4" w:space="0" w:color="auto"/>
            </w:tcBorders>
          </w:tcPr>
          <w:p w14:paraId="4621CD9A" w14:textId="77777777" w:rsidR="00274576" w:rsidRDefault="00274576">
            <w:pPr>
              <w:spacing w:line="256" w:lineRule="auto"/>
              <w:rPr>
                <w:rFonts w:cs="Arial"/>
              </w:rPr>
            </w:pPr>
          </w:p>
        </w:tc>
        <w:tc>
          <w:tcPr>
            <w:tcW w:w="1909" w:type="dxa"/>
            <w:gridSpan w:val="2"/>
            <w:tcBorders>
              <w:top w:val="single" w:sz="4" w:space="0" w:color="auto"/>
              <w:left w:val="single" w:sz="4" w:space="0" w:color="auto"/>
              <w:bottom w:val="single" w:sz="4" w:space="0" w:color="auto"/>
              <w:right w:val="single" w:sz="4" w:space="0" w:color="auto"/>
            </w:tcBorders>
            <w:hideMark/>
          </w:tcPr>
          <w:p w14:paraId="19D971E0" w14:textId="77777777" w:rsidR="00274576" w:rsidRDefault="00274576">
            <w:pPr>
              <w:spacing w:line="256" w:lineRule="auto"/>
              <w:rPr>
                <w:rFonts w:cs="Arial"/>
              </w:rPr>
            </w:pPr>
            <w:r>
              <w:rPr>
                <w:rFonts w:cs="Arial"/>
              </w:rPr>
              <w:t>01 – GCC</w:t>
            </w:r>
          </w:p>
        </w:tc>
        <w:tc>
          <w:tcPr>
            <w:tcW w:w="2321" w:type="dxa"/>
            <w:gridSpan w:val="2"/>
            <w:tcBorders>
              <w:top w:val="single" w:sz="4" w:space="0" w:color="auto"/>
              <w:left w:val="single" w:sz="4" w:space="0" w:color="auto"/>
              <w:bottom w:val="single" w:sz="4" w:space="0" w:color="auto"/>
              <w:right w:val="single" w:sz="4" w:space="0" w:color="auto"/>
            </w:tcBorders>
          </w:tcPr>
          <w:p w14:paraId="45F26B8D" w14:textId="77777777" w:rsidR="00274576" w:rsidRDefault="00274576">
            <w:pPr>
              <w:spacing w:line="256" w:lineRule="auto"/>
              <w:jc w:val="center"/>
              <w:rPr>
                <w:rFonts w:cs="Arial"/>
              </w:rPr>
            </w:pPr>
          </w:p>
        </w:tc>
        <w:tc>
          <w:tcPr>
            <w:tcW w:w="2987" w:type="dxa"/>
            <w:gridSpan w:val="2"/>
            <w:tcBorders>
              <w:top w:val="single" w:sz="4" w:space="0" w:color="auto"/>
              <w:left w:val="single" w:sz="4" w:space="0" w:color="auto"/>
              <w:bottom w:val="single" w:sz="4" w:space="0" w:color="auto"/>
              <w:right w:val="single" w:sz="4" w:space="0" w:color="auto"/>
            </w:tcBorders>
          </w:tcPr>
          <w:p w14:paraId="0014DD83" w14:textId="77777777" w:rsidR="00274576" w:rsidRDefault="00274576">
            <w:pPr>
              <w:spacing w:line="256" w:lineRule="auto"/>
              <w:jc w:val="center"/>
              <w:rPr>
                <w:rFonts w:cs="Arial"/>
              </w:rPr>
            </w:pPr>
          </w:p>
        </w:tc>
      </w:tr>
      <w:tr w:rsidR="00274576" w14:paraId="161B306B"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tcPr>
          <w:p w14:paraId="1DC89A69" w14:textId="77777777" w:rsidR="00274576" w:rsidRDefault="00274576">
            <w:pPr>
              <w:spacing w:line="256" w:lineRule="auto"/>
              <w:rPr>
                <w:rFonts w:cs="Arial"/>
              </w:rPr>
            </w:pPr>
          </w:p>
        </w:tc>
        <w:tc>
          <w:tcPr>
            <w:tcW w:w="3008" w:type="dxa"/>
            <w:gridSpan w:val="3"/>
            <w:tcBorders>
              <w:top w:val="single" w:sz="4" w:space="0" w:color="auto"/>
              <w:left w:val="single" w:sz="4" w:space="0" w:color="auto"/>
              <w:bottom w:val="single" w:sz="4" w:space="0" w:color="auto"/>
              <w:right w:val="single" w:sz="4" w:space="0" w:color="auto"/>
            </w:tcBorders>
          </w:tcPr>
          <w:p w14:paraId="33D874E1" w14:textId="77777777" w:rsidR="00274576" w:rsidRDefault="00274576">
            <w:pPr>
              <w:spacing w:line="256" w:lineRule="auto"/>
              <w:rPr>
                <w:rFonts w:cs="Arial"/>
              </w:rPr>
            </w:pPr>
          </w:p>
        </w:tc>
        <w:tc>
          <w:tcPr>
            <w:tcW w:w="1909" w:type="dxa"/>
            <w:gridSpan w:val="2"/>
            <w:tcBorders>
              <w:top w:val="single" w:sz="4" w:space="0" w:color="auto"/>
              <w:left w:val="single" w:sz="4" w:space="0" w:color="auto"/>
              <w:bottom w:val="single" w:sz="4" w:space="0" w:color="auto"/>
              <w:right w:val="single" w:sz="4" w:space="0" w:color="auto"/>
            </w:tcBorders>
            <w:hideMark/>
          </w:tcPr>
          <w:p w14:paraId="1208A133" w14:textId="77777777" w:rsidR="00274576" w:rsidRDefault="00274576">
            <w:pPr>
              <w:spacing w:line="256" w:lineRule="auto"/>
              <w:rPr>
                <w:rFonts w:cs="Arial"/>
              </w:rPr>
            </w:pPr>
            <w:r>
              <w:rPr>
                <w:rFonts w:cs="Arial"/>
              </w:rPr>
              <w:t>02 – Brazil</w:t>
            </w:r>
          </w:p>
        </w:tc>
        <w:tc>
          <w:tcPr>
            <w:tcW w:w="2321" w:type="dxa"/>
            <w:gridSpan w:val="2"/>
            <w:tcBorders>
              <w:top w:val="single" w:sz="4" w:space="0" w:color="auto"/>
              <w:left w:val="single" w:sz="4" w:space="0" w:color="auto"/>
              <w:bottom w:val="single" w:sz="4" w:space="0" w:color="auto"/>
              <w:right w:val="single" w:sz="4" w:space="0" w:color="auto"/>
            </w:tcBorders>
          </w:tcPr>
          <w:p w14:paraId="701CE39D" w14:textId="77777777" w:rsidR="00274576" w:rsidRDefault="00274576">
            <w:pPr>
              <w:spacing w:line="256" w:lineRule="auto"/>
              <w:jc w:val="center"/>
              <w:rPr>
                <w:rFonts w:cs="Arial"/>
              </w:rPr>
            </w:pPr>
          </w:p>
        </w:tc>
        <w:tc>
          <w:tcPr>
            <w:tcW w:w="2987" w:type="dxa"/>
            <w:gridSpan w:val="2"/>
            <w:tcBorders>
              <w:top w:val="single" w:sz="4" w:space="0" w:color="auto"/>
              <w:left w:val="single" w:sz="4" w:space="0" w:color="auto"/>
              <w:bottom w:val="single" w:sz="4" w:space="0" w:color="auto"/>
              <w:right w:val="single" w:sz="4" w:space="0" w:color="auto"/>
            </w:tcBorders>
          </w:tcPr>
          <w:p w14:paraId="1F54DFD2" w14:textId="77777777" w:rsidR="00274576" w:rsidRDefault="00274576">
            <w:pPr>
              <w:spacing w:line="256" w:lineRule="auto"/>
              <w:jc w:val="center"/>
              <w:rPr>
                <w:rFonts w:cs="Arial"/>
              </w:rPr>
            </w:pPr>
          </w:p>
        </w:tc>
      </w:tr>
      <w:tr w:rsidR="00274576" w14:paraId="56A33091"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tcPr>
          <w:p w14:paraId="2C1D2408" w14:textId="77777777" w:rsidR="00274576" w:rsidRDefault="00274576">
            <w:pPr>
              <w:spacing w:line="256" w:lineRule="auto"/>
              <w:rPr>
                <w:rFonts w:cs="Arial"/>
              </w:rPr>
            </w:pPr>
          </w:p>
        </w:tc>
        <w:tc>
          <w:tcPr>
            <w:tcW w:w="3008" w:type="dxa"/>
            <w:gridSpan w:val="3"/>
            <w:tcBorders>
              <w:top w:val="single" w:sz="4" w:space="0" w:color="auto"/>
              <w:left w:val="single" w:sz="4" w:space="0" w:color="auto"/>
              <w:bottom w:val="single" w:sz="4" w:space="0" w:color="auto"/>
              <w:right w:val="single" w:sz="4" w:space="0" w:color="auto"/>
            </w:tcBorders>
          </w:tcPr>
          <w:p w14:paraId="74FC125B" w14:textId="77777777" w:rsidR="00274576" w:rsidRDefault="00274576">
            <w:pPr>
              <w:spacing w:line="256" w:lineRule="auto"/>
              <w:rPr>
                <w:rFonts w:cs="Arial"/>
              </w:rPr>
            </w:pPr>
          </w:p>
        </w:tc>
        <w:tc>
          <w:tcPr>
            <w:tcW w:w="1909" w:type="dxa"/>
            <w:gridSpan w:val="2"/>
            <w:tcBorders>
              <w:top w:val="single" w:sz="4" w:space="0" w:color="auto"/>
              <w:left w:val="single" w:sz="4" w:space="0" w:color="auto"/>
              <w:bottom w:val="single" w:sz="4" w:space="0" w:color="auto"/>
              <w:right w:val="single" w:sz="4" w:space="0" w:color="auto"/>
            </w:tcBorders>
            <w:hideMark/>
          </w:tcPr>
          <w:p w14:paraId="055929E5" w14:textId="77777777" w:rsidR="00274576" w:rsidRDefault="00274576">
            <w:pPr>
              <w:spacing w:line="256" w:lineRule="auto"/>
              <w:rPr>
                <w:rFonts w:cs="Arial"/>
              </w:rPr>
            </w:pPr>
            <w:r>
              <w:rPr>
                <w:rFonts w:cs="Arial"/>
              </w:rPr>
              <w:t>03 - Europe</w:t>
            </w:r>
          </w:p>
        </w:tc>
        <w:tc>
          <w:tcPr>
            <w:tcW w:w="2321" w:type="dxa"/>
            <w:gridSpan w:val="2"/>
            <w:tcBorders>
              <w:top w:val="single" w:sz="4" w:space="0" w:color="auto"/>
              <w:left w:val="single" w:sz="4" w:space="0" w:color="auto"/>
              <w:bottom w:val="single" w:sz="4" w:space="0" w:color="auto"/>
              <w:right w:val="single" w:sz="4" w:space="0" w:color="auto"/>
            </w:tcBorders>
          </w:tcPr>
          <w:p w14:paraId="48A8DAFB" w14:textId="77777777" w:rsidR="00274576" w:rsidRDefault="00274576">
            <w:pPr>
              <w:spacing w:line="256" w:lineRule="auto"/>
              <w:jc w:val="center"/>
              <w:rPr>
                <w:rFonts w:cs="Arial"/>
              </w:rPr>
            </w:pPr>
          </w:p>
        </w:tc>
        <w:tc>
          <w:tcPr>
            <w:tcW w:w="2987" w:type="dxa"/>
            <w:gridSpan w:val="2"/>
            <w:tcBorders>
              <w:top w:val="single" w:sz="4" w:space="0" w:color="auto"/>
              <w:left w:val="single" w:sz="4" w:space="0" w:color="auto"/>
              <w:bottom w:val="single" w:sz="4" w:space="0" w:color="auto"/>
              <w:right w:val="single" w:sz="4" w:space="0" w:color="auto"/>
            </w:tcBorders>
          </w:tcPr>
          <w:p w14:paraId="10E5B025" w14:textId="77777777" w:rsidR="00274576" w:rsidRDefault="00274576">
            <w:pPr>
              <w:spacing w:line="256" w:lineRule="auto"/>
              <w:jc w:val="center"/>
              <w:rPr>
                <w:rFonts w:cs="Arial"/>
              </w:rPr>
            </w:pPr>
          </w:p>
        </w:tc>
      </w:tr>
      <w:tr w:rsidR="00274576" w14:paraId="6FC3F089"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tcPr>
          <w:p w14:paraId="4D8AFC32" w14:textId="77777777" w:rsidR="00274576" w:rsidRDefault="00274576">
            <w:pPr>
              <w:spacing w:line="256" w:lineRule="auto"/>
              <w:rPr>
                <w:rFonts w:cs="Arial"/>
              </w:rPr>
            </w:pPr>
          </w:p>
        </w:tc>
        <w:tc>
          <w:tcPr>
            <w:tcW w:w="3008" w:type="dxa"/>
            <w:gridSpan w:val="3"/>
            <w:tcBorders>
              <w:top w:val="single" w:sz="4" w:space="0" w:color="auto"/>
              <w:left w:val="single" w:sz="4" w:space="0" w:color="auto"/>
              <w:bottom w:val="single" w:sz="4" w:space="0" w:color="auto"/>
              <w:right w:val="single" w:sz="4" w:space="0" w:color="auto"/>
            </w:tcBorders>
          </w:tcPr>
          <w:p w14:paraId="67F9FBFA" w14:textId="77777777" w:rsidR="00274576" w:rsidRDefault="00274576">
            <w:pPr>
              <w:spacing w:line="256" w:lineRule="auto"/>
              <w:rPr>
                <w:rFonts w:cs="Arial"/>
              </w:rPr>
            </w:pPr>
          </w:p>
        </w:tc>
        <w:tc>
          <w:tcPr>
            <w:tcW w:w="1909" w:type="dxa"/>
            <w:gridSpan w:val="2"/>
            <w:tcBorders>
              <w:top w:val="single" w:sz="4" w:space="0" w:color="auto"/>
              <w:left w:val="single" w:sz="4" w:space="0" w:color="auto"/>
              <w:bottom w:val="single" w:sz="4" w:space="0" w:color="auto"/>
              <w:right w:val="single" w:sz="4" w:space="0" w:color="auto"/>
            </w:tcBorders>
            <w:hideMark/>
          </w:tcPr>
          <w:p w14:paraId="7C44A2A6" w14:textId="77777777" w:rsidR="00274576" w:rsidRDefault="00274576">
            <w:pPr>
              <w:spacing w:line="256" w:lineRule="auto"/>
              <w:rPr>
                <w:rFonts w:cs="Arial"/>
              </w:rPr>
            </w:pPr>
            <w:r>
              <w:rPr>
                <w:rFonts w:cs="Arial"/>
              </w:rPr>
              <w:t>04 – Asia Pacific (APA)</w:t>
            </w:r>
          </w:p>
        </w:tc>
        <w:tc>
          <w:tcPr>
            <w:tcW w:w="2321" w:type="dxa"/>
            <w:gridSpan w:val="2"/>
            <w:tcBorders>
              <w:top w:val="single" w:sz="4" w:space="0" w:color="auto"/>
              <w:left w:val="single" w:sz="4" w:space="0" w:color="auto"/>
              <w:bottom w:val="single" w:sz="4" w:space="0" w:color="auto"/>
              <w:right w:val="single" w:sz="4" w:space="0" w:color="auto"/>
            </w:tcBorders>
          </w:tcPr>
          <w:p w14:paraId="7020ABAB" w14:textId="77777777" w:rsidR="00274576" w:rsidRDefault="00274576">
            <w:pPr>
              <w:spacing w:line="256" w:lineRule="auto"/>
              <w:jc w:val="center"/>
              <w:rPr>
                <w:rFonts w:cs="Arial"/>
              </w:rPr>
            </w:pPr>
          </w:p>
        </w:tc>
        <w:tc>
          <w:tcPr>
            <w:tcW w:w="2987" w:type="dxa"/>
            <w:gridSpan w:val="2"/>
            <w:tcBorders>
              <w:top w:val="single" w:sz="4" w:space="0" w:color="auto"/>
              <w:left w:val="single" w:sz="4" w:space="0" w:color="auto"/>
              <w:bottom w:val="single" w:sz="4" w:space="0" w:color="auto"/>
              <w:right w:val="single" w:sz="4" w:space="0" w:color="auto"/>
            </w:tcBorders>
          </w:tcPr>
          <w:p w14:paraId="3066B895" w14:textId="77777777" w:rsidR="00274576" w:rsidRDefault="00274576">
            <w:pPr>
              <w:spacing w:line="256" w:lineRule="auto"/>
              <w:jc w:val="center"/>
              <w:rPr>
                <w:rFonts w:cs="Arial"/>
              </w:rPr>
            </w:pPr>
          </w:p>
        </w:tc>
      </w:tr>
      <w:tr w:rsidR="00274576" w14:paraId="137A714B"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tcPr>
          <w:p w14:paraId="4AEFB1C1" w14:textId="77777777" w:rsidR="00274576" w:rsidRDefault="00274576">
            <w:pPr>
              <w:spacing w:line="256" w:lineRule="auto"/>
              <w:rPr>
                <w:rFonts w:cs="Arial"/>
              </w:rPr>
            </w:pPr>
          </w:p>
        </w:tc>
        <w:tc>
          <w:tcPr>
            <w:tcW w:w="3008" w:type="dxa"/>
            <w:gridSpan w:val="3"/>
            <w:tcBorders>
              <w:top w:val="single" w:sz="4" w:space="0" w:color="auto"/>
              <w:left w:val="single" w:sz="4" w:space="0" w:color="auto"/>
              <w:bottom w:val="single" w:sz="4" w:space="0" w:color="auto"/>
              <w:right w:val="single" w:sz="4" w:space="0" w:color="auto"/>
            </w:tcBorders>
          </w:tcPr>
          <w:p w14:paraId="688307DC" w14:textId="77777777" w:rsidR="00274576" w:rsidRDefault="00274576">
            <w:pPr>
              <w:spacing w:line="256" w:lineRule="auto"/>
              <w:rPr>
                <w:rFonts w:cs="Arial"/>
              </w:rPr>
            </w:pPr>
          </w:p>
        </w:tc>
        <w:tc>
          <w:tcPr>
            <w:tcW w:w="1909" w:type="dxa"/>
            <w:gridSpan w:val="2"/>
            <w:tcBorders>
              <w:top w:val="single" w:sz="4" w:space="0" w:color="auto"/>
              <w:left w:val="single" w:sz="4" w:space="0" w:color="auto"/>
              <w:bottom w:val="single" w:sz="4" w:space="0" w:color="auto"/>
              <w:right w:val="single" w:sz="4" w:space="0" w:color="auto"/>
            </w:tcBorders>
            <w:hideMark/>
          </w:tcPr>
          <w:p w14:paraId="05D17F75" w14:textId="77777777" w:rsidR="00274576" w:rsidRDefault="00274576">
            <w:pPr>
              <w:spacing w:line="256" w:lineRule="auto"/>
              <w:rPr>
                <w:rFonts w:cs="Arial"/>
              </w:rPr>
            </w:pPr>
            <w:r>
              <w:rPr>
                <w:rFonts w:cs="Arial"/>
              </w:rPr>
              <w:t>05 – South America</w:t>
            </w:r>
          </w:p>
        </w:tc>
        <w:tc>
          <w:tcPr>
            <w:tcW w:w="2321" w:type="dxa"/>
            <w:gridSpan w:val="2"/>
            <w:tcBorders>
              <w:top w:val="single" w:sz="4" w:space="0" w:color="auto"/>
              <w:left w:val="single" w:sz="4" w:space="0" w:color="auto"/>
              <w:bottom w:val="single" w:sz="4" w:space="0" w:color="auto"/>
              <w:right w:val="single" w:sz="4" w:space="0" w:color="auto"/>
            </w:tcBorders>
          </w:tcPr>
          <w:p w14:paraId="51135AA2" w14:textId="77777777" w:rsidR="00274576" w:rsidRDefault="00274576">
            <w:pPr>
              <w:spacing w:line="256" w:lineRule="auto"/>
              <w:jc w:val="center"/>
              <w:rPr>
                <w:rFonts w:cs="Arial"/>
              </w:rPr>
            </w:pPr>
          </w:p>
        </w:tc>
        <w:tc>
          <w:tcPr>
            <w:tcW w:w="2987" w:type="dxa"/>
            <w:gridSpan w:val="2"/>
            <w:tcBorders>
              <w:top w:val="single" w:sz="4" w:space="0" w:color="auto"/>
              <w:left w:val="single" w:sz="4" w:space="0" w:color="auto"/>
              <w:bottom w:val="single" w:sz="4" w:space="0" w:color="auto"/>
              <w:right w:val="single" w:sz="4" w:space="0" w:color="auto"/>
            </w:tcBorders>
          </w:tcPr>
          <w:p w14:paraId="6E88DC5B" w14:textId="77777777" w:rsidR="00274576" w:rsidRDefault="00274576">
            <w:pPr>
              <w:spacing w:line="256" w:lineRule="auto"/>
              <w:jc w:val="center"/>
              <w:rPr>
                <w:rFonts w:cs="Arial"/>
              </w:rPr>
            </w:pPr>
          </w:p>
        </w:tc>
      </w:tr>
      <w:tr w:rsidR="00274576" w14:paraId="72B526FE" w14:textId="77777777" w:rsidTr="00274576">
        <w:trPr>
          <w:jc w:val="center"/>
        </w:trPr>
        <w:tc>
          <w:tcPr>
            <w:tcW w:w="956" w:type="dxa"/>
            <w:gridSpan w:val="2"/>
            <w:tcBorders>
              <w:top w:val="single" w:sz="4" w:space="0" w:color="auto"/>
              <w:left w:val="single" w:sz="4" w:space="0" w:color="auto"/>
              <w:bottom w:val="single" w:sz="4" w:space="0" w:color="auto"/>
              <w:right w:val="single" w:sz="4" w:space="0" w:color="auto"/>
            </w:tcBorders>
          </w:tcPr>
          <w:p w14:paraId="5B5902D1" w14:textId="77777777" w:rsidR="00274576" w:rsidRDefault="00274576">
            <w:pPr>
              <w:spacing w:line="256" w:lineRule="auto"/>
              <w:rPr>
                <w:rFonts w:cs="Arial"/>
              </w:rPr>
            </w:pPr>
          </w:p>
        </w:tc>
        <w:tc>
          <w:tcPr>
            <w:tcW w:w="3008" w:type="dxa"/>
            <w:gridSpan w:val="3"/>
            <w:tcBorders>
              <w:top w:val="single" w:sz="4" w:space="0" w:color="auto"/>
              <w:left w:val="single" w:sz="4" w:space="0" w:color="auto"/>
              <w:bottom w:val="single" w:sz="4" w:space="0" w:color="auto"/>
              <w:right w:val="single" w:sz="4" w:space="0" w:color="auto"/>
            </w:tcBorders>
          </w:tcPr>
          <w:p w14:paraId="00CDEB17" w14:textId="77777777" w:rsidR="00274576" w:rsidRDefault="00274576">
            <w:pPr>
              <w:spacing w:line="256" w:lineRule="auto"/>
              <w:rPr>
                <w:rFonts w:cs="Arial"/>
              </w:rPr>
            </w:pPr>
          </w:p>
        </w:tc>
        <w:tc>
          <w:tcPr>
            <w:tcW w:w="1909" w:type="dxa"/>
            <w:gridSpan w:val="2"/>
            <w:tcBorders>
              <w:top w:val="single" w:sz="4" w:space="0" w:color="auto"/>
              <w:left w:val="single" w:sz="4" w:space="0" w:color="auto"/>
              <w:bottom w:val="single" w:sz="4" w:space="0" w:color="auto"/>
              <w:right w:val="single" w:sz="4" w:space="0" w:color="auto"/>
            </w:tcBorders>
            <w:hideMark/>
          </w:tcPr>
          <w:p w14:paraId="76C078B1" w14:textId="77777777" w:rsidR="00274576" w:rsidRDefault="00274576">
            <w:pPr>
              <w:spacing w:line="256" w:lineRule="auto"/>
              <w:rPr>
                <w:rFonts w:cs="Arial"/>
              </w:rPr>
            </w:pPr>
            <w:r>
              <w:rPr>
                <w:rFonts w:cs="Arial"/>
              </w:rPr>
              <w:t>06-FF - Reserved</w:t>
            </w:r>
          </w:p>
        </w:tc>
        <w:tc>
          <w:tcPr>
            <w:tcW w:w="2321" w:type="dxa"/>
            <w:gridSpan w:val="2"/>
            <w:tcBorders>
              <w:top w:val="single" w:sz="4" w:space="0" w:color="auto"/>
              <w:left w:val="single" w:sz="4" w:space="0" w:color="auto"/>
              <w:bottom w:val="single" w:sz="4" w:space="0" w:color="auto"/>
              <w:right w:val="single" w:sz="4" w:space="0" w:color="auto"/>
            </w:tcBorders>
          </w:tcPr>
          <w:p w14:paraId="50E30601" w14:textId="77777777" w:rsidR="00274576" w:rsidRDefault="00274576">
            <w:pPr>
              <w:spacing w:line="256" w:lineRule="auto"/>
              <w:jc w:val="center"/>
              <w:rPr>
                <w:rFonts w:cs="Arial"/>
              </w:rPr>
            </w:pPr>
          </w:p>
        </w:tc>
        <w:tc>
          <w:tcPr>
            <w:tcW w:w="2987" w:type="dxa"/>
            <w:gridSpan w:val="2"/>
            <w:tcBorders>
              <w:top w:val="single" w:sz="4" w:space="0" w:color="auto"/>
              <w:left w:val="single" w:sz="4" w:space="0" w:color="auto"/>
              <w:bottom w:val="single" w:sz="4" w:space="0" w:color="auto"/>
              <w:right w:val="single" w:sz="4" w:space="0" w:color="auto"/>
            </w:tcBorders>
            <w:hideMark/>
          </w:tcPr>
          <w:p w14:paraId="306A225D" w14:textId="77777777" w:rsidR="00274576" w:rsidRDefault="00274576">
            <w:pPr>
              <w:spacing w:line="256" w:lineRule="auto"/>
              <w:jc w:val="center"/>
              <w:rPr>
                <w:rFonts w:cs="Arial"/>
              </w:rPr>
            </w:pPr>
            <w:r>
              <w:rPr>
                <w:rFonts w:cs="Arial"/>
              </w:rPr>
              <w:t>Yes</w:t>
            </w:r>
          </w:p>
        </w:tc>
      </w:tr>
      <w:tr w:rsidR="00274576" w14:paraId="6E0E511B" w14:textId="77777777" w:rsidTr="00274576">
        <w:trPr>
          <w:jc w:val="center"/>
        </w:trPr>
        <w:tc>
          <w:tcPr>
            <w:tcW w:w="938" w:type="dxa"/>
            <w:tcBorders>
              <w:top w:val="single" w:sz="4" w:space="0" w:color="auto"/>
              <w:left w:val="single" w:sz="4" w:space="0" w:color="auto"/>
              <w:bottom w:val="single" w:sz="4" w:space="0" w:color="auto"/>
              <w:right w:val="single" w:sz="4" w:space="0" w:color="auto"/>
            </w:tcBorders>
            <w:hideMark/>
          </w:tcPr>
          <w:p w14:paraId="2AA5DCFB" w14:textId="77777777" w:rsidR="00274576" w:rsidRDefault="00274576">
            <w:pPr>
              <w:spacing w:line="256" w:lineRule="auto"/>
              <w:rPr>
                <w:rFonts w:cs="Arial"/>
                <w:b/>
              </w:rPr>
            </w:pPr>
            <w:r>
              <w:rPr>
                <w:rFonts w:cs="Arial"/>
                <w:b/>
              </w:rPr>
              <w:t>Config Block</w:t>
            </w:r>
          </w:p>
        </w:tc>
        <w:tc>
          <w:tcPr>
            <w:tcW w:w="1164" w:type="dxa"/>
            <w:gridSpan w:val="2"/>
            <w:tcBorders>
              <w:top w:val="single" w:sz="4" w:space="0" w:color="auto"/>
              <w:left w:val="single" w:sz="4" w:space="0" w:color="auto"/>
              <w:bottom w:val="single" w:sz="4" w:space="0" w:color="auto"/>
              <w:right w:val="single" w:sz="4" w:space="0" w:color="auto"/>
            </w:tcBorders>
            <w:hideMark/>
          </w:tcPr>
          <w:p w14:paraId="381B42A8" w14:textId="77777777" w:rsidR="00274576" w:rsidRDefault="00274576">
            <w:pPr>
              <w:spacing w:line="256" w:lineRule="auto"/>
              <w:rPr>
                <w:rFonts w:cs="Arial"/>
                <w:b/>
              </w:rPr>
            </w:pPr>
            <w:r>
              <w:rPr>
                <w:rFonts w:cs="Arial"/>
                <w:b/>
              </w:rPr>
              <w:t>Byte</w:t>
            </w:r>
          </w:p>
        </w:tc>
        <w:tc>
          <w:tcPr>
            <w:tcW w:w="1302" w:type="dxa"/>
            <w:tcBorders>
              <w:top w:val="single" w:sz="4" w:space="0" w:color="auto"/>
              <w:left w:val="single" w:sz="4" w:space="0" w:color="auto"/>
              <w:bottom w:val="single" w:sz="4" w:space="0" w:color="auto"/>
              <w:right w:val="single" w:sz="4" w:space="0" w:color="auto"/>
            </w:tcBorders>
            <w:hideMark/>
          </w:tcPr>
          <w:p w14:paraId="08D8E6B9" w14:textId="77777777" w:rsidR="00274576" w:rsidRDefault="00274576">
            <w:pPr>
              <w:spacing w:line="256" w:lineRule="auto"/>
              <w:rPr>
                <w:rFonts w:cs="Arial"/>
                <w:b/>
              </w:rPr>
            </w:pPr>
            <w:r>
              <w:rPr>
                <w:rFonts w:cs="Arial"/>
                <w:b/>
              </w:rPr>
              <w:t>Size</w:t>
            </w:r>
          </w:p>
        </w:tc>
        <w:tc>
          <w:tcPr>
            <w:tcW w:w="1713" w:type="dxa"/>
            <w:gridSpan w:val="2"/>
            <w:tcBorders>
              <w:top w:val="single" w:sz="4" w:space="0" w:color="auto"/>
              <w:left w:val="single" w:sz="4" w:space="0" w:color="auto"/>
              <w:bottom w:val="single" w:sz="4" w:space="0" w:color="auto"/>
              <w:right w:val="single" w:sz="4" w:space="0" w:color="auto"/>
            </w:tcBorders>
            <w:hideMark/>
          </w:tcPr>
          <w:p w14:paraId="041809D3" w14:textId="77777777" w:rsidR="00274576" w:rsidRDefault="00274576">
            <w:pPr>
              <w:spacing w:line="256" w:lineRule="auto"/>
              <w:rPr>
                <w:rFonts w:cs="Arial"/>
                <w:b/>
              </w:rPr>
            </w:pPr>
            <w:r>
              <w:rPr>
                <w:rFonts w:cs="Arial"/>
                <w:b/>
              </w:rPr>
              <w:t>Description</w:t>
            </w:r>
          </w:p>
        </w:tc>
        <w:tc>
          <w:tcPr>
            <w:tcW w:w="2198" w:type="dxa"/>
            <w:gridSpan w:val="2"/>
            <w:tcBorders>
              <w:top w:val="single" w:sz="4" w:space="0" w:color="auto"/>
              <w:left w:val="single" w:sz="4" w:space="0" w:color="auto"/>
              <w:bottom w:val="single" w:sz="4" w:space="0" w:color="auto"/>
              <w:right w:val="single" w:sz="4" w:space="0" w:color="auto"/>
            </w:tcBorders>
            <w:hideMark/>
          </w:tcPr>
          <w:p w14:paraId="293D8320" w14:textId="77777777" w:rsidR="00274576" w:rsidRDefault="00274576">
            <w:pPr>
              <w:spacing w:line="256" w:lineRule="auto"/>
              <w:rPr>
                <w:rFonts w:cs="Arial"/>
                <w:b/>
              </w:rPr>
            </w:pPr>
            <w:r>
              <w:rPr>
                <w:rFonts w:cs="Arial"/>
                <w:b/>
              </w:rPr>
              <w:t>State Value</w:t>
            </w:r>
          </w:p>
        </w:tc>
        <w:tc>
          <w:tcPr>
            <w:tcW w:w="1275" w:type="dxa"/>
            <w:gridSpan w:val="2"/>
            <w:tcBorders>
              <w:top w:val="single" w:sz="4" w:space="0" w:color="auto"/>
              <w:left w:val="single" w:sz="4" w:space="0" w:color="auto"/>
              <w:bottom w:val="single" w:sz="4" w:space="0" w:color="auto"/>
              <w:right w:val="single" w:sz="4" w:space="0" w:color="auto"/>
            </w:tcBorders>
            <w:hideMark/>
          </w:tcPr>
          <w:p w14:paraId="37DC2131" w14:textId="77777777" w:rsidR="00274576" w:rsidRDefault="00274576">
            <w:pPr>
              <w:spacing w:line="256" w:lineRule="auto"/>
              <w:rPr>
                <w:rFonts w:cs="Arial"/>
                <w:b/>
              </w:rPr>
            </w:pPr>
            <w:r>
              <w:rPr>
                <w:rFonts w:cs="Arial"/>
                <w:b/>
              </w:rPr>
              <w:t>Default</w:t>
            </w:r>
          </w:p>
        </w:tc>
        <w:tc>
          <w:tcPr>
            <w:tcW w:w="2591" w:type="dxa"/>
            <w:tcBorders>
              <w:top w:val="single" w:sz="4" w:space="0" w:color="auto"/>
              <w:left w:val="single" w:sz="4" w:space="0" w:color="auto"/>
              <w:bottom w:val="single" w:sz="4" w:space="0" w:color="auto"/>
              <w:right w:val="single" w:sz="4" w:space="0" w:color="auto"/>
            </w:tcBorders>
            <w:hideMark/>
          </w:tcPr>
          <w:p w14:paraId="12F221FB" w14:textId="77777777" w:rsidR="00274576" w:rsidRDefault="00274576">
            <w:pPr>
              <w:spacing w:line="256" w:lineRule="auto"/>
              <w:rPr>
                <w:rFonts w:cs="Arial"/>
                <w:b/>
              </w:rPr>
            </w:pPr>
            <w:r>
              <w:rPr>
                <w:rFonts w:cs="Arial"/>
                <w:b/>
              </w:rPr>
              <w:t>Configuration DTC</w:t>
            </w:r>
          </w:p>
        </w:tc>
      </w:tr>
      <w:tr w:rsidR="00274576" w14:paraId="0E055E49" w14:textId="77777777" w:rsidTr="00274576">
        <w:trPr>
          <w:jc w:val="center"/>
        </w:trPr>
        <w:tc>
          <w:tcPr>
            <w:tcW w:w="938" w:type="dxa"/>
            <w:tcBorders>
              <w:top w:val="single" w:sz="4" w:space="0" w:color="auto"/>
              <w:left w:val="single" w:sz="4" w:space="0" w:color="auto"/>
              <w:bottom w:val="single" w:sz="4" w:space="0" w:color="auto"/>
              <w:right w:val="single" w:sz="4" w:space="0" w:color="auto"/>
            </w:tcBorders>
            <w:hideMark/>
          </w:tcPr>
          <w:p w14:paraId="364A581E" w14:textId="77777777" w:rsidR="00274576" w:rsidRDefault="00274576">
            <w:pPr>
              <w:spacing w:line="256" w:lineRule="auto"/>
              <w:rPr>
                <w:rFonts w:cs="Arial"/>
              </w:rPr>
            </w:pPr>
            <w:r>
              <w:rPr>
                <w:rFonts w:cs="Arial"/>
              </w:rPr>
              <w:t>DE03</w:t>
            </w:r>
          </w:p>
        </w:tc>
        <w:tc>
          <w:tcPr>
            <w:tcW w:w="1164" w:type="dxa"/>
            <w:gridSpan w:val="2"/>
            <w:tcBorders>
              <w:top w:val="single" w:sz="4" w:space="0" w:color="auto"/>
              <w:left w:val="single" w:sz="4" w:space="0" w:color="auto"/>
              <w:bottom w:val="single" w:sz="4" w:space="0" w:color="auto"/>
              <w:right w:val="single" w:sz="4" w:space="0" w:color="auto"/>
            </w:tcBorders>
            <w:hideMark/>
          </w:tcPr>
          <w:p w14:paraId="5D235289" w14:textId="77777777" w:rsidR="00274576" w:rsidRDefault="00274576">
            <w:pPr>
              <w:spacing w:line="256" w:lineRule="auto"/>
              <w:rPr>
                <w:rFonts w:cs="Arial"/>
              </w:rPr>
            </w:pPr>
            <w:r>
              <w:rPr>
                <w:rFonts w:cs="Arial"/>
              </w:rPr>
              <w:t>2</w:t>
            </w:r>
          </w:p>
        </w:tc>
        <w:tc>
          <w:tcPr>
            <w:tcW w:w="1302" w:type="dxa"/>
            <w:tcBorders>
              <w:top w:val="single" w:sz="4" w:space="0" w:color="auto"/>
              <w:left w:val="single" w:sz="4" w:space="0" w:color="auto"/>
              <w:bottom w:val="single" w:sz="4" w:space="0" w:color="auto"/>
              <w:right w:val="single" w:sz="4" w:space="0" w:color="auto"/>
            </w:tcBorders>
            <w:hideMark/>
          </w:tcPr>
          <w:p w14:paraId="2F22313B" w14:textId="77777777" w:rsidR="00274576" w:rsidRDefault="00274576">
            <w:pPr>
              <w:spacing w:line="256" w:lineRule="auto"/>
              <w:rPr>
                <w:rFonts w:cs="Arial"/>
              </w:rPr>
            </w:pPr>
            <w:r>
              <w:rPr>
                <w:rFonts w:cs="Arial"/>
              </w:rPr>
              <w:t>8</w:t>
            </w:r>
          </w:p>
        </w:tc>
        <w:tc>
          <w:tcPr>
            <w:tcW w:w="1713" w:type="dxa"/>
            <w:gridSpan w:val="2"/>
            <w:tcBorders>
              <w:top w:val="single" w:sz="4" w:space="0" w:color="auto"/>
              <w:left w:val="single" w:sz="4" w:space="0" w:color="auto"/>
              <w:bottom w:val="single" w:sz="4" w:space="0" w:color="auto"/>
              <w:right w:val="single" w:sz="4" w:space="0" w:color="auto"/>
            </w:tcBorders>
            <w:hideMark/>
          </w:tcPr>
          <w:p w14:paraId="4DC767A5" w14:textId="77777777" w:rsidR="00274576" w:rsidRDefault="00274576">
            <w:pPr>
              <w:spacing w:line="256" w:lineRule="auto"/>
              <w:rPr>
                <w:rFonts w:cs="Arial"/>
              </w:rPr>
            </w:pPr>
            <w:r>
              <w:rPr>
                <w:rFonts w:cs="Arial"/>
              </w:rPr>
              <w:t>First Letter of WERS Destination Code – ASCII</w:t>
            </w:r>
          </w:p>
        </w:tc>
        <w:tc>
          <w:tcPr>
            <w:tcW w:w="2198" w:type="dxa"/>
            <w:gridSpan w:val="2"/>
            <w:tcBorders>
              <w:top w:val="single" w:sz="4" w:space="0" w:color="auto"/>
              <w:left w:val="single" w:sz="4" w:space="0" w:color="auto"/>
              <w:bottom w:val="single" w:sz="4" w:space="0" w:color="auto"/>
              <w:right w:val="single" w:sz="4" w:space="0" w:color="auto"/>
            </w:tcBorders>
            <w:hideMark/>
          </w:tcPr>
          <w:p w14:paraId="75DFFC28" w14:textId="77777777" w:rsidR="00274576" w:rsidRDefault="00274576">
            <w:pPr>
              <w:spacing w:line="256" w:lineRule="auto"/>
              <w:rPr>
                <w:rFonts w:cs="Arial"/>
              </w:rPr>
            </w:pPr>
            <w:r>
              <w:rPr>
                <w:rFonts w:cs="Arial"/>
              </w:rPr>
              <w:t>ASCII Code of the first letter of the WERS Destination Code</w:t>
            </w:r>
          </w:p>
        </w:tc>
        <w:tc>
          <w:tcPr>
            <w:tcW w:w="1275" w:type="dxa"/>
            <w:gridSpan w:val="2"/>
            <w:tcBorders>
              <w:top w:val="single" w:sz="4" w:space="0" w:color="auto"/>
              <w:left w:val="single" w:sz="4" w:space="0" w:color="auto"/>
              <w:bottom w:val="single" w:sz="4" w:space="0" w:color="auto"/>
              <w:right w:val="single" w:sz="4" w:space="0" w:color="auto"/>
            </w:tcBorders>
            <w:hideMark/>
          </w:tcPr>
          <w:p w14:paraId="2CD974DB" w14:textId="77777777" w:rsidR="00274576" w:rsidRDefault="00274576">
            <w:pPr>
              <w:spacing w:line="256" w:lineRule="auto"/>
              <w:jc w:val="center"/>
              <w:rPr>
                <w:rFonts w:cs="Arial"/>
              </w:rPr>
            </w:pPr>
            <w:r>
              <w:rPr>
                <w:rFonts w:cs="Arial"/>
              </w:rPr>
              <w:t>00</w:t>
            </w:r>
          </w:p>
        </w:tc>
        <w:tc>
          <w:tcPr>
            <w:tcW w:w="2591" w:type="dxa"/>
            <w:tcBorders>
              <w:top w:val="single" w:sz="4" w:space="0" w:color="auto"/>
              <w:left w:val="single" w:sz="4" w:space="0" w:color="auto"/>
              <w:bottom w:val="single" w:sz="4" w:space="0" w:color="auto"/>
              <w:right w:val="single" w:sz="4" w:space="0" w:color="auto"/>
            </w:tcBorders>
            <w:hideMark/>
          </w:tcPr>
          <w:p w14:paraId="2D64C5CF" w14:textId="77777777" w:rsidR="00274576" w:rsidRDefault="00274576">
            <w:pPr>
              <w:spacing w:line="256" w:lineRule="auto"/>
              <w:jc w:val="center"/>
              <w:rPr>
                <w:rFonts w:cs="Arial"/>
              </w:rPr>
            </w:pPr>
            <w:r>
              <w:rPr>
                <w:rFonts w:cs="Arial"/>
              </w:rPr>
              <w:t>Yes – set E10100 if Bytes 1 and 2 don’t equal a valid country code</w:t>
            </w:r>
          </w:p>
        </w:tc>
      </w:tr>
      <w:tr w:rsidR="00274576" w14:paraId="7177F820" w14:textId="77777777" w:rsidTr="00274576">
        <w:trPr>
          <w:jc w:val="center"/>
        </w:trPr>
        <w:tc>
          <w:tcPr>
            <w:tcW w:w="938" w:type="dxa"/>
            <w:tcBorders>
              <w:top w:val="single" w:sz="4" w:space="0" w:color="auto"/>
              <w:left w:val="single" w:sz="4" w:space="0" w:color="auto"/>
              <w:bottom w:val="single" w:sz="4" w:space="0" w:color="auto"/>
              <w:right w:val="single" w:sz="4" w:space="0" w:color="auto"/>
            </w:tcBorders>
            <w:hideMark/>
          </w:tcPr>
          <w:p w14:paraId="7EFEBFF4" w14:textId="77777777" w:rsidR="00274576" w:rsidRDefault="00274576">
            <w:pPr>
              <w:spacing w:line="256" w:lineRule="auto"/>
              <w:rPr>
                <w:rFonts w:cs="Arial"/>
              </w:rPr>
            </w:pPr>
            <w:r>
              <w:rPr>
                <w:rFonts w:cs="Arial"/>
              </w:rPr>
              <w:t>DE03</w:t>
            </w:r>
          </w:p>
        </w:tc>
        <w:tc>
          <w:tcPr>
            <w:tcW w:w="1164" w:type="dxa"/>
            <w:gridSpan w:val="2"/>
            <w:tcBorders>
              <w:top w:val="single" w:sz="4" w:space="0" w:color="auto"/>
              <w:left w:val="single" w:sz="4" w:space="0" w:color="auto"/>
              <w:bottom w:val="single" w:sz="4" w:space="0" w:color="auto"/>
              <w:right w:val="single" w:sz="4" w:space="0" w:color="auto"/>
            </w:tcBorders>
            <w:hideMark/>
          </w:tcPr>
          <w:p w14:paraId="0E16DEA4" w14:textId="77777777" w:rsidR="00274576" w:rsidRDefault="00274576">
            <w:pPr>
              <w:spacing w:line="256" w:lineRule="auto"/>
              <w:rPr>
                <w:rFonts w:cs="Arial"/>
              </w:rPr>
            </w:pPr>
            <w:r>
              <w:rPr>
                <w:rFonts w:cs="Arial"/>
              </w:rPr>
              <w:t>3</w:t>
            </w:r>
          </w:p>
        </w:tc>
        <w:tc>
          <w:tcPr>
            <w:tcW w:w="1302" w:type="dxa"/>
            <w:tcBorders>
              <w:top w:val="single" w:sz="4" w:space="0" w:color="auto"/>
              <w:left w:val="single" w:sz="4" w:space="0" w:color="auto"/>
              <w:bottom w:val="single" w:sz="4" w:space="0" w:color="auto"/>
              <w:right w:val="single" w:sz="4" w:space="0" w:color="auto"/>
            </w:tcBorders>
            <w:hideMark/>
          </w:tcPr>
          <w:p w14:paraId="1E67FBBE" w14:textId="77777777" w:rsidR="00274576" w:rsidRDefault="00274576">
            <w:pPr>
              <w:spacing w:line="256" w:lineRule="auto"/>
              <w:rPr>
                <w:rFonts w:cs="Arial"/>
              </w:rPr>
            </w:pPr>
            <w:r>
              <w:rPr>
                <w:rFonts w:cs="Arial"/>
              </w:rPr>
              <w:t>8</w:t>
            </w:r>
          </w:p>
        </w:tc>
        <w:tc>
          <w:tcPr>
            <w:tcW w:w="1713" w:type="dxa"/>
            <w:gridSpan w:val="2"/>
            <w:tcBorders>
              <w:top w:val="single" w:sz="4" w:space="0" w:color="auto"/>
              <w:left w:val="single" w:sz="4" w:space="0" w:color="auto"/>
              <w:bottom w:val="single" w:sz="4" w:space="0" w:color="auto"/>
              <w:right w:val="single" w:sz="4" w:space="0" w:color="auto"/>
            </w:tcBorders>
            <w:hideMark/>
          </w:tcPr>
          <w:p w14:paraId="16316A6A" w14:textId="77777777" w:rsidR="00274576" w:rsidRDefault="00274576">
            <w:pPr>
              <w:spacing w:line="256" w:lineRule="auto"/>
              <w:rPr>
                <w:rFonts w:cs="Arial"/>
              </w:rPr>
            </w:pPr>
            <w:r>
              <w:rPr>
                <w:rFonts w:cs="Arial"/>
              </w:rPr>
              <w:t>Second Letter of WERS Destination Code – ASCII</w:t>
            </w:r>
          </w:p>
        </w:tc>
        <w:tc>
          <w:tcPr>
            <w:tcW w:w="2198" w:type="dxa"/>
            <w:gridSpan w:val="2"/>
            <w:tcBorders>
              <w:top w:val="single" w:sz="4" w:space="0" w:color="auto"/>
              <w:left w:val="single" w:sz="4" w:space="0" w:color="auto"/>
              <w:bottom w:val="single" w:sz="4" w:space="0" w:color="auto"/>
              <w:right w:val="single" w:sz="4" w:space="0" w:color="auto"/>
            </w:tcBorders>
            <w:hideMark/>
          </w:tcPr>
          <w:p w14:paraId="00CC1571" w14:textId="77777777" w:rsidR="00274576" w:rsidRDefault="00274576">
            <w:pPr>
              <w:spacing w:line="256" w:lineRule="auto"/>
              <w:rPr>
                <w:rFonts w:cs="Arial"/>
              </w:rPr>
            </w:pPr>
            <w:r>
              <w:rPr>
                <w:rFonts w:cs="Arial"/>
              </w:rPr>
              <w:t>ASCII Code of the second letter of the WERS Destination Code</w:t>
            </w:r>
          </w:p>
        </w:tc>
        <w:tc>
          <w:tcPr>
            <w:tcW w:w="1275" w:type="dxa"/>
            <w:gridSpan w:val="2"/>
            <w:tcBorders>
              <w:top w:val="single" w:sz="4" w:space="0" w:color="auto"/>
              <w:left w:val="single" w:sz="4" w:space="0" w:color="auto"/>
              <w:bottom w:val="single" w:sz="4" w:space="0" w:color="auto"/>
              <w:right w:val="single" w:sz="4" w:space="0" w:color="auto"/>
            </w:tcBorders>
            <w:hideMark/>
          </w:tcPr>
          <w:p w14:paraId="305F349E" w14:textId="77777777" w:rsidR="00274576" w:rsidRDefault="00274576">
            <w:pPr>
              <w:spacing w:line="256" w:lineRule="auto"/>
              <w:jc w:val="center"/>
              <w:rPr>
                <w:rFonts w:cs="Arial"/>
              </w:rPr>
            </w:pPr>
            <w:r>
              <w:rPr>
                <w:rFonts w:cs="Arial"/>
              </w:rPr>
              <w:t>00</w:t>
            </w:r>
          </w:p>
        </w:tc>
        <w:tc>
          <w:tcPr>
            <w:tcW w:w="2591" w:type="dxa"/>
            <w:tcBorders>
              <w:top w:val="single" w:sz="4" w:space="0" w:color="auto"/>
              <w:left w:val="single" w:sz="4" w:space="0" w:color="auto"/>
              <w:bottom w:val="single" w:sz="4" w:space="0" w:color="auto"/>
              <w:right w:val="single" w:sz="4" w:space="0" w:color="auto"/>
            </w:tcBorders>
            <w:hideMark/>
          </w:tcPr>
          <w:p w14:paraId="4F725D74" w14:textId="77777777" w:rsidR="00274576" w:rsidRDefault="00274576">
            <w:pPr>
              <w:spacing w:line="256" w:lineRule="auto"/>
              <w:jc w:val="center"/>
              <w:rPr>
                <w:rFonts w:cs="Arial"/>
              </w:rPr>
            </w:pPr>
            <w:r>
              <w:rPr>
                <w:rFonts w:cs="Arial"/>
              </w:rPr>
              <w:t>Yes – set E10100 if Bytes 1 and 2 don’t equal a valid country code</w:t>
            </w:r>
          </w:p>
        </w:tc>
      </w:tr>
    </w:tbl>
    <w:p w14:paraId="2276E900" w14:textId="77777777" w:rsidR="00274576" w:rsidRDefault="00274576" w:rsidP="00274576"/>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
        <w:gridCol w:w="693"/>
        <w:gridCol w:w="655"/>
        <w:gridCol w:w="1638"/>
        <w:gridCol w:w="979"/>
        <w:gridCol w:w="856"/>
        <w:gridCol w:w="1352"/>
        <w:gridCol w:w="717"/>
        <w:gridCol w:w="681"/>
        <w:gridCol w:w="1016"/>
        <w:gridCol w:w="1677"/>
      </w:tblGrid>
      <w:tr w:rsidR="00274576" w14:paraId="5B1F2304" w14:textId="77777777" w:rsidTr="00274576">
        <w:trPr>
          <w:jc w:val="center"/>
        </w:trPr>
        <w:tc>
          <w:tcPr>
            <w:tcW w:w="901" w:type="dxa"/>
            <w:tcBorders>
              <w:top w:val="single" w:sz="4" w:space="0" w:color="auto"/>
              <w:left w:val="single" w:sz="4" w:space="0" w:color="auto"/>
              <w:bottom w:val="single" w:sz="4" w:space="0" w:color="auto"/>
              <w:right w:val="single" w:sz="4" w:space="0" w:color="auto"/>
            </w:tcBorders>
          </w:tcPr>
          <w:p w14:paraId="46D564C4" w14:textId="77777777" w:rsidR="00274576" w:rsidRPr="00EE529F" w:rsidRDefault="00274576" w:rsidP="00274576">
            <w:pPr>
              <w:spacing w:line="256" w:lineRule="auto"/>
              <w:rPr>
                <w:rFonts w:cs="Arial"/>
                <w:b/>
              </w:rPr>
            </w:pPr>
            <w:r w:rsidRPr="00EE529F">
              <w:rPr>
                <w:rFonts w:cs="Arial"/>
                <w:b/>
              </w:rPr>
              <w:t>Config Block</w:t>
            </w:r>
          </w:p>
        </w:tc>
        <w:tc>
          <w:tcPr>
            <w:tcW w:w="681" w:type="dxa"/>
            <w:tcBorders>
              <w:top w:val="single" w:sz="4" w:space="0" w:color="auto"/>
              <w:left w:val="single" w:sz="4" w:space="0" w:color="auto"/>
              <w:bottom w:val="single" w:sz="4" w:space="0" w:color="auto"/>
              <w:right w:val="single" w:sz="4" w:space="0" w:color="auto"/>
            </w:tcBorders>
          </w:tcPr>
          <w:p w14:paraId="03877CC9" w14:textId="77777777" w:rsidR="00274576" w:rsidRPr="00EE529F" w:rsidRDefault="00274576" w:rsidP="00274576">
            <w:pPr>
              <w:spacing w:line="256" w:lineRule="auto"/>
              <w:rPr>
                <w:rFonts w:cs="Arial"/>
                <w:b/>
              </w:rPr>
            </w:pPr>
            <w:r w:rsidRPr="00EE529F">
              <w:rPr>
                <w:rFonts w:cs="Arial"/>
                <w:b/>
              </w:rPr>
              <w:t>Byte</w:t>
            </w:r>
          </w:p>
        </w:tc>
        <w:tc>
          <w:tcPr>
            <w:tcW w:w="644" w:type="dxa"/>
            <w:tcBorders>
              <w:top w:val="single" w:sz="4" w:space="0" w:color="auto"/>
              <w:left w:val="single" w:sz="4" w:space="0" w:color="auto"/>
              <w:bottom w:val="single" w:sz="4" w:space="0" w:color="auto"/>
              <w:right w:val="single" w:sz="4" w:space="0" w:color="auto"/>
            </w:tcBorders>
          </w:tcPr>
          <w:p w14:paraId="7FCAECBA" w14:textId="77777777" w:rsidR="00274576" w:rsidRPr="00EE529F" w:rsidRDefault="00274576" w:rsidP="00274576">
            <w:pPr>
              <w:spacing w:line="256" w:lineRule="auto"/>
              <w:rPr>
                <w:rFonts w:cs="Arial"/>
                <w:b/>
              </w:rPr>
            </w:pPr>
            <w:r w:rsidRPr="00EE529F">
              <w:rPr>
                <w:rFonts w:cs="Arial"/>
                <w:b/>
              </w:rPr>
              <w:t>Size</w:t>
            </w:r>
          </w:p>
        </w:tc>
        <w:tc>
          <w:tcPr>
            <w:tcW w:w="1610" w:type="dxa"/>
            <w:tcBorders>
              <w:top w:val="single" w:sz="4" w:space="0" w:color="auto"/>
              <w:left w:val="single" w:sz="4" w:space="0" w:color="auto"/>
              <w:bottom w:val="single" w:sz="4" w:space="0" w:color="auto"/>
              <w:right w:val="single" w:sz="4" w:space="0" w:color="auto"/>
            </w:tcBorders>
          </w:tcPr>
          <w:p w14:paraId="26E8A73D" w14:textId="77777777" w:rsidR="00274576" w:rsidRPr="00EE529F" w:rsidRDefault="00274576" w:rsidP="00274576">
            <w:pPr>
              <w:spacing w:line="256" w:lineRule="auto"/>
              <w:rPr>
                <w:rFonts w:cs="Arial"/>
                <w:b/>
              </w:rPr>
            </w:pPr>
            <w:r w:rsidRPr="00EE529F">
              <w:rPr>
                <w:rFonts w:cs="Arial"/>
                <w:b/>
              </w:rPr>
              <w:t>Description</w:t>
            </w:r>
          </w:p>
        </w:tc>
        <w:tc>
          <w:tcPr>
            <w:tcW w:w="962" w:type="dxa"/>
            <w:tcBorders>
              <w:top w:val="single" w:sz="4" w:space="0" w:color="auto"/>
              <w:left w:val="single" w:sz="4" w:space="0" w:color="auto"/>
              <w:bottom w:val="single" w:sz="4" w:space="0" w:color="auto"/>
              <w:right w:val="single" w:sz="4" w:space="0" w:color="auto"/>
            </w:tcBorders>
          </w:tcPr>
          <w:p w14:paraId="466498D1" w14:textId="77777777" w:rsidR="00274576" w:rsidRPr="00EE529F" w:rsidRDefault="00274576" w:rsidP="00274576">
            <w:pPr>
              <w:spacing w:line="256" w:lineRule="auto"/>
              <w:jc w:val="center"/>
              <w:rPr>
                <w:rFonts w:cs="Arial"/>
                <w:b/>
              </w:rPr>
            </w:pPr>
            <w:r w:rsidRPr="00EE529F">
              <w:rPr>
                <w:rFonts w:cs="Arial"/>
                <w:b/>
              </w:rPr>
              <w:t>Default</w:t>
            </w:r>
          </w:p>
        </w:tc>
        <w:tc>
          <w:tcPr>
            <w:tcW w:w="841" w:type="dxa"/>
            <w:tcBorders>
              <w:top w:val="single" w:sz="4" w:space="0" w:color="auto"/>
              <w:left w:val="single" w:sz="4" w:space="0" w:color="auto"/>
              <w:bottom w:val="single" w:sz="4" w:space="0" w:color="auto"/>
              <w:right w:val="single" w:sz="4" w:space="0" w:color="auto"/>
            </w:tcBorders>
          </w:tcPr>
          <w:p w14:paraId="1C47529C" w14:textId="77777777" w:rsidR="00274576" w:rsidRPr="00EE529F" w:rsidRDefault="00274576" w:rsidP="00274576">
            <w:pPr>
              <w:spacing w:line="256" w:lineRule="auto"/>
              <w:jc w:val="center"/>
              <w:rPr>
                <w:rFonts w:cs="Arial"/>
                <w:b/>
              </w:rPr>
            </w:pPr>
            <w:r w:rsidRPr="00EE529F">
              <w:rPr>
                <w:rFonts w:cs="Arial"/>
                <w:b/>
              </w:rPr>
              <w:t>Offset</w:t>
            </w:r>
          </w:p>
        </w:tc>
        <w:tc>
          <w:tcPr>
            <w:tcW w:w="1329" w:type="dxa"/>
            <w:tcBorders>
              <w:top w:val="single" w:sz="4" w:space="0" w:color="auto"/>
              <w:left w:val="single" w:sz="4" w:space="0" w:color="auto"/>
              <w:bottom w:val="single" w:sz="4" w:space="0" w:color="auto"/>
              <w:right w:val="single" w:sz="4" w:space="0" w:color="auto"/>
            </w:tcBorders>
          </w:tcPr>
          <w:p w14:paraId="7738E57D" w14:textId="77777777" w:rsidR="00274576" w:rsidRPr="00EE529F" w:rsidRDefault="00274576" w:rsidP="00274576">
            <w:pPr>
              <w:spacing w:line="256" w:lineRule="auto"/>
              <w:jc w:val="center"/>
              <w:rPr>
                <w:rFonts w:cs="Arial"/>
                <w:b/>
              </w:rPr>
            </w:pPr>
            <w:r w:rsidRPr="00EE529F">
              <w:rPr>
                <w:rFonts w:cs="Arial"/>
                <w:b/>
              </w:rPr>
              <w:t>Resolution</w:t>
            </w:r>
          </w:p>
        </w:tc>
        <w:tc>
          <w:tcPr>
            <w:tcW w:w="705" w:type="dxa"/>
            <w:tcBorders>
              <w:top w:val="single" w:sz="4" w:space="0" w:color="auto"/>
              <w:left w:val="single" w:sz="4" w:space="0" w:color="auto"/>
              <w:bottom w:val="single" w:sz="4" w:space="0" w:color="auto"/>
              <w:right w:val="single" w:sz="4" w:space="0" w:color="auto"/>
            </w:tcBorders>
          </w:tcPr>
          <w:p w14:paraId="5CC8DCCD" w14:textId="77777777" w:rsidR="00274576" w:rsidRPr="00EE529F" w:rsidRDefault="00274576" w:rsidP="00274576">
            <w:pPr>
              <w:spacing w:line="256" w:lineRule="auto"/>
              <w:jc w:val="center"/>
              <w:rPr>
                <w:rFonts w:cs="Arial"/>
                <w:b/>
              </w:rPr>
            </w:pPr>
            <w:r w:rsidRPr="00EE529F">
              <w:rPr>
                <w:rFonts w:cs="Arial"/>
                <w:b/>
              </w:rPr>
              <w:t>Min</w:t>
            </w:r>
          </w:p>
        </w:tc>
        <w:tc>
          <w:tcPr>
            <w:tcW w:w="669" w:type="dxa"/>
            <w:tcBorders>
              <w:top w:val="single" w:sz="4" w:space="0" w:color="auto"/>
              <w:left w:val="single" w:sz="4" w:space="0" w:color="auto"/>
              <w:bottom w:val="single" w:sz="4" w:space="0" w:color="auto"/>
              <w:right w:val="single" w:sz="4" w:space="0" w:color="auto"/>
            </w:tcBorders>
          </w:tcPr>
          <w:p w14:paraId="20CB8FFF" w14:textId="77777777" w:rsidR="00274576" w:rsidRPr="00EE529F" w:rsidRDefault="00274576" w:rsidP="00274576">
            <w:pPr>
              <w:spacing w:line="256" w:lineRule="auto"/>
              <w:jc w:val="center"/>
              <w:rPr>
                <w:rFonts w:cs="Arial"/>
                <w:b/>
              </w:rPr>
            </w:pPr>
            <w:r w:rsidRPr="00EE529F">
              <w:rPr>
                <w:rFonts w:cs="Arial"/>
                <w:b/>
              </w:rPr>
              <w:t>Max</w:t>
            </w:r>
          </w:p>
        </w:tc>
        <w:tc>
          <w:tcPr>
            <w:tcW w:w="999" w:type="dxa"/>
            <w:tcBorders>
              <w:top w:val="single" w:sz="4" w:space="0" w:color="auto"/>
              <w:left w:val="single" w:sz="4" w:space="0" w:color="auto"/>
              <w:bottom w:val="single" w:sz="4" w:space="0" w:color="auto"/>
              <w:right w:val="single" w:sz="4" w:space="0" w:color="auto"/>
            </w:tcBorders>
          </w:tcPr>
          <w:p w14:paraId="3C5FF637" w14:textId="77777777" w:rsidR="00274576" w:rsidRPr="00EE529F" w:rsidRDefault="00274576" w:rsidP="00274576">
            <w:pPr>
              <w:spacing w:line="256" w:lineRule="auto"/>
              <w:rPr>
                <w:rFonts w:cs="Arial"/>
                <w:b/>
              </w:rPr>
            </w:pPr>
            <w:r w:rsidRPr="00EE529F">
              <w:rPr>
                <w:rFonts w:cs="Arial"/>
                <w:b/>
              </w:rPr>
              <w:t>Units</w:t>
            </w:r>
          </w:p>
        </w:tc>
        <w:tc>
          <w:tcPr>
            <w:tcW w:w="1648" w:type="dxa"/>
            <w:tcBorders>
              <w:top w:val="single" w:sz="4" w:space="0" w:color="auto"/>
              <w:left w:val="single" w:sz="4" w:space="0" w:color="auto"/>
              <w:bottom w:val="single" w:sz="4" w:space="0" w:color="auto"/>
              <w:right w:val="single" w:sz="4" w:space="0" w:color="auto"/>
            </w:tcBorders>
          </w:tcPr>
          <w:p w14:paraId="487567E2" w14:textId="77777777" w:rsidR="00274576" w:rsidRPr="00EE529F" w:rsidRDefault="00274576" w:rsidP="00274576">
            <w:pPr>
              <w:spacing w:line="256" w:lineRule="auto"/>
              <w:rPr>
                <w:rFonts w:cs="Arial"/>
                <w:b/>
              </w:rPr>
            </w:pPr>
            <w:r w:rsidRPr="00EE529F">
              <w:rPr>
                <w:rFonts w:cs="Arial"/>
                <w:b/>
              </w:rPr>
              <w:t>Configuration DTC</w:t>
            </w:r>
          </w:p>
        </w:tc>
      </w:tr>
      <w:tr w:rsidR="00274576" w14:paraId="2715B8F4" w14:textId="77777777" w:rsidTr="00274576">
        <w:trPr>
          <w:jc w:val="center"/>
        </w:trPr>
        <w:tc>
          <w:tcPr>
            <w:tcW w:w="901" w:type="dxa"/>
            <w:tcBorders>
              <w:top w:val="single" w:sz="4" w:space="0" w:color="auto"/>
              <w:left w:val="single" w:sz="4" w:space="0" w:color="auto"/>
              <w:bottom w:val="single" w:sz="4" w:space="0" w:color="auto"/>
              <w:right w:val="single" w:sz="4" w:space="0" w:color="auto"/>
            </w:tcBorders>
            <w:hideMark/>
          </w:tcPr>
          <w:p w14:paraId="548F2918" w14:textId="77777777" w:rsidR="00274576" w:rsidRDefault="00274576" w:rsidP="00274576">
            <w:pPr>
              <w:spacing w:line="256" w:lineRule="auto"/>
              <w:rPr>
                <w:rFonts w:cs="Arial"/>
              </w:rPr>
            </w:pPr>
            <w:r>
              <w:rPr>
                <w:rFonts w:cs="Arial"/>
              </w:rPr>
              <w:t>DE03</w:t>
            </w:r>
          </w:p>
        </w:tc>
        <w:tc>
          <w:tcPr>
            <w:tcW w:w="681" w:type="dxa"/>
            <w:tcBorders>
              <w:top w:val="single" w:sz="4" w:space="0" w:color="auto"/>
              <w:left w:val="single" w:sz="4" w:space="0" w:color="auto"/>
              <w:bottom w:val="single" w:sz="4" w:space="0" w:color="auto"/>
              <w:right w:val="single" w:sz="4" w:space="0" w:color="auto"/>
            </w:tcBorders>
            <w:hideMark/>
          </w:tcPr>
          <w:p w14:paraId="132852FD" w14:textId="77777777" w:rsidR="00274576" w:rsidRDefault="00274576" w:rsidP="00274576">
            <w:pPr>
              <w:spacing w:line="256" w:lineRule="auto"/>
              <w:rPr>
                <w:rFonts w:cs="Arial"/>
              </w:rPr>
            </w:pPr>
            <w:r>
              <w:rPr>
                <w:rFonts w:cs="Arial"/>
              </w:rPr>
              <w:t>4</w:t>
            </w:r>
          </w:p>
        </w:tc>
        <w:tc>
          <w:tcPr>
            <w:tcW w:w="644" w:type="dxa"/>
            <w:tcBorders>
              <w:top w:val="single" w:sz="4" w:space="0" w:color="auto"/>
              <w:left w:val="single" w:sz="4" w:space="0" w:color="auto"/>
              <w:bottom w:val="single" w:sz="4" w:space="0" w:color="auto"/>
              <w:right w:val="single" w:sz="4" w:space="0" w:color="auto"/>
            </w:tcBorders>
            <w:hideMark/>
          </w:tcPr>
          <w:p w14:paraId="0D048283" w14:textId="77777777" w:rsidR="00274576" w:rsidRDefault="00274576" w:rsidP="00274576">
            <w:pPr>
              <w:spacing w:line="256" w:lineRule="auto"/>
              <w:rPr>
                <w:rFonts w:cs="Arial"/>
              </w:rPr>
            </w:pPr>
            <w:r>
              <w:rPr>
                <w:rFonts w:cs="Arial"/>
              </w:rPr>
              <w:t>8</w:t>
            </w:r>
          </w:p>
        </w:tc>
        <w:tc>
          <w:tcPr>
            <w:tcW w:w="1610" w:type="dxa"/>
            <w:tcBorders>
              <w:top w:val="single" w:sz="4" w:space="0" w:color="auto"/>
              <w:left w:val="single" w:sz="4" w:space="0" w:color="auto"/>
              <w:bottom w:val="single" w:sz="4" w:space="0" w:color="auto"/>
              <w:right w:val="single" w:sz="4" w:space="0" w:color="auto"/>
            </w:tcBorders>
            <w:hideMark/>
          </w:tcPr>
          <w:p w14:paraId="010FA3D3" w14:textId="77777777" w:rsidR="00274576" w:rsidRDefault="00274576" w:rsidP="00274576">
            <w:pPr>
              <w:spacing w:line="256" w:lineRule="auto"/>
              <w:rPr>
                <w:rFonts w:cs="Arial"/>
              </w:rPr>
            </w:pPr>
            <w:r>
              <w:rPr>
                <w:rFonts w:cs="Arial"/>
              </w:rPr>
              <w:t xml:space="preserve">Max Radio Volume (only applies if configuration </w:t>
            </w:r>
            <w:proofErr w:type="spellStart"/>
            <w:r>
              <w:rPr>
                <w:rFonts w:cs="Arial"/>
              </w:rPr>
              <w:t>MyFleet</w:t>
            </w:r>
            <w:proofErr w:type="spellEnd"/>
            <w:r>
              <w:rPr>
                <w:rFonts w:cs="Arial"/>
              </w:rPr>
              <w:t xml:space="preserve"> is </w:t>
            </w:r>
            <w:r>
              <w:rPr>
                <w:rFonts w:cs="Arial"/>
              </w:rPr>
              <w:lastRenderedPageBreak/>
              <w:t>configured as Enabled)</w:t>
            </w:r>
          </w:p>
        </w:tc>
        <w:tc>
          <w:tcPr>
            <w:tcW w:w="962" w:type="dxa"/>
            <w:tcBorders>
              <w:top w:val="single" w:sz="4" w:space="0" w:color="auto"/>
              <w:left w:val="single" w:sz="4" w:space="0" w:color="auto"/>
              <w:bottom w:val="single" w:sz="4" w:space="0" w:color="auto"/>
              <w:right w:val="single" w:sz="4" w:space="0" w:color="auto"/>
            </w:tcBorders>
            <w:hideMark/>
          </w:tcPr>
          <w:p w14:paraId="500C8D06" w14:textId="77777777" w:rsidR="00274576" w:rsidRDefault="00274576" w:rsidP="00274576">
            <w:pPr>
              <w:spacing w:line="256" w:lineRule="auto"/>
              <w:jc w:val="center"/>
              <w:rPr>
                <w:rFonts w:cs="Arial"/>
              </w:rPr>
            </w:pPr>
            <w:r>
              <w:rPr>
                <w:rFonts w:cs="Arial"/>
              </w:rPr>
              <w:lastRenderedPageBreak/>
              <w:t>0xFF (100%)</w:t>
            </w:r>
          </w:p>
        </w:tc>
        <w:tc>
          <w:tcPr>
            <w:tcW w:w="841" w:type="dxa"/>
            <w:tcBorders>
              <w:top w:val="single" w:sz="4" w:space="0" w:color="auto"/>
              <w:left w:val="single" w:sz="4" w:space="0" w:color="auto"/>
              <w:bottom w:val="single" w:sz="4" w:space="0" w:color="auto"/>
              <w:right w:val="single" w:sz="4" w:space="0" w:color="auto"/>
            </w:tcBorders>
            <w:hideMark/>
          </w:tcPr>
          <w:p w14:paraId="0C8B01F1" w14:textId="77777777" w:rsidR="00274576" w:rsidRDefault="00274576" w:rsidP="00274576">
            <w:pPr>
              <w:spacing w:line="256" w:lineRule="auto"/>
              <w:jc w:val="center"/>
              <w:rPr>
                <w:rFonts w:cs="Arial"/>
              </w:rPr>
            </w:pPr>
            <w:r>
              <w:rPr>
                <w:rFonts w:cs="Arial"/>
              </w:rPr>
              <w:t>0</w:t>
            </w:r>
          </w:p>
        </w:tc>
        <w:tc>
          <w:tcPr>
            <w:tcW w:w="1329" w:type="dxa"/>
            <w:tcBorders>
              <w:top w:val="single" w:sz="4" w:space="0" w:color="auto"/>
              <w:left w:val="single" w:sz="4" w:space="0" w:color="auto"/>
              <w:bottom w:val="single" w:sz="4" w:space="0" w:color="auto"/>
              <w:right w:val="single" w:sz="4" w:space="0" w:color="auto"/>
            </w:tcBorders>
            <w:hideMark/>
          </w:tcPr>
          <w:p w14:paraId="4BD62290" w14:textId="77777777" w:rsidR="00274576" w:rsidRDefault="00274576" w:rsidP="00274576">
            <w:pPr>
              <w:spacing w:line="256" w:lineRule="auto"/>
              <w:jc w:val="center"/>
              <w:rPr>
                <w:rFonts w:cs="Arial"/>
              </w:rPr>
            </w:pPr>
            <w:r>
              <w:rPr>
                <w:rFonts w:cs="Arial"/>
              </w:rPr>
              <w:t>0.392157</w:t>
            </w:r>
          </w:p>
        </w:tc>
        <w:tc>
          <w:tcPr>
            <w:tcW w:w="705" w:type="dxa"/>
            <w:tcBorders>
              <w:top w:val="single" w:sz="4" w:space="0" w:color="auto"/>
              <w:left w:val="single" w:sz="4" w:space="0" w:color="auto"/>
              <w:bottom w:val="single" w:sz="4" w:space="0" w:color="auto"/>
              <w:right w:val="single" w:sz="4" w:space="0" w:color="auto"/>
            </w:tcBorders>
            <w:hideMark/>
          </w:tcPr>
          <w:p w14:paraId="70F8C800" w14:textId="77777777" w:rsidR="00274576" w:rsidRDefault="00274576" w:rsidP="00274576">
            <w:pPr>
              <w:spacing w:line="256" w:lineRule="auto"/>
              <w:jc w:val="center"/>
              <w:rPr>
                <w:rFonts w:cs="Arial"/>
              </w:rPr>
            </w:pPr>
            <w:r>
              <w:rPr>
                <w:rFonts w:cs="Arial"/>
              </w:rPr>
              <w:t>0</w:t>
            </w:r>
          </w:p>
        </w:tc>
        <w:tc>
          <w:tcPr>
            <w:tcW w:w="669" w:type="dxa"/>
            <w:tcBorders>
              <w:top w:val="single" w:sz="4" w:space="0" w:color="auto"/>
              <w:left w:val="single" w:sz="4" w:space="0" w:color="auto"/>
              <w:bottom w:val="single" w:sz="4" w:space="0" w:color="auto"/>
              <w:right w:val="single" w:sz="4" w:space="0" w:color="auto"/>
            </w:tcBorders>
            <w:hideMark/>
          </w:tcPr>
          <w:p w14:paraId="131D921A" w14:textId="77777777" w:rsidR="00274576" w:rsidRDefault="00274576" w:rsidP="00274576">
            <w:pPr>
              <w:spacing w:line="256" w:lineRule="auto"/>
              <w:jc w:val="center"/>
              <w:rPr>
                <w:rFonts w:cs="Arial"/>
              </w:rPr>
            </w:pPr>
            <w:r>
              <w:rPr>
                <w:rFonts w:cs="Arial"/>
              </w:rPr>
              <w:t>100</w:t>
            </w:r>
          </w:p>
        </w:tc>
        <w:tc>
          <w:tcPr>
            <w:tcW w:w="999" w:type="dxa"/>
            <w:tcBorders>
              <w:top w:val="single" w:sz="4" w:space="0" w:color="auto"/>
              <w:left w:val="single" w:sz="4" w:space="0" w:color="auto"/>
              <w:bottom w:val="single" w:sz="4" w:space="0" w:color="auto"/>
              <w:right w:val="single" w:sz="4" w:space="0" w:color="auto"/>
            </w:tcBorders>
            <w:hideMark/>
          </w:tcPr>
          <w:p w14:paraId="707AAAB6" w14:textId="77777777" w:rsidR="00274576" w:rsidRDefault="00274576" w:rsidP="00274576">
            <w:pPr>
              <w:spacing w:line="256" w:lineRule="auto"/>
              <w:rPr>
                <w:rFonts w:cs="Arial"/>
              </w:rPr>
            </w:pPr>
            <w:r>
              <w:rPr>
                <w:rFonts w:cs="Arial"/>
              </w:rPr>
              <w:t>Percent</w:t>
            </w:r>
          </w:p>
        </w:tc>
        <w:tc>
          <w:tcPr>
            <w:tcW w:w="1648" w:type="dxa"/>
            <w:tcBorders>
              <w:top w:val="single" w:sz="4" w:space="0" w:color="auto"/>
              <w:left w:val="single" w:sz="4" w:space="0" w:color="auto"/>
              <w:bottom w:val="single" w:sz="4" w:space="0" w:color="auto"/>
              <w:right w:val="single" w:sz="4" w:space="0" w:color="auto"/>
            </w:tcBorders>
            <w:hideMark/>
          </w:tcPr>
          <w:p w14:paraId="2CF3FBF5" w14:textId="77777777" w:rsidR="00274576" w:rsidRDefault="00274576" w:rsidP="00274576">
            <w:pPr>
              <w:spacing w:line="256" w:lineRule="auto"/>
              <w:rPr>
                <w:rFonts w:cs="Arial"/>
              </w:rPr>
            </w:pPr>
            <w:r>
              <w:rPr>
                <w:rFonts w:cs="Arial"/>
              </w:rPr>
              <w:t>N/A</w:t>
            </w:r>
          </w:p>
        </w:tc>
      </w:tr>
      <w:tr w:rsidR="00274576" w14:paraId="43964BD8" w14:textId="77777777" w:rsidTr="00274576">
        <w:trPr>
          <w:jc w:val="center"/>
        </w:trPr>
        <w:tc>
          <w:tcPr>
            <w:tcW w:w="901" w:type="dxa"/>
            <w:tcBorders>
              <w:top w:val="single" w:sz="4" w:space="0" w:color="auto"/>
              <w:left w:val="single" w:sz="4" w:space="0" w:color="auto"/>
              <w:bottom w:val="single" w:sz="4" w:space="0" w:color="auto"/>
              <w:right w:val="single" w:sz="4" w:space="0" w:color="auto"/>
            </w:tcBorders>
          </w:tcPr>
          <w:p w14:paraId="07651F0B" w14:textId="77777777" w:rsidR="00274576" w:rsidRDefault="00274576" w:rsidP="00274576">
            <w:pPr>
              <w:spacing w:line="256" w:lineRule="auto"/>
              <w:rPr>
                <w:rFonts w:cs="Arial"/>
              </w:rPr>
            </w:pPr>
            <w:r>
              <w:rPr>
                <w:rFonts w:cs="Arial"/>
              </w:rPr>
              <w:t>DE03</w:t>
            </w:r>
          </w:p>
        </w:tc>
        <w:tc>
          <w:tcPr>
            <w:tcW w:w="681" w:type="dxa"/>
            <w:tcBorders>
              <w:top w:val="single" w:sz="4" w:space="0" w:color="auto"/>
              <w:left w:val="single" w:sz="4" w:space="0" w:color="auto"/>
              <w:bottom w:val="single" w:sz="4" w:space="0" w:color="auto"/>
              <w:right w:val="single" w:sz="4" w:space="0" w:color="auto"/>
            </w:tcBorders>
          </w:tcPr>
          <w:p w14:paraId="4D649787" w14:textId="77777777" w:rsidR="00274576" w:rsidRDefault="00274576" w:rsidP="00274576">
            <w:pPr>
              <w:spacing w:line="256" w:lineRule="auto"/>
              <w:rPr>
                <w:rFonts w:cs="Arial"/>
              </w:rPr>
            </w:pPr>
            <w:r>
              <w:rPr>
                <w:rFonts w:cs="Arial"/>
              </w:rPr>
              <w:t>5-10</w:t>
            </w:r>
          </w:p>
        </w:tc>
        <w:tc>
          <w:tcPr>
            <w:tcW w:w="644" w:type="dxa"/>
            <w:tcBorders>
              <w:top w:val="single" w:sz="4" w:space="0" w:color="auto"/>
              <w:left w:val="single" w:sz="4" w:space="0" w:color="auto"/>
              <w:bottom w:val="single" w:sz="4" w:space="0" w:color="auto"/>
              <w:right w:val="single" w:sz="4" w:space="0" w:color="auto"/>
            </w:tcBorders>
          </w:tcPr>
          <w:p w14:paraId="2715E82B" w14:textId="77777777" w:rsidR="00274576" w:rsidRDefault="00274576" w:rsidP="00274576">
            <w:pPr>
              <w:spacing w:line="256" w:lineRule="auto"/>
              <w:rPr>
                <w:rFonts w:cs="Arial"/>
              </w:rPr>
            </w:pPr>
            <w:r>
              <w:rPr>
                <w:rFonts w:cs="Arial"/>
              </w:rPr>
              <w:t>8</w:t>
            </w:r>
          </w:p>
        </w:tc>
        <w:tc>
          <w:tcPr>
            <w:tcW w:w="1610" w:type="dxa"/>
            <w:tcBorders>
              <w:top w:val="single" w:sz="4" w:space="0" w:color="auto"/>
              <w:left w:val="single" w:sz="4" w:space="0" w:color="auto"/>
              <w:bottom w:val="single" w:sz="4" w:space="0" w:color="auto"/>
              <w:right w:val="single" w:sz="4" w:space="0" w:color="auto"/>
            </w:tcBorders>
          </w:tcPr>
          <w:p w14:paraId="0E787019" w14:textId="77777777" w:rsidR="00274576" w:rsidRDefault="00274576" w:rsidP="00274576">
            <w:pPr>
              <w:spacing w:line="256" w:lineRule="auto"/>
              <w:rPr>
                <w:rFonts w:cs="Arial"/>
              </w:rPr>
            </w:pPr>
            <w:r>
              <w:rPr>
                <w:rFonts w:cs="Arial"/>
              </w:rPr>
              <w:t>Reserved</w:t>
            </w:r>
          </w:p>
        </w:tc>
        <w:tc>
          <w:tcPr>
            <w:tcW w:w="962" w:type="dxa"/>
            <w:tcBorders>
              <w:top w:val="single" w:sz="4" w:space="0" w:color="auto"/>
              <w:left w:val="single" w:sz="4" w:space="0" w:color="auto"/>
              <w:bottom w:val="single" w:sz="4" w:space="0" w:color="auto"/>
              <w:right w:val="single" w:sz="4" w:space="0" w:color="auto"/>
            </w:tcBorders>
          </w:tcPr>
          <w:p w14:paraId="3D712495" w14:textId="77777777" w:rsidR="00274576" w:rsidRDefault="00274576" w:rsidP="00274576">
            <w:pPr>
              <w:spacing w:line="256" w:lineRule="auto"/>
              <w:jc w:val="center"/>
              <w:rPr>
                <w:rFonts w:cs="Arial"/>
              </w:rPr>
            </w:pPr>
          </w:p>
        </w:tc>
        <w:tc>
          <w:tcPr>
            <w:tcW w:w="841" w:type="dxa"/>
            <w:tcBorders>
              <w:top w:val="single" w:sz="4" w:space="0" w:color="auto"/>
              <w:left w:val="single" w:sz="4" w:space="0" w:color="auto"/>
              <w:bottom w:val="single" w:sz="4" w:space="0" w:color="auto"/>
              <w:right w:val="single" w:sz="4" w:space="0" w:color="auto"/>
            </w:tcBorders>
          </w:tcPr>
          <w:p w14:paraId="38953621" w14:textId="77777777" w:rsidR="00274576" w:rsidRDefault="00274576" w:rsidP="00274576">
            <w:pPr>
              <w:spacing w:line="256" w:lineRule="auto"/>
              <w:jc w:val="center"/>
              <w:rPr>
                <w:rFonts w:cs="Arial"/>
              </w:rPr>
            </w:pPr>
          </w:p>
        </w:tc>
        <w:tc>
          <w:tcPr>
            <w:tcW w:w="1329" w:type="dxa"/>
            <w:tcBorders>
              <w:top w:val="single" w:sz="4" w:space="0" w:color="auto"/>
              <w:left w:val="single" w:sz="4" w:space="0" w:color="auto"/>
              <w:bottom w:val="single" w:sz="4" w:space="0" w:color="auto"/>
              <w:right w:val="single" w:sz="4" w:space="0" w:color="auto"/>
            </w:tcBorders>
          </w:tcPr>
          <w:p w14:paraId="4F4A6D33" w14:textId="77777777" w:rsidR="00274576" w:rsidRDefault="00274576" w:rsidP="00274576">
            <w:pPr>
              <w:spacing w:line="256" w:lineRule="auto"/>
              <w:jc w:val="center"/>
              <w:rPr>
                <w:rFonts w:cs="Arial"/>
              </w:rPr>
            </w:pPr>
          </w:p>
        </w:tc>
        <w:tc>
          <w:tcPr>
            <w:tcW w:w="705" w:type="dxa"/>
            <w:tcBorders>
              <w:top w:val="single" w:sz="4" w:space="0" w:color="auto"/>
              <w:left w:val="single" w:sz="4" w:space="0" w:color="auto"/>
              <w:bottom w:val="single" w:sz="4" w:space="0" w:color="auto"/>
              <w:right w:val="single" w:sz="4" w:space="0" w:color="auto"/>
            </w:tcBorders>
          </w:tcPr>
          <w:p w14:paraId="754C15DD" w14:textId="77777777" w:rsidR="00274576" w:rsidRDefault="00274576" w:rsidP="00274576">
            <w:pPr>
              <w:spacing w:line="256" w:lineRule="auto"/>
              <w:jc w:val="center"/>
              <w:rPr>
                <w:rFonts w:cs="Arial"/>
              </w:rPr>
            </w:pPr>
          </w:p>
        </w:tc>
        <w:tc>
          <w:tcPr>
            <w:tcW w:w="669" w:type="dxa"/>
            <w:tcBorders>
              <w:top w:val="single" w:sz="4" w:space="0" w:color="auto"/>
              <w:left w:val="single" w:sz="4" w:space="0" w:color="auto"/>
              <w:bottom w:val="single" w:sz="4" w:space="0" w:color="auto"/>
              <w:right w:val="single" w:sz="4" w:space="0" w:color="auto"/>
            </w:tcBorders>
          </w:tcPr>
          <w:p w14:paraId="02EFC569" w14:textId="77777777" w:rsidR="00274576" w:rsidRDefault="00274576" w:rsidP="00274576">
            <w:pPr>
              <w:spacing w:line="256" w:lineRule="auto"/>
              <w:jc w:val="center"/>
              <w:rPr>
                <w:rFonts w:cs="Arial"/>
              </w:rPr>
            </w:pPr>
          </w:p>
        </w:tc>
        <w:tc>
          <w:tcPr>
            <w:tcW w:w="999" w:type="dxa"/>
            <w:tcBorders>
              <w:top w:val="single" w:sz="4" w:space="0" w:color="auto"/>
              <w:left w:val="single" w:sz="4" w:space="0" w:color="auto"/>
              <w:bottom w:val="single" w:sz="4" w:space="0" w:color="auto"/>
              <w:right w:val="single" w:sz="4" w:space="0" w:color="auto"/>
            </w:tcBorders>
          </w:tcPr>
          <w:p w14:paraId="43750604" w14:textId="77777777" w:rsidR="00274576" w:rsidRDefault="00274576" w:rsidP="00274576">
            <w:pPr>
              <w:spacing w:line="256" w:lineRule="auto"/>
              <w:rPr>
                <w:rFonts w:cs="Arial"/>
              </w:rPr>
            </w:pPr>
          </w:p>
        </w:tc>
        <w:tc>
          <w:tcPr>
            <w:tcW w:w="1648" w:type="dxa"/>
            <w:tcBorders>
              <w:top w:val="single" w:sz="4" w:space="0" w:color="auto"/>
              <w:left w:val="single" w:sz="4" w:space="0" w:color="auto"/>
              <w:bottom w:val="single" w:sz="4" w:space="0" w:color="auto"/>
              <w:right w:val="single" w:sz="4" w:space="0" w:color="auto"/>
            </w:tcBorders>
          </w:tcPr>
          <w:p w14:paraId="7B749C1F" w14:textId="77777777" w:rsidR="00274576" w:rsidRDefault="00274576" w:rsidP="00274576">
            <w:pPr>
              <w:spacing w:line="256" w:lineRule="auto"/>
              <w:rPr>
                <w:rFonts w:cs="Arial"/>
              </w:rPr>
            </w:pPr>
          </w:p>
        </w:tc>
      </w:tr>
    </w:tbl>
    <w:p w14:paraId="77E87D99" w14:textId="77777777" w:rsidR="00274576" w:rsidRPr="00EE529F" w:rsidRDefault="00274576" w:rsidP="00274576">
      <w:pPr>
        <w:rPr>
          <w:b/>
        </w:rPr>
      </w:pPr>
    </w:p>
    <w:p w14:paraId="2D275882" w14:textId="77777777" w:rsidR="00274576" w:rsidRDefault="00274576" w:rsidP="00274576">
      <w:pPr>
        <w:pStyle w:val="Heading2"/>
      </w:pPr>
      <w:r w:rsidRPr="00B9479B">
        <w:t>SWR-REQ-242692/A-IVS</w:t>
      </w:r>
    </w:p>
    <w:p w14:paraId="597B4BDE" w14:textId="77777777" w:rsidR="00274576" w:rsidRPr="00E54941" w:rsidRDefault="00274576" w:rsidP="00274576">
      <w:pPr>
        <w:rPr>
          <w:rFonts w:cs="Arial"/>
        </w:rPr>
      </w:pPr>
    </w:p>
    <w:p w14:paraId="6A1A58EA" w14:textId="77777777" w:rsidR="00274576" w:rsidRPr="00E54941" w:rsidRDefault="00274576" w:rsidP="00274576">
      <w:pPr>
        <w:rPr>
          <w:rFonts w:cs="Arial"/>
        </w:rPr>
      </w:pPr>
      <w:r w:rsidRPr="00E54941">
        <w:rPr>
          <w:rFonts w:cs="Arial"/>
        </w:rPr>
        <w:t>The supplier shall meet the latest IVS requirements at time of sourcing.</w:t>
      </w:r>
    </w:p>
    <w:p w14:paraId="0FD1FDF9" w14:textId="77777777" w:rsidR="00274576" w:rsidRPr="00E54941" w:rsidRDefault="00274576" w:rsidP="00274576">
      <w:pPr>
        <w:rPr>
          <w:rFonts w:cs="Arial"/>
        </w:rPr>
      </w:pPr>
    </w:p>
    <w:p w14:paraId="060901B1" w14:textId="77777777" w:rsidR="00274576" w:rsidRDefault="00274576" w:rsidP="00274576">
      <w:pPr>
        <w:pStyle w:val="Heading1"/>
      </w:pPr>
      <w:r w:rsidRPr="00B9479B">
        <w:lastRenderedPageBreak/>
        <w:t>FRD-REQ-414491/A-Change Log</w:t>
      </w:r>
    </w:p>
    <w:p w14:paraId="22929AAD" w14:textId="77777777" w:rsidR="00274576" w:rsidRPr="00AE06BC" w:rsidRDefault="00274576" w:rsidP="00274576"/>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392"/>
        <w:gridCol w:w="3706"/>
        <w:gridCol w:w="3780"/>
      </w:tblGrid>
      <w:tr w:rsidR="00274576" w14:paraId="2B1C9022" w14:textId="77777777" w:rsidTr="00274576">
        <w:trPr>
          <w:jc w:val="center"/>
        </w:trPr>
        <w:tc>
          <w:tcPr>
            <w:tcW w:w="950" w:type="dxa"/>
            <w:tcBorders>
              <w:top w:val="single" w:sz="4" w:space="0" w:color="auto"/>
              <w:left w:val="single" w:sz="4" w:space="0" w:color="auto"/>
              <w:bottom w:val="single" w:sz="4" w:space="0" w:color="auto"/>
              <w:right w:val="single" w:sz="4" w:space="0" w:color="auto"/>
            </w:tcBorders>
            <w:hideMark/>
          </w:tcPr>
          <w:p w14:paraId="6D449B3D" w14:textId="77777777" w:rsidR="00274576" w:rsidRDefault="00274576">
            <w:pPr>
              <w:spacing w:line="256" w:lineRule="auto"/>
              <w:rPr>
                <w:rFonts w:cs="Arial"/>
                <w:b/>
              </w:rPr>
            </w:pPr>
            <w:r>
              <w:rPr>
                <w:rFonts w:cs="Arial"/>
                <w:b/>
              </w:rPr>
              <w:t>Version</w:t>
            </w:r>
          </w:p>
        </w:tc>
        <w:tc>
          <w:tcPr>
            <w:tcW w:w="1392" w:type="dxa"/>
            <w:tcBorders>
              <w:top w:val="single" w:sz="4" w:space="0" w:color="auto"/>
              <w:left w:val="single" w:sz="4" w:space="0" w:color="auto"/>
              <w:bottom w:val="single" w:sz="4" w:space="0" w:color="auto"/>
              <w:right w:val="single" w:sz="4" w:space="0" w:color="auto"/>
            </w:tcBorders>
            <w:hideMark/>
          </w:tcPr>
          <w:p w14:paraId="7C045C6E" w14:textId="77777777" w:rsidR="00274576" w:rsidRDefault="00274576">
            <w:pPr>
              <w:spacing w:line="256" w:lineRule="auto"/>
              <w:rPr>
                <w:rFonts w:cs="Arial"/>
                <w:b/>
              </w:rPr>
            </w:pPr>
            <w:r>
              <w:rPr>
                <w:rFonts w:cs="Arial"/>
                <w:b/>
              </w:rPr>
              <w:t>Date of Change</w:t>
            </w:r>
          </w:p>
        </w:tc>
        <w:tc>
          <w:tcPr>
            <w:tcW w:w="3706" w:type="dxa"/>
            <w:tcBorders>
              <w:top w:val="single" w:sz="4" w:space="0" w:color="auto"/>
              <w:left w:val="single" w:sz="4" w:space="0" w:color="auto"/>
              <w:bottom w:val="single" w:sz="4" w:space="0" w:color="auto"/>
              <w:right w:val="single" w:sz="4" w:space="0" w:color="auto"/>
            </w:tcBorders>
            <w:hideMark/>
          </w:tcPr>
          <w:p w14:paraId="4E5AF01B" w14:textId="77777777" w:rsidR="00274576" w:rsidRDefault="00274576">
            <w:pPr>
              <w:spacing w:line="256" w:lineRule="auto"/>
              <w:rPr>
                <w:rFonts w:cs="Arial"/>
                <w:b/>
              </w:rPr>
            </w:pPr>
            <w:r>
              <w:rPr>
                <w:rFonts w:cs="Arial"/>
                <w:b/>
              </w:rPr>
              <w:t>Requirements Changed</w:t>
            </w:r>
          </w:p>
        </w:tc>
        <w:tc>
          <w:tcPr>
            <w:tcW w:w="3780" w:type="dxa"/>
            <w:tcBorders>
              <w:top w:val="single" w:sz="4" w:space="0" w:color="auto"/>
              <w:left w:val="single" w:sz="4" w:space="0" w:color="auto"/>
              <w:bottom w:val="single" w:sz="4" w:space="0" w:color="auto"/>
              <w:right w:val="single" w:sz="4" w:space="0" w:color="auto"/>
            </w:tcBorders>
            <w:hideMark/>
          </w:tcPr>
          <w:p w14:paraId="11BA174D" w14:textId="77777777" w:rsidR="00274576" w:rsidRDefault="00274576">
            <w:pPr>
              <w:spacing w:line="256" w:lineRule="auto"/>
              <w:rPr>
                <w:rFonts w:cs="Arial"/>
                <w:b/>
              </w:rPr>
            </w:pPr>
            <w:r>
              <w:rPr>
                <w:rFonts w:cs="Arial"/>
                <w:b/>
              </w:rPr>
              <w:t>Details</w:t>
            </w:r>
          </w:p>
        </w:tc>
      </w:tr>
      <w:tr w:rsidR="00274576" w14:paraId="370F0127" w14:textId="77777777" w:rsidTr="00274576">
        <w:trPr>
          <w:jc w:val="center"/>
        </w:trPr>
        <w:tc>
          <w:tcPr>
            <w:tcW w:w="950" w:type="dxa"/>
            <w:tcBorders>
              <w:top w:val="single" w:sz="4" w:space="0" w:color="auto"/>
              <w:left w:val="single" w:sz="4" w:space="0" w:color="auto"/>
              <w:bottom w:val="single" w:sz="4" w:space="0" w:color="auto"/>
              <w:right w:val="single" w:sz="4" w:space="0" w:color="auto"/>
            </w:tcBorders>
            <w:hideMark/>
          </w:tcPr>
          <w:p w14:paraId="01D233CF" w14:textId="77777777" w:rsidR="00274576" w:rsidRDefault="00274576">
            <w:pPr>
              <w:spacing w:line="256" w:lineRule="auto"/>
              <w:rPr>
                <w:rFonts w:cs="Arial"/>
              </w:rPr>
            </w:pPr>
            <w:r>
              <w:rPr>
                <w:rFonts w:cs="Arial"/>
              </w:rPr>
              <w:t>8.0.0 – DRAFT AA</w:t>
            </w:r>
          </w:p>
        </w:tc>
        <w:tc>
          <w:tcPr>
            <w:tcW w:w="1392" w:type="dxa"/>
            <w:tcBorders>
              <w:top w:val="single" w:sz="4" w:space="0" w:color="auto"/>
              <w:left w:val="single" w:sz="4" w:space="0" w:color="auto"/>
              <w:bottom w:val="single" w:sz="4" w:space="0" w:color="auto"/>
              <w:right w:val="single" w:sz="4" w:space="0" w:color="auto"/>
            </w:tcBorders>
            <w:hideMark/>
          </w:tcPr>
          <w:p w14:paraId="781A3C4D" w14:textId="77777777" w:rsidR="00274576" w:rsidRDefault="00274576">
            <w:pPr>
              <w:spacing w:line="256" w:lineRule="auto"/>
              <w:rPr>
                <w:rFonts w:cs="Arial"/>
              </w:rPr>
            </w:pPr>
            <w:r>
              <w:rPr>
                <w:rFonts w:cs="Arial"/>
              </w:rPr>
              <w:t>04/15/2021</w:t>
            </w:r>
          </w:p>
        </w:tc>
        <w:tc>
          <w:tcPr>
            <w:tcW w:w="3706" w:type="dxa"/>
            <w:tcBorders>
              <w:top w:val="single" w:sz="4" w:space="0" w:color="auto"/>
              <w:left w:val="single" w:sz="4" w:space="0" w:color="auto"/>
              <w:bottom w:val="single" w:sz="4" w:space="0" w:color="auto"/>
              <w:right w:val="single" w:sz="4" w:space="0" w:color="auto"/>
            </w:tcBorders>
            <w:hideMark/>
          </w:tcPr>
          <w:p w14:paraId="21884758" w14:textId="77777777" w:rsidR="00274576" w:rsidRDefault="00274576">
            <w:pPr>
              <w:spacing w:line="256" w:lineRule="auto"/>
              <w:rPr>
                <w:rFonts w:cs="Arial"/>
              </w:rPr>
            </w:pPr>
            <w:r>
              <w:rPr>
                <w:rFonts w:cs="Arial"/>
              </w:rPr>
              <w:t>All</w:t>
            </w:r>
          </w:p>
        </w:tc>
        <w:tc>
          <w:tcPr>
            <w:tcW w:w="3780" w:type="dxa"/>
            <w:tcBorders>
              <w:top w:val="single" w:sz="4" w:space="0" w:color="auto"/>
              <w:left w:val="single" w:sz="4" w:space="0" w:color="auto"/>
              <w:bottom w:val="single" w:sz="4" w:space="0" w:color="auto"/>
              <w:right w:val="single" w:sz="4" w:space="0" w:color="auto"/>
            </w:tcBorders>
            <w:hideMark/>
          </w:tcPr>
          <w:p w14:paraId="0425BEA2" w14:textId="77777777" w:rsidR="00274576" w:rsidRDefault="00274576">
            <w:pPr>
              <w:spacing w:line="256" w:lineRule="auto"/>
              <w:rPr>
                <w:rFonts w:cs="Arial"/>
              </w:rPr>
            </w:pPr>
            <w:r>
              <w:rPr>
                <w:rFonts w:cs="Arial"/>
              </w:rPr>
              <w:t>Initial Draft</w:t>
            </w:r>
          </w:p>
        </w:tc>
      </w:tr>
      <w:tr w:rsidR="00922F01" w14:paraId="1D795716"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2593DDF2" w14:textId="7953BFCF" w:rsidR="00922F01" w:rsidRDefault="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34B643EA" w14:textId="68DD5DB7" w:rsidR="00922F01" w:rsidRDefault="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4F5827EC" w14:textId="77777777" w:rsidR="00922F01" w:rsidRDefault="00922F01">
            <w:pPr>
              <w:spacing w:line="254" w:lineRule="auto"/>
              <w:rPr>
                <w:rFonts w:cs="Arial"/>
              </w:rPr>
            </w:pPr>
            <w:r>
              <w:rPr>
                <w:rFonts w:cs="Arial"/>
              </w:rPr>
              <w:t>SWR-REQ-242675</w:t>
            </w:r>
          </w:p>
        </w:tc>
        <w:tc>
          <w:tcPr>
            <w:tcW w:w="3780" w:type="dxa"/>
            <w:tcBorders>
              <w:top w:val="single" w:sz="4" w:space="0" w:color="auto"/>
              <w:left w:val="single" w:sz="4" w:space="0" w:color="auto"/>
              <w:bottom w:val="single" w:sz="4" w:space="0" w:color="auto"/>
              <w:right w:val="single" w:sz="4" w:space="0" w:color="auto"/>
            </w:tcBorders>
            <w:hideMark/>
          </w:tcPr>
          <w:p w14:paraId="04006041" w14:textId="77777777" w:rsidR="00922F01" w:rsidRDefault="00922F01">
            <w:pPr>
              <w:spacing w:line="254" w:lineRule="auto"/>
              <w:rPr>
                <w:rFonts w:cs="Arial"/>
              </w:rPr>
            </w:pPr>
            <w:r>
              <w:rPr>
                <w:rFonts w:cs="Arial"/>
              </w:rPr>
              <w:t>Added Y to service 27 for Session 03. (JIRA AOS-52344)</w:t>
            </w:r>
          </w:p>
        </w:tc>
      </w:tr>
      <w:tr w:rsidR="00922F01" w14:paraId="52CFD3D0"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530EA6AE" w14:textId="73A26724"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741D4A2F" w14:textId="385BD620"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2B3D946" w14:textId="77777777" w:rsidR="00922F01" w:rsidRDefault="00922F01" w:rsidP="00922F01">
            <w:pPr>
              <w:spacing w:line="254" w:lineRule="auto"/>
              <w:rPr>
                <w:rFonts w:cs="Arial"/>
              </w:rPr>
            </w:pPr>
            <w:r>
              <w:rPr>
                <w:rFonts w:cs="Arial"/>
              </w:rPr>
              <w:t>SWR-REQ-412674</w:t>
            </w:r>
          </w:p>
        </w:tc>
        <w:tc>
          <w:tcPr>
            <w:tcW w:w="3780" w:type="dxa"/>
            <w:tcBorders>
              <w:top w:val="single" w:sz="4" w:space="0" w:color="auto"/>
              <w:left w:val="single" w:sz="4" w:space="0" w:color="auto"/>
              <w:bottom w:val="single" w:sz="4" w:space="0" w:color="auto"/>
              <w:right w:val="single" w:sz="4" w:space="0" w:color="auto"/>
            </w:tcBorders>
            <w:hideMark/>
          </w:tcPr>
          <w:p w14:paraId="68A310FE" w14:textId="77777777" w:rsidR="00922F01" w:rsidRDefault="00922F01" w:rsidP="00922F01">
            <w:pPr>
              <w:spacing w:line="254" w:lineRule="auto"/>
              <w:rPr>
                <w:rFonts w:cs="Arial"/>
              </w:rPr>
            </w:pPr>
            <w:r>
              <w:rPr>
                <w:rFonts w:cs="Arial"/>
              </w:rPr>
              <w:t>Added Shorted together DTCs for Interior Mics 1-6. (JIRA AOS-52345)</w:t>
            </w:r>
          </w:p>
        </w:tc>
      </w:tr>
      <w:tr w:rsidR="00922F01" w14:paraId="721232E9"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09FDAFDA" w14:textId="363261D1"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644FF724" w14:textId="45DF60BF"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6AC8FBB7" w14:textId="77777777" w:rsidR="00922F01" w:rsidRDefault="00922F01" w:rsidP="00922F01">
            <w:pPr>
              <w:spacing w:line="254" w:lineRule="auto"/>
              <w:rPr>
                <w:rFonts w:cs="Arial"/>
              </w:rPr>
            </w:pPr>
            <w:r>
              <w:rPr>
                <w:rFonts w:cs="Arial"/>
              </w:rPr>
              <w:t>SWR-REQ-242679</w:t>
            </w:r>
          </w:p>
        </w:tc>
        <w:tc>
          <w:tcPr>
            <w:tcW w:w="3780" w:type="dxa"/>
            <w:tcBorders>
              <w:top w:val="single" w:sz="4" w:space="0" w:color="auto"/>
              <w:left w:val="single" w:sz="4" w:space="0" w:color="auto"/>
              <w:bottom w:val="single" w:sz="4" w:space="0" w:color="auto"/>
              <w:right w:val="single" w:sz="4" w:space="0" w:color="auto"/>
            </w:tcBorders>
            <w:hideMark/>
          </w:tcPr>
          <w:p w14:paraId="3B6D7AF1" w14:textId="77777777" w:rsidR="00922F01" w:rsidRDefault="00922F01" w:rsidP="00922F01">
            <w:pPr>
              <w:spacing w:line="254" w:lineRule="auto"/>
              <w:rPr>
                <w:rFonts w:cs="Arial"/>
              </w:rPr>
            </w:pPr>
            <w:r>
              <w:rPr>
                <w:rFonts w:cs="Arial"/>
              </w:rPr>
              <w:t>Added note that routine 6006 should run regards of AM Tuner Configuration. (JIRA AOS-52344)</w:t>
            </w:r>
          </w:p>
        </w:tc>
      </w:tr>
      <w:tr w:rsidR="00922F01" w14:paraId="5AE98F0E"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3F37F9CC" w14:textId="258F66B7"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6176E957" w14:textId="09644078"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9E28D77" w14:textId="77777777" w:rsidR="00922F01" w:rsidRDefault="00922F01" w:rsidP="00922F01">
            <w:pPr>
              <w:spacing w:line="254" w:lineRule="auto"/>
              <w:rPr>
                <w:rFonts w:cs="Arial"/>
              </w:rPr>
            </w:pPr>
            <w:r>
              <w:rPr>
                <w:rFonts w:cs="Arial"/>
              </w:rPr>
              <w:t>SWR-REQ-242680</w:t>
            </w:r>
          </w:p>
        </w:tc>
        <w:tc>
          <w:tcPr>
            <w:tcW w:w="3780" w:type="dxa"/>
            <w:tcBorders>
              <w:top w:val="single" w:sz="4" w:space="0" w:color="auto"/>
              <w:left w:val="single" w:sz="4" w:space="0" w:color="auto"/>
              <w:bottom w:val="single" w:sz="4" w:space="0" w:color="auto"/>
              <w:right w:val="single" w:sz="4" w:space="0" w:color="auto"/>
            </w:tcBorders>
            <w:hideMark/>
          </w:tcPr>
          <w:p w14:paraId="7359E66B" w14:textId="77777777" w:rsidR="00922F01" w:rsidRDefault="00922F01" w:rsidP="00922F01">
            <w:pPr>
              <w:spacing w:line="254" w:lineRule="auto"/>
              <w:rPr>
                <w:rFonts w:cs="Arial"/>
              </w:rPr>
            </w:pPr>
            <w:r>
              <w:rPr>
                <w:rFonts w:cs="Arial"/>
              </w:rPr>
              <w:t>Correct incorrect execution number in exit conditions. (JIRA AOS-52344)</w:t>
            </w:r>
          </w:p>
        </w:tc>
      </w:tr>
      <w:tr w:rsidR="00922F01" w14:paraId="51BACE9B"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4D21F369" w14:textId="6609E1BB"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2A83EF7E" w14:textId="2425AE3C"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2878147" w14:textId="77777777" w:rsidR="00922F01" w:rsidRDefault="00922F01" w:rsidP="00922F01">
            <w:pPr>
              <w:spacing w:line="254" w:lineRule="auto"/>
              <w:rPr>
                <w:rFonts w:cs="Arial"/>
              </w:rPr>
            </w:pPr>
            <w:r>
              <w:rPr>
                <w:rFonts w:cs="Arial"/>
              </w:rPr>
              <w:t>SWR-REQ-412675</w:t>
            </w:r>
          </w:p>
        </w:tc>
        <w:tc>
          <w:tcPr>
            <w:tcW w:w="3780" w:type="dxa"/>
            <w:tcBorders>
              <w:top w:val="single" w:sz="4" w:space="0" w:color="auto"/>
              <w:left w:val="single" w:sz="4" w:space="0" w:color="auto"/>
              <w:bottom w:val="single" w:sz="4" w:space="0" w:color="auto"/>
              <w:right w:val="single" w:sz="4" w:space="0" w:color="auto"/>
            </w:tcBorders>
            <w:hideMark/>
          </w:tcPr>
          <w:p w14:paraId="437745BA" w14:textId="77777777" w:rsidR="00922F01" w:rsidRDefault="00922F01" w:rsidP="00922F01">
            <w:pPr>
              <w:spacing w:line="254" w:lineRule="auto"/>
              <w:rPr>
                <w:rFonts w:cs="Arial"/>
              </w:rPr>
            </w:pPr>
            <w:r>
              <w:rPr>
                <w:rFonts w:cs="Arial"/>
              </w:rPr>
              <w:t>Renamed DID descriptions of 8056, 8057, 8058, 8059, and 805A to more reflect current naming standards. (JIRA AOS-52344)</w:t>
            </w:r>
          </w:p>
        </w:tc>
      </w:tr>
      <w:tr w:rsidR="00922F01" w14:paraId="46AB16F9"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0694E894" w14:textId="5499EB78"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19AB2832" w14:textId="2FEB32DC"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5631C301" w14:textId="77777777" w:rsidR="00922F01" w:rsidRDefault="00922F01" w:rsidP="00922F01">
            <w:pPr>
              <w:spacing w:line="254" w:lineRule="auto"/>
              <w:rPr>
                <w:rFonts w:cs="Arial"/>
              </w:rPr>
            </w:pPr>
            <w:r>
              <w:rPr>
                <w:rFonts w:cs="Arial"/>
              </w:rPr>
              <w:t>SWR-REQ-412675</w:t>
            </w:r>
          </w:p>
        </w:tc>
        <w:tc>
          <w:tcPr>
            <w:tcW w:w="3780" w:type="dxa"/>
            <w:tcBorders>
              <w:top w:val="single" w:sz="4" w:space="0" w:color="auto"/>
              <w:left w:val="single" w:sz="4" w:space="0" w:color="auto"/>
              <w:bottom w:val="single" w:sz="4" w:space="0" w:color="auto"/>
              <w:right w:val="single" w:sz="4" w:space="0" w:color="auto"/>
            </w:tcBorders>
            <w:hideMark/>
          </w:tcPr>
          <w:p w14:paraId="4E12EA15" w14:textId="77777777" w:rsidR="00922F01" w:rsidRDefault="00922F01" w:rsidP="00922F01">
            <w:pPr>
              <w:spacing w:line="254" w:lineRule="auto"/>
              <w:rPr>
                <w:rFonts w:cs="Arial"/>
              </w:rPr>
            </w:pPr>
            <w:r>
              <w:rPr>
                <w:rFonts w:cs="Arial"/>
              </w:rPr>
              <w:t>Added new DIDs F0E8 and F129. (JIRA AOS-52345)</w:t>
            </w:r>
          </w:p>
        </w:tc>
      </w:tr>
      <w:tr w:rsidR="00922F01" w14:paraId="00F57340"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2C9D2527" w14:textId="6D0AFAB6"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23A702B7" w14:textId="5940FB52"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591FED23" w14:textId="77777777" w:rsidR="00922F01" w:rsidRDefault="00922F01" w:rsidP="00922F01">
            <w:pPr>
              <w:spacing w:line="254" w:lineRule="auto"/>
              <w:rPr>
                <w:rFonts w:cs="Arial"/>
              </w:rPr>
            </w:pPr>
            <w:r>
              <w:rPr>
                <w:rFonts w:cs="Arial"/>
              </w:rPr>
              <w:t>SWR-REQ-412676</w:t>
            </w:r>
          </w:p>
        </w:tc>
        <w:tc>
          <w:tcPr>
            <w:tcW w:w="3780" w:type="dxa"/>
            <w:tcBorders>
              <w:top w:val="single" w:sz="4" w:space="0" w:color="auto"/>
              <w:left w:val="single" w:sz="4" w:space="0" w:color="auto"/>
              <w:bottom w:val="single" w:sz="4" w:space="0" w:color="auto"/>
              <w:right w:val="single" w:sz="4" w:space="0" w:color="auto"/>
            </w:tcBorders>
            <w:hideMark/>
          </w:tcPr>
          <w:p w14:paraId="38D93C92" w14:textId="77777777" w:rsidR="00922F01" w:rsidRDefault="00922F01" w:rsidP="00922F01">
            <w:pPr>
              <w:spacing w:line="254" w:lineRule="auto"/>
              <w:rPr>
                <w:rFonts w:cs="Arial"/>
              </w:rPr>
            </w:pPr>
            <w:r>
              <w:rPr>
                <w:rFonts w:cs="Arial"/>
              </w:rPr>
              <w:t>Removed DID FD10 and updated DIDs FD12, FD3, FD16, FD17 and FD18 based on latest database. (JIRA AOS-52344)</w:t>
            </w:r>
          </w:p>
        </w:tc>
      </w:tr>
      <w:tr w:rsidR="00922F01" w14:paraId="2D11DF17"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6353194B" w14:textId="2CF66583"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05FE312F" w14:textId="03A11B93"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03B19C57"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4FC754ED" w14:textId="77777777" w:rsidR="00922F01" w:rsidRDefault="00922F01" w:rsidP="00922F01">
            <w:pPr>
              <w:spacing w:line="254" w:lineRule="auto"/>
              <w:rPr>
                <w:rFonts w:cs="Arial"/>
              </w:rPr>
            </w:pPr>
            <w:r>
              <w:rPr>
                <w:rFonts w:cs="Arial"/>
              </w:rPr>
              <w:t>Added subtype 01 and 13 for Speaker DTCs to reflect that these should be set on CAN wakeup. (JIRA AOS-52344)</w:t>
            </w:r>
          </w:p>
        </w:tc>
      </w:tr>
      <w:tr w:rsidR="00922F01" w14:paraId="7AC871BE"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21A84AC7" w14:textId="56AB86BB"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50496A77" w14:textId="0D5C93D8"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B863D96"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57F55B9D" w14:textId="77777777" w:rsidR="00922F01" w:rsidRDefault="00922F01" w:rsidP="00922F01">
            <w:pPr>
              <w:spacing w:line="254" w:lineRule="auto"/>
              <w:rPr>
                <w:rFonts w:cs="Arial"/>
              </w:rPr>
            </w:pPr>
            <w:r>
              <w:rPr>
                <w:rFonts w:cs="Arial"/>
              </w:rPr>
              <w:t>Added new speaker DTCs 928A, 928B, 928C, and 928D with subtypes 01, 11, 12, 13, and 09 when configured for subwoofer. (JIRA AOS-52345)</w:t>
            </w:r>
          </w:p>
        </w:tc>
      </w:tr>
      <w:tr w:rsidR="00922F01" w14:paraId="28E34A23"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76C092D0" w14:textId="33A08C21"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54CD1B17" w14:textId="312C8C7B"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5B951FFD"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02F91690" w14:textId="77777777" w:rsidR="00922F01" w:rsidRDefault="00922F01" w:rsidP="00922F01">
            <w:pPr>
              <w:spacing w:line="254" w:lineRule="auto"/>
              <w:rPr>
                <w:rFonts w:cs="Arial"/>
              </w:rPr>
            </w:pPr>
            <w:r>
              <w:rPr>
                <w:rFonts w:cs="Arial"/>
              </w:rPr>
              <w:t>Added DTC 923816 and 923817 when subwoofer = enabled. (JIRA AOS-52345)</w:t>
            </w:r>
          </w:p>
        </w:tc>
      </w:tr>
      <w:tr w:rsidR="00922F01" w14:paraId="33FF3FD6"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329FE08F" w14:textId="151610E5"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3A768F23" w14:textId="0A92DC3D"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715E0C9A"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40165673" w14:textId="77777777" w:rsidR="00922F01" w:rsidRDefault="00922F01" w:rsidP="00922F01">
            <w:pPr>
              <w:spacing w:line="254" w:lineRule="auto"/>
              <w:rPr>
                <w:rFonts w:cs="Arial"/>
              </w:rPr>
            </w:pPr>
            <w:r>
              <w:rPr>
                <w:rFonts w:cs="Arial"/>
              </w:rPr>
              <w:t>Removed DTC E02400 as it is no longer needed. (JIRA AOS-52344)</w:t>
            </w:r>
          </w:p>
        </w:tc>
      </w:tr>
      <w:tr w:rsidR="00922F01" w14:paraId="4C1366FA"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6240C836" w14:textId="3F17C8BB"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6A4DA6CB" w14:textId="0E7C8D19"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40049828"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0B4E0B47" w14:textId="77777777" w:rsidR="00922F01" w:rsidRDefault="00922F01" w:rsidP="00922F01">
            <w:pPr>
              <w:spacing w:line="254" w:lineRule="auto"/>
              <w:rPr>
                <w:rFonts w:cs="Arial"/>
              </w:rPr>
            </w:pPr>
            <w:r>
              <w:rPr>
                <w:rFonts w:cs="Arial"/>
              </w:rPr>
              <w:t>Removed A2B DTCs as they are covered in another section. (JIRA AOS-52344)</w:t>
            </w:r>
          </w:p>
        </w:tc>
      </w:tr>
      <w:tr w:rsidR="00922F01" w14:paraId="3797C705"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1F6269E7" w14:textId="5B3D9F6B"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1D8577AB" w14:textId="6619B392"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44CB02B"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2D0F1B51" w14:textId="77777777" w:rsidR="00922F01" w:rsidRDefault="00922F01" w:rsidP="00922F01">
            <w:pPr>
              <w:spacing w:line="254" w:lineRule="auto"/>
              <w:rPr>
                <w:rFonts w:cs="Arial"/>
              </w:rPr>
            </w:pPr>
            <w:r>
              <w:rPr>
                <w:rFonts w:cs="Arial"/>
              </w:rPr>
              <w:t>Added Shorted together DTCs for Interior Mics 1-6. (JIRA AOS-52345)</w:t>
            </w:r>
          </w:p>
        </w:tc>
      </w:tr>
      <w:tr w:rsidR="00922F01" w14:paraId="1D27B482"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54BAE76D" w14:textId="030AD0DE"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214D2DEC" w14:textId="50FB8C8B"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8E76ABD"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50F68A62" w14:textId="77777777" w:rsidR="00922F01" w:rsidRDefault="00922F01" w:rsidP="00922F01">
            <w:pPr>
              <w:spacing w:line="254" w:lineRule="auto"/>
              <w:rPr>
                <w:rFonts w:cs="Arial"/>
              </w:rPr>
            </w:pPr>
            <w:r>
              <w:rPr>
                <w:rFonts w:cs="Arial"/>
              </w:rPr>
              <w:t>Corrected Fault action for Interior Mics 1-6. (JIRA AOS-52344)</w:t>
            </w:r>
          </w:p>
        </w:tc>
      </w:tr>
      <w:tr w:rsidR="00922F01" w14:paraId="6D20484B"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1744B014" w14:textId="5D4B9DAB"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4123A25E" w14:textId="38EC8C8D"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0F18C558"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4457889A" w14:textId="77777777" w:rsidR="00922F01" w:rsidRDefault="00922F01" w:rsidP="00922F01">
            <w:pPr>
              <w:spacing w:line="254" w:lineRule="auto"/>
              <w:rPr>
                <w:rFonts w:cs="Arial"/>
              </w:rPr>
            </w:pPr>
            <w:r>
              <w:rPr>
                <w:rFonts w:cs="Arial"/>
              </w:rPr>
              <w:t>Removed DTCs for Mic 7 and Mic 8. (JIRA AOS-52344)</w:t>
            </w:r>
          </w:p>
        </w:tc>
      </w:tr>
      <w:tr w:rsidR="00922F01" w14:paraId="199A9156"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0A8268F9" w14:textId="65D8D87C"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4801D885" w14:textId="4AF5F007"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09DC4BC6" w14:textId="77777777" w:rsidR="00922F01" w:rsidRDefault="00922F01" w:rsidP="00922F01">
            <w:pPr>
              <w:spacing w:line="254" w:lineRule="auto"/>
              <w:rPr>
                <w:rFonts w:cs="Arial"/>
              </w:rPr>
            </w:pPr>
            <w:r>
              <w:rPr>
                <w:rFonts w:cs="Arial"/>
              </w:rPr>
              <w:t>SWR-REQ-412677</w:t>
            </w:r>
          </w:p>
        </w:tc>
        <w:tc>
          <w:tcPr>
            <w:tcW w:w="3780" w:type="dxa"/>
            <w:tcBorders>
              <w:top w:val="single" w:sz="4" w:space="0" w:color="auto"/>
              <w:left w:val="single" w:sz="4" w:space="0" w:color="auto"/>
              <w:bottom w:val="single" w:sz="4" w:space="0" w:color="auto"/>
              <w:right w:val="single" w:sz="4" w:space="0" w:color="auto"/>
            </w:tcBorders>
            <w:hideMark/>
          </w:tcPr>
          <w:p w14:paraId="63539C28" w14:textId="77777777" w:rsidR="00922F01" w:rsidRDefault="00922F01" w:rsidP="00922F01">
            <w:pPr>
              <w:spacing w:line="254" w:lineRule="auto"/>
              <w:rPr>
                <w:rFonts w:cs="Arial"/>
              </w:rPr>
            </w:pPr>
            <w:r>
              <w:rPr>
                <w:rFonts w:cs="Arial"/>
              </w:rPr>
              <w:t>Added DTC E40092 and E40081 when Ethernet is enabled. (JIRA AOS-52344)</w:t>
            </w:r>
          </w:p>
        </w:tc>
      </w:tr>
      <w:tr w:rsidR="00922F01" w14:paraId="0F4B7BC5"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59C64BCF" w14:textId="5806145C"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27572D8D" w14:textId="7C47E2C3"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567B3C88" w14:textId="77777777" w:rsidR="00922F01" w:rsidRDefault="00922F01" w:rsidP="00922F01">
            <w:pPr>
              <w:spacing w:line="254" w:lineRule="auto"/>
              <w:rPr>
                <w:rFonts w:cs="Arial"/>
              </w:rPr>
            </w:pPr>
            <w:r>
              <w:rPr>
                <w:rFonts w:cs="Arial"/>
              </w:rPr>
              <w:t>SWR-REQ-412678</w:t>
            </w:r>
          </w:p>
        </w:tc>
        <w:tc>
          <w:tcPr>
            <w:tcW w:w="3780" w:type="dxa"/>
            <w:tcBorders>
              <w:top w:val="single" w:sz="4" w:space="0" w:color="auto"/>
              <w:left w:val="single" w:sz="4" w:space="0" w:color="auto"/>
              <w:bottom w:val="single" w:sz="4" w:space="0" w:color="auto"/>
              <w:right w:val="single" w:sz="4" w:space="0" w:color="auto"/>
            </w:tcBorders>
            <w:hideMark/>
          </w:tcPr>
          <w:p w14:paraId="50CE2418" w14:textId="77777777" w:rsidR="00922F01" w:rsidRDefault="00922F01" w:rsidP="00922F01">
            <w:pPr>
              <w:spacing w:line="254" w:lineRule="auto"/>
              <w:rPr>
                <w:rFonts w:cs="Arial"/>
              </w:rPr>
            </w:pPr>
            <w:r>
              <w:rPr>
                <w:rFonts w:cs="Arial"/>
              </w:rPr>
              <w:t>Added new DTCs for all known missing message DTCs. (JIRA AOS-52344)</w:t>
            </w:r>
          </w:p>
        </w:tc>
      </w:tr>
      <w:tr w:rsidR="00922F01" w14:paraId="07C4E8DE"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5DD8003E" w14:textId="6CD34EC5"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428E35E5" w14:textId="0181C632"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64B67731"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47078D4F" w14:textId="77777777" w:rsidR="00922F01" w:rsidRDefault="00922F01" w:rsidP="00922F01">
            <w:pPr>
              <w:spacing w:line="254" w:lineRule="auto"/>
              <w:rPr>
                <w:rFonts w:cs="Arial"/>
              </w:rPr>
            </w:pPr>
            <w:r>
              <w:rPr>
                <w:rFonts w:cs="Arial"/>
              </w:rPr>
              <w:t xml:space="preserve">Added new configuration to DE00 Byte 2 Bit 4 External DSP (Missing Message </w:t>
            </w:r>
            <w:r>
              <w:rPr>
                <w:rFonts w:cs="Arial"/>
              </w:rPr>
              <w:lastRenderedPageBreak/>
              <w:t>DTC Setting) to enable logging of missing CAN messages from the DSP.</w:t>
            </w:r>
          </w:p>
        </w:tc>
      </w:tr>
      <w:tr w:rsidR="00922F01" w14:paraId="645D279A"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282645F8" w14:textId="6A9D0B8F" w:rsidR="00922F01" w:rsidRDefault="00922F01" w:rsidP="00922F01">
            <w:pPr>
              <w:spacing w:line="254" w:lineRule="auto"/>
              <w:rPr>
                <w:rFonts w:cs="Arial"/>
              </w:rPr>
            </w:pPr>
            <w:r>
              <w:rPr>
                <w:rFonts w:cs="Arial"/>
              </w:rPr>
              <w:lastRenderedPageBreak/>
              <w:t>8.0.0</w:t>
            </w:r>
          </w:p>
        </w:tc>
        <w:tc>
          <w:tcPr>
            <w:tcW w:w="1392" w:type="dxa"/>
            <w:tcBorders>
              <w:top w:val="single" w:sz="4" w:space="0" w:color="auto"/>
              <w:left w:val="single" w:sz="4" w:space="0" w:color="auto"/>
              <w:bottom w:val="single" w:sz="4" w:space="0" w:color="auto"/>
              <w:right w:val="single" w:sz="4" w:space="0" w:color="auto"/>
            </w:tcBorders>
          </w:tcPr>
          <w:p w14:paraId="5F571335" w14:textId="25D14AEA"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2A88C979"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5CA5EC0A" w14:textId="77777777" w:rsidR="00922F01" w:rsidRDefault="00922F01" w:rsidP="00922F01">
            <w:pPr>
              <w:spacing w:line="254" w:lineRule="auto"/>
              <w:rPr>
                <w:rFonts w:cs="Arial"/>
              </w:rPr>
            </w:pPr>
            <w:r>
              <w:rPr>
                <w:rFonts w:cs="Arial"/>
              </w:rPr>
              <w:t>Correct wrong DExx number from DE04 to DE00 for Speaker 5 Setting and Speaker 5 – AVAS/Interior. (JIRA AOS-52344)</w:t>
            </w:r>
          </w:p>
        </w:tc>
      </w:tr>
      <w:tr w:rsidR="00922F01" w14:paraId="653CB120"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64C53555" w14:textId="6933A967"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7C9BD76A" w14:textId="7DF6CFAC"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01A40009"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0BA21CEF" w14:textId="77777777" w:rsidR="00922F01" w:rsidRDefault="00922F01" w:rsidP="00922F01">
            <w:pPr>
              <w:spacing w:line="254" w:lineRule="auto"/>
              <w:rPr>
                <w:rFonts w:cs="Arial"/>
              </w:rPr>
            </w:pPr>
            <w:r>
              <w:rPr>
                <w:rFonts w:cs="Arial"/>
              </w:rPr>
              <w:t>Added new configuration to DE00 Byte 5 Bit 0 (Tune Knob Acceleration). (JIRA AOS-52344)</w:t>
            </w:r>
          </w:p>
        </w:tc>
      </w:tr>
      <w:tr w:rsidR="00922F01" w14:paraId="60D5E380"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6463F5B9" w14:textId="0089F1F9"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69D69B50" w14:textId="471493EE"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6911357C"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543DC5B0" w14:textId="77777777" w:rsidR="00922F01" w:rsidRDefault="00922F01" w:rsidP="00922F01">
            <w:pPr>
              <w:spacing w:line="254" w:lineRule="auto"/>
              <w:rPr>
                <w:rFonts w:cs="Arial"/>
              </w:rPr>
            </w:pPr>
            <w:r>
              <w:rPr>
                <w:rFonts w:cs="Arial"/>
              </w:rPr>
              <w:t>Added new configuration to DE00 Byte 8 Bit 0 (My Seat Space). (JIRA AOS-52348)</w:t>
            </w:r>
          </w:p>
        </w:tc>
      </w:tr>
      <w:tr w:rsidR="00922F01" w14:paraId="32471270"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08859B4A" w14:textId="7B7BED52"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08A32E0B" w14:textId="5C4C629E"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772A0C66"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232A8BEF" w14:textId="77777777" w:rsidR="00922F01" w:rsidRDefault="00922F01" w:rsidP="00922F01">
            <w:pPr>
              <w:spacing w:line="254" w:lineRule="auto"/>
              <w:rPr>
                <w:rFonts w:cs="Arial"/>
              </w:rPr>
            </w:pPr>
            <w:r>
              <w:rPr>
                <w:rFonts w:cs="Arial"/>
              </w:rPr>
              <w:t>Renamed DE00 Byte 9 to A2B Bus Configuration to meet new naming conventions.  (JIRA AOS-29559)</w:t>
            </w:r>
          </w:p>
        </w:tc>
      </w:tr>
      <w:tr w:rsidR="00922F01" w14:paraId="69D3C447"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6B9B1885" w14:textId="79701CBD"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38088B3F" w14:textId="5D0B7A97"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3AD2BD23"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41AECBF8" w14:textId="77777777" w:rsidR="00922F01" w:rsidRDefault="00922F01" w:rsidP="00922F01">
            <w:pPr>
              <w:spacing w:line="254" w:lineRule="auto"/>
              <w:rPr>
                <w:rFonts w:cs="Arial"/>
              </w:rPr>
            </w:pPr>
            <w:r>
              <w:rPr>
                <w:rFonts w:cs="Arial"/>
              </w:rPr>
              <w:t>Added new configuration parameter to DE00 Byte 10 Bit 7 (AVAS). (JIRA AOS-48894)</w:t>
            </w:r>
          </w:p>
        </w:tc>
      </w:tr>
      <w:tr w:rsidR="00922F01" w14:paraId="0C780EA0"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7C1DDA2A" w14:textId="1C6ADD7B"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20477F8F" w14:textId="4ABF7D5E"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71F565FD"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6E56A154" w14:textId="77777777" w:rsidR="00922F01" w:rsidRDefault="00922F01" w:rsidP="00922F01">
            <w:pPr>
              <w:spacing w:line="254" w:lineRule="auto"/>
              <w:rPr>
                <w:rFonts w:cs="Arial"/>
              </w:rPr>
            </w:pPr>
            <w:r>
              <w:rPr>
                <w:rFonts w:cs="Arial"/>
              </w:rPr>
              <w:t>Added new configuration parameter to DE00 Byte 10 Bit 6 (AVAS System).  (JIRA AOS-48893)</w:t>
            </w:r>
          </w:p>
        </w:tc>
      </w:tr>
      <w:tr w:rsidR="00922F01" w14:paraId="5E153BDC"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74D5D462" w14:textId="2F395624"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4A419FA6" w14:textId="45AA787F"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52967A72"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71E44AC4" w14:textId="77777777" w:rsidR="00922F01" w:rsidRDefault="00922F01" w:rsidP="00922F01">
            <w:pPr>
              <w:spacing w:line="254" w:lineRule="auto"/>
              <w:rPr>
                <w:rFonts w:cs="Arial"/>
              </w:rPr>
            </w:pPr>
            <w:r>
              <w:rPr>
                <w:rFonts w:cs="Arial"/>
              </w:rPr>
              <w:t>Added new configuration parameter to DE00 Byte 11 (Amplifier Selection for A2B). (JIRA AOS-52343)</w:t>
            </w:r>
          </w:p>
        </w:tc>
      </w:tr>
      <w:tr w:rsidR="00922F01" w14:paraId="08D36295" w14:textId="77777777" w:rsidTr="00922F01">
        <w:trPr>
          <w:jc w:val="center"/>
        </w:trPr>
        <w:tc>
          <w:tcPr>
            <w:tcW w:w="950" w:type="dxa"/>
            <w:tcBorders>
              <w:top w:val="single" w:sz="4" w:space="0" w:color="auto"/>
              <w:left w:val="single" w:sz="4" w:space="0" w:color="auto"/>
              <w:bottom w:val="single" w:sz="4" w:space="0" w:color="auto"/>
              <w:right w:val="single" w:sz="4" w:space="0" w:color="auto"/>
            </w:tcBorders>
          </w:tcPr>
          <w:p w14:paraId="6FA64E18" w14:textId="37DD7CAD" w:rsidR="00922F01" w:rsidRDefault="00922F01" w:rsidP="00922F01">
            <w:pPr>
              <w:spacing w:line="254" w:lineRule="auto"/>
              <w:rPr>
                <w:rFonts w:cs="Arial"/>
              </w:rPr>
            </w:pPr>
            <w:r>
              <w:rPr>
                <w:rFonts w:cs="Arial"/>
              </w:rPr>
              <w:t>8.0.0</w:t>
            </w:r>
          </w:p>
        </w:tc>
        <w:tc>
          <w:tcPr>
            <w:tcW w:w="1392" w:type="dxa"/>
            <w:tcBorders>
              <w:top w:val="single" w:sz="4" w:space="0" w:color="auto"/>
              <w:left w:val="single" w:sz="4" w:space="0" w:color="auto"/>
              <w:bottom w:val="single" w:sz="4" w:space="0" w:color="auto"/>
              <w:right w:val="single" w:sz="4" w:space="0" w:color="auto"/>
            </w:tcBorders>
          </w:tcPr>
          <w:p w14:paraId="5A0EF37E" w14:textId="4704B8D6" w:rsidR="00922F01" w:rsidRDefault="00922F01" w:rsidP="00922F01">
            <w:pPr>
              <w:spacing w:line="254" w:lineRule="auto"/>
              <w:rPr>
                <w:rFonts w:cs="Arial"/>
              </w:rPr>
            </w:pPr>
            <w:r>
              <w:rPr>
                <w:rFonts w:cs="Arial"/>
              </w:rPr>
              <w:t>10/7/2021</w:t>
            </w:r>
          </w:p>
        </w:tc>
        <w:tc>
          <w:tcPr>
            <w:tcW w:w="3706" w:type="dxa"/>
            <w:tcBorders>
              <w:top w:val="single" w:sz="4" w:space="0" w:color="auto"/>
              <w:left w:val="single" w:sz="4" w:space="0" w:color="auto"/>
              <w:bottom w:val="single" w:sz="4" w:space="0" w:color="auto"/>
              <w:right w:val="single" w:sz="4" w:space="0" w:color="auto"/>
            </w:tcBorders>
            <w:hideMark/>
          </w:tcPr>
          <w:p w14:paraId="0A9FFD85" w14:textId="77777777" w:rsidR="00922F01" w:rsidRDefault="00922F01" w:rsidP="00922F01">
            <w:pPr>
              <w:spacing w:line="254" w:lineRule="auto"/>
              <w:rPr>
                <w:rFonts w:cs="Arial"/>
              </w:rPr>
            </w:pPr>
            <w:r>
              <w:rPr>
                <w:rFonts w:cs="Arial"/>
              </w:rPr>
              <w:t>SWR-REQ-413532</w:t>
            </w:r>
          </w:p>
        </w:tc>
        <w:tc>
          <w:tcPr>
            <w:tcW w:w="3780" w:type="dxa"/>
            <w:tcBorders>
              <w:top w:val="single" w:sz="4" w:space="0" w:color="auto"/>
              <w:left w:val="single" w:sz="4" w:space="0" w:color="auto"/>
              <w:bottom w:val="single" w:sz="4" w:space="0" w:color="auto"/>
              <w:right w:val="single" w:sz="4" w:space="0" w:color="auto"/>
            </w:tcBorders>
            <w:hideMark/>
          </w:tcPr>
          <w:p w14:paraId="36CD9B81" w14:textId="77777777" w:rsidR="00922F01" w:rsidRDefault="00922F01" w:rsidP="00922F01">
            <w:pPr>
              <w:spacing w:line="254" w:lineRule="auto"/>
              <w:rPr>
                <w:rFonts w:cs="Arial"/>
              </w:rPr>
            </w:pPr>
            <w:r>
              <w:rPr>
                <w:rFonts w:cs="Arial"/>
              </w:rPr>
              <w:t>Removed Microphone 7 and 8 configurations from DE00. (JIRA AOS-52344)</w:t>
            </w:r>
          </w:p>
        </w:tc>
      </w:tr>
    </w:tbl>
    <w:p w14:paraId="3079A2E1" w14:textId="77777777" w:rsidR="00922F01" w:rsidRDefault="00922F01" w:rsidP="00922F01"/>
    <w:p w14:paraId="55AC06C4" w14:textId="77777777" w:rsidR="00274576" w:rsidRDefault="00274576" w:rsidP="00274576"/>
    <w:p w14:paraId="438C5FA0" w14:textId="77777777" w:rsidR="00274576" w:rsidRDefault="00274576" w:rsidP="00274576">
      <w:pPr>
        <w:pStyle w:val="Heading1"/>
      </w:pPr>
      <w:r w:rsidRPr="00B9479B">
        <w:lastRenderedPageBreak/>
        <w:t>FRD-REQ-242662/A-Appendix A - DTC Failure Sub Type Definitions</w:t>
      </w:r>
    </w:p>
    <w:p w14:paraId="7B3D4F78" w14:textId="77777777" w:rsidR="00274576" w:rsidRDefault="00274576" w:rsidP="00274576"/>
    <w:p w14:paraId="7A1EA055" w14:textId="77777777" w:rsidR="00274576" w:rsidRDefault="00274576" w:rsidP="00274576">
      <w:pPr>
        <w:pStyle w:val="Heading2"/>
      </w:pPr>
      <w:r w:rsidRPr="00B9479B">
        <w:t>SWR-REQ-242695/A-Appendix A - DTC Failure Sub Type Definitions</w:t>
      </w:r>
    </w:p>
    <w:p w14:paraId="03F9D2E5" w14:textId="77777777" w:rsidR="00274576" w:rsidRPr="00BF4436" w:rsidRDefault="00274576" w:rsidP="00274576">
      <w:pPr>
        <w:rPr>
          <w:rFonts w:cs="Arial"/>
        </w:rPr>
      </w:pPr>
    </w:p>
    <w:p w14:paraId="221C51F7" w14:textId="77777777" w:rsidR="00274576" w:rsidRPr="00BF4436" w:rsidRDefault="00274576" w:rsidP="00274576">
      <w:pPr>
        <w:rPr>
          <w:rFonts w:cs="Arial"/>
        </w:rPr>
      </w:pPr>
      <w:r w:rsidRPr="00BF4436">
        <w:rPr>
          <w:rFonts w:cs="Arial"/>
        </w:rPr>
        <w:t>Table 1 — DTC Failure Sub Type definition for failure category ‘0’</w:t>
      </w:r>
    </w:p>
    <w:p w14:paraId="3381421B"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1023E8B4" w14:textId="77777777" w:rsidTr="00274576">
        <w:trPr>
          <w:trHeight w:val="315"/>
          <w:jc w:val="center"/>
        </w:trPr>
        <w:tc>
          <w:tcPr>
            <w:tcW w:w="1580" w:type="dxa"/>
            <w:tcBorders>
              <w:top w:val="single" w:sz="12" w:space="0" w:color="auto"/>
              <w:left w:val="single" w:sz="12" w:space="0" w:color="auto"/>
              <w:right w:val="nil"/>
            </w:tcBorders>
            <w:hideMark/>
          </w:tcPr>
          <w:p w14:paraId="00D1C354"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0A3F25DE"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339C598B" w14:textId="77777777" w:rsidR="00274576" w:rsidRPr="00BF4436" w:rsidRDefault="00274576">
            <w:pPr>
              <w:rPr>
                <w:rFonts w:cs="Arial"/>
                <w:b/>
                <w:bCs/>
              </w:rPr>
            </w:pPr>
            <w:r w:rsidRPr="00BF4436">
              <w:rPr>
                <w:rFonts w:cs="Arial"/>
                <w:b/>
                <w:bCs/>
              </w:rPr>
              <w:t>General Failure Information</w:t>
            </w:r>
          </w:p>
        </w:tc>
      </w:tr>
      <w:tr w:rsidR="00274576" w:rsidRPr="00BF4436" w14:paraId="3C761E4C" w14:textId="77777777" w:rsidTr="00274576">
        <w:trPr>
          <w:trHeight w:val="315"/>
          <w:jc w:val="center"/>
        </w:trPr>
        <w:tc>
          <w:tcPr>
            <w:tcW w:w="1580" w:type="dxa"/>
            <w:tcBorders>
              <w:top w:val="nil"/>
              <w:left w:val="single" w:sz="12" w:space="0" w:color="auto"/>
              <w:bottom w:val="double" w:sz="4" w:space="0" w:color="auto"/>
              <w:right w:val="nil"/>
            </w:tcBorders>
            <w:hideMark/>
          </w:tcPr>
          <w:p w14:paraId="4CA2E9E4"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20F39D45"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3CE51C29" w14:textId="77777777" w:rsidR="00274576" w:rsidRPr="00BF4436" w:rsidRDefault="00274576">
            <w:pPr>
              <w:rPr>
                <w:rFonts w:cs="Arial"/>
                <w:b/>
                <w:bCs/>
              </w:rPr>
            </w:pPr>
            <w:r w:rsidRPr="00BF4436">
              <w:rPr>
                <w:rFonts w:cs="Arial"/>
                <w:b/>
                <w:bCs/>
              </w:rPr>
              <w:t>Sub Type Description</w:t>
            </w:r>
          </w:p>
        </w:tc>
      </w:tr>
      <w:tr w:rsidR="00274576" w:rsidRPr="00BF4436" w14:paraId="11332EEF" w14:textId="77777777" w:rsidTr="00274576">
        <w:trPr>
          <w:trHeight w:val="300"/>
          <w:jc w:val="center"/>
        </w:trPr>
        <w:tc>
          <w:tcPr>
            <w:tcW w:w="1580" w:type="dxa"/>
            <w:tcBorders>
              <w:top w:val="double" w:sz="4" w:space="0" w:color="auto"/>
              <w:left w:val="single" w:sz="12" w:space="0" w:color="auto"/>
              <w:bottom w:val="nil"/>
              <w:right w:val="nil"/>
            </w:tcBorders>
            <w:hideMark/>
          </w:tcPr>
          <w:p w14:paraId="1A751570" w14:textId="77777777" w:rsidR="00274576" w:rsidRPr="00BF4436" w:rsidRDefault="00274576">
            <w:pPr>
              <w:rPr>
                <w:rFonts w:cs="Arial"/>
              </w:rPr>
            </w:pPr>
            <w:r w:rsidRPr="00BF4436">
              <w:rPr>
                <w:rFonts w:cs="Arial"/>
              </w:rPr>
              <w:t>00</w:t>
            </w:r>
          </w:p>
        </w:tc>
        <w:tc>
          <w:tcPr>
            <w:tcW w:w="1580" w:type="dxa"/>
            <w:tcBorders>
              <w:top w:val="double" w:sz="4" w:space="0" w:color="auto"/>
              <w:left w:val="single" w:sz="8" w:space="0" w:color="auto"/>
              <w:bottom w:val="nil"/>
              <w:right w:val="single" w:sz="8" w:space="0" w:color="auto"/>
            </w:tcBorders>
            <w:hideMark/>
          </w:tcPr>
          <w:p w14:paraId="18C43CA3" w14:textId="77777777" w:rsidR="00274576" w:rsidRPr="00BF4436" w:rsidRDefault="00274576">
            <w:pPr>
              <w:rPr>
                <w:rFonts w:cs="Arial"/>
              </w:rPr>
            </w:pPr>
            <w:r w:rsidRPr="00BF4436">
              <w:rPr>
                <w:rFonts w:cs="Arial"/>
              </w:rPr>
              <w:t>0000</w:t>
            </w:r>
          </w:p>
        </w:tc>
        <w:tc>
          <w:tcPr>
            <w:tcW w:w="8000" w:type="dxa"/>
            <w:tcBorders>
              <w:top w:val="double" w:sz="4" w:space="0" w:color="auto"/>
              <w:left w:val="nil"/>
              <w:bottom w:val="nil"/>
              <w:right w:val="single" w:sz="12" w:space="0" w:color="auto"/>
            </w:tcBorders>
            <w:hideMark/>
          </w:tcPr>
          <w:p w14:paraId="3B56EF9D" w14:textId="77777777" w:rsidR="00274576" w:rsidRPr="00BF4436" w:rsidRDefault="00274576">
            <w:pPr>
              <w:rPr>
                <w:rFonts w:cs="Arial"/>
                <w:b/>
                <w:bCs/>
                <w:u w:val="single"/>
              </w:rPr>
            </w:pPr>
            <w:r w:rsidRPr="00BF4436">
              <w:rPr>
                <w:rFonts w:cs="Arial"/>
                <w:b/>
                <w:bCs/>
                <w:u w:val="single"/>
              </w:rPr>
              <w:t>no sub type information</w:t>
            </w:r>
          </w:p>
        </w:tc>
      </w:tr>
      <w:tr w:rsidR="00274576" w:rsidRPr="00BF4436" w14:paraId="7B8C2216" w14:textId="77777777" w:rsidTr="00274576">
        <w:trPr>
          <w:trHeight w:val="840"/>
          <w:jc w:val="center"/>
        </w:trPr>
        <w:tc>
          <w:tcPr>
            <w:tcW w:w="1580" w:type="dxa"/>
            <w:tcBorders>
              <w:top w:val="nil"/>
              <w:left w:val="single" w:sz="12" w:space="0" w:color="auto"/>
              <w:bottom w:val="nil"/>
              <w:right w:val="nil"/>
            </w:tcBorders>
            <w:hideMark/>
          </w:tcPr>
          <w:p w14:paraId="739C329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A4D5AF7"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4A791AC" w14:textId="77777777" w:rsidR="00274576" w:rsidRPr="00BF4436" w:rsidRDefault="00274576">
            <w:pPr>
              <w:rPr>
                <w:rFonts w:cs="Arial"/>
              </w:rPr>
            </w:pPr>
            <w:r w:rsidRPr="00BF4436">
              <w:rPr>
                <w:rFonts w:cs="Arial"/>
              </w:rPr>
              <w:t xml:space="preserve">This sub type is used for failures where the base DTC text string provides the complete description of the failure itself (no Category and no Sub Type information used, </w:t>
            </w:r>
            <w:proofErr w:type="gramStart"/>
            <w:r w:rsidRPr="00BF4436">
              <w:rPr>
                <w:rFonts w:cs="Arial"/>
              </w:rPr>
              <w:t>e.g.</w:t>
            </w:r>
            <w:proofErr w:type="gramEnd"/>
            <w:r w:rsidRPr="00BF4436">
              <w:rPr>
                <w:rFonts w:cs="Arial"/>
              </w:rPr>
              <w:t xml:space="preserve"> emissions-related DTC (012700 hex): P0127 Intake Air Temperature Too High).</w:t>
            </w:r>
          </w:p>
        </w:tc>
      </w:tr>
      <w:tr w:rsidR="00274576" w:rsidRPr="00BF4436" w14:paraId="0A9CD271" w14:textId="77777777" w:rsidTr="00274576">
        <w:trPr>
          <w:trHeight w:val="300"/>
          <w:jc w:val="center"/>
        </w:trPr>
        <w:tc>
          <w:tcPr>
            <w:tcW w:w="1580" w:type="dxa"/>
            <w:tcBorders>
              <w:top w:val="single" w:sz="8" w:space="0" w:color="auto"/>
              <w:left w:val="single" w:sz="12" w:space="0" w:color="auto"/>
              <w:bottom w:val="nil"/>
              <w:right w:val="nil"/>
            </w:tcBorders>
            <w:hideMark/>
          </w:tcPr>
          <w:p w14:paraId="4A04A572" w14:textId="77777777" w:rsidR="00274576" w:rsidRPr="00BF4436" w:rsidRDefault="00274576">
            <w:pPr>
              <w:rPr>
                <w:rFonts w:cs="Arial"/>
              </w:rPr>
            </w:pPr>
            <w:r w:rsidRPr="00BF4436">
              <w:rPr>
                <w:rFonts w:cs="Arial"/>
              </w:rPr>
              <w:t>01</w:t>
            </w:r>
          </w:p>
        </w:tc>
        <w:tc>
          <w:tcPr>
            <w:tcW w:w="1580" w:type="dxa"/>
            <w:tcBorders>
              <w:top w:val="single" w:sz="8" w:space="0" w:color="auto"/>
              <w:left w:val="single" w:sz="8" w:space="0" w:color="auto"/>
              <w:bottom w:val="nil"/>
              <w:right w:val="single" w:sz="8" w:space="0" w:color="auto"/>
            </w:tcBorders>
            <w:hideMark/>
          </w:tcPr>
          <w:p w14:paraId="2F4BDF35" w14:textId="77777777" w:rsidR="00274576" w:rsidRPr="00BF4436" w:rsidRDefault="00274576">
            <w:pPr>
              <w:rPr>
                <w:rFonts w:cs="Arial"/>
              </w:rPr>
            </w:pPr>
            <w:r w:rsidRPr="00BF4436">
              <w:rPr>
                <w:rFonts w:cs="Arial"/>
              </w:rPr>
              <w:t>0001</w:t>
            </w:r>
          </w:p>
        </w:tc>
        <w:tc>
          <w:tcPr>
            <w:tcW w:w="8000" w:type="dxa"/>
            <w:tcBorders>
              <w:top w:val="single" w:sz="8" w:space="0" w:color="auto"/>
              <w:left w:val="nil"/>
              <w:bottom w:val="nil"/>
              <w:right w:val="single" w:sz="12" w:space="0" w:color="auto"/>
            </w:tcBorders>
            <w:hideMark/>
          </w:tcPr>
          <w:p w14:paraId="0CBEB119" w14:textId="77777777" w:rsidR="00274576" w:rsidRPr="00BF4436" w:rsidRDefault="00274576">
            <w:pPr>
              <w:rPr>
                <w:rFonts w:cs="Arial"/>
                <w:b/>
                <w:bCs/>
                <w:u w:val="single"/>
              </w:rPr>
            </w:pPr>
            <w:r w:rsidRPr="00BF4436">
              <w:rPr>
                <w:rFonts w:cs="Arial"/>
                <w:b/>
                <w:bCs/>
                <w:u w:val="single"/>
              </w:rPr>
              <w:t>General Electrical Failure</w:t>
            </w:r>
          </w:p>
        </w:tc>
      </w:tr>
      <w:tr w:rsidR="00274576" w:rsidRPr="00BF4436" w14:paraId="03133C6F" w14:textId="77777777" w:rsidTr="00274576">
        <w:trPr>
          <w:trHeight w:val="750"/>
          <w:jc w:val="center"/>
        </w:trPr>
        <w:tc>
          <w:tcPr>
            <w:tcW w:w="1580" w:type="dxa"/>
            <w:tcBorders>
              <w:top w:val="nil"/>
              <w:left w:val="single" w:sz="12" w:space="0" w:color="auto"/>
              <w:bottom w:val="nil"/>
              <w:right w:val="nil"/>
            </w:tcBorders>
            <w:hideMark/>
          </w:tcPr>
          <w:p w14:paraId="3D420208"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854C39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56E0A47D" w14:textId="77777777" w:rsidR="00274576" w:rsidRPr="00BF4436" w:rsidRDefault="00274576">
            <w:pPr>
              <w:rPr>
                <w:rFonts w:cs="Arial"/>
              </w:rPr>
            </w:pPr>
            <w:r w:rsidRPr="00BF4436">
              <w:rPr>
                <w:rFonts w:cs="Arial"/>
              </w:rPr>
              <w:t xml:space="preserve">This sub type is used for General Electrical Failures that cannot be assigned to a specific sub type (Category information and no Sub Type information, </w:t>
            </w:r>
            <w:proofErr w:type="gramStart"/>
            <w:r w:rsidRPr="00BF4436">
              <w:rPr>
                <w:rFonts w:cs="Arial"/>
              </w:rPr>
              <w:t>e.g.</w:t>
            </w:r>
            <w:proofErr w:type="gramEnd"/>
            <w:r w:rsidRPr="00BF4436">
              <w:rPr>
                <w:rFonts w:cs="Arial"/>
              </w:rPr>
              <w:t xml:space="preserve"> DTC (011501): P0115 Engine Coolant Temperature Circuit – General Electrical Failure).</w:t>
            </w:r>
          </w:p>
        </w:tc>
      </w:tr>
      <w:tr w:rsidR="00274576" w:rsidRPr="00BF4436" w14:paraId="44DB92B5" w14:textId="77777777" w:rsidTr="00274576">
        <w:trPr>
          <w:trHeight w:val="255"/>
          <w:jc w:val="center"/>
        </w:trPr>
        <w:tc>
          <w:tcPr>
            <w:tcW w:w="1580" w:type="dxa"/>
            <w:tcBorders>
              <w:top w:val="single" w:sz="8" w:space="0" w:color="auto"/>
              <w:left w:val="single" w:sz="12" w:space="0" w:color="auto"/>
              <w:bottom w:val="nil"/>
              <w:right w:val="nil"/>
            </w:tcBorders>
            <w:hideMark/>
          </w:tcPr>
          <w:p w14:paraId="14022CD1" w14:textId="77777777" w:rsidR="00274576" w:rsidRPr="00BF4436" w:rsidRDefault="00274576">
            <w:pPr>
              <w:rPr>
                <w:rFonts w:cs="Arial"/>
              </w:rPr>
            </w:pPr>
            <w:r w:rsidRPr="00BF4436">
              <w:rPr>
                <w:rFonts w:cs="Arial"/>
              </w:rPr>
              <w:t>02</w:t>
            </w:r>
          </w:p>
        </w:tc>
        <w:tc>
          <w:tcPr>
            <w:tcW w:w="1580" w:type="dxa"/>
            <w:tcBorders>
              <w:top w:val="single" w:sz="8" w:space="0" w:color="auto"/>
              <w:left w:val="single" w:sz="8" w:space="0" w:color="auto"/>
              <w:bottom w:val="nil"/>
              <w:right w:val="single" w:sz="8" w:space="0" w:color="auto"/>
            </w:tcBorders>
            <w:hideMark/>
          </w:tcPr>
          <w:p w14:paraId="327E1423"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29D754C3" w14:textId="77777777" w:rsidR="00274576" w:rsidRPr="00BF4436" w:rsidRDefault="00274576">
            <w:pPr>
              <w:rPr>
                <w:rFonts w:cs="Arial"/>
                <w:b/>
                <w:bCs/>
                <w:u w:val="single"/>
              </w:rPr>
            </w:pPr>
            <w:r w:rsidRPr="00BF4436">
              <w:rPr>
                <w:rFonts w:cs="Arial"/>
                <w:b/>
                <w:bCs/>
                <w:u w:val="single"/>
              </w:rPr>
              <w:t>General signal failure</w:t>
            </w:r>
          </w:p>
        </w:tc>
      </w:tr>
      <w:tr w:rsidR="00274576" w:rsidRPr="00BF4436" w14:paraId="4EADBE33" w14:textId="77777777" w:rsidTr="00274576">
        <w:trPr>
          <w:trHeight w:val="900"/>
          <w:jc w:val="center"/>
        </w:trPr>
        <w:tc>
          <w:tcPr>
            <w:tcW w:w="1580" w:type="dxa"/>
            <w:tcBorders>
              <w:top w:val="nil"/>
              <w:left w:val="single" w:sz="12" w:space="0" w:color="auto"/>
              <w:bottom w:val="nil"/>
              <w:right w:val="nil"/>
            </w:tcBorders>
            <w:hideMark/>
          </w:tcPr>
          <w:p w14:paraId="369809BD"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1BA654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6CC8240" w14:textId="77777777" w:rsidR="00274576" w:rsidRPr="00BF4436" w:rsidRDefault="00274576">
            <w:pPr>
              <w:rPr>
                <w:rFonts w:cs="Arial"/>
              </w:rPr>
            </w:pPr>
            <w:r w:rsidRPr="00BF4436">
              <w:rPr>
                <w:rFonts w:cs="Arial"/>
              </w:rPr>
              <w:t xml:space="preserve">This sub type is used for General Signal Failures that cannot be assigned to a specific sub type (Category information and no Sub Type information, </w:t>
            </w:r>
            <w:proofErr w:type="gramStart"/>
            <w:r w:rsidRPr="00BF4436">
              <w:rPr>
                <w:rFonts w:cs="Arial"/>
              </w:rPr>
              <w:t>e.g.</w:t>
            </w:r>
            <w:proofErr w:type="gramEnd"/>
            <w:r w:rsidRPr="00BF4436">
              <w:rPr>
                <w:rFonts w:cs="Arial"/>
              </w:rPr>
              <w:t xml:space="preserve"> DTC (014802): P0148 Fuel Delivery Error – General Signal Failure).</w:t>
            </w:r>
          </w:p>
        </w:tc>
      </w:tr>
      <w:tr w:rsidR="00274576" w:rsidRPr="00BF4436" w14:paraId="6110D2B0" w14:textId="77777777" w:rsidTr="00274576">
        <w:trPr>
          <w:trHeight w:val="285"/>
          <w:jc w:val="center"/>
        </w:trPr>
        <w:tc>
          <w:tcPr>
            <w:tcW w:w="1580" w:type="dxa"/>
            <w:tcBorders>
              <w:top w:val="single" w:sz="8" w:space="0" w:color="auto"/>
              <w:left w:val="single" w:sz="12" w:space="0" w:color="auto"/>
              <w:bottom w:val="nil"/>
              <w:right w:val="nil"/>
            </w:tcBorders>
            <w:hideMark/>
          </w:tcPr>
          <w:p w14:paraId="7A66790D" w14:textId="77777777" w:rsidR="00274576" w:rsidRPr="00BF4436" w:rsidRDefault="00274576">
            <w:pPr>
              <w:rPr>
                <w:rFonts w:cs="Arial"/>
              </w:rPr>
            </w:pPr>
            <w:r w:rsidRPr="00BF4436">
              <w:rPr>
                <w:rFonts w:cs="Arial"/>
              </w:rPr>
              <w:t>03</w:t>
            </w:r>
          </w:p>
        </w:tc>
        <w:tc>
          <w:tcPr>
            <w:tcW w:w="1580" w:type="dxa"/>
            <w:tcBorders>
              <w:top w:val="single" w:sz="8" w:space="0" w:color="auto"/>
              <w:left w:val="single" w:sz="8" w:space="0" w:color="auto"/>
              <w:bottom w:val="nil"/>
              <w:right w:val="single" w:sz="8" w:space="0" w:color="auto"/>
            </w:tcBorders>
            <w:hideMark/>
          </w:tcPr>
          <w:p w14:paraId="483ECF59" w14:textId="77777777" w:rsidR="00274576" w:rsidRPr="00BF4436" w:rsidRDefault="0027457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14:paraId="2CA56B44" w14:textId="77777777" w:rsidR="00274576" w:rsidRPr="00BF4436" w:rsidRDefault="00274576">
            <w:pPr>
              <w:rPr>
                <w:rFonts w:cs="Arial"/>
                <w:b/>
                <w:bCs/>
                <w:u w:val="single"/>
              </w:rPr>
            </w:pPr>
            <w:r w:rsidRPr="00BF4436">
              <w:rPr>
                <w:rFonts w:cs="Arial"/>
                <w:b/>
                <w:bCs/>
                <w:u w:val="single"/>
              </w:rPr>
              <w:t>FM (Frequency Modulated) / PWM (Pulse Width Modulated) Failures</w:t>
            </w:r>
          </w:p>
        </w:tc>
      </w:tr>
      <w:tr w:rsidR="00274576" w:rsidRPr="00BF4436" w14:paraId="46594EA2" w14:textId="77777777" w:rsidTr="00274576">
        <w:trPr>
          <w:trHeight w:val="315"/>
          <w:jc w:val="center"/>
        </w:trPr>
        <w:tc>
          <w:tcPr>
            <w:tcW w:w="1580" w:type="dxa"/>
            <w:tcBorders>
              <w:top w:val="nil"/>
              <w:left w:val="single" w:sz="12" w:space="0" w:color="auto"/>
              <w:bottom w:val="single" w:sz="8" w:space="0" w:color="auto"/>
              <w:right w:val="nil"/>
            </w:tcBorders>
            <w:hideMark/>
          </w:tcPr>
          <w:p w14:paraId="5D6F929C"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14:paraId="1C58615C" w14:textId="77777777" w:rsidR="00274576" w:rsidRPr="00BF4436" w:rsidRDefault="0027457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14:paraId="059BD57A" w14:textId="77777777" w:rsidR="00274576" w:rsidRPr="00BF4436" w:rsidRDefault="00274576">
            <w:pPr>
              <w:rPr>
                <w:rFonts w:cs="Arial"/>
              </w:rPr>
            </w:pPr>
            <w:r w:rsidRPr="00BF4436">
              <w:rPr>
                <w:rFonts w:cs="Arial"/>
              </w:rPr>
              <w:t>This sub type is used for FM / PWM Failures that cannot be assigned to a specific sub type.</w:t>
            </w:r>
          </w:p>
        </w:tc>
      </w:tr>
      <w:tr w:rsidR="00274576" w:rsidRPr="00BF4436" w14:paraId="3E602481" w14:textId="77777777" w:rsidTr="00274576">
        <w:trPr>
          <w:trHeight w:val="255"/>
          <w:jc w:val="center"/>
        </w:trPr>
        <w:tc>
          <w:tcPr>
            <w:tcW w:w="1580" w:type="dxa"/>
            <w:tcBorders>
              <w:top w:val="nil"/>
              <w:left w:val="single" w:sz="12" w:space="0" w:color="auto"/>
              <w:bottom w:val="nil"/>
              <w:right w:val="nil"/>
            </w:tcBorders>
            <w:hideMark/>
          </w:tcPr>
          <w:p w14:paraId="6B2A8839" w14:textId="77777777" w:rsidR="00274576" w:rsidRPr="00BF4436" w:rsidRDefault="00274576">
            <w:pPr>
              <w:rPr>
                <w:rFonts w:cs="Arial"/>
              </w:rPr>
            </w:pPr>
            <w:r w:rsidRPr="00BF4436">
              <w:rPr>
                <w:rFonts w:cs="Arial"/>
              </w:rPr>
              <w:t>04</w:t>
            </w:r>
          </w:p>
        </w:tc>
        <w:tc>
          <w:tcPr>
            <w:tcW w:w="1580" w:type="dxa"/>
            <w:tcBorders>
              <w:top w:val="nil"/>
              <w:left w:val="single" w:sz="8" w:space="0" w:color="auto"/>
              <w:bottom w:val="nil"/>
              <w:right w:val="single" w:sz="8" w:space="0" w:color="auto"/>
            </w:tcBorders>
            <w:hideMark/>
          </w:tcPr>
          <w:p w14:paraId="59B8D7B6" w14:textId="77777777" w:rsidR="00274576" w:rsidRPr="00BF4436" w:rsidRDefault="00274576">
            <w:pPr>
              <w:rPr>
                <w:rFonts w:cs="Arial"/>
              </w:rPr>
            </w:pPr>
            <w:r w:rsidRPr="00BF4436">
              <w:rPr>
                <w:rFonts w:cs="Arial"/>
              </w:rPr>
              <w:t>0100</w:t>
            </w:r>
          </w:p>
        </w:tc>
        <w:tc>
          <w:tcPr>
            <w:tcW w:w="8000" w:type="dxa"/>
            <w:tcBorders>
              <w:top w:val="nil"/>
              <w:left w:val="nil"/>
              <w:bottom w:val="nil"/>
              <w:right w:val="single" w:sz="12" w:space="0" w:color="auto"/>
            </w:tcBorders>
            <w:hideMark/>
          </w:tcPr>
          <w:p w14:paraId="23383544" w14:textId="77777777" w:rsidR="00274576" w:rsidRPr="00BF4436" w:rsidRDefault="00274576">
            <w:pPr>
              <w:rPr>
                <w:rFonts w:cs="Arial"/>
                <w:b/>
                <w:bCs/>
                <w:u w:val="single"/>
              </w:rPr>
            </w:pPr>
            <w:r w:rsidRPr="00BF4436">
              <w:rPr>
                <w:rFonts w:cs="Arial"/>
                <w:b/>
                <w:bCs/>
                <w:u w:val="single"/>
              </w:rPr>
              <w:t>System Internal Failures</w:t>
            </w:r>
          </w:p>
        </w:tc>
      </w:tr>
      <w:tr w:rsidR="00274576" w:rsidRPr="00BF4436" w14:paraId="0CE098EF" w14:textId="77777777" w:rsidTr="00274576">
        <w:trPr>
          <w:trHeight w:val="270"/>
          <w:jc w:val="center"/>
        </w:trPr>
        <w:tc>
          <w:tcPr>
            <w:tcW w:w="1580" w:type="dxa"/>
            <w:tcBorders>
              <w:top w:val="nil"/>
              <w:left w:val="single" w:sz="12" w:space="0" w:color="auto"/>
              <w:bottom w:val="nil"/>
              <w:right w:val="nil"/>
            </w:tcBorders>
            <w:hideMark/>
          </w:tcPr>
          <w:p w14:paraId="0965488D"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D9CFAF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5A5513AC" w14:textId="77777777" w:rsidR="00274576" w:rsidRPr="00BF4436" w:rsidRDefault="00274576">
            <w:pPr>
              <w:rPr>
                <w:rFonts w:cs="Arial"/>
              </w:rPr>
            </w:pPr>
            <w:r w:rsidRPr="00BF4436">
              <w:rPr>
                <w:rFonts w:cs="Arial"/>
              </w:rPr>
              <w:t>This sub type is used for server Internal Failures that cannot be assigned to a specific sub type.</w:t>
            </w:r>
          </w:p>
        </w:tc>
      </w:tr>
      <w:tr w:rsidR="00274576" w:rsidRPr="00BF4436" w14:paraId="6B9AE22C" w14:textId="77777777" w:rsidTr="00274576">
        <w:trPr>
          <w:trHeight w:val="255"/>
          <w:jc w:val="center"/>
        </w:trPr>
        <w:tc>
          <w:tcPr>
            <w:tcW w:w="1580" w:type="dxa"/>
            <w:tcBorders>
              <w:top w:val="single" w:sz="8" w:space="0" w:color="auto"/>
              <w:left w:val="single" w:sz="12" w:space="0" w:color="auto"/>
              <w:bottom w:val="nil"/>
              <w:right w:val="nil"/>
            </w:tcBorders>
            <w:hideMark/>
          </w:tcPr>
          <w:p w14:paraId="1F57CE6F" w14:textId="77777777" w:rsidR="00274576" w:rsidRPr="00BF4436" w:rsidRDefault="00274576">
            <w:pPr>
              <w:rPr>
                <w:rFonts w:cs="Arial"/>
              </w:rPr>
            </w:pPr>
            <w:r w:rsidRPr="00BF4436">
              <w:rPr>
                <w:rFonts w:cs="Arial"/>
              </w:rPr>
              <w:t>05</w:t>
            </w:r>
          </w:p>
        </w:tc>
        <w:tc>
          <w:tcPr>
            <w:tcW w:w="1580" w:type="dxa"/>
            <w:tcBorders>
              <w:top w:val="single" w:sz="8" w:space="0" w:color="auto"/>
              <w:left w:val="single" w:sz="8" w:space="0" w:color="auto"/>
              <w:bottom w:val="nil"/>
              <w:right w:val="single" w:sz="8" w:space="0" w:color="auto"/>
            </w:tcBorders>
            <w:hideMark/>
          </w:tcPr>
          <w:p w14:paraId="0697485A" w14:textId="77777777" w:rsidR="00274576" w:rsidRPr="00BF4436" w:rsidRDefault="00274576">
            <w:pPr>
              <w:rPr>
                <w:rFonts w:cs="Arial"/>
              </w:rPr>
            </w:pPr>
            <w:r w:rsidRPr="00BF4436">
              <w:rPr>
                <w:rFonts w:cs="Arial"/>
              </w:rPr>
              <w:t>101</w:t>
            </w:r>
          </w:p>
        </w:tc>
        <w:tc>
          <w:tcPr>
            <w:tcW w:w="8000" w:type="dxa"/>
            <w:tcBorders>
              <w:top w:val="single" w:sz="8" w:space="0" w:color="auto"/>
              <w:left w:val="nil"/>
              <w:bottom w:val="nil"/>
              <w:right w:val="single" w:sz="12" w:space="0" w:color="auto"/>
            </w:tcBorders>
            <w:hideMark/>
          </w:tcPr>
          <w:p w14:paraId="74BF57DE" w14:textId="77777777" w:rsidR="00274576" w:rsidRPr="00BF4436" w:rsidRDefault="00274576">
            <w:pPr>
              <w:rPr>
                <w:rFonts w:cs="Arial"/>
                <w:b/>
                <w:bCs/>
                <w:u w:val="single"/>
              </w:rPr>
            </w:pPr>
            <w:r w:rsidRPr="00BF4436">
              <w:rPr>
                <w:rFonts w:cs="Arial"/>
                <w:b/>
                <w:bCs/>
                <w:u w:val="single"/>
              </w:rPr>
              <w:t>System Programming Failures</w:t>
            </w:r>
          </w:p>
        </w:tc>
      </w:tr>
      <w:tr w:rsidR="00274576" w:rsidRPr="00BF4436" w14:paraId="646EE468" w14:textId="77777777" w:rsidTr="00274576">
        <w:trPr>
          <w:trHeight w:val="495"/>
          <w:jc w:val="center"/>
        </w:trPr>
        <w:tc>
          <w:tcPr>
            <w:tcW w:w="1580" w:type="dxa"/>
            <w:tcBorders>
              <w:top w:val="nil"/>
              <w:left w:val="single" w:sz="12" w:space="0" w:color="auto"/>
              <w:bottom w:val="nil"/>
              <w:right w:val="nil"/>
            </w:tcBorders>
            <w:hideMark/>
          </w:tcPr>
          <w:p w14:paraId="2FE39C02"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9E4D377"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A9154CB" w14:textId="77777777" w:rsidR="00274576" w:rsidRPr="00BF4436" w:rsidRDefault="00274576">
            <w:pPr>
              <w:rPr>
                <w:rFonts w:cs="Arial"/>
              </w:rPr>
            </w:pPr>
            <w:r w:rsidRPr="00BF4436">
              <w:rPr>
                <w:rFonts w:cs="Arial"/>
              </w:rPr>
              <w:t>This sub type is used for System Programming Failures that cannot be assigned to a specific sub type.</w:t>
            </w:r>
          </w:p>
        </w:tc>
      </w:tr>
      <w:tr w:rsidR="00274576" w:rsidRPr="00BF4436" w14:paraId="048F6A43" w14:textId="77777777" w:rsidTr="00274576">
        <w:trPr>
          <w:trHeight w:val="255"/>
          <w:jc w:val="center"/>
        </w:trPr>
        <w:tc>
          <w:tcPr>
            <w:tcW w:w="1580" w:type="dxa"/>
            <w:tcBorders>
              <w:top w:val="single" w:sz="8" w:space="0" w:color="auto"/>
              <w:left w:val="single" w:sz="12" w:space="0" w:color="auto"/>
              <w:bottom w:val="nil"/>
              <w:right w:val="nil"/>
            </w:tcBorders>
            <w:hideMark/>
          </w:tcPr>
          <w:p w14:paraId="0D3D62DE" w14:textId="77777777" w:rsidR="00274576" w:rsidRPr="00BF4436" w:rsidRDefault="00274576">
            <w:pPr>
              <w:rPr>
                <w:rFonts w:cs="Arial"/>
              </w:rPr>
            </w:pPr>
            <w:r w:rsidRPr="00BF4436">
              <w:rPr>
                <w:rFonts w:cs="Arial"/>
              </w:rPr>
              <w:t>06</w:t>
            </w:r>
          </w:p>
        </w:tc>
        <w:tc>
          <w:tcPr>
            <w:tcW w:w="1580" w:type="dxa"/>
            <w:tcBorders>
              <w:top w:val="single" w:sz="8" w:space="0" w:color="auto"/>
              <w:left w:val="single" w:sz="8" w:space="0" w:color="auto"/>
              <w:bottom w:val="nil"/>
              <w:right w:val="single" w:sz="8" w:space="0" w:color="auto"/>
            </w:tcBorders>
            <w:hideMark/>
          </w:tcPr>
          <w:p w14:paraId="0706A682"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252E841F" w14:textId="77777777" w:rsidR="00274576" w:rsidRPr="00BF4436" w:rsidRDefault="00274576">
            <w:pPr>
              <w:rPr>
                <w:rFonts w:cs="Arial"/>
                <w:b/>
                <w:bCs/>
                <w:u w:val="single"/>
              </w:rPr>
            </w:pPr>
            <w:r w:rsidRPr="00BF4436">
              <w:rPr>
                <w:rFonts w:cs="Arial"/>
                <w:b/>
                <w:bCs/>
                <w:u w:val="single"/>
              </w:rPr>
              <w:t>Algorithm Based Failures</w:t>
            </w:r>
          </w:p>
        </w:tc>
      </w:tr>
      <w:tr w:rsidR="00274576" w:rsidRPr="00BF4436" w14:paraId="62DD7762" w14:textId="77777777" w:rsidTr="00274576">
        <w:trPr>
          <w:trHeight w:val="270"/>
          <w:jc w:val="center"/>
        </w:trPr>
        <w:tc>
          <w:tcPr>
            <w:tcW w:w="1580" w:type="dxa"/>
            <w:tcBorders>
              <w:top w:val="nil"/>
              <w:left w:val="single" w:sz="12" w:space="0" w:color="auto"/>
              <w:bottom w:val="nil"/>
              <w:right w:val="nil"/>
            </w:tcBorders>
            <w:hideMark/>
          </w:tcPr>
          <w:p w14:paraId="0CEC4D62"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60614F30"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027D32F" w14:textId="77777777" w:rsidR="00274576" w:rsidRPr="00BF4436" w:rsidRDefault="00274576">
            <w:pPr>
              <w:rPr>
                <w:rFonts w:cs="Arial"/>
              </w:rPr>
            </w:pPr>
            <w:r w:rsidRPr="00BF4436">
              <w:rPr>
                <w:rFonts w:cs="Arial"/>
              </w:rPr>
              <w:t>This sub type is used for Algorithm Based Failures that cannot be assigned to a specific sub type.</w:t>
            </w:r>
          </w:p>
        </w:tc>
      </w:tr>
      <w:tr w:rsidR="00274576" w:rsidRPr="00BF4436" w14:paraId="44982BC8" w14:textId="77777777" w:rsidTr="00274576">
        <w:trPr>
          <w:trHeight w:val="255"/>
          <w:jc w:val="center"/>
        </w:trPr>
        <w:tc>
          <w:tcPr>
            <w:tcW w:w="1580" w:type="dxa"/>
            <w:tcBorders>
              <w:top w:val="single" w:sz="8" w:space="0" w:color="auto"/>
              <w:left w:val="single" w:sz="12" w:space="0" w:color="auto"/>
              <w:bottom w:val="nil"/>
              <w:right w:val="nil"/>
            </w:tcBorders>
            <w:hideMark/>
          </w:tcPr>
          <w:p w14:paraId="6539C51D" w14:textId="77777777" w:rsidR="00274576" w:rsidRPr="00BF4436" w:rsidRDefault="00274576">
            <w:pPr>
              <w:rPr>
                <w:rFonts w:cs="Arial"/>
              </w:rPr>
            </w:pPr>
            <w:r w:rsidRPr="00BF4436">
              <w:rPr>
                <w:rFonts w:cs="Arial"/>
              </w:rPr>
              <w:t>07</w:t>
            </w:r>
          </w:p>
        </w:tc>
        <w:tc>
          <w:tcPr>
            <w:tcW w:w="1580" w:type="dxa"/>
            <w:tcBorders>
              <w:top w:val="single" w:sz="8" w:space="0" w:color="auto"/>
              <w:left w:val="single" w:sz="8" w:space="0" w:color="auto"/>
              <w:bottom w:val="nil"/>
              <w:right w:val="single" w:sz="8" w:space="0" w:color="auto"/>
            </w:tcBorders>
            <w:hideMark/>
          </w:tcPr>
          <w:p w14:paraId="744BD38E"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1BFFEF9D" w14:textId="77777777" w:rsidR="00274576" w:rsidRPr="00BF4436" w:rsidRDefault="00274576">
            <w:pPr>
              <w:rPr>
                <w:rFonts w:cs="Arial"/>
                <w:b/>
                <w:bCs/>
                <w:u w:val="single"/>
              </w:rPr>
            </w:pPr>
            <w:r w:rsidRPr="00BF4436">
              <w:rPr>
                <w:rFonts w:cs="Arial"/>
                <w:b/>
                <w:bCs/>
                <w:u w:val="single"/>
              </w:rPr>
              <w:t>Mechanical Failures</w:t>
            </w:r>
          </w:p>
        </w:tc>
      </w:tr>
      <w:tr w:rsidR="00274576" w:rsidRPr="00BF4436" w14:paraId="7D9AECB8" w14:textId="77777777" w:rsidTr="00274576">
        <w:trPr>
          <w:trHeight w:val="270"/>
          <w:jc w:val="center"/>
        </w:trPr>
        <w:tc>
          <w:tcPr>
            <w:tcW w:w="1580" w:type="dxa"/>
            <w:tcBorders>
              <w:top w:val="nil"/>
              <w:left w:val="single" w:sz="12" w:space="0" w:color="auto"/>
              <w:bottom w:val="nil"/>
              <w:right w:val="nil"/>
            </w:tcBorders>
            <w:hideMark/>
          </w:tcPr>
          <w:p w14:paraId="1CD4780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E0CFB8F"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31B6913" w14:textId="77777777" w:rsidR="00274576" w:rsidRPr="00BF4436" w:rsidRDefault="00274576">
            <w:pPr>
              <w:rPr>
                <w:rFonts w:cs="Arial"/>
              </w:rPr>
            </w:pPr>
            <w:r w:rsidRPr="00BF4436">
              <w:rPr>
                <w:rFonts w:cs="Arial"/>
              </w:rPr>
              <w:t>This sub type is used for Mechanical Failures that cannot be assigned to a specific sub type.</w:t>
            </w:r>
          </w:p>
        </w:tc>
      </w:tr>
      <w:tr w:rsidR="00274576" w:rsidRPr="00BF4436" w14:paraId="50CA2C3A" w14:textId="77777777" w:rsidTr="00274576">
        <w:trPr>
          <w:trHeight w:val="255"/>
          <w:jc w:val="center"/>
        </w:trPr>
        <w:tc>
          <w:tcPr>
            <w:tcW w:w="1580" w:type="dxa"/>
            <w:tcBorders>
              <w:top w:val="single" w:sz="8" w:space="0" w:color="auto"/>
              <w:left w:val="single" w:sz="12" w:space="0" w:color="auto"/>
              <w:bottom w:val="nil"/>
              <w:right w:val="nil"/>
            </w:tcBorders>
            <w:hideMark/>
          </w:tcPr>
          <w:p w14:paraId="3B78418F" w14:textId="77777777" w:rsidR="00274576" w:rsidRPr="00BF4436" w:rsidRDefault="00274576">
            <w:pPr>
              <w:rPr>
                <w:rFonts w:cs="Arial"/>
              </w:rPr>
            </w:pPr>
            <w:r w:rsidRPr="00BF4436">
              <w:rPr>
                <w:rFonts w:cs="Arial"/>
              </w:rPr>
              <w:t>08</w:t>
            </w:r>
          </w:p>
        </w:tc>
        <w:tc>
          <w:tcPr>
            <w:tcW w:w="1580" w:type="dxa"/>
            <w:tcBorders>
              <w:top w:val="single" w:sz="8" w:space="0" w:color="auto"/>
              <w:left w:val="single" w:sz="8" w:space="0" w:color="auto"/>
              <w:bottom w:val="nil"/>
              <w:right w:val="single" w:sz="8" w:space="0" w:color="auto"/>
            </w:tcBorders>
            <w:hideMark/>
          </w:tcPr>
          <w:p w14:paraId="0F77E863" w14:textId="77777777" w:rsidR="00274576" w:rsidRPr="00BF4436" w:rsidRDefault="0027457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14:paraId="061AE4DA" w14:textId="77777777" w:rsidR="00274576" w:rsidRPr="00BF4436" w:rsidRDefault="00274576">
            <w:pPr>
              <w:rPr>
                <w:rFonts w:cs="Arial"/>
                <w:b/>
                <w:bCs/>
                <w:u w:val="single"/>
              </w:rPr>
            </w:pPr>
            <w:r w:rsidRPr="00BF4436">
              <w:rPr>
                <w:rFonts w:cs="Arial"/>
                <w:b/>
                <w:bCs/>
                <w:u w:val="single"/>
              </w:rPr>
              <w:t>Bus Signal / Message Failures</w:t>
            </w:r>
          </w:p>
        </w:tc>
      </w:tr>
      <w:tr w:rsidR="00274576" w:rsidRPr="00BF4436" w14:paraId="01456743" w14:textId="77777777" w:rsidTr="00274576">
        <w:trPr>
          <w:trHeight w:val="495"/>
          <w:jc w:val="center"/>
        </w:trPr>
        <w:tc>
          <w:tcPr>
            <w:tcW w:w="1580" w:type="dxa"/>
            <w:tcBorders>
              <w:top w:val="nil"/>
              <w:left w:val="single" w:sz="12" w:space="0" w:color="auto"/>
              <w:bottom w:val="nil"/>
              <w:right w:val="nil"/>
            </w:tcBorders>
            <w:hideMark/>
          </w:tcPr>
          <w:p w14:paraId="770F8D4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AABBF53"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9D7A799" w14:textId="77777777" w:rsidR="00274576" w:rsidRPr="00BF4436" w:rsidRDefault="00274576">
            <w:pPr>
              <w:rPr>
                <w:rFonts w:cs="Arial"/>
              </w:rPr>
            </w:pPr>
            <w:r w:rsidRPr="00BF4436">
              <w:rPr>
                <w:rFonts w:cs="Arial"/>
              </w:rPr>
              <w:t>This sub type is used for Bus Signal / Message Failures that cannot be assigned to a specific sub type.</w:t>
            </w:r>
          </w:p>
        </w:tc>
      </w:tr>
      <w:tr w:rsidR="00274576" w:rsidRPr="00BF4436" w14:paraId="64AA9F1A" w14:textId="77777777" w:rsidTr="00274576">
        <w:trPr>
          <w:trHeight w:val="255"/>
          <w:jc w:val="center"/>
        </w:trPr>
        <w:tc>
          <w:tcPr>
            <w:tcW w:w="1580" w:type="dxa"/>
            <w:tcBorders>
              <w:top w:val="single" w:sz="8" w:space="0" w:color="auto"/>
              <w:left w:val="single" w:sz="12" w:space="0" w:color="auto"/>
              <w:bottom w:val="nil"/>
              <w:right w:val="nil"/>
            </w:tcBorders>
            <w:hideMark/>
          </w:tcPr>
          <w:p w14:paraId="5E971E2D" w14:textId="77777777" w:rsidR="00274576" w:rsidRPr="00BF4436" w:rsidRDefault="00274576">
            <w:pPr>
              <w:rPr>
                <w:rFonts w:cs="Arial"/>
              </w:rPr>
            </w:pPr>
            <w:r w:rsidRPr="00BF4436">
              <w:rPr>
                <w:rFonts w:cs="Arial"/>
              </w:rPr>
              <w:t>09</w:t>
            </w:r>
          </w:p>
        </w:tc>
        <w:tc>
          <w:tcPr>
            <w:tcW w:w="1580" w:type="dxa"/>
            <w:tcBorders>
              <w:top w:val="single" w:sz="8" w:space="0" w:color="auto"/>
              <w:left w:val="single" w:sz="8" w:space="0" w:color="auto"/>
              <w:bottom w:val="nil"/>
              <w:right w:val="single" w:sz="8" w:space="0" w:color="auto"/>
            </w:tcBorders>
            <w:hideMark/>
          </w:tcPr>
          <w:p w14:paraId="666D7DF6" w14:textId="77777777" w:rsidR="00274576" w:rsidRPr="00BF4436" w:rsidRDefault="0027457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14:paraId="118634F7" w14:textId="77777777" w:rsidR="00274576" w:rsidRPr="00BF4436" w:rsidRDefault="00274576">
            <w:pPr>
              <w:rPr>
                <w:rFonts w:cs="Arial"/>
                <w:b/>
                <w:bCs/>
                <w:u w:val="single"/>
              </w:rPr>
            </w:pPr>
            <w:r w:rsidRPr="00BF4436">
              <w:rPr>
                <w:rFonts w:cs="Arial"/>
                <w:b/>
                <w:bCs/>
                <w:u w:val="single"/>
              </w:rPr>
              <w:t>Component Failures</w:t>
            </w:r>
          </w:p>
        </w:tc>
      </w:tr>
      <w:tr w:rsidR="00274576" w:rsidRPr="00BF4436" w14:paraId="45DB22A8" w14:textId="77777777" w:rsidTr="00274576">
        <w:trPr>
          <w:trHeight w:val="270"/>
          <w:jc w:val="center"/>
        </w:trPr>
        <w:tc>
          <w:tcPr>
            <w:tcW w:w="1580" w:type="dxa"/>
            <w:tcBorders>
              <w:top w:val="nil"/>
              <w:left w:val="single" w:sz="12" w:space="0" w:color="auto"/>
              <w:bottom w:val="single" w:sz="12" w:space="0" w:color="auto"/>
              <w:right w:val="nil"/>
            </w:tcBorders>
            <w:hideMark/>
          </w:tcPr>
          <w:p w14:paraId="00A68B3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10370CCE"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2AF2F62F" w14:textId="77777777" w:rsidR="00274576" w:rsidRPr="00BF4436" w:rsidRDefault="00274576">
            <w:pPr>
              <w:rPr>
                <w:rFonts w:cs="Arial"/>
              </w:rPr>
            </w:pPr>
            <w:r w:rsidRPr="00BF4436">
              <w:rPr>
                <w:rFonts w:cs="Arial"/>
              </w:rPr>
              <w:t>This sub type is used for Component Failures that cannot be assigned to a specific sub type.</w:t>
            </w:r>
          </w:p>
        </w:tc>
      </w:tr>
    </w:tbl>
    <w:p w14:paraId="02CD645C" w14:textId="77777777" w:rsidR="00274576" w:rsidRPr="00BF4436" w:rsidRDefault="00274576" w:rsidP="00274576">
      <w:pPr>
        <w:rPr>
          <w:rFonts w:cs="Arial"/>
        </w:rPr>
      </w:pPr>
    </w:p>
    <w:p w14:paraId="1C8FC6A3" w14:textId="77777777" w:rsidR="00274576" w:rsidRPr="00BF4436" w:rsidRDefault="00274576" w:rsidP="00274576">
      <w:pPr>
        <w:rPr>
          <w:rFonts w:cs="Arial"/>
        </w:rPr>
      </w:pPr>
      <w:r w:rsidRPr="00BF4436">
        <w:rPr>
          <w:rFonts w:cs="Arial"/>
        </w:rPr>
        <w:t>Table 2 — DTC Failure Sub Type definition for failure category ‘1’</w:t>
      </w:r>
    </w:p>
    <w:p w14:paraId="52C40AF2"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0407A215" w14:textId="77777777" w:rsidTr="00274576">
        <w:trPr>
          <w:trHeight w:val="270"/>
          <w:jc w:val="center"/>
        </w:trPr>
        <w:tc>
          <w:tcPr>
            <w:tcW w:w="1580" w:type="dxa"/>
            <w:tcBorders>
              <w:top w:val="single" w:sz="12" w:space="0" w:color="auto"/>
              <w:left w:val="single" w:sz="12" w:space="0" w:color="auto"/>
              <w:right w:val="nil"/>
            </w:tcBorders>
            <w:hideMark/>
          </w:tcPr>
          <w:p w14:paraId="45E4CB71"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755D8C9B"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20E81F5B" w14:textId="77777777" w:rsidR="00274576" w:rsidRPr="00BF4436" w:rsidRDefault="00274576">
            <w:pPr>
              <w:rPr>
                <w:rFonts w:cs="Arial"/>
                <w:b/>
                <w:bCs/>
              </w:rPr>
            </w:pPr>
            <w:r w:rsidRPr="00BF4436">
              <w:rPr>
                <w:rFonts w:cs="Arial"/>
                <w:b/>
                <w:bCs/>
              </w:rPr>
              <w:t>General Electrical Failures</w:t>
            </w:r>
          </w:p>
        </w:tc>
      </w:tr>
      <w:tr w:rsidR="00274576" w:rsidRPr="00BF4436" w14:paraId="3A8EAEC3" w14:textId="77777777" w:rsidTr="00274576">
        <w:trPr>
          <w:trHeight w:val="270"/>
          <w:jc w:val="center"/>
        </w:trPr>
        <w:tc>
          <w:tcPr>
            <w:tcW w:w="1580" w:type="dxa"/>
            <w:tcBorders>
              <w:top w:val="nil"/>
              <w:left w:val="single" w:sz="12" w:space="0" w:color="auto"/>
              <w:bottom w:val="double" w:sz="4" w:space="0" w:color="auto"/>
              <w:right w:val="nil"/>
            </w:tcBorders>
            <w:hideMark/>
          </w:tcPr>
          <w:p w14:paraId="33E19FB3"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71B865F9"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4A2CFA64" w14:textId="77777777" w:rsidR="00274576" w:rsidRPr="00BF4436" w:rsidRDefault="00274576">
            <w:pPr>
              <w:rPr>
                <w:rFonts w:cs="Arial"/>
                <w:b/>
                <w:bCs/>
              </w:rPr>
            </w:pPr>
            <w:r w:rsidRPr="00BF4436">
              <w:rPr>
                <w:rFonts w:cs="Arial"/>
                <w:b/>
                <w:bCs/>
              </w:rPr>
              <w:t>Sub Type Description</w:t>
            </w:r>
          </w:p>
        </w:tc>
      </w:tr>
      <w:tr w:rsidR="00274576" w:rsidRPr="00BF4436" w14:paraId="3E9EEF46" w14:textId="77777777" w:rsidTr="00274576">
        <w:trPr>
          <w:trHeight w:val="255"/>
          <w:jc w:val="center"/>
        </w:trPr>
        <w:tc>
          <w:tcPr>
            <w:tcW w:w="1580" w:type="dxa"/>
            <w:tcBorders>
              <w:top w:val="double" w:sz="4" w:space="0" w:color="auto"/>
              <w:left w:val="single" w:sz="12" w:space="0" w:color="auto"/>
              <w:bottom w:val="nil"/>
              <w:right w:val="nil"/>
            </w:tcBorders>
            <w:hideMark/>
          </w:tcPr>
          <w:p w14:paraId="0ED33FEA" w14:textId="77777777" w:rsidR="00274576" w:rsidRPr="00BF4436" w:rsidRDefault="00274576">
            <w:pPr>
              <w:rPr>
                <w:rFonts w:cs="Arial"/>
              </w:rPr>
            </w:pPr>
            <w:r w:rsidRPr="00BF4436">
              <w:rPr>
                <w:rFonts w:cs="Arial"/>
              </w:rPr>
              <w:t>11</w:t>
            </w:r>
          </w:p>
        </w:tc>
        <w:tc>
          <w:tcPr>
            <w:tcW w:w="1580" w:type="dxa"/>
            <w:tcBorders>
              <w:top w:val="double" w:sz="4" w:space="0" w:color="auto"/>
              <w:left w:val="single" w:sz="8" w:space="0" w:color="auto"/>
              <w:bottom w:val="nil"/>
              <w:right w:val="single" w:sz="8" w:space="0" w:color="auto"/>
            </w:tcBorders>
            <w:hideMark/>
          </w:tcPr>
          <w:p w14:paraId="5947BC03"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3004AE49" w14:textId="77777777" w:rsidR="00274576" w:rsidRPr="00BF4436" w:rsidRDefault="00274576">
            <w:pPr>
              <w:rPr>
                <w:rFonts w:cs="Arial"/>
                <w:b/>
                <w:bCs/>
                <w:u w:val="single"/>
              </w:rPr>
            </w:pPr>
            <w:r w:rsidRPr="00BF4436">
              <w:rPr>
                <w:rFonts w:cs="Arial"/>
                <w:b/>
                <w:bCs/>
                <w:u w:val="single"/>
              </w:rPr>
              <w:t>circuit short to ground</w:t>
            </w:r>
          </w:p>
        </w:tc>
      </w:tr>
      <w:tr w:rsidR="00274576" w:rsidRPr="00BF4436" w14:paraId="2B8BAD8C" w14:textId="77777777" w:rsidTr="00274576">
        <w:trPr>
          <w:trHeight w:val="495"/>
          <w:jc w:val="center"/>
        </w:trPr>
        <w:tc>
          <w:tcPr>
            <w:tcW w:w="1580" w:type="dxa"/>
            <w:tcBorders>
              <w:top w:val="nil"/>
              <w:left w:val="single" w:sz="12" w:space="0" w:color="auto"/>
              <w:bottom w:val="nil"/>
              <w:right w:val="nil"/>
            </w:tcBorders>
            <w:hideMark/>
          </w:tcPr>
          <w:p w14:paraId="724E3894" w14:textId="77777777" w:rsidR="00274576" w:rsidRPr="00BF4436" w:rsidRDefault="00274576">
            <w:pPr>
              <w:rPr>
                <w:rFonts w:cs="Arial"/>
              </w:rPr>
            </w:pPr>
            <w:r w:rsidRPr="00BF4436">
              <w:rPr>
                <w:rFonts w:cs="Arial"/>
              </w:rPr>
              <w:lastRenderedPageBreak/>
              <w:t> </w:t>
            </w:r>
          </w:p>
        </w:tc>
        <w:tc>
          <w:tcPr>
            <w:tcW w:w="1580" w:type="dxa"/>
            <w:tcBorders>
              <w:top w:val="nil"/>
              <w:left w:val="single" w:sz="8" w:space="0" w:color="auto"/>
              <w:bottom w:val="nil"/>
              <w:right w:val="single" w:sz="8" w:space="0" w:color="auto"/>
            </w:tcBorders>
            <w:hideMark/>
          </w:tcPr>
          <w:p w14:paraId="3DDD720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36CAF3D" w14:textId="77777777" w:rsidR="00274576" w:rsidRPr="00BF4436" w:rsidRDefault="00274576">
            <w:pPr>
              <w:rPr>
                <w:rFonts w:cs="Arial"/>
              </w:rPr>
            </w:pPr>
            <w:r w:rsidRPr="00BF4436">
              <w:rPr>
                <w:rFonts w:cs="Arial"/>
              </w:rPr>
              <w:t xml:space="preserve">This sub type is used for failures, where the server measures ground (battery negative) potential for greater than a specified </w:t>
            </w:r>
            <w:proofErr w:type="gramStart"/>
            <w:r w:rsidRPr="00BF4436">
              <w:rPr>
                <w:rFonts w:cs="Arial"/>
              </w:rPr>
              <w:t>time period</w:t>
            </w:r>
            <w:proofErr w:type="gramEnd"/>
            <w:r w:rsidRPr="00BF4436">
              <w:rPr>
                <w:rFonts w:cs="Arial"/>
              </w:rPr>
              <w:t xml:space="preserve"> or when some other value is expected.</w:t>
            </w:r>
          </w:p>
        </w:tc>
      </w:tr>
      <w:tr w:rsidR="00274576" w:rsidRPr="00BF4436" w14:paraId="51FD3749" w14:textId="77777777" w:rsidTr="00274576">
        <w:trPr>
          <w:trHeight w:val="255"/>
          <w:jc w:val="center"/>
        </w:trPr>
        <w:tc>
          <w:tcPr>
            <w:tcW w:w="1580" w:type="dxa"/>
            <w:tcBorders>
              <w:top w:val="single" w:sz="8" w:space="0" w:color="auto"/>
              <w:left w:val="single" w:sz="12" w:space="0" w:color="auto"/>
              <w:bottom w:val="nil"/>
              <w:right w:val="nil"/>
            </w:tcBorders>
            <w:hideMark/>
          </w:tcPr>
          <w:p w14:paraId="288DAD67" w14:textId="77777777" w:rsidR="00274576" w:rsidRPr="00BF4436" w:rsidRDefault="00274576">
            <w:pPr>
              <w:rPr>
                <w:rFonts w:cs="Arial"/>
              </w:rPr>
            </w:pPr>
            <w:r w:rsidRPr="00BF4436">
              <w:rPr>
                <w:rFonts w:cs="Arial"/>
              </w:rPr>
              <w:t>12</w:t>
            </w:r>
          </w:p>
        </w:tc>
        <w:tc>
          <w:tcPr>
            <w:tcW w:w="1580" w:type="dxa"/>
            <w:tcBorders>
              <w:top w:val="single" w:sz="8" w:space="0" w:color="auto"/>
              <w:left w:val="single" w:sz="8" w:space="0" w:color="auto"/>
              <w:bottom w:val="nil"/>
              <w:right w:val="single" w:sz="8" w:space="0" w:color="auto"/>
            </w:tcBorders>
            <w:hideMark/>
          </w:tcPr>
          <w:p w14:paraId="5E41FE37"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24C26DDB" w14:textId="77777777" w:rsidR="00274576" w:rsidRPr="00BF4436" w:rsidRDefault="00274576">
            <w:pPr>
              <w:rPr>
                <w:rFonts w:cs="Arial"/>
                <w:b/>
                <w:bCs/>
                <w:u w:val="single"/>
              </w:rPr>
            </w:pPr>
            <w:r w:rsidRPr="00BF4436">
              <w:rPr>
                <w:rFonts w:cs="Arial"/>
                <w:b/>
                <w:bCs/>
                <w:u w:val="single"/>
              </w:rPr>
              <w:t>circuit short to battery</w:t>
            </w:r>
          </w:p>
        </w:tc>
      </w:tr>
      <w:tr w:rsidR="00274576" w:rsidRPr="00BF4436" w14:paraId="3E70B624" w14:textId="77777777" w:rsidTr="00274576">
        <w:trPr>
          <w:trHeight w:val="495"/>
          <w:jc w:val="center"/>
        </w:trPr>
        <w:tc>
          <w:tcPr>
            <w:tcW w:w="1580" w:type="dxa"/>
            <w:tcBorders>
              <w:top w:val="nil"/>
              <w:left w:val="single" w:sz="12" w:space="0" w:color="auto"/>
              <w:bottom w:val="single" w:sz="4" w:space="0" w:color="auto"/>
              <w:right w:val="nil"/>
            </w:tcBorders>
            <w:hideMark/>
          </w:tcPr>
          <w:p w14:paraId="7A3EC55B"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55262C18"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34766E42" w14:textId="77777777" w:rsidR="00274576" w:rsidRPr="00BF4436" w:rsidRDefault="00274576">
            <w:pPr>
              <w:rPr>
                <w:rFonts w:cs="Arial"/>
              </w:rPr>
            </w:pPr>
            <w:r w:rsidRPr="00BF4436">
              <w:rPr>
                <w:rFonts w:cs="Arial"/>
              </w:rPr>
              <w:t xml:space="preserve">This sub type is used for failures, where the server measures vehicle system (battery positive) potential for greater than a specified </w:t>
            </w:r>
            <w:proofErr w:type="gramStart"/>
            <w:r w:rsidRPr="00BF4436">
              <w:rPr>
                <w:rFonts w:cs="Arial"/>
              </w:rPr>
              <w:t>time period</w:t>
            </w:r>
            <w:proofErr w:type="gramEnd"/>
            <w:r w:rsidRPr="00BF4436">
              <w:rPr>
                <w:rFonts w:cs="Arial"/>
              </w:rPr>
              <w:t xml:space="preserve"> or when some other value is expected.</w:t>
            </w:r>
          </w:p>
        </w:tc>
      </w:tr>
      <w:tr w:rsidR="00274576" w:rsidRPr="00BF4436" w14:paraId="3ACA47C4" w14:textId="77777777" w:rsidTr="00274576">
        <w:trPr>
          <w:trHeight w:val="270"/>
          <w:jc w:val="center"/>
        </w:trPr>
        <w:tc>
          <w:tcPr>
            <w:tcW w:w="1580" w:type="dxa"/>
            <w:tcBorders>
              <w:top w:val="single" w:sz="4" w:space="0" w:color="auto"/>
              <w:left w:val="single" w:sz="12" w:space="0" w:color="auto"/>
              <w:bottom w:val="nil"/>
              <w:right w:val="nil"/>
            </w:tcBorders>
            <w:hideMark/>
          </w:tcPr>
          <w:p w14:paraId="05084698" w14:textId="77777777" w:rsidR="00274576" w:rsidRPr="00BF4436" w:rsidRDefault="00274576">
            <w:pPr>
              <w:rPr>
                <w:rFonts w:cs="Arial"/>
              </w:rPr>
            </w:pPr>
            <w:r w:rsidRPr="00BF4436">
              <w:rPr>
                <w:rFonts w:cs="Arial"/>
              </w:rPr>
              <w:t>13</w:t>
            </w:r>
          </w:p>
        </w:tc>
        <w:tc>
          <w:tcPr>
            <w:tcW w:w="1580" w:type="dxa"/>
            <w:tcBorders>
              <w:top w:val="single" w:sz="4" w:space="0" w:color="auto"/>
              <w:left w:val="single" w:sz="8" w:space="0" w:color="auto"/>
              <w:bottom w:val="nil"/>
              <w:right w:val="single" w:sz="8" w:space="0" w:color="auto"/>
            </w:tcBorders>
            <w:hideMark/>
          </w:tcPr>
          <w:p w14:paraId="2988DB95" w14:textId="77777777" w:rsidR="00274576" w:rsidRPr="00BF4436" w:rsidRDefault="00274576">
            <w:pPr>
              <w:rPr>
                <w:rFonts w:cs="Arial"/>
              </w:rPr>
            </w:pPr>
            <w:r w:rsidRPr="00BF4436">
              <w:rPr>
                <w:rFonts w:cs="Arial"/>
              </w:rPr>
              <w:t>0011</w:t>
            </w:r>
          </w:p>
        </w:tc>
        <w:tc>
          <w:tcPr>
            <w:tcW w:w="8000" w:type="dxa"/>
            <w:tcBorders>
              <w:top w:val="single" w:sz="4" w:space="0" w:color="auto"/>
              <w:left w:val="nil"/>
              <w:bottom w:val="nil"/>
              <w:right w:val="single" w:sz="12" w:space="0" w:color="auto"/>
            </w:tcBorders>
            <w:hideMark/>
          </w:tcPr>
          <w:p w14:paraId="025CBCF9" w14:textId="77777777" w:rsidR="00274576" w:rsidRPr="00BF4436" w:rsidRDefault="00274576">
            <w:pPr>
              <w:rPr>
                <w:rFonts w:cs="Arial"/>
                <w:b/>
                <w:bCs/>
                <w:u w:val="single"/>
              </w:rPr>
            </w:pPr>
            <w:r w:rsidRPr="00BF4436">
              <w:rPr>
                <w:rFonts w:cs="Arial"/>
                <w:b/>
                <w:bCs/>
                <w:u w:val="single"/>
              </w:rPr>
              <w:t xml:space="preserve">circuit open </w:t>
            </w:r>
          </w:p>
        </w:tc>
      </w:tr>
      <w:tr w:rsidR="00274576" w:rsidRPr="00BF4436" w14:paraId="4F00E2E7" w14:textId="77777777" w:rsidTr="00274576">
        <w:trPr>
          <w:trHeight w:val="495"/>
          <w:jc w:val="center"/>
        </w:trPr>
        <w:tc>
          <w:tcPr>
            <w:tcW w:w="1580" w:type="dxa"/>
            <w:tcBorders>
              <w:top w:val="nil"/>
              <w:left w:val="single" w:sz="12" w:space="0" w:color="auto"/>
              <w:bottom w:val="single" w:sz="8" w:space="0" w:color="auto"/>
              <w:right w:val="nil"/>
            </w:tcBorders>
            <w:hideMark/>
          </w:tcPr>
          <w:p w14:paraId="7D30039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14:paraId="3606C373" w14:textId="77777777" w:rsidR="00274576" w:rsidRPr="00BF4436" w:rsidRDefault="0027457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14:paraId="3C84D58A" w14:textId="77777777" w:rsidR="00274576" w:rsidRPr="00BF4436" w:rsidRDefault="00274576">
            <w:pPr>
              <w:rPr>
                <w:rFonts w:cs="Arial"/>
              </w:rPr>
            </w:pPr>
            <w:r w:rsidRPr="00BF4436">
              <w:rPr>
                <w:rFonts w:cs="Arial"/>
              </w:rPr>
              <w:t>This sub type is used for failures, where the server determines an open circuit via lack of bias voltage, low current flow, no change in the state of an input in response to an output, etc.</w:t>
            </w:r>
          </w:p>
        </w:tc>
      </w:tr>
      <w:tr w:rsidR="00274576" w:rsidRPr="00BF4436" w14:paraId="588A8C18" w14:textId="77777777" w:rsidTr="00274576">
        <w:trPr>
          <w:trHeight w:val="255"/>
          <w:jc w:val="center"/>
        </w:trPr>
        <w:tc>
          <w:tcPr>
            <w:tcW w:w="1580" w:type="dxa"/>
            <w:tcBorders>
              <w:top w:val="nil"/>
              <w:left w:val="single" w:sz="12" w:space="0" w:color="auto"/>
              <w:bottom w:val="nil"/>
              <w:right w:val="nil"/>
            </w:tcBorders>
            <w:hideMark/>
          </w:tcPr>
          <w:p w14:paraId="700D949A" w14:textId="77777777" w:rsidR="00274576" w:rsidRPr="00BF4436" w:rsidRDefault="00274576">
            <w:pPr>
              <w:rPr>
                <w:rFonts w:cs="Arial"/>
              </w:rPr>
            </w:pPr>
            <w:r w:rsidRPr="00BF4436">
              <w:rPr>
                <w:rFonts w:cs="Arial"/>
              </w:rPr>
              <w:t>14</w:t>
            </w:r>
          </w:p>
        </w:tc>
        <w:tc>
          <w:tcPr>
            <w:tcW w:w="1580" w:type="dxa"/>
            <w:tcBorders>
              <w:top w:val="nil"/>
              <w:left w:val="single" w:sz="8" w:space="0" w:color="auto"/>
              <w:bottom w:val="nil"/>
              <w:right w:val="single" w:sz="8" w:space="0" w:color="auto"/>
            </w:tcBorders>
            <w:hideMark/>
          </w:tcPr>
          <w:p w14:paraId="540ACC3C" w14:textId="77777777" w:rsidR="00274576" w:rsidRPr="00BF4436" w:rsidRDefault="00274576">
            <w:pPr>
              <w:rPr>
                <w:rFonts w:cs="Arial"/>
              </w:rPr>
            </w:pPr>
            <w:r w:rsidRPr="00BF4436">
              <w:rPr>
                <w:rFonts w:cs="Arial"/>
              </w:rPr>
              <w:t>0100</w:t>
            </w:r>
          </w:p>
        </w:tc>
        <w:tc>
          <w:tcPr>
            <w:tcW w:w="8000" w:type="dxa"/>
            <w:tcBorders>
              <w:top w:val="nil"/>
              <w:left w:val="nil"/>
              <w:bottom w:val="nil"/>
              <w:right w:val="single" w:sz="12" w:space="0" w:color="auto"/>
            </w:tcBorders>
            <w:hideMark/>
          </w:tcPr>
          <w:p w14:paraId="3D49F00A" w14:textId="77777777" w:rsidR="00274576" w:rsidRPr="00BF4436" w:rsidRDefault="00274576">
            <w:pPr>
              <w:rPr>
                <w:rFonts w:cs="Arial"/>
                <w:b/>
                <w:bCs/>
                <w:u w:val="single"/>
              </w:rPr>
            </w:pPr>
            <w:r w:rsidRPr="00BF4436">
              <w:rPr>
                <w:rFonts w:cs="Arial"/>
                <w:b/>
                <w:bCs/>
                <w:u w:val="single"/>
              </w:rPr>
              <w:t>circuit short to ground or open</w:t>
            </w:r>
          </w:p>
        </w:tc>
      </w:tr>
      <w:tr w:rsidR="00274576" w:rsidRPr="00BF4436" w14:paraId="525BAB66" w14:textId="77777777" w:rsidTr="00274576">
        <w:trPr>
          <w:trHeight w:val="495"/>
          <w:jc w:val="center"/>
        </w:trPr>
        <w:tc>
          <w:tcPr>
            <w:tcW w:w="1580" w:type="dxa"/>
            <w:tcBorders>
              <w:top w:val="nil"/>
              <w:left w:val="single" w:sz="12" w:space="0" w:color="auto"/>
              <w:bottom w:val="nil"/>
              <w:right w:val="nil"/>
            </w:tcBorders>
            <w:hideMark/>
          </w:tcPr>
          <w:p w14:paraId="562D541A"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4004C0E"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A726A10" w14:textId="77777777" w:rsidR="00274576" w:rsidRPr="00BF4436" w:rsidRDefault="00274576">
            <w:pPr>
              <w:rPr>
                <w:rFonts w:cs="Arial"/>
              </w:rPr>
            </w:pPr>
            <w:r w:rsidRPr="00BF4436">
              <w:rPr>
                <w:rFonts w:cs="Arial"/>
              </w:rPr>
              <w:t>This sub type is used for failures, where the condition detected by the server is the same for either indicated failure mode.</w:t>
            </w:r>
          </w:p>
        </w:tc>
      </w:tr>
      <w:tr w:rsidR="00274576" w:rsidRPr="00BF4436" w14:paraId="47EDBC72" w14:textId="77777777" w:rsidTr="00274576">
        <w:trPr>
          <w:trHeight w:val="255"/>
          <w:jc w:val="center"/>
        </w:trPr>
        <w:tc>
          <w:tcPr>
            <w:tcW w:w="1580" w:type="dxa"/>
            <w:tcBorders>
              <w:top w:val="single" w:sz="8" w:space="0" w:color="auto"/>
              <w:left w:val="single" w:sz="12" w:space="0" w:color="auto"/>
              <w:bottom w:val="nil"/>
              <w:right w:val="nil"/>
            </w:tcBorders>
            <w:hideMark/>
          </w:tcPr>
          <w:p w14:paraId="21CB3BC0" w14:textId="77777777" w:rsidR="00274576" w:rsidRPr="00BF4436" w:rsidRDefault="00274576">
            <w:pPr>
              <w:rPr>
                <w:rFonts w:cs="Arial"/>
              </w:rPr>
            </w:pPr>
            <w:r w:rsidRPr="00BF4436">
              <w:rPr>
                <w:rFonts w:cs="Arial"/>
              </w:rPr>
              <w:t>15</w:t>
            </w:r>
          </w:p>
        </w:tc>
        <w:tc>
          <w:tcPr>
            <w:tcW w:w="1580" w:type="dxa"/>
            <w:tcBorders>
              <w:top w:val="single" w:sz="8" w:space="0" w:color="auto"/>
              <w:left w:val="single" w:sz="8" w:space="0" w:color="auto"/>
              <w:bottom w:val="nil"/>
              <w:right w:val="single" w:sz="8" w:space="0" w:color="auto"/>
            </w:tcBorders>
            <w:hideMark/>
          </w:tcPr>
          <w:p w14:paraId="0CC00A79"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3E5E6FA4" w14:textId="77777777" w:rsidR="00274576" w:rsidRPr="00BF4436" w:rsidRDefault="00274576">
            <w:pPr>
              <w:rPr>
                <w:rFonts w:cs="Arial"/>
                <w:b/>
                <w:bCs/>
                <w:u w:val="single"/>
              </w:rPr>
            </w:pPr>
            <w:r w:rsidRPr="00BF4436">
              <w:rPr>
                <w:rFonts w:cs="Arial"/>
                <w:b/>
                <w:bCs/>
                <w:u w:val="single"/>
              </w:rPr>
              <w:t>circuit short to battery or open</w:t>
            </w:r>
          </w:p>
        </w:tc>
      </w:tr>
      <w:tr w:rsidR="00274576" w:rsidRPr="00BF4436" w14:paraId="6D6CDC7E" w14:textId="77777777" w:rsidTr="00274576">
        <w:trPr>
          <w:trHeight w:val="495"/>
          <w:jc w:val="center"/>
        </w:trPr>
        <w:tc>
          <w:tcPr>
            <w:tcW w:w="1580" w:type="dxa"/>
            <w:tcBorders>
              <w:top w:val="nil"/>
              <w:left w:val="single" w:sz="12" w:space="0" w:color="auto"/>
              <w:bottom w:val="nil"/>
              <w:right w:val="nil"/>
            </w:tcBorders>
            <w:hideMark/>
          </w:tcPr>
          <w:p w14:paraId="0663416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8D0B3AF"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989FAF1" w14:textId="77777777" w:rsidR="00274576" w:rsidRPr="00BF4436" w:rsidRDefault="00274576">
            <w:pPr>
              <w:rPr>
                <w:rFonts w:cs="Arial"/>
              </w:rPr>
            </w:pPr>
            <w:r w:rsidRPr="00BF4436">
              <w:rPr>
                <w:rFonts w:cs="Arial"/>
              </w:rPr>
              <w:t>This sub type is used for failures, where the condition detected by the server is the same for either indicated failure mode.</w:t>
            </w:r>
          </w:p>
        </w:tc>
      </w:tr>
      <w:tr w:rsidR="00274576" w:rsidRPr="00BF4436" w14:paraId="0228E654" w14:textId="77777777" w:rsidTr="00274576">
        <w:trPr>
          <w:trHeight w:val="255"/>
          <w:jc w:val="center"/>
        </w:trPr>
        <w:tc>
          <w:tcPr>
            <w:tcW w:w="1580" w:type="dxa"/>
            <w:tcBorders>
              <w:top w:val="single" w:sz="8" w:space="0" w:color="auto"/>
              <w:left w:val="single" w:sz="12" w:space="0" w:color="auto"/>
              <w:bottom w:val="nil"/>
              <w:right w:val="nil"/>
            </w:tcBorders>
            <w:hideMark/>
          </w:tcPr>
          <w:p w14:paraId="0453D207" w14:textId="77777777" w:rsidR="00274576" w:rsidRPr="00BF4436" w:rsidRDefault="00274576">
            <w:pPr>
              <w:rPr>
                <w:rFonts w:cs="Arial"/>
              </w:rPr>
            </w:pPr>
            <w:r w:rsidRPr="00BF4436">
              <w:rPr>
                <w:rFonts w:cs="Arial"/>
              </w:rPr>
              <w:t>16</w:t>
            </w:r>
          </w:p>
        </w:tc>
        <w:tc>
          <w:tcPr>
            <w:tcW w:w="1580" w:type="dxa"/>
            <w:tcBorders>
              <w:top w:val="single" w:sz="8" w:space="0" w:color="auto"/>
              <w:left w:val="single" w:sz="8" w:space="0" w:color="auto"/>
              <w:bottom w:val="nil"/>
              <w:right w:val="single" w:sz="8" w:space="0" w:color="auto"/>
            </w:tcBorders>
            <w:hideMark/>
          </w:tcPr>
          <w:p w14:paraId="1EACFA96"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6D160E20" w14:textId="77777777" w:rsidR="00274576" w:rsidRPr="00BF4436" w:rsidRDefault="00274576">
            <w:pPr>
              <w:rPr>
                <w:rFonts w:cs="Arial"/>
                <w:b/>
                <w:bCs/>
                <w:u w:val="single"/>
              </w:rPr>
            </w:pPr>
            <w:r w:rsidRPr="00BF4436">
              <w:rPr>
                <w:rFonts w:cs="Arial"/>
                <w:b/>
                <w:bCs/>
                <w:u w:val="single"/>
              </w:rPr>
              <w:t>circuit voltage below threshold</w:t>
            </w:r>
          </w:p>
        </w:tc>
      </w:tr>
      <w:tr w:rsidR="00274576" w:rsidRPr="00BF4436" w14:paraId="6F851B49" w14:textId="77777777" w:rsidTr="00274576">
        <w:trPr>
          <w:trHeight w:val="495"/>
          <w:jc w:val="center"/>
        </w:trPr>
        <w:tc>
          <w:tcPr>
            <w:tcW w:w="1580" w:type="dxa"/>
            <w:tcBorders>
              <w:top w:val="nil"/>
              <w:left w:val="single" w:sz="12" w:space="0" w:color="auto"/>
              <w:bottom w:val="nil"/>
              <w:right w:val="nil"/>
            </w:tcBorders>
            <w:hideMark/>
          </w:tcPr>
          <w:p w14:paraId="7618CC0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05711A4"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74C91E1" w14:textId="77777777" w:rsidR="00274576" w:rsidRPr="00BF4436" w:rsidRDefault="00274576">
            <w:pPr>
              <w:rPr>
                <w:rFonts w:cs="Arial"/>
              </w:rPr>
            </w:pPr>
            <w:r w:rsidRPr="00BF4436">
              <w:rPr>
                <w:rFonts w:cs="Arial"/>
              </w:rPr>
              <w:t>This sub type is used for failures, where the server measures a voltage below a specified range but not necessarily a short to ground.</w:t>
            </w:r>
          </w:p>
        </w:tc>
      </w:tr>
      <w:tr w:rsidR="00274576" w:rsidRPr="00BF4436" w14:paraId="01241CC6" w14:textId="77777777" w:rsidTr="00274576">
        <w:trPr>
          <w:trHeight w:val="255"/>
          <w:jc w:val="center"/>
        </w:trPr>
        <w:tc>
          <w:tcPr>
            <w:tcW w:w="1580" w:type="dxa"/>
            <w:tcBorders>
              <w:top w:val="single" w:sz="8" w:space="0" w:color="auto"/>
              <w:left w:val="single" w:sz="12" w:space="0" w:color="auto"/>
              <w:bottom w:val="nil"/>
              <w:right w:val="nil"/>
            </w:tcBorders>
            <w:hideMark/>
          </w:tcPr>
          <w:p w14:paraId="6074A259" w14:textId="77777777" w:rsidR="00274576" w:rsidRPr="00BF4436" w:rsidRDefault="00274576">
            <w:pPr>
              <w:rPr>
                <w:rFonts w:cs="Arial"/>
              </w:rPr>
            </w:pPr>
            <w:r w:rsidRPr="00BF4436">
              <w:rPr>
                <w:rFonts w:cs="Arial"/>
              </w:rPr>
              <w:t>17</w:t>
            </w:r>
          </w:p>
        </w:tc>
        <w:tc>
          <w:tcPr>
            <w:tcW w:w="1580" w:type="dxa"/>
            <w:tcBorders>
              <w:top w:val="single" w:sz="8" w:space="0" w:color="auto"/>
              <w:left w:val="single" w:sz="8" w:space="0" w:color="auto"/>
              <w:bottom w:val="nil"/>
              <w:right w:val="single" w:sz="8" w:space="0" w:color="auto"/>
            </w:tcBorders>
            <w:hideMark/>
          </w:tcPr>
          <w:p w14:paraId="758520A6"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0F4264DD" w14:textId="77777777" w:rsidR="00274576" w:rsidRPr="00BF4436" w:rsidRDefault="00274576">
            <w:pPr>
              <w:rPr>
                <w:rFonts w:cs="Arial"/>
                <w:b/>
                <w:bCs/>
                <w:u w:val="single"/>
              </w:rPr>
            </w:pPr>
            <w:r w:rsidRPr="00BF4436">
              <w:rPr>
                <w:rFonts w:cs="Arial"/>
                <w:b/>
                <w:bCs/>
                <w:u w:val="single"/>
              </w:rPr>
              <w:t>circuit voltage above threshold</w:t>
            </w:r>
          </w:p>
        </w:tc>
      </w:tr>
      <w:tr w:rsidR="00274576" w:rsidRPr="00BF4436" w14:paraId="623B6FD4" w14:textId="77777777" w:rsidTr="00274576">
        <w:trPr>
          <w:trHeight w:val="495"/>
          <w:jc w:val="center"/>
        </w:trPr>
        <w:tc>
          <w:tcPr>
            <w:tcW w:w="1580" w:type="dxa"/>
            <w:tcBorders>
              <w:top w:val="nil"/>
              <w:left w:val="single" w:sz="12" w:space="0" w:color="auto"/>
              <w:bottom w:val="nil"/>
              <w:right w:val="nil"/>
            </w:tcBorders>
            <w:hideMark/>
          </w:tcPr>
          <w:p w14:paraId="61708B0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592871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5155C38A" w14:textId="77777777" w:rsidR="00274576" w:rsidRPr="00BF4436" w:rsidRDefault="00274576">
            <w:pPr>
              <w:rPr>
                <w:rFonts w:cs="Arial"/>
              </w:rPr>
            </w:pPr>
            <w:r w:rsidRPr="00BF4436">
              <w:rPr>
                <w:rFonts w:cs="Arial"/>
              </w:rPr>
              <w:t>This sub type is used for failures where, the server measures a voltage above a specified range but not necessarily a short to battery.</w:t>
            </w:r>
          </w:p>
        </w:tc>
      </w:tr>
      <w:tr w:rsidR="00274576" w:rsidRPr="00BF4436" w14:paraId="3D005115" w14:textId="77777777" w:rsidTr="00274576">
        <w:trPr>
          <w:trHeight w:val="255"/>
          <w:jc w:val="center"/>
        </w:trPr>
        <w:tc>
          <w:tcPr>
            <w:tcW w:w="1580" w:type="dxa"/>
            <w:tcBorders>
              <w:top w:val="single" w:sz="8" w:space="0" w:color="auto"/>
              <w:left w:val="single" w:sz="12" w:space="0" w:color="auto"/>
              <w:bottom w:val="nil"/>
              <w:right w:val="nil"/>
            </w:tcBorders>
            <w:hideMark/>
          </w:tcPr>
          <w:p w14:paraId="1D3E0B08" w14:textId="77777777" w:rsidR="00274576" w:rsidRPr="00BF4436" w:rsidRDefault="00274576">
            <w:pPr>
              <w:rPr>
                <w:rFonts w:cs="Arial"/>
              </w:rPr>
            </w:pPr>
            <w:r w:rsidRPr="00BF4436">
              <w:rPr>
                <w:rFonts w:cs="Arial"/>
              </w:rPr>
              <w:t>18</w:t>
            </w:r>
          </w:p>
        </w:tc>
        <w:tc>
          <w:tcPr>
            <w:tcW w:w="1580" w:type="dxa"/>
            <w:tcBorders>
              <w:top w:val="single" w:sz="8" w:space="0" w:color="auto"/>
              <w:left w:val="single" w:sz="8" w:space="0" w:color="auto"/>
              <w:bottom w:val="nil"/>
              <w:right w:val="single" w:sz="8" w:space="0" w:color="auto"/>
            </w:tcBorders>
            <w:hideMark/>
          </w:tcPr>
          <w:p w14:paraId="703A04C6" w14:textId="77777777" w:rsidR="00274576" w:rsidRPr="00BF4436" w:rsidRDefault="0027457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14:paraId="7CD61C15" w14:textId="77777777" w:rsidR="00274576" w:rsidRPr="00BF4436" w:rsidRDefault="00274576">
            <w:pPr>
              <w:rPr>
                <w:rFonts w:cs="Arial"/>
                <w:b/>
                <w:bCs/>
                <w:u w:val="single"/>
              </w:rPr>
            </w:pPr>
            <w:r w:rsidRPr="00BF4436">
              <w:rPr>
                <w:rFonts w:cs="Arial"/>
                <w:b/>
                <w:bCs/>
                <w:u w:val="single"/>
              </w:rPr>
              <w:t>circuit current below threshold</w:t>
            </w:r>
          </w:p>
        </w:tc>
      </w:tr>
      <w:tr w:rsidR="00274576" w:rsidRPr="00BF4436" w14:paraId="6CA7B71A" w14:textId="77777777" w:rsidTr="00274576">
        <w:trPr>
          <w:trHeight w:val="270"/>
          <w:jc w:val="center"/>
        </w:trPr>
        <w:tc>
          <w:tcPr>
            <w:tcW w:w="1580" w:type="dxa"/>
            <w:tcBorders>
              <w:top w:val="nil"/>
              <w:left w:val="single" w:sz="12" w:space="0" w:color="auto"/>
              <w:bottom w:val="nil"/>
              <w:right w:val="nil"/>
            </w:tcBorders>
            <w:hideMark/>
          </w:tcPr>
          <w:p w14:paraId="50336B6B"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5FACCB13"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2F784A1" w14:textId="77777777" w:rsidR="00274576" w:rsidRPr="00BF4436" w:rsidRDefault="00274576">
            <w:pPr>
              <w:rPr>
                <w:rFonts w:cs="Arial"/>
              </w:rPr>
            </w:pPr>
            <w:r w:rsidRPr="00BF4436">
              <w:rPr>
                <w:rFonts w:cs="Arial"/>
              </w:rPr>
              <w:t>This sub type is used for failures, where the server measures current flow below a specified range.</w:t>
            </w:r>
          </w:p>
        </w:tc>
      </w:tr>
      <w:tr w:rsidR="00274576" w:rsidRPr="00BF4436" w14:paraId="643982A1" w14:textId="77777777" w:rsidTr="00274576">
        <w:trPr>
          <w:trHeight w:val="255"/>
          <w:jc w:val="center"/>
        </w:trPr>
        <w:tc>
          <w:tcPr>
            <w:tcW w:w="1580" w:type="dxa"/>
            <w:tcBorders>
              <w:top w:val="single" w:sz="8" w:space="0" w:color="auto"/>
              <w:left w:val="single" w:sz="12" w:space="0" w:color="auto"/>
              <w:bottom w:val="nil"/>
              <w:right w:val="nil"/>
            </w:tcBorders>
            <w:hideMark/>
          </w:tcPr>
          <w:p w14:paraId="79285D80" w14:textId="77777777" w:rsidR="00274576" w:rsidRPr="00BF4436" w:rsidRDefault="00274576">
            <w:pPr>
              <w:rPr>
                <w:rFonts w:cs="Arial"/>
              </w:rPr>
            </w:pPr>
            <w:r w:rsidRPr="00BF4436">
              <w:rPr>
                <w:rFonts w:cs="Arial"/>
              </w:rPr>
              <w:t>19</w:t>
            </w:r>
          </w:p>
        </w:tc>
        <w:tc>
          <w:tcPr>
            <w:tcW w:w="1580" w:type="dxa"/>
            <w:tcBorders>
              <w:top w:val="single" w:sz="8" w:space="0" w:color="auto"/>
              <w:left w:val="single" w:sz="8" w:space="0" w:color="auto"/>
              <w:bottom w:val="nil"/>
              <w:right w:val="single" w:sz="8" w:space="0" w:color="auto"/>
            </w:tcBorders>
            <w:hideMark/>
          </w:tcPr>
          <w:p w14:paraId="1C97EE6A" w14:textId="77777777" w:rsidR="00274576" w:rsidRPr="00BF4436" w:rsidRDefault="0027457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14:paraId="0BA2162D" w14:textId="77777777" w:rsidR="00274576" w:rsidRPr="00BF4436" w:rsidRDefault="00274576">
            <w:pPr>
              <w:rPr>
                <w:rFonts w:cs="Arial"/>
                <w:b/>
                <w:bCs/>
                <w:u w:val="single"/>
              </w:rPr>
            </w:pPr>
            <w:r w:rsidRPr="00BF4436">
              <w:rPr>
                <w:rFonts w:cs="Arial"/>
                <w:b/>
                <w:bCs/>
                <w:u w:val="single"/>
              </w:rPr>
              <w:t>circuit current above threshold</w:t>
            </w:r>
          </w:p>
        </w:tc>
      </w:tr>
      <w:tr w:rsidR="00274576" w:rsidRPr="00BF4436" w14:paraId="3AC9A894" w14:textId="77777777" w:rsidTr="00274576">
        <w:trPr>
          <w:trHeight w:val="270"/>
          <w:jc w:val="center"/>
        </w:trPr>
        <w:tc>
          <w:tcPr>
            <w:tcW w:w="1580" w:type="dxa"/>
            <w:tcBorders>
              <w:top w:val="nil"/>
              <w:left w:val="single" w:sz="12" w:space="0" w:color="auto"/>
              <w:bottom w:val="nil"/>
              <w:right w:val="nil"/>
            </w:tcBorders>
            <w:hideMark/>
          </w:tcPr>
          <w:p w14:paraId="0D5542DE"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AF2F31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564E59D" w14:textId="77777777" w:rsidR="00274576" w:rsidRPr="00BF4436" w:rsidRDefault="00274576">
            <w:pPr>
              <w:rPr>
                <w:rFonts w:cs="Arial"/>
              </w:rPr>
            </w:pPr>
            <w:r w:rsidRPr="00BF4436">
              <w:rPr>
                <w:rFonts w:cs="Arial"/>
              </w:rPr>
              <w:t>This sub type is used for failures, where the server measures current flow above a specified range.</w:t>
            </w:r>
          </w:p>
        </w:tc>
      </w:tr>
      <w:tr w:rsidR="00274576" w:rsidRPr="00BF4436" w14:paraId="438D0FC9" w14:textId="77777777" w:rsidTr="00274576">
        <w:trPr>
          <w:trHeight w:val="255"/>
          <w:jc w:val="center"/>
        </w:trPr>
        <w:tc>
          <w:tcPr>
            <w:tcW w:w="1580" w:type="dxa"/>
            <w:tcBorders>
              <w:top w:val="single" w:sz="8" w:space="0" w:color="auto"/>
              <w:left w:val="single" w:sz="12" w:space="0" w:color="auto"/>
              <w:bottom w:val="nil"/>
              <w:right w:val="nil"/>
            </w:tcBorders>
            <w:hideMark/>
          </w:tcPr>
          <w:p w14:paraId="65550902" w14:textId="77777777" w:rsidR="00274576" w:rsidRPr="00BF4436" w:rsidRDefault="00274576">
            <w:pPr>
              <w:rPr>
                <w:rFonts w:cs="Arial"/>
              </w:rPr>
            </w:pPr>
            <w:r w:rsidRPr="00BF4436">
              <w:rPr>
                <w:rFonts w:cs="Arial"/>
              </w:rPr>
              <w:t>1A</w:t>
            </w:r>
          </w:p>
        </w:tc>
        <w:tc>
          <w:tcPr>
            <w:tcW w:w="1580" w:type="dxa"/>
            <w:tcBorders>
              <w:top w:val="single" w:sz="8" w:space="0" w:color="auto"/>
              <w:left w:val="single" w:sz="8" w:space="0" w:color="auto"/>
              <w:bottom w:val="nil"/>
              <w:right w:val="single" w:sz="8" w:space="0" w:color="auto"/>
            </w:tcBorders>
            <w:hideMark/>
          </w:tcPr>
          <w:p w14:paraId="0A478A5D" w14:textId="77777777" w:rsidR="00274576" w:rsidRPr="00BF4436" w:rsidRDefault="0027457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14:paraId="7593D631" w14:textId="77777777" w:rsidR="00274576" w:rsidRPr="00BF4436" w:rsidRDefault="00274576">
            <w:pPr>
              <w:rPr>
                <w:rFonts w:cs="Arial"/>
                <w:b/>
                <w:bCs/>
                <w:u w:val="single"/>
              </w:rPr>
            </w:pPr>
            <w:r w:rsidRPr="00BF4436">
              <w:rPr>
                <w:rFonts w:cs="Arial"/>
                <w:b/>
                <w:bCs/>
                <w:u w:val="single"/>
              </w:rPr>
              <w:t>circuit resistance below threshold</w:t>
            </w:r>
          </w:p>
        </w:tc>
      </w:tr>
      <w:tr w:rsidR="00274576" w:rsidRPr="00BF4436" w14:paraId="3CD7D8E3" w14:textId="77777777" w:rsidTr="00274576">
        <w:trPr>
          <w:trHeight w:val="270"/>
          <w:jc w:val="center"/>
        </w:trPr>
        <w:tc>
          <w:tcPr>
            <w:tcW w:w="1580" w:type="dxa"/>
            <w:tcBorders>
              <w:top w:val="nil"/>
              <w:left w:val="single" w:sz="12" w:space="0" w:color="auto"/>
              <w:bottom w:val="nil"/>
              <w:right w:val="nil"/>
            </w:tcBorders>
            <w:hideMark/>
          </w:tcPr>
          <w:p w14:paraId="15A360C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7C43BBC"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E3470C9" w14:textId="77777777" w:rsidR="00274576" w:rsidRPr="00BF4436" w:rsidRDefault="00274576">
            <w:pPr>
              <w:rPr>
                <w:rFonts w:cs="Arial"/>
              </w:rPr>
            </w:pPr>
            <w:r w:rsidRPr="00BF4436">
              <w:rPr>
                <w:rFonts w:cs="Arial"/>
              </w:rPr>
              <w:t>This sub type is used for failures, where the server infers a circuit resistance below a specified range.</w:t>
            </w:r>
          </w:p>
        </w:tc>
      </w:tr>
      <w:tr w:rsidR="00274576" w:rsidRPr="00BF4436" w14:paraId="5390F1D5" w14:textId="77777777" w:rsidTr="00274576">
        <w:trPr>
          <w:trHeight w:val="255"/>
          <w:jc w:val="center"/>
        </w:trPr>
        <w:tc>
          <w:tcPr>
            <w:tcW w:w="1580" w:type="dxa"/>
            <w:tcBorders>
              <w:top w:val="single" w:sz="8" w:space="0" w:color="auto"/>
              <w:left w:val="single" w:sz="12" w:space="0" w:color="auto"/>
              <w:bottom w:val="nil"/>
              <w:right w:val="nil"/>
            </w:tcBorders>
            <w:hideMark/>
          </w:tcPr>
          <w:p w14:paraId="3FA85EB2" w14:textId="77777777" w:rsidR="00274576" w:rsidRPr="00BF4436" w:rsidRDefault="00274576">
            <w:pPr>
              <w:rPr>
                <w:rFonts w:cs="Arial"/>
              </w:rPr>
            </w:pPr>
            <w:r w:rsidRPr="00BF4436">
              <w:rPr>
                <w:rFonts w:cs="Arial"/>
              </w:rPr>
              <w:t>1B</w:t>
            </w:r>
          </w:p>
        </w:tc>
        <w:tc>
          <w:tcPr>
            <w:tcW w:w="1580" w:type="dxa"/>
            <w:tcBorders>
              <w:top w:val="single" w:sz="8" w:space="0" w:color="auto"/>
              <w:left w:val="single" w:sz="8" w:space="0" w:color="auto"/>
              <w:bottom w:val="nil"/>
              <w:right w:val="single" w:sz="8" w:space="0" w:color="auto"/>
            </w:tcBorders>
            <w:hideMark/>
          </w:tcPr>
          <w:p w14:paraId="3945B186" w14:textId="77777777" w:rsidR="00274576" w:rsidRPr="00BF4436" w:rsidRDefault="00274576">
            <w:pPr>
              <w:rPr>
                <w:rFonts w:cs="Arial"/>
              </w:rPr>
            </w:pPr>
            <w:r w:rsidRPr="00BF4436">
              <w:rPr>
                <w:rFonts w:cs="Arial"/>
              </w:rPr>
              <w:t>1011</w:t>
            </w:r>
          </w:p>
        </w:tc>
        <w:tc>
          <w:tcPr>
            <w:tcW w:w="8000" w:type="dxa"/>
            <w:tcBorders>
              <w:top w:val="single" w:sz="8" w:space="0" w:color="auto"/>
              <w:left w:val="nil"/>
              <w:bottom w:val="nil"/>
              <w:right w:val="single" w:sz="12" w:space="0" w:color="auto"/>
            </w:tcBorders>
            <w:hideMark/>
          </w:tcPr>
          <w:p w14:paraId="41B839DF" w14:textId="77777777" w:rsidR="00274576" w:rsidRPr="00BF4436" w:rsidRDefault="00274576">
            <w:pPr>
              <w:rPr>
                <w:rFonts w:cs="Arial"/>
                <w:b/>
                <w:bCs/>
                <w:u w:val="single"/>
              </w:rPr>
            </w:pPr>
            <w:r w:rsidRPr="00BF4436">
              <w:rPr>
                <w:rFonts w:cs="Arial"/>
                <w:b/>
                <w:bCs/>
                <w:u w:val="single"/>
              </w:rPr>
              <w:t>circuit resistance above threshold</w:t>
            </w:r>
          </w:p>
        </w:tc>
      </w:tr>
      <w:tr w:rsidR="00274576" w:rsidRPr="00BF4436" w14:paraId="0142BAF0" w14:textId="77777777" w:rsidTr="00274576">
        <w:trPr>
          <w:trHeight w:val="270"/>
          <w:jc w:val="center"/>
        </w:trPr>
        <w:tc>
          <w:tcPr>
            <w:tcW w:w="1580" w:type="dxa"/>
            <w:tcBorders>
              <w:top w:val="nil"/>
              <w:left w:val="single" w:sz="12" w:space="0" w:color="auto"/>
              <w:bottom w:val="nil"/>
              <w:right w:val="nil"/>
            </w:tcBorders>
            <w:hideMark/>
          </w:tcPr>
          <w:p w14:paraId="7A9A5FB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F5668BE"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0FCE751" w14:textId="77777777" w:rsidR="00274576" w:rsidRPr="00BF4436" w:rsidRDefault="00274576">
            <w:pPr>
              <w:rPr>
                <w:rFonts w:cs="Arial"/>
              </w:rPr>
            </w:pPr>
            <w:r w:rsidRPr="00BF4436">
              <w:rPr>
                <w:rFonts w:cs="Arial"/>
              </w:rPr>
              <w:t>This sub type is used for failures, where the server infers a circuit resistance above a specified range.</w:t>
            </w:r>
          </w:p>
        </w:tc>
      </w:tr>
      <w:tr w:rsidR="00274576" w:rsidRPr="00BF4436" w14:paraId="0F94A5B3" w14:textId="77777777" w:rsidTr="00274576">
        <w:trPr>
          <w:trHeight w:val="255"/>
          <w:jc w:val="center"/>
        </w:trPr>
        <w:tc>
          <w:tcPr>
            <w:tcW w:w="1580" w:type="dxa"/>
            <w:tcBorders>
              <w:top w:val="single" w:sz="8" w:space="0" w:color="auto"/>
              <w:left w:val="single" w:sz="12" w:space="0" w:color="auto"/>
              <w:bottom w:val="nil"/>
              <w:right w:val="nil"/>
            </w:tcBorders>
            <w:hideMark/>
          </w:tcPr>
          <w:p w14:paraId="780A389D" w14:textId="77777777" w:rsidR="00274576" w:rsidRPr="00BF4436" w:rsidRDefault="00274576">
            <w:pPr>
              <w:rPr>
                <w:rFonts w:cs="Arial"/>
              </w:rPr>
            </w:pPr>
            <w:r w:rsidRPr="00BF4436">
              <w:rPr>
                <w:rFonts w:cs="Arial"/>
              </w:rPr>
              <w:t>1C</w:t>
            </w:r>
          </w:p>
        </w:tc>
        <w:tc>
          <w:tcPr>
            <w:tcW w:w="1580" w:type="dxa"/>
            <w:tcBorders>
              <w:top w:val="single" w:sz="8" w:space="0" w:color="auto"/>
              <w:left w:val="single" w:sz="8" w:space="0" w:color="auto"/>
              <w:bottom w:val="nil"/>
              <w:right w:val="single" w:sz="8" w:space="0" w:color="auto"/>
            </w:tcBorders>
            <w:hideMark/>
          </w:tcPr>
          <w:p w14:paraId="3B2AE9EA" w14:textId="77777777" w:rsidR="00274576" w:rsidRPr="00BF4436" w:rsidRDefault="00274576">
            <w:pPr>
              <w:rPr>
                <w:rFonts w:cs="Arial"/>
              </w:rPr>
            </w:pPr>
            <w:r w:rsidRPr="00BF4436">
              <w:rPr>
                <w:rFonts w:cs="Arial"/>
              </w:rPr>
              <w:t>1100</w:t>
            </w:r>
          </w:p>
        </w:tc>
        <w:tc>
          <w:tcPr>
            <w:tcW w:w="8000" w:type="dxa"/>
            <w:tcBorders>
              <w:top w:val="single" w:sz="8" w:space="0" w:color="auto"/>
              <w:left w:val="nil"/>
              <w:bottom w:val="nil"/>
              <w:right w:val="single" w:sz="12" w:space="0" w:color="auto"/>
            </w:tcBorders>
            <w:hideMark/>
          </w:tcPr>
          <w:p w14:paraId="785C7F82" w14:textId="77777777" w:rsidR="00274576" w:rsidRPr="00BF4436" w:rsidRDefault="00274576">
            <w:pPr>
              <w:rPr>
                <w:rFonts w:cs="Arial"/>
                <w:b/>
                <w:bCs/>
                <w:u w:val="single"/>
              </w:rPr>
            </w:pPr>
            <w:r w:rsidRPr="00BF4436">
              <w:rPr>
                <w:rFonts w:cs="Arial"/>
                <w:b/>
                <w:bCs/>
                <w:u w:val="single"/>
              </w:rPr>
              <w:t>circuit voltage out of range</w:t>
            </w:r>
          </w:p>
        </w:tc>
      </w:tr>
      <w:tr w:rsidR="00274576" w:rsidRPr="00BF4436" w14:paraId="7C19835E" w14:textId="77777777" w:rsidTr="00274576">
        <w:trPr>
          <w:trHeight w:val="495"/>
          <w:jc w:val="center"/>
        </w:trPr>
        <w:tc>
          <w:tcPr>
            <w:tcW w:w="1580" w:type="dxa"/>
            <w:tcBorders>
              <w:top w:val="nil"/>
              <w:left w:val="single" w:sz="12" w:space="0" w:color="auto"/>
              <w:bottom w:val="nil"/>
              <w:right w:val="nil"/>
            </w:tcBorders>
            <w:hideMark/>
          </w:tcPr>
          <w:p w14:paraId="54A5871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6D3C46A2"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C6EA76B" w14:textId="77777777" w:rsidR="00274576" w:rsidRPr="00BF4436" w:rsidRDefault="00274576">
            <w:pPr>
              <w:rPr>
                <w:rFonts w:cs="Arial"/>
              </w:rPr>
            </w:pPr>
            <w:r w:rsidRPr="00BF4436">
              <w:rPr>
                <w:rFonts w:cs="Arial"/>
              </w:rPr>
              <w:t>This sub type is used for failures, where the server measures a voltage outside the expected range but not identified as too high or too low.</w:t>
            </w:r>
          </w:p>
        </w:tc>
      </w:tr>
      <w:tr w:rsidR="00274576" w:rsidRPr="00BF4436" w14:paraId="4844014F" w14:textId="77777777" w:rsidTr="00274576">
        <w:trPr>
          <w:trHeight w:val="255"/>
          <w:jc w:val="center"/>
        </w:trPr>
        <w:tc>
          <w:tcPr>
            <w:tcW w:w="1580" w:type="dxa"/>
            <w:tcBorders>
              <w:top w:val="single" w:sz="8" w:space="0" w:color="auto"/>
              <w:left w:val="single" w:sz="12" w:space="0" w:color="auto"/>
              <w:bottom w:val="nil"/>
              <w:right w:val="nil"/>
            </w:tcBorders>
            <w:hideMark/>
          </w:tcPr>
          <w:p w14:paraId="79D1A2A2" w14:textId="77777777" w:rsidR="00274576" w:rsidRPr="00BF4436" w:rsidRDefault="00274576">
            <w:pPr>
              <w:rPr>
                <w:rFonts w:cs="Arial"/>
              </w:rPr>
            </w:pPr>
            <w:r w:rsidRPr="00BF4436">
              <w:rPr>
                <w:rFonts w:cs="Arial"/>
              </w:rPr>
              <w:t>1D</w:t>
            </w:r>
          </w:p>
        </w:tc>
        <w:tc>
          <w:tcPr>
            <w:tcW w:w="1580" w:type="dxa"/>
            <w:tcBorders>
              <w:top w:val="single" w:sz="8" w:space="0" w:color="auto"/>
              <w:left w:val="single" w:sz="8" w:space="0" w:color="auto"/>
              <w:bottom w:val="nil"/>
              <w:right w:val="single" w:sz="8" w:space="0" w:color="auto"/>
            </w:tcBorders>
            <w:hideMark/>
          </w:tcPr>
          <w:p w14:paraId="7A5919DC" w14:textId="77777777" w:rsidR="00274576" w:rsidRPr="00BF4436" w:rsidRDefault="00274576">
            <w:pPr>
              <w:rPr>
                <w:rFonts w:cs="Arial"/>
              </w:rPr>
            </w:pPr>
            <w:r w:rsidRPr="00BF4436">
              <w:rPr>
                <w:rFonts w:cs="Arial"/>
              </w:rPr>
              <w:t>1101</w:t>
            </w:r>
          </w:p>
        </w:tc>
        <w:tc>
          <w:tcPr>
            <w:tcW w:w="8000" w:type="dxa"/>
            <w:tcBorders>
              <w:top w:val="single" w:sz="8" w:space="0" w:color="auto"/>
              <w:left w:val="nil"/>
              <w:bottom w:val="nil"/>
              <w:right w:val="single" w:sz="12" w:space="0" w:color="auto"/>
            </w:tcBorders>
            <w:hideMark/>
          </w:tcPr>
          <w:p w14:paraId="4741F43F" w14:textId="77777777" w:rsidR="00274576" w:rsidRPr="00BF4436" w:rsidRDefault="00274576">
            <w:pPr>
              <w:rPr>
                <w:rFonts w:cs="Arial"/>
                <w:b/>
                <w:bCs/>
                <w:u w:val="single"/>
              </w:rPr>
            </w:pPr>
            <w:r w:rsidRPr="00BF4436">
              <w:rPr>
                <w:rFonts w:cs="Arial"/>
                <w:b/>
                <w:bCs/>
                <w:u w:val="single"/>
              </w:rPr>
              <w:t>circuit current out of range</w:t>
            </w:r>
          </w:p>
        </w:tc>
      </w:tr>
      <w:tr w:rsidR="00274576" w:rsidRPr="00BF4436" w14:paraId="04EA8DEF" w14:textId="77777777" w:rsidTr="00274576">
        <w:trPr>
          <w:trHeight w:val="495"/>
          <w:jc w:val="center"/>
        </w:trPr>
        <w:tc>
          <w:tcPr>
            <w:tcW w:w="1580" w:type="dxa"/>
            <w:tcBorders>
              <w:top w:val="nil"/>
              <w:left w:val="single" w:sz="12" w:space="0" w:color="auto"/>
              <w:bottom w:val="nil"/>
              <w:right w:val="nil"/>
            </w:tcBorders>
            <w:hideMark/>
          </w:tcPr>
          <w:p w14:paraId="73F3072B"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D66E3CC"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F3DE797" w14:textId="77777777" w:rsidR="00274576" w:rsidRPr="00BF4436" w:rsidRDefault="00274576">
            <w:pPr>
              <w:rPr>
                <w:rFonts w:cs="Arial"/>
              </w:rPr>
            </w:pPr>
            <w:r w:rsidRPr="00BF4436">
              <w:rPr>
                <w:rFonts w:cs="Arial"/>
              </w:rPr>
              <w:t>This sub type is used for failures, where the server measures a current outside the expected range but not identified as too high or too low.</w:t>
            </w:r>
          </w:p>
        </w:tc>
      </w:tr>
      <w:tr w:rsidR="00274576" w:rsidRPr="00BF4436" w14:paraId="193FB82C" w14:textId="77777777" w:rsidTr="00274576">
        <w:trPr>
          <w:trHeight w:val="255"/>
          <w:jc w:val="center"/>
        </w:trPr>
        <w:tc>
          <w:tcPr>
            <w:tcW w:w="1580" w:type="dxa"/>
            <w:tcBorders>
              <w:top w:val="single" w:sz="8" w:space="0" w:color="auto"/>
              <w:left w:val="single" w:sz="12" w:space="0" w:color="auto"/>
              <w:bottom w:val="nil"/>
              <w:right w:val="nil"/>
            </w:tcBorders>
            <w:hideMark/>
          </w:tcPr>
          <w:p w14:paraId="3553C9E4" w14:textId="77777777" w:rsidR="00274576" w:rsidRPr="00BF4436" w:rsidRDefault="00274576">
            <w:pPr>
              <w:rPr>
                <w:rFonts w:cs="Arial"/>
              </w:rPr>
            </w:pPr>
            <w:r w:rsidRPr="00BF4436">
              <w:rPr>
                <w:rFonts w:cs="Arial"/>
              </w:rPr>
              <w:t>1E</w:t>
            </w:r>
          </w:p>
        </w:tc>
        <w:tc>
          <w:tcPr>
            <w:tcW w:w="1580" w:type="dxa"/>
            <w:tcBorders>
              <w:top w:val="single" w:sz="8" w:space="0" w:color="auto"/>
              <w:left w:val="single" w:sz="8" w:space="0" w:color="auto"/>
              <w:bottom w:val="nil"/>
              <w:right w:val="single" w:sz="8" w:space="0" w:color="auto"/>
            </w:tcBorders>
            <w:hideMark/>
          </w:tcPr>
          <w:p w14:paraId="6A74EEEA" w14:textId="77777777" w:rsidR="00274576" w:rsidRPr="00BF4436" w:rsidRDefault="00274576">
            <w:pPr>
              <w:rPr>
                <w:rFonts w:cs="Arial"/>
              </w:rPr>
            </w:pPr>
            <w:r w:rsidRPr="00BF4436">
              <w:rPr>
                <w:rFonts w:cs="Arial"/>
              </w:rPr>
              <w:t>1110</w:t>
            </w:r>
          </w:p>
        </w:tc>
        <w:tc>
          <w:tcPr>
            <w:tcW w:w="8000" w:type="dxa"/>
            <w:tcBorders>
              <w:top w:val="single" w:sz="8" w:space="0" w:color="auto"/>
              <w:left w:val="nil"/>
              <w:bottom w:val="nil"/>
              <w:right w:val="single" w:sz="12" w:space="0" w:color="auto"/>
            </w:tcBorders>
            <w:hideMark/>
          </w:tcPr>
          <w:p w14:paraId="22FE84F7" w14:textId="77777777" w:rsidR="00274576" w:rsidRPr="00BF4436" w:rsidRDefault="00274576">
            <w:pPr>
              <w:rPr>
                <w:rFonts w:cs="Arial"/>
                <w:b/>
                <w:bCs/>
                <w:u w:val="single"/>
              </w:rPr>
            </w:pPr>
            <w:r w:rsidRPr="00BF4436">
              <w:rPr>
                <w:rFonts w:cs="Arial"/>
                <w:b/>
                <w:bCs/>
                <w:u w:val="single"/>
              </w:rPr>
              <w:t>circuit resistance out of range</w:t>
            </w:r>
          </w:p>
        </w:tc>
      </w:tr>
      <w:tr w:rsidR="00274576" w:rsidRPr="00BF4436" w14:paraId="4F02F2E1" w14:textId="77777777" w:rsidTr="00274576">
        <w:trPr>
          <w:trHeight w:val="495"/>
          <w:jc w:val="center"/>
        </w:trPr>
        <w:tc>
          <w:tcPr>
            <w:tcW w:w="1580" w:type="dxa"/>
            <w:tcBorders>
              <w:top w:val="nil"/>
              <w:left w:val="single" w:sz="12" w:space="0" w:color="auto"/>
              <w:bottom w:val="nil"/>
              <w:right w:val="nil"/>
            </w:tcBorders>
            <w:hideMark/>
          </w:tcPr>
          <w:p w14:paraId="3C892B8E"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7558A992"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56E2EB6" w14:textId="77777777" w:rsidR="00274576" w:rsidRPr="00BF4436" w:rsidRDefault="00274576">
            <w:pPr>
              <w:rPr>
                <w:rFonts w:cs="Arial"/>
              </w:rPr>
            </w:pPr>
            <w:r w:rsidRPr="00BF4436">
              <w:rPr>
                <w:rFonts w:cs="Arial"/>
              </w:rPr>
              <w:t>This sub type is used for failures, where the server measures a resistance outside the expected range but not identified as too high or too low.</w:t>
            </w:r>
          </w:p>
        </w:tc>
      </w:tr>
      <w:tr w:rsidR="00274576" w:rsidRPr="00BF4436" w14:paraId="755F4B26" w14:textId="77777777" w:rsidTr="00274576">
        <w:trPr>
          <w:trHeight w:val="255"/>
          <w:jc w:val="center"/>
        </w:trPr>
        <w:tc>
          <w:tcPr>
            <w:tcW w:w="1580" w:type="dxa"/>
            <w:tcBorders>
              <w:top w:val="single" w:sz="8" w:space="0" w:color="auto"/>
              <w:left w:val="single" w:sz="12" w:space="0" w:color="auto"/>
              <w:bottom w:val="nil"/>
              <w:right w:val="nil"/>
            </w:tcBorders>
            <w:hideMark/>
          </w:tcPr>
          <w:p w14:paraId="3F2C77C2" w14:textId="77777777" w:rsidR="00274576" w:rsidRPr="00BF4436" w:rsidRDefault="00274576">
            <w:pPr>
              <w:rPr>
                <w:rFonts w:cs="Arial"/>
              </w:rPr>
            </w:pPr>
            <w:r w:rsidRPr="00BF4436">
              <w:rPr>
                <w:rFonts w:cs="Arial"/>
              </w:rPr>
              <w:t>1F</w:t>
            </w:r>
          </w:p>
        </w:tc>
        <w:tc>
          <w:tcPr>
            <w:tcW w:w="1580" w:type="dxa"/>
            <w:tcBorders>
              <w:top w:val="single" w:sz="8" w:space="0" w:color="auto"/>
              <w:left w:val="single" w:sz="8" w:space="0" w:color="auto"/>
              <w:bottom w:val="nil"/>
              <w:right w:val="single" w:sz="8" w:space="0" w:color="auto"/>
            </w:tcBorders>
            <w:hideMark/>
          </w:tcPr>
          <w:p w14:paraId="27FB1509" w14:textId="77777777" w:rsidR="00274576" w:rsidRPr="00BF4436" w:rsidRDefault="00274576">
            <w:pPr>
              <w:rPr>
                <w:rFonts w:cs="Arial"/>
              </w:rPr>
            </w:pPr>
            <w:r w:rsidRPr="00BF4436">
              <w:rPr>
                <w:rFonts w:cs="Arial"/>
              </w:rPr>
              <w:t>1111</w:t>
            </w:r>
          </w:p>
        </w:tc>
        <w:tc>
          <w:tcPr>
            <w:tcW w:w="8000" w:type="dxa"/>
            <w:tcBorders>
              <w:top w:val="single" w:sz="8" w:space="0" w:color="auto"/>
              <w:left w:val="nil"/>
              <w:bottom w:val="nil"/>
              <w:right w:val="single" w:sz="12" w:space="0" w:color="auto"/>
            </w:tcBorders>
            <w:hideMark/>
          </w:tcPr>
          <w:p w14:paraId="6662BFA7" w14:textId="77777777" w:rsidR="00274576" w:rsidRPr="00BF4436" w:rsidRDefault="00274576">
            <w:pPr>
              <w:rPr>
                <w:rFonts w:cs="Arial"/>
                <w:b/>
                <w:bCs/>
              </w:rPr>
            </w:pPr>
            <w:r w:rsidRPr="00BF4436">
              <w:rPr>
                <w:rFonts w:cs="Arial"/>
                <w:b/>
                <w:bCs/>
              </w:rPr>
              <w:t>circuit intermittent</w:t>
            </w:r>
          </w:p>
        </w:tc>
      </w:tr>
      <w:tr w:rsidR="00274576" w:rsidRPr="00BF4436" w14:paraId="4C998978" w14:textId="77777777" w:rsidTr="00274576">
        <w:trPr>
          <w:trHeight w:val="495"/>
          <w:jc w:val="center"/>
        </w:trPr>
        <w:tc>
          <w:tcPr>
            <w:tcW w:w="1580" w:type="dxa"/>
            <w:tcBorders>
              <w:top w:val="nil"/>
              <w:left w:val="single" w:sz="12" w:space="0" w:color="auto"/>
              <w:bottom w:val="single" w:sz="12" w:space="0" w:color="auto"/>
              <w:right w:val="nil"/>
            </w:tcBorders>
            <w:hideMark/>
          </w:tcPr>
          <w:p w14:paraId="63D2D6B5"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2A83B8CB"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1A5511D3" w14:textId="77777777" w:rsidR="00274576" w:rsidRPr="00BF4436" w:rsidRDefault="00274576">
            <w:pPr>
              <w:rPr>
                <w:rFonts w:cs="Arial"/>
              </w:rPr>
            </w:pPr>
            <w:r w:rsidRPr="00BF4436">
              <w:rPr>
                <w:rFonts w:cs="Arial"/>
              </w:rPr>
              <w:t>This sub type is used for failures, where the server momentarily detects one of the conditions defined above, but not long enough to set a specific sub type.</w:t>
            </w:r>
          </w:p>
        </w:tc>
      </w:tr>
    </w:tbl>
    <w:p w14:paraId="393B94D0" w14:textId="77777777" w:rsidR="00274576" w:rsidRPr="00BF4436" w:rsidRDefault="00274576" w:rsidP="00274576">
      <w:pPr>
        <w:rPr>
          <w:rFonts w:cs="Arial"/>
        </w:rPr>
      </w:pPr>
    </w:p>
    <w:p w14:paraId="3DC8CFB2" w14:textId="77777777" w:rsidR="00274576" w:rsidRPr="00BF4436" w:rsidRDefault="00274576" w:rsidP="00274576">
      <w:pPr>
        <w:rPr>
          <w:rFonts w:cs="Arial"/>
        </w:rPr>
      </w:pPr>
      <w:r w:rsidRPr="00BF4436">
        <w:rPr>
          <w:rFonts w:cs="Arial"/>
        </w:rPr>
        <w:t>Table 3 — DTC Failure Sub Type definition for failure category ‘2’</w:t>
      </w:r>
    </w:p>
    <w:p w14:paraId="5BD4BB3A"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50B60180" w14:textId="77777777" w:rsidTr="00274576">
        <w:trPr>
          <w:trHeight w:val="270"/>
          <w:jc w:val="center"/>
        </w:trPr>
        <w:tc>
          <w:tcPr>
            <w:tcW w:w="1580" w:type="dxa"/>
            <w:tcBorders>
              <w:top w:val="single" w:sz="12" w:space="0" w:color="auto"/>
              <w:left w:val="single" w:sz="12" w:space="0" w:color="auto"/>
              <w:right w:val="nil"/>
            </w:tcBorders>
            <w:hideMark/>
          </w:tcPr>
          <w:p w14:paraId="0B1F7890"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5160F3A5"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0F6FD7C9" w14:textId="77777777" w:rsidR="00274576" w:rsidRPr="00BF4436" w:rsidRDefault="00274576">
            <w:pPr>
              <w:rPr>
                <w:rFonts w:cs="Arial"/>
                <w:b/>
                <w:bCs/>
              </w:rPr>
            </w:pPr>
            <w:r w:rsidRPr="00BF4436">
              <w:rPr>
                <w:rFonts w:cs="Arial"/>
                <w:b/>
                <w:bCs/>
              </w:rPr>
              <w:t>General Signal Failures</w:t>
            </w:r>
          </w:p>
        </w:tc>
      </w:tr>
      <w:tr w:rsidR="00274576" w:rsidRPr="00BF4436" w14:paraId="7889EBE6" w14:textId="77777777" w:rsidTr="00274576">
        <w:trPr>
          <w:trHeight w:val="270"/>
          <w:jc w:val="center"/>
        </w:trPr>
        <w:tc>
          <w:tcPr>
            <w:tcW w:w="1580" w:type="dxa"/>
            <w:tcBorders>
              <w:top w:val="nil"/>
              <w:left w:val="single" w:sz="12" w:space="0" w:color="auto"/>
              <w:bottom w:val="double" w:sz="4" w:space="0" w:color="auto"/>
              <w:right w:val="nil"/>
            </w:tcBorders>
            <w:hideMark/>
          </w:tcPr>
          <w:p w14:paraId="71647047"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35343966"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2F8ABD38" w14:textId="77777777" w:rsidR="00274576" w:rsidRPr="00BF4436" w:rsidRDefault="00274576">
            <w:pPr>
              <w:rPr>
                <w:rFonts w:cs="Arial"/>
                <w:b/>
                <w:bCs/>
              </w:rPr>
            </w:pPr>
            <w:r w:rsidRPr="00BF4436">
              <w:rPr>
                <w:rFonts w:cs="Arial"/>
                <w:b/>
                <w:bCs/>
              </w:rPr>
              <w:t>Sub Type Description</w:t>
            </w:r>
          </w:p>
        </w:tc>
      </w:tr>
      <w:tr w:rsidR="00274576" w:rsidRPr="00BF4436" w14:paraId="7A295F34" w14:textId="77777777" w:rsidTr="00274576">
        <w:trPr>
          <w:trHeight w:val="255"/>
          <w:jc w:val="center"/>
        </w:trPr>
        <w:tc>
          <w:tcPr>
            <w:tcW w:w="1580" w:type="dxa"/>
            <w:tcBorders>
              <w:top w:val="double" w:sz="4" w:space="0" w:color="auto"/>
              <w:left w:val="single" w:sz="12" w:space="0" w:color="auto"/>
              <w:bottom w:val="nil"/>
              <w:right w:val="nil"/>
            </w:tcBorders>
            <w:hideMark/>
          </w:tcPr>
          <w:p w14:paraId="5E2BDF99" w14:textId="77777777" w:rsidR="00274576" w:rsidRPr="00BF4436" w:rsidRDefault="00274576">
            <w:pPr>
              <w:rPr>
                <w:rFonts w:cs="Arial"/>
              </w:rPr>
            </w:pPr>
            <w:r w:rsidRPr="00BF4436">
              <w:rPr>
                <w:rFonts w:cs="Arial"/>
              </w:rPr>
              <w:t>21</w:t>
            </w:r>
          </w:p>
        </w:tc>
        <w:tc>
          <w:tcPr>
            <w:tcW w:w="1580" w:type="dxa"/>
            <w:tcBorders>
              <w:top w:val="double" w:sz="4" w:space="0" w:color="auto"/>
              <w:left w:val="single" w:sz="8" w:space="0" w:color="auto"/>
              <w:bottom w:val="nil"/>
              <w:right w:val="single" w:sz="8" w:space="0" w:color="auto"/>
            </w:tcBorders>
            <w:hideMark/>
          </w:tcPr>
          <w:p w14:paraId="542DD2F6"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7D031429" w14:textId="77777777" w:rsidR="00274576" w:rsidRPr="00BF4436" w:rsidRDefault="00274576">
            <w:pPr>
              <w:rPr>
                <w:rFonts w:cs="Arial"/>
                <w:b/>
                <w:bCs/>
                <w:u w:val="single"/>
              </w:rPr>
            </w:pPr>
            <w:r w:rsidRPr="00BF4436">
              <w:rPr>
                <w:rFonts w:cs="Arial"/>
                <w:b/>
                <w:bCs/>
                <w:u w:val="single"/>
              </w:rPr>
              <w:t>signal amplitude &lt; minimum</w:t>
            </w:r>
          </w:p>
        </w:tc>
      </w:tr>
      <w:tr w:rsidR="00274576" w:rsidRPr="00BF4436" w14:paraId="13AFD87F" w14:textId="77777777" w:rsidTr="00274576">
        <w:trPr>
          <w:trHeight w:val="495"/>
          <w:jc w:val="center"/>
        </w:trPr>
        <w:tc>
          <w:tcPr>
            <w:tcW w:w="1580" w:type="dxa"/>
            <w:tcBorders>
              <w:top w:val="nil"/>
              <w:left w:val="single" w:sz="12" w:space="0" w:color="auto"/>
              <w:bottom w:val="nil"/>
              <w:right w:val="nil"/>
            </w:tcBorders>
            <w:hideMark/>
          </w:tcPr>
          <w:p w14:paraId="203646E7" w14:textId="77777777" w:rsidR="00274576" w:rsidRPr="00BF4436" w:rsidRDefault="00274576">
            <w:pPr>
              <w:rPr>
                <w:rFonts w:cs="Arial"/>
              </w:rPr>
            </w:pPr>
            <w:r w:rsidRPr="00BF4436">
              <w:rPr>
                <w:rFonts w:cs="Arial"/>
              </w:rPr>
              <w:lastRenderedPageBreak/>
              <w:t> </w:t>
            </w:r>
          </w:p>
        </w:tc>
        <w:tc>
          <w:tcPr>
            <w:tcW w:w="1580" w:type="dxa"/>
            <w:tcBorders>
              <w:top w:val="nil"/>
              <w:left w:val="single" w:sz="8" w:space="0" w:color="auto"/>
              <w:bottom w:val="nil"/>
              <w:right w:val="single" w:sz="8" w:space="0" w:color="auto"/>
            </w:tcBorders>
            <w:hideMark/>
          </w:tcPr>
          <w:p w14:paraId="5D4ACCE1"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9A2C016" w14:textId="77777777" w:rsidR="00274576" w:rsidRPr="00BF4436" w:rsidRDefault="00274576">
            <w:pPr>
              <w:rPr>
                <w:rFonts w:cs="Arial"/>
              </w:rPr>
            </w:pPr>
            <w:r w:rsidRPr="00BF4436">
              <w:rPr>
                <w:rFonts w:cs="Arial"/>
              </w:rPr>
              <w:t>This sub type is used for failures where the server measures a signal voltage below a specified range but not necessarily a short to ground (e.g., low gain).</w:t>
            </w:r>
          </w:p>
        </w:tc>
      </w:tr>
      <w:tr w:rsidR="00274576" w:rsidRPr="00BF4436" w14:paraId="79B1E4E8" w14:textId="77777777" w:rsidTr="00274576">
        <w:trPr>
          <w:trHeight w:val="255"/>
          <w:jc w:val="center"/>
        </w:trPr>
        <w:tc>
          <w:tcPr>
            <w:tcW w:w="1580" w:type="dxa"/>
            <w:tcBorders>
              <w:top w:val="single" w:sz="8" w:space="0" w:color="auto"/>
              <w:left w:val="single" w:sz="12" w:space="0" w:color="auto"/>
              <w:bottom w:val="nil"/>
              <w:right w:val="nil"/>
            </w:tcBorders>
            <w:hideMark/>
          </w:tcPr>
          <w:p w14:paraId="5C114512" w14:textId="77777777" w:rsidR="00274576" w:rsidRPr="00BF4436" w:rsidRDefault="00274576">
            <w:pPr>
              <w:rPr>
                <w:rFonts w:cs="Arial"/>
              </w:rPr>
            </w:pPr>
            <w:r w:rsidRPr="00BF4436">
              <w:rPr>
                <w:rFonts w:cs="Arial"/>
              </w:rPr>
              <w:t>22</w:t>
            </w:r>
          </w:p>
        </w:tc>
        <w:tc>
          <w:tcPr>
            <w:tcW w:w="1580" w:type="dxa"/>
            <w:tcBorders>
              <w:top w:val="single" w:sz="8" w:space="0" w:color="auto"/>
              <w:left w:val="single" w:sz="8" w:space="0" w:color="auto"/>
              <w:bottom w:val="nil"/>
              <w:right w:val="single" w:sz="8" w:space="0" w:color="auto"/>
            </w:tcBorders>
            <w:hideMark/>
          </w:tcPr>
          <w:p w14:paraId="1D93A194"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43AA5CAB" w14:textId="77777777" w:rsidR="00274576" w:rsidRPr="00BF4436" w:rsidRDefault="00274576">
            <w:pPr>
              <w:rPr>
                <w:rFonts w:cs="Arial"/>
                <w:b/>
                <w:bCs/>
                <w:u w:val="single"/>
              </w:rPr>
            </w:pPr>
            <w:r w:rsidRPr="00BF4436">
              <w:rPr>
                <w:rFonts w:cs="Arial"/>
                <w:b/>
                <w:bCs/>
                <w:u w:val="single"/>
              </w:rPr>
              <w:t>signal amplitude &gt; maximum</w:t>
            </w:r>
          </w:p>
        </w:tc>
      </w:tr>
      <w:tr w:rsidR="00274576" w:rsidRPr="00BF4436" w14:paraId="7B0B3F5D" w14:textId="77777777" w:rsidTr="00274576">
        <w:trPr>
          <w:trHeight w:val="495"/>
          <w:jc w:val="center"/>
        </w:trPr>
        <w:tc>
          <w:tcPr>
            <w:tcW w:w="1580" w:type="dxa"/>
            <w:tcBorders>
              <w:top w:val="nil"/>
              <w:left w:val="single" w:sz="12" w:space="0" w:color="auto"/>
              <w:bottom w:val="nil"/>
              <w:right w:val="nil"/>
            </w:tcBorders>
            <w:hideMark/>
          </w:tcPr>
          <w:p w14:paraId="38A7A1DA"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1F8EE8E"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5E48692" w14:textId="77777777" w:rsidR="00274576" w:rsidRPr="00BF4436" w:rsidRDefault="00274576">
            <w:pPr>
              <w:rPr>
                <w:rFonts w:cs="Arial"/>
              </w:rPr>
            </w:pPr>
            <w:r w:rsidRPr="00BF4436">
              <w:rPr>
                <w:rFonts w:cs="Arial"/>
              </w:rPr>
              <w:t>This sub type is used for failures where the server measures a signal voltage above a specified range but not necessarily a short to battery (e.g., gain too high).</w:t>
            </w:r>
          </w:p>
        </w:tc>
      </w:tr>
      <w:tr w:rsidR="00274576" w:rsidRPr="00BF4436" w14:paraId="786842D5" w14:textId="77777777" w:rsidTr="00274576">
        <w:trPr>
          <w:trHeight w:val="255"/>
          <w:jc w:val="center"/>
        </w:trPr>
        <w:tc>
          <w:tcPr>
            <w:tcW w:w="1580" w:type="dxa"/>
            <w:tcBorders>
              <w:top w:val="single" w:sz="8" w:space="0" w:color="auto"/>
              <w:left w:val="single" w:sz="12" w:space="0" w:color="auto"/>
              <w:bottom w:val="nil"/>
              <w:right w:val="nil"/>
            </w:tcBorders>
            <w:hideMark/>
          </w:tcPr>
          <w:p w14:paraId="798AD90E" w14:textId="77777777" w:rsidR="00274576" w:rsidRPr="00BF4436" w:rsidRDefault="00274576">
            <w:pPr>
              <w:rPr>
                <w:rFonts w:cs="Arial"/>
              </w:rPr>
            </w:pPr>
            <w:r w:rsidRPr="00BF4436">
              <w:rPr>
                <w:rFonts w:cs="Arial"/>
              </w:rPr>
              <w:t>23</w:t>
            </w:r>
          </w:p>
        </w:tc>
        <w:tc>
          <w:tcPr>
            <w:tcW w:w="1580" w:type="dxa"/>
            <w:tcBorders>
              <w:top w:val="single" w:sz="8" w:space="0" w:color="auto"/>
              <w:left w:val="single" w:sz="8" w:space="0" w:color="auto"/>
              <w:bottom w:val="nil"/>
              <w:right w:val="single" w:sz="8" w:space="0" w:color="auto"/>
            </w:tcBorders>
            <w:hideMark/>
          </w:tcPr>
          <w:p w14:paraId="5EB5DB1B" w14:textId="77777777" w:rsidR="00274576" w:rsidRPr="00BF4436" w:rsidRDefault="00274576">
            <w:pPr>
              <w:rPr>
                <w:rFonts w:cs="Arial"/>
              </w:rPr>
            </w:pPr>
            <w:r w:rsidRPr="00BF4436">
              <w:rPr>
                <w:rFonts w:cs="Arial"/>
              </w:rPr>
              <w:t>001</w:t>
            </w:r>
          </w:p>
        </w:tc>
        <w:tc>
          <w:tcPr>
            <w:tcW w:w="8000" w:type="dxa"/>
            <w:tcBorders>
              <w:top w:val="single" w:sz="8" w:space="0" w:color="auto"/>
              <w:left w:val="nil"/>
              <w:bottom w:val="nil"/>
              <w:right w:val="single" w:sz="12" w:space="0" w:color="auto"/>
            </w:tcBorders>
            <w:hideMark/>
          </w:tcPr>
          <w:p w14:paraId="01A37FBE" w14:textId="77777777" w:rsidR="00274576" w:rsidRPr="00BF4436" w:rsidRDefault="00274576">
            <w:pPr>
              <w:rPr>
                <w:rFonts w:cs="Arial"/>
                <w:b/>
                <w:bCs/>
                <w:u w:val="single"/>
              </w:rPr>
            </w:pPr>
            <w:r w:rsidRPr="00BF4436">
              <w:rPr>
                <w:rFonts w:cs="Arial"/>
                <w:b/>
                <w:bCs/>
                <w:u w:val="single"/>
              </w:rPr>
              <w:t>signal stuck low</w:t>
            </w:r>
          </w:p>
        </w:tc>
      </w:tr>
      <w:tr w:rsidR="00274576" w:rsidRPr="00BF4436" w14:paraId="79EDA5E3" w14:textId="77777777" w:rsidTr="00274576">
        <w:trPr>
          <w:trHeight w:val="495"/>
          <w:jc w:val="center"/>
        </w:trPr>
        <w:tc>
          <w:tcPr>
            <w:tcW w:w="1580" w:type="dxa"/>
            <w:tcBorders>
              <w:top w:val="nil"/>
              <w:left w:val="single" w:sz="12" w:space="0" w:color="auto"/>
              <w:bottom w:val="nil"/>
              <w:right w:val="nil"/>
            </w:tcBorders>
            <w:hideMark/>
          </w:tcPr>
          <w:p w14:paraId="52D8E90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66709C77"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92F62CA" w14:textId="77777777" w:rsidR="00274576" w:rsidRPr="00BF4436" w:rsidRDefault="00274576">
            <w:pPr>
              <w:rPr>
                <w:rFonts w:cs="Arial"/>
              </w:rPr>
            </w:pPr>
            <w:r w:rsidRPr="00BF4436">
              <w:rPr>
                <w:rFonts w:cs="Arial"/>
              </w:rPr>
              <w:t>This sub type is used for failures where the server measures a signal that remains low when transitions are expected.</w:t>
            </w:r>
          </w:p>
        </w:tc>
      </w:tr>
      <w:tr w:rsidR="00274576" w:rsidRPr="00BF4436" w14:paraId="3E756808" w14:textId="77777777" w:rsidTr="00274576">
        <w:trPr>
          <w:trHeight w:val="255"/>
          <w:jc w:val="center"/>
        </w:trPr>
        <w:tc>
          <w:tcPr>
            <w:tcW w:w="1580" w:type="dxa"/>
            <w:tcBorders>
              <w:top w:val="single" w:sz="8" w:space="0" w:color="auto"/>
              <w:left w:val="single" w:sz="12" w:space="0" w:color="auto"/>
              <w:bottom w:val="nil"/>
              <w:right w:val="nil"/>
            </w:tcBorders>
            <w:hideMark/>
          </w:tcPr>
          <w:p w14:paraId="2D01F2BF" w14:textId="77777777" w:rsidR="00274576" w:rsidRPr="00BF4436" w:rsidRDefault="00274576">
            <w:pPr>
              <w:rPr>
                <w:rFonts w:cs="Arial"/>
              </w:rPr>
            </w:pPr>
            <w:r w:rsidRPr="00BF4436">
              <w:rPr>
                <w:rFonts w:cs="Arial"/>
              </w:rPr>
              <w:t>24</w:t>
            </w:r>
          </w:p>
        </w:tc>
        <w:tc>
          <w:tcPr>
            <w:tcW w:w="1580" w:type="dxa"/>
            <w:tcBorders>
              <w:top w:val="single" w:sz="8" w:space="0" w:color="auto"/>
              <w:left w:val="single" w:sz="8" w:space="0" w:color="auto"/>
              <w:bottom w:val="nil"/>
              <w:right w:val="single" w:sz="8" w:space="0" w:color="auto"/>
            </w:tcBorders>
            <w:hideMark/>
          </w:tcPr>
          <w:p w14:paraId="3ECA57D6" w14:textId="77777777" w:rsidR="00274576" w:rsidRPr="00BF4436" w:rsidRDefault="0027457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14:paraId="73988D66" w14:textId="77777777" w:rsidR="00274576" w:rsidRPr="00BF4436" w:rsidRDefault="00274576">
            <w:pPr>
              <w:rPr>
                <w:rFonts w:cs="Arial"/>
                <w:b/>
                <w:bCs/>
                <w:u w:val="single"/>
              </w:rPr>
            </w:pPr>
            <w:r w:rsidRPr="00BF4436">
              <w:rPr>
                <w:rFonts w:cs="Arial"/>
                <w:b/>
                <w:bCs/>
                <w:u w:val="single"/>
              </w:rPr>
              <w:t>signal stuck high</w:t>
            </w:r>
          </w:p>
        </w:tc>
      </w:tr>
      <w:tr w:rsidR="00274576" w:rsidRPr="00BF4436" w14:paraId="725211A2" w14:textId="77777777" w:rsidTr="00274576">
        <w:trPr>
          <w:trHeight w:val="495"/>
          <w:jc w:val="center"/>
        </w:trPr>
        <w:tc>
          <w:tcPr>
            <w:tcW w:w="1580" w:type="dxa"/>
            <w:tcBorders>
              <w:top w:val="nil"/>
              <w:left w:val="single" w:sz="12" w:space="0" w:color="auto"/>
              <w:bottom w:val="nil"/>
              <w:right w:val="nil"/>
            </w:tcBorders>
            <w:hideMark/>
          </w:tcPr>
          <w:p w14:paraId="3924DCFD"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563EA6D5"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C9319D0" w14:textId="77777777" w:rsidR="00274576" w:rsidRPr="00BF4436" w:rsidRDefault="00274576">
            <w:pPr>
              <w:rPr>
                <w:rFonts w:cs="Arial"/>
              </w:rPr>
            </w:pPr>
            <w:r w:rsidRPr="00BF4436">
              <w:rPr>
                <w:rFonts w:cs="Arial"/>
              </w:rPr>
              <w:t>This sub type is used for failures where the server measures a signal that remains high when transitions are expected.</w:t>
            </w:r>
          </w:p>
        </w:tc>
      </w:tr>
      <w:tr w:rsidR="00274576" w:rsidRPr="00BF4436" w14:paraId="0D1F4982" w14:textId="77777777" w:rsidTr="00274576">
        <w:trPr>
          <w:trHeight w:val="255"/>
          <w:jc w:val="center"/>
        </w:trPr>
        <w:tc>
          <w:tcPr>
            <w:tcW w:w="1580" w:type="dxa"/>
            <w:tcBorders>
              <w:top w:val="single" w:sz="8" w:space="0" w:color="auto"/>
              <w:left w:val="single" w:sz="12" w:space="0" w:color="auto"/>
              <w:bottom w:val="nil"/>
              <w:right w:val="nil"/>
            </w:tcBorders>
            <w:hideMark/>
          </w:tcPr>
          <w:p w14:paraId="517B6238" w14:textId="77777777" w:rsidR="00274576" w:rsidRPr="00BF4436" w:rsidRDefault="00274576">
            <w:pPr>
              <w:rPr>
                <w:rFonts w:cs="Arial"/>
              </w:rPr>
            </w:pPr>
            <w:r w:rsidRPr="00BF4436">
              <w:rPr>
                <w:rFonts w:cs="Arial"/>
              </w:rPr>
              <w:t>25</w:t>
            </w:r>
          </w:p>
        </w:tc>
        <w:tc>
          <w:tcPr>
            <w:tcW w:w="1580" w:type="dxa"/>
            <w:tcBorders>
              <w:top w:val="single" w:sz="8" w:space="0" w:color="auto"/>
              <w:left w:val="single" w:sz="8" w:space="0" w:color="auto"/>
              <w:bottom w:val="nil"/>
              <w:right w:val="single" w:sz="8" w:space="0" w:color="auto"/>
            </w:tcBorders>
            <w:hideMark/>
          </w:tcPr>
          <w:p w14:paraId="0573ED9E"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4B6F6FC2" w14:textId="77777777" w:rsidR="00274576" w:rsidRPr="00BF4436" w:rsidRDefault="00274576">
            <w:pPr>
              <w:rPr>
                <w:rFonts w:cs="Arial"/>
                <w:b/>
                <w:bCs/>
                <w:u w:val="single"/>
              </w:rPr>
            </w:pPr>
            <w:r w:rsidRPr="00BF4436">
              <w:rPr>
                <w:rFonts w:cs="Arial"/>
                <w:b/>
                <w:bCs/>
                <w:u w:val="single"/>
              </w:rPr>
              <w:t>signal shape / waveform failure</w:t>
            </w:r>
          </w:p>
        </w:tc>
      </w:tr>
      <w:tr w:rsidR="00274576" w:rsidRPr="00BF4436" w14:paraId="19630103" w14:textId="77777777" w:rsidTr="00274576">
        <w:trPr>
          <w:trHeight w:val="495"/>
          <w:jc w:val="center"/>
        </w:trPr>
        <w:tc>
          <w:tcPr>
            <w:tcW w:w="1580" w:type="dxa"/>
            <w:tcBorders>
              <w:top w:val="nil"/>
              <w:left w:val="single" w:sz="12" w:space="0" w:color="auto"/>
              <w:bottom w:val="nil"/>
              <w:right w:val="nil"/>
            </w:tcBorders>
            <w:hideMark/>
          </w:tcPr>
          <w:p w14:paraId="0453C683"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CF3519B"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D8E5BC2" w14:textId="77777777" w:rsidR="00274576" w:rsidRPr="00BF4436" w:rsidRDefault="00274576">
            <w:pPr>
              <w:rPr>
                <w:rFonts w:cs="Arial"/>
              </w:rPr>
            </w:pPr>
            <w:r w:rsidRPr="00BF4436">
              <w:rPr>
                <w:rFonts w:cs="Arial"/>
              </w:rPr>
              <w:t>This sub type is used for failures where the shape of the signal (plot of the amplitude with respect to time) is not correct, e.g., improper circuit impedance.</w:t>
            </w:r>
          </w:p>
        </w:tc>
      </w:tr>
      <w:tr w:rsidR="00274576" w:rsidRPr="00BF4436" w14:paraId="4FA102DF" w14:textId="77777777" w:rsidTr="00274576">
        <w:trPr>
          <w:trHeight w:val="255"/>
          <w:jc w:val="center"/>
        </w:trPr>
        <w:tc>
          <w:tcPr>
            <w:tcW w:w="1580" w:type="dxa"/>
            <w:tcBorders>
              <w:top w:val="single" w:sz="8" w:space="0" w:color="auto"/>
              <w:left w:val="single" w:sz="12" w:space="0" w:color="auto"/>
              <w:bottom w:val="nil"/>
              <w:right w:val="nil"/>
            </w:tcBorders>
            <w:hideMark/>
          </w:tcPr>
          <w:p w14:paraId="062A9A46" w14:textId="77777777" w:rsidR="00274576" w:rsidRPr="00BF4436" w:rsidRDefault="00274576">
            <w:pPr>
              <w:rPr>
                <w:rFonts w:cs="Arial"/>
              </w:rPr>
            </w:pPr>
            <w:r w:rsidRPr="00BF4436">
              <w:rPr>
                <w:rFonts w:cs="Arial"/>
              </w:rPr>
              <w:t>26</w:t>
            </w:r>
          </w:p>
        </w:tc>
        <w:tc>
          <w:tcPr>
            <w:tcW w:w="1580" w:type="dxa"/>
            <w:tcBorders>
              <w:top w:val="single" w:sz="8" w:space="0" w:color="auto"/>
              <w:left w:val="single" w:sz="8" w:space="0" w:color="auto"/>
              <w:bottom w:val="nil"/>
              <w:right w:val="single" w:sz="8" w:space="0" w:color="auto"/>
            </w:tcBorders>
            <w:hideMark/>
          </w:tcPr>
          <w:p w14:paraId="2B6D1C2A"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13DE3B98" w14:textId="77777777" w:rsidR="00274576" w:rsidRPr="00BF4436" w:rsidRDefault="00274576">
            <w:pPr>
              <w:rPr>
                <w:rFonts w:cs="Arial"/>
                <w:b/>
                <w:bCs/>
                <w:u w:val="single"/>
              </w:rPr>
            </w:pPr>
            <w:r w:rsidRPr="00BF4436">
              <w:rPr>
                <w:rFonts w:cs="Arial"/>
                <w:b/>
                <w:bCs/>
                <w:u w:val="single"/>
              </w:rPr>
              <w:t>signal rate of change below threshold</w:t>
            </w:r>
          </w:p>
        </w:tc>
      </w:tr>
      <w:tr w:rsidR="00274576" w:rsidRPr="00BF4436" w14:paraId="531742DF" w14:textId="77777777" w:rsidTr="00274576">
        <w:trPr>
          <w:trHeight w:val="270"/>
          <w:jc w:val="center"/>
        </w:trPr>
        <w:tc>
          <w:tcPr>
            <w:tcW w:w="1580" w:type="dxa"/>
            <w:tcBorders>
              <w:top w:val="nil"/>
              <w:left w:val="single" w:sz="12" w:space="0" w:color="auto"/>
              <w:bottom w:val="nil"/>
              <w:right w:val="nil"/>
            </w:tcBorders>
            <w:hideMark/>
          </w:tcPr>
          <w:p w14:paraId="6EF7F7E1"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9ED6EE5"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4C42047" w14:textId="77777777" w:rsidR="00274576" w:rsidRPr="00BF4436" w:rsidRDefault="00274576">
            <w:pPr>
              <w:rPr>
                <w:rFonts w:cs="Arial"/>
              </w:rPr>
            </w:pPr>
            <w:r w:rsidRPr="00BF4436">
              <w:rPr>
                <w:rFonts w:cs="Arial"/>
              </w:rPr>
              <w:t>This sub type is used for failures where the signal transitions more slowly than is reasonably allowed.</w:t>
            </w:r>
          </w:p>
        </w:tc>
      </w:tr>
      <w:tr w:rsidR="00274576" w:rsidRPr="00BF4436" w14:paraId="56A1CC59" w14:textId="77777777" w:rsidTr="00274576">
        <w:trPr>
          <w:trHeight w:val="255"/>
          <w:jc w:val="center"/>
        </w:trPr>
        <w:tc>
          <w:tcPr>
            <w:tcW w:w="1580" w:type="dxa"/>
            <w:tcBorders>
              <w:top w:val="single" w:sz="8" w:space="0" w:color="auto"/>
              <w:left w:val="single" w:sz="12" w:space="0" w:color="auto"/>
              <w:bottom w:val="nil"/>
              <w:right w:val="nil"/>
            </w:tcBorders>
            <w:hideMark/>
          </w:tcPr>
          <w:p w14:paraId="3E6D4140" w14:textId="77777777" w:rsidR="00274576" w:rsidRPr="00BF4436" w:rsidRDefault="00274576">
            <w:pPr>
              <w:rPr>
                <w:rFonts w:cs="Arial"/>
              </w:rPr>
            </w:pPr>
            <w:r w:rsidRPr="00BF4436">
              <w:rPr>
                <w:rFonts w:cs="Arial"/>
              </w:rPr>
              <w:t>27</w:t>
            </w:r>
          </w:p>
        </w:tc>
        <w:tc>
          <w:tcPr>
            <w:tcW w:w="1580" w:type="dxa"/>
            <w:tcBorders>
              <w:top w:val="single" w:sz="8" w:space="0" w:color="auto"/>
              <w:left w:val="single" w:sz="8" w:space="0" w:color="auto"/>
              <w:bottom w:val="nil"/>
              <w:right w:val="single" w:sz="8" w:space="0" w:color="auto"/>
            </w:tcBorders>
            <w:hideMark/>
          </w:tcPr>
          <w:p w14:paraId="006CFEBC"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70751489" w14:textId="77777777" w:rsidR="00274576" w:rsidRPr="00BF4436" w:rsidRDefault="00274576">
            <w:pPr>
              <w:rPr>
                <w:rFonts w:cs="Arial"/>
                <w:b/>
                <w:bCs/>
                <w:u w:val="single"/>
              </w:rPr>
            </w:pPr>
            <w:r w:rsidRPr="00BF4436">
              <w:rPr>
                <w:rFonts w:cs="Arial"/>
                <w:b/>
                <w:bCs/>
                <w:u w:val="single"/>
              </w:rPr>
              <w:t>signal rate of change above threshold</w:t>
            </w:r>
          </w:p>
        </w:tc>
      </w:tr>
      <w:tr w:rsidR="00274576" w:rsidRPr="00BF4436" w14:paraId="6429780D" w14:textId="77777777" w:rsidTr="00274576">
        <w:trPr>
          <w:trHeight w:val="495"/>
          <w:jc w:val="center"/>
        </w:trPr>
        <w:tc>
          <w:tcPr>
            <w:tcW w:w="1580" w:type="dxa"/>
            <w:tcBorders>
              <w:top w:val="nil"/>
              <w:left w:val="single" w:sz="12" w:space="0" w:color="auto"/>
              <w:bottom w:val="nil"/>
              <w:right w:val="nil"/>
            </w:tcBorders>
            <w:hideMark/>
          </w:tcPr>
          <w:p w14:paraId="18294C0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35645EB"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FC503A4" w14:textId="77777777" w:rsidR="00274576" w:rsidRPr="00BF4436" w:rsidRDefault="00274576">
            <w:pPr>
              <w:rPr>
                <w:rFonts w:cs="Arial"/>
              </w:rPr>
            </w:pPr>
            <w:r w:rsidRPr="00BF4436">
              <w:rPr>
                <w:rFonts w:cs="Arial"/>
              </w:rPr>
              <w:t>This sub type is used for failures where the signal transitions more quickly than is reasonably allowed.</w:t>
            </w:r>
          </w:p>
        </w:tc>
      </w:tr>
      <w:tr w:rsidR="00274576" w:rsidRPr="00BF4436" w14:paraId="1FB5A73F" w14:textId="77777777" w:rsidTr="00274576">
        <w:trPr>
          <w:trHeight w:val="255"/>
          <w:jc w:val="center"/>
        </w:trPr>
        <w:tc>
          <w:tcPr>
            <w:tcW w:w="1580" w:type="dxa"/>
            <w:tcBorders>
              <w:top w:val="single" w:sz="8" w:space="0" w:color="auto"/>
              <w:left w:val="single" w:sz="12" w:space="0" w:color="auto"/>
              <w:bottom w:val="nil"/>
              <w:right w:val="nil"/>
            </w:tcBorders>
            <w:hideMark/>
          </w:tcPr>
          <w:p w14:paraId="25EF83E2" w14:textId="77777777" w:rsidR="00274576" w:rsidRPr="00BF4436" w:rsidRDefault="00274576">
            <w:pPr>
              <w:rPr>
                <w:rFonts w:cs="Arial"/>
              </w:rPr>
            </w:pPr>
            <w:r w:rsidRPr="00BF4436">
              <w:rPr>
                <w:rFonts w:cs="Arial"/>
              </w:rPr>
              <w:t>28</w:t>
            </w:r>
          </w:p>
        </w:tc>
        <w:tc>
          <w:tcPr>
            <w:tcW w:w="1580" w:type="dxa"/>
            <w:tcBorders>
              <w:top w:val="single" w:sz="8" w:space="0" w:color="auto"/>
              <w:left w:val="single" w:sz="8" w:space="0" w:color="auto"/>
              <w:bottom w:val="nil"/>
              <w:right w:val="single" w:sz="8" w:space="0" w:color="auto"/>
            </w:tcBorders>
            <w:hideMark/>
          </w:tcPr>
          <w:p w14:paraId="70A343EC" w14:textId="77777777" w:rsidR="00274576" w:rsidRPr="00BF4436" w:rsidRDefault="0027457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14:paraId="4271B83C" w14:textId="77777777" w:rsidR="00274576" w:rsidRPr="00BF4436" w:rsidRDefault="00274576">
            <w:pPr>
              <w:rPr>
                <w:rFonts w:cs="Arial"/>
                <w:b/>
                <w:bCs/>
                <w:u w:val="single"/>
              </w:rPr>
            </w:pPr>
            <w:r w:rsidRPr="00BF4436">
              <w:rPr>
                <w:rFonts w:cs="Arial"/>
                <w:b/>
                <w:bCs/>
                <w:u w:val="single"/>
              </w:rPr>
              <w:t>signal bias level out of range / zero adjustment failure</w:t>
            </w:r>
          </w:p>
        </w:tc>
      </w:tr>
      <w:tr w:rsidR="00274576" w:rsidRPr="00BF4436" w14:paraId="44D50E72" w14:textId="77777777" w:rsidTr="00274576">
        <w:trPr>
          <w:trHeight w:val="1245"/>
          <w:jc w:val="center"/>
        </w:trPr>
        <w:tc>
          <w:tcPr>
            <w:tcW w:w="1580" w:type="dxa"/>
            <w:tcBorders>
              <w:top w:val="nil"/>
              <w:left w:val="single" w:sz="12" w:space="0" w:color="auto"/>
              <w:bottom w:val="nil"/>
              <w:right w:val="nil"/>
            </w:tcBorders>
            <w:hideMark/>
          </w:tcPr>
          <w:p w14:paraId="16DDE06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58F57719"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5BE6EB13" w14:textId="77777777" w:rsidR="00274576" w:rsidRPr="00BF4436" w:rsidRDefault="00274576">
            <w:pPr>
              <w:rPr>
                <w:rFonts w:cs="Arial"/>
              </w:rPr>
            </w:pPr>
            <w:r w:rsidRPr="00BF4436">
              <w:rPr>
                <w:rFonts w:cs="Arial"/>
              </w:rPr>
              <w:t xml:space="preserve">This sub type is used for failures where the server applies a bias voltage to a circuit upon which is superimposed a signal voltage (e.g., Oxygen Sensor circuit.). This sub type is also used for failures where the server applies a </w:t>
            </w:r>
            <w:proofErr w:type="gramStart"/>
            <w:r w:rsidRPr="00BF4436">
              <w:rPr>
                <w:rFonts w:cs="Arial"/>
              </w:rPr>
              <w:t>zero signal</w:t>
            </w:r>
            <w:proofErr w:type="gramEnd"/>
            <w:r w:rsidRPr="00BF4436">
              <w:rPr>
                <w:rFonts w:cs="Arial"/>
              </w:rPr>
              <w:t xml:space="preserve"> level to a circuit upon which is superimposed a signal voltage (e.g., bias voltage to an Oxygen Sensor circuit, or a filtered digital m/sec</w:t>
            </w:r>
            <w:r w:rsidRPr="00BF4436">
              <w:rPr>
                <w:rFonts w:cs="Arial"/>
                <w:vertAlign w:val="superscript"/>
              </w:rPr>
              <w:t>2</w:t>
            </w:r>
            <w:r w:rsidRPr="00BF4436">
              <w:rPr>
                <w:rFonts w:cs="Arial"/>
              </w:rPr>
              <w:t xml:space="preserve"> signal while vehicle stands still for a lateral accelerator sensor module.)</w:t>
            </w:r>
          </w:p>
        </w:tc>
      </w:tr>
      <w:tr w:rsidR="00274576" w:rsidRPr="00BF4436" w14:paraId="4F863894" w14:textId="77777777" w:rsidTr="00274576">
        <w:trPr>
          <w:trHeight w:val="255"/>
          <w:jc w:val="center"/>
        </w:trPr>
        <w:tc>
          <w:tcPr>
            <w:tcW w:w="1580" w:type="dxa"/>
            <w:tcBorders>
              <w:top w:val="single" w:sz="8" w:space="0" w:color="auto"/>
              <w:left w:val="single" w:sz="12" w:space="0" w:color="auto"/>
              <w:bottom w:val="nil"/>
              <w:right w:val="nil"/>
            </w:tcBorders>
            <w:hideMark/>
          </w:tcPr>
          <w:p w14:paraId="3C97FD63" w14:textId="77777777" w:rsidR="00274576" w:rsidRPr="00BF4436" w:rsidRDefault="00274576">
            <w:pPr>
              <w:rPr>
                <w:rFonts w:cs="Arial"/>
              </w:rPr>
            </w:pPr>
            <w:r w:rsidRPr="00BF4436">
              <w:rPr>
                <w:rFonts w:cs="Arial"/>
              </w:rPr>
              <w:t>29</w:t>
            </w:r>
          </w:p>
        </w:tc>
        <w:tc>
          <w:tcPr>
            <w:tcW w:w="1580" w:type="dxa"/>
            <w:tcBorders>
              <w:top w:val="single" w:sz="8" w:space="0" w:color="auto"/>
              <w:left w:val="single" w:sz="8" w:space="0" w:color="auto"/>
              <w:bottom w:val="nil"/>
              <w:right w:val="single" w:sz="8" w:space="0" w:color="auto"/>
            </w:tcBorders>
            <w:hideMark/>
          </w:tcPr>
          <w:p w14:paraId="2DE08DDE" w14:textId="77777777" w:rsidR="00274576" w:rsidRPr="00BF4436" w:rsidRDefault="0027457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14:paraId="1AAF3B64" w14:textId="77777777" w:rsidR="00274576" w:rsidRPr="00BF4436" w:rsidRDefault="00274576">
            <w:pPr>
              <w:rPr>
                <w:rFonts w:cs="Arial"/>
                <w:b/>
                <w:bCs/>
                <w:u w:val="single"/>
              </w:rPr>
            </w:pPr>
            <w:r w:rsidRPr="00BF4436">
              <w:rPr>
                <w:rFonts w:cs="Arial"/>
                <w:b/>
                <w:bCs/>
                <w:u w:val="single"/>
              </w:rPr>
              <w:t xml:space="preserve">signal </w:t>
            </w:r>
            <w:proofErr w:type="spellStart"/>
            <w:r w:rsidRPr="00BF4436">
              <w:rPr>
                <w:rFonts w:cs="Arial"/>
                <w:b/>
                <w:bCs/>
                <w:u w:val="single"/>
              </w:rPr>
              <w:t>signal</w:t>
            </w:r>
            <w:proofErr w:type="spellEnd"/>
            <w:r w:rsidRPr="00BF4436">
              <w:rPr>
                <w:rFonts w:cs="Arial"/>
                <w:b/>
                <w:bCs/>
                <w:u w:val="single"/>
              </w:rPr>
              <w:t xml:space="preserve"> invalid</w:t>
            </w:r>
          </w:p>
        </w:tc>
      </w:tr>
      <w:tr w:rsidR="00274576" w:rsidRPr="00BF4436" w14:paraId="7C1C9DC1" w14:textId="77777777" w:rsidTr="00274576">
        <w:trPr>
          <w:trHeight w:val="495"/>
          <w:jc w:val="center"/>
        </w:trPr>
        <w:tc>
          <w:tcPr>
            <w:tcW w:w="1580" w:type="dxa"/>
            <w:tcBorders>
              <w:top w:val="nil"/>
              <w:left w:val="single" w:sz="12" w:space="0" w:color="auto"/>
              <w:bottom w:val="nil"/>
              <w:right w:val="nil"/>
            </w:tcBorders>
            <w:hideMark/>
          </w:tcPr>
          <w:p w14:paraId="6B356A0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7B311D00"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26328B74" w14:textId="77777777" w:rsidR="00274576" w:rsidRPr="00BF4436" w:rsidRDefault="00274576">
            <w:pPr>
              <w:rPr>
                <w:rFonts w:cs="Arial"/>
              </w:rPr>
            </w:pPr>
            <w:r w:rsidRPr="00BF4436">
              <w:rPr>
                <w:rFonts w:cs="Arial"/>
              </w:rPr>
              <w:t>This sub type is used for failures where the value of the signal is not plausible given the operating conditions.</w:t>
            </w:r>
          </w:p>
        </w:tc>
      </w:tr>
      <w:tr w:rsidR="00274576" w:rsidRPr="00BF4436" w14:paraId="4EDEB894" w14:textId="77777777" w:rsidTr="00274576">
        <w:trPr>
          <w:trHeight w:val="255"/>
          <w:jc w:val="center"/>
        </w:trPr>
        <w:tc>
          <w:tcPr>
            <w:tcW w:w="1580" w:type="dxa"/>
            <w:tcBorders>
              <w:top w:val="single" w:sz="8" w:space="0" w:color="auto"/>
              <w:left w:val="single" w:sz="12" w:space="0" w:color="auto"/>
              <w:bottom w:val="nil"/>
              <w:right w:val="nil"/>
            </w:tcBorders>
            <w:hideMark/>
          </w:tcPr>
          <w:p w14:paraId="70DCF34A" w14:textId="77777777" w:rsidR="00274576" w:rsidRPr="00BF4436" w:rsidRDefault="00274576">
            <w:pPr>
              <w:rPr>
                <w:rFonts w:cs="Arial"/>
              </w:rPr>
            </w:pPr>
            <w:r w:rsidRPr="00BF4436">
              <w:rPr>
                <w:rFonts w:cs="Arial"/>
              </w:rPr>
              <w:t>2F</w:t>
            </w:r>
          </w:p>
        </w:tc>
        <w:tc>
          <w:tcPr>
            <w:tcW w:w="1580" w:type="dxa"/>
            <w:tcBorders>
              <w:top w:val="single" w:sz="8" w:space="0" w:color="auto"/>
              <w:left w:val="single" w:sz="8" w:space="0" w:color="auto"/>
              <w:bottom w:val="nil"/>
              <w:right w:val="single" w:sz="8" w:space="0" w:color="auto"/>
            </w:tcBorders>
            <w:hideMark/>
          </w:tcPr>
          <w:p w14:paraId="676E5996" w14:textId="77777777" w:rsidR="00274576" w:rsidRPr="00BF4436" w:rsidRDefault="00274576">
            <w:pPr>
              <w:rPr>
                <w:rFonts w:cs="Arial"/>
              </w:rPr>
            </w:pPr>
            <w:r w:rsidRPr="00BF4436">
              <w:rPr>
                <w:rFonts w:cs="Arial"/>
              </w:rPr>
              <w:t>1111</w:t>
            </w:r>
          </w:p>
        </w:tc>
        <w:tc>
          <w:tcPr>
            <w:tcW w:w="8000" w:type="dxa"/>
            <w:tcBorders>
              <w:top w:val="single" w:sz="8" w:space="0" w:color="auto"/>
              <w:left w:val="nil"/>
              <w:bottom w:val="nil"/>
              <w:right w:val="single" w:sz="12" w:space="0" w:color="auto"/>
            </w:tcBorders>
            <w:hideMark/>
          </w:tcPr>
          <w:p w14:paraId="0F6FCB80" w14:textId="77777777" w:rsidR="00274576" w:rsidRPr="00BF4436" w:rsidRDefault="00274576">
            <w:pPr>
              <w:rPr>
                <w:rFonts w:cs="Arial"/>
                <w:b/>
                <w:bCs/>
                <w:u w:val="single"/>
              </w:rPr>
            </w:pPr>
            <w:r w:rsidRPr="00BF4436">
              <w:rPr>
                <w:rFonts w:cs="Arial"/>
                <w:b/>
                <w:bCs/>
                <w:u w:val="single"/>
              </w:rPr>
              <w:t>signal erratic</w:t>
            </w:r>
          </w:p>
        </w:tc>
      </w:tr>
      <w:tr w:rsidR="00274576" w:rsidRPr="00BF4436" w14:paraId="4B035208" w14:textId="77777777" w:rsidTr="00274576">
        <w:trPr>
          <w:trHeight w:val="495"/>
          <w:jc w:val="center"/>
        </w:trPr>
        <w:tc>
          <w:tcPr>
            <w:tcW w:w="1580" w:type="dxa"/>
            <w:tcBorders>
              <w:top w:val="nil"/>
              <w:left w:val="single" w:sz="12" w:space="0" w:color="auto"/>
              <w:bottom w:val="single" w:sz="12" w:space="0" w:color="auto"/>
              <w:right w:val="nil"/>
            </w:tcBorders>
            <w:hideMark/>
          </w:tcPr>
          <w:p w14:paraId="515BDFC1"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4CA3CEB9"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433E605B" w14:textId="77777777" w:rsidR="00274576" w:rsidRPr="00BF4436" w:rsidRDefault="00274576">
            <w:pPr>
              <w:rPr>
                <w:rFonts w:cs="Arial"/>
              </w:rPr>
            </w:pPr>
            <w:r w:rsidRPr="00BF4436">
              <w:rPr>
                <w:rFonts w:cs="Arial"/>
              </w:rPr>
              <w:t>This sub type is used for failures where the signal is momentarily implausible (not long enough for "signal invalid") or discontinuous.</w:t>
            </w:r>
          </w:p>
        </w:tc>
      </w:tr>
    </w:tbl>
    <w:p w14:paraId="596EE7FA" w14:textId="77777777" w:rsidR="00274576" w:rsidRPr="00BF4436" w:rsidRDefault="00274576" w:rsidP="00274576">
      <w:pPr>
        <w:rPr>
          <w:rFonts w:cs="Arial"/>
        </w:rPr>
      </w:pPr>
    </w:p>
    <w:p w14:paraId="0EC65151" w14:textId="77777777" w:rsidR="00274576" w:rsidRPr="00BF4436" w:rsidRDefault="00274576" w:rsidP="00274576">
      <w:pPr>
        <w:rPr>
          <w:rFonts w:cs="Arial"/>
        </w:rPr>
      </w:pPr>
      <w:r w:rsidRPr="00BF4436">
        <w:rPr>
          <w:rFonts w:cs="Arial"/>
        </w:rPr>
        <w:t>Table 4 — DTC Failure Sub Type definition for failure category ‘3’</w:t>
      </w:r>
    </w:p>
    <w:p w14:paraId="692A4EB0"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5000D46C" w14:textId="77777777" w:rsidTr="00274576">
        <w:trPr>
          <w:trHeight w:val="270"/>
          <w:jc w:val="center"/>
        </w:trPr>
        <w:tc>
          <w:tcPr>
            <w:tcW w:w="1580" w:type="dxa"/>
            <w:tcBorders>
              <w:top w:val="single" w:sz="12" w:space="0" w:color="auto"/>
              <w:left w:val="single" w:sz="12" w:space="0" w:color="auto"/>
              <w:right w:val="nil"/>
            </w:tcBorders>
            <w:hideMark/>
          </w:tcPr>
          <w:p w14:paraId="1719B3F8"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5019F880" w14:textId="77777777" w:rsidR="00274576" w:rsidRPr="00BF4436" w:rsidRDefault="00274576">
            <w:pPr>
              <w:rPr>
                <w:rFonts w:cs="Arial"/>
                <w:b/>
                <w:bCs/>
              </w:rPr>
            </w:pPr>
            <w:r w:rsidRPr="00BF4436">
              <w:rPr>
                <w:rFonts w:cs="Arial"/>
                <w:b/>
                <w:bCs/>
              </w:rPr>
              <w:t xml:space="preserve">Sub Type </w:t>
            </w:r>
            <w:proofErr w:type="spellStart"/>
            <w:r w:rsidRPr="00BF4436">
              <w:rPr>
                <w:rFonts w:cs="Arial"/>
                <w:b/>
                <w:bCs/>
              </w:rPr>
              <w:t>Nible</w:t>
            </w:r>
            <w:proofErr w:type="spellEnd"/>
          </w:p>
        </w:tc>
        <w:tc>
          <w:tcPr>
            <w:tcW w:w="8000" w:type="dxa"/>
            <w:tcBorders>
              <w:top w:val="single" w:sz="12" w:space="0" w:color="auto"/>
              <w:left w:val="nil"/>
              <w:right w:val="single" w:sz="12" w:space="0" w:color="auto"/>
            </w:tcBorders>
            <w:hideMark/>
          </w:tcPr>
          <w:p w14:paraId="0F5F2450" w14:textId="77777777" w:rsidR="00274576" w:rsidRPr="00BF4436" w:rsidRDefault="00274576">
            <w:pPr>
              <w:rPr>
                <w:rFonts w:cs="Arial"/>
                <w:b/>
                <w:bCs/>
              </w:rPr>
            </w:pPr>
            <w:r w:rsidRPr="00BF4436">
              <w:rPr>
                <w:rFonts w:cs="Arial"/>
                <w:b/>
                <w:bCs/>
              </w:rPr>
              <w:t>FM (Frequency Modulated) / PWM (Pulse Width Modulated) Failures</w:t>
            </w:r>
          </w:p>
        </w:tc>
      </w:tr>
      <w:tr w:rsidR="00274576" w:rsidRPr="00BF4436" w14:paraId="037AA398" w14:textId="77777777" w:rsidTr="00274576">
        <w:trPr>
          <w:trHeight w:val="270"/>
          <w:jc w:val="center"/>
        </w:trPr>
        <w:tc>
          <w:tcPr>
            <w:tcW w:w="1580" w:type="dxa"/>
            <w:tcBorders>
              <w:top w:val="nil"/>
              <w:left w:val="single" w:sz="12" w:space="0" w:color="auto"/>
              <w:bottom w:val="double" w:sz="4" w:space="0" w:color="auto"/>
              <w:right w:val="nil"/>
            </w:tcBorders>
            <w:hideMark/>
          </w:tcPr>
          <w:p w14:paraId="4AE21863"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5ECE700B"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30AD4D48" w14:textId="77777777" w:rsidR="00274576" w:rsidRPr="00BF4436" w:rsidRDefault="00274576">
            <w:pPr>
              <w:rPr>
                <w:rFonts w:cs="Arial"/>
                <w:b/>
                <w:bCs/>
              </w:rPr>
            </w:pPr>
            <w:r w:rsidRPr="00BF4436">
              <w:rPr>
                <w:rFonts w:cs="Arial"/>
                <w:b/>
                <w:bCs/>
              </w:rPr>
              <w:t>Sub Type Description</w:t>
            </w:r>
          </w:p>
        </w:tc>
      </w:tr>
      <w:tr w:rsidR="00274576" w:rsidRPr="00BF4436" w14:paraId="1B431C5B" w14:textId="77777777" w:rsidTr="00274576">
        <w:trPr>
          <w:trHeight w:val="255"/>
          <w:jc w:val="center"/>
        </w:trPr>
        <w:tc>
          <w:tcPr>
            <w:tcW w:w="1580" w:type="dxa"/>
            <w:tcBorders>
              <w:top w:val="double" w:sz="4" w:space="0" w:color="auto"/>
              <w:left w:val="single" w:sz="12" w:space="0" w:color="auto"/>
              <w:bottom w:val="nil"/>
              <w:right w:val="nil"/>
            </w:tcBorders>
            <w:hideMark/>
          </w:tcPr>
          <w:p w14:paraId="12E2A8EE" w14:textId="77777777" w:rsidR="00274576" w:rsidRPr="00BF4436" w:rsidRDefault="00274576">
            <w:pPr>
              <w:rPr>
                <w:rFonts w:cs="Arial"/>
              </w:rPr>
            </w:pPr>
            <w:r w:rsidRPr="00BF4436">
              <w:rPr>
                <w:rFonts w:cs="Arial"/>
              </w:rPr>
              <w:t>31</w:t>
            </w:r>
          </w:p>
        </w:tc>
        <w:tc>
          <w:tcPr>
            <w:tcW w:w="1580" w:type="dxa"/>
            <w:tcBorders>
              <w:top w:val="double" w:sz="4" w:space="0" w:color="auto"/>
              <w:left w:val="single" w:sz="8" w:space="0" w:color="auto"/>
              <w:bottom w:val="nil"/>
              <w:right w:val="single" w:sz="8" w:space="0" w:color="auto"/>
            </w:tcBorders>
            <w:hideMark/>
          </w:tcPr>
          <w:p w14:paraId="1C777A78"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2EA2166D" w14:textId="77777777" w:rsidR="00274576" w:rsidRPr="00BF4436" w:rsidRDefault="00274576">
            <w:pPr>
              <w:rPr>
                <w:rFonts w:cs="Arial"/>
                <w:b/>
                <w:bCs/>
                <w:u w:val="single"/>
              </w:rPr>
            </w:pPr>
            <w:r w:rsidRPr="00BF4436">
              <w:rPr>
                <w:rFonts w:cs="Arial"/>
                <w:b/>
                <w:bCs/>
                <w:u w:val="single"/>
              </w:rPr>
              <w:t>no signal</w:t>
            </w:r>
          </w:p>
        </w:tc>
      </w:tr>
      <w:tr w:rsidR="00274576" w:rsidRPr="00BF4436" w14:paraId="683786DF" w14:textId="77777777" w:rsidTr="00274576">
        <w:trPr>
          <w:trHeight w:val="495"/>
          <w:jc w:val="center"/>
        </w:trPr>
        <w:tc>
          <w:tcPr>
            <w:tcW w:w="1580" w:type="dxa"/>
            <w:tcBorders>
              <w:top w:val="nil"/>
              <w:left w:val="single" w:sz="12" w:space="0" w:color="auto"/>
              <w:bottom w:val="nil"/>
              <w:right w:val="nil"/>
            </w:tcBorders>
            <w:hideMark/>
          </w:tcPr>
          <w:p w14:paraId="78A390D8"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5F89ABE"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D5530A2" w14:textId="77777777" w:rsidR="00274576" w:rsidRPr="00BF4436" w:rsidRDefault="00274576">
            <w:pPr>
              <w:rPr>
                <w:rFonts w:cs="Arial"/>
              </w:rPr>
            </w:pPr>
            <w:r w:rsidRPr="00BF4436">
              <w:rPr>
                <w:rFonts w:cs="Arial"/>
              </w:rPr>
              <w:t>This sub type is used for failures where the server does not detect a signal which ought to be present (e.g., wheel speed signals present for three of the four wheels and brakes not applied.)</w:t>
            </w:r>
          </w:p>
        </w:tc>
      </w:tr>
      <w:tr w:rsidR="00274576" w:rsidRPr="00BF4436" w14:paraId="333A70DD" w14:textId="77777777" w:rsidTr="00274576">
        <w:trPr>
          <w:trHeight w:val="255"/>
          <w:jc w:val="center"/>
        </w:trPr>
        <w:tc>
          <w:tcPr>
            <w:tcW w:w="1580" w:type="dxa"/>
            <w:tcBorders>
              <w:top w:val="single" w:sz="8" w:space="0" w:color="auto"/>
              <w:left w:val="single" w:sz="12" w:space="0" w:color="auto"/>
              <w:bottom w:val="nil"/>
              <w:right w:val="nil"/>
            </w:tcBorders>
            <w:hideMark/>
          </w:tcPr>
          <w:p w14:paraId="353E18EA" w14:textId="77777777" w:rsidR="00274576" w:rsidRPr="00BF4436" w:rsidRDefault="00274576">
            <w:pPr>
              <w:rPr>
                <w:rFonts w:cs="Arial"/>
              </w:rPr>
            </w:pPr>
            <w:r w:rsidRPr="00BF4436">
              <w:rPr>
                <w:rFonts w:cs="Arial"/>
              </w:rPr>
              <w:t>32</w:t>
            </w:r>
          </w:p>
        </w:tc>
        <w:tc>
          <w:tcPr>
            <w:tcW w:w="1580" w:type="dxa"/>
            <w:tcBorders>
              <w:top w:val="single" w:sz="8" w:space="0" w:color="auto"/>
              <w:left w:val="single" w:sz="8" w:space="0" w:color="auto"/>
              <w:bottom w:val="nil"/>
              <w:right w:val="single" w:sz="8" w:space="0" w:color="auto"/>
            </w:tcBorders>
            <w:hideMark/>
          </w:tcPr>
          <w:p w14:paraId="2A4EA52C"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26234C7F" w14:textId="77777777" w:rsidR="00274576" w:rsidRPr="00BF4436" w:rsidRDefault="00274576">
            <w:pPr>
              <w:rPr>
                <w:rFonts w:cs="Arial"/>
                <w:b/>
                <w:bCs/>
                <w:u w:val="single"/>
              </w:rPr>
            </w:pPr>
            <w:r w:rsidRPr="00BF4436">
              <w:rPr>
                <w:rFonts w:cs="Arial"/>
                <w:b/>
                <w:bCs/>
                <w:u w:val="single"/>
              </w:rPr>
              <w:t>signal low time &lt; minimum</w:t>
            </w:r>
          </w:p>
        </w:tc>
      </w:tr>
      <w:tr w:rsidR="00274576" w:rsidRPr="00BF4436" w14:paraId="2011843A" w14:textId="77777777" w:rsidTr="00274576">
        <w:trPr>
          <w:trHeight w:val="495"/>
          <w:jc w:val="center"/>
        </w:trPr>
        <w:tc>
          <w:tcPr>
            <w:tcW w:w="1580" w:type="dxa"/>
            <w:tcBorders>
              <w:top w:val="nil"/>
              <w:left w:val="single" w:sz="12" w:space="0" w:color="auto"/>
              <w:bottom w:val="nil"/>
              <w:right w:val="nil"/>
            </w:tcBorders>
            <w:hideMark/>
          </w:tcPr>
          <w:p w14:paraId="6408A81F"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B26A54C"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54A02DFF" w14:textId="77777777" w:rsidR="00274576" w:rsidRPr="00BF4436" w:rsidRDefault="00274576">
            <w:pPr>
              <w:rPr>
                <w:rFonts w:cs="Arial"/>
              </w:rPr>
            </w:pPr>
            <w:r w:rsidRPr="00BF4436">
              <w:rPr>
                <w:rFonts w:cs="Arial"/>
              </w:rPr>
              <w:t>This sub type is used for failures where the server detects the low pulse is too narrow with respect to time.</w:t>
            </w:r>
          </w:p>
        </w:tc>
      </w:tr>
      <w:tr w:rsidR="00274576" w:rsidRPr="00BF4436" w14:paraId="6A87D807" w14:textId="77777777" w:rsidTr="00274576">
        <w:trPr>
          <w:trHeight w:val="255"/>
          <w:jc w:val="center"/>
        </w:trPr>
        <w:tc>
          <w:tcPr>
            <w:tcW w:w="1580" w:type="dxa"/>
            <w:tcBorders>
              <w:top w:val="single" w:sz="8" w:space="0" w:color="auto"/>
              <w:left w:val="single" w:sz="12" w:space="0" w:color="auto"/>
              <w:bottom w:val="nil"/>
              <w:right w:val="nil"/>
            </w:tcBorders>
            <w:hideMark/>
          </w:tcPr>
          <w:p w14:paraId="5B0A70D2" w14:textId="77777777" w:rsidR="00274576" w:rsidRPr="00BF4436" w:rsidRDefault="00274576">
            <w:pPr>
              <w:rPr>
                <w:rFonts w:cs="Arial"/>
              </w:rPr>
            </w:pPr>
            <w:r w:rsidRPr="00BF4436">
              <w:rPr>
                <w:rFonts w:cs="Arial"/>
              </w:rPr>
              <w:t>33</w:t>
            </w:r>
          </w:p>
        </w:tc>
        <w:tc>
          <w:tcPr>
            <w:tcW w:w="1580" w:type="dxa"/>
            <w:tcBorders>
              <w:top w:val="single" w:sz="8" w:space="0" w:color="auto"/>
              <w:left w:val="single" w:sz="8" w:space="0" w:color="auto"/>
              <w:bottom w:val="nil"/>
              <w:right w:val="single" w:sz="8" w:space="0" w:color="auto"/>
            </w:tcBorders>
            <w:hideMark/>
          </w:tcPr>
          <w:p w14:paraId="3A971AA1" w14:textId="77777777" w:rsidR="00274576" w:rsidRPr="00BF4436" w:rsidRDefault="0027457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14:paraId="51E5735F" w14:textId="77777777" w:rsidR="00274576" w:rsidRPr="00BF4436" w:rsidRDefault="00274576">
            <w:pPr>
              <w:rPr>
                <w:rFonts w:cs="Arial"/>
                <w:b/>
                <w:bCs/>
                <w:u w:val="single"/>
              </w:rPr>
            </w:pPr>
            <w:r w:rsidRPr="00BF4436">
              <w:rPr>
                <w:rFonts w:cs="Arial"/>
                <w:b/>
                <w:bCs/>
                <w:u w:val="single"/>
              </w:rPr>
              <w:t>signal low time &gt; maximum</w:t>
            </w:r>
          </w:p>
        </w:tc>
      </w:tr>
      <w:tr w:rsidR="00274576" w:rsidRPr="00BF4436" w14:paraId="34F93FB8" w14:textId="77777777" w:rsidTr="00274576">
        <w:trPr>
          <w:trHeight w:val="495"/>
          <w:jc w:val="center"/>
        </w:trPr>
        <w:tc>
          <w:tcPr>
            <w:tcW w:w="1580" w:type="dxa"/>
            <w:tcBorders>
              <w:top w:val="nil"/>
              <w:left w:val="single" w:sz="12" w:space="0" w:color="auto"/>
              <w:bottom w:val="nil"/>
              <w:right w:val="nil"/>
            </w:tcBorders>
            <w:hideMark/>
          </w:tcPr>
          <w:p w14:paraId="7877808C"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B8B6C4E"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4EC6A01C" w14:textId="77777777" w:rsidR="00274576" w:rsidRPr="00BF4436" w:rsidRDefault="00274576">
            <w:pPr>
              <w:rPr>
                <w:rFonts w:cs="Arial"/>
              </w:rPr>
            </w:pPr>
            <w:r w:rsidRPr="00BF4436">
              <w:rPr>
                <w:rFonts w:cs="Arial"/>
              </w:rPr>
              <w:t>This sub type is used for failures where the server detects the low pulse is too wide with respect to time.</w:t>
            </w:r>
          </w:p>
        </w:tc>
      </w:tr>
      <w:tr w:rsidR="00274576" w:rsidRPr="00BF4436" w14:paraId="3993B432" w14:textId="77777777" w:rsidTr="00274576">
        <w:trPr>
          <w:trHeight w:val="255"/>
          <w:jc w:val="center"/>
        </w:trPr>
        <w:tc>
          <w:tcPr>
            <w:tcW w:w="1580" w:type="dxa"/>
            <w:tcBorders>
              <w:top w:val="single" w:sz="8" w:space="0" w:color="auto"/>
              <w:left w:val="single" w:sz="12" w:space="0" w:color="auto"/>
              <w:bottom w:val="nil"/>
              <w:right w:val="nil"/>
            </w:tcBorders>
            <w:hideMark/>
          </w:tcPr>
          <w:p w14:paraId="590E3EBF" w14:textId="77777777" w:rsidR="00274576" w:rsidRPr="00BF4436" w:rsidRDefault="00274576">
            <w:pPr>
              <w:rPr>
                <w:rFonts w:cs="Arial"/>
              </w:rPr>
            </w:pPr>
            <w:r w:rsidRPr="00BF4436">
              <w:rPr>
                <w:rFonts w:cs="Arial"/>
              </w:rPr>
              <w:t>34</w:t>
            </w:r>
          </w:p>
        </w:tc>
        <w:tc>
          <w:tcPr>
            <w:tcW w:w="1580" w:type="dxa"/>
            <w:tcBorders>
              <w:top w:val="single" w:sz="8" w:space="0" w:color="auto"/>
              <w:left w:val="single" w:sz="8" w:space="0" w:color="auto"/>
              <w:bottom w:val="nil"/>
              <w:right w:val="single" w:sz="8" w:space="0" w:color="auto"/>
            </w:tcBorders>
            <w:hideMark/>
          </w:tcPr>
          <w:p w14:paraId="128A1B7A" w14:textId="77777777" w:rsidR="00274576" w:rsidRPr="00BF4436" w:rsidRDefault="0027457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14:paraId="574CD4FC" w14:textId="77777777" w:rsidR="00274576" w:rsidRPr="00BF4436" w:rsidRDefault="00274576">
            <w:pPr>
              <w:rPr>
                <w:rFonts w:cs="Arial"/>
                <w:b/>
                <w:bCs/>
              </w:rPr>
            </w:pPr>
            <w:r w:rsidRPr="00BF4436">
              <w:rPr>
                <w:rFonts w:cs="Arial"/>
                <w:b/>
                <w:bCs/>
              </w:rPr>
              <w:t>signal high time &lt; minimum</w:t>
            </w:r>
          </w:p>
        </w:tc>
      </w:tr>
      <w:tr w:rsidR="00274576" w:rsidRPr="00BF4436" w14:paraId="2D5D0F37" w14:textId="77777777" w:rsidTr="00274576">
        <w:trPr>
          <w:trHeight w:val="495"/>
          <w:jc w:val="center"/>
        </w:trPr>
        <w:tc>
          <w:tcPr>
            <w:tcW w:w="1580" w:type="dxa"/>
            <w:tcBorders>
              <w:top w:val="nil"/>
              <w:left w:val="single" w:sz="12" w:space="0" w:color="auto"/>
              <w:bottom w:val="nil"/>
              <w:right w:val="nil"/>
            </w:tcBorders>
            <w:hideMark/>
          </w:tcPr>
          <w:p w14:paraId="7274A42C"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7FCB2D28"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0905D6E" w14:textId="77777777" w:rsidR="00274576" w:rsidRPr="00BF4436" w:rsidRDefault="00274576">
            <w:pPr>
              <w:rPr>
                <w:rFonts w:cs="Arial"/>
              </w:rPr>
            </w:pPr>
            <w:r w:rsidRPr="00BF4436">
              <w:rPr>
                <w:rFonts w:cs="Arial"/>
              </w:rPr>
              <w:t>This sub type is used for failures where the server detects the high pulse is too narrow with respect to time.</w:t>
            </w:r>
          </w:p>
        </w:tc>
      </w:tr>
      <w:tr w:rsidR="00274576" w:rsidRPr="00BF4436" w14:paraId="362FF250" w14:textId="77777777" w:rsidTr="00274576">
        <w:trPr>
          <w:trHeight w:val="255"/>
          <w:jc w:val="center"/>
        </w:trPr>
        <w:tc>
          <w:tcPr>
            <w:tcW w:w="1580" w:type="dxa"/>
            <w:tcBorders>
              <w:top w:val="single" w:sz="8" w:space="0" w:color="auto"/>
              <w:left w:val="single" w:sz="12" w:space="0" w:color="auto"/>
              <w:bottom w:val="nil"/>
              <w:right w:val="nil"/>
            </w:tcBorders>
            <w:hideMark/>
          </w:tcPr>
          <w:p w14:paraId="661D8B0B" w14:textId="77777777" w:rsidR="00274576" w:rsidRPr="00BF4436" w:rsidRDefault="00274576">
            <w:pPr>
              <w:rPr>
                <w:rFonts w:cs="Arial"/>
              </w:rPr>
            </w:pPr>
            <w:r w:rsidRPr="00BF4436">
              <w:rPr>
                <w:rFonts w:cs="Arial"/>
              </w:rPr>
              <w:t>35</w:t>
            </w:r>
          </w:p>
        </w:tc>
        <w:tc>
          <w:tcPr>
            <w:tcW w:w="1580" w:type="dxa"/>
            <w:tcBorders>
              <w:top w:val="single" w:sz="8" w:space="0" w:color="auto"/>
              <w:left w:val="single" w:sz="8" w:space="0" w:color="auto"/>
              <w:bottom w:val="nil"/>
              <w:right w:val="single" w:sz="8" w:space="0" w:color="auto"/>
            </w:tcBorders>
            <w:hideMark/>
          </w:tcPr>
          <w:p w14:paraId="166C0B93"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4A04D36E" w14:textId="77777777" w:rsidR="00274576" w:rsidRPr="00BF4436" w:rsidRDefault="00274576">
            <w:pPr>
              <w:rPr>
                <w:rFonts w:cs="Arial"/>
                <w:b/>
                <w:bCs/>
                <w:u w:val="single"/>
              </w:rPr>
            </w:pPr>
            <w:r w:rsidRPr="00BF4436">
              <w:rPr>
                <w:rFonts w:cs="Arial"/>
                <w:b/>
                <w:bCs/>
                <w:u w:val="single"/>
              </w:rPr>
              <w:t>signal high time &gt; maximum</w:t>
            </w:r>
          </w:p>
        </w:tc>
      </w:tr>
      <w:tr w:rsidR="00274576" w:rsidRPr="00BF4436" w14:paraId="44626567" w14:textId="77777777" w:rsidTr="00274576">
        <w:trPr>
          <w:trHeight w:val="495"/>
          <w:jc w:val="center"/>
        </w:trPr>
        <w:tc>
          <w:tcPr>
            <w:tcW w:w="1580" w:type="dxa"/>
            <w:tcBorders>
              <w:top w:val="nil"/>
              <w:left w:val="single" w:sz="12" w:space="0" w:color="auto"/>
              <w:bottom w:val="nil"/>
              <w:right w:val="nil"/>
            </w:tcBorders>
            <w:hideMark/>
          </w:tcPr>
          <w:p w14:paraId="686FA83F" w14:textId="77777777" w:rsidR="00274576" w:rsidRPr="00BF4436" w:rsidRDefault="00274576">
            <w:pPr>
              <w:rPr>
                <w:rFonts w:cs="Arial"/>
              </w:rPr>
            </w:pPr>
            <w:r w:rsidRPr="00BF4436">
              <w:rPr>
                <w:rFonts w:cs="Arial"/>
              </w:rPr>
              <w:lastRenderedPageBreak/>
              <w:t> </w:t>
            </w:r>
          </w:p>
        </w:tc>
        <w:tc>
          <w:tcPr>
            <w:tcW w:w="1580" w:type="dxa"/>
            <w:tcBorders>
              <w:top w:val="nil"/>
              <w:left w:val="single" w:sz="8" w:space="0" w:color="auto"/>
              <w:bottom w:val="nil"/>
              <w:right w:val="single" w:sz="8" w:space="0" w:color="auto"/>
            </w:tcBorders>
            <w:hideMark/>
          </w:tcPr>
          <w:p w14:paraId="1E967A24"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DD87738" w14:textId="77777777" w:rsidR="00274576" w:rsidRPr="00BF4436" w:rsidRDefault="00274576">
            <w:pPr>
              <w:rPr>
                <w:rFonts w:cs="Arial"/>
              </w:rPr>
            </w:pPr>
            <w:r w:rsidRPr="00BF4436">
              <w:rPr>
                <w:rFonts w:cs="Arial"/>
              </w:rPr>
              <w:t>This sub type is used for failures where the server detects the high pulse is too wide with respect to time.</w:t>
            </w:r>
          </w:p>
        </w:tc>
      </w:tr>
      <w:tr w:rsidR="00274576" w:rsidRPr="00BF4436" w14:paraId="62FD0DA7" w14:textId="77777777" w:rsidTr="00274576">
        <w:trPr>
          <w:trHeight w:val="255"/>
          <w:jc w:val="center"/>
        </w:trPr>
        <w:tc>
          <w:tcPr>
            <w:tcW w:w="1580" w:type="dxa"/>
            <w:tcBorders>
              <w:top w:val="single" w:sz="8" w:space="0" w:color="auto"/>
              <w:left w:val="single" w:sz="12" w:space="0" w:color="auto"/>
              <w:bottom w:val="nil"/>
              <w:right w:val="nil"/>
            </w:tcBorders>
            <w:hideMark/>
          </w:tcPr>
          <w:p w14:paraId="0DD8F3E4" w14:textId="77777777" w:rsidR="00274576" w:rsidRPr="00BF4436" w:rsidRDefault="00274576">
            <w:pPr>
              <w:rPr>
                <w:rFonts w:cs="Arial"/>
              </w:rPr>
            </w:pPr>
            <w:r w:rsidRPr="00BF4436">
              <w:rPr>
                <w:rFonts w:cs="Arial"/>
              </w:rPr>
              <w:t>36</w:t>
            </w:r>
          </w:p>
        </w:tc>
        <w:tc>
          <w:tcPr>
            <w:tcW w:w="1580" w:type="dxa"/>
            <w:tcBorders>
              <w:top w:val="single" w:sz="8" w:space="0" w:color="auto"/>
              <w:left w:val="single" w:sz="8" w:space="0" w:color="auto"/>
              <w:bottom w:val="nil"/>
              <w:right w:val="single" w:sz="8" w:space="0" w:color="auto"/>
            </w:tcBorders>
            <w:hideMark/>
          </w:tcPr>
          <w:p w14:paraId="571132A4"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49D09BFD" w14:textId="77777777" w:rsidR="00274576" w:rsidRPr="00BF4436" w:rsidRDefault="00274576">
            <w:pPr>
              <w:rPr>
                <w:rFonts w:cs="Arial"/>
                <w:b/>
                <w:bCs/>
                <w:u w:val="single"/>
              </w:rPr>
            </w:pPr>
            <w:r w:rsidRPr="00BF4436">
              <w:rPr>
                <w:rFonts w:cs="Arial"/>
                <w:b/>
                <w:bCs/>
                <w:u w:val="single"/>
              </w:rPr>
              <w:t>signal frequency too low</w:t>
            </w:r>
          </w:p>
        </w:tc>
      </w:tr>
      <w:tr w:rsidR="00274576" w:rsidRPr="00BF4436" w14:paraId="38C2A85B" w14:textId="77777777" w:rsidTr="00274576">
        <w:trPr>
          <w:trHeight w:val="495"/>
          <w:jc w:val="center"/>
        </w:trPr>
        <w:tc>
          <w:tcPr>
            <w:tcW w:w="1580" w:type="dxa"/>
            <w:tcBorders>
              <w:top w:val="nil"/>
              <w:left w:val="single" w:sz="12" w:space="0" w:color="auto"/>
              <w:bottom w:val="nil"/>
              <w:right w:val="nil"/>
            </w:tcBorders>
            <w:hideMark/>
          </w:tcPr>
          <w:p w14:paraId="2101AA38"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57EBE50F"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FBF4B91" w14:textId="77777777" w:rsidR="00274576" w:rsidRPr="00BF4436" w:rsidRDefault="00274576">
            <w:pPr>
              <w:rPr>
                <w:rFonts w:cs="Arial"/>
              </w:rPr>
            </w:pPr>
            <w:r w:rsidRPr="00BF4436">
              <w:rPr>
                <w:rFonts w:cs="Arial"/>
              </w:rPr>
              <w:t>This sub type is used for failures where the server detects excessive duration for one cycle of the output across a specified sample size.</w:t>
            </w:r>
          </w:p>
        </w:tc>
      </w:tr>
      <w:tr w:rsidR="00274576" w:rsidRPr="00BF4436" w14:paraId="031884EE" w14:textId="77777777" w:rsidTr="00274576">
        <w:trPr>
          <w:trHeight w:val="255"/>
          <w:jc w:val="center"/>
        </w:trPr>
        <w:tc>
          <w:tcPr>
            <w:tcW w:w="1580" w:type="dxa"/>
            <w:tcBorders>
              <w:top w:val="single" w:sz="8" w:space="0" w:color="auto"/>
              <w:left w:val="single" w:sz="12" w:space="0" w:color="auto"/>
              <w:bottom w:val="nil"/>
              <w:right w:val="nil"/>
            </w:tcBorders>
            <w:hideMark/>
          </w:tcPr>
          <w:p w14:paraId="1EC18B1E" w14:textId="77777777" w:rsidR="00274576" w:rsidRPr="00BF4436" w:rsidRDefault="00274576">
            <w:pPr>
              <w:rPr>
                <w:rFonts w:cs="Arial"/>
              </w:rPr>
            </w:pPr>
            <w:r w:rsidRPr="00BF4436">
              <w:rPr>
                <w:rFonts w:cs="Arial"/>
              </w:rPr>
              <w:t>37</w:t>
            </w:r>
          </w:p>
        </w:tc>
        <w:tc>
          <w:tcPr>
            <w:tcW w:w="1580" w:type="dxa"/>
            <w:tcBorders>
              <w:top w:val="single" w:sz="8" w:space="0" w:color="auto"/>
              <w:left w:val="single" w:sz="8" w:space="0" w:color="auto"/>
              <w:bottom w:val="nil"/>
              <w:right w:val="single" w:sz="8" w:space="0" w:color="auto"/>
            </w:tcBorders>
            <w:hideMark/>
          </w:tcPr>
          <w:p w14:paraId="0202D27F"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41520863" w14:textId="77777777" w:rsidR="00274576" w:rsidRPr="00BF4436" w:rsidRDefault="00274576">
            <w:pPr>
              <w:rPr>
                <w:rFonts w:cs="Arial"/>
                <w:b/>
                <w:bCs/>
                <w:u w:val="single"/>
              </w:rPr>
            </w:pPr>
            <w:r w:rsidRPr="00BF4436">
              <w:rPr>
                <w:rFonts w:cs="Arial"/>
                <w:b/>
                <w:bCs/>
                <w:u w:val="single"/>
              </w:rPr>
              <w:t>signal frequency too high</w:t>
            </w:r>
          </w:p>
        </w:tc>
      </w:tr>
      <w:tr w:rsidR="00274576" w:rsidRPr="00BF4436" w14:paraId="2EDEC570" w14:textId="77777777" w:rsidTr="00274576">
        <w:trPr>
          <w:trHeight w:val="495"/>
          <w:jc w:val="center"/>
        </w:trPr>
        <w:tc>
          <w:tcPr>
            <w:tcW w:w="1580" w:type="dxa"/>
            <w:tcBorders>
              <w:top w:val="nil"/>
              <w:left w:val="single" w:sz="12" w:space="0" w:color="auto"/>
              <w:bottom w:val="nil"/>
              <w:right w:val="nil"/>
            </w:tcBorders>
            <w:hideMark/>
          </w:tcPr>
          <w:p w14:paraId="5EB04319"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B0B0F78"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25D42F6" w14:textId="77777777" w:rsidR="00274576" w:rsidRPr="00BF4436" w:rsidRDefault="00274576">
            <w:pPr>
              <w:rPr>
                <w:rFonts w:cs="Arial"/>
              </w:rPr>
            </w:pPr>
            <w:r w:rsidRPr="00BF4436">
              <w:rPr>
                <w:rFonts w:cs="Arial"/>
              </w:rPr>
              <w:t>This sub type is used for failures where the server detects insufficient duration for one cycle of the output across a specified sample size.</w:t>
            </w:r>
          </w:p>
        </w:tc>
      </w:tr>
      <w:tr w:rsidR="00274576" w:rsidRPr="00BF4436" w14:paraId="34327399" w14:textId="77777777" w:rsidTr="00274576">
        <w:trPr>
          <w:trHeight w:val="255"/>
          <w:jc w:val="center"/>
        </w:trPr>
        <w:tc>
          <w:tcPr>
            <w:tcW w:w="1580" w:type="dxa"/>
            <w:tcBorders>
              <w:top w:val="single" w:sz="8" w:space="0" w:color="auto"/>
              <w:left w:val="single" w:sz="12" w:space="0" w:color="auto"/>
              <w:bottom w:val="nil"/>
              <w:right w:val="nil"/>
            </w:tcBorders>
            <w:hideMark/>
          </w:tcPr>
          <w:p w14:paraId="33492D02" w14:textId="77777777" w:rsidR="00274576" w:rsidRPr="00BF4436" w:rsidRDefault="00274576">
            <w:pPr>
              <w:rPr>
                <w:rFonts w:cs="Arial"/>
              </w:rPr>
            </w:pPr>
            <w:r w:rsidRPr="00BF4436">
              <w:rPr>
                <w:rFonts w:cs="Arial"/>
              </w:rPr>
              <w:t>38</w:t>
            </w:r>
          </w:p>
        </w:tc>
        <w:tc>
          <w:tcPr>
            <w:tcW w:w="1580" w:type="dxa"/>
            <w:tcBorders>
              <w:top w:val="single" w:sz="8" w:space="0" w:color="auto"/>
              <w:left w:val="single" w:sz="8" w:space="0" w:color="auto"/>
              <w:bottom w:val="nil"/>
              <w:right w:val="single" w:sz="8" w:space="0" w:color="auto"/>
            </w:tcBorders>
            <w:hideMark/>
          </w:tcPr>
          <w:p w14:paraId="19507EF8" w14:textId="77777777" w:rsidR="00274576" w:rsidRPr="00BF4436" w:rsidRDefault="0027457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14:paraId="4023B062" w14:textId="77777777" w:rsidR="00274576" w:rsidRPr="00BF4436" w:rsidRDefault="00274576">
            <w:pPr>
              <w:rPr>
                <w:rFonts w:cs="Arial"/>
                <w:b/>
                <w:bCs/>
                <w:u w:val="single"/>
              </w:rPr>
            </w:pPr>
            <w:r w:rsidRPr="00BF4436">
              <w:rPr>
                <w:rFonts w:cs="Arial"/>
                <w:b/>
                <w:bCs/>
                <w:u w:val="single"/>
              </w:rPr>
              <w:t>signal frequency incorrect</w:t>
            </w:r>
          </w:p>
        </w:tc>
      </w:tr>
      <w:tr w:rsidR="00274576" w:rsidRPr="00BF4436" w14:paraId="06044C2D" w14:textId="77777777" w:rsidTr="00274576">
        <w:trPr>
          <w:trHeight w:val="495"/>
          <w:jc w:val="center"/>
        </w:trPr>
        <w:tc>
          <w:tcPr>
            <w:tcW w:w="1580" w:type="dxa"/>
            <w:tcBorders>
              <w:top w:val="nil"/>
              <w:left w:val="single" w:sz="12" w:space="0" w:color="auto"/>
              <w:bottom w:val="nil"/>
              <w:right w:val="nil"/>
            </w:tcBorders>
            <w:hideMark/>
          </w:tcPr>
          <w:p w14:paraId="0E897FD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BF91020"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2CEC72FE" w14:textId="77777777" w:rsidR="00274576" w:rsidRPr="00BF4436" w:rsidRDefault="00274576">
            <w:pPr>
              <w:rPr>
                <w:rFonts w:cs="Arial"/>
              </w:rPr>
            </w:pPr>
            <w:r w:rsidRPr="00BF4436">
              <w:rPr>
                <w:rFonts w:cs="Arial"/>
              </w:rPr>
              <w:t xml:space="preserve">This sub type is used for failures where the server measures an incorrect number of cycles </w:t>
            </w:r>
            <w:proofErr w:type="gramStart"/>
            <w:r w:rsidRPr="00BF4436">
              <w:rPr>
                <w:rFonts w:cs="Arial"/>
              </w:rPr>
              <w:t>in a given</w:t>
            </w:r>
            <w:proofErr w:type="gramEnd"/>
            <w:r w:rsidRPr="00BF4436">
              <w:rPr>
                <w:rFonts w:cs="Arial"/>
              </w:rPr>
              <w:t xml:space="preserve"> time period.</w:t>
            </w:r>
          </w:p>
        </w:tc>
      </w:tr>
      <w:tr w:rsidR="00274576" w:rsidRPr="00BF4436" w14:paraId="533E5834" w14:textId="77777777" w:rsidTr="00274576">
        <w:trPr>
          <w:trHeight w:val="255"/>
          <w:jc w:val="center"/>
        </w:trPr>
        <w:tc>
          <w:tcPr>
            <w:tcW w:w="1580" w:type="dxa"/>
            <w:tcBorders>
              <w:top w:val="single" w:sz="8" w:space="0" w:color="auto"/>
              <w:left w:val="single" w:sz="12" w:space="0" w:color="auto"/>
              <w:bottom w:val="nil"/>
              <w:right w:val="nil"/>
            </w:tcBorders>
            <w:hideMark/>
          </w:tcPr>
          <w:p w14:paraId="6DEAFBEA" w14:textId="77777777" w:rsidR="00274576" w:rsidRPr="00BF4436" w:rsidRDefault="00274576">
            <w:pPr>
              <w:rPr>
                <w:rFonts w:cs="Arial"/>
              </w:rPr>
            </w:pPr>
            <w:r w:rsidRPr="00BF4436">
              <w:rPr>
                <w:rFonts w:cs="Arial"/>
              </w:rPr>
              <w:t>39</w:t>
            </w:r>
          </w:p>
        </w:tc>
        <w:tc>
          <w:tcPr>
            <w:tcW w:w="1580" w:type="dxa"/>
            <w:tcBorders>
              <w:top w:val="single" w:sz="8" w:space="0" w:color="auto"/>
              <w:left w:val="single" w:sz="8" w:space="0" w:color="auto"/>
              <w:bottom w:val="nil"/>
              <w:right w:val="single" w:sz="8" w:space="0" w:color="auto"/>
            </w:tcBorders>
            <w:hideMark/>
          </w:tcPr>
          <w:p w14:paraId="6ACF283B" w14:textId="77777777" w:rsidR="00274576" w:rsidRPr="00BF4436" w:rsidRDefault="0027457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14:paraId="284752C0" w14:textId="77777777" w:rsidR="00274576" w:rsidRPr="00BF4436" w:rsidRDefault="00274576">
            <w:pPr>
              <w:rPr>
                <w:rFonts w:cs="Arial"/>
                <w:b/>
                <w:bCs/>
                <w:u w:val="single"/>
              </w:rPr>
            </w:pPr>
            <w:r w:rsidRPr="00BF4436">
              <w:rPr>
                <w:rFonts w:cs="Arial"/>
                <w:b/>
                <w:bCs/>
                <w:u w:val="single"/>
              </w:rPr>
              <w:t>incorrect has too few pulses</w:t>
            </w:r>
          </w:p>
        </w:tc>
      </w:tr>
      <w:tr w:rsidR="00274576" w:rsidRPr="00BF4436" w14:paraId="5761165E" w14:textId="77777777" w:rsidTr="00274576">
        <w:trPr>
          <w:trHeight w:val="495"/>
          <w:jc w:val="center"/>
        </w:trPr>
        <w:tc>
          <w:tcPr>
            <w:tcW w:w="1580" w:type="dxa"/>
            <w:tcBorders>
              <w:top w:val="nil"/>
              <w:left w:val="single" w:sz="12" w:space="0" w:color="auto"/>
              <w:bottom w:val="single" w:sz="8" w:space="0" w:color="auto"/>
              <w:right w:val="nil"/>
            </w:tcBorders>
            <w:hideMark/>
          </w:tcPr>
          <w:p w14:paraId="19CAB589"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14:paraId="10A2F8CD" w14:textId="77777777" w:rsidR="00274576" w:rsidRPr="00BF4436" w:rsidRDefault="0027457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14:paraId="572F9482" w14:textId="77777777" w:rsidR="00274576" w:rsidRPr="00BF4436" w:rsidRDefault="00274576">
            <w:pPr>
              <w:rPr>
                <w:rFonts w:cs="Arial"/>
              </w:rPr>
            </w:pPr>
            <w:r w:rsidRPr="00BF4436">
              <w:rPr>
                <w:rFonts w:cs="Arial"/>
              </w:rPr>
              <w:t>This sub type is used for failures where the server measures too few pulses (e.g., position is calibrated in counts from one extreme to the other).</w:t>
            </w:r>
          </w:p>
        </w:tc>
      </w:tr>
      <w:tr w:rsidR="00274576" w:rsidRPr="00BF4436" w14:paraId="5BB1534B" w14:textId="77777777" w:rsidTr="00274576">
        <w:trPr>
          <w:trHeight w:val="255"/>
          <w:jc w:val="center"/>
        </w:trPr>
        <w:tc>
          <w:tcPr>
            <w:tcW w:w="1580" w:type="dxa"/>
            <w:tcBorders>
              <w:top w:val="nil"/>
              <w:left w:val="single" w:sz="12" w:space="0" w:color="auto"/>
              <w:bottom w:val="nil"/>
              <w:right w:val="nil"/>
            </w:tcBorders>
            <w:hideMark/>
          </w:tcPr>
          <w:p w14:paraId="42A3F781" w14:textId="77777777" w:rsidR="00274576" w:rsidRPr="00BF4436" w:rsidRDefault="00274576">
            <w:pPr>
              <w:rPr>
                <w:rFonts w:cs="Arial"/>
              </w:rPr>
            </w:pPr>
            <w:r w:rsidRPr="00BF4436">
              <w:rPr>
                <w:rFonts w:cs="Arial"/>
              </w:rPr>
              <w:t>3A</w:t>
            </w:r>
          </w:p>
        </w:tc>
        <w:tc>
          <w:tcPr>
            <w:tcW w:w="1580" w:type="dxa"/>
            <w:tcBorders>
              <w:top w:val="nil"/>
              <w:left w:val="single" w:sz="8" w:space="0" w:color="auto"/>
              <w:bottom w:val="nil"/>
              <w:right w:val="single" w:sz="8" w:space="0" w:color="auto"/>
            </w:tcBorders>
            <w:hideMark/>
          </w:tcPr>
          <w:p w14:paraId="275AE429" w14:textId="77777777" w:rsidR="00274576" w:rsidRPr="00BF4436" w:rsidRDefault="00274576">
            <w:pPr>
              <w:rPr>
                <w:rFonts w:cs="Arial"/>
              </w:rPr>
            </w:pPr>
            <w:r w:rsidRPr="00BF4436">
              <w:rPr>
                <w:rFonts w:cs="Arial"/>
              </w:rPr>
              <w:t>1010</w:t>
            </w:r>
          </w:p>
        </w:tc>
        <w:tc>
          <w:tcPr>
            <w:tcW w:w="8000" w:type="dxa"/>
            <w:tcBorders>
              <w:top w:val="nil"/>
              <w:left w:val="nil"/>
              <w:bottom w:val="nil"/>
              <w:right w:val="single" w:sz="12" w:space="0" w:color="auto"/>
            </w:tcBorders>
            <w:hideMark/>
          </w:tcPr>
          <w:p w14:paraId="64EFB9A1" w14:textId="77777777" w:rsidR="00274576" w:rsidRPr="00BF4436" w:rsidRDefault="00274576">
            <w:pPr>
              <w:rPr>
                <w:rFonts w:cs="Arial"/>
                <w:b/>
                <w:bCs/>
                <w:u w:val="single"/>
              </w:rPr>
            </w:pPr>
            <w:r w:rsidRPr="00BF4436">
              <w:rPr>
                <w:rFonts w:cs="Arial"/>
                <w:b/>
                <w:bCs/>
                <w:u w:val="single"/>
              </w:rPr>
              <w:t>incorrect has too many pulses</w:t>
            </w:r>
          </w:p>
        </w:tc>
      </w:tr>
      <w:tr w:rsidR="00274576" w:rsidRPr="00BF4436" w14:paraId="281A8F65" w14:textId="77777777" w:rsidTr="00274576">
        <w:trPr>
          <w:trHeight w:val="495"/>
          <w:jc w:val="center"/>
        </w:trPr>
        <w:tc>
          <w:tcPr>
            <w:tcW w:w="1580" w:type="dxa"/>
            <w:tcBorders>
              <w:top w:val="nil"/>
              <w:left w:val="single" w:sz="12" w:space="0" w:color="auto"/>
              <w:bottom w:val="single" w:sz="12" w:space="0" w:color="auto"/>
              <w:right w:val="nil"/>
            </w:tcBorders>
            <w:hideMark/>
          </w:tcPr>
          <w:p w14:paraId="3CD53D1D"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5B964558"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2EEF2992" w14:textId="77777777" w:rsidR="00274576" w:rsidRPr="00BF4436" w:rsidRDefault="00274576">
            <w:pPr>
              <w:rPr>
                <w:rFonts w:cs="Arial"/>
              </w:rPr>
            </w:pPr>
            <w:r w:rsidRPr="00BF4436">
              <w:rPr>
                <w:rFonts w:cs="Arial"/>
              </w:rPr>
              <w:t>This sub type is used for failures where the server measures too many pulses (e.g., position is calibrated in counts from one extreme to the other).</w:t>
            </w:r>
          </w:p>
        </w:tc>
      </w:tr>
    </w:tbl>
    <w:p w14:paraId="1DFBE8DD" w14:textId="77777777" w:rsidR="00274576" w:rsidRPr="00BF4436" w:rsidRDefault="00274576" w:rsidP="00274576">
      <w:pPr>
        <w:rPr>
          <w:rFonts w:cs="Arial"/>
        </w:rPr>
      </w:pPr>
    </w:p>
    <w:p w14:paraId="64213196" w14:textId="77777777" w:rsidR="00274576" w:rsidRPr="00BF4436" w:rsidRDefault="00274576" w:rsidP="00274576">
      <w:pPr>
        <w:rPr>
          <w:rFonts w:cs="Arial"/>
        </w:rPr>
      </w:pPr>
      <w:r w:rsidRPr="00BF4436">
        <w:rPr>
          <w:rFonts w:cs="Arial"/>
        </w:rPr>
        <w:t>Table 5 — DTC Failure Sub Type definition for failure category ‘4’</w:t>
      </w:r>
    </w:p>
    <w:p w14:paraId="68783662"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537D1EC7" w14:textId="77777777" w:rsidTr="00274576">
        <w:trPr>
          <w:trHeight w:val="270"/>
          <w:jc w:val="center"/>
        </w:trPr>
        <w:tc>
          <w:tcPr>
            <w:tcW w:w="1580" w:type="dxa"/>
            <w:tcBorders>
              <w:top w:val="single" w:sz="12" w:space="0" w:color="auto"/>
              <w:left w:val="single" w:sz="12" w:space="0" w:color="auto"/>
              <w:right w:val="nil"/>
            </w:tcBorders>
            <w:hideMark/>
          </w:tcPr>
          <w:p w14:paraId="66CB4735"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1F77B4E4"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4E63533D" w14:textId="77777777" w:rsidR="00274576" w:rsidRPr="00BF4436" w:rsidRDefault="00274576">
            <w:pPr>
              <w:rPr>
                <w:rFonts w:cs="Arial"/>
                <w:b/>
                <w:bCs/>
              </w:rPr>
            </w:pPr>
            <w:r w:rsidRPr="00BF4436">
              <w:rPr>
                <w:rFonts w:cs="Arial"/>
                <w:b/>
                <w:bCs/>
              </w:rPr>
              <w:t>System Internal Failures</w:t>
            </w:r>
          </w:p>
        </w:tc>
      </w:tr>
      <w:tr w:rsidR="00274576" w:rsidRPr="00BF4436" w14:paraId="1D3CC714" w14:textId="77777777" w:rsidTr="00274576">
        <w:trPr>
          <w:trHeight w:val="270"/>
          <w:jc w:val="center"/>
        </w:trPr>
        <w:tc>
          <w:tcPr>
            <w:tcW w:w="1580" w:type="dxa"/>
            <w:tcBorders>
              <w:top w:val="nil"/>
              <w:left w:val="single" w:sz="12" w:space="0" w:color="auto"/>
              <w:bottom w:val="double" w:sz="4" w:space="0" w:color="auto"/>
              <w:right w:val="nil"/>
            </w:tcBorders>
            <w:hideMark/>
          </w:tcPr>
          <w:p w14:paraId="0212AD69"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219344F3"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29C8F3C6" w14:textId="77777777" w:rsidR="00274576" w:rsidRPr="00BF4436" w:rsidRDefault="00274576">
            <w:pPr>
              <w:rPr>
                <w:rFonts w:cs="Arial"/>
                <w:b/>
                <w:bCs/>
              </w:rPr>
            </w:pPr>
            <w:r w:rsidRPr="00BF4436">
              <w:rPr>
                <w:rFonts w:cs="Arial"/>
                <w:b/>
                <w:bCs/>
              </w:rPr>
              <w:t>Sub Type Description</w:t>
            </w:r>
          </w:p>
        </w:tc>
      </w:tr>
      <w:tr w:rsidR="00274576" w:rsidRPr="00BF4436" w14:paraId="70BACE7C" w14:textId="77777777" w:rsidTr="00274576">
        <w:trPr>
          <w:trHeight w:val="255"/>
          <w:jc w:val="center"/>
        </w:trPr>
        <w:tc>
          <w:tcPr>
            <w:tcW w:w="1580" w:type="dxa"/>
            <w:tcBorders>
              <w:top w:val="double" w:sz="4" w:space="0" w:color="auto"/>
              <w:left w:val="single" w:sz="12" w:space="0" w:color="auto"/>
              <w:bottom w:val="nil"/>
              <w:right w:val="nil"/>
            </w:tcBorders>
            <w:hideMark/>
          </w:tcPr>
          <w:p w14:paraId="3FADFD11" w14:textId="77777777" w:rsidR="00274576" w:rsidRPr="00BF4436" w:rsidRDefault="00274576">
            <w:pPr>
              <w:rPr>
                <w:rFonts w:cs="Arial"/>
              </w:rPr>
            </w:pPr>
            <w:r w:rsidRPr="00BF4436">
              <w:rPr>
                <w:rFonts w:cs="Arial"/>
              </w:rPr>
              <w:t>41</w:t>
            </w:r>
          </w:p>
        </w:tc>
        <w:tc>
          <w:tcPr>
            <w:tcW w:w="1580" w:type="dxa"/>
            <w:tcBorders>
              <w:top w:val="double" w:sz="4" w:space="0" w:color="auto"/>
              <w:left w:val="single" w:sz="8" w:space="0" w:color="auto"/>
              <w:bottom w:val="nil"/>
              <w:right w:val="single" w:sz="8" w:space="0" w:color="auto"/>
            </w:tcBorders>
            <w:hideMark/>
          </w:tcPr>
          <w:p w14:paraId="10D254DD"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700E5409" w14:textId="77777777" w:rsidR="00274576" w:rsidRPr="00BF4436" w:rsidRDefault="00274576">
            <w:pPr>
              <w:rPr>
                <w:rFonts w:cs="Arial"/>
                <w:b/>
                <w:bCs/>
                <w:u w:val="single"/>
              </w:rPr>
            </w:pPr>
            <w:r w:rsidRPr="00BF4436">
              <w:rPr>
                <w:rFonts w:cs="Arial"/>
                <w:b/>
                <w:bCs/>
                <w:u w:val="single"/>
              </w:rPr>
              <w:t>general checksum failure</w:t>
            </w:r>
          </w:p>
        </w:tc>
      </w:tr>
      <w:tr w:rsidR="00274576" w:rsidRPr="00BF4436" w14:paraId="5F8945C7" w14:textId="77777777" w:rsidTr="00274576">
        <w:trPr>
          <w:trHeight w:val="495"/>
          <w:jc w:val="center"/>
        </w:trPr>
        <w:tc>
          <w:tcPr>
            <w:tcW w:w="1580" w:type="dxa"/>
            <w:tcBorders>
              <w:top w:val="nil"/>
              <w:left w:val="single" w:sz="12" w:space="0" w:color="auto"/>
              <w:bottom w:val="nil"/>
              <w:right w:val="nil"/>
            </w:tcBorders>
            <w:hideMark/>
          </w:tcPr>
          <w:p w14:paraId="49905692"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155EBB1"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83FB82D" w14:textId="77777777" w:rsidR="00274576" w:rsidRPr="00BF4436" w:rsidRDefault="00274576">
            <w:pPr>
              <w:rPr>
                <w:rFonts w:cs="Arial"/>
              </w:rPr>
            </w:pPr>
            <w:r w:rsidRPr="00BF4436">
              <w:rPr>
                <w:rFonts w:cs="Arial"/>
              </w:rPr>
              <w:t>This sub type is used by the server to indicate an incorrect checksum calculation where memory type is not specified.</w:t>
            </w:r>
          </w:p>
        </w:tc>
      </w:tr>
      <w:tr w:rsidR="00274576" w:rsidRPr="00BF4436" w14:paraId="62100B08" w14:textId="77777777" w:rsidTr="00274576">
        <w:trPr>
          <w:trHeight w:val="255"/>
          <w:jc w:val="center"/>
        </w:trPr>
        <w:tc>
          <w:tcPr>
            <w:tcW w:w="1580" w:type="dxa"/>
            <w:tcBorders>
              <w:top w:val="single" w:sz="8" w:space="0" w:color="auto"/>
              <w:left w:val="single" w:sz="12" w:space="0" w:color="auto"/>
              <w:bottom w:val="nil"/>
              <w:right w:val="nil"/>
            </w:tcBorders>
            <w:hideMark/>
          </w:tcPr>
          <w:p w14:paraId="3046BC4F" w14:textId="77777777" w:rsidR="00274576" w:rsidRPr="00BF4436" w:rsidRDefault="00274576">
            <w:pPr>
              <w:rPr>
                <w:rFonts w:cs="Arial"/>
              </w:rPr>
            </w:pPr>
            <w:r w:rsidRPr="00BF4436">
              <w:rPr>
                <w:rFonts w:cs="Arial"/>
              </w:rPr>
              <w:t>42</w:t>
            </w:r>
          </w:p>
        </w:tc>
        <w:tc>
          <w:tcPr>
            <w:tcW w:w="1580" w:type="dxa"/>
            <w:tcBorders>
              <w:top w:val="single" w:sz="8" w:space="0" w:color="auto"/>
              <w:left w:val="single" w:sz="8" w:space="0" w:color="auto"/>
              <w:bottom w:val="nil"/>
              <w:right w:val="single" w:sz="8" w:space="0" w:color="auto"/>
            </w:tcBorders>
            <w:hideMark/>
          </w:tcPr>
          <w:p w14:paraId="24B2F473"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005899C7" w14:textId="77777777" w:rsidR="00274576" w:rsidRPr="00BF4436" w:rsidRDefault="00274576">
            <w:pPr>
              <w:rPr>
                <w:rFonts w:cs="Arial"/>
                <w:b/>
                <w:bCs/>
                <w:u w:val="single"/>
              </w:rPr>
            </w:pPr>
            <w:r w:rsidRPr="00BF4436">
              <w:rPr>
                <w:rFonts w:cs="Arial"/>
                <w:b/>
                <w:bCs/>
                <w:u w:val="single"/>
              </w:rPr>
              <w:t>general memory failure</w:t>
            </w:r>
          </w:p>
        </w:tc>
      </w:tr>
      <w:tr w:rsidR="00274576" w:rsidRPr="00BF4436" w14:paraId="223E2C0D" w14:textId="77777777" w:rsidTr="00274576">
        <w:trPr>
          <w:trHeight w:val="270"/>
          <w:jc w:val="center"/>
        </w:trPr>
        <w:tc>
          <w:tcPr>
            <w:tcW w:w="1580" w:type="dxa"/>
            <w:tcBorders>
              <w:top w:val="nil"/>
              <w:left w:val="single" w:sz="12" w:space="0" w:color="auto"/>
              <w:bottom w:val="nil"/>
              <w:right w:val="nil"/>
            </w:tcBorders>
            <w:hideMark/>
          </w:tcPr>
          <w:p w14:paraId="1C84246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47533E6"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F54C609" w14:textId="77777777" w:rsidR="00274576" w:rsidRPr="00BF4436" w:rsidRDefault="00274576">
            <w:pPr>
              <w:rPr>
                <w:rFonts w:cs="Arial"/>
              </w:rPr>
            </w:pPr>
            <w:r w:rsidRPr="00BF4436">
              <w:rPr>
                <w:rFonts w:cs="Arial"/>
              </w:rPr>
              <w:t>This sub type is used by the server to indicate a memory failure where memory type is not specified.</w:t>
            </w:r>
          </w:p>
        </w:tc>
      </w:tr>
      <w:tr w:rsidR="00274576" w:rsidRPr="00BF4436" w14:paraId="30E6BEA2" w14:textId="77777777" w:rsidTr="00274576">
        <w:trPr>
          <w:trHeight w:val="255"/>
          <w:jc w:val="center"/>
        </w:trPr>
        <w:tc>
          <w:tcPr>
            <w:tcW w:w="1580" w:type="dxa"/>
            <w:tcBorders>
              <w:top w:val="single" w:sz="8" w:space="0" w:color="auto"/>
              <w:left w:val="single" w:sz="12" w:space="0" w:color="auto"/>
              <w:bottom w:val="nil"/>
              <w:right w:val="nil"/>
            </w:tcBorders>
            <w:hideMark/>
          </w:tcPr>
          <w:p w14:paraId="462CAE09" w14:textId="77777777" w:rsidR="00274576" w:rsidRPr="00BF4436" w:rsidRDefault="00274576">
            <w:pPr>
              <w:rPr>
                <w:rFonts w:cs="Arial"/>
              </w:rPr>
            </w:pPr>
            <w:r w:rsidRPr="00BF4436">
              <w:rPr>
                <w:rFonts w:cs="Arial"/>
              </w:rPr>
              <w:t>43</w:t>
            </w:r>
          </w:p>
        </w:tc>
        <w:tc>
          <w:tcPr>
            <w:tcW w:w="1580" w:type="dxa"/>
            <w:tcBorders>
              <w:top w:val="single" w:sz="8" w:space="0" w:color="auto"/>
              <w:left w:val="single" w:sz="8" w:space="0" w:color="auto"/>
              <w:bottom w:val="nil"/>
              <w:right w:val="single" w:sz="8" w:space="0" w:color="auto"/>
            </w:tcBorders>
            <w:hideMark/>
          </w:tcPr>
          <w:p w14:paraId="3B1D7BC4" w14:textId="77777777" w:rsidR="00274576" w:rsidRPr="00BF4436" w:rsidRDefault="0027457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14:paraId="7521E8A3" w14:textId="77777777" w:rsidR="00274576" w:rsidRPr="00BF4436" w:rsidRDefault="00274576">
            <w:pPr>
              <w:rPr>
                <w:rFonts w:cs="Arial"/>
                <w:b/>
                <w:bCs/>
                <w:u w:val="single"/>
              </w:rPr>
            </w:pPr>
            <w:r w:rsidRPr="00BF4436">
              <w:rPr>
                <w:rFonts w:cs="Arial"/>
                <w:b/>
                <w:bCs/>
                <w:u w:val="single"/>
              </w:rPr>
              <w:t>special memory failure</w:t>
            </w:r>
          </w:p>
        </w:tc>
      </w:tr>
      <w:tr w:rsidR="00274576" w:rsidRPr="00BF4436" w14:paraId="006C92ED" w14:textId="77777777" w:rsidTr="00274576">
        <w:trPr>
          <w:trHeight w:val="495"/>
          <w:jc w:val="center"/>
        </w:trPr>
        <w:tc>
          <w:tcPr>
            <w:tcW w:w="1580" w:type="dxa"/>
            <w:tcBorders>
              <w:top w:val="nil"/>
              <w:left w:val="single" w:sz="12" w:space="0" w:color="auto"/>
              <w:bottom w:val="nil"/>
              <w:right w:val="nil"/>
            </w:tcBorders>
            <w:hideMark/>
          </w:tcPr>
          <w:p w14:paraId="1F2C2BCA"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7C989D2D"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5D2BB6A" w14:textId="77777777" w:rsidR="00274576" w:rsidRPr="00BF4436" w:rsidRDefault="00274576">
            <w:pPr>
              <w:rPr>
                <w:rFonts w:cs="Arial"/>
              </w:rPr>
            </w:pPr>
            <w:r w:rsidRPr="00BF4436">
              <w:rPr>
                <w:rFonts w:cs="Arial"/>
              </w:rPr>
              <w:t>This sub type is used by the server to indicate a memory failure where the specific memory type is not defined in this category.</w:t>
            </w:r>
          </w:p>
        </w:tc>
      </w:tr>
      <w:tr w:rsidR="00274576" w:rsidRPr="00BF4436" w14:paraId="32828B48" w14:textId="77777777" w:rsidTr="00274576">
        <w:trPr>
          <w:trHeight w:val="255"/>
          <w:jc w:val="center"/>
        </w:trPr>
        <w:tc>
          <w:tcPr>
            <w:tcW w:w="1580" w:type="dxa"/>
            <w:tcBorders>
              <w:top w:val="single" w:sz="8" w:space="0" w:color="auto"/>
              <w:left w:val="single" w:sz="12" w:space="0" w:color="auto"/>
              <w:bottom w:val="nil"/>
              <w:right w:val="nil"/>
            </w:tcBorders>
            <w:hideMark/>
          </w:tcPr>
          <w:p w14:paraId="604D312A" w14:textId="77777777" w:rsidR="00274576" w:rsidRPr="00BF4436" w:rsidRDefault="00274576">
            <w:pPr>
              <w:rPr>
                <w:rFonts w:cs="Arial"/>
              </w:rPr>
            </w:pPr>
            <w:r w:rsidRPr="00BF4436">
              <w:rPr>
                <w:rFonts w:cs="Arial"/>
              </w:rPr>
              <w:t>44</w:t>
            </w:r>
          </w:p>
        </w:tc>
        <w:tc>
          <w:tcPr>
            <w:tcW w:w="1580" w:type="dxa"/>
            <w:tcBorders>
              <w:top w:val="single" w:sz="8" w:space="0" w:color="auto"/>
              <w:left w:val="single" w:sz="8" w:space="0" w:color="auto"/>
              <w:bottom w:val="nil"/>
              <w:right w:val="single" w:sz="8" w:space="0" w:color="auto"/>
            </w:tcBorders>
            <w:hideMark/>
          </w:tcPr>
          <w:p w14:paraId="0C63F267" w14:textId="77777777" w:rsidR="00274576" w:rsidRPr="00BF4436" w:rsidRDefault="0027457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14:paraId="715705B3" w14:textId="77777777" w:rsidR="00274576" w:rsidRPr="00BF4436" w:rsidRDefault="00274576">
            <w:pPr>
              <w:rPr>
                <w:rFonts w:cs="Arial"/>
                <w:b/>
                <w:bCs/>
                <w:u w:val="single"/>
              </w:rPr>
            </w:pPr>
            <w:r w:rsidRPr="00BF4436">
              <w:rPr>
                <w:rFonts w:cs="Arial"/>
                <w:b/>
                <w:bCs/>
                <w:u w:val="single"/>
              </w:rPr>
              <w:t>data memory failure</w:t>
            </w:r>
          </w:p>
        </w:tc>
      </w:tr>
      <w:tr w:rsidR="00274576" w:rsidRPr="00BF4436" w14:paraId="01509A66" w14:textId="77777777" w:rsidTr="00274576">
        <w:trPr>
          <w:trHeight w:val="735"/>
          <w:jc w:val="center"/>
        </w:trPr>
        <w:tc>
          <w:tcPr>
            <w:tcW w:w="1580" w:type="dxa"/>
            <w:tcBorders>
              <w:top w:val="nil"/>
              <w:left w:val="single" w:sz="12" w:space="0" w:color="auto"/>
              <w:bottom w:val="nil"/>
              <w:right w:val="nil"/>
            </w:tcBorders>
            <w:hideMark/>
          </w:tcPr>
          <w:p w14:paraId="55260852"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F1A105A"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5F20904" w14:textId="77777777" w:rsidR="00274576" w:rsidRPr="00BF4436" w:rsidRDefault="00274576">
            <w:pPr>
              <w:rPr>
                <w:rFonts w:cs="Arial"/>
              </w:rPr>
            </w:pPr>
            <w:r w:rsidRPr="00BF4436">
              <w:rPr>
                <w:rFonts w:cs="Arial"/>
              </w:rPr>
              <w:t>This sub type is used by the server to indicate a data (or working) memory failure for embedded systems using FLASH memory.  This is equivalent to RAM in RAM/ROM/EEPROM embedded systems.</w:t>
            </w:r>
          </w:p>
        </w:tc>
      </w:tr>
      <w:tr w:rsidR="00274576" w:rsidRPr="00BF4436" w14:paraId="114A80DA" w14:textId="77777777" w:rsidTr="00274576">
        <w:trPr>
          <w:trHeight w:val="255"/>
          <w:jc w:val="center"/>
        </w:trPr>
        <w:tc>
          <w:tcPr>
            <w:tcW w:w="1580" w:type="dxa"/>
            <w:tcBorders>
              <w:top w:val="single" w:sz="8" w:space="0" w:color="auto"/>
              <w:left w:val="single" w:sz="12" w:space="0" w:color="auto"/>
              <w:bottom w:val="nil"/>
              <w:right w:val="nil"/>
            </w:tcBorders>
            <w:hideMark/>
          </w:tcPr>
          <w:p w14:paraId="0C3FFA86" w14:textId="77777777" w:rsidR="00274576" w:rsidRPr="00BF4436" w:rsidRDefault="00274576">
            <w:pPr>
              <w:rPr>
                <w:rFonts w:cs="Arial"/>
              </w:rPr>
            </w:pPr>
            <w:r w:rsidRPr="00BF4436">
              <w:rPr>
                <w:rFonts w:cs="Arial"/>
              </w:rPr>
              <w:t>45</w:t>
            </w:r>
          </w:p>
        </w:tc>
        <w:tc>
          <w:tcPr>
            <w:tcW w:w="1580" w:type="dxa"/>
            <w:tcBorders>
              <w:top w:val="single" w:sz="8" w:space="0" w:color="auto"/>
              <w:left w:val="single" w:sz="8" w:space="0" w:color="auto"/>
              <w:bottom w:val="nil"/>
              <w:right w:val="single" w:sz="8" w:space="0" w:color="auto"/>
            </w:tcBorders>
            <w:hideMark/>
          </w:tcPr>
          <w:p w14:paraId="0D7A9464"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329B77AA" w14:textId="77777777" w:rsidR="00274576" w:rsidRPr="00BF4436" w:rsidRDefault="00274576">
            <w:pPr>
              <w:rPr>
                <w:rFonts w:cs="Arial"/>
                <w:b/>
                <w:bCs/>
                <w:u w:val="single"/>
              </w:rPr>
            </w:pPr>
            <w:r w:rsidRPr="00BF4436">
              <w:rPr>
                <w:rFonts w:cs="Arial"/>
                <w:b/>
                <w:bCs/>
                <w:u w:val="single"/>
              </w:rPr>
              <w:t>program memory failure</w:t>
            </w:r>
          </w:p>
        </w:tc>
      </w:tr>
      <w:tr w:rsidR="00274576" w:rsidRPr="00BF4436" w14:paraId="74E95854" w14:textId="77777777" w:rsidTr="00274576">
        <w:trPr>
          <w:trHeight w:val="495"/>
          <w:jc w:val="center"/>
        </w:trPr>
        <w:tc>
          <w:tcPr>
            <w:tcW w:w="1580" w:type="dxa"/>
            <w:tcBorders>
              <w:top w:val="nil"/>
              <w:left w:val="single" w:sz="12" w:space="0" w:color="auto"/>
              <w:bottom w:val="nil"/>
              <w:right w:val="nil"/>
            </w:tcBorders>
            <w:hideMark/>
          </w:tcPr>
          <w:p w14:paraId="723DDCFC"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A539111"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2F10F6C" w14:textId="77777777" w:rsidR="00274576" w:rsidRPr="00BF4436" w:rsidRDefault="00274576">
            <w:pPr>
              <w:rPr>
                <w:rFonts w:cs="Arial"/>
              </w:rPr>
            </w:pPr>
            <w:r w:rsidRPr="00BF4436">
              <w:rPr>
                <w:rFonts w:cs="Arial"/>
              </w:rPr>
              <w:t xml:space="preserve">This sub type is used by the server to indicate a </w:t>
            </w:r>
            <w:proofErr w:type="spellStart"/>
            <w:r w:rsidRPr="00BF4436">
              <w:rPr>
                <w:rFonts w:cs="Arial"/>
              </w:rPr>
              <w:t>progam</w:t>
            </w:r>
            <w:proofErr w:type="spellEnd"/>
            <w:r w:rsidRPr="00BF4436">
              <w:rPr>
                <w:rFonts w:cs="Arial"/>
              </w:rPr>
              <w:t xml:space="preserve"> memory failure for embedded systems using FLASH memory.  This is equivalent to ROM in RAM/ROM/EEPROM embedded systems.</w:t>
            </w:r>
          </w:p>
        </w:tc>
      </w:tr>
      <w:tr w:rsidR="00274576" w:rsidRPr="00BF4436" w14:paraId="3C7DF0C8" w14:textId="77777777" w:rsidTr="00274576">
        <w:trPr>
          <w:trHeight w:val="255"/>
          <w:jc w:val="center"/>
        </w:trPr>
        <w:tc>
          <w:tcPr>
            <w:tcW w:w="1580" w:type="dxa"/>
            <w:tcBorders>
              <w:top w:val="single" w:sz="8" w:space="0" w:color="auto"/>
              <w:left w:val="single" w:sz="12" w:space="0" w:color="auto"/>
              <w:bottom w:val="nil"/>
              <w:right w:val="nil"/>
            </w:tcBorders>
            <w:hideMark/>
          </w:tcPr>
          <w:p w14:paraId="36EE9444" w14:textId="77777777" w:rsidR="00274576" w:rsidRPr="00BF4436" w:rsidRDefault="00274576">
            <w:pPr>
              <w:rPr>
                <w:rFonts w:cs="Arial"/>
              </w:rPr>
            </w:pPr>
            <w:r w:rsidRPr="00BF4436">
              <w:rPr>
                <w:rFonts w:cs="Arial"/>
              </w:rPr>
              <w:t>46</w:t>
            </w:r>
          </w:p>
        </w:tc>
        <w:tc>
          <w:tcPr>
            <w:tcW w:w="1580" w:type="dxa"/>
            <w:tcBorders>
              <w:top w:val="single" w:sz="8" w:space="0" w:color="auto"/>
              <w:left w:val="single" w:sz="8" w:space="0" w:color="auto"/>
              <w:bottom w:val="nil"/>
              <w:right w:val="single" w:sz="8" w:space="0" w:color="auto"/>
            </w:tcBorders>
            <w:hideMark/>
          </w:tcPr>
          <w:p w14:paraId="79BAC7F2"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0D95878D" w14:textId="77777777" w:rsidR="00274576" w:rsidRPr="00BF4436" w:rsidRDefault="00274576">
            <w:pPr>
              <w:rPr>
                <w:rFonts w:cs="Arial"/>
                <w:b/>
                <w:bCs/>
                <w:u w:val="single"/>
              </w:rPr>
            </w:pPr>
            <w:r w:rsidRPr="00BF4436">
              <w:rPr>
                <w:rFonts w:cs="Arial"/>
                <w:b/>
                <w:bCs/>
                <w:u w:val="single"/>
              </w:rPr>
              <w:t>calibration / parameter memory failure</w:t>
            </w:r>
          </w:p>
        </w:tc>
      </w:tr>
      <w:tr w:rsidR="00274576" w:rsidRPr="00BF4436" w14:paraId="2738C4F8" w14:textId="77777777" w:rsidTr="00274576">
        <w:trPr>
          <w:trHeight w:val="735"/>
          <w:jc w:val="center"/>
        </w:trPr>
        <w:tc>
          <w:tcPr>
            <w:tcW w:w="1580" w:type="dxa"/>
            <w:tcBorders>
              <w:top w:val="nil"/>
              <w:left w:val="single" w:sz="12" w:space="0" w:color="auto"/>
              <w:bottom w:val="nil"/>
              <w:right w:val="nil"/>
            </w:tcBorders>
            <w:hideMark/>
          </w:tcPr>
          <w:p w14:paraId="468B0A3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5F13A67D"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FE6E055" w14:textId="77777777" w:rsidR="00274576" w:rsidRPr="00BF4436" w:rsidRDefault="00274576">
            <w:pPr>
              <w:rPr>
                <w:rFonts w:cs="Arial"/>
              </w:rPr>
            </w:pPr>
            <w:r w:rsidRPr="00BF4436">
              <w:rPr>
                <w:rFonts w:cs="Arial"/>
              </w:rPr>
              <w:t>This sub type is used by the server to indicate a calibration / parameter memory failure for embedded systems using FLASH memory.  This is equivalent to EEPROM in RAM/ROM/EEPROM embedded systems.</w:t>
            </w:r>
          </w:p>
        </w:tc>
      </w:tr>
      <w:tr w:rsidR="00274576" w:rsidRPr="00BF4436" w14:paraId="52EB25E7" w14:textId="77777777" w:rsidTr="00274576">
        <w:trPr>
          <w:trHeight w:val="255"/>
          <w:jc w:val="center"/>
        </w:trPr>
        <w:tc>
          <w:tcPr>
            <w:tcW w:w="1580" w:type="dxa"/>
            <w:tcBorders>
              <w:top w:val="single" w:sz="8" w:space="0" w:color="auto"/>
              <w:left w:val="single" w:sz="12" w:space="0" w:color="auto"/>
              <w:bottom w:val="nil"/>
              <w:right w:val="nil"/>
            </w:tcBorders>
            <w:hideMark/>
          </w:tcPr>
          <w:p w14:paraId="47E91863" w14:textId="77777777" w:rsidR="00274576" w:rsidRPr="00BF4436" w:rsidRDefault="00274576">
            <w:pPr>
              <w:rPr>
                <w:rFonts w:cs="Arial"/>
              </w:rPr>
            </w:pPr>
            <w:r w:rsidRPr="00BF4436">
              <w:rPr>
                <w:rFonts w:cs="Arial"/>
              </w:rPr>
              <w:t>47</w:t>
            </w:r>
          </w:p>
        </w:tc>
        <w:tc>
          <w:tcPr>
            <w:tcW w:w="1580" w:type="dxa"/>
            <w:tcBorders>
              <w:top w:val="single" w:sz="8" w:space="0" w:color="auto"/>
              <w:left w:val="single" w:sz="8" w:space="0" w:color="auto"/>
              <w:bottom w:val="nil"/>
              <w:right w:val="single" w:sz="8" w:space="0" w:color="auto"/>
            </w:tcBorders>
            <w:hideMark/>
          </w:tcPr>
          <w:p w14:paraId="545973F1"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06C1C690" w14:textId="77777777" w:rsidR="00274576" w:rsidRPr="00BF4436" w:rsidRDefault="00274576">
            <w:pPr>
              <w:rPr>
                <w:rFonts w:cs="Arial"/>
                <w:b/>
                <w:bCs/>
                <w:u w:val="single"/>
              </w:rPr>
            </w:pPr>
            <w:r w:rsidRPr="00BF4436">
              <w:rPr>
                <w:rFonts w:cs="Arial"/>
                <w:b/>
                <w:bCs/>
                <w:u w:val="single"/>
              </w:rPr>
              <w:t>watchdog / safety µC failure</w:t>
            </w:r>
          </w:p>
        </w:tc>
      </w:tr>
      <w:tr w:rsidR="00274576" w:rsidRPr="00BF4436" w14:paraId="060D2463" w14:textId="77777777" w:rsidTr="00274576">
        <w:trPr>
          <w:trHeight w:val="270"/>
          <w:jc w:val="center"/>
        </w:trPr>
        <w:tc>
          <w:tcPr>
            <w:tcW w:w="1580" w:type="dxa"/>
            <w:tcBorders>
              <w:top w:val="nil"/>
              <w:left w:val="single" w:sz="12" w:space="0" w:color="auto"/>
              <w:bottom w:val="single" w:sz="8" w:space="0" w:color="auto"/>
              <w:right w:val="nil"/>
            </w:tcBorders>
            <w:hideMark/>
          </w:tcPr>
          <w:p w14:paraId="2219F379"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14:paraId="589E39A7" w14:textId="77777777" w:rsidR="00274576" w:rsidRPr="00BF4436" w:rsidRDefault="0027457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14:paraId="4916AD8F" w14:textId="77777777" w:rsidR="00274576" w:rsidRPr="00BF4436" w:rsidRDefault="00274576">
            <w:pPr>
              <w:rPr>
                <w:rFonts w:cs="Arial"/>
              </w:rPr>
            </w:pPr>
            <w:r w:rsidRPr="00BF4436">
              <w:rPr>
                <w:rFonts w:cs="Arial"/>
              </w:rPr>
              <w:t>This sub type is used by the server to indicate a watchdog / safety µC failure.</w:t>
            </w:r>
          </w:p>
        </w:tc>
      </w:tr>
      <w:tr w:rsidR="00274576" w:rsidRPr="00BF4436" w14:paraId="05A5BB54" w14:textId="77777777" w:rsidTr="00274576">
        <w:trPr>
          <w:trHeight w:val="255"/>
          <w:jc w:val="center"/>
        </w:trPr>
        <w:tc>
          <w:tcPr>
            <w:tcW w:w="1580" w:type="dxa"/>
            <w:tcBorders>
              <w:top w:val="nil"/>
              <w:left w:val="single" w:sz="12" w:space="0" w:color="auto"/>
              <w:bottom w:val="nil"/>
              <w:right w:val="nil"/>
            </w:tcBorders>
            <w:hideMark/>
          </w:tcPr>
          <w:p w14:paraId="4139B0D9" w14:textId="77777777" w:rsidR="00274576" w:rsidRPr="00BF4436" w:rsidRDefault="00274576">
            <w:pPr>
              <w:rPr>
                <w:rFonts w:cs="Arial"/>
              </w:rPr>
            </w:pPr>
            <w:r w:rsidRPr="00BF4436">
              <w:rPr>
                <w:rFonts w:cs="Arial"/>
              </w:rPr>
              <w:t>48</w:t>
            </w:r>
          </w:p>
        </w:tc>
        <w:tc>
          <w:tcPr>
            <w:tcW w:w="1580" w:type="dxa"/>
            <w:tcBorders>
              <w:top w:val="nil"/>
              <w:left w:val="single" w:sz="8" w:space="0" w:color="auto"/>
              <w:bottom w:val="nil"/>
              <w:right w:val="single" w:sz="8" w:space="0" w:color="auto"/>
            </w:tcBorders>
            <w:hideMark/>
          </w:tcPr>
          <w:p w14:paraId="5D42483A" w14:textId="77777777" w:rsidR="00274576" w:rsidRPr="00BF4436" w:rsidRDefault="00274576">
            <w:pPr>
              <w:rPr>
                <w:rFonts w:cs="Arial"/>
              </w:rPr>
            </w:pPr>
            <w:r w:rsidRPr="00BF4436">
              <w:rPr>
                <w:rFonts w:cs="Arial"/>
              </w:rPr>
              <w:t>1000</w:t>
            </w:r>
          </w:p>
        </w:tc>
        <w:tc>
          <w:tcPr>
            <w:tcW w:w="8000" w:type="dxa"/>
            <w:tcBorders>
              <w:top w:val="nil"/>
              <w:left w:val="nil"/>
              <w:bottom w:val="nil"/>
              <w:right w:val="single" w:sz="12" w:space="0" w:color="auto"/>
            </w:tcBorders>
            <w:hideMark/>
          </w:tcPr>
          <w:p w14:paraId="52D9B947" w14:textId="77777777" w:rsidR="00274576" w:rsidRPr="00BF4436" w:rsidRDefault="00274576">
            <w:pPr>
              <w:rPr>
                <w:rFonts w:cs="Arial"/>
                <w:b/>
                <w:bCs/>
                <w:u w:val="single"/>
              </w:rPr>
            </w:pPr>
            <w:r w:rsidRPr="00BF4436">
              <w:rPr>
                <w:rFonts w:cs="Arial"/>
                <w:b/>
                <w:bCs/>
                <w:u w:val="single"/>
              </w:rPr>
              <w:t>supervision software failure</w:t>
            </w:r>
          </w:p>
        </w:tc>
      </w:tr>
      <w:tr w:rsidR="00274576" w:rsidRPr="00BF4436" w14:paraId="3D9BE9C3" w14:textId="77777777" w:rsidTr="00274576">
        <w:trPr>
          <w:trHeight w:val="270"/>
          <w:jc w:val="center"/>
        </w:trPr>
        <w:tc>
          <w:tcPr>
            <w:tcW w:w="1580" w:type="dxa"/>
            <w:tcBorders>
              <w:top w:val="nil"/>
              <w:left w:val="single" w:sz="12" w:space="0" w:color="auto"/>
              <w:bottom w:val="nil"/>
              <w:right w:val="nil"/>
            </w:tcBorders>
            <w:hideMark/>
          </w:tcPr>
          <w:p w14:paraId="4210338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2956364"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812A049" w14:textId="77777777" w:rsidR="00274576" w:rsidRPr="00BF4436" w:rsidRDefault="00274576">
            <w:pPr>
              <w:rPr>
                <w:rFonts w:cs="Arial"/>
              </w:rPr>
            </w:pPr>
            <w:r w:rsidRPr="00BF4436">
              <w:rPr>
                <w:rFonts w:cs="Arial"/>
              </w:rPr>
              <w:t>This sub type is used by the server to indicate a supervision software failure.</w:t>
            </w:r>
          </w:p>
        </w:tc>
      </w:tr>
      <w:tr w:rsidR="00274576" w:rsidRPr="00BF4436" w14:paraId="00E71B1C" w14:textId="77777777" w:rsidTr="00274576">
        <w:trPr>
          <w:trHeight w:val="255"/>
          <w:jc w:val="center"/>
        </w:trPr>
        <w:tc>
          <w:tcPr>
            <w:tcW w:w="1580" w:type="dxa"/>
            <w:tcBorders>
              <w:top w:val="single" w:sz="8" w:space="0" w:color="auto"/>
              <w:left w:val="single" w:sz="12" w:space="0" w:color="auto"/>
              <w:bottom w:val="nil"/>
              <w:right w:val="nil"/>
            </w:tcBorders>
            <w:hideMark/>
          </w:tcPr>
          <w:p w14:paraId="2163B522" w14:textId="77777777" w:rsidR="00274576" w:rsidRPr="00BF4436" w:rsidRDefault="00274576">
            <w:pPr>
              <w:rPr>
                <w:rFonts w:cs="Arial"/>
              </w:rPr>
            </w:pPr>
            <w:r w:rsidRPr="00BF4436">
              <w:rPr>
                <w:rFonts w:cs="Arial"/>
              </w:rPr>
              <w:t>49</w:t>
            </w:r>
          </w:p>
        </w:tc>
        <w:tc>
          <w:tcPr>
            <w:tcW w:w="1580" w:type="dxa"/>
            <w:tcBorders>
              <w:top w:val="single" w:sz="8" w:space="0" w:color="auto"/>
              <w:left w:val="single" w:sz="8" w:space="0" w:color="auto"/>
              <w:bottom w:val="nil"/>
              <w:right w:val="single" w:sz="8" w:space="0" w:color="auto"/>
            </w:tcBorders>
            <w:hideMark/>
          </w:tcPr>
          <w:p w14:paraId="0928A449" w14:textId="77777777" w:rsidR="00274576" w:rsidRPr="00BF4436" w:rsidRDefault="0027457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14:paraId="77332A35" w14:textId="77777777" w:rsidR="00274576" w:rsidRPr="00BF4436" w:rsidRDefault="00274576">
            <w:pPr>
              <w:rPr>
                <w:rFonts w:cs="Arial"/>
                <w:b/>
                <w:bCs/>
                <w:u w:val="single"/>
              </w:rPr>
            </w:pPr>
            <w:r w:rsidRPr="00BF4436">
              <w:rPr>
                <w:rFonts w:cs="Arial"/>
                <w:b/>
                <w:bCs/>
                <w:u w:val="single"/>
              </w:rPr>
              <w:t>internal electronic failure</w:t>
            </w:r>
          </w:p>
        </w:tc>
      </w:tr>
      <w:tr w:rsidR="00274576" w:rsidRPr="00BF4436" w14:paraId="220865EA" w14:textId="77777777" w:rsidTr="00274576">
        <w:trPr>
          <w:trHeight w:val="270"/>
          <w:jc w:val="center"/>
        </w:trPr>
        <w:tc>
          <w:tcPr>
            <w:tcW w:w="1580" w:type="dxa"/>
            <w:tcBorders>
              <w:top w:val="nil"/>
              <w:left w:val="single" w:sz="12" w:space="0" w:color="auto"/>
              <w:bottom w:val="nil"/>
              <w:right w:val="nil"/>
            </w:tcBorders>
            <w:hideMark/>
          </w:tcPr>
          <w:p w14:paraId="3D07AB5B"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6A45A603"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CFEB23C" w14:textId="77777777" w:rsidR="00274576" w:rsidRPr="00BF4436" w:rsidRDefault="00274576">
            <w:pPr>
              <w:rPr>
                <w:rFonts w:cs="Arial"/>
                <w:u w:val="single"/>
              </w:rPr>
            </w:pPr>
            <w:r w:rsidRPr="00BF4436">
              <w:rPr>
                <w:rFonts w:cs="Arial"/>
                <w:u w:val="single"/>
              </w:rPr>
              <w:t>This sub type is used by the server to indicate the detection of an internal circuit failure.</w:t>
            </w:r>
          </w:p>
        </w:tc>
      </w:tr>
      <w:tr w:rsidR="00274576" w:rsidRPr="00BF4436" w14:paraId="0ED7733F" w14:textId="77777777" w:rsidTr="00274576">
        <w:trPr>
          <w:trHeight w:val="255"/>
          <w:jc w:val="center"/>
        </w:trPr>
        <w:tc>
          <w:tcPr>
            <w:tcW w:w="1580" w:type="dxa"/>
            <w:tcBorders>
              <w:top w:val="single" w:sz="8" w:space="0" w:color="auto"/>
              <w:left w:val="single" w:sz="12" w:space="0" w:color="auto"/>
              <w:bottom w:val="nil"/>
              <w:right w:val="nil"/>
            </w:tcBorders>
            <w:hideMark/>
          </w:tcPr>
          <w:p w14:paraId="373A8BBD" w14:textId="77777777" w:rsidR="00274576" w:rsidRPr="00BF4436" w:rsidRDefault="00274576">
            <w:pPr>
              <w:rPr>
                <w:rFonts w:cs="Arial"/>
              </w:rPr>
            </w:pPr>
            <w:r w:rsidRPr="00BF4436">
              <w:rPr>
                <w:rFonts w:cs="Arial"/>
              </w:rPr>
              <w:t>4A</w:t>
            </w:r>
          </w:p>
        </w:tc>
        <w:tc>
          <w:tcPr>
            <w:tcW w:w="1580" w:type="dxa"/>
            <w:tcBorders>
              <w:top w:val="single" w:sz="8" w:space="0" w:color="auto"/>
              <w:left w:val="single" w:sz="8" w:space="0" w:color="auto"/>
              <w:bottom w:val="nil"/>
              <w:right w:val="single" w:sz="8" w:space="0" w:color="auto"/>
            </w:tcBorders>
            <w:hideMark/>
          </w:tcPr>
          <w:p w14:paraId="5C0FA14F" w14:textId="77777777" w:rsidR="00274576" w:rsidRPr="00BF4436" w:rsidRDefault="0027457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14:paraId="5EAC30C2" w14:textId="77777777" w:rsidR="00274576" w:rsidRPr="00BF4436" w:rsidRDefault="00274576">
            <w:pPr>
              <w:rPr>
                <w:rFonts w:cs="Arial"/>
                <w:b/>
                <w:bCs/>
                <w:u w:val="single"/>
              </w:rPr>
            </w:pPr>
            <w:r w:rsidRPr="00BF4436">
              <w:rPr>
                <w:rFonts w:cs="Arial"/>
                <w:b/>
                <w:bCs/>
                <w:u w:val="single"/>
              </w:rPr>
              <w:t>incorrect component installed</w:t>
            </w:r>
          </w:p>
        </w:tc>
      </w:tr>
      <w:tr w:rsidR="00274576" w:rsidRPr="00BF4436" w14:paraId="1B2F929D" w14:textId="77777777" w:rsidTr="00274576">
        <w:trPr>
          <w:trHeight w:val="495"/>
          <w:jc w:val="center"/>
        </w:trPr>
        <w:tc>
          <w:tcPr>
            <w:tcW w:w="1580" w:type="dxa"/>
            <w:tcBorders>
              <w:top w:val="nil"/>
              <w:left w:val="single" w:sz="12" w:space="0" w:color="auto"/>
              <w:bottom w:val="nil"/>
              <w:right w:val="nil"/>
            </w:tcBorders>
            <w:hideMark/>
          </w:tcPr>
          <w:p w14:paraId="7A6CF985"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1AD6804"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47C2F4E" w14:textId="77777777" w:rsidR="00274576" w:rsidRPr="00BF4436" w:rsidRDefault="00274576">
            <w:pPr>
              <w:rPr>
                <w:rFonts w:cs="Arial"/>
              </w:rPr>
            </w:pPr>
            <w:r w:rsidRPr="00BF4436">
              <w:rPr>
                <w:rFonts w:cs="Arial"/>
              </w:rPr>
              <w:t>This sub type is used by the server to indicate a mismatch between the hardware connected to the server and the hardware expected by the server.</w:t>
            </w:r>
          </w:p>
        </w:tc>
      </w:tr>
      <w:tr w:rsidR="00274576" w:rsidRPr="00BF4436" w14:paraId="47FA1C68" w14:textId="77777777" w:rsidTr="00274576">
        <w:trPr>
          <w:trHeight w:val="255"/>
          <w:jc w:val="center"/>
        </w:trPr>
        <w:tc>
          <w:tcPr>
            <w:tcW w:w="1580" w:type="dxa"/>
            <w:tcBorders>
              <w:top w:val="single" w:sz="8" w:space="0" w:color="auto"/>
              <w:left w:val="single" w:sz="12" w:space="0" w:color="auto"/>
              <w:bottom w:val="nil"/>
              <w:right w:val="nil"/>
            </w:tcBorders>
            <w:hideMark/>
          </w:tcPr>
          <w:p w14:paraId="0B184B42" w14:textId="77777777" w:rsidR="00274576" w:rsidRPr="00BF4436" w:rsidRDefault="00274576">
            <w:pPr>
              <w:rPr>
                <w:rFonts w:cs="Arial"/>
              </w:rPr>
            </w:pPr>
            <w:r w:rsidRPr="00BF4436">
              <w:rPr>
                <w:rFonts w:cs="Arial"/>
              </w:rPr>
              <w:lastRenderedPageBreak/>
              <w:t>4B</w:t>
            </w:r>
          </w:p>
        </w:tc>
        <w:tc>
          <w:tcPr>
            <w:tcW w:w="1580" w:type="dxa"/>
            <w:tcBorders>
              <w:top w:val="single" w:sz="8" w:space="0" w:color="auto"/>
              <w:left w:val="single" w:sz="8" w:space="0" w:color="auto"/>
              <w:bottom w:val="nil"/>
              <w:right w:val="single" w:sz="8" w:space="0" w:color="auto"/>
            </w:tcBorders>
            <w:hideMark/>
          </w:tcPr>
          <w:p w14:paraId="3E0BDB9F" w14:textId="77777777" w:rsidR="00274576" w:rsidRPr="00BF4436" w:rsidRDefault="00274576">
            <w:pPr>
              <w:rPr>
                <w:rFonts w:cs="Arial"/>
              </w:rPr>
            </w:pPr>
            <w:r w:rsidRPr="00BF4436">
              <w:rPr>
                <w:rFonts w:cs="Arial"/>
              </w:rPr>
              <w:t>1011</w:t>
            </w:r>
          </w:p>
        </w:tc>
        <w:tc>
          <w:tcPr>
            <w:tcW w:w="8000" w:type="dxa"/>
            <w:tcBorders>
              <w:top w:val="single" w:sz="8" w:space="0" w:color="auto"/>
              <w:left w:val="nil"/>
              <w:bottom w:val="nil"/>
              <w:right w:val="single" w:sz="12" w:space="0" w:color="auto"/>
            </w:tcBorders>
            <w:hideMark/>
          </w:tcPr>
          <w:p w14:paraId="67F548E3" w14:textId="77777777" w:rsidR="00274576" w:rsidRPr="00BF4436" w:rsidRDefault="00274576">
            <w:pPr>
              <w:rPr>
                <w:rFonts w:cs="Arial"/>
                <w:b/>
                <w:bCs/>
                <w:u w:val="single"/>
              </w:rPr>
            </w:pPr>
            <w:r w:rsidRPr="00BF4436">
              <w:rPr>
                <w:rFonts w:cs="Arial"/>
                <w:b/>
                <w:bCs/>
                <w:u w:val="single"/>
              </w:rPr>
              <w:t>over temperature</w:t>
            </w:r>
          </w:p>
        </w:tc>
      </w:tr>
      <w:tr w:rsidR="00274576" w:rsidRPr="00BF4436" w14:paraId="6015043B" w14:textId="77777777" w:rsidTr="00274576">
        <w:trPr>
          <w:trHeight w:val="495"/>
          <w:jc w:val="center"/>
        </w:trPr>
        <w:tc>
          <w:tcPr>
            <w:tcW w:w="1580" w:type="dxa"/>
            <w:tcBorders>
              <w:top w:val="nil"/>
              <w:left w:val="single" w:sz="12" w:space="0" w:color="auto"/>
              <w:bottom w:val="single" w:sz="12" w:space="0" w:color="auto"/>
              <w:right w:val="nil"/>
            </w:tcBorders>
            <w:hideMark/>
          </w:tcPr>
          <w:p w14:paraId="6120A9DB"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3D211BDD"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3A36B6F1" w14:textId="77777777" w:rsidR="00274576" w:rsidRPr="00BF4436" w:rsidRDefault="00274576">
            <w:pPr>
              <w:rPr>
                <w:rFonts w:cs="Arial"/>
              </w:rPr>
            </w:pPr>
            <w:r w:rsidRPr="00BF4436">
              <w:rPr>
                <w:rFonts w:cs="Arial"/>
              </w:rPr>
              <w:t>This sub type is used by the server to indicate the detection of an internal temperature above the expected range.</w:t>
            </w:r>
          </w:p>
        </w:tc>
      </w:tr>
    </w:tbl>
    <w:p w14:paraId="21502C9E" w14:textId="77777777" w:rsidR="00274576" w:rsidRPr="00BF4436" w:rsidRDefault="00274576" w:rsidP="00274576">
      <w:pPr>
        <w:rPr>
          <w:rFonts w:cs="Arial"/>
        </w:rPr>
      </w:pPr>
    </w:p>
    <w:p w14:paraId="1BCC736E" w14:textId="77777777" w:rsidR="00274576" w:rsidRPr="00BF4436" w:rsidRDefault="00274576" w:rsidP="00274576">
      <w:pPr>
        <w:rPr>
          <w:rFonts w:cs="Arial"/>
        </w:rPr>
      </w:pPr>
      <w:r w:rsidRPr="00BF4436">
        <w:rPr>
          <w:rFonts w:cs="Arial"/>
        </w:rPr>
        <w:t>Table 6 — DTC Failure Sub Type definition for failure category ‘5’</w:t>
      </w:r>
    </w:p>
    <w:p w14:paraId="0D750820"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4E3F1B38" w14:textId="77777777" w:rsidTr="00274576">
        <w:trPr>
          <w:trHeight w:val="270"/>
          <w:jc w:val="center"/>
        </w:trPr>
        <w:tc>
          <w:tcPr>
            <w:tcW w:w="1580" w:type="dxa"/>
            <w:tcBorders>
              <w:top w:val="single" w:sz="12" w:space="0" w:color="auto"/>
              <w:left w:val="single" w:sz="12" w:space="0" w:color="auto"/>
              <w:right w:val="nil"/>
            </w:tcBorders>
            <w:hideMark/>
          </w:tcPr>
          <w:p w14:paraId="5DC559D6"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77145901"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62A77BA4" w14:textId="77777777" w:rsidR="00274576" w:rsidRPr="00BF4436" w:rsidRDefault="00274576">
            <w:pPr>
              <w:rPr>
                <w:rFonts w:cs="Arial"/>
                <w:b/>
                <w:bCs/>
              </w:rPr>
            </w:pPr>
            <w:r w:rsidRPr="00BF4436">
              <w:rPr>
                <w:rFonts w:cs="Arial"/>
                <w:b/>
                <w:bCs/>
              </w:rPr>
              <w:t>System Programming Failures</w:t>
            </w:r>
          </w:p>
        </w:tc>
      </w:tr>
      <w:tr w:rsidR="00274576" w:rsidRPr="00BF4436" w14:paraId="471C1926" w14:textId="77777777" w:rsidTr="00274576">
        <w:trPr>
          <w:trHeight w:val="270"/>
          <w:jc w:val="center"/>
        </w:trPr>
        <w:tc>
          <w:tcPr>
            <w:tcW w:w="1580" w:type="dxa"/>
            <w:tcBorders>
              <w:top w:val="nil"/>
              <w:left w:val="single" w:sz="12" w:space="0" w:color="auto"/>
              <w:bottom w:val="double" w:sz="4" w:space="0" w:color="auto"/>
              <w:right w:val="nil"/>
            </w:tcBorders>
            <w:hideMark/>
          </w:tcPr>
          <w:p w14:paraId="6604089C"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43CB3DA3"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67085E72" w14:textId="77777777" w:rsidR="00274576" w:rsidRPr="00BF4436" w:rsidRDefault="00274576">
            <w:pPr>
              <w:rPr>
                <w:rFonts w:cs="Arial"/>
                <w:b/>
                <w:bCs/>
              </w:rPr>
            </w:pPr>
            <w:r w:rsidRPr="00BF4436">
              <w:rPr>
                <w:rFonts w:cs="Arial"/>
                <w:b/>
                <w:bCs/>
              </w:rPr>
              <w:t>Sub Type Description</w:t>
            </w:r>
          </w:p>
        </w:tc>
      </w:tr>
      <w:tr w:rsidR="00274576" w:rsidRPr="00BF4436" w14:paraId="341A8EF4" w14:textId="77777777" w:rsidTr="00274576">
        <w:trPr>
          <w:trHeight w:val="285"/>
          <w:jc w:val="center"/>
        </w:trPr>
        <w:tc>
          <w:tcPr>
            <w:tcW w:w="1580" w:type="dxa"/>
            <w:tcBorders>
              <w:top w:val="double" w:sz="4" w:space="0" w:color="auto"/>
              <w:left w:val="single" w:sz="12" w:space="0" w:color="auto"/>
              <w:right w:val="nil"/>
            </w:tcBorders>
            <w:hideMark/>
          </w:tcPr>
          <w:p w14:paraId="1BFDA990" w14:textId="77777777" w:rsidR="00274576" w:rsidRPr="00BF4436" w:rsidRDefault="00274576">
            <w:pPr>
              <w:rPr>
                <w:rFonts w:cs="Arial"/>
              </w:rPr>
            </w:pPr>
            <w:r w:rsidRPr="00BF4436">
              <w:rPr>
                <w:rFonts w:cs="Arial"/>
              </w:rPr>
              <w:t>51</w:t>
            </w:r>
          </w:p>
        </w:tc>
        <w:tc>
          <w:tcPr>
            <w:tcW w:w="1580" w:type="dxa"/>
            <w:tcBorders>
              <w:top w:val="double" w:sz="4" w:space="0" w:color="auto"/>
              <w:left w:val="single" w:sz="8" w:space="0" w:color="auto"/>
              <w:right w:val="single" w:sz="8" w:space="0" w:color="auto"/>
            </w:tcBorders>
            <w:hideMark/>
          </w:tcPr>
          <w:p w14:paraId="6D5EBC39" w14:textId="77777777" w:rsidR="00274576" w:rsidRPr="00BF4436" w:rsidRDefault="00274576">
            <w:pPr>
              <w:rPr>
                <w:rFonts w:cs="Arial"/>
              </w:rPr>
            </w:pPr>
            <w:r w:rsidRPr="00BF4436">
              <w:rPr>
                <w:rFonts w:cs="Arial"/>
              </w:rPr>
              <w:t>00001</w:t>
            </w:r>
          </w:p>
        </w:tc>
        <w:tc>
          <w:tcPr>
            <w:tcW w:w="8000" w:type="dxa"/>
            <w:tcBorders>
              <w:top w:val="double" w:sz="4" w:space="0" w:color="auto"/>
              <w:left w:val="nil"/>
              <w:right w:val="single" w:sz="12" w:space="0" w:color="auto"/>
            </w:tcBorders>
            <w:hideMark/>
          </w:tcPr>
          <w:p w14:paraId="6667B869" w14:textId="77777777" w:rsidR="00274576" w:rsidRPr="00BF4436" w:rsidRDefault="00274576">
            <w:pPr>
              <w:rPr>
                <w:rFonts w:cs="Arial"/>
                <w:b/>
                <w:bCs/>
                <w:u w:val="single"/>
              </w:rPr>
            </w:pPr>
            <w:r w:rsidRPr="00BF4436">
              <w:rPr>
                <w:rFonts w:cs="Arial"/>
                <w:b/>
                <w:bCs/>
                <w:u w:val="single"/>
              </w:rPr>
              <w:t>not programmed</w:t>
            </w:r>
          </w:p>
        </w:tc>
      </w:tr>
      <w:tr w:rsidR="00274576" w:rsidRPr="00BF4436" w14:paraId="0E1D87AA" w14:textId="77777777" w:rsidTr="00274576">
        <w:trPr>
          <w:trHeight w:val="270"/>
          <w:jc w:val="center"/>
        </w:trPr>
        <w:tc>
          <w:tcPr>
            <w:tcW w:w="1580" w:type="dxa"/>
            <w:tcBorders>
              <w:top w:val="nil"/>
              <w:left w:val="single" w:sz="12" w:space="0" w:color="auto"/>
              <w:bottom w:val="single" w:sz="4" w:space="0" w:color="auto"/>
              <w:right w:val="nil"/>
            </w:tcBorders>
            <w:hideMark/>
          </w:tcPr>
          <w:p w14:paraId="79EAF55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45D1F3A0"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227C1AD1" w14:textId="77777777" w:rsidR="00274576" w:rsidRPr="00BF4436" w:rsidRDefault="00274576">
            <w:pPr>
              <w:rPr>
                <w:rFonts w:cs="Arial"/>
              </w:rPr>
            </w:pPr>
            <w:r w:rsidRPr="00BF4436">
              <w:rPr>
                <w:rFonts w:cs="Arial"/>
              </w:rPr>
              <w:t>This sub type is used by the server to indicate that programming is required.</w:t>
            </w:r>
          </w:p>
        </w:tc>
      </w:tr>
      <w:tr w:rsidR="00274576" w:rsidRPr="00BF4436" w14:paraId="6823C9DC" w14:textId="77777777" w:rsidTr="00274576">
        <w:trPr>
          <w:trHeight w:val="270"/>
          <w:jc w:val="center"/>
        </w:trPr>
        <w:tc>
          <w:tcPr>
            <w:tcW w:w="1580" w:type="dxa"/>
            <w:tcBorders>
              <w:top w:val="single" w:sz="4" w:space="0" w:color="auto"/>
              <w:left w:val="single" w:sz="12" w:space="0" w:color="auto"/>
              <w:right w:val="nil"/>
            </w:tcBorders>
            <w:hideMark/>
          </w:tcPr>
          <w:p w14:paraId="1DEA4007" w14:textId="77777777" w:rsidR="00274576" w:rsidRPr="00BF4436" w:rsidRDefault="00274576">
            <w:pPr>
              <w:rPr>
                <w:rFonts w:cs="Arial"/>
              </w:rPr>
            </w:pPr>
            <w:r w:rsidRPr="00BF4436">
              <w:rPr>
                <w:rFonts w:cs="Arial"/>
              </w:rPr>
              <w:t>52</w:t>
            </w:r>
          </w:p>
        </w:tc>
        <w:tc>
          <w:tcPr>
            <w:tcW w:w="1580" w:type="dxa"/>
            <w:tcBorders>
              <w:top w:val="single" w:sz="4" w:space="0" w:color="auto"/>
              <w:left w:val="single" w:sz="8" w:space="0" w:color="auto"/>
              <w:right w:val="single" w:sz="8" w:space="0" w:color="auto"/>
            </w:tcBorders>
            <w:hideMark/>
          </w:tcPr>
          <w:p w14:paraId="3EA71A05" w14:textId="77777777" w:rsidR="00274576" w:rsidRPr="00BF4436" w:rsidRDefault="00274576">
            <w:pPr>
              <w:rPr>
                <w:rFonts w:cs="Arial"/>
              </w:rPr>
            </w:pPr>
            <w:r w:rsidRPr="00BF4436">
              <w:rPr>
                <w:rFonts w:cs="Arial"/>
              </w:rPr>
              <w:t>0010</w:t>
            </w:r>
          </w:p>
        </w:tc>
        <w:tc>
          <w:tcPr>
            <w:tcW w:w="8000" w:type="dxa"/>
            <w:tcBorders>
              <w:top w:val="single" w:sz="4" w:space="0" w:color="auto"/>
              <w:left w:val="nil"/>
              <w:right w:val="single" w:sz="12" w:space="0" w:color="auto"/>
            </w:tcBorders>
            <w:hideMark/>
          </w:tcPr>
          <w:p w14:paraId="2B9E049D" w14:textId="77777777" w:rsidR="00274576" w:rsidRPr="00BF4436" w:rsidRDefault="00274576">
            <w:pPr>
              <w:rPr>
                <w:rFonts w:cs="Arial"/>
                <w:b/>
                <w:bCs/>
                <w:u w:val="single"/>
              </w:rPr>
            </w:pPr>
            <w:r w:rsidRPr="00BF4436">
              <w:rPr>
                <w:rFonts w:cs="Arial"/>
                <w:b/>
                <w:bCs/>
                <w:u w:val="single"/>
              </w:rPr>
              <w:t>not activated</w:t>
            </w:r>
          </w:p>
        </w:tc>
      </w:tr>
      <w:tr w:rsidR="00274576" w:rsidRPr="00BF4436" w14:paraId="4DDF8E68" w14:textId="77777777" w:rsidTr="00274576">
        <w:trPr>
          <w:trHeight w:val="495"/>
          <w:jc w:val="center"/>
        </w:trPr>
        <w:tc>
          <w:tcPr>
            <w:tcW w:w="1580" w:type="dxa"/>
            <w:tcBorders>
              <w:top w:val="nil"/>
              <w:left w:val="single" w:sz="12" w:space="0" w:color="auto"/>
              <w:bottom w:val="single" w:sz="4" w:space="0" w:color="auto"/>
              <w:right w:val="nil"/>
            </w:tcBorders>
            <w:hideMark/>
          </w:tcPr>
          <w:p w14:paraId="4003DA0F"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6ED142D2"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6CFD562B" w14:textId="77777777" w:rsidR="00274576" w:rsidRPr="00BF4436" w:rsidRDefault="00274576">
            <w:pPr>
              <w:rPr>
                <w:rFonts w:cs="Arial"/>
              </w:rPr>
            </w:pPr>
            <w:r w:rsidRPr="00BF4436">
              <w:rPr>
                <w:rFonts w:cs="Arial"/>
              </w:rPr>
              <w:t>This sub type is used by the server to indicate that that some portion of the program has not been enabled.</w:t>
            </w:r>
          </w:p>
        </w:tc>
      </w:tr>
      <w:tr w:rsidR="00274576" w:rsidRPr="00BF4436" w14:paraId="56A5D897" w14:textId="77777777" w:rsidTr="00274576">
        <w:trPr>
          <w:trHeight w:val="270"/>
          <w:jc w:val="center"/>
        </w:trPr>
        <w:tc>
          <w:tcPr>
            <w:tcW w:w="1580" w:type="dxa"/>
            <w:tcBorders>
              <w:top w:val="single" w:sz="4" w:space="0" w:color="auto"/>
              <w:left w:val="single" w:sz="12" w:space="0" w:color="auto"/>
              <w:right w:val="nil"/>
            </w:tcBorders>
            <w:hideMark/>
          </w:tcPr>
          <w:p w14:paraId="1466FD15" w14:textId="77777777" w:rsidR="00274576" w:rsidRPr="00BF4436" w:rsidRDefault="00274576">
            <w:pPr>
              <w:rPr>
                <w:rFonts w:cs="Arial"/>
              </w:rPr>
            </w:pPr>
            <w:r w:rsidRPr="00BF4436">
              <w:rPr>
                <w:rFonts w:cs="Arial"/>
              </w:rPr>
              <w:t>53</w:t>
            </w:r>
          </w:p>
        </w:tc>
        <w:tc>
          <w:tcPr>
            <w:tcW w:w="1580" w:type="dxa"/>
            <w:tcBorders>
              <w:top w:val="single" w:sz="4" w:space="0" w:color="auto"/>
              <w:left w:val="single" w:sz="8" w:space="0" w:color="auto"/>
              <w:right w:val="single" w:sz="8" w:space="0" w:color="auto"/>
            </w:tcBorders>
            <w:hideMark/>
          </w:tcPr>
          <w:p w14:paraId="4E07C52D" w14:textId="77777777" w:rsidR="00274576" w:rsidRPr="00BF4436" w:rsidRDefault="00274576">
            <w:pPr>
              <w:rPr>
                <w:rFonts w:cs="Arial"/>
              </w:rPr>
            </w:pPr>
            <w:r w:rsidRPr="00BF4436">
              <w:rPr>
                <w:rFonts w:cs="Arial"/>
              </w:rPr>
              <w:t>0011</w:t>
            </w:r>
          </w:p>
        </w:tc>
        <w:tc>
          <w:tcPr>
            <w:tcW w:w="8000" w:type="dxa"/>
            <w:tcBorders>
              <w:top w:val="single" w:sz="4" w:space="0" w:color="auto"/>
              <w:left w:val="nil"/>
              <w:right w:val="single" w:sz="12" w:space="0" w:color="auto"/>
            </w:tcBorders>
            <w:hideMark/>
          </w:tcPr>
          <w:p w14:paraId="1B24322E" w14:textId="77777777" w:rsidR="00274576" w:rsidRPr="00BF4436" w:rsidRDefault="00274576">
            <w:pPr>
              <w:rPr>
                <w:rFonts w:cs="Arial"/>
                <w:b/>
                <w:bCs/>
                <w:u w:val="single"/>
              </w:rPr>
            </w:pPr>
            <w:r w:rsidRPr="00BF4436">
              <w:rPr>
                <w:rFonts w:cs="Arial"/>
                <w:b/>
                <w:bCs/>
                <w:u w:val="single"/>
              </w:rPr>
              <w:t>deactivated</w:t>
            </w:r>
          </w:p>
        </w:tc>
      </w:tr>
      <w:tr w:rsidR="00274576" w:rsidRPr="00BF4436" w14:paraId="2AA4B337" w14:textId="77777777" w:rsidTr="00274576">
        <w:trPr>
          <w:trHeight w:val="495"/>
          <w:jc w:val="center"/>
        </w:trPr>
        <w:tc>
          <w:tcPr>
            <w:tcW w:w="1580" w:type="dxa"/>
            <w:tcBorders>
              <w:top w:val="nil"/>
              <w:left w:val="single" w:sz="12" w:space="0" w:color="auto"/>
              <w:bottom w:val="single" w:sz="4" w:space="0" w:color="auto"/>
              <w:right w:val="nil"/>
            </w:tcBorders>
            <w:hideMark/>
          </w:tcPr>
          <w:p w14:paraId="3372F671"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5C6521DE"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2ED1332B" w14:textId="77777777" w:rsidR="00274576" w:rsidRPr="00BF4436" w:rsidRDefault="00274576">
            <w:pPr>
              <w:rPr>
                <w:rFonts w:cs="Arial"/>
              </w:rPr>
            </w:pPr>
            <w:r w:rsidRPr="00BF4436">
              <w:rPr>
                <w:rFonts w:cs="Arial"/>
              </w:rPr>
              <w:t>This sub type is used by the server to indicate that that some portion of the program has been disabled.</w:t>
            </w:r>
          </w:p>
        </w:tc>
      </w:tr>
      <w:tr w:rsidR="00274576" w:rsidRPr="00BF4436" w14:paraId="0F52CA2A" w14:textId="77777777" w:rsidTr="00274576">
        <w:trPr>
          <w:trHeight w:val="270"/>
          <w:jc w:val="center"/>
        </w:trPr>
        <w:tc>
          <w:tcPr>
            <w:tcW w:w="1580" w:type="dxa"/>
            <w:tcBorders>
              <w:top w:val="single" w:sz="4" w:space="0" w:color="auto"/>
              <w:left w:val="single" w:sz="12" w:space="0" w:color="auto"/>
              <w:right w:val="nil"/>
            </w:tcBorders>
            <w:hideMark/>
          </w:tcPr>
          <w:p w14:paraId="0B7C2079" w14:textId="77777777" w:rsidR="00274576" w:rsidRPr="00BF4436" w:rsidRDefault="00274576">
            <w:pPr>
              <w:rPr>
                <w:rFonts w:cs="Arial"/>
              </w:rPr>
            </w:pPr>
            <w:r w:rsidRPr="00BF4436">
              <w:rPr>
                <w:rFonts w:cs="Arial"/>
              </w:rPr>
              <w:t>54</w:t>
            </w:r>
          </w:p>
        </w:tc>
        <w:tc>
          <w:tcPr>
            <w:tcW w:w="1580" w:type="dxa"/>
            <w:tcBorders>
              <w:top w:val="single" w:sz="4" w:space="0" w:color="auto"/>
              <w:left w:val="single" w:sz="8" w:space="0" w:color="auto"/>
              <w:right w:val="single" w:sz="8" w:space="0" w:color="auto"/>
            </w:tcBorders>
            <w:hideMark/>
          </w:tcPr>
          <w:p w14:paraId="33F66D1E" w14:textId="77777777" w:rsidR="00274576" w:rsidRPr="00BF4436" w:rsidRDefault="00274576">
            <w:pPr>
              <w:rPr>
                <w:rFonts w:cs="Arial"/>
              </w:rPr>
            </w:pPr>
            <w:r w:rsidRPr="00BF4436">
              <w:rPr>
                <w:rFonts w:cs="Arial"/>
              </w:rPr>
              <w:t>0100</w:t>
            </w:r>
          </w:p>
        </w:tc>
        <w:tc>
          <w:tcPr>
            <w:tcW w:w="8000" w:type="dxa"/>
            <w:tcBorders>
              <w:top w:val="single" w:sz="4" w:space="0" w:color="auto"/>
              <w:left w:val="nil"/>
              <w:right w:val="single" w:sz="12" w:space="0" w:color="auto"/>
            </w:tcBorders>
            <w:hideMark/>
          </w:tcPr>
          <w:p w14:paraId="0FC4E35B" w14:textId="77777777" w:rsidR="00274576" w:rsidRPr="00BF4436" w:rsidRDefault="00274576">
            <w:pPr>
              <w:rPr>
                <w:rFonts w:cs="Arial"/>
                <w:b/>
                <w:bCs/>
                <w:u w:val="single"/>
              </w:rPr>
            </w:pPr>
            <w:r w:rsidRPr="00BF4436">
              <w:rPr>
                <w:rFonts w:cs="Arial"/>
                <w:b/>
                <w:bCs/>
                <w:u w:val="single"/>
              </w:rPr>
              <w:t>missing calibration</w:t>
            </w:r>
          </w:p>
        </w:tc>
      </w:tr>
      <w:tr w:rsidR="00274576" w:rsidRPr="00BF4436" w14:paraId="16FA5EF2" w14:textId="77777777" w:rsidTr="00274576">
        <w:trPr>
          <w:trHeight w:val="495"/>
          <w:jc w:val="center"/>
        </w:trPr>
        <w:tc>
          <w:tcPr>
            <w:tcW w:w="1580" w:type="dxa"/>
            <w:tcBorders>
              <w:top w:val="nil"/>
              <w:left w:val="single" w:sz="12" w:space="0" w:color="auto"/>
              <w:bottom w:val="single" w:sz="4" w:space="0" w:color="auto"/>
              <w:right w:val="nil"/>
            </w:tcBorders>
            <w:hideMark/>
          </w:tcPr>
          <w:p w14:paraId="76227842"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236C755D"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12DF2E28" w14:textId="77777777" w:rsidR="00274576" w:rsidRPr="00BF4436" w:rsidRDefault="00274576">
            <w:pPr>
              <w:rPr>
                <w:rFonts w:cs="Arial"/>
              </w:rPr>
            </w:pPr>
            <w:r w:rsidRPr="00BF4436">
              <w:rPr>
                <w:rFonts w:cs="Arial"/>
              </w:rPr>
              <w:t xml:space="preserve">This sub type is used by the server to indicate, that an operational range etc. for a sensor or actuator must be taught to the server, </w:t>
            </w:r>
            <w:proofErr w:type="gramStart"/>
            <w:r w:rsidRPr="00BF4436">
              <w:rPr>
                <w:rFonts w:cs="Arial"/>
              </w:rPr>
              <w:t>e.g.</w:t>
            </w:r>
            <w:proofErr w:type="gramEnd"/>
            <w:r w:rsidRPr="00BF4436">
              <w:rPr>
                <w:rFonts w:cs="Arial"/>
              </w:rPr>
              <w:t xml:space="preserve"> by programming or learning.</w:t>
            </w:r>
          </w:p>
        </w:tc>
      </w:tr>
      <w:tr w:rsidR="00274576" w:rsidRPr="00BF4436" w14:paraId="31D63AAF" w14:textId="77777777" w:rsidTr="00274576">
        <w:trPr>
          <w:trHeight w:val="270"/>
          <w:jc w:val="center"/>
        </w:trPr>
        <w:tc>
          <w:tcPr>
            <w:tcW w:w="1580" w:type="dxa"/>
            <w:tcBorders>
              <w:top w:val="single" w:sz="4" w:space="0" w:color="auto"/>
              <w:left w:val="single" w:sz="12" w:space="0" w:color="auto"/>
              <w:right w:val="nil"/>
            </w:tcBorders>
            <w:hideMark/>
          </w:tcPr>
          <w:p w14:paraId="1E19160D" w14:textId="77777777" w:rsidR="00274576" w:rsidRPr="00BF4436" w:rsidRDefault="00274576">
            <w:pPr>
              <w:rPr>
                <w:rFonts w:cs="Arial"/>
              </w:rPr>
            </w:pPr>
            <w:r w:rsidRPr="00BF4436">
              <w:rPr>
                <w:rFonts w:cs="Arial"/>
              </w:rPr>
              <w:t>55</w:t>
            </w:r>
          </w:p>
        </w:tc>
        <w:tc>
          <w:tcPr>
            <w:tcW w:w="1580" w:type="dxa"/>
            <w:tcBorders>
              <w:top w:val="single" w:sz="4" w:space="0" w:color="auto"/>
              <w:left w:val="single" w:sz="8" w:space="0" w:color="auto"/>
              <w:right w:val="single" w:sz="8" w:space="0" w:color="auto"/>
            </w:tcBorders>
            <w:hideMark/>
          </w:tcPr>
          <w:p w14:paraId="436FA3AD" w14:textId="77777777" w:rsidR="00274576" w:rsidRPr="00BF4436" w:rsidRDefault="00274576">
            <w:pPr>
              <w:rPr>
                <w:rFonts w:cs="Arial"/>
              </w:rPr>
            </w:pPr>
            <w:r w:rsidRPr="00BF4436">
              <w:rPr>
                <w:rFonts w:cs="Arial"/>
              </w:rPr>
              <w:t>0101</w:t>
            </w:r>
          </w:p>
        </w:tc>
        <w:tc>
          <w:tcPr>
            <w:tcW w:w="8000" w:type="dxa"/>
            <w:tcBorders>
              <w:top w:val="single" w:sz="4" w:space="0" w:color="auto"/>
              <w:left w:val="nil"/>
              <w:right w:val="single" w:sz="12" w:space="0" w:color="auto"/>
            </w:tcBorders>
            <w:hideMark/>
          </w:tcPr>
          <w:p w14:paraId="2CE6EB1B" w14:textId="77777777" w:rsidR="00274576" w:rsidRPr="00BF4436" w:rsidRDefault="00274576">
            <w:pPr>
              <w:rPr>
                <w:rFonts w:cs="Arial"/>
                <w:b/>
                <w:bCs/>
                <w:u w:val="single"/>
              </w:rPr>
            </w:pPr>
            <w:r w:rsidRPr="00BF4436">
              <w:rPr>
                <w:rFonts w:cs="Arial"/>
                <w:b/>
                <w:bCs/>
                <w:u w:val="single"/>
              </w:rPr>
              <w:t>not configured</w:t>
            </w:r>
          </w:p>
        </w:tc>
      </w:tr>
      <w:tr w:rsidR="00274576" w:rsidRPr="00BF4436" w14:paraId="0C115727" w14:textId="77777777" w:rsidTr="00274576">
        <w:trPr>
          <w:trHeight w:val="495"/>
          <w:jc w:val="center"/>
        </w:trPr>
        <w:tc>
          <w:tcPr>
            <w:tcW w:w="1580" w:type="dxa"/>
            <w:tcBorders>
              <w:top w:val="nil"/>
              <w:left w:val="single" w:sz="12" w:space="0" w:color="auto"/>
              <w:bottom w:val="single" w:sz="12" w:space="0" w:color="auto"/>
              <w:right w:val="nil"/>
            </w:tcBorders>
            <w:hideMark/>
          </w:tcPr>
          <w:p w14:paraId="0296172E"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5303FDC0"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5B2A97E0" w14:textId="77777777" w:rsidR="00274576" w:rsidRPr="00BF4436" w:rsidRDefault="00274576">
            <w:pPr>
              <w:rPr>
                <w:rFonts w:cs="Arial"/>
              </w:rPr>
            </w:pPr>
            <w:r w:rsidRPr="00BF4436">
              <w:rPr>
                <w:rFonts w:cs="Arial"/>
              </w:rPr>
              <w:t>This sub type is used by the server to indicate the need to enter (program) the sub system option content or the vehicle option content.</w:t>
            </w:r>
          </w:p>
        </w:tc>
      </w:tr>
    </w:tbl>
    <w:p w14:paraId="1049206E" w14:textId="77777777" w:rsidR="00274576" w:rsidRPr="00BF4436" w:rsidRDefault="00274576" w:rsidP="00274576">
      <w:pPr>
        <w:rPr>
          <w:rFonts w:cs="Arial"/>
        </w:rPr>
      </w:pPr>
    </w:p>
    <w:p w14:paraId="606DC458" w14:textId="77777777" w:rsidR="00274576" w:rsidRPr="00BF4436" w:rsidRDefault="00274576" w:rsidP="00274576">
      <w:pPr>
        <w:rPr>
          <w:rFonts w:cs="Arial"/>
        </w:rPr>
      </w:pPr>
      <w:r w:rsidRPr="00BF4436">
        <w:rPr>
          <w:rFonts w:cs="Arial"/>
        </w:rPr>
        <w:t>Table 7 — DTC Failure Sub Type definition for failure category ‘6’</w:t>
      </w:r>
    </w:p>
    <w:p w14:paraId="6E12607F"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48A2FB6E" w14:textId="77777777" w:rsidTr="00274576">
        <w:trPr>
          <w:trHeight w:val="270"/>
          <w:jc w:val="center"/>
        </w:trPr>
        <w:tc>
          <w:tcPr>
            <w:tcW w:w="1580" w:type="dxa"/>
            <w:tcBorders>
              <w:top w:val="single" w:sz="12" w:space="0" w:color="auto"/>
              <w:left w:val="single" w:sz="12" w:space="0" w:color="auto"/>
              <w:right w:val="nil"/>
            </w:tcBorders>
            <w:hideMark/>
          </w:tcPr>
          <w:p w14:paraId="520CE3FE"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53936ADA"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59771665" w14:textId="77777777" w:rsidR="00274576" w:rsidRPr="00BF4436" w:rsidRDefault="00274576">
            <w:pPr>
              <w:rPr>
                <w:rFonts w:cs="Arial"/>
                <w:b/>
                <w:bCs/>
              </w:rPr>
            </w:pPr>
            <w:r w:rsidRPr="00BF4436">
              <w:rPr>
                <w:rFonts w:cs="Arial"/>
                <w:b/>
                <w:bCs/>
              </w:rPr>
              <w:t>Algorithm Based Failures</w:t>
            </w:r>
          </w:p>
        </w:tc>
      </w:tr>
      <w:tr w:rsidR="00274576" w:rsidRPr="00BF4436" w14:paraId="24B9A829" w14:textId="77777777" w:rsidTr="00274576">
        <w:trPr>
          <w:trHeight w:val="270"/>
          <w:jc w:val="center"/>
        </w:trPr>
        <w:tc>
          <w:tcPr>
            <w:tcW w:w="1580" w:type="dxa"/>
            <w:tcBorders>
              <w:top w:val="nil"/>
              <w:left w:val="single" w:sz="12" w:space="0" w:color="auto"/>
              <w:bottom w:val="double" w:sz="4" w:space="0" w:color="auto"/>
              <w:right w:val="nil"/>
            </w:tcBorders>
            <w:hideMark/>
          </w:tcPr>
          <w:p w14:paraId="2F948387"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6F86A057"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1AC222B1" w14:textId="77777777" w:rsidR="00274576" w:rsidRPr="00BF4436" w:rsidRDefault="00274576">
            <w:pPr>
              <w:rPr>
                <w:rFonts w:cs="Arial"/>
                <w:b/>
                <w:bCs/>
              </w:rPr>
            </w:pPr>
            <w:r w:rsidRPr="00BF4436">
              <w:rPr>
                <w:rFonts w:cs="Arial"/>
                <w:b/>
                <w:bCs/>
              </w:rPr>
              <w:t>Sub Type Description</w:t>
            </w:r>
          </w:p>
        </w:tc>
      </w:tr>
      <w:tr w:rsidR="00274576" w:rsidRPr="00BF4436" w14:paraId="558FE511" w14:textId="77777777" w:rsidTr="00274576">
        <w:trPr>
          <w:trHeight w:val="255"/>
          <w:jc w:val="center"/>
        </w:trPr>
        <w:tc>
          <w:tcPr>
            <w:tcW w:w="1580" w:type="dxa"/>
            <w:tcBorders>
              <w:top w:val="double" w:sz="4" w:space="0" w:color="auto"/>
              <w:left w:val="single" w:sz="12" w:space="0" w:color="auto"/>
              <w:bottom w:val="nil"/>
              <w:right w:val="nil"/>
            </w:tcBorders>
            <w:hideMark/>
          </w:tcPr>
          <w:p w14:paraId="0174E7CB" w14:textId="77777777" w:rsidR="00274576" w:rsidRPr="00BF4436" w:rsidRDefault="00274576">
            <w:pPr>
              <w:rPr>
                <w:rFonts w:cs="Arial"/>
              </w:rPr>
            </w:pPr>
            <w:r w:rsidRPr="00BF4436">
              <w:rPr>
                <w:rFonts w:cs="Arial"/>
              </w:rPr>
              <w:t>61</w:t>
            </w:r>
          </w:p>
        </w:tc>
        <w:tc>
          <w:tcPr>
            <w:tcW w:w="1580" w:type="dxa"/>
            <w:tcBorders>
              <w:top w:val="double" w:sz="4" w:space="0" w:color="auto"/>
              <w:left w:val="single" w:sz="8" w:space="0" w:color="auto"/>
              <w:bottom w:val="nil"/>
              <w:right w:val="single" w:sz="8" w:space="0" w:color="auto"/>
            </w:tcBorders>
            <w:hideMark/>
          </w:tcPr>
          <w:p w14:paraId="7CED0160"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2B5ACDA4" w14:textId="77777777" w:rsidR="00274576" w:rsidRPr="00BF4436" w:rsidRDefault="00274576">
            <w:pPr>
              <w:rPr>
                <w:rFonts w:cs="Arial"/>
                <w:b/>
                <w:bCs/>
                <w:u w:val="single"/>
              </w:rPr>
            </w:pPr>
            <w:r w:rsidRPr="00BF4436">
              <w:rPr>
                <w:rFonts w:cs="Arial"/>
                <w:b/>
                <w:bCs/>
                <w:u w:val="single"/>
              </w:rPr>
              <w:t>signal calculation failure</w:t>
            </w:r>
          </w:p>
        </w:tc>
      </w:tr>
      <w:tr w:rsidR="00274576" w:rsidRPr="00BF4436" w14:paraId="74155469" w14:textId="77777777" w:rsidTr="00274576">
        <w:trPr>
          <w:trHeight w:val="270"/>
          <w:jc w:val="center"/>
        </w:trPr>
        <w:tc>
          <w:tcPr>
            <w:tcW w:w="1580" w:type="dxa"/>
            <w:tcBorders>
              <w:top w:val="nil"/>
              <w:left w:val="single" w:sz="12" w:space="0" w:color="auto"/>
              <w:bottom w:val="nil"/>
              <w:right w:val="nil"/>
            </w:tcBorders>
            <w:hideMark/>
          </w:tcPr>
          <w:p w14:paraId="0C53AAE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0CF03DC"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20D3B00B" w14:textId="77777777" w:rsidR="00274576" w:rsidRPr="00BF4436" w:rsidRDefault="00274576">
            <w:pPr>
              <w:rPr>
                <w:rFonts w:cs="Arial"/>
              </w:rPr>
            </w:pPr>
            <w:r w:rsidRPr="00BF4436">
              <w:rPr>
                <w:rFonts w:cs="Arial"/>
              </w:rPr>
              <w:t xml:space="preserve">This sub type is used for </w:t>
            </w:r>
            <w:proofErr w:type="gramStart"/>
            <w:r w:rsidRPr="00BF4436">
              <w:rPr>
                <w:rFonts w:cs="Arial"/>
              </w:rPr>
              <w:t>algorithm based</w:t>
            </w:r>
            <w:proofErr w:type="gramEnd"/>
            <w:r w:rsidRPr="00BF4436">
              <w:rPr>
                <w:rFonts w:cs="Arial"/>
              </w:rPr>
              <w:t xml:space="preserve"> calculation failures.</w:t>
            </w:r>
          </w:p>
        </w:tc>
      </w:tr>
      <w:tr w:rsidR="00274576" w:rsidRPr="00BF4436" w14:paraId="7307F94B" w14:textId="77777777" w:rsidTr="00274576">
        <w:trPr>
          <w:trHeight w:val="255"/>
          <w:jc w:val="center"/>
        </w:trPr>
        <w:tc>
          <w:tcPr>
            <w:tcW w:w="1580" w:type="dxa"/>
            <w:tcBorders>
              <w:top w:val="single" w:sz="8" w:space="0" w:color="auto"/>
              <w:left w:val="single" w:sz="12" w:space="0" w:color="auto"/>
              <w:bottom w:val="nil"/>
              <w:right w:val="nil"/>
            </w:tcBorders>
            <w:hideMark/>
          </w:tcPr>
          <w:p w14:paraId="7154313F" w14:textId="77777777" w:rsidR="00274576" w:rsidRPr="00BF4436" w:rsidRDefault="00274576">
            <w:pPr>
              <w:rPr>
                <w:rFonts w:cs="Arial"/>
              </w:rPr>
            </w:pPr>
            <w:r w:rsidRPr="00BF4436">
              <w:rPr>
                <w:rFonts w:cs="Arial"/>
              </w:rPr>
              <w:t>62</w:t>
            </w:r>
          </w:p>
        </w:tc>
        <w:tc>
          <w:tcPr>
            <w:tcW w:w="1580" w:type="dxa"/>
            <w:tcBorders>
              <w:top w:val="single" w:sz="8" w:space="0" w:color="auto"/>
              <w:left w:val="single" w:sz="8" w:space="0" w:color="auto"/>
              <w:bottom w:val="nil"/>
              <w:right w:val="single" w:sz="8" w:space="0" w:color="auto"/>
            </w:tcBorders>
            <w:hideMark/>
          </w:tcPr>
          <w:p w14:paraId="45F2321A"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7778DECB" w14:textId="77777777" w:rsidR="00274576" w:rsidRPr="00BF4436" w:rsidRDefault="00274576">
            <w:pPr>
              <w:rPr>
                <w:rFonts w:cs="Arial"/>
                <w:b/>
                <w:bCs/>
                <w:u w:val="single"/>
              </w:rPr>
            </w:pPr>
            <w:proofErr w:type="gramStart"/>
            <w:r w:rsidRPr="00BF4436">
              <w:rPr>
                <w:rFonts w:cs="Arial"/>
                <w:b/>
                <w:bCs/>
                <w:u w:val="single"/>
              </w:rPr>
              <w:t>signal</w:t>
            </w:r>
            <w:proofErr w:type="gramEnd"/>
            <w:r w:rsidRPr="00BF4436">
              <w:rPr>
                <w:rFonts w:cs="Arial"/>
                <w:b/>
                <w:bCs/>
                <w:u w:val="single"/>
              </w:rPr>
              <w:t xml:space="preserve"> compare failure</w:t>
            </w:r>
          </w:p>
        </w:tc>
      </w:tr>
      <w:tr w:rsidR="00274576" w:rsidRPr="00BF4436" w14:paraId="392DFCFB" w14:textId="77777777" w:rsidTr="00274576">
        <w:trPr>
          <w:trHeight w:val="495"/>
          <w:jc w:val="center"/>
        </w:trPr>
        <w:tc>
          <w:tcPr>
            <w:tcW w:w="1580" w:type="dxa"/>
            <w:tcBorders>
              <w:top w:val="nil"/>
              <w:left w:val="single" w:sz="12" w:space="0" w:color="auto"/>
              <w:bottom w:val="nil"/>
              <w:right w:val="nil"/>
            </w:tcBorders>
            <w:hideMark/>
          </w:tcPr>
          <w:p w14:paraId="13F3B3A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73FB575"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2210E4A" w14:textId="77777777" w:rsidR="00274576" w:rsidRPr="00BF4436" w:rsidRDefault="00274576">
            <w:pPr>
              <w:rPr>
                <w:rFonts w:cs="Arial"/>
              </w:rPr>
            </w:pPr>
            <w:r w:rsidRPr="00BF4436">
              <w:rPr>
                <w:rFonts w:cs="Arial"/>
              </w:rPr>
              <w:t>This sub type is used for failures where the server compares two or more input parameters for plausibility.</w:t>
            </w:r>
          </w:p>
        </w:tc>
      </w:tr>
      <w:tr w:rsidR="00274576" w:rsidRPr="00BF4436" w14:paraId="018EDCC5" w14:textId="77777777" w:rsidTr="00274576">
        <w:trPr>
          <w:trHeight w:val="255"/>
          <w:jc w:val="center"/>
        </w:trPr>
        <w:tc>
          <w:tcPr>
            <w:tcW w:w="1580" w:type="dxa"/>
            <w:tcBorders>
              <w:top w:val="single" w:sz="8" w:space="0" w:color="auto"/>
              <w:left w:val="single" w:sz="12" w:space="0" w:color="auto"/>
              <w:bottom w:val="nil"/>
              <w:right w:val="nil"/>
            </w:tcBorders>
            <w:hideMark/>
          </w:tcPr>
          <w:p w14:paraId="344F09B1" w14:textId="77777777" w:rsidR="00274576" w:rsidRPr="00BF4436" w:rsidRDefault="00274576">
            <w:pPr>
              <w:rPr>
                <w:rFonts w:cs="Arial"/>
              </w:rPr>
            </w:pPr>
            <w:r w:rsidRPr="00BF4436">
              <w:rPr>
                <w:rFonts w:cs="Arial"/>
              </w:rPr>
              <w:t>63</w:t>
            </w:r>
          </w:p>
        </w:tc>
        <w:tc>
          <w:tcPr>
            <w:tcW w:w="1580" w:type="dxa"/>
            <w:tcBorders>
              <w:top w:val="single" w:sz="8" w:space="0" w:color="auto"/>
              <w:left w:val="single" w:sz="8" w:space="0" w:color="auto"/>
              <w:bottom w:val="nil"/>
              <w:right w:val="single" w:sz="8" w:space="0" w:color="auto"/>
            </w:tcBorders>
            <w:hideMark/>
          </w:tcPr>
          <w:p w14:paraId="5733A357" w14:textId="77777777" w:rsidR="00274576" w:rsidRPr="00BF4436" w:rsidRDefault="0027457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14:paraId="730E2ADA" w14:textId="77777777" w:rsidR="00274576" w:rsidRPr="00BF4436" w:rsidRDefault="00274576">
            <w:pPr>
              <w:rPr>
                <w:rFonts w:cs="Arial"/>
                <w:b/>
                <w:bCs/>
                <w:u w:val="single"/>
              </w:rPr>
            </w:pPr>
            <w:r w:rsidRPr="00BF4436">
              <w:rPr>
                <w:rFonts w:cs="Arial"/>
                <w:b/>
                <w:bCs/>
                <w:u w:val="single"/>
              </w:rPr>
              <w:t>circuit / component protection time-out</w:t>
            </w:r>
          </w:p>
        </w:tc>
      </w:tr>
      <w:tr w:rsidR="00274576" w:rsidRPr="00BF4436" w14:paraId="1CD18179" w14:textId="77777777" w:rsidTr="00274576">
        <w:trPr>
          <w:trHeight w:val="495"/>
          <w:jc w:val="center"/>
        </w:trPr>
        <w:tc>
          <w:tcPr>
            <w:tcW w:w="1580" w:type="dxa"/>
            <w:tcBorders>
              <w:top w:val="nil"/>
              <w:left w:val="single" w:sz="12" w:space="0" w:color="auto"/>
              <w:bottom w:val="nil"/>
              <w:right w:val="nil"/>
            </w:tcBorders>
            <w:hideMark/>
          </w:tcPr>
          <w:p w14:paraId="60B81083"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05E4C1C"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C9A76F0" w14:textId="77777777" w:rsidR="00274576" w:rsidRPr="00BF4436" w:rsidRDefault="00274576">
            <w:pPr>
              <w:rPr>
                <w:rFonts w:cs="Arial"/>
              </w:rPr>
            </w:pPr>
            <w:r w:rsidRPr="00BF4436">
              <w:rPr>
                <w:rFonts w:cs="Arial"/>
              </w:rPr>
              <w:t xml:space="preserve">This sub type is used for failures where the server detects a function is active for greater than a specified </w:t>
            </w:r>
            <w:proofErr w:type="gramStart"/>
            <w:r w:rsidRPr="00BF4436">
              <w:rPr>
                <w:rFonts w:cs="Arial"/>
              </w:rPr>
              <w:t>time period</w:t>
            </w:r>
            <w:proofErr w:type="gramEnd"/>
            <w:r w:rsidRPr="00BF4436">
              <w:rPr>
                <w:rFonts w:cs="Arial"/>
              </w:rPr>
              <w:t>.</w:t>
            </w:r>
          </w:p>
        </w:tc>
      </w:tr>
      <w:tr w:rsidR="00274576" w:rsidRPr="00BF4436" w14:paraId="53508410" w14:textId="77777777" w:rsidTr="00274576">
        <w:trPr>
          <w:trHeight w:val="255"/>
          <w:jc w:val="center"/>
        </w:trPr>
        <w:tc>
          <w:tcPr>
            <w:tcW w:w="1580" w:type="dxa"/>
            <w:tcBorders>
              <w:top w:val="single" w:sz="8" w:space="0" w:color="auto"/>
              <w:left w:val="single" w:sz="12" w:space="0" w:color="auto"/>
              <w:bottom w:val="nil"/>
              <w:right w:val="nil"/>
            </w:tcBorders>
            <w:hideMark/>
          </w:tcPr>
          <w:p w14:paraId="2C60BFD9" w14:textId="77777777" w:rsidR="00274576" w:rsidRPr="00BF4436" w:rsidRDefault="00274576">
            <w:pPr>
              <w:rPr>
                <w:rFonts w:cs="Arial"/>
              </w:rPr>
            </w:pPr>
            <w:r w:rsidRPr="00BF4436">
              <w:rPr>
                <w:rFonts w:cs="Arial"/>
              </w:rPr>
              <w:t>64</w:t>
            </w:r>
          </w:p>
        </w:tc>
        <w:tc>
          <w:tcPr>
            <w:tcW w:w="1580" w:type="dxa"/>
            <w:tcBorders>
              <w:top w:val="single" w:sz="8" w:space="0" w:color="auto"/>
              <w:left w:val="single" w:sz="8" w:space="0" w:color="auto"/>
              <w:bottom w:val="nil"/>
              <w:right w:val="single" w:sz="8" w:space="0" w:color="auto"/>
            </w:tcBorders>
            <w:hideMark/>
          </w:tcPr>
          <w:p w14:paraId="16ACA6D9" w14:textId="77777777" w:rsidR="00274576" w:rsidRPr="00BF4436" w:rsidRDefault="0027457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14:paraId="7889A374" w14:textId="77777777" w:rsidR="00274576" w:rsidRPr="00BF4436" w:rsidRDefault="00274576">
            <w:pPr>
              <w:rPr>
                <w:rFonts w:cs="Arial"/>
                <w:b/>
                <w:bCs/>
                <w:u w:val="single"/>
              </w:rPr>
            </w:pPr>
            <w:r w:rsidRPr="00BF4436">
              <w:rPr>
                <w:rFonts w:cs="Arial"/>
                <w:b/>
                <w:bCs/>
                <w:u w:val="single"/>
              </w:rPr>
              <w:t>signal plausibility failure</w:t>
            </w:r>
          </w:p>
        </w:tc>
      </w:tr>
      <w:tr w:rsidR="00274576" w:rsidRPr="00BF4436" w14:paraId="52B14AF3" w14:textId="77777777" w:rsidTr="00274576">
        <w:trPr>
          <w:trHeight w:val="270"/>
          <w:jc w:val="center"/>
        </w:trPr>
        <w:tc>
          <w:tcPr>
            <w:tcW w:w="1580" w:type="dxa"/>
            <w:tcBorders>
              <w:top w:val="nil"/>
              <w:left w:val="single" w:sz="12" w:space="0" w:color="auto"/>
              <w:bottom w:val="nil"/>
              <w:right w:val="nil"/>
            </w:tcBorders>
            <w:hideMark/>
          </w:tcPr>
          <w:p w14:paraId="52E73B71"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BE051E5"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37B26AA0" w14:textId="77777777" w:rsidR="00274576" w:rsidRPr="00BF4436" w:rsidRDefault="00274576">
            <w:pPr>
              <w:rPr>
                <w:rFonts w:cs="Arial"/>
              </w:rPr>
            </w:pPr>
            <w:r w:rsidRPr="00BF4436">
              <w:rPr>
                <w:rFonts w:cs="Arial"/>
              </w:rPr>
              <w:t>This sub type is used for failures where the server detects plausibility failures.</w:t>
            </w:r>
          </w:p>
        </w:tc>
      </w:tr>
      <w:tr w:rsidR="00274576" w:rsidRPr="00BF4436" w14:paraId="10BBF2DA" w14:textId="77777777" w:rsidTr="00274576">
        <w:trPr>
          <w:trHeight w:val="255"/>
          <w:jc w:val="center"/>
        </w:trPr>
        <w:tc>
          <w:tcPr>
            <w:tcW w:w="1580" w:type="dxa"/>
            <w:tcBorders>
              <w:top w:val="single" w:sz="8" w:space="0" w:color="auto"/>
              <w:left w:val="single" w:sz="12" w:space="0" w:color="auto"/>
              <w:bottom w:val="nil"/>
              <w:right w:val="nil"/>
            </w:tcBorders>
            <w:hideMark/>
          </w:tcPr>
          <w:p w14:paraId="76952969" w14:textId="77777777" w:rsidR="00274576" w:rsidRPr="00BF4436" w:rsidRDefault="00274576">
            <w:pPr>
              <w:rPr>
                <w:rFonts w:cs="Arial"/>
              </w:rPr>
            </w:pPr>
            <w:r w:rsidRPr="00BF4436">
              <w:rPr>
                <w:rFonts w:cs="Arial"/>
              </w:rPr>
              <w:t>65</w:t>
            </w:r>
          </w:p>
        </w:tc>
        <w:tc>
          <w:tcPr>
            <w:tcW w:w="1580" w:type="dxa"/>
            <w:tcBorders>
              <w:top w:val="single" w:sz="8" w:space="0" w:color="auto"/>
              <w:left w:val="single" w:sz="8" w:space="0" w:color="auto"/>
              <w:bottom w:val="nil"/>
              <w:right w:val="single" w:sz="8" w:space="0" w:color="auto"/>
            </w:tcBorders>
            <w:hideMark/>
          </w:tcPr>
          <w:p w14:paraId="536298E1"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088FD3C5" w14:textId="77777777" w:rsidR="00274576" w:rsidRPr="00BF4436" w:rsidRDefault="00274576">
            <w:pPr>
              <w:rPr>
                <w:rFonts w:cs="Arial"/>
                <w:b/>
                <w:bCs/>
                <w:u w:val="single"/>
              </w:rPr>
            </w:pPr>
            <w:r w:rsidRPr="00BF4436">
              <w:rPr>
                <w:rFonts w:cs="Arial"/>
                <w:b/>
                <w:bCs/>
                <w:u w:val="single"/>
              </w:rPr>
              <w:t>signal has too few transitions / events</w:t>
            </w:r>
          </w:p>
        </w:tc>
      </w:tr>
      <w:tr w:rsidR="00274576" w:rsidRPr="00BF4436" w14:paraId="6F6DCE4B" w14:textId="77777777" w:rsidTr="00274576">
        <w:trPr>
          <w:trHeight w:val="495"/>
          <w:jc w:val="center"/>
        </w:trPr>
        <w:tc>
          <w:tcPr>
            <w:tcW w:w="1580" w:type="dxa"/>
            <w:tcBorders>
              <w:top w:val="nil"/>
              <w:left w:val="single" w:sz="12" w:space="0" w:color="auto"/>
              <w:bottom w:val="nil"/>
              <w:right w:val="nil"/>
            </w:tcBorders>
            <w:hideMark/>
          </w:tcPr>
          <w:p w14:paraId="1560573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BFE6712"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59C4D6B5" w14:textId="77777777" w:rsidR="00274576" w:rsidRPr="00BF4436" w:rsidRDefault="00274576">
            <w:pPr>
              <w:rPr>
                <w:rFonts w:cs="Arial"/>
              </w:rPr>
            </w:pPr>
            <w:r w:rsidRPr="00BF4436">
              <w:rPr>
                <w:rFonts w:cs="Arial"/>
              </w:rPr>
              <w:t>This sub type is used for failures where the server monitors a parameter over time within specified limits and detects fewer than the expected number of transitions.</w:t>
            </w:r>
          </w:p>
        </w:tc>
      </w:tr>
      <w:tr w:rsidR="00274576" w:rsidRPr="00BF4436" w14:paraId="036AAC7E" w14:textId="77777777" w:rsidTr="00274576">
        <w:trPr>
          <w:trHeight w:val="255"/>
          <w:jc w:val="center"/>
        </w:trPr>
        <w:tc>
          <w:tcPr>
            <w:tcW w:w="1580" w:type="dxa"/>
            <w:tcBorders>
              <w:top w:val="single" w:sz="8" w:space="0" w:color="auto"/>
              <w:left w:val="single" w:sz="12" w:space="0" w:color="auto"/>
              <w:bottom w:val="nil"/>
              <w:right w:val="nil"/>
            </w:tcBorders>
            <w:hideMark/>
          </w:tcPr>
          <w:p w14:paraId="62900CB4" w14:textId="77777777" w:rsidR="00274576" w:rsidRPr="00BF4436" w:rsidRDefault="00274576">
            <w:pPr>
              <w:rPr>
                <w:rFonts w:cs="Arial"/>
              </w:rPr>
            </w:pPr>
            <w:r w:rsidRPr="00BF4436">
              <w:rPr>
                <w:rFonts w:cs="Arial"/>
              </w:rPr>
              <w:t>66</w:t>
            </w:r>
          </w:p>
        </w:tc>
        <w:tc>
          <w:tcPr>
            <w:tcW w:w="1580" w:type="dxa"/>
            <w:tcBorders>
              <w:top w:val="single" w:sz="8" w:space="0" w:color="auto"/>
              <w:left w:val="single" w:sz="8" w:space="0" w:color="auto"/>
              <w:bottom w:val="nil"/>
              <w:right w:val="single" w:sz="8" w:space="0" w:color="auto"/>
            </w:tcBorders>
            <w:hideMark/>
          </w:tcPr>
          <w:p w14:paraId="4B44402A"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145E5EE1" w14:textId="77777777" w:rsidR="00274576" w:rsidRPr="00BF4436" w:rsidRDefault="00274576">
            <w:pPr>
              <w:rPr>
                <w:rFonts w:cs="Arial"/>
                <w:b/>
                <w:bCs/>
                <w:u w:val="single"/>
              </w:rPr>
            </w:pPr>
            <w:r w:rsidRPr="00BF4436">
              <w:rPr>
                <w:rFonts w:cs="Arial"/>
                <w:b/>
                <w:bCs/>
                <w:u w:val="single"/>
              </w:rPr>
              <w:t>signal has too many transitions / events</w:t>
            </w:r>
          </w:p>
        </w:tc>
      </w:tr>
      <w:tr w:rsidR="00274576" w:rsidRPr="00BF4436" w14:paraId="21D437EB" w14:textId="77777777" w:rsidTr="00274576">
        <w:trPr>
          <w:trHeight w:val="495"/>
          <w:jc w:val="center"/>
        </w:trPr>
        <w:tc>
          <w:tcPr>
            <w:tcW w:w="1580" w:type="dxa"/>
            <w:tcBorders>
              <w:top w:val="nil"/>
              <w:left w:val="single" w:sz="12" w:space="0" w:color="auto"/>
              <w:bottom w:val="nil"/>
              <w:right w:val="nil"/>
            </w:tcBorders>
            <w:hideMark/>
          </w:tcPr>
          <w:p w14:paraId="2E680D9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68DDBC42"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D8C137C" w14:textId="77777777" w:rsidR="00274576" w:rsidRPr="00BF4436" w:rsidRDefault="00274576">
            <w:pPr>
              <w:rPr>
                <w:rFonts w:cs="Arial"/>
              </w:rPr>
            </w:pPr>
            <w:r w:rsidRPr="00BF4436">
              <w:rPr>
                <w:rFonts w:cs="Arial"/>
              </w:rPr>
              <w:t>This sub type is used for failures where the server monitors a parameter over time within specified limits and detects more than the expected number of transitions.</w:t>
            </w:r>
          </w:p>
        </w:tc>
      </w:tr>
      <w:tr w:rsidR="00274576" w:rsidRPr="00BF4436" w14:paraId="47CC3E6C" w14:textId="77777777" w:rsidTr="00274576">
        <w:trPr>
          <w:trHeight w:val="255"/>
          <w:jc w:val="center"/>
        </w:trPr>
        <w:tc>
          <w:tcPr>
            <w:tcW w:w="1580" w:type="dxa"/>
            <w:tcBorders>
              <w:top w:val="single" w:sz="8" w:space="0" w:color="auto"/>
              <w:left w:val="single" w:sz="12" w:space="0" w:color="auto"/>
              <w:bottom w:val="nil"/>
              <w:right w:val="nil"/>
            </w:tcBorders>
            <w:hideMark/>
          </w:tcPr>
          <w:p w14:paraId="6571EADD" w14:textId="77777777" w:rsidR="00274576" w:rsidRPr="00BF4436" w:rsidRDefault="00274576">
            <w:pPr>
              <w:rPr>
                <w:rFonts w:cs="Arial"/>
              </w:rPr>
            </w:pPr>
            <w:r w:rsidRPr="00BF4436">
              <w:rPr>
                <w:rFonts w:cs="Arial"/>
              </w:rPr>
              <w:t>67</w:t>
            </w:r>
          </w:p>
        </w:tc>
        <w:tc>
          <w:tcPr>
            <w:tcW w:w="1580" w:type="dxa"/>
            <w:tcBorders>
              <w:top w:val="single" w:sz="8" w:space="0" w:color="auto"/>
              <w:left w:val="single" w:sz="8" w:space="0" w:color="auto"/>
              <w:bottom w:val="nil"/>
              <w:right w:val="single" w:sz="8" w:space="0" w:color="auto"/>
            </w:tcBorders>
            <w:hideMark/>
          </w:tcPr>
          <w:p w14:paraId="5E4C1ED6"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2947EFEE" w14:textId="77777777" w:rsidR="00274576" w:rsidRPr="00BF4436" w:rsidRDefault="00274576">
            <w:pPr>
              <w:rPr>
                <w:rFonts w:cs="Arial"/>
                <w:b/>
                <w:bCs/>
                <w:u w:val="single"/>
              </w:rPr>
            </w:pPr>
            <w:r w:rsidRPr="00BF4436">
              <w:rPr>
                <w:rFonts w:cs="Arial"/>
                <w:b/>
                <w:bCs/>
                <w:u w:val="single"/>
              </w:rPr>
              <w:t>signal incorrect after event</w:t>
            </w:r>
          </w:p>
        </w:tc>
      </w:tr>
      <w:tr w:rsidR="00274576" w:rsidRPr="00BF4436" w14:paraId="24D04C8F" w14:textId="77777777" w:rsidTr="00274576">
        <w:trPr>
          <w:trHeight w:val="495"/>
          <w:jc w:val="center"/>
        </w:trPr>
        <w:tc>
          <w:tcPr>
            <w:tcW w:w="1580" w:type="dxa"/>
            <w:tcBorders>
              <w:top w:val="nil"/>
              <w:left w:val="single" w:sz="12" w:space="0" w:color="auto"/>
              <w:bottom w:val="nil"/>
              <w:right w:val="nil"/>
            </w:tcBorders>
            <w:hideMark/>
          </w:tcPr>
          <w:p w14:paraId="0183A19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1DA9DA2"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2ADE14CA" w14:textId="77777777" w:rsidR="00274576" w:rsidRPr="00BF4436" w:rsidRDefault="00274576">
            <w:pPr>
              <w:rPr>
                <w:rFonts w:cs="Arial"/>
              </w:rPr>
            </w:pPr>
            <w:r w:rsidRPr="00BF4436">
              <w:rPr>
                <w:rFonts w:cs="Arial"/>
              </w:rPr>
              <w:t>This sub type is used for failures where the server does not see the correct change of a parameter or group of parameters in response to a particular event.</w:t>
            </w:r>
          </w:p>
        </w:tc>
      </w:tr>
      <w:tr w:rsidR="00274576" w:rsidRPr="00BF4436" w14:paraId="0CF4320D" w14:textId="77777777" w:rsidTr="00274576">
        <w:trPr>
          <w:trHeight w:val="255"/>
          <w:jc w:val="center"/>
        </w:trPr>
        <w:tc>
          <w:tcPr>
            <w:tcW w:w="1580" w:type="dxa"/>
            <w:tcBorders>
              <w:top w:val="single" w:sz="8" w:space="0" w:color="auto"/>
              <w:left w:val="single" w:sz="12" w:space="0" w:color="auto"/>
              <w:right w:val="nil"/>
            </w:tcBorders>
            <w:hideMark/>
          </w:tcPr>
          <w:p w14:paraId="6615CA7F" w14:textId="77777777" w:rsidR="00274576" w:rsidRPr="00BF4436" w:rsidRDefault="00274576">
            <w:pPr>
              <w:rPr>
                <w:rFonts w:cs="Arial"/>
              </w:rPr>
            </w:pPr>
            <w:r w:rsidRPr="00BF4436">
              <w:rPr>
                <w:rFonts w:cs="Arial"/>
              </w:rPr>
              <w:t>68</w:t>
            </w:r>
          </w:p>
        </w:tc>
        <w:tc>
          <w:tcPr>
            <w:tcW w:w="1580" w:type="dxa"/>
            <w:tcBorders>
              <w:top w:val="single" w:sz="8" w:space="0" w:color="auto"/>
              <w:left w:val="single" w:sz="8" w:space="0" w:color="auto"/>
              <w:right w:val="single" w:sz="8" w:space="0" w:color="auto"/>
            </w:tcBorders>
            <w:hideMark/>
          </w:tcPr>
          <w:p w14:paraId="6D0669B3" w14:textId="77777777" w:rsidR="00274576" w:rsidRPr="00BF4436" w:rsidRDefault="00274576">
            <w:pPr>
              <w:rPr>
                <w:rFonts w:cs="Arial"/>
              </w:rPr>
            </w:pPr>
            <w:r w:rsidRPr="00BF4436">
              <w:rPr>
                <w:rFonts w:cs="Arial"/>
              </w:rPr>
              <w:t>1000</w:t>
            </w:r>
          </w:p>
        </w:tc>
        <w:tc>
          <w:tcPr>
            <w:tcW w:w="8000" w:type="dxa"/>
            <w:tcBorders>
              <w:top w:val="single" w:sz="8" w:space="0" w:color="auto"/>
              <w:left w:val="nil"/>
              <w:right w:val="single" w:sz="12" w:space="0" w:color="auto"/>
            </w:tcBorders>
            <w:hideMark/>
          </w:tcPr>
          <w:p w14:paraId="2A11EE6A" w14:textId="77777777" w:rsidR="00274576" w:rsidRPr="00BF4436" w:rsidRDefault="00274576">
            <w:pPr>
              <w:rPr>
                <w:rFonts w:cs="Arial"/>
                <w:b/>
                <w:bCs/>
                <w:u w:val="single"/>
              </w:rPr>
            </w:pPr>
            <w:r w:rsidRPr="00BF4436">
              <w:rPr>
                <w:rFonts w:cs="Arial"/>
                <w:b/>
                <w:bCs/>
                <w:u w:val="single"/>
              </w:rPr>
              <w:t>event information</w:t>
            </w:r>
          </w:p>
        </w:tc>
      </w:tr>
      <w:tr w:rsidR="00274576" w:rsidRPr="00BF4436" w14:paraId="290FDAE2" w14:textId="77777777" w:rsidTr="00274576">
        <w:trPr>
          <w:trHeight w:val="735"/>
          <w:jc w:val="center"/>
        </w:trPr>
        <w:tc>
          <w:tcPr>
            <w:tcW w:w="1580" w:type="dxa"/>
            <w:tcBorders>
              <w:top w:val="nil"/>
              <w:left w:val="single" w:sz="12" w:space="0" w:color="auto"/>
              <w:bottom w:val="single" w:sz="12" w:space="0" w:color="auto"/>
              <w:right w:val="nil"/>
            </w:tcBorders>
            <w:hideMark/>
          </w:tcPr>
          <w:p w14:paraId="0F30D28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5F092230"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7C717E86" w14:textId="77777777" w:rsidR="00274576" w:rsidRPr="00BF4436" w:rsidRDefault="00274576">
            <w:pPr>
              <w:rPr>
                <w:rFonts w:cs="Arial"/>
              </w:rPr>
            </w:pPr>
            <w:r w:rsidRPr="00BF4436">
              <w:rPr>
                <w:rFonts w:cs="Arial"/>
              </w:rPr>
              <w:t>This sub type is used by the server to indicate the detection of a system event that was not caused by the server itself but forces the server to store a DTC (</w:t>
            </w:r>
            <w:proofErr w:type="gramStart"/>
            <w:r w:rsidRPr="00BF4436">
              <w:rPr>
                <w:rFonts w:cs="Arial"/>
              </w:rPr>
              <w:t>e.g.</w:t>
            </w:r>
            <w:proofErr w:type="gramEnd"/>
            <w:r w:rsidRPr="00BF4436">
              <w:rPr>
                <w:rFonts w:cs="Arial"/>
              </w:rPr>
              <w:t xml:space="preserve"> missing functionality from another system/server).</w:t>
            </w:r>
          </w:p>
        </w:tc>
      </w:tr>
    </w:tbl>
    <w:p w14:paraId="604CE1D9" w14:textId="77777777" w:rsidR="00274576" w:rsidRPr="00BF4436" w:rsidRDefault="00274576" w:rsidP="00274576">
      <w:pPr>
        <w:rPr>
          <w:rFonts w:cs="Arial"/>
        </w:rPr>
      </w:pPr>
    </w:p>
    <w:p w14:paraId="00812232" w14:textId="77777777" w:rsidR="00274576" w:rsidRPr="00BF4436" w:rsidRDefault="00274576" w:rsidP="00274576">
      <w:pPr>
        <w:rPr>
          <w:rFonts w:cs="Arial"/>
        </w:rPr>
      </w:pPr>
      <w:r w:rsidRPr="00BF4436">
        <w:rPr>
          <w:rFonts w:cs="Arial"/>
        </w:rPr>
        <w:t>Table 8 — DTC Failure Sub Type definition for failure category ‘7’</w:t>
      </w:r>
    </w:p>
    <w:p w14:paraId="75097BE7"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11395344" w14:textId="77777777" w:rsidTr="00274576">
        <w:trPr>
          <w:trHeight w:val="270"/>
          <w:jc w:val="center"/>
        </w:trPr>
        <w:tc>
          <w:tcPr>
            <w:tcW w:w="1580" w:type="dxa"/>
            <w:tcBorders>
              <w:top w:val="single" w:sz="12" w:space="0" w:color="auto"/>
              <w:left w:val="single" w:sz="12" w:space="0" w:color="auto"/>
              <w:right w:val="nil"/>
            </w:tcBorders>
            <w:hideMark/>
          </w:tcPr>
          <w:p w14:paraId="07E33F6A"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34047324"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29C1F74F" w14:textId="77777777" w:rsidR="00274576" w:rsidRPr="00BF4436" w:rsidRDefault="00274576">
            <w:pPr>
              <w:rPr>
                <w:rFonts w:cs="Arial"/>
                <w:b/>
                <w:bCs/>
              </w:rPr>
            </w:pPr>
            <w:r w:rsidRPr="00BF4436">
              <w:rPr>
                <w:rFonts w:cs="Arial"/>
                <w:b/>
                <w:bCs/>
              </w:rPr>
              <w:t>Mechanical Failures</w:t>
            </w:r>
          </w:p>
        </w:tc>
      </w:tr>
      <w:tr w:rsidR="00274576" w:rsidRPr="00BF4436" w14:paraId="0D290CD0" w14:textId="77777777" w:rsidTr="00274576">
        <w:trPr>
          <w:trHeight w:val="270"/>
          <w:jc w:val="center"/>
        </w:trPr>
        <w:tc>
          <w:tcPr>
            <w:tcW w:w="1580" w:type="dxa"/>
            <w:tcBorders>
              <w:top w:val="nil"/>
              <w:left w:val="single" w:sz="12" w:space="0" w:color="auto"/>
              <w:bottom w:val="double" w:sz="4" w:space="0" w:color="auto"/>
              <w:right w:val="nil"/>
            </w:tcBorders>
            <w:hideMark/>
          </w:tcPr>
          <w:p w14:paraId="5F3C08B4"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1D26D9A7"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7678A399" w14:textId="77777777" w:rsidR="00274576" w:rsidRPr="00BF4436" w:rsidRDefault="00274576">
            <w:pPr>
              <w:rPr>
                <w:rFonts w:cs="Arial"/>
                <w:b/>
                <w:bCs/>
              </w:rPr>
            </w:pPr>
            <w:r w:rsidRPr="00BF4436">
              <w:rPr>
                <w:rFonts w:cs="Arial"/>
                <w:b/>
                <w:bCs/>
              </w:rPr>
              <w:t>Sub Type Description</w:t>
            </w:r>
          </w:p>
        </w:tc>
      </w:tr>
      <w:tr w:rsidR="00274576" w:rsidRPr="00BF4436" w14:paraId="7C9D0FA8" w14:textId="77777777" w:rsidTr="00274576">
        <w:trPr>
          <w:trHeight w:val="255"/>
          <w:jc w:val="center"/>
        </w:trPr>
        <w:tc>
          <w:tcPr>
            <w:tcW w:w="1580" w:type="dxa"/>
            <w:tcBorders>
              <w:top w:val="double" w:sz="4" w:space="0" w:color="auto"/>
              <w:left w:val="single" w:sz="12" w:space="0" w:color="auto"/>
              <w:bottom w:val="nil"/>
              <w:right w:val="nil"/>
            </w:tcBorders>
            <w:hideMark/>
          </w:tcPr>
          <w:p w14:paraId="7ADD2E26" w14:textId="77777777" w:rsidR="00274576" w:rsidRPr="00BF4436" w:rsidRDefault="00274576">
            <w:pPr>
              <w:rPr>
                <w:rFonts w:cs="Arial"/>
              </w:rPr>
            </w:pPr>
            <w:r w:rsidRPr="00BF4436">
              <w:rPr>
                <w:rFonts w:cs="Arial"/>
              </w:rPr>
              <w:t>71</w:t>
            </w:r>
          </w:p>
        </w:tc>
        <w:tc>
          <w:tcPr>
            <w:tcW w:w="1580" w:type="dxa"/>
            <w:tcBorders>
              <w:top w:val="double" w:sz="4" w:space="0" w:color="auto"/>
              <w:left w:val="single" w:sz="8" w:space="0" w:color="auto"/>
              <w:bottom w:val="nil"/>
              <w:right w:val="single" w:sz="8" w:space="0" w:color="auto"/>
            </w:tcBorders>
            <w:hideMark/>
          </w:tcPr>
          <w:p w14:paraId="1240568D"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494524AE" w14:textId="77777777" w:rsidR="00274576" w:rsidRPr="00BF4436" w:rsidRDefault="00274576">
            <w:pPr>
              <w:rPr>
                <w:rFonts w:cs="Arial"/>
                <w:b/>
                <w:bCs/>
                <w:u w:val="single"/>
              </w:rPr>
            </w:pPr>
            <w:r w:rsidRPr="00BF4436">
              <w:rPr>
                <w:rFonts w:cs="Arial"/>
                <w:b/>
                <w:bCs/>
                <w:u w:val="single"/>
              </w:rPr>
              <w:t>actuator stuck</w:t>
            </w:r>
          </w:p>
        </w:tc>
      </w:tr>
      <w:tr w:rsidR="00274576" w:rsidRPr="00BF4436" w14:paraId="62D8DC27" w14:textId="77777777" w:rsidTr="00274576">
        <w:trPr>
          <w:trHeight w:val="495"/>
          <w:jc w:val="center"/>
        </w:trPr>
        <w:tc>
          <w:tcPr>
            <w:tcW w:w="1580" w:type="dxa"/>
            <w:tcBorders>
              <w:top w:val="nil"/>
              <w:left w:val="single" w:sz="12" w:space="0" w:color="auto"/>
              <w:bottom w:val="nil"/>
              <w:right w:val="nil"/>
            </w:tcBorders>
            <w:hideMark/>
          </w:tcPr>
          <w:p w14:paraId="306EA82D"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036A1D6"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AEB6043" w14:textId="77777777" w:rsidR="00274576" w:rsidRPr="00BF4436" w:rsidRDefault="00274576">
            <w:pPr>
              <w:rPr>
                <w:rFonts w:cs="Arial"/>
              </w:rPr>
            </w:pPr>
            <w:r w:rsidRPr="00BF4436">
              <w:rPr>
                <w:rFonts w:cs="Arial"/>
              </w:rPr>
              <w:t>This sub type is used for failures where the server does not detect any motion in response to energizing a motor, solenoid, relay, etc.</w:t>
            </w:r>
          </w:p>
        </w:tc>
      </w:tr>
      <w:tr w:rsidR="00274576" w:rsidRPr="00BF4436" w14:paraId="43548089" w14:textId="77777777" w:rsidTr="00274576">
        <w:trPr>
          <w:trHeight w:val="255"/>
          <w:jc w:val="center"/>
        </w:trPr>
        <w:tc>
          <w:tcPr>
            <w:tcW w:w="1580" w:type="dxa"/>
            <w:tcBorders>
              <w:top w:val="single" w:sz="8" w:space="0" w:color="auto"/>
              <w:left w:val="single" w:sz="12" w:space="0" w:color="auto"/>
              <w:bottom w:val="nil"/>
              <w:right w:val="nil"/>
            </w:tcBorders>
            <w:hideMark/>
          </w:tcPr>
          <w:p w14:paraId="3482C113" w14:textId="77777777" w:rsidR="00274576" w:rsidRPr="00BF4436" w:rsidRDefault="00274576">
            <w:pPr>
              <w:rPr>
                <w:rFonts w:cs="Arial"/>
              </w:rPr>
            </w:pPr>
            <w:r w:rsidRPr="00BF4436">
              <w:rPr>
                <w:rFonts w:cs="Arial"/>
              </w:rPr>
              <w:t>72</w:t>
            </w:r>
          </w:p>
        </w:tc>
        <w:tc>
          <w:tcPr>
            <w:tcW w:w="1580" w:type="dxa"/>
            <w:tcBorders>
              <w:top w:val="single" w:sz="8" w:space="0" w:color="auto"/>
              <w:left w:val="single" w:sz="8" w:space="0" w:color="auto"/>
              <w:bottom w:val="nil"/>
              <w:right w:val="single" w:sz="8" w:space="0" w:color="auto"/>
            </w:tcBorders>
            <w:hideMark/>
          </w:tcPr>
          <w:p w14:paraId="1735C7E0"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0541AB47" w14:textId="77777777" w:rsidR="00274576" w:rsidRPr="00BF4436" w:rsidRDefault="00274576">
            <w:pPr>
              <w:rPr>
                <w:rFonts w:cs="Arial"/>
                <w:b/>
                <w:bCs/>
                <w:u w:val="single"/>
              </w:rPr>
            </w:pPr>
            <w:r w:rsidRPr="00BF4436">
              <w:rPr>
                <w:rFonts w:cs="Arial"/>
                <w:b/>
                <w:bCs/>
                <w:u w:val="single"/>
              </w:rPr>
              <w:t>actuator stuck open</w:t>
            </w:r>
          </w:p>
        </w:tc>
      </w:tr>
      <w:tr w:rsidR="00274576" w:rsidRPr="00BF4436" w14:paraId="0311E196" w14:textId="77777777" w:rsidTr="00274576">
        <w:trPr>
          <w:trHeight w:val="495"/>
          <w:jc w:val="center"/>
        </w:trPr>
        <w:tc>
          <w:tcPr>
            <w:tcW w:w="1580" w:type="dxa"/>
            <w:tcBorders>
              <w:top w:val="nil"/>
              <w:left w:val="single" w:sz="12" w:space="0" w:color="auto"/>
              <w:bottom w:val="nil"/>
              <w:right w:val="nil"/>
            </w:tcBorders>
            <w:hideMark/>
          </w:tcPr>
          <w:p w14:paraId="1BD3D50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8A00512"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DEF5EBB" w14:textId="77777777" w:rsidR="00274576" w:rsidRPr="00BF4436" w:rsidRDefault="00274576">
            <w:pPr>
              <w:rPr>
                <w:rFonts w:cs="Arial"/>
              </w:rPr>
            </w:pPr>
            <w:r w:rsidRPr="00BF4436">
              <w:rPr>
                <w:rFonts w:cs="Arial"/>
              </w:rPr>
              <w:t>This sub type is used for failures where the server does not detect any motion upon commanding the operation of a motor, solenoid, relay, etc., to close some piece of equipment.</w:t>
            </w:r>
          </w:p>
        </w:tc>
      </w:tr>
      <w:tr w:rsidR="00274576" w:rsidRPr="00BF4436" w14:paraId="1019D06C" w14:textId="77777777" w:rsidTr="00274576">
        <w:trPr>
          <w:trHeight w:val="255"/>
          <w:jc w:val="center"/>
        </w:trPr>
        <w:tc>
          <w:tcPr>
            <w:tcW w:w="1580" w:type="dxa"/>
            <w:tcBorders>
              <w:top w:val="single" w:sz="8" w:space="0" w:color="auto"/>
              <w:left w:val="single" w:sz="12" w:space="0" w:color="auto"/>
              <w:bottom w:val="nil"/>
              <w:right w:val="nil"/>
            </w:tcBorders>
            <w:hideMark/>
          </w:tcPr>
          <w:p w14:paraId="6007ED10" w14:textId="77777777" w:rsidR="00274576" w:rsidRPr="00BF4436" w:rsidRDefault="00274576">
            <w:pPr>
              <w:rPr>
                <w:rFonts w:cs="Arial"/>
              </w:rPr>
            </w:pPr>
            <w:r w:rsidRPr="00BF4436">
              <w:rPr>
                <w:rFonts w:cs="Arial"/>
              </w:rPr>
              <w:t>73</w:t>
            </w:r>
          </w:p>
        </w:tc>
        <w:tc>
          <w:tcPr>
            <w:tcW w:w="1580" w:type="dxa"/>
            <w:tcBorders>
              <w:top w:val="single" w:sz="8" w:space="0" w:color="auto"/>
              <w:left w:val="single" w:sz="8" w:space="0" w:color="auto"/>
              <w:bottom w:val="nil"/>
              <w:right w:val="single" w:sz="8" w:space="0" w:color="auto"/>
            </w:tcBorders>
            <w:hideMark/>
          </w:tcPr>
          <w:p w14:paraId="2B1E7A26" w14:textId="77777777" w:rsidR="00274576" w:rsidRPr="00BF4436" w:rsidRDefault="00274576">
            <w:pPr>
              <w:rPr>
                <w:rFonts w:cs="Arial"/>
              </w:rPr>
            </w:pPr>
            <w:r w:rsidRPr="00BF4436">
              <w:rPr>
                <w:rFonts w:cs="Arial"/>
              </w:rPr>
              <w:t>0011</w:t>
            </w:r>
          </w:p>
        </w:tc>
        <w:tc>
          <w:tcPr>
            <w:tcW w:w="8000" w:type="dxa"/>
            <w:tcBorders>
              <w:top w:val="single" w:sz="8" w:space="0" w:color="auto"/>
              <w:left w:val="nil"/>
              <w:bottom w:val="nil"/>
              <w:right w:val="single" w:sz="12" w:space="0" w:color="auto"/>
            </w:tcBorders>
            <w:hideMark/>
          </w:tcPr>
          <w:p w14:paraId="4B40CD89" w14:textId="77777777" w:rsidR="00274576" w:rsidRPr="00BF4436" w:rsidRDefault="00274576">
            <w:pPr>
              <w:rPr>
                <w:rFonts w:cs="Arial"/>
                <w:b/>
                <w:bCs/>
                <w:u w:val="single"/>
              </w:rPr>
            </w:pPr>
            <w:r w:rsidRPr="00BF4436">
              <w:rPr>
                <w:rFonts w:cs="Arial"/>
                <w:b/>
                <w:bCs/>
                <w:u w:val="single"/>
              </w:rPr>
              <w:t>actuator stuck closed</w:t>
            </w:r>
          </w:p>
        </w:tc>
      </w:tr>
      <w:tr w:rsidR="00274576" w:rsidRPr="00BF4436" w14:paraId="687221DF" w14:textId="77777777" w:rsidTr="00274576">
        <w:trPr>
          <w:trHeight w:val="495"/>
          <w:jc w:val="center"/>
        </w:trPr>
        <w:tc>
          <w:tcPr>
            <w:tcW w:w="1580" w:type="dxa"/>
            <w:tcBorders>
              <w:top w:val="nil"/>
              <w:left w:val="single" w:sz="12" w:space="0" w:color="auto"/>
              <w:bottom w:val="nil"/>
              <w:right w:val="nil"/>
            </w:tcBorders>
            <w:hideMark/>
          </w:tcPr>
          <w:p w14:paraId="495D75EF"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1821C3B"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781C513" w14:textId="77777777" w:rsidR="00274576" w:rsidRPr="00BF4436" w:rsidRDefault="00274576">
            <w:pPr>
              <w:rPr>
                <w:rFonts w:cs="Arial"/>
              </w:rPr>
            </w:pPr>
            <w:r w:rsidRPr="00BF4436">
              <w:rPr>
                <w:rFonts w:cs="Arial"/>
              </w:rPr>
              <w:t>This sub type is used for failures where the server does not detect any motion upon commanding the operation of a motor, solenoid, relay, etc., to open some piece of equipment.</w:t>
            </w:r>
          </w:p>
        </w:tc>
      </w:tr>
      <w:tr w:rsidR="00274576" w:rsidRPr="00BF4436" w14:paraId="51A5ABE6" w14:textId="77777777" w:rsidTr="00274576">
        <w:trPr>
          <w:trHeight w:val="255"/>
          <w:jc w:val="center"/>
        </w:trPr>
        <w:tc>
          <w:tcPr>
            <w:tcW w:w="1580" w:type="dxa"/>
            <w:tcBorders>
              <w:top w:val="single" w:sz="8" w:space="0" w:color="auto"/>
              <w:left w:val="single" w:sz="12" w:space="0" w:color="auto"/>
              <w:bottom w:val="nil"/>
              <w:right w:val="nil"/>
            </w:tcBorders>
            <w:hideMark/>
          </w:tcPr>
          <w:p w14:paraId="7D8A5C26" w14:textId="77777777" w:rsidR="00274576" w:rsidRPr="00BF4436" w:rsidRDefault="00274576">
            <w:pPr>
              <w:rPr>
                <w:rFonts w:cs="Arial"/>
              </w:rPr>
            </w:pPr>
            <w:r w:rsidRPr="00BF4436">
              <w:rPr>
                <w:rFonts w:cs="Arial"/>
              </w:rPr>
              <w:t>74</w:t>
            </w:r>
          </w:p>
        </w:tc>
        <w:tc>
          <w:tcPr>
            <w:tcW w:w="1580" w:type="dxa"/>
            <w:tcBorders>
              <w:top w:val="single" w:sz="8" w:space="0" w:color="auto"/>
              <w:left w:val="single" w:sz="8" w:space="0" w:color="auto"/>
              <w:bottom w:val="nil"/>
              <w:right w:val="single" w:sz="8" w:space="0" w:color="auto"/>
            </w:tcBorders>
            <w:hideMark/>
          </w:tcPr>
          <w:p w14:paraId="3FFE0C79" w14:textId="77777777" w:rsidR="00274576" w:rsidRPr="00BF4436" w:rsidRDefault="0027457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14:paraId="103162BD" w14:textId="77777777" w:rsidR="00274576" w:rsidRPr="00BF4436" w:rsidRDefault="00274576">
            <w:pPr>
              <w:rPr>
                <w:rFonts w:cs="Arial"/>
                <w:b/>
                <w:bCs/>
                <w:u w:val="single"/>
              </w:rPr>
            </w:pPr>
            <w:r w:rsidRPr="00BF4436">
              <w:rPr>
                <w:rFonts w:cs="Arial"/>
                <w:b/>
                <w:bCs/>
                <w:u w:val="single"/>
              </w:rPr>
              <w:t>actuator slipping</w:t>
            </w:r>
          </w:p>
        </w:tc>
      </w:tr>
      <w:tr w:rsidR="00274576" w:rsidRPr="00BF4436" w14:paraId="5A7E3535" w14:textId="77777777" w:rsidTr="00274576">
        <w:trPr>
          <w:trHeight w:val="495"/>
          <w:jc w:val="center"/>
        </w:trPr>
        <w:tc>
          <w:tcPr>
            <w:tcW w:w="1580" w:type="dxa"/>
            <w:tcBorders>
              <w:top w:val="nil"/>
              <w:left w:val="single" w:sz="12" w:space="0" w:color="auto"/>
              <w:bottom w:val="nil"/>
              <w:right w:val="nil"/>
            </w:tcBorders>
            <w:hideMark/>
          </w:tcPr>
          <w:p w14:paraId="5BC07C15"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02651031"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A2AE41D" w14:textId="77777777" w:rsidR="00274576" w:rsidRPr="00BF4436" w:rsidRDefault="00274576">
            <w:pPr>
              <w:rPr>
                <w:rFonts w:cs="Arial"/>
              </w:rPr>
            </w:pPr>
            <w:r w:rsidRPr="00BF4436">
              <w:rPr>
                <w:rFonts w:cs="Arial"/>
              </w:rPr>
              <w:t>This sub type is used for failures where the server detects excessive duration to command a motor, solenoid, relay, etc., to move a piece of equipment to a desired position.</w:t>
            </w:r>
          </w:p>
        </w:tc>
      </w:tr>
      <w:tr w:rsidR="00274576" w:rsidRPr="00BF4436" w14:paraId="58466F25" w14:textId="77777777" w:rsidTr="00274576">
        <w:trPr>
          <w:trHeight w:val="255"/>
          <w:jc w:val="center"/>
        </w:trPr>
        <w:tc>
          <w:tcPr>
            <w:tcW w:w="1580" w:type="dxa"/>
            <w:tcBorders>
              <w:top w:val="single" w:sz="8" w:space="0" w:color="auto"/>
              <w:left w:val="single" w:sz="12" w:space="0" w:color="auto"/>
              <w:bottom w:val="nil"/>
              <w:right w:val="nil"/>
            </w:tcBorders>
            <w:hideMark/>
          </w:tcPr>
          <w:p w14:paraId="36CC08CC" w14:textId="77777777" w:rsidR="00274576" w:rsidRPr="00BF4436" w:rsidRDefault="00274576">
            <w:pPr>
              <w:rPr>
                <w:rFonts w:cs="Arial"/>
              </w:rPr>
            </w:pPr>
            <w:r w:rsidRPr="00BF4436">
              <w:rPr>
                <w:rFonts w:cs="Arial"/>
              </w:rPr>
              <w:t>75</w:t>
            </w:r>
          </w:p>
        </w:tc>
        <w:tc>
          <w:tcPr>
            <w:tcW w:w="1580" w:type="dxa"/>
            <w:tcBorders>
              <w:top w:val="single" w:sz="8" w:space="0" w:color="auto"/>
              <w:left w:val="single" w:sz="8" w:space="0" w:color="auto"/>
              <w:bottom w:val="nil"/>
              <w:right w:val="single" w:sz="8" w:space="0" w:color="auto"/>
            </w:tcBorders>
            <w:hideMark/>
          </w:tcPr>
          <w:p w14:paraId="4C7A4C15"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0AC59088" w14:textId="77777777" w:rsidR="00274576" w:rsidRPr="00BF4436" w:rsidRDefault="00274576">
            <w:pPr>
              <w:rPr>
                <w:rFonts w:cs="Arial"/>
                <w:b/>
                <w:bCs/>
                <w:u w:val="single"/>
              </w:rPr>
            </w:pPr>
            <w:r w:rsidRPr="00BF4436">
              <w:rPr>
                <w:rFonts w:cs="Arial"/>
                <w:b/>
                <w:bCs/>
                <w:u w:val="single"/>
              </w:rPr>
              <w:t>emergency position not reachable</w:t>
            </w:r>
          </w:p>
        </w:tc>
      </w:tr>
      <w:tr w:rsidR="00274576" w:rsidRPr="00BF4436" w14:paraId="4DB6DAC2" w14:textId="77777777" w:rsidTr="00274576">
        <w:trPr>
          <w:trHeight w:val="495"/>
          <w:jc w:val="center"/>
        </w:trPr>
        <w:tc>
          <w:tcPr>
            <w:tcW w:w="1580" w:type="dxa"/>
            <w:tcBorders>
              <w:top w:val="nil"/>
              <w:left w:val="single" w:sz="12" w:space="0" w:color="auto"/>
              <w:bottom w:val="nil"/>
              <w:right w:val="nil"/>
            </w:tcBorders>
            <w:hideMark/>
          </w:tcPr>
          <w:p w14:paraId="2122D20F"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FE14757"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07AAFCC" w14:textId="77777777" w:rsidR="00274576" w:rsidRPr="00BF4436" w:rsidRDefault="00274576">
            <w:pPr>
              <w:rPr>
                <w:rFonts w:cs="Arial"/>
              </w:rPr>
            </w:pPr>
            <w:r w:rsidRPr="00BF4436">
              <w:rPr>
                <w:rFonts w:cs="Arial"/>
              </w:rPr>
              <w:t>This sub type is used for failures where the server is unable to command a motor, solenoid, relay, etc., to move a piece of equipment to the emergency position.</w:t>
            </w:r>
          </w:p>
        </w:tc>
      </w:tr>
      <w:tr w:rsidR="00274576" w:rsidRPr="00BF4436" w14:paraId="51BDA09A" w14:textId="77777777" w:rsidTr="00274576">
        <w:trPr>
          <w:trHeight w:val="255"/>
          <w:jc w:val="center"/>
        </w:trPr>
        <w:tc>
          <w:tcPr>
            <w:tcW w:w="1580" w:type="dxa"/>
            <w:tcBorders>
              <w:top w:val="single" w:sz="8" w:space="0" w:color="auto"/>
              <w:left w:val="single" w:sz="12" w:space="0" w:color="auto"/>
              <w:bottom w:val="nil"/>
              <w:right w:val="nil"/>
            </w:tcBorders>
            <w:hideMark/>
          </w:tcPr>
          <w:p w14:paraId="7AF32069" w14:textId="77777777" w:rsidR="00274576" w:rsidRPr="00BF4436" w:rsidRDefault="00274576">
            <w:pPr>
              <w:rPr>
                <w:rFonts w:cs="Arial"/>
              </w:rPr>
            </w:pPr>
            <w:r w:rsidRPr="00BF4436">
              <w:rPr>
                <w:rFonts w:cs="Arial"/>
              </w:rPr>
              <w:t>76</w:t>
            </w:r>
          </w:p>
        </w:tc>
        <w:tc>
          <w:tcPr>
            <w:tcW w:w="1580" w:type="dxa"/>
            <w:tcBorders>
              <w:top w:val="single" w:sz="8" w:space="0" w:color="auto"/>
              <w:left w:val="single" w:sz="8" w:space="0" w:color="auto"/>
              <w:bottom w:val="nil"/>
              <w:right w:val="single" w:sz="8" w:space="0" w:color="auto"/>
            </w:tcBorders>
            <w:hideMark/>
          </w:tcPr>
          <w:p w14:paraId="5C2F577A"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1F3BBC90" w14:textId="77777777" w:rsidR="00274576" w:rsidRPr="00BF4436" w:rsidRDefault="00274576">
            <w:pPr>
              <w:rPr>
                <w:rFonts w:cs="Arial"/>
                <w:b/>
                <w:bCs/>
                <w:u w:val="single"/>
              </w:rPr>
            </w:pPr>
            <w:r w:rsidRPr="00BF4436">
              <w:rPr>
                <w:rFonts w:cs="Arial"/>
                <w:b/>
                <w:bCs/>
                <w:u w:val="single"/>
              </w:rPr>
              <w:t>wrong mounting position</w:t>
            </w:r>
          </w:p>
        </w:tc>
      </w:tr>
      <w:tr w:rsidR="00274576" w:rsidRPr="00BF4436" w14:paraId="5E4018B5" w14:textId="77777777" w:rsidTr="00274576">
        <w:trPr>
          <w:trHeight w:val="495"/>
          <w:jc w:val="center"/>
        </w:trPr>
        <w:tc>
          <w:tcPr>
            <w:tcW w:w="1580" w:type="dxa"/>
            <w:tcBorders>
              <w:top w:val="nil"/>
              <w:left w:val="single" w:sz="12" w:space="0" w:color="auto"/>
              <w:bottom w:val="nil"/>
              <w:right w:val="nil"/>
            </w:tcBorders>
            <w:hideMark/>
          </w:tcPr>
          <w:p w14:paraId="72C707F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588873C7"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5CE8139" w14:textId="77777777" w:rsidR="00274576" w:rsidRPr="00BF4436" w:rsidRDefault="00274576">
            <w:pPr>
              <w:rPr>
                <w:rFonts w:cs="Arial"/>
              </w:rPr>
            </w:pPr>
            <w:r w:rsidRPr="00BF4436">
              <w:rPr>
                <w:rFonts w:cs="Arial"/>
              </w:rPr>
              <w:t>This sub type is used for failures where the server detects incorrectly mounted components, e.g., acceleration sensor showing a position error of 90°.</w:t>
            </w:r>
          </w:p>
        </w:tc>
      </w:tr>
      <w:tr w:rsidR="00274576" w:rsidRPr="00BF4436" w14:paraId="683EA5E4" w14:textId="77777777" w:rsidTr="00274576">
        <w:trPr>
          <w:trHeight w:val="255"/>
          <w:jc w:val="center"/>
        </w:trPr>
        <w:tc>
          <w:tcPr>
            <w:tcW w:w="1580" w:type="dxa"/>
            <w:tcBorders>
              <w:top w:val="single" w:sz="8" w:space="0" w:color="auto"/>
              <w:left w:val="single" w:sz="12" w:space="0" w:color="auto"/>
              <w:bottom w:val="nil"/>
              <w:right w:val="nil"/>
            </w:tcBorders>
            <w:hideMark/>
          </w:tcPr>
          <w:p w14:paraId="5C00D003" w14:textId="77777777" w:rsidR="00274576" w:rsidRPr="00BF4436" w:rsidRDefault="00274576">
            <w:pPr>
              <w:rPr>
                <w:rFonts w:cs="Arial"/>
              </w:rPr>
            </w:pPr>
            <w:r w:rsidRPr="00BF4436">
              <w:rPr>
                <w:rFonts w:cs="Arial"/>
              </w:rPr>
              <w:t>77</w:t>
            </w:r>
          </w:p>
        </w:tc>
        <w:tc>
          <w:tcPr>
            <w:tcW w:w="1580" w:type="dxa"/>
            <w:tcBorders>
              <w:top w:val="single" w:sz="8" w:space="0" w:color="auto"/>
              <w:left w:val="single" w:sz="8" w:space="0" w:color="auto"/>
              <w:bottom w:val="nil"/>
              <w:right w:val="single" w:sz="8" w:space="0" w:color="auto"/>
            </w:tcBorders>
            <w:hideMark/>
          </w:tcPr>
          <w:p w14:paraId="2638F163"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719124D3" w14:textId="77777777" w:rsidR="00274576" w:rsidRPr="00BF4436" w:rsidRDefault="00274576">
            <w:pPr>
              <w:rPr>
                <w:rFonts w:cs="Arial"/>
                <w:b/>
                <w:bCs/>
                <w:u w:val="single"/>
              </w:rPr>
            </w:pPr>
            <w:r w:rsidRPr="00BF4436">
              <w:rPr>
                <w:rFonts w:cs="Arial"/>
                <w:b/>
                <w:bCs/>
                <w:u w:val="single"/>
              </w:rPr>
              <w:t>commanded position not reachable</w:t>
            </w:r>
          </w:p>
        </w:tc>
      </w:tr>
      <w:tr w:rsidR="00274576" w:rsidRPr="00BF4436" w14:paraId="5241860F" w14:textId="77777777" w:rsidTr="00274576">
        <w:trPr>
          <w:trHeight w:val="735"/>
          <w:jc w:val="center"/>
        </w:trPr>
        <w:tc>
          <w:tcPr>
            <w:tcW w:w="1580" w:type="dxa"/>
            <w:tcBorders>
              <w:top w:val="nil"/>
              <w:left w:val="single" w:sz="12" w:space="0" w:color="auto"/>
              <w:bottom w:val="single" w:sz="8" w:space="0" w:color="auto"/>
              <w:right w:val="nil"/>
            </w:tcBorders>
            <w:hideMark/>
          </w:tcPr>
          <w:p w14:paraId="466F03C1"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14:paraId="2BEFDA7B" w14:textId="77777777" w:rsidR="00274576" w:rsidRPr="00BF4436" w:rsidRDefault="0027457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14:paraId="2B9D7295" w14:textId="77777777" w:rsidR="00274576" w:rsidRPr="00BF4436" w:rsidRDefault="00274576">
            <w:pPr>
              <w:rPr>
                <w:rFonts w:cs="Arial"/>
              </w:rPr>
            </w:pPr>
            <w:r w:rsidRPr="00BF4436">
              <w:rPr>
                <w:rFonts w:cs="Arial"/>
              </w:rPr>
              <w:t>This sub type is used for failures where the server is unable to command a motor, solenoid, relay, etc., to move a piece of equipment to the commanded position either due to a failure in the actuator or its mechanical environment.</w:t>
            </w:r>
          </w:p>
        </w:tc>
      </w:tr>
      <w:tr w:rsidR="00274576" w:rsidRPr="00BF4436" w14:paraId="36DD16FA" w14:textId="77777777" w:rsidTr="00274576">
        <w:trPr>
          <w:trHeight w:val="255"/>
          <w:jc w:val="center"/>
        </w:trPr>
        <w:tc>
          <w:tcPr>
            <w:tcW w:w="1580" w:type="dxa"/>
            <w:tcBorders>
              <w:top w:val="nil"/>
              <w:left w:val="single" w:sz="12" w:space="0" w:color="auto"/>
              <w:bottom w:val="nil"/>
              <w:right w:val="nil"/>
            </w:tcBorders>
            <w:hideMark/>
          </w:tcPr>
          <w:p w14:paraId="36C0D5AD" w14:textId="77777777" w:rsidR="00274576" w:rsidRPr="00BF4436" w:rsidRDefault="00274576">
            <w:pPr>
              <w:rPr>
                <w:rFonts w:cs="Arial"/>
              </w:rPr>
            </w:pPr>
            <w:r w:rsidRPr="00BF4436">
              <w:rPr>
                <w:rFonts w:cs="Arial"/>
              </w:rPr>
              <w:t>78</w:t>
            </w:r>
          </w:p>
        </w:tc>
        <w:tc>
          <w:tcPr>
            <w:tcW w:w="1580" w:type="dxa"/>
            <w:tcBorders>
              <w:top w:val="nil"/>
              <w:left w:val="single" w:sz="8" w:space="0" w:color="auto"/>
              <w:bottom w:val="nil"/>
              <w:right w:val="single" w:sz="8" w:space="0" w:color="auto"/>
            </w:tcBorders>
            <w:hideMark/>
          </w:tcPr>
          <w:p w14:paraId="1ED21ABA" w14:textId="77777777" w:rsidR="00274576" w:rsidRPr="00BF4436" w:rsidRDefault="00274576">
            <w:pPr>
              <w:rPr>
                <w:rFonts w:cs="Arial"/>
              </w:rPr>
            </w:pPr>
            <w:r w:rsidRPr="00BF4436">
              <w:rPr>
                <w:rFonts w:cs="Arial"/>
              </w:rPr>
              <w:t>1000</w:t>
            </w:r>
          </w:p>
        </w:tc>
        <w:tc>
          <w:tcPr>
            <w:tcW w:w="8000" w:type="dxa"/>
            <w:tcBorders>
              <w:top w:val="nil"/>
              <w:left w:val="nil"/>
              <w:bottom w:val="nil"/>
              <w:right w:val="single" w:sz="12" w:space="0" w:color="auto"/>
            </w:tcBorders>
            <w:hideMark/>
          </w:tcPr>
          <w:p w14:paraId="7D5812FB" w14:textId="77777777" w:rsidR="00274576" w:rsidRPr="00BF4436" w:rsidRDefault="00274576">
            <w:pPr>
              <w:rPr>
                <w:rFonts w:cs="Arial"/>
                <w:b/>
                <w:bCs/>
                <w:u w:val="single"/>
              </w:rPr>
            </w:pPr>
            <w:r w:rsidRPr="00BF4436">
              <w:rPr>
                <w:rFonts w:cs="Arial"/>
                <w:b/>
                <w:bCs/>
                <w:u w:val="single"/>
              </w:rPr>
              <w:t>alignment or adjustment incorrect</w:t>
            </w:r>
          </w:p>
        </w:tc>
      </w:tr>
      <w:tr w:rsidR="00274576" w:rsidRPr="00BF4436" w14:paraId="20020DB7" w14:textId="77777777" w:rsidTr="00274576">
        <w:trPr>
          <w:trHeight w:val="270"/>
          <w:jc w:val="center"/>
        </w:trPr>
        <w:tc>
          <w:tcPr>
            <w:tcW w:w="1580" w:type="dxa"/>
            <w:tcBorders>
              <w:top w:val="nil"/>
              <w:left w:val="single" w:sz="12" w:space="0" w:color="auto"/>
              <w:bottom w:val="nil"/>
              <w:right w:val="nil"/>
            </w:tcBorders>
            <w:hideMark/>
          </w:tcPr>
          <w:p w14:paraId="5AC74EF5"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B2CFA8D"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794BC20" w14:textId="77777777" w:rsidR="00274576" w:rsidRPr="00BF4436" w:rsidRDefault="00274576">
            <w:pPr>
              <w:rPr>
                <w:rFonts w:cs="Arial"/>
              </w:rPr>
            </w:pPr>
            <w:r w:rsidRPr="00BF4436">
              <w:rPr>
                <w:rFonts w:cs="Arial"/>
              </w:rPr>
              <w:t>This sub type is used for failures where the server detects incorrectly adjusted or aligned components</w:t>
            </w:r>
          </w:p>
        </w:tc>
      </w:tr>
      <w:tr w:rsidR="00274576" w:rsidRPr="00BF4436" w14:paraId="5F4E7BF6" w14:textId="77777777" w:rsidTr="00274576">
        <w:trPr>
          <w:trHeight w:val="255"/>
          <w:jc w:val="center"/>
        </w:trPr>
        <w:tc>
          <w:tcPr>
            <w:tcW w:w="1580" w:type="dxa"/>
            <w:tcBorders>
              <w:top w:val="single" w:sz="8" w:space="0" w:color="auto"/>
              <w:left w:val="single" w:sz="12" w:space="0" w:color="auto"/>
              <w:bottom w:val="nil"/>
              <w:right w:val="nil"/>
            </w:tcBorders>
            <w:hideMark/>
          </w:tcPr>
          <w:p w14:paraId="09D4E326" w14:textId="77777777" w:rsidR="00274576" w:rsidRPr="00BF4436" w:rsidRDefault="00274576">
            <w:pPr>
              <w:rPr>
                <w:rFonts w:cs="Arial"/>
              </w:rPr>
            </w:pPr>
            <w:r w:rsidRPr="00BF4436">
              <w:rPr>
                <w:rFonts w:cs="Arial"/>
              </w:rPr>
              <w:t>79</w:t>
            </w:r>
          </w:p>
        </w:tc>
        <w:tc>
          <w:tcPr>
            <w:tcW w:w="1580" w:type="dxa"/>
            <w:tcBorders>
              <w:top w:val="single" w:sz="8" w:space="0" w:color="auto"/>
              <w:left w:val="single" w:sz="8" w:space="0" w:color="auto"/>
              <w:bottom w:val="nil"/>
              <w:right w:val="single" w:sz="8" w:space="0" w:color="auto"/>
            </w:tcBorders>
            <w:hideMark/>
          </w:tcPr>
          <w:p w14:paraId="471AEF16" w14:textId="77777777" w:rsidR="00274576" w:rsidRPr="00BF4436" w:rsidRDefault="00274576">
            <w:pPr>
              <w:rPr>
                <w:rFonts w:cs="Arial"/>
              </w:rPr>
            </w:pPr>
            <w:r w:rsidRPr="00BF4436">
              <w:rPr>
                <w:rFonts w:cs="Arial"/>
              </w:rPr>
              <w:t>1001</w:t>
            </w:r>
          </w:p>
        </w:tc>
        <w:tc>
          <w:tcPr>
            <w:tcW w:w="8000" w:type="dxa"/>
            <w:tcBorders>
              <w:top w:val="single" w:sz="8" w:space="0" w:color="auto"/>
              <w:left w:val="nil"/>
              <w:bottom w:val="nil"/>
              <w:right w:val="single" w:sz="12" w:space="0" w:color="auto"/>
            </w:tcBorders>
            <w:hideMark/>
          </w:tcPr>
          <w:p w14:paraId="6F53075D" w14:textId="77777777" w:rsidR="00274576" w:rsidRPr="00BF4436" w:rsidRDefault="00274576">
            <w:pPr>
              <w:rPr>
                <w:rFonts w:cs="Arial"/>
                <w:b/>
                <w:bCs/>
                <w:u w:val="single"/>
              </w:rPr>
            </w:pPr>
            <w:r w:rsidRPr="00BF4436">
              <w:rPr>
                <w:rFonts w:cs="Arial"/>
                <w:b/>
                <w:bCs/>
                <w:u w:val="single"/>
              </w:rPr>
              <w:t xml:space="preserve">mechanical linkage failure </w:t>
            </w:r>
          </w:p>
        </w:tc>
      </w:tr>
      <w:tr w:rsidR="00274576" w:rsidRPr="00BF4436" w14:paraId="6F2D720B" w14:textId="77777777" w:rsidTr="00274576">
        <w:trPr>
          <w:trHeight w:val="495"/>
          <w:jc w:val="center"/>
        </w:trPr>
        <w:tc>
          <w:tcPr>
            <w:tcW w:w="1580" w:type="dxa"/>
            <w:tcBorders>
              <w:top w:val="nil"/>
              <w:left w:val="single" w:sz="12" w:space="0" w:color="auto"/>
              <w:bottom w:val="nil"/>
              <w:right w:val="nil"/>
            </w:tcBorders>
            <w:hideMark/>
          </w:tcPr>
          <w:p w14:paraId="60F66BE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68964718"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68325D2D" w14:textId="77777777" w:rsidR="00274576" w:rsidRPr="00BF4436" w:rsidRDefault="00274576">
            <w:pPr>
              <w:rPr>
                <w:rFonts w:cs="Arial"/>
              </w:rPr>
            </w:pPr>
            <w:r w:rsidRPr="00BF4436">
              <w:rPr>
                <w:rFonts w:cs="Arial"/>
              </w:rPr>
              <w:t xml:space="preserve">This sub type is used for failures where the server detects that the actuator is </w:t>
            </w:r>
            <w:proofErr w:type="gramStart"/>
            <w:r w:rsidRPr="00BF4436">
              <w:rPr>
                <w:rFonts w:cs="Arial"/>
              </w:rPr>
              <w:t>operational</w:t>
            </w:r>
            <w:proofErr w:type="gramEnd"/>
            <w:r w:rsidRPr="00BF4436">
              <w:rPr>
                <w:rFonts w:cs="Arial"/>
              </w:rPr>
              <w:t xml:space="preserve"> but the driven device is not operating e.g. drive cable for power sliding door broken</w:t>
            </w:r>
          </w:p>
        </w:tc>
      </w:tr>
      <w:tr w:rsidR="00274576" w:rsidRPr="00BF4436" w14:paraId="261EAAF4" w14:textId="77777777" w:rsidTr="00274576">
        <w:trPr>
          <w:trHeight w:val="255"/>
          <w:jc w:val="center"/>
        </w:trPr>
        <w:tc>
          <w:tcPr>
            <w:tcW w:w="1580" w:type="dxa"/>
            <w:tcBorders>
              <w:top w:val="single" w:sz="8" w:space="0" w:color="auto"/>
              <w:left w:val="single" w:sz="12" w:space="0" w:color="auto"/>
              <w:bottom w:val="nil"/>
              <w:right w:val="nil"/>
            </w:tcBorders>
            <w:hideMark/>
          </w:tcPr>
          <w:p w14:paraId="3D7D0303" w14:textId="77777777" w:rsidR="00274576" w:rsidRPr="00BF4436" w:rsidRDefault="00274576">
            <w:pPr>
              <w:rPr>
                <w:rFonts w:cs="Arial"/>
              </w:rPr>
            </w:pPr>
            <w:r w:rsidRPr="00BF4436">
              <w:rPr>
                <w:rFonts w:cs="Arial"/>
              </w:rPr>
              <w:t>7A</w:t>
            </w:r>
          </w:p>
        </w:tc>
        <w:tc>
          <w:tcPr>
            <w:tcW w:w="1580" w:type="dxa"/>
            <w:tcBorders>
              <w:top w:val="single" w:sz="8" w:space="0" w:color="auto"/>
              <w:left w:val="single" w:sz="8" w:space="0" w:color="auto"/>
              <w:bottom w:val="nil"/>
              <w:right w:val="single" w:sz="8" w:space="0" w:color="auto"/>
            </w:tcBorders>
            <w:hideMark/>
          </w:tcPr>
          <w:p w14:paraId="7FE95D08" w14:textId="77777777" w:rsidR="00274576" w:rsidRPr="00BF4436" w:rsidRDefault="00274576">
            <w:pPr>
              <w:rPr>
                <w:rFonts w:cs="Arial"/>
              </w:rPr>
            </w:pPr>
            <w:r w:rsidRPr="00BF4436">
              <w:rPr>
                <w:rFonts w:cs="Arial"/>
              </w:rPr>
              <w:t>1010</w:t>
            </w:r>
          </w:p>
        </w:tc>
        <w:tc>
          <w:tcPr>
            <w:tcW w:w="8000" w:type="dxa"/>
            <w:tcBorders>
              <w:top w:val="single" w:sz="8" w:space="0" w:color="auto"/>
              <w:left w:val="nil"/>
              <w:bottom w:val="nil"/>
              <w:right w:val="single" w:sz="12" w:space="0" w:color="auto"/>
            </w:tcBorders>
            <w:hideMark/>
          </w:tcPr>
          <w:p w14:paraId="36A2FF08" w14:textId="77777777" w:rsidR="00274576" w:rsidRPr="00BF4436" w:rsidRDefault="00274576">
            <w:pPr>
              <w:rPr>
                <w:rFonts w:cs="Arial"/>
                <w:b/>
                <w:bCs/>
                <w:u w:val="single"/>
              </w:rPr>
            </w:pPr>
            <w:r w:rsidRPr="00BF4436">
              <w:rPr>
                <w:rFonts w:cs="Arial"/>
                <w:b/>
                <w:bCs/>
                <w:u w:val="single"/>
              </w:rPr>
              <w:t>fluid leak or seal failure</w:t>
            </w:r>
          </w:p>
        </w:tc>
      </w:tr>
      <w:tr w:rsidR="00274576" w:rsidRPr="00BF4436" w14:paraId="2F41D685" w14:textId="77777777" w:rsidTr="00274576">
        <w:trPr>
          <w:trHeight w:val="495"/>
          <w:jc w:val="center"/>
        </w:trPr>
        <w:tc>
          <w:tcPr>
            <w:tcW w:w="1580" w:type="dxa"/>
            <w:tcBorders>
              <w:top w:val="nil"/>
              <w:left w:val="single" w:sz="12" w:space="0" w:color="auto"/>
              <w:bottom w:val="nil"/>
              <w:right w:val="nil"/>
            </w:tcBorders>
            <w:hideMark/>
          </w:tcPr>
          <w:p w14:paraId="01910C5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349313D6"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096CD55C" w14:textId="77777777" w:rsidR="00274576" w:rsidRPr="00BF4436" w:rsidRDefault="00274576">
            <w:pPr>
              <w:rPr>
                <w:rFonts w:cs="Arial"/>
              </w:rPr>
            </w:pPr>
            <w:r w:rsidRPr="00BF4436">
              <w:rPr>
                <w:rFonts w:cs="Arial"/>
              </w:rPr>
              <w:t>This sub type is used for failures where the server detects that a mechanical component has an unexpected gas or liquid flow in, out or through the component.</w:t>
            </w:r>
          </w:p>
        </w:tc>
      </w:tr>
      <w:tr w:rsidR="00274576" w:rsidRPr="00BF4436" w14:paraId="683F23A0" w14:textId="77777777" w:rsidTr="00274576">
        <w:trPr>
          <w:trHeight w:val="255"/>
          <w:jc w:val="center"/>
        </w:trPr>
        <w:tc>
          <w:tcPr>
            <w:tcW w:w="1580" w:type="dxa"/>
            <w:vMerge w:val="restart"/>
            <w:tcBorders>
              <w:top w:val="single" w:sz="8" w:space="0" w:color="auto"/>
              <w:left w:val="single" w:sz="12" w:space="0" w:color="auto"/>
              <w:bottom w:val="single" w:sz="12" w:space="0" w:color="000000"/>
              <w:right w:val="nil"/>
            </w:tcBorders>
            <w:hideMark/>
          </w:tcPr>
          <w:p w14:paraId="0BCF6EF8" w14:textId="77777777" w:rsidR="00274576" w:rsidRPr="00BF4436" w:rsidRDefault="00274576">
            <w:pPr>
              <w:rPr>
                <w:rFonts w:cs="Arial"/>
              </w:rPr>
            </w:pPr>
            <w:r w:rsidRPr="00BF4436">
              <w:rPr>
                <w:rFonts w:cs="Arial"/>
              </w:rPr>
              <w:t>7B</w:t>
            </w:r>
          </w:p>
        </w:tc>
        <w:tc>
          <w:tcPr>
            <w:tcW w:w="1580" w:type="dxa"/>
            <w:vMerge w:val="restart"/>
            <w:tcBorders>
              <w:top w:val="single" w:sz="8" w:space="0" w:color="auto"/>
              <w:left w:val="single" w:sz="8" w:space="0" w:color="auto"/>
              <w:bottom w:val="single" w:sz="12" w:space="0" w:color="000000"/>
              <w:right w:val="single" w:sz="8" w:space="0" w:color="auto"/>
            </w:tcBorders>
            <w:hideMark/>
          </w:tcPr>
          <w:p w14:paraId="2FE0D63B" w14:textId="77777777" w:rsidR="00274576" w:rsidRPr="00BF4436" w:rsidRDefault="00274576">
            <w:pPr>
              <w:rPr>
                <w:rFonts w:cs="Arial"/>
              </w:rPr>
            </w:pPr>
            <w:r w:rsidRPr="00BF4436">
              <w:rPr>
                <w:rFonts w:cs="Arial"/>
              </w:rPr>
              <w:t>1011</w:t>
            </w:r>
          </w:p>
        </w:tc>
        <w:tc>
          <w:tcPr>
            <w:tcW w:w="8000" w:type="dxa"/>
            <w:tcBorders>
              <w:top w:val="single" w:sz="8" w:space="0" w:color="auto"/>
              <w:left w:val="nil"/>
              <w:bottom w:val="nil"/>
              <w:right w:val="single" w:sz="12" w:space="0" w:color="auto"/>
            </w:tcBorders>
            <w:hideMark/>
          </w:tcPr>
          <w:p w14:paraId="5F87651E" w14:textId="77777777" w:rsidR="00274576" w:rsidRPr="00BF4436" w:rsidRDefault="00274576">
            <w:pPr>
              <w:rPr>
                <w:rFonts w:cs="Arial"/>
                <w:b/>
                <w:bCs/>
                <w:u w:val="single"/>
              </w:rPr>
            </w:pPr>
            <w:r w:rsidRPr="00BF4436">
              <w:rPr>
                <w:rFonts w:cs="Arial"/>
                <w:b/>
                <w:bCs/>
                <w:u w:val="single"/>
              </w:rPr>
              <w:t>low fluid level</w:t>
            </w:r>
          </w:p>
        </w:tc>
      </w:tr>
      <w:tr w:rsidR="00274576" w:rsidRPr="00BF4436" w14:paraId="1A8F1F18" w14:textId="77777777" w:rsidTr="00274576">
        <w:trPr>
          <w:trHeight w:val="495"/>
          <w:jc w:val="center"/>
        </w:trPr>
        <w:tc>
          <w:tcPr>
            <w:tcW w:w="0" w:type="auto"/>
            <w:vMerge/>
            <w:tcBorders>
              <w:top w:val="single" w:sz="8" w:space="0" w:color="auto"/>
              <w:left w:val="single" w:sz="12" w:space="0" w:color="auto"/>
              <w:bottom w:val="single" w:sz="12" w:space="0" w:color="000000"/>
              <w:right w:val="nil"/>
            </w:tcBorders>
            <w:vAlign w:val="center"/>
            <w:hideMark/>
          </w:tcPr>
          <w:p w14:paraId="59468CB0" w14:textId="77777777" w:rsidR="00274576" w:rsidRPr="00BF4436" w:rsidRDefault="00274576">
            <w:pPr>
              <w:rPr>
                <w:rFonts w:cs="Arial"/>
              </w:rPr>
            </w:pPr>
          </w:p>
        </w:tc>
        <w:tc>
          <w:tcPr>
            <w:tcW w:w="0" w:type="auto"/>
            <w:vMerge/>
            <w:tcBorders>
              <w:top w:val="single" w:sz="8" w:space="0" w:color="auto"/>
              <w:left w:val="single" w:sz="8" w:space="0" w:color="auto"/>
              <w:bottom w:val="single" w:sz="12" w:space="0" w:color="000000"/>
              <w:right w:val="single" w:sz="8" w:space="0" w:color="auto"/>
            </w:tcBorders>
            <w:vAlign w:val="center"/>
            <w:hideMark/>
          </w:tcPr>
          <w:p w14:paraId="0290146F" w14:textId="77777777" w:rsidR="00274576" w:rsidRPr="00BF4436" w:rsidRDefault="00274576">
            <w:pPr>
              <w:rPr>
                <w:rFonts w:cs="Arial"/>
              </w:rPr>
            </w:pPr>
          </w:p>
        </w:tc>
        <w:tc>
          <w:tcPr>
            <w:tcW w:w="8000" w:type="dxa"/>
            <w:tcBorders>
              <w:top w:val="nil"/>
              <w:left w:val="nil"/>
              <w:bottom w:val="single" w:sz="12" w:space="0" w:color="auto"/>
              <w:right w:val="single" w:sz="12" w:space="0" w:color="auto"/>
            </w:tcBorders>
            <w:hideMark/>
          </w:tcPr>
          <w:p w14:paraId="6C6C874A" w14:textId="77777777" w:rsidR="00274576" w:rsidRPr="00BF4436" w:rsidRDefault="00274576">
            <w:pPr>
              <w:rPr>
                <w:rFonts w:cs="Arial"/>
              </w:rPr>
            </w:pPr>
            <w:r w:rsidRPr="00BF4436">
              <w:rPr>
                <w:rFonts w:cs="Arial"/>
              </w:rPr>
              <w:t>This sub type is used for failures where the server detects that a fluid level is too low for proper operation of the system</w:t>
            </w:r>
          </w:p>
        </w:tc>
      </w:tr>
    </w:tbl>
    <w:p w14:paraId="7FA893D6" w14:textId="77777777" w:rsidR="00274576" w:rsidRPr="00BF4436" w:rsidRDefault="00274576" w:rsidP="00274576">
      <w:pPr>
        <w:rPr>
          <w:rFonts w:cs="Arial"/>
        </w:rPr>
      </w:pPr>
    </w:p>
    <w:p w14:paraId="013C7AD2" w14:textId="77777777" w:rsidR="00274576" w:rsidRPr="00BF4436" w:rsidRDefault="00274576" w:rsidP="00274576">
      <w:pPr>
        <w:rPr>
          <w:rFonts w:cs="Arial"/>
        </w:rPr>
      </w:pPr>
      <w:r w:rsidRPr="00BF4436">
        <w:rPr>
          <w:rFonts w:cs="Arial"/>
        </w:rPr>
        <w:t>Table 9 — DTC Failure Sub Type definition for failure category ‘8’</w:t>
      </w:r>
    </w:p>
    <w:p w14:paraId="08408A5B"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42DAABF6" w14:textId="77777777" w:rsidTr="00274576">
        <w:trPr>
          <w:trHeight w:val="270"/>
          <w:jc w:val="center"/>
        </w:trPr>
        <w:tc>
          <w:tcPr>
            <w:tcW w:w="1580" w:type="dxa"/>
            <w:tcBorders>
              <w:top w:val="single" w:sz="12" w:space="0" w:color="auto"/>
              <w:left w:val="single" w:sz="12" w:space="0" w:color="auto"/>
              <w:right w:val="nil"/>
            </w:tcBorders>
            <w:hideMark/>
          </w:tcPr>
          <w:p w14:paraId="2F088427"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74C288E5"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660AAEA4" w14:textId="77777777" w:rsidR="00274576" w:rsidRPr="00BF4436" w:rsidRDefault="00274576">
            <w:pPr>
              <w:rPr>
                <w:rFonts w:cs="Arial"/>
                <w:b/>
                <w:bCs/>
              </w:rPr>
            </w:pPr>
            <w:r w:rsidRPr="00BF4436">
              <w:rPr>
                <w:rFonts w:cs="Arial"/>
                <w:b/>
                <w:bCs/>
              </w:rPr>
              <w:t>Bus Signal / Message Failures</w:t>
            </w:r>
          </w:p>
        </w:tc>
      </w:tr>
      <w:tr w:rsidR="00274576" w:rsidRPr="00BF4436" w14:paraId="4B13AE1E" w14:textId="77777777" w:rsidTr="00274576">
        <w:trPr>
          <w:trHeight w:val="270"/>
          <w:jc w:val="center"/>
        </w:trPr>
        <w:tc>
          <w:tcPr>
            <w:tcW w:w="1580" w:type="dxa"/>
            <w:tcBorders>
              <w:top w:val="nil"/>
              <w:left w:val="single" w:sz="12" w:space="0" w:color="auto"/>
              <w:bottom w:val="double" w:sz="4" w:space="0" w:color="auto"/>
              <w:right w:val="nil"/>
            </w:tcBorders>
            <w:hideMark/>
          </w:tcPr>
          <w:p w14:paraId="5A03C2CC"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5D55026B"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214ABBCF" w14:textId="77777777" w:rsidR="00274576" w:rsidRPr="00BF4436" w:rsidRDefault="00274576">
            <w:pPr>
              <w:rPr>
                <w:rFonts w:cs="Arial"/>
                <w:b/>
                <w:bCs/>
              </w:rPr>
            </w:pPr>
            <w:r w:rsidRPr="00BF4436">
              <w:rPr>
                <w:rFonts w:cs="Arial"/>
                <w:b/>
                <w:bCs/>
              </w:rPr>
              <w:t>Sub Type Description</w:t>
            </w:r>
          </w:p>
        </w:tc>
      </w:tr>
      <w:tr w:rsidR="00274576" w:rsidRPr="00BF4436" w14:paraId="11FF27AC" w14:textId="77777777" w:rsidTr="00274576">
        <w:trPr>
          <w:trHeight w:val="285"/>
          <w:jc w:val="center"/>
        </w:trPr>
        <w:tc>
          <w:tcPr>
            <w:tcW w:w="1580" w:type="dxa"/>
            <w:tcBorders>
              <w:top w:val="double" w:sz="4" w:space="0" w:color="auto"/>
              <w:left w:val="single" w:sz="12" w:space="0" w:color="auto"/>
              <w:right w:val="nil"/>
            </w:tcBorders>
            <w:hideMark/>
          </w:tcPr>
          <w:p w14:paraId="4D0B9E66" w14:textId="77777777" w:rsidR="00274576" w:rsidRPr="00BF4436" w:rsidRDefault="00274576">
            <w:pPr>
              <w:rPr>
                <w:rFonts w:cs="Arial"/>
              </w:rPr>
            </w:pPr>
            <w:r w:rsidRPr="00BF4436">
              <w:rPr>
                <w:rFonts w:cs="Arial"/>
              </w:rPr>
              <w:t>81</w:t>
            </w:r>
          </w:p>
        </w:tc>
        <w:tc>
          <w:tcPr>
            <w:tcW w:w="1580" w:type="dxa"/>
            <w:tcBorders>
              <w:top w:val="double" w:sz="4" w:space="0" w:color="auto"/>
              <w:left w:val="single" w:sz="8" w:space="0" w:color="auto"/>
              <w:right w:val="single" w:sz="8" w:space="0" w:color="auto"/>
            </w:tcBorders>
            <w:hideMark/>
          </w:tcPr>
          <w:p w14:paraId="51C87F4D" w14:textId="77777777" w:rsidR="00274576" w:rsidRPr="00BF4436" w:rsidRDefault="00274576">
            <w:pPr>
              <w:rPr>
                <w:rFonts w:cs="Arial"/>
              </w:rPr>
            </w:pPr>
            <w:r w:rsidRPr="00BF4436">
              <w:rPr>
                <w:rFonts w:cs="Arial"/>
              </w:rPr>
              <w:t>0001</w:t>
            </w:r>
          </w:p>
        </w:tc>
        <w:tc>
          <w:tcPr>
            <w:tcW w:w="8000" w:type="dxa"/>
            <w:tcBorders>
              <w:top w:val="double" w:sz="4" w:space="0" w:color="auto"/>
              <w:left w:val="nil"/>
              <w:right w:val="single" w:sz="12" w:space="0" w:color="auto"/>
            </w:tcBorders>
            <w:hideMark/>
          </w:tcPr>
          <w:p w14:paraId="13C89B6C" w14:textId="77777777" w:rsidR="00274576" w:rsidRPr="00BF4436" w:rsidRDefault="00274576">
            <w:pPr>
              <w:rPr>
                <w:rFonts w:cs="Arial"/>
                <w:b/>
                <w:bCs/>
                <w:u w:val="single"/>
              </w:rPr>
            </w:pPr>
            <w:r w:rsidRPr="00BF4436">
              <w:rPr>
                <w:rFonts w:cs="Arial"/>
                <w:b/>
                <w:bCs/>
                <w:u w:val="single"/>
              </w:rPr>
              <w:t>invalid serial data received</w:t>
            </w:r>
          </w:p>
        </w:tc>
      </w:tr>
      <w:tr w:rsidR="00274576" w:rsidRPr="00BF4436" w14:paraId="283B62D7" w14:textId="77777777" w:rsidTr="00274576">
        <w:trPr>
          <w:trHeight w:val="495"/>
          <w:jc w:val="center"/>
        </w:trPr>
        <w:tc>
          <w:tcPr>
            <w:tcW w:w="1580" w:type="dxa"/>
            <w:tcBorders>
              <w:top w:val="nil"/>
              <w:left w:val="single" w:sz="12" w:space="0" w:color="auto"/>
              <w:bottom w:val="single" w:sz="4" w:space="0" w:color="auto"/>
              <w:right w:val="nil"/>
            </w:tcBorders>
            <w:hideMark/>
          </w:tcPr>
          <w:p w14:paraId="04A1B61F"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4AD4856C"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560F68FC" w14:textId="77777777" w:rsidR="00274576" w:rsidRPr="00BF4436" w:rsidRDefault="00274576">
            <w:pPr>
              <w:rPr>
                <w:rFonts w:cs="Arial"/>
              </w:rPr>
            </w:pPr>
            <w:r w:rsidRPr="00BF4436">
              <w:rPr>
                <w:rFonts w:cs="Arial"/>
              </w:rPr>
              <w:t>This sub type is used by the server to indicate a signal was received with the corresponding validity bit equal to "invalid" or post processing of the signal determines it is invalid.</w:t>
            </w:r>
          </w:p>
        </w:tc>
      </w:tr>
      <w:tr w:rsidR="00274576" w:rsidRPr="00BF4436" w14:paraId="23204EFA" w14:textId="77777777" w:rsidTr="00274576">
        <w:trPr>
          <w:trHeight w:val="270"/>
          <w:jc w:val="center"/>
        </w:trPr>
        <w:tc>
          <w:tcPr>
            <w:tcW w:w="1580" w:type="dxa"/>
            <w:tcBorders>
              <w:top w:val="single" w:sz="4" w:space="0" w:color="auto"/>
              <w:left w:val="single" w:sz="12" w:space="0" w:color="auto"/>
              <w:right w:val="nil"/>
            </w:tcBorders>
            <w:hideMark/>
          </w:tcPr>
          <w:p w14:paraId="094B9D0A" w14:textId="77777777" w:rsidR="00274576" w:rsidRPr="00BF4436" w:rsidRDefault="00274576">
            <w:pPr>
              <w:rPr>
                <w:rFonts w:cs="Arial"/>
              </w:rPr>
            </w:pPr>
            <w:r w:rsidRPr="00BF4436">
              <w:rPr>
                <w:rFonts w:cs="Arial"/>
              </w:rPr>
              <w:lastRenderedPageBreak/>
              <w:t>82</w:t>
            </w:r>
          </w:p>
        </w:tc>
        <w:tc>
          <w:tcPr>
            <w:tcW w:w="1580" w:type="dxa"/>
            <w:tcBorders>
              <w:top w:val="single" w:sz="4" w:space="0" w:color="auto"/>
              <w:left w:val="single" w:sz="8" w:space="0" w:color="auto"/>
              <w:right w:val="single" w:sz="8" w:space="0" w:color="auto"/>
            </w:tcBorders>
            <w:hideMark/>
          </w:tcPr>
          <w:p w14:paraId="34D42E53" w14:textId="77777777" w:rsidR="00274576" w:rsidRPr="00BF4436" w:rsidRDefault="00274576">
            <w:pPr>
              <w:rPr>
                <w:rFonts w:cs="Arial"/>
              </w:rPr>
            </w:pPr>
            <w:r w:rsidRPr="00BF4436">
              <w:rPr>
                <w:rFonts w:cs="Arial"/>
              </w:rPr>
              <w:t>0010</w:t>
            </w:r>
          </w:p>
        </w:tc>
        <w:tc>
          <w:tcPr>
            <w:tcW w:w="8000" w:type="dxa"/>
            <w:tcBorders>
              <w:top w:val="single" w:sz="4" w:space="0" w:color="auto"/>
              <w:left w:val="nil"/>
              <w:right w:val="single" w:sz="12" w:space="0" w:color="auto"/>
            </w:tcBorders>
            <w:hideMark/>
          </w:tcPr>
          <w:p w14:paraId="4B01E7A4" w14:textId="77777777" w:rsidR="00274576" w:rsidRPr="00BF4436" w:rsidRDefault="00274576">
            <w:pPr>
              <w:rPr>
                <w:rFonts w:cs="Arial"/>
                <w:b/>
                <w:bCs/>
                <w:u w:val="single"/>
              </w:rPr>
            </w:pPr>
            <w:r w:rsidRPr="00BF4436">
              <w:rPr>
                <w:rFonts w:cs="Arial"/>
                <w:b/>
                <w:bCs/>
                <w:u w:val="single"/>
              </w:rPr>
              <w:t>alive / sequence counter incorrect / not updated</w:t>
            </w:r>
          </w:p>
        </w:tc>
      </w:tr>
      <w:tr w:rsidR="00274576" w:rsidRPr="00BF4436" w14:paraId="59058A8F" w14:textId="77777777" w:rsidTr="00274576">
        <w:trPr>
          <w:trHeight w:val="495"/>
          <w:jc w:val="center"/>
        </w:trPr>
        <w:tc>
          <w:tcPr>
            <w:tcW w:w="1580" w:type="dxa"/>
            <w:tcBorders>
              <w:top w:val="nil"/>
              <w:left w:val="single" w:sz="12" w:space="0" w:color="auto"/>
              <w:bottom w:val="single" w:sz="4" w:space="0" w:color="auto"/>
              <w:right w:val="nil"/>
            </w:tcBorders>
            <w:hideMark/>
          </w:tcPr>
          <w:p w14:paraId="2982A2D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13ADD9AA"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0F841425" w14:textId="77777777" w:rsidR="00274576" w:rsidRPr="00BF4436" w:rsidRDefault="00274576">
            <w:pPr>
              <w:rPr>
                <w:rFonts w:cs="Arial"/>
              </w:rPr>
            </w:pPr>
            <w:r w:rsidRPr="00BF4436">
              <w:rPr>
                <w:rFonts w:cs="Arial"/>
              </w:rPr>
              <w:t>This sub type is used by the server to indicate, that a signal was received without the corresponding rolling count value being properly updated.</w:t>
            </w:r>
          </w:p>
        </w:tc>
      </w:tr>
      <w:tr w:rsidR="00274576" w:rsidRPr="00BF4436" w14:paraId="04768D32" w14:textId="77777777" w:rsidTr="00274576">
        <w:trPr>
          <w:trHeight w:val="285"/>
          <w:jc w:val="center"/>
        </w:trPr>
        <w:tc>
          <w:tcPr>
            <w:tcW w:w="1580" w:type="dxa"/>
            <w:tcBorders>
              <w:top w:val="single" w:sz="4" w:space="0" w:color="auto"/>
              <w:left w:val="single" w:sz="12" w:space="0" w:color="auto"/>
              <w:right w:val="nil"/>
            </w:tcBorders>
            <w:hideMark/>
          </w:tcPr>
          <w:p w14:paraId="44A175DA" w14:textId="77777777" w:rsidR="00274576" w:rsidRPr="00BF4436" w:rsidRDefault="00274576">
            <w:pPr>
              <w:rPr>
                <w:rFonts w:cs="Arial"/>
              </w:rPr>
            </w:pPr>
            <w:r w:rsidRPr="00BF4436">
              <w:rPr>
                <w:rFonts w:cs="Arial"/>
              </w:rPr>
              <w:t>83</w:t>
            </w:r>
          </w:p>
        </w:tc>
        <w:tc>
          <w:tcPr>
            <w:tcW w:w="1580" w:type="dxa"/>
            <w:tcBorders>
              <w:top w:val="single" w:sz="4" w:space="0" w:color="auto"/>
              <w:left w:val="single" w:sz="8" w:space="0" w:color="auto"/>
              <w:right w:val="single" w:sz="8" w:space="0" w:color="auto"/>
            </w:tcBorders>
            <w:hideMark/>
          </w:tcPr>
          <w:p w14:paraId="0133073D" w14:textId="77777777" w:rsidR="00274576" w:rsidRPr="00BF4436" w:rsidRDefault="00274576">
            <w:pPr>
              <w:rPr>
                <w:rFonts w:cs="Arial"/>
              </w:rPr>
            </w:pPr>
            <w:r w:rsidRPr="00BF4436">
              <w:rPr>
                <w:rFonts w:cs="Arial"/>
              </w:rPr>
              <w:t>0011</w:t>
            </w:r>
          </w:p>
        </w:tc>
        <w:tc>
          <w:tcPr>
            <w:tcW w:w="8000" w:type="dxa"/>
            <w:tcBorders>
              <w:top w:val="single" w:sz="4" w:space="0" w:color="auto"/>
              <w:left w:val="nil"/>
              <w:right w:val="single" w:sz="12" w:space="0" w:color="auto"/>
            </w:tcBorders>
            <w:hideMark/>
          </w:tcPr>
          <w:p w14:paraId="1DA956E0" w14:textId="77777777" w:rsidR="00274576" w:rsidRPr="00BF4436" w:rsidRDefault="00274576">
            <w:pPr>
              <w:rPr>
                <w:rFonts w:cs="Arial"/>
                <w:b/>
                <w:bCs/>
                <w:u w:val="single"/>
              </w:rPr>
            </w:pPr>
            <w:r w:rsidRPr="00BF4436">
              <w:rPr>
                <w:rFonts w:cs="Arial"/>
                <w:b/>
                <w:bCs/>
                <w:u w:val="single"/>
              </w:rPr>
              <w:t>value of signal protection calculation incorrect</w:t>
            </w:r>
          </w:p>
        </w:tc>
      </w:tr>
      <w:tr w:rsidR="00274576" w:rsidRPr="00BF4436" w14:paraId="78F278A7" w14:textId="77777777" w:rsidTr="00274576">
        <w:trPr>
          <w:trHeight w:val="495"/>
          <w:jc w:val="center"/>
        </w:trPr>
        <w:tc>
          <w:tcPr>
            <w:tcW w:w="1580" w:type="dxa"/>
            <w:tcBorders>
              <w:top w:val="nil"/>
              <w:left w:val="single" w:sz="12" w:space="0" w:color="auto"/>
              <w:bottom w:val="single" w:sz="4" w:space="0" w:color="auto"/>
              <w:right w:val="nil"/>
            </w:tcBorders>
            <w:hideMark/>
          </w:tcPr>
          <w:p w14:paraId="53137085"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2BD08D19"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7AC1D417" w14:textId="77777777" w:rsidR="00274576" w:rsidRPr="00BF4436" w:rsidRDefault="00274576">
            <w:pPr>
              <w:rPr>
                <w:rFonts w:cs="Arial"/>
              </w:rPr>
            </w:pPr>
            <w:r w:rsidRPr="00BF4436">
              <w:rPr>
                <w:rFonts w:cs="Arial"/>
              </w:rPr>
              <w:t>This sub type is used by the server to indicate, that a message was processed with an incorrect protection (checksum) calculation.</w:t>
            </w:r>
          </w:p>
        </w:tc>
      </w:tr>
      <w:tr w:rsidR="00274576" w:rsidRPr="00BF4436" w14:paraId="1884EADF" w14:textId="77777777" w:rsidTr="00274576">
        <w:trPr>
          <w:trHeight w:val="270"/>
          <w:jc w:val="center"/>
        </w:trPr>
        <w:tc>
          <w:tcPr>
            <w:tcW w:w="1580" w:type="dxa"/>
            <w:tcBorders>
              <w:top w:val="single" w:sz="4" w:space="0" w:color="auto"/>
              <w:left w:val="single" w:sz="12" w:space="0" w:color="auto"/>
              <w:right w:val="nil"/>
            </w:tcBorders>
            <w:hideMark/>
          </w:tcPr>
          <w:p w14:paraId="090B9A14" w14:textId="77777777" w:rsidR="00274576" w:rsidRPr="00BF4436" w:rsidRDefault="00274576">
            <w:pPr>
              <w:rPr>
                <w:rFonts w:cs="Arial"/>
              </w:rPr>
            </w:pPr>
            <w:r w:rsidRPr="00BF4436">
              <w:rPr>
                <w:rFonts w:cs="Arial"/>
              </w:rPr>
              <w:t>84</w:t>
            </w:r>
          </w:p>
        </w:tc>
        <w:tc>
          <w:tcPr>
            <w:tcW w:w="1580" w:type="dxa"/>
            <w:tcBorders>
              <w:top w:val="single" w:sz="4" w:space="0" w:color="auto"/>
              <w:left w:val="single" w:sz="8" w:space="0" w:color="auto"/>
              <w:right w:val="single" w:sz="8" w:space="0" w:color="auto"/>
            </w:tcBorders>
            <w:hideMark/>
          </w:tcPr>
          <w:p w14:paraId="1D22AB0A" w14:textId="77777777" w:rsidR="00274576" w:rsidRPr="00BF4436" w:rsidRDefault="00274576">
            <w:pPr>
              <w:rPr>
                <w:rFonts w:cs="Arial"/>
              </w:rPr>
            </w:pPr>
            <w:r w:rsidRPr="00BF4436">
              <w:rPr>
                <w:rFonts w:cs="Arial"/>
              </w:rPr>
              <w:t>0100</w:t>
            </w:r>
          </w:p>
        </w:tc>
        <w:tc>
          <w:tcPr>
            <w:tcW w:w="8000" w:type="dxa"/>
            <w:tcBorders>
              <w:top w:val="single" w:sz="4" w:space="0" w:color="auto"/>
              <w:left w:val="nil"/>
              <w:right w:val="single" w:sz="12" w:space="0" w:color="auto"/>
            </w:tcBorders>
            <w:hideMark/>
          </w:tcPr>
          <w:p w14:paraId="560853D5" w14:textId="77777777" w:rsidR="00274576" w:rsidRPr="00BF4436" w:rsidRDefault="00274576">
            <w:pPr>
              <w:rPr>
                <w:rFonts w:cs="Arial"/>
                <w:b/>
                <w:bCs/>
                <w:u w:val="single"/>
              </w:rPr>
            </w:pPr>
            <w:r w:rsidRPr="00BF4436">
              <w:rPr>
                <w:rFonts w:cs="Arial"/>
                <w:b/>
                <w:bCs/>
                <w:u w:val="single"/>
              </w:rPr>
              <w:t>signal below allowable range</w:t>
            </w:r>
          </w:p>
        </w:tc>
      </w:tr>
      <w:tr w:rsidR="00274576" w:rsidRPr="00BF4436" w14:paraId="0B948BC7" w14:textId="77777777" w:rsidTr="00274576">
        <w:trPr>
          <w:trHeight w:val="495"/>
          <w:jc w:val="center"/>
        </w:trPr>
        <w:tc>
          <w:tcPr>
            <w:tcW w:w="1580" w:type="dxa"/>
            <w:tcBorders>
              <w:top w:val="nil"/>
              <w:left w:val="single" w:sz="12" w:space="0" w:color="auto"/>
              <w:bottom w:val="single" w:sz="4" w:space="0" w:color="auto"/>
              <w:right w:val="nil"/>
            </w:tcBorders>
            <w:hideMark/>
          </w:tcPr>
          <w:p w14:paraId="3E333458"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4D6BEACF"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401BF50B" w14:textId="77777777" w:rsidR="00274576" w:rsidRPr="00BF4436" w:rsidRDefault="00274576">
            <w:pPr>
              <w:rPr>
                <w:rFonts w:cs="Arial"/>
              </w:rPr>
            </w:pPr>
            <w:r w:rsidRPr="00BF4436">
              <w:rPr>
                <w:rFonts w:cs="Arial"/>
              </w:rPr>
              <w:t>This sub type is used for failures where some circuit quantity, reported via serial data, is below a specified range.</w:t>
            </w:r>
          </w:p>
        </w:tc>
      </w:tr>
      <w:tr w:rsidR="00274576" w:rsidRPr="00BF4436" w14:paraId="31E26B49" w14:textId="77777777" w:rsidTr="00274576">
        <w:trPr>
          <w:trHeight w:val="270"/>
          <w:jc w:val="center"/>
        </w:trPr>
        <w:tc>
          <w:tcPr>
            <w:tcW w:w="1580" w:type="dxa"/>
            <w:tcBorders>
              <w:top w:val="single" w:sz="4" w:space="0" w:color="auto"/>
              <w:left w:val="single" w:sz="12" w:space="0" w:color="auto"/>
              <w:right w:val="nil"/>
            </w:tcBorders>
            <w:hideMark/>
          </w:tcPr>
          <w:p w14:paraId="5CC31088" w14:textId="77777777" w:rsidR="00274576" w:rsidRPr="00BF4436" w:rsidRDefault="00274576">
            <w:pPr>
              <w:rPr>
                <w:rFonts w:cs="Arial"/>
              </w:rPr>
            </w:pPr>
            <w:r w:rsidRPr="00BF4436">
              <w:rPr>
                <w:rFonts w:cs="Arial"/>
              </w:rPr>
              <w:t>85</w:t>
            </w:r>
          </w:p>
        </w:tc>
        <w:tc>
          <w:tcPr>
            <w:tcW w:w="1580" w:type="dxa"/>
            <w:tcBorders>
              <w:top w:val="single" w:sz="4" w:space="0" w:color="auto"/>
              <w:left w:val="single" w:sz="8" w:space="0" w:color="auto"/>
              <w:right w:val="single" w:sz="8" w:space="0" w:color="auto"/>
            </w:tcBorders>
            <w:hideMark/>
          </w:tcPr>
          <w:p w14:paraId="425E16EF" w14:textId="77777777" w:rsidR="00274576" w:rsidRPr="00BF4436" w:rsidRDefault="00274576">
            <w:pPr>
              <w:rPr>
                <w:rFonts w:cs="Arial"/>
              </w:rPr>
            </w:pPr>
            <w:r w:rsidRPr="00BF4436">
              <w:rPr>
                <w:rFonts w:cs="Arial"/>
              </w:rPr>
              <w:t>0101</w:t>
            </w:r>
          </w:p>
        </w:tc>
        <w:tc>
          <w:tcPr>
            <w:tcW w:w="8000" w:type="dxa"/>
            <w:tcBorders>
              <w:top w:val="single" w:sz="4" w:space="0" w:color="auto"/>
              <w:left w:val="nil"/>
              <w:right w:val="single" w:sz="12" w:space="0" w:color="auto"/>
            </w:tcBorders>
            <w:hideMark/>
          </w:tcPr>
          <w:p w14:paraId="2EA2AD63" w14:textId="77777777" w:rsidR="00274576" w:rsidRPr="00BF4436" w:rsidRDefault="00274576">
            <w:pPr>
              <w:rPr>
                <w:rFonts w:cs="Arial"/>
                <w:b/>
                <w:bCs/>
                <w:u w:val="single"/>
              </w:rPr>
            </w:pPr>
            <w:r w:rsidRPr="00BF4436">
              <w:rPr>
                <w:rFonts w:cs="Arial"/>
                <w:b/>
                <w:bCs/>
                <w:u w:val="single"/>
              </w:rPr>
              <w:t>signal above allowable range</w:t>
            </w:r>
          </w:p>
        </w:tc>
      </w:tr>
      <w:tr w:rsidR="00274576" w:rsidRPr="00BF4436" w14:paraId="1C85697F" w14:textId="77777777" w:rsidTr="00274576">
        <w:trPr>
          <w:trHeight w:val="495"/>
          <w:jc w:val="center"/>
        </w:trPr>
        <w:tc>
          <w:tcPr>
            <w:tcW w:w="1580" w:type="dxa"/>
            <w:tcBorders>
              <w:top w:val="nil"/>
              <w:left w:val="single" w:sz="12" w:space="0" w:color="auto"/>
              <w:bottom w:val="single" w:sz="4" w:space="0" w:color="auto"/>
              <w:right w:val="nil"/>
            </w:tcBorders>
            <w:hideMark/>
          </w:tcPr>
          <w:p w14:paraId="563A8B7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1F0513B2"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20D167BC" w14:textId="77777777" w:rsidR="00274576" w:rsidRPr="00BF4436" w:rsidRDefault="00274576">
            <w:pPr>
              <w:rPr>
                <w:rFonts w:cs="Arial"/>
              </w:rPr>
            </w:pPr>
            <w:r w:rsidRPr="00BF4436">
              <w:rPr>
                <w:rFonts w:cs="Arial"/>
              </w:rPr>
              <w:t>This sub type is used for failures where some circuit quantity, reported via serial data, is above a specified range.</w:t>
            </w:r>
          </w:p>
        </w:tc>
      </w:tr>
      <w:tr w:rsidR="00274576" w:rsidRPr="00BF4436" w14:paraId="7394F1A2" w14:textId="77777777" w:rsidTr="00274576">
        <w:trPr>
          <w:trHeight w:val="270"/>
          <w:jc w:val="center"/>
        </w:trPr>
        <w:tc>
          <w:tcPr>
            <w:tcW w:w="1580" w:type="dxa"/>
            <w:tcBorders>
              <w:top w:val="single" w:sz="4" w:space="0" w:color="auto"/>
              <w:left w:val="single" w:sz="12" w:space="0" w:color="auto"/>
              <w:right w:val="nil"/>
            </w:tcBorders>
            <w:hideMark/>
          </w:tcPr>
          <w:p w14:paraId="452CEA94" w14:textId="77777777" w:rsidR="00274576" w:rsidRPr="00BF4436" w:rsidRDefault="00274576">
            <w:pPr>
              <w:rPr>
                <w:rFonts w:cs="Arial"/>
              </w:rPr>
            </w:pPr>
            <w:r w:rsidRPr="00BF4436">
              <w:rPr>
                <w:rFonts w:cs="Arial"/>
              </w:rPr>
              <w:t>86</w:t>
            </w:r>
          </w:p>
        </w:tc>
        <w:tc>
          <w:tcPr>
            <w:tcW w:w="1580" w:type="dxa"/>
            <w:tcBorders>
              <w:top w:val="single" w:sz="4" w:space="0" w:color="auto"/>
              <w:left w:val="single" w:sz="8" w:space="0" w:color="auto"/>
              <w:right w:val="single" w:sz="8" w:space="0" w:color="auto"/>
            </w:tcBorders>
            <w:hideMark/>
          </w:tcPr>
          <w:p w14:paraId="67300781" w14:textId="77777777" w:rsidR="00274576" w:rsidRPr="00BF4436" w:rsidRDefault="00274576">
            <w:pPr>
              <w:rPr>
                <w:rFonts w:cs="Arial"/>
              </w:rPr>
            </w:pPr>
            <w:r w:rsidRPr="00BF4436">
              <w:rPr>
                <w:rFonts w:cs="Arial"/>
              </w:rPr>
              <w:t>0110</w:t>
            </w:r>
          </w:p>
        </w:tc>
        <w:tc>
          <w:tcPr>
            <w:tcW w:w="8000" w:type="dxa"/>
            <w:tcBorders>
              <w:top w:val="single" w:sz="4" w:space="0" w:color="auto"/>
              <w:left w:val="nil"/>
              <w:right w:val="single" w:sz="12" w:space="0" w:color="auto"/>
            </w:tcBorders>
            <w:hideMark/>
          </w:tcPr>
          <w:p w14:paraId="389CD49A" w14:textId="77777777" w:rsidR="00274576" w:rsidRPr="00BF4436" w:rsidRDefault="00274576">
            <w:pPr>
              <w:rPr>
                <w:rFonts w:cs="Arial"/>
                <w:b/>
                <w:bCs/>
                <w:u w:val="single"/>
              </w:rPr>
            </w:pPr>
            <w:r w:rsidRPr="00BF4436">
              <w:rPr>
                <w:rFonts w:cs="Arial"/>
                <w:b/>
                <w:bCs/>
                <w:u w:val="single"/>
              </w:rPr>
              <w:t>signal invalid</w:t>
            </w:r>
          </w:p>
        </w:tc>
      </w:tr>
      <w:tr w:rsidR="00274576" w:rsidRPr="00BF4436" w14:paraId="5293E40F" w14:textId="77777777" w:rsidTr="00274576">
        <w:trPr>
          <w:trHeight w:val="495"/>
          <w:jc w:val="center"/>
        </w:trPr>
        <w:tc>
          <w:tcPr>
            <w:tcW w:w="1580" w:type="dxa"/>
            <w:tcBorders>
              <w:top w:val="nil"/>
              <w:left w:val="single" w:sz="12" w:space="0" w:color="auto"/>
              <w:bottom w:val="single" w:sz="4" w:space="0" w:color="auto"/>
              <w:right w:val="nil"/>
            </w:tcBorders>
            <w:hideMark/>
          </w:tcPr>
          <w:p w14:paraId="3406BDF3"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01B1F4EA"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230D5C1F" w14:textId="77777777" w:rsidR="00274576" w:rsidRPr="00BF4436" w:rsidRDefault="00274576">
            <w:pPr>
              <w:rPr>
                <w:rFonts w:cs="Arial"/>
              </w:rPr>
            </w:pPr>
            <w:r w:rsidRPr="00BF4436">
              <w:rPr>
                <w:rFonts w:cs="Arial"/>
              </w:rPr>
              <w:t>This sub type is used for failures where some circuit quantity, reported via serial data, is not plausible given the operating conditions.</w:t>
            </w:r>
          </w:p>
        </w:tc>
      </w:tr>
      <w:tr w:rsidR="00274576" w:rsidRPr="00BF4436" w14:paraId="7463CE7C" w14:textId="77777777" w:rsidTr="00274576">
        <w:trPr>
          <w:trHeight w:val="270"/>
          <w:jc w:val="center"/>
        </w:trPr>
        <w:tc>
          <w:tcPr>
            <w:tcW w:w="1580" w:type="dxa"/>
            <w:tcBorders>
              <w:top w:val="single" w:sz="4" w:space="0" w:color="auto"/>
              <w:left w:val="single" w:sz="12" w:space="0" w:color="auto"/>
              <w:right w:val="nil"/>
            </w:tcBorders>
            <w:hideMark/>
          </w:tcPr>
          <w:p w14:paraId="0EA0F948" w14:textId="77777777" w:rsidR="00274576" w:rsidRPr="00BF4436" w:rsidRDefault="00274576">
            <w:pPr>
              <w:rPr>
                <w:rFonts w:cs="Arial"/>
              </w:rPr>
            </w:pPr>
            <w:r w:rsidRPr="00BF4436">
              <w:rPr>
                <w:rFonts w:cs="Arial"/>
              </w:rPr>
              <w:t>87</w:t>
            </w:r>
          </w:p>
        </w:tc>
        <w:tc>
          <w:tcPr>
            <w:tcW w:w="1580" w:type="dxa"/>
            <w:tcBorders>
              <w:top w:val="single" w:sz="4" w:space="0" w:color="auto"/>
              <w:left w:val="single" w:sz="8" w:space="0" w:color="auto"/>
              <w:right w:val="single" w:sz="8" w:space="0" w:color="auto"/>
            </w:tcBorders>
            <w:hideMark/>
          </w:tcPr>
          <w:p w14:paraId="5087ECDD" w14:textId="77777777" w:rsidR="00274576" w:rsidRPr="00BF4436" w:rsidRDefault="00274576">
            <w:pPr>
              <w:rPr>
                <w:rFonts w:cs="Arial"/>
              </w:rPr>
            </w:pPr>
            <w:r w:rsidRPr="00BF4436">
              <w:rPr>
                <w:rFonts w:cs="Arial"/>
              </w:rPr>
              <w:t>0111</w:t>
            </w:r>
          </w:p>
        </w:tc>
        <w:tc>
          <w:tcPr>
            <w:tcW w:w="8000" w:type="dxa"/>
            <w:tcBorders>
              <w:top w:val="single" w:sz="4" w:space="0" w:color="auto"/>
              <w:left w:val="nil"/>
              <w:right w:val="single" w:sz="12" w:space="0" w:color="auto"/>
            </w:tcBorders>
            <w:hideMark/>
          </w:tcPr>
          <w:p w14:paraId="0996AC7C" w14:textId="77777777" w:rsidR="00274576" w:rsidRPr="00BF4436" w:rsidRDefault="00274576">
            <w:pPr>
              <w:rPr>
                <w:rFonts w:cs="Arial"/>
                <w:b/>
                <w:bCs/>
                <w:u w:val="single"/>
              </w:rPr>
            </w:pPr>
            <w:r w:rsidRPr="00BF4436">
              <w:rPr>
                <w:rFonts w:cs="Arial"/>
                <w:b/>
                <w:bCs/>
                <w:u w:val="single"/>
              </w:rPr>
              <w:t>missing message</w:t>
            </w:r>
          </w:p>
        </w:tc>
      </w:tr>
      <w:tr w:rsidR="00274576" w:rsidRPr="00BF4436" w14:paraId="0D6FF811" w14:textId="77777777" w:rsidTr="00274576">
        <w:trPr>
          <w:trHeight w:val="855"/>
          <w:jc w:val="center"/>
        </w:trPr>
        <w:tc>
          <w:tcPr>
            <w:tcW w:w="1580" w:type="dxa"/>
            <w:tcBorders>
              <w:top w:val="nil"/>
              <w:left w:val="single" w:sz="12" w:space="0" w:color="auto"/>
              <w:bottom w:val="single" w:sz="4" w:space="0" w:color="auto"/>
              <w:right w:val="nil"/>
            </w:tcBorders>
            <w:hideMark/>
          </w:tcPr>
          <w:p w14:paraId="33F56927"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68CFCB9E"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06C34D0F" w14:textId="77777777" w:rsidR="00274576" w:rsidRPr="00BF4436" w:rsidRDefault="00274576">
            <w:pPr>
              <w:rPr>
                <w:rFonts w:cs="Arial"/>
              </w:rPr>
            </w:pPr>
            <w:r w:rsidRPr="00BF4436">
              <w:rPr>
                <w:rFonts w:cs="Arial"/>
              </w:rPr>
              <w:t>This sub type is used for failures where one (or more) expected message(s) is not received, e.g., periodic transmission where the repetition time is too high, or message not received as a result of unforeseen reset events of the concerning component (</w:t>
            </w:r>
            <w:proofErr w:type="gramStart"/>
            <w:r w:rsidRPr="00BF4436">
              <w:rPr>
                <w:rFonts w:cs="Arial"/>
              </w:rPr>
              <w:t>e.g.</w:t>
            </w:r>
            <w:proofErr w:type="gramEnd"/>
            <w:r w:rsidRPr="00BF4436">
              <w:rPr>
                <w:rFonts w:cs="Arial"/>
              </w:rPr>
              <w:t xml:space="preserve"> engine control unit communicating with ABS).</w:t>
            </w:r>
          </w:p>
        </w:tc>
      </w:tr>
      <w:tr w:rsidR="00274576" w:rsidRPr="00BF4436" w14:paraId="7E88901C" w14:textId="77777777" w:rsidTr="00274576">
        <w:trPr>
          <w:trHeight w:val="270"/>
          <w:jc w:val="center"/>
        </w:trPr>
        <w:tc>
          <w:tcPr>
            <w:tcW w:w="1580" w:type="dxa"/>
            <w:tcBorders>
              <w:top w:val="single" w:sz="4" w:space="0" w:color="auto"/>
              <w:left w:val="single" w:sz="12" w:space="0" w:color="auto"/>
              <w:right w:val="nil"/>
            </w:tcBorders>
            <w:hideMark/>
          </w:tcPr>
          <w:p w14:paraId="1B8C5FD2" w14:textId="77777777" w:rsidR="00274576" w:rsidRPr="00BF4436" w:rsidRDefault="00274576">
            <w:pPr>
              <w:rPr>
                <w:rFonts w:cs="Arial"/>
              </w:rPr>
            </w:pPr>
            <w:r w:rsidRPr="00BF4436">
              <w:rPr>
                <w:rFonts w:cs="Arial"/>
              </w:rPr>
              <w:t>88</w:t>
            </w:r>
          </w:p>
        </w:tc>
        <w:tc>
          <w:tcPr>
            <w:tcW w:w="1580" w:type="dxa"/>
            <w:tcBorders>
              <w:top w:val="single" w:sz="4" w:space="0" w:color="auto"/>
              <w:left w:val="single" w:sz="8" w:space="0" w:color="auto"/>
              <w:right w:val="single" w:sz="8" w:space="0" w:color="auto"/>
            </w:tcBorders>
            <w:hideMark/>
          </w:tcPr>
          <w:p w14:paraId="7344C53E" w14:textId="77777777" w:rsidR="00274576" w:rsidRPr="00BF4436" w:rsidRDefault="00274576">
            <w:pPr>
              <w:rPr>
                <w:rFonts w:cs="Arial"/>
              </w:rPr>
            </w:pPr>
            <w:r w:rsidRPr="00BF4436">
              <w:rPr>
                <w:rFonts w:cs="Arial"/>
              </w:rPr>
              <w:t>1000</w:t>
            </w:r>
          </w:p>
        </w:tc>
        <w:tc>
          <w:tcPr>
            <w:tcW w:w="8000" w:type="dxa"/>
            <w:tcBorders>
              <w:top w:val="single" w:sz="4" w:space="0" w:color="auto"/>
              <w:left w:val="nil"/>
              <w:right w:val="single" w:sz="12" w:space="0" w:color="auto"/>
            </w:tcBorders>
            <w:hideMark/>
          </w:tcPr>
          <w:p w14:paraId="304FC014" w14:textId="77777777" w:rsidR="00274576" w:rsidRPr="00BF4436" w:rsidRDefault="00274576">
            <w:pPr>
              <w:rPr>
                <w:rFonts w:cs="Arial"/>
                <w:b/>
                <w:bCs/>
                <w:u w:val="single"/>
              </w:rPr>
            </w:pPr>
            <w:r w:rsidRPr="00BF4436">
              <w:rPr>
                <w:rFonts w:cs="Arial"/>
                <w:b/>
                <w:bCs/>
                <w:u w:val="single"/>
              </w:rPr>
              <w:t>bus off</w:t>
            </w:r>
          </w:p>
        </w:tc>
      </w:tr>
      <w:tr w:rsidR="00274576" w:rsidRPr="00BF4436" w14:paraId="5D7B0A3E" w14:textId="77777777" w:rsidTr="00274576">
        <w:trPr>
          <w:trHeight w:val="270"/>
          <w:jc w:val="center"/>
        </w:trPr>
        <w:tc>
          <w:tcPr>
            <w:tcW w:w="1580" w:type="dxa"/>
            <w:tcBorders>
              <w:top w:val="nil"/>
              <w:left w:val="single" w:sz="12" w:space="0" w:color="auto"/>
              <w:bottom w:val="single" w:sz="4" w:space="0" w:color="auto"/>
              <w:right w:val="nil"/>
            </w:tcBorders>
            <w:hideMark/>
          </w:tcPr>
          <w:p w14:paraId="580D820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4" w:space="0" w:color="auto"/>
              <w:right w:val="single" w:sz="8" w:space="0" w:color="auto"/>
            </w:tcBorders>
            <w:hideMark/>
          </w:tcPr>
          <w:p w14:paraId="19410F59" w14:textId="77777777" w:rsidR="00274576" w:rsidRPr="00BF4436" w:rsidRDefault="00274576">
            <w:pPr>
              <w:rPr>
                <w:rFonts w:cs="Arial"/>
              </w:rPr>
            </w:pPr>
            <w:r w:rsidRPr="00BF4436">
              <w:rPr>
                <w:rFonts w:cs="Arial"/>
              </w:rPr>
              <w:t> </w:t>
            </w:r>
          </w:p>
        </w:tc>
        <w:tc>
          <w:tcPr>
            <w:tcW w:w="8000" w:type="dxa"/>
            <w:tcBorders>
              <w:top w:val="nil"/>
              <w:left w:val="nil"/>
              <w:bottom w:val="single" w:sz="4" w:space="0" w:color="auto"/>
              <w:right w:val="single" w:sz="12" w:space="0" w:color="auto"/>
            </w:tcBorders>
            <w:hideMark/>
          </w:tcPr>
          <w:p w14:paraId="6FF67889" w14:textId="77777777" w:rsidR="00274576" w:rsidRPr="00BF4436" w:rsidRDefault="00274576">
            <w:pPr>
              <w:rPr>
                <w:rFonts w:cs="Arial"/>
              </w:rPr>
            </w:pPr>
            <w:r w:rsidRPr="00BF4436">
              <w:rPr>
                <w:rFonts w:cs="Arial"/>
              </w:rPr>
              <w:t>This sub type is used for failures where a data bus is not available.</w:t>
            </w:r>
          </w:p>
        </w:tc>
      </w:tr>
      <w:tr w:rsidR="00274576" w:rsidRPr="00BF4436" w14:paraId="506EEF40" w14:textId="77777777" w:rsidTr="00274576">
        <w:trPr>
          <w:trHeight w:val="285"/>
          <w:jc w:val="center"/>
        </w:trPr>
        <w:tc>
          <w:tcPr>
            <w:tcW w:w="1580" w:type="dxa"/>
            <w:tcBorders>
              <w:top w:val="single" w:sz="4" w:space="0" w:color="auto"/>
              <w:left w:val="single" w:sz="12" w:space="0" w:color="auto"/>
              <w:right w:val="nil"/>
            </w:tcBorders>
            <w:hideMark/>
          </w:tcPr>
          <w:p w14:paraId="5444CAB5" w14:textId="77777777" w:rsidR="00274576" w:rsidRPr="00BF4436" w:rsidRDefault="00274576">
            <w:pPr>
              <w:rPr>
                <w:rFonts w:cs="Arial"/>
              </w:rPr>
            </w:pPr>
            <w:r w:rsidRPr="00BF4436">
              <w:rPr>
                <w:rFonts w:cs="Arial"/>
              </w:rPr>
              <w:t>8F</w:t>
            </w:r>
          </w:p>
        </w:tc>
        <w:tc>
          <w:tcPr>
            <w:tcW w:w="1580" w:type="dxa"/>
            <w:tcBorders>
              <w:top w:val="single" w:sz="4" w:space="0" w:color="auto"/>
              <w:left w:val="single" w:sz="8" w:space="0" w:color="auto"/>
              <w:right w:val="single" w:sz="8" w:space="0" w:color="auto"/>
            </w:tcBorders>
            <w:hideMark/>
          </w:tcPr>
          <w:p w14:paraId="6E2167F4" w14:textId="77777777" w:rsidR="00274576" w:rsidRPr="00BF4436" w:rsidRDefault="00274576">
            <w:pPr>
              <w:rPr>
                <w:rFonts w:cs="Arial"/>
              </w:rPr>
            </w:pPr>
            <w:r w:rsidRPr="00BF4436">
              <w:rPr>
                <w:rFonts w:cs="Arial"/>
              </w:rPr>
              <w:t>1111</w:t>
            </w:r>
          </w:p>
        </w:tc>
        <w:tc>
          <w:tcPr>
            <w:tcW w:w="8000" w:type="dxa"/>
            <w:tcBorders>
              <w:top w:val="single" w:sz="4" w:space="0" w:color="auto"/>
              <w:left w:val="nil"/>
              <w:right w:val="single" w:sz="12" w:space="0" w:color="auto"/>
            </w:tcBorders>
            <w:hideMark/>
          </w:tcPr>
          <w:p w14:paraId="129DF28E" w14:textId="77777777" w:rsidR="00274576" w:rsidRPr="00BF4436" w:rsidRDefault="00274576">
            <w:pPr>
              <w:rPr>
                <w:rFonts w:cs="Arial"/>
                <w:b/>
                <w:bCs/>
                <w:u w:val="single"/>
              </w:rPr>
            </w:pPr>
            <w:r w:rsidRPr="00BF4436">
              <w:rPr>
                <w:rFonts w:cs="Arial"/>
                <w:b/>
                <w:bCs/>
                <w:u w:val="single"/>
              </w:rPr>
              <w:t>erratic</w:t>
            </w:r>
          </w:p>
        </w:tc>
      </w:tr>
      <w:tr w:rsidR="00274576" w:rsidRPr="00BF4436" w14:paraId="18792AF2" w14:textId="77777777" w:rsidTr="00274576">
        <w:trPr>
          <w:trHeight w:val="495"/>
          <w:jc w:val="center"/>
        </w:trPr>
        <w:tc>
          <w:tcPr>
            <w:tcW w:w="1580" w:type="dxa"/>
            <w:tcBorders>
              <w:top w:val="nil"/>
              <w:left w:val="single" w:sz="12" w:space="0" w:color="auto"/>
              <w:bottom w:val="single" w:sz="12" w:space="0" w:color="auto"/>
              <w:right w:val="nil"/>
            </w:tcBorders>
            <w:hideMark/>
          </w:tcPr>
          <w:p w14:paraId="4ADD56E5"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285B7791"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5806D07D" w14:textId="77777777" w:rsidR="00274576" w:rsidRPr="00BF4436" w:rsidRDefault="00274576">
            <w:pPr>
              <w:rPr>
                <w:rFonts w:cs="Arial"/>
              </w:rPr>
            </w:pPr>
            <w:r w:rsidRPr="00BF4436">
              <w:rPr>
                <w:rFonts w:cs="Arial"/>
              </w:rPr>
              <w:t>This sub type is used for failures where the signal, reported via serial data, is momentarily implausible or discontinuous.</w:t>
            </w:r>
          </w:p>
        </w:tc>
      </w:tr>
    </w:tbl>
    <w:p w14:paraId="7B715017" w14:textId="77777777" w:rsidR="00274576" w:rsidRPr="00BF4436" w:rsidRDefault="00274576" w:rsidP="00274576">
      <w:pPr>
        <w:rPr>
          <w:rFonts w:cs="Arial"/>
        </w:rPr>
      </w:pPr>
    </w:p>
    <w:p w14:paraId="451A7BD0" w14:textId="77777777" w:rsidR="00274576" w:rsidRPr="00BF4436" w:rsidRDefault="00274576" w:rsidP="00274576">
      <w:pPr>
        <w:rPr>
          <w:rFonts w:cs="Arial"/>
        </w:rPr>
      </w:pPr>
      <w:r w:rsidRPr="00BF4436">
        <w:rPr>
          <w:rFonts w:cs="Arial"/>
        </w:rPr>
        <w:t>Table 10 — DTC Failure Sub Type definition for failure category ‘9’</w:t>
      </w:r>
    </w:p>
    <w:p w14:paraId="240CC556" w14:textId="77777777" w:rsidR="00274576" w:rsidRPr="00BF4436" w:rsidRDefault="00274576" w:rsidP="00274576">
      <w:pPr>
        <w:rPr>
          <w:rFonts w:cs="Arial"/>
        </w:rPr>
      </w:pPr>
    </w:p>
    <w:tbl>
      <w:tblPr>
        <w:tblW w:w="11160" w:type="dxa"/>
        <w:jc w:val="center"/>
        <w:tblLook w:val="04A0" w:firstRow="1" w:lastRow="0" w:firstColumn="1" w:lastColumn="0" w:noHBand="0" w:noVBand="1"/>
      </w:tblPr>
      <w:tblGrid>
        <w:gridCol w:w="1580"/>
        <w:gridCol w:w="1580"/>
        <w:gridCol w:w="8000"/>
      </w:tblGrid>
      <w:tr w:rsidR="00274576" w:rsidRPr="00BF4436" w14:paraId="6DA72954" w14:textId="77777777" w:rsidTr="00274576">
        <w:trPr>
          <w:trHeight w:val="270"/>
          <w:jc w:val="center"/>
        </w:trPr>
        <w:tc>
          <w:tcPr>
            <w:tcW w:w="1580" w:type="dxa"/>
            <w:tcBorders>
              <w:top w:val="single" w:sz="12" w:space="0" w:color="auto"/>
              <w:left w:val="single" w:sz="12" w:space="0" w:color="auto"/>
              <w:right w:val="nil"/>
            </w:tcBorders>
            <w:hideMark/>
          </w:tcPr>
          <w:p w14:paraId="18FB47DD" w14:textId="77777777" w:rsidR="00274576" w:rsidRPr="00BF4436" w:rsidRDefault="00274576">
            <w:pPr>
              <w:rPr>
                <w:rFonts w:cs="Arial"/>
                <w:b/>
                <w:bCs/>
              </w:rPr>
            </w:pPr>
            <w:r w:rsidRPr="00BF4436">
              <w:rPr>
                <w:rFonts w:cs="Arial"/>
                <w:b/>
                <w:bCs/>
              </w:rPr>
              <w:t>Failure Type byte</w:t>
            </w:r>
          </w:p>
        </w:tc>
        <w:tc>
          <w:tcPr>
            <w:tcW w:w="1580" w:type="dxa"/>
            <w:tcBorders>
              <w:top w:val="single" w:sz="12" w:space="0" w:color="auto"/>
              <w:left w:val="single" w:sz="8" w:space="0" w:color="auto"/>
              <w:right w:val="single" w:sz="8" w:space="0" w:color="auto"/>
            </w:tcBorders>
            <w:hideMark/>
          </w:tcPr>
          <w:p w14:paraId="7B00B808" w14:textId="77777777" w:rsidR="00274576" w:rsidRPr="00BF4436" w:rsidRDefault="00274576">
            <w:pPr>
              <w:rPr>
                <w:rFonts w:cs="Arial"/>
                <w:b/>
                <w:bCs/>
              </w:rPr>
            </w:pPr>
            <w:r w:rsidRPr="00BF4436">
              <w:rPr>
                <w:rFonts w:cs="Arial"/>
                <w:b/>
                <w:bCs/>
              </w:rPr>
              <w:t>Sub Type Nibble</w:t>
            </w:r>
          </w:p>
        </w:tc>
        <w:tc>
          <w:tcPr>
            <w:tcW w:w="8000" w:type="dxa"/>
            <w:tcBorders>
              <w:top w:val="single" w:sz="12" w:space="0" w:color="auto"/>
              <w:left w:val="nil"/>
              <w:right w:val="single" w:sz="12" w:space="0" w:color="auto"/>
            </w:tcBorders>
            <w:hideMark/>
          </w:tcPr>
          <w:p w14:paraId="65A1076F" w14:textId="77777777" w:rsidR="00274576" w:rsidRPr="00BF4436" w:rsidRDefault="00274576">
            <w:pPr>
              <w:rPr>
                <w:rFonts w:cs="Arial"/>
                <w:b/>
                <w:bCs/>
              </w:rPr>
            </w:pPr>
            <w:r w:rsidRPr="00BF4436">
              <w:rPr>
                <w:rFonts w:cs="Arial"/>
                <w:b/>
                <w:bCs/>
              </w:rPr>
              <w:t>Component Failures</w:t>
            </w:r>
          </w:p>
        </w:tc>
      </w:tr>
      <w:tr w:rsidR="00274576" w:rsidRPr="00BF4436" w14:paraId="6EDF8207" w14:textId="77777777" w:rsidTr="00274576">
        <w:trPr>
          <w:trHeight w:val="270"/>
          <w:jc w:val="center"/>
        </w:trPr>
        <w:tc>
          <w:tcPr>
            <w:tcW w:w="1580" w:type="dxa"/>
            <w:tcBorders>
              <w:top w:val="nil"/>
              <w:left w:val="single" w:sz="12" w:space="0" w:color="auto"/>
              <w:bottom w:val="double" w:sz="4" w:space="0" w:color="auto"/>
              <w:right w:val="nil"/>
            </w:tcBorders>
            <w:hideMark/>
          </w:tcPr>
          <w:p w14:paraId="40E96CF5" w14:textId="77777777" w:rsidR="00274576" w:rsidRPr="00BF4436" w:rsidRDefault="00274576">
            <w:pPr>
              <w:rPr>
                <w:rFonts w:cs="Arial"/>
                <w:b/>
                <w:bCs/>
              </w:rPr>
            </w:pPr>
            <w:r w:rsidRPr="00BF4436">
              <w:rPr>
                <w:rFonts w:cs="Arial"/>
                <w:b/>
                <w:bCs/>
              </w:rPr>
              <w:t>(hex)</w:t>
            </w:r>
          </w:p>
        </w:tc>
        <w:tc>
          <w:tcPr>
            <w:tcW w:w="1580" w:type="dxa"/>
            <w:tcBorders>
              <w:top w:val="nil"/>
              <w:left w:val="single" w:sz="8" w:space="0" w:color="auto"/>
              <w:bottom w:val="double" w:sz="4" w:space="0" w:color="auto"/>
              <w:right w:val="single" w:sz="8" w:space="0" w:color="auto"/>
            </w:tcBorders>
            <w:hideMark/>
          </w:tcPr>
          <w:p w14:paraId="5605CD24" w14:textId="77777777" w:rsidR="00274576" w:rsidRPr="00BF4436" w:rsidRDefault="00274576">
            <w:pPr>
              <w:rPr>
                <w:rFonts w:cs="Arial"/>
                <w:b/>
                <w:bCs/>
              </w:rPr>
            </w:pPr>
            <w:r w:rsidRPr="00BF4436">
              <w:rPr>
                <w:rFonts w:cs="Arial"/>
                <w:b/>
                <w:bCs/>
              </w:rPr>
              <w:t>(binary)</w:t>
            </w:r>
          </w:p>
        </w:tc>
        <w:tc>
          <w:tcPr>
            <w:tcW w:w="8000" w:type="dxa"/>
            <w:tcBorders>
              <w:top w:val="nil"/>
              <w:left w:val="nil"/>
              <w:bottom w:val="double" w:sz="4" w:space="0" w:color="auto"/>
              <w:right w:val="single" w:sz="12" w:space="0" w:color="auto"/>
            </w:tcBorders>
            <w:hideMark/>
          </w:tcPr>
          <w:p w14:paraId="379BCBA0" w14:textId="77777777" w:rsidR="00274576" w:rsidRPr="00BF4436" w:rsidRDefault="00274576">
            <w:pPr>
              <w:rPr>
                <w:rFonts w:cs="Arial"/>
                <w:b/>
                <w:bCs/>
              </w:rPr>
            </w:pPr>
            <w:r w:rsidRPr="00BF4436">
              <w:rPr>
                <w:rFonts w:cs="Arial"/>
                <w:b/>
                <w:bCs/>
              </w:rPr>
              <w:t>Sub Type Description</w:t>
            </w:r>
          </w:p>
        </w:tc>
      </w:tr>
      <w:tr w:rsidR="00274576" w:rsidRPr="00BF4436" w14:paraId="415E89F5" w14:textId="77777777" w:rsidTr="00274576">
        <w:trPr>
          <w:trHeight w:val="255"/>
          <w:jc w:val="center"/>
        </w:trPr>
        <w:tc>
          <w:tcPr>
            <w:tcW w:w="1580" w:type="dxa"/>
            <w:tcBorders>
              <w:top w:val="double" w:sz="4" w:space="0" w:color="auto"/>
              <w:left w:val="single" w:sz="12" w:space="0" w:color="auto"/>
              <w:bottom w:val="nil"/>
              <w:right w:val="nil"/>
            </w:tcBorders>
            <w:hideMark/>
          </w:tcPr>
          <w:p w14:paraId="0F8C3CA2" w14:textId="77777777" w:rsidR="00274576" w:rsidRPr="00BF4436" w:rsidRDefault="00274576">
            <w:pPr>
              <w:rPr>
                <w:rFonts w:cs="Arial"/>
              </w:rPr>
            </w:pPr>
            <w:r w:rsidRPr="00BF4436">
              <w:rPr>
                <w:rFonts w:cs="Arial"/>
              </w:rPr>
              <w:t>91</w:t>
            </w:r>
          </w:p>
        </w:tc>
        <w:tc>
          <w:tcPr>
            <w:tcW w:w="1580" w:type="dxa"/>
            <w:tcBorders>
              <w:top w:val="double" w:sz="4" w:space="0" w:color="auto"/>
              <w:left w:val="single" w:sz="8" w:space="0" w:color="auto"/>
              <w:bottom w:val="nil"/>
              <w:right w:val="single" w:sz="8" w:space="0" w:color="auto"/>
            </w:tcBorders>
            <w:hideMark/>
          </w:tcPr>
          <w:p w14:paraId="11FED085" w14:textId="77777777" w:rsidR="00274576" w:rsidRPr="00BF4436" w:rsidRDefault="00274576">
            <w:pPr>
              <w:rPr>
                <w:rFonts w:cs="Arial"/>
              </w:rPr>
            </w:pPr>
            <w:r w:rsidRPr="00BF4436">
              <w:rPr>
                <w:rFonts w:cs="Arial"/>
              </w:rPr>
              <w:t>0001</w:t>
            </w:r>
          </w:p>
        </w:tc>
        <w:tc>
          <w:tcPr>
            <w:tcW w:w="8000" w:type="dxa"/>
            <w:tcBorders>
              <w:top w:val="double" w:sz="4" w:space="0" w:color="auto"/>
              <w:left w:val="nil"/>
              <w:bottom w:val="nil"/>
              <w:right w:val="single" w:sz="12" w:space="0" w:color="auto"/>
            </w:tcBorders>
            <w:hideMark/>
          </w:tcPr>
          <w:p w14:paraId="77924499" w14:textId="77777777" w:rsidR="00274576" w:rsidRPr="00BF4436" w:rsidRDefault="00274576">
            <w:pPr>
              <w:rPr>
                <w:rFonts w:cs="Arial"/>
                <w:b/>
                <w:bCs/>
                <w:u w:val="single"/>
              </w:rPr>
            </w:pPr>
            <w:r w:rsidRPr="00BF4436">
              <w:rPr>
                <w:rFonts w:cs="Arial"/>
                <w:b/>
                <w:bCs/>
                <w:u w:val="single"/>
              </w:rPr>
              <w:t>parametric</w:t>
            </w:r>
          </w:p>
        </w:tc>
      </w:tr>
      <w:tr w:rsidR="00274576" w:rsidRPr="00BF4436" w14:paraId="4ECF0BA8" w14:textId="77777777" w:rsidTr="00274576">
        <w:trPr>
          <w:trHeight w:val="495"/>
          <w:jc w:val="center"/>
        </w:trPr>
        <w:tc>
          <w:tcPr>
            <w:tcW w:w="1580" w:type="dxa"/>
            <w:tcBorders>
              <w:top w:val="nil"/>
              <w:left w:val="single" w:sz="12" w:space="0" w:color="auto"/>
              <w:bottom w:val="nil"/>
              <w:right w:val="nil"/>
            </w:tcBorders>
            <w:hideMark/>
          </w:tcPr>
          <w:p w14:paraId="62DF56E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D154F55"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259135F0" w14:textId="77777777" w:rsidR="00274576" w:rsidRPr="00BF4436" w:rsidRDefault="00274576">
            <w:pPr>
              <w:rPr>
                <w:rFonts w:cs="Arial"/>
              </w:rPr>
            </w:pPr>
            <w:r w:rsidRPr="00BF4436">
              <w:rPr>
                <w:rFonts w:cs="Arial"/>
              </w:rPr>
              <w:t xml:space="preserve">This sub type is used for failures where the server has detected that a component parameter </w:t>
            </w:r>
            <w:proofErr w:type="gramStart"/>
            <w:r w:rsidRPr="00BF4436">
              <w:rPr>
                <w:rFonts w:cs="Arial"/>
              </w:rPr>
              <w:t>e.g.</w:t>
            </w:r>
            <w:proofErr w:type="gramEnd"/>
            <w:r w:rsidRPr="00BF4436">
              <w:rPr>
                <w:rFonts w:cs="Arial"/>
              </w:rPr>
              <w:t xml:space="preserve"> capacitance or inductance is outside its expected range.</w:t>
            </w:r>
          </w:p>
        </w:tc>
      </w:tr>
      <w:tr w:rsidR="00274576" w:rsidRPr="00BF4436" w14:paraId="009B550D" w14:textId="77777777" w:rsidTr="00274576">
        <w:trPr>
          <w:trHeight w:val="255"/>
          <w:jc w:val="center"/>
        </w:trPr>
        <w:tc>
          <w:tcPr>
            <w:tcW w:w="1580" w:type="dxa"/>
            <w:tcBorders>
              <w:top w:val="single" w:sz="8" w:space="0" w:color="auto"/>
              <w:left w:val="single" w:sz="12" w:space="0" w:color="auto"/>
              <w:bottom w:val="nil"/>
              <w:right w:val="nil"/>
            </w:tcBorders>
            <w:hideMark/>
          </w:tcPr>
          <w:p w14:paraId="77FF1334" w14:textId="77777777" w:rsidR="00274576" w:rsidRPr="00BF4436" w:rsidRDefault="00274576">
            <w:pPr>
              <w:rPr>
                <w:rFonts w:cs="Arial"/>
              </w:rPr>
            </w:pPr>
            <w:r w:rsidRPr="00BF4436">
              <w:rPr>
                <w:rFonts w:cs="Arial"/>
              </w:rPr>
              <w:t>92</w:t>
            </w:r>
          </w:p>
        </w:tc>
        <w:tc>
          <w:tcPr>
            <w:tcW w:w="1580" w:type="dxa"/>
            <w:tcBorders>
              <w:top w:val="single" w:sz="8" w:space="0" w:color="auto"/>
              <w:left w:val="single" w:sz="8" w:space="0" w:color="auto"/>
              <w:bottom w:val="nil"/>
              <w:right w:val="single" w:sz="8" w:space="0" w:color="auto"/>
            </w:tcBorders>
            <w:hideMark/>
          </w:tcPr>
          <w:p w14:paraId="0F90B6AB" w14:textId="77777777" w:rsidR="00274576" w:rsidRPr="00BF4436" w:rsidRDefault="00274576">
            <w:pPr>
              <w:rPr>
                <w:rFonts w:cs="Arial"/>
              </w:rPr>
            </w:pPr>
            <w:r w:rsidRPr="00BF4436">
              <w:rPr>
                <w:rFonts w:cs="Arial"/>
              </w:rPr>
              <w:t>0010</w:t>
            </w:r>
          </w:p>
        </w:tc>
        <w:tc>
          <w:tcPr>
            <w:tcW w:w="8000" w:type="dxa"/>
            <w:tcBorders>
              <w:top w:val="single" w:sz="8" w:space="0" w:color="auto"/>
              <w:left w:val="nil"/>
              <w:bottom w:val="nil"/>
              <w:right w:val="single" w:sz="12" w:space="0" w:color="auto"/>
            </w:tcBorders>
            <w:hideMark/>
          </w:tcPr>
          <w:p w14:paraId="3DBC6C81" w14:textId="77777777" w:rsidR="00274576" w:rsidRPr="00BF4436" w:rsidRDefault="00274576">
            <w:pPr>
              <w:rPr>
                <w:rFonts w:cs="Arial"/>
                <w:b/>
                <w:bCs/>
                <w:u w:val="single"/>
              </w:rPr>
            </w:pPr>
            <w:r w:rsidRPr="00BF4436">
              <w:rPr>
                <w:rFonts w:cs="Arial"/>
                <w:b/>
                <w:bCs/>
                <w:u w:val="single"/>
              </w:rPr>
              <w:t>performance or incorrect operation</w:t>
            </w:r>
          </w:p>
        </w:tc>
      </w:tr>
      <w:tr w:rsidR="00274576" w:rsidRPr="00BF4436" w14:paraId="3DC9823A" w14:textId="77777777" w:rsidTr="00274576">
        <w:trPr>
          <w:trHeight w:val="495"/>
          <w:jc w:val="center"/>
        </w:trPr>
        <w:tc>
          <w:tcPr>
            <w:tcW w:w="1580" w:type="dxa"/>
            <w:tcBorders>
              <w:top w:val="nil"/>
              <w:left w:val="single" w:sz="12" w:space="0" w:color="auto"/>
              <w:bottom w:val="single" w:sz="8" w:space="0" w:color="auto"/>
              <w:right w:val="nil"/>
            </w:tcBorders>
            <w:hideMark/>
          </w:tcPr>
          <w:p w14:paraId="621A9270"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8" w:space="0" w:color="auto"/>
              <w:right w:val="single" w:sz="8" w:space="0" w:color="auto"/>
            </w:tcBorders>
            <w:hideMark/>
          </w:tcPr>
          <w:p w14:paraId="3070ADCE" w14:textId="77777777" w:rsidR="00274576" w:rsidRPr="00BF4436" w:rsidRDefault="00274576">
            <w:pPr>
              <w:rPr>
                <w:rFonts w:cs="Arial"/>
              </w:rPr>
            </w:pPr>
            <w:r w:rsidRPr="00BF4436">
              <w:rPr>
                <w:rFonts w:cs="Arial"/>
              </w:rPr>
              <w:t> </w:t>
            </w:r>
          </w:p>
        </w:tc>
        <w:tc>
          <w:tcPr>
            <w:tcW w:w="8000" w:type="dxa"/>
            <w:tcBorders>
              <w:top w:val="nil"/>
              <w:left w:val="nil"/>
              <w:bottom w:val="single" w:sz="8" w:space="0" w:color="auto"/>
              <w:right w:val="single" w:sz="12" w:space="0" w:color="auto"/>
            </w:tcBorders>
            <w:hideMark/>
          </w:tcPr>
          <w:p w14:paraId="6DC871FA" w14:textId="77777777" w:rsidR="00274576" w:rsidRPr="00BF4436" w:rsidRDefault="00274576">
            <w:pPr>
              <w:rPr>
                <w:rFonts w:cs="Arial"/>
              </w:rPr>
            </w:pPr>
            <w:r w:rsidRPr="00BF4436">
              <w:rPr>
                <w:rFonts w:cs="Arial"/>
              </w:rPr>
              <w:t>This sub type is used for failures where the server has detected that the component performance is outside its expected range or operating in an incorrect way.</w:t>
            </w:r>
          </w:p>
        </w:tc>
      </w:tr>
      <w:tr w:rsidR="00274576" w:rsidRPr="00BF4436" w14:paraId="1DF560B0" w14:textId="77777777" w:rsidTr="00274576">
        <w:trPr>
          <w:trHeight w:val="255"/>
          <w:jc w:val="center"/>
        </w:trPr>
        <w:tc>
          <w:tcPr>
            <w:tcW w:w="1580" w:type="dxa"/>
            <w:tcBorders>
              <w:top w:val="nil"/>
              <w:left w:val="single" w:sz="12" w:space="0" w:color="auto"/>
              <w:bottom w:val="nil"/>
              <w:right w:val="nil"/>
            </w:tcBorders>
            <w:hideMark/>
          </w:tcPr>
          <w:p w14:paraId="7695AF07" w14:textId="77777777" w:rsidR="00274576" w:rsidRPr="00BF4436" w:rsidRDefault="00274576">
            <w:pPr>
              <w:rPr>
                <w:rFonts w:cs="Arial"/>
              </w:rPr>
            </w:pPr>
            <w:r w:rsidRPr="00BF4436">
              <w:rPr>
                <w:rFonts w:cs="Arial"/>
              </w:rPr>
              <w:t>93</w:t>
            </w:r>
          </w:p>
        </w:tc>
        <w:tc>
          <w:tcPr>
            <w:tcW w:w="1580" w:type="dxa"/>
            <w:tcBorders>
              <w:top w:val="nil"/>
              <w:left w:val="single" w:sz="8" w:space="0" w:color="auto"/>
              <w:bottom w:val="nil"/>
              <w:right w:val="single" w:sz="8" w:space="0" w:color="auto"/>
            </w:tcBorders>
            <w:hideMark/>
          </w:tcPr>
          <w:p w14:paraId="67689614" w14:textId="77777777" w:rsidR="00274576" w:rsidRPr="00BF4436" w:rsidRDefault="00274576">
            <w:pPr>
              <w:rPr>
                <w:rFonts w:cs="Arial"/>
              </w:rPr>
            </w:pPr>
            <w:r w:rsidRPr="00BF4436">
              <w:rPr>
                <w:rFonts w:cs="Arial"/>
              </w:rPr>
              <w:t>0011</w:t>
            </w:r>
          </w:p>
        </w:tc>
        <w:tc>
          <w:tcPr>
            <w:tcW w:w="8000" w:type="dxa"/>
            <w:tcBorders>
              <w:top w:val="nil"/>
              <w:left w:val="nil"/>
              <w:bottom w:val="nil"/>
              <w:right w:val="single" w:sz="12" w:space="0" w:color="auto"/>
            </w:tcBorders>
            <w:hideMark/>
          </w:tcPr>
          <w:p w14:paraId="325264E5" w14:textId="77777777" w:rsidR="00274576" w:rsidRPr="00BF4436" w:rsidRDefault="00274576">
            <w:pPr>
              <w:rPr>
                <w:rFonts w:cs="Arial"/>
                <w:b/>
                <w:bCs/>
                <w:u w:val="single"/>
              </w:rPr>
            </w:pPr>
            <w:r w:rsidRPr="00BF4436">
              <w:rPr>
                <w:rFonts w:cs="Arial"/>
                <w:b/>
                <w:bCs/>
                <w:u w:val="single"/>
              </w:rPr>
              <w:t>no operation</w:t>
            </w:r>
          </w:p>
        </w:tc>
      </w:tr>
      <w:tr w:rsidR="00274576" w:rsidRPr="00BF4436" w14:paraId="046883CA" w14:textId="77777777" w:rsidTr="00274576">
        <w:trPr>
          <w:trHeight w:val="270"/>
          <w:jc w:val="center"/>
        </w:trPr>
        <w:tc>
          <w:tcPr>
            <w:tcW w:w="1580" w:type="dxa"/>
            <w:tcBorders>
              <w:top w:val="nil"/>
              <w:left w:val="single" w:sz="12" w:space="0" w:color="auto"/>
              <w:bottom w:val="nil"/>
              <w:right w:val="nil"/>
            </w:tcBorders>
            <w:hideMark/>
          </w:tcPr>
          <w:p w14:paraId="698AFBF4"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13F0AC71"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131414A4" w14:textId="77777777" w:rsidR="00274576" w:rsidRPr="00BF4436" w:rsidRDefault="00274576">
            <w:pPr>
              <w:rPr>
                <w:rFonts w:cs="Arial"/>
              </w:rPr>
            </w:pPr>
            <w:r w:rsidRPr="00BF4436">
              <w:rPr>
                <w:rFonts w:cs="Arial"/>
              </w:rPr>
              <w:t>This sub type is used for failures where the server has detected that the component is not operating.</w:t>
            </w:r>
          </w:p>
        </w:tc>
      </w:tr>
      <w:tr w:rsidR="00274576" w:rsidRPr="00BF4436" w14:paraId="7F6EDC55" w14:textId="77777777" w:rsidTr="00274576">
        <w:trPr>
          <w:trHeight w:val="255"/>
          <w:jc w:val="center"/>
        </w:trPr>
        <w:tc>
          <w:tcPr>
            <w:tcW w:w="1580" w:type="dxa"/>
            <w:tcBorders>
              <w:top w:val="single" w:sz="8" w:space="0" w:color="auto"/>
              <w:left w:val="single" w:sz="12" w:space="0" w:color="auto"/>
              <w:bottom w:val="nil"/>
              <w:right w:val="nil"/>
            </w:tcBorders>
            <w:hideMark/>
          </w:tcPr>
          <w:p w14:paraId="3894964E" w14:textId="77777777" w:rsidR="00274576" w:rsidRPr="00BF4436" w:rsidRDefault="00274576">
            <w:pPr>
              <w:rPr>
                <w:rFonts w:cs="Arial"/>
              </w:rPr>
            </w:pPr>
            <w:r w:rsidRPr="00BF4436">
              <w:rPr>
                <w:rFonts w:cs="Arial"/>
              </w:rPr>
              <w:t>94</w:t>
            </w:r>
          </w:p>
        </w:tc>
        <w:tc>
          <w:tcPr>
            <w:tcW w:w="1580" w:type="dxa"/>
            <w:tcBorders>
              <w:top w:val="single" w:sz="8" w:space="0" w:color="auto"/>
              <w:left w:val="single" w:sz="8" w:space="0" w:color="auto"/>
              <w:bottom w:val="nil"/>
              <w:right w:val="single" w:sz="8" w:space="0" w:color="auto"/>
            </w:tcBorders>
            <w:hideMark/>
          </w:tcPr>
          <w:p w14:paraId="3756F179" w14:textId="77777777" w:rsidR="00274576" w:rsidRPr="00BF4436" w:rsidRDefault="00274576">
            <w:pPr>
              <w:rPr>
                <w:rFonts w:cs="Arial"/>
              </w:rPr>
            </w:pPr>
            <w:r w:rsidRPr="00BF4436">
              <w:rPr>
                <w:rFonts w:cs="Arial"/>
              </w:rPr>
              <w:t>0100</w:t>
            </w:r>
          </w:p>
        </w:tc>
        <w:tc>
          <w:tcPr>
            <w:tcW w:w="8000" w:type="dxa"/>
            <w:tcBorders>
              <w:top w:val="single" w:sz="8" w:space="0" w:color="auto"/>
              <w:left w:val="nil"/>
              <w:bottom w:val="nil"/>
              <w:right w:val="single" w:sz="12" w:space="0" w:color="auto"/>
            </w:tcBorders>
            <w:hideMark/>
          </w:tcPr>
          <w:p w14:paraId="1D7A7F35" w14:textId="77777777" w:rsidR="00274576" w:rsidRPr="00BF4436" w:rsidRDefault="00274576">
            <w:pPr>
              <w:rPr>
                <w:rFonts w:cs="Arial"/>
                <w:b/>
                <w:bCs/>
                <w:u w:val="single"/>
              </w:rPr>
            </w:pPr>
            <w:r w:rsidRPr="00BF4436">
              <w:rPr>
                <w:rFonts w:cs="Arial"/>
                <w:b/>
                <w:bCs/>
                <w:u w:val="single"/>
              </w:rPr>
              <w:t>unexpected operation</w:t>
            </w:r>
          </w:p>
        </w:tc>
      </w:tr>
      <w:tr w:rsidR="00274576" w:rsidRPr="00BF4436" w14:paraId="260F5FBB" w14:textId="77777777" w:rsidTr="00274576">
        <w:trPr>
          <w:trHeight w:val="495"/>
          <w:jc w:val="center"/>
        </w:trPr>
        <w:tc>
          <w:tcPr>
            <w:tcW w:w="1580" w:type="dxa"/>
            <w:tcBorders>
              <w:top w:val="nil"/>
              <w:left w:val="single" w:sz="12" w:space="0" w:color="auto"/>
              <w:bottom w:val="nil"/>
              <w:right w:val="nil"/>
            </w:tcBorders>
            <w:hideMark/>
          </w:tcPr>
          <w:p w14:paraId="5B079F0A"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E6D2DB4"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4D7F41E2" w14:textId="77777777" w:rsidR="00274576" w:rsidRPr="00BF4436" w:rsidRDefault="00274576">
            <w:pPr>
              <w:rPr>
                <w:rFonts w:cs="Arial"/>
              </w:rPr>
            </w:pPr>
            <w:r w:rsidRPr="00BF4436">
              <w:rPr>
                <w:rFonts w:cs="Arial"/>
              </w:rPr>
              <w:t>This sub type is used for failures where the server has detected that the component is operating in a way or at a time that it has not been commanded to operate.</w:t>
            </w:r>
          </w:p>
        </w:tc>
      </w:tr>
      <w:tr w:rsidR="00274576" w:rsidRPr="00BF4436" w14:paraId="471EC396" w14:textId="77777777" w:rsidTr="00274576">
        <w:trPr>
          <w:trHeight w:val="255"/>
          <w:jc w:val="center"/>
        </w:trPr>
        <w:tc>
          <w:tcPr>
            <w:tcW w:w="1580" w:type="dxa"/>
            <w:tcBorders>
              <w:top w:val="single" w:sz="8" w:space="0" w:color="auto"/>
              <w:left w:val="single" w:sz="12" w:space="0" w:color="auto"/>
              <w:bottom w:val="nil"/>
              <w:right w:val="nil"/>
            </w:tcBorders>
            <w:hideMark/>
          </w:tcPr>
          <w:p w14:paraId="36D8609A" w14:textId="77777777" w:rsidR="00274576" w:rsidRPr="00BF4436" w:rsidRDefault="00274576">
            <w:pPr>
              <w:rPr>
                <w:rFonts w:cs="Arial"/>
              </w:rPr>
            </w:pPr>
            <w:r w:rsidRPr="00BF4436">
              <w:rPr>
                <w:rFonts w:cs="Arial"/>
              </w:rPr>
              <w:t>95</w:t>
            </w:r>
          </w:p>
        </w:tc>
        <w:tc>
          <w:tcPr>
            <w:tcW w:w="1580" w:type="dxa"/>
            <w:tcBorders>
              <w:top w:val="single" w:sz="8" w:space="0" w:color="auto"/>
              <w:left w:val="single" w:sz="8" w:space="0" w:color="auto"/>
              <w:bottom w:val="nil"/>
              <w:right w:val="single" w:sz="8" w:space="0" w:color="auto"/>
            </w:tcBorders>
            <w:hideMark/>
          </w:tcPr>
          <w:p w14:paraId="25FEBB5B" w14:textId="77777777" w:rsidR="00274576" w:rsidRPr="00BF4436" w:rsidRDefault="00274576">
            <w:pPr>
              <w:rPr>
                <w:rFonts w:cs="Arial"/>
              </w:rPr>
            </w:pPr>
            <w:r w:rsidRPr="00BF4436">
              <w:rPr>
                <w:rFonts w:cs="Arial"/>
              </w:rPr>
              <w:t>0101</w:t>
            </w:r>
          </w:p>
        </w:tc>
        <w:tc>
          <w:tcPr>
            <w:tcW w:w="8000" w:type="dxa"/>
            <w:tcBorders>
              <w:top w:val="single" w:sz="8" w:space="0" w:color="auto"/>
              <w:left w:val="nil"/>
              <w:bottom w:val="nil"/>
              <w:right w:val="single" w:sz="12" w:space="0" w:color="auto"/>
            </w:tcBorders>
            <w:hideMark/>
          </w:tcPr>
          <w:p w14:paraId="38664982" w14:textId="77777777" w:rsidR="00274576" w:rsidRPr="00BF4436" w:rsidRDefault="00274576">
            <w:pPr>
              <w:rPr>
                <w:rFonts w:cs="Arial"/>
                <w:b/>
                <w:bCs/>
                <w:u w:val="single"/>
              </w:rPr>
            </w:pPr>
            <w:r w:rsidRPr="00BF4436">
              <w:rPr>
                <w:rFonts w:cs="Arial"/>
                <w:b/>
                <w:bCs/>
                <w:u w:val="single"/>
              </w:rPr>
              <w:t>incorrect assembly</w:t>
            </w:r>
          </w:p>
        </w:tc>
      </w:tr>
      <w:tr w:rsidR="00274576" w:rsidRPr="00BF4436" w14:paraId="3864E1E2" w14:textId="77777777" w:rsidTr="00274576">
        <w:trPr>
          <w:trHeight w:val="495"/>
          <w:jc w:val="center"/>
        </w:trPr>
        <w:tc>
          <w:tcPr>
            <w:tcW w:w="1580" w:type="dxa"/>
            <w:tcBorders>
              <w:top w:val="nil"/>
              <w:left w:val="single" w:sz="12" w:space="0" w:color="auto"/>
              <w:bottom w:val="nil"/>
              <w:right w:val="nil"/>
            </w:tcBorders>
            <w:hideMark/>
          </w:tcPr>
          <w:p w14:paraId="024236A6"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41373A06"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EB9C91A" w14:textId="77777777" w:rsidR="00274576" w:rsidRPr="00BF4436" w:rsidRDefault="00274576">
            <w:pPr>
              <w:rPr>
                <w:rFonts w:cs="Arial"/>
              </w:rPr>
            </w:pPr>
            <w:r w:rsidRPr="00BF4436">
              <w:rPr>
                <w:rFonts w:cs="Arial"/>
              </w:rPr>
              <w:t xml:space="preserve">This sub type is used for failures where the server has detected that the component has been incorrectly installed e.g. hydraulic pipes crossed </w:t>
            </w:r>
            <w:proofErr w:type="gramStart"/>
            <w:r w:rsidRPr="00BF4436">
              <w:rPr>
                <w:rFonts w:cs="Arial"/>
              </w:rPr>
              <w:t>over,  circuits</w:t>
            </w:r>
            <w:proofErr w:type="gramEnd"/>
            <w:r w:rsidRPr="00BF4436">
              <w:rPr>
                <w:rFonts w:cs="Arial"/>
              </w:rPr>
              <w:t xml:space="preserve"> cross wired or polarity errors.</w:t>
            </w:r>
          </w:p>
        </w:tc>
      </w:tr>
      <w:tr w:rsidR="00274576" w:rsidRPr="00BF4436" w14:paraId="7BF6DC73" w14:textId="77777777" w:rsidTr="00274576">
        <w:trPr>
          <w:trHeight w:val="255"/>
          <w:jc w:val="center"/>
        </w:trPr>
        <w:tc>
          <w:tcPr>
            <w:tcW w:w="1580" w:type="dxa"/>
            <w:tcBorders>
              <w:top w:val="single" w:sz="8" w:space="0" w:color="auto"/>
              <w:left w:val="single" w:sz="12" w:space="0" w:color="auto"/>
              <w:bottom w:val="nil"/>
              <w:right w:val="nil"/>
            </w:tcBorders>
            <w:hideMark/>
          </w:tcPr>
          <w:p w14:paraId="113A6343" w14:textId="77777777" w:rsidR="00274576" w:rsidRPr="00BF4436" w:rsidRDefault="00274576">
            <w:pPr>
              <w:rPr>
                <w:rFonts w:cs="Arial"/>
              </w:rPr>
            </w:pPr>
            <w:r w:rsidRPr="00BF4436">
              <w:rPr>
                <w:rFonts w:cs="Arial"/>
              </w:rPr>
              <w:t>96</w:t>
            </w:r>
          </w:p>
        </w:tc>
        <w:tc>
          <w:tcPr>
            <w:tcW w:w="1580" w:type="dxa"/>
            <w:tcBorders>
              <w:top w:val="single" w:sz="8" w:space="0" w:color="auto"/>
              <w:left w:val="single" w:sz="8" w:space="0" w:color="auto"/>
              <w:bottom w:val="nil"/>
              <w:right w:val="single" w:sz="8" w:space="0" w:color="auto"/>
            </w:tcBorders>
            <w:hideMark/>
          </w:tcPr>
          <w:p w14:paraId="07FEB1BF" w14:textId="77777777" w:rsidR="00274576" w:rsidRPr="00BF4436" w:rsidRDefault="00274576">
            <w:pPr>
              <w:rPr>
                <w:rFonts w:cs="Arial"/>
              </w:rPr>
            </w:pPr>
            <w:r w:rsidRPr="00BF4436">
              <w:rPr>
                <w:rFonts w:cs="Arial"/>
              </w:rPr>
              <w:t>0110</w:t>
            </w:r>
          </w:p>
        </w:tc>
        <w:tc>
          <w:tcPr>
            <w:tcW w:w="8000" w:type="dxa"/>
            <w:tcBorders>
              <w:top w:val="single" w:sz="8" w:space="0" w:color="auto"/>
              <w:left w:val="nil"/>
              <w:bottom w:val="nil"/>
              <w:right w:val="single" w:sz="12" w:space="0" w:color="auto"/>
            </w:tcBorders>
            <w:hideMark/>
          </w:tcPr>
          <w:p w14:paraId="50F5ACE6" w14:textId="77777777" w:rsidR="00274576" w:rsidRPr="00BF4436" w:rsidRDefault="00274576">
            <w:pPr>
              <w:rPr>
                <w:rFonts w:cs="Arial"/>
                <w:b/>
                <w:bCs/>
                <w:u w:val="single"/>
              </w:rPr>
            </w:pPr>
            <w:r w:rsidRPr="00BF4436">
              <w:rPr>
                <w:rFonts w:cs="Arial"/>
                <w:b/>
                <w:bCs/>
                <w:u w:val="single"/>
              </w:rPr>
              <w:t>component internal failure</w:t>
            </w:r>
          </w:p>
        </w:tc>
      </w:tr>
      <w:tr w:rsidR="00274576" w:rsidRPr="00BF4436" w14:paraId="1B252437" w14:textId="77777777" w:rsidTr="00274576">
        <w:trPr>
          <w:trHeight w:val="495"/>
          <w:jc w:val="center"/>
        </w:trPr>
        <w:tc>
          <w:tcPr>
            <w:tcW w:w="1580" w:type="dxa"/>
            <w:tcBorders>
              <w:top w:val="nil"/>
              <w:left w:val="single" w:sz="12" w:space="0" w:color="auto"/>
              <w:bottom w:val="nil"/>
              <w:right w:val="nil"/>
            </w:tcBorders>
            <w:hideMark/>
          </w:tcPr>
          <w:p w14:paraId="4874335E"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nil"/>
              <w:right w:val="single" w:sz="8" w:space="0" w:color="auto"/>
            </w:tcBorders>
            <w:hideMark/>
          </w:tcPr>
          <w:p w14:paraId="2CE38646"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2FA2FF33" w14:textId="77777777" w:rsidR="00274576" w:rsidRPr="00BF4436" w:rsidRDefault="00274576">
            <w:pPr>
              <w:rPr>
                <w:rFonts w:cs="Arial"/>
              </w:rPr>
            </w:pPr>
            <w:r w:rsidRPr="00BF4436">
              <w:rPr>
                <w:rFonts w:cs="Arial"/>
              </w:rPr>
              <w:t xml:space="preserve">This sub type is used for failures where the server has </w:t>
            </w:r>
            <w:proofErr w:type="spellStart"/>
            <w:r w:rsidRPr="00BF4436">
              <w:rPr>
                <w:rFonts w:cs="Arial"/>
              </w:rPr>
              <w:t>recived</w:t>
            </w:r>
            <w:proofErr w:type="spellEnd"/>
            <w:r w:rsidRPr="00BF4436">
              <w:rPr>
                <w:rFonts w:cs="Arial"/>
              </w:rPr>
              <w:t xml:space="preserve"> an indication about the component that indicates a failure </w:t>
            </w:r>
            <w:proofErr w:type="gramStart"/>
            <w:r w:rsidRPr="00BF4436">
              <w:rPr>
                <w:rFonts w:cs="Arial"/>
              </w:rPr>
              <w:t>e.g.</w:t>
            </w:r>
            <w:proofErr w:type="gramEnd"/>
            <w:r w:rsidRPr="00BF4436">
              <w:rPr>
                <w:rFonts w:cs="Arial"/>
              </w:rPr>
              <w:t xml:space="preserve"> an intelligent actuator or sensor is indicating an internal fault.</w:t>
            </w:r>
          </w:p>
        </w:tc>
      </w:tr>
      <w:tr w:rsidR="00274576" w:rsidRPr="00BF4436" w14:paraId="60B43655" w14:textId="77777777" w:rsidTr="00274576">
        <w:trPr>
          <w:trHeight w:val="255"/>
          <w:jc w:val="center"/>
        </w:trPr>
        <w:tc>
          <w:tcPr>
            <w:tcW w:w="1580" w:type="dxa"/>
            <w:tcBorders>
              <w:top w:val="single" w:sz="8" w:space="0" w:color="auto"/>
              <w:left w:val="single" w:sz="12" w:space="0" w:color="auto"/>
              <w:bottom w:val="nil"/>
              <w:right w:val="nil"/>
            </w:tcBorders>
            <w:hideMark/>
          </w:tcPr>
          <w:p w14:paraId="7AEB1FE7" w14:textId="77777777" w:rsidR="00274576" w:rsidRPr="00BF4436" w:rsidRDefault="00274576">
            <w:pPr>
              <w:rPr>
                <w:rFonts w:cs="Arial"/>
              </w:rPr>
            </w:pPr>
            <w:r w:rsidRPr="00BF4436">
              <w:rPr>
                <w:rFonts w:cs="Arial"/>
              </w:rPr>
              <w:t>97</w:t>
            </w:r>
          </w:p>
        </w:tc>
        <w:tc>
          <w:tcPr>
            <w:tcW w:w="1580" w:type="dxa"/>
            <w:tcBorders>
              <w:top w:val="single" w:sz="8" w:space="0" w:color="auto"/>
              <w:left w:val="single" w:sz="8" w:space="0" w:color="auto"/>
              <w:bottom w:val="nil"/>
              <w:right w:val="single" w:sz="8" w:space="0" w:color="auto"/>
            </w:tcBorders>
            <w:hideMark/>
          </w:tcPr>
          <w:p w14:paraId="2933DD87" w14:textId="77777777" w:rsidR="00274576" w:rsidRPr="00BF4436" w:rsidRDefault="00274576">
            <w:pPr>
              <w:rPr>
                <w:rFonts w:cs="Arial"/>
              </w:rPr>
            </w:pPr>
            <w:r w:rsidRPr="00BF4436">
              <w:rPr>
                <w:rFonts w:cs="Arial"/>
              </w:rPr>
              <w:t>0111</w:t>
            </w:r>
          </w:p>
        </w:tc>
        <w:tc>
          <w:tcPr>
            <w:tcW w:w="8000" w:type="dxa"/>
            <w:tcBorders>
              <w:top w:val="single" w:sz="8" w:space="0" w:color="auto"/>
              <w:left w:val="nil"/>
              <w:bottom w:val="nil"/>
              <w:right w:val="single" w:sz="12" w:space="0" w:color="auto"/>
            </w:tcBorders>
            <w:hideMark/>
          </w:tcPr>
          <w:p w14:paraId="45C63A37" w14:textId="77777777" w:rsidR="00274576" w:rsidRPr="00BF4436" w:rsidRDefault="00274576">
            <w:pPr>
              <w:rPr>
                <w:rFonts w:cs="Arial"/>
                <w:b/>
                <w:bCs/>
                <w:u w:val="single"/>
              </w:rPr>
            </w:pPr>
            <w:r w:rsidRPr="00BF4436">
              <w:rPr>
                <w:rFonts w:cs="Arial"/>
                <w:b/>
                <w:bCs/>
                <w:u w:val="single"/>
              </w:rPr>
              <w:t>Component or system operation obstructed or blocked</w:t>
            </w:r>
          </w:p>
        </w:tc>
      </w:tr>
      <w:tr w:rsidR="00274576" w:rsidRPr="00BF4436" w14:paraId="366A6FC4" w14:textId="77777777" w:rsidTr="00274576">
        <w:trPr>
          <w:trHeight w:val="495"/>
          <w:jc w:val="center"/>
        </w:trPr>
        <w:tc>
          <w:tcPr>
            <w:tcW w:w="1580" w:type="dxa"/>
            <w:tcBorders>
              <w:top w:val="nil"/>
              <w:left w:val="single" w:sz="12" w:space="0" w:color="auto"/>
              <w:bottom w:val="nil"/>
              <w:right w:val="nil"/>
            </w:tcBorders>
            <w:hideMark/>
          </w:tcPr>
          <w:p w14:paraId="7C95395C" w14:textId="77777777" w:rsidR="00274576" w:rsidRPr="00BF4436" w:rsidRDefault="00274576">
            <w:pPr>
              <w:rPr>
                <w:rFonts w:cs="Arial"/>
              </w:rPr>
            </w:pPr>
            <w:r w:rsidRPr="00BF4436">
              <w:rPr>
                <w:rFonts w:cs="Arial"/>
              </w:rPr>
              <w:lastRenderedPageBreak/>
              <w:t> </w:t>
            </w:r>
          </w:p>
        </w:tc>
        <w:tc>
          <w:tcPr>
            <w:tcW w:w="1580" w:type="dxa"/>
            <w:tcBorders>
              <w:top w:val="nil"/>
              <w:left w:val="single" w:sz="8" w:space="0" w:color="auto"/>
              <w:bottom w:val="nil"/>
              <w:right w:val="single" w:sz="8" w:space="0" w:color="auto"/>
            </w:tcBorders>
            <w:hideMark/>
          </w:tcPr>
          <w:p w14:paraId="03C68080" w14:textId="77777777" w:rsidR="00274576" w:rsidRPr="00BF4436" w:rsidRDefault="00274576">
            <w:pPr>
              <w:rPr>
                <w:rFonts w:cs="Arial"/>
              </w:rPr>
            </w:pPr>
            <w:r w:rsidRPr="00BF4436">
              <w:rPr>
                <w:rFonts w:cs="Arial"/>
              </w:rPr>
              <w:t> </w:t>
            </w:r>
          </w:p>
        </w:tc>
        <w:tc>
          <w:tcPr>
            <w:tcW w:w="8000" w:type="dxa"/>
            <w:tcBorders>
              <w:top w:val="nil"/>
              <w:left w:val="nil"/>
              <w:bottom w:val="nil"/>
              <w:right w:val="single" w:sz="12" w:space="0" w:color="auto"/>
            </w:tcBorders>
            <w:hideMark/>
          </w:tcPr>
          <w:p w14:paraId="713C6E90" w14:textId="77777777" w:rsidR="00274576" w:rsidRPr="00BF4436" w:rsidRDefault="00274576">
            <w:pPr>
              <w:rPr>
                <w:rFonts w:cs="Arial"/>
              </w:rPr>
            </w:pPr>
            <w:r w:rsidRPr="00BF4436">
              <w:rPr>
                <w:rFonts w:cs="Arial"/>
              </w:rPr>
              <w:t xml:space="preserve">This sub type is used for failures where the server has detected that the operation of a component is prevented by an obstruction </w:t>
            </w:r>
            <w:proofErr w:type="gramStart"/>
            <w:r w:rsidRPr="00BF4436">
              <w:rPr>
                <w:rFonts w:cs="Arial"/>
              </w:rPr>
              <w:t>e.g.</w:t>
            </w:r>
            <w:proofErr w:type="gramEnd"/>
            <w:r w:rsidRPr="00BF4436">
              <w:rPr>
                <w:rFonts w:cs="Arial"/>
              </w:rPr>
              <w:t xml:space="preserve"> advanced cruise system radar beam obstructed.</w:t>
            </w:r>
          </w:p>
        </w:tc>
      </w:tr>
      <w:tr w:rsidR="00274576" w:rsidRPr="00BF4436" w14:paraId="25D6CA24" w14:textId="77777777" w:rsidTr="00274576">
        <w:trPr>
          <w:trHeight w:val="255"/>
          <w:jc w:val="center"/>
        </w:trPr>
        <w:tc>
          <w:tcPr>
            <w:tcW w:w="1580" w:type="dxa"/>
            <w:tcBorders>
              <w:top w:val="single" w:sz="8" w:space="0" w:color="auto"/>
              <w:left w:val="single" w:sz="12" w:space="0" w:color="auto"/>
              <w:bottom w:val="nil"/>
              <w:right w:val="nil"/>
            </w:tcBorders>
            <w:hideMark/>
          </w:tcPr>
          <w:p w14:paraId="2C4E89F2" w14:textId="77777777" w:rsidR="00274576" w:rsidRPr="00BF4436" w:rsidRDefault="00274576">
            <w:pPr>
              <w:rPr>
                <w:rFonts w:cs="Arial"/>
              </w:rPr>
            </w:pPr>
            <w:r w:rsidRPr="00BF4436">
              <w:rPr>
                <w:rFonts w:cs="Arial"/>
              </w:rPr>
              <w:t>98</w:t>
            </w:r>
          </w:p>
        </w:tc>
        <w:tc>
          <w:tcPr>
            <w:tcW w:w="1580" w:type="dxa"/>
            <w:tcBorders>
              <w:top w:val="single" w:sz="8" w:space="0" w:color="auto"/>
              <w:left w:val="single" w:sz="8" w:space="0" w:color="auto"/>
              <w:bottom w:val="nil"/>
              <w:right w:val="single" w:sz="8" w:space="0" w:color="auto"/>
            </w:tcBorders>
            <w:hideMark/>
          </w:tcPr>
          <w:p w14:paraId="5C0ED74A" w14:textId="77777777" w:rsidR="00274576" w:rsidRPr="00BF4436" w:rsidRDefault="00274576">
            <w:pPr>
              <w:rPr>
                <w:rFonts w:cs="Arial"/>
              </w:rPr>
            </w:pPr>
            <w:r w:rsidRPr="00BF4436">
              <w:rPr>
                <w:rFonts w:cs="Arial"/>
              </w:rPr>
              <w:t>1000</w:t>
            </w:r>
          </w:p>
        </w:tc>
        <w:tc>
          <w:tcPr>
            <w:tcW w:w="8000" w:type="dxa"/>
            <w:tcBorders>
              <w:top w:val="single" w:sz="8" w:space="0" w:color="auto"/>
              <w:left w:val="nil"/>
              <w:bottom w:val="nil"/>
              <w:right w:val="single" w:sz="12" w:space="0" w:color="auto"/>
            </w:tcBorders>
            <w:hideMark/>
          </w:tcPr>
          <w:p w14:paraId="40660B93" w14:textId="77777777" w:rsidR="00274576" w:rsidRPr="00BF4436" w:rsidRDefault="00274576">
            <w:pPr>
              <w:rPr>
                <w:rFonts w:cs="Arial"/>
                <w:b/>
                <w:bCs/>
                <w:u w:val="single"/>
              </w:rPr>
            </w:pPr>
            <w:r w:rsidRPr="00BF4436">
              <w:rPr>
                <w:rFonts w:cs="Arial"/>
                <w:b/>
                <w:bCs/>
                <w:u w:val="single"/>
              </w:rPr>
              <w:t>component or system over temperature</w:t>
            </w:r>
          </w:p>
        </w:tc>
      </w:tr>
      <w:tr w:rsidR="00274576" w:rsidRPr="00BF4436" w14:paraId="4C622576" w14:textId="77777777" w:rsidTr="00274576">
        <w:trPr>
          <w:trHeight w:val="495"/>
          <w:jc w:val="center"/>
        </w:trPr>
        <w:tc>
          <w:tcPr>
            <w:tcW w:w="1580" w:type="dxa"/>
            <w:tcBorders>
              <w:top w:val="nil"/>
              <w:left w:val="single" w:sz="12" w:space="0" w:color="auto"/>
              <w:bottom w:val="single" w:sz="12" w:space="0" w:color="auto"/>
              <w:right w:val="nil"/>
            </w:tcBorders>
            <w:hideMark/>
          </w:tcPr>
          <w:p w14:paraId="3C158259" w14:textId="77777777" w:rsidR="00274576" w:rsidRPr="00BF4436" w:rsidRDefault="00274576">
            <w:pPr>
              <w:rPr>
                <w:rFonts w:cs="Arial"/>
              </w:rPr>
            </w:pPr>
            <w:r w:rsidRPr="00BF4436">
              <w:rPr>
                <w:rFonts w:cs="Arial"/>
              </w:rPr>
              <w:t> </w:t>
            </w:r>
          </w:p>
        </w:tc>
        <w:tc>
          <w:tcPr>
            <w:tcW w:w="1580" w:type="dxa"/>
            <w:tcBorders>
              <w:top w:val="nil"/>
              <w:left w:val="single" w:sz="8" w:space="0" w:color="auto"/>
              <w:bottom w:val="single" w:sz="12" w:space="0" w:color="auto"/>
              <w:right w:val="single" w:sz="8" w:space="0" w:color="auto"/>
            </w:tcBorders>
            <w:hideMark/>
          </w:tcPr>
          <w:p w14:paraId="20365DCF" w14:textId="77777777" w:rsidR="00274576" w:rsidRPr="00BF4436" w:rsidRDefault="00274576">
            <w:pPr>
              <w:rPr>
                <w:rFonts w:cs="Arial"/>
              </w:rPr>
            </w:pPr>
            <w:r w:rsidRPr="00BF4436">
              <w:rPr>
                <w:rFonts w:cs="Arial"/>
              </w:rPr>
              <w:t> </w:t>
            </w:r>
          </w:p>
        </w:tc>
        <w:tc>
          <w:tcPr>
            <w:tcW w:w="8000" w:type="dxa"/>
            <w:tcBorders>
              <w:top w:val="nil"/>
              <w:left w:val="nil"/>
              <w:bottom w:val="single" w:sz="12" w:space="0" w:color="auto"/>
              <w:right w:val="single" w:sz="12" w:space="0" w:color="auto"/>
            </w:tcBorders>
            <w:hideMark/>
          </w:tcPr>
          <w:p w14:paraId="60B9A0FE" w14:textId="77777777" w:rsidR="00274576" w:rsidRPr="00BF4436" w:rsidRDefault="00274576">
            <w:pPr>
              <w:rPr>
                <w:rFonts w:cs="Arial"/>
              </w:rPr>
            </w:pPr>
            <w:r w:rsidRPr="00BF4436">
              <w:rPr>
                <w:rFonts w:cs="Arial"/>
              </w:rPr>
              <w:t>This sub type is used for failures where the server has detected that the temperature is too high for the correct operation of the component or system.</w:t>
            </w:r>
          </w:p>
        </w:tc>
      </w:tr>
    </w:tbl>
    <w:p w14:paraId="6C43FD00" w14:textId="77777777" w:rsidR="00274576" w:rsidRPr="00BF4436" w:rsidRDefault="00274576" w:rsidP="00274576">
      <w:pPr>
        <w:rPr>
          <w:rFonts w:cs="Arial"/>
        </w:rPr>
      </w:pPr>
    </w:p>
    <w:p w14:paraId="074DE0BD" w14:textId="77777777" w:rsidR="00274576" w:rsidRPr="00AE06BC" w:rsidRDefault="00274576" w:rsidP="00274576"/>
    <w:sectPr w:rsidR="00274576" w:rsidRPr="00AE06BC" w:rsidSect="00274576">
      <w:headerReference w:type="even" r:id="rId18"/>
      <w:headerReference w:type="default" r:id="rId19"/>
      <w:footerReference w:type="even" r:id="rId20"/>
      <w:footerReference w:type="default" r:id="rId21"/>
      <w:headerReference w:type="first" r:id="rId22"/>
      <w:footerReference w:type="first" r:id="rId2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22" w:author="VanHouten, John (J.A.)" w:date="2021-10-06T13:41:00Z" w:initials="VJ(">
    <w:p w14:paraId="11FBB585" w14:textId="77777777" w:rsidR="00274576" w:rsidRDefault="0027457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FBB5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FBB585" w16cid:durableId="25096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7A466" w14:textId="77777777" w:rsidR="00274576" w:rsidRDefault="00274576" w:rsidP="0085312A">
      <w:r>
        <w:separator/>
      </w:r>
    </w:p>
  </w:endnote>
  <w:endnote w:type="continuationSeparator" w:id="0">
    <w:p w14:paraId="52024E5E" w14:textId="77777777" w:rsidR="00274576" w:rsidRDefault="00274576"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0DD56" w14:textId="77777777" w:rsidR="00154B46" w:rsidRDefault="00154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274576" w:rsidRPr="00583AF9" w14:paraId="0B01AFBD"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1CFB3D03" w14:textId="77777777" w:rsidR="00274576" w:rsidRPr="00583AF9" w:rsidRDefault="00274576"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6D6060B9" w14:textId="77777777" w:rsidR="00274576" w:rsidRPr="00583AF9" w:rsidRDefault="00274576"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256B81BC" w14:textId="77777777" w:rsidR="00274576" w:rsidRPr="00583AF9" w:rsidRDefault="00274576"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285CCBC3" w14:textId="77777777" w:rsidR="00274576" w:rsidRPr="000D1DC3" w:rsidRDefault="00274576"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14:paraId="5ABFAC77" w14:textId="77777777" w:rsidR="00274576" w:rsidRPr="00583AF9" w:rsidRDefault="00274576"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E60AF" w14:textId="77777777" w:rsidR="00154B46" w:rsidRDefault="00154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F2B72" w14:textId="77777777" w:rsidR="00274576" w:rsidRDefault="00274576" w:rsidP="0085312A">
      <w:r>
        <w:separator/>
      </w:r>
    </w:p>
  </w:footnote>
  <w:footnote w:type="continuationSeparator" w:id="0">
    <w:p w14:paraId="303451F9" w14:textId="77777777" w:rsidR="00274576" w:rsidRDefault="00274576"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838AC" w14:textId="77777777" w:rsidR="00154B46" w:rsidRDefault="00154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274576" w14:paraId="48565111"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40758312" w14:textId="77777777" w:rsidR="00274576" w:rsidRDefault="00274576" w:rsidP="00274576">
          <w:pPr>
            <w:pStyle w:val="Date"/>
            <w:jc w:val="center"/>
            <w:rPr>
              <w:rFonts w:ascii="Arial" w:hAnsi="Arial" w:cs="Arial"/>
            </w:rPr>
          </w:pPr>
          <w:r>
            <w:rPr>
              <w:rFonts w:ascii="Arial" w:hAnsi="Arial" w:cs="Arial"/>
              <w:noProof/>
            </w:rPr>
            <w:drawing>
              <wp:inline distT="0" distB="0" distL="0" distR="0" wp14:anchorId="49BCAF34" wp14:editId="669A4BA9">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7732106B" w14:textId="77777777" w:rsidR="00274576" w:rsidRDefault="00274576" w:rsidP="00274576">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56ACD2A1" w14:textId="77777777" w:rsidR="00274576" w:rsidRDefault="00274576" w:rsidP="00274576">
          <w:pPr>
            <w:autoSpaceDN w:val="0"/>
            <w:jc w:val="right"/>
            <w:rPr>
              <w:rFonts w:cs="Arial"/>
              <w:b/>
              <w:sz w:val="16"/>
              <w:szCs w:val="16"/>
            </w:rPr>
          </w:pPr>
          <w:r>
            <w:rPr>
              <w:rFonts w:cs="Arial"/>
              <w:b/>
              <w:sz w:val="16"/>
              <w:szCs w:val="16"/>
            </w:rPr>
            <w:t>Subsystem Part Specific Specification</w:t>
          </w:r>
        </w:p>
        <w:p w14:paraId="3F194AC6" w14:textId="77777777" w:rsidR="00274576" w:rsidRDefault="00274576" w:rsidP="00274576">
          <w:pPr>
            <w:autoSpaceDN w:val="0"/>
            <w:jc w:val="right"/>
            <w:rPr>
              <w:rFonts w:cs="Arial"/>
              <w:szCs w:val="20"/>
            </w:rPr>
          </w:pPr>
          <w:r>
            <w:rPr>
              <w:rFonts w:cs="Arial"/>
              <w:b/>
              <w:sz w:val="16"/>
              <w:szCs w:val="16"/>
            </w:rPr>
            <w:t>Engineering Specification</w:t>
          </w:r>
        </w:p>
      </w:tc>
    </w:tr>
  </w:tbl>
  <w:sdt>
    <w:sdtPr>
      <w:id w:val="-862209543"/>
      <w:docPartObj>
        <w:docPartGallery w:val="Watermarks"/>
        <w:docPartUnique/>
      </w:docPartObj>
    </w:sdtPr>
    <w:sdtContent>
      <w:p w14:paraId="3270C96D" w14:textId="223F0275" w:rsidR="00274576" w:rsidRPr="000D1DC3" w:rsidRDefault="00154B46" w:rsidP="000D1DC3">
        <w:pPr>
          <w:pStyle w:val="Header"/>
          <w:tabs>
            <w:tab w:val="clear" w:pos="4320"/>
            <w:tab w:val="clear" w:pos="8640"/>
            <w:tab w:val="left" w:pos="2520"/>
          </w:tabs>
        </w:pPr>
        <w:r>
          <w:rPr>
            <w:noProof/>
          </w:rPr>
          <w:pict w14:anchorId="29FAAC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A6361" w14:textId="77777777" w:rsidR="00154B46" w:rsidRDefault="00154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4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4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5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5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6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8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8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9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9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1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10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1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1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1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1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1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14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15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1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1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1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1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47"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48"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49"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50"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01BD6013"/>
    <w:multiLevelType w:val="hybridMultilevel"/>
    <w:tmpl w:val="E97A9450"/>
    <w:lvl w:ilvl="0" w:tplc="F1D298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4CE6064"/>
    <w:multiLevelType w:val="hybridMultilevel"/>
    <w:tmpl w:val="1C5C7EF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5D66034"/>
    <w:multiLevelType w:val="hybridMultilevel"/>
    <w:tmpl w:val="09126CF8"/>
    <w:lvl w:ilvl="0" w:tplc="BB425CEE">
      <w:numFmt w:val="bullet"/>
      <w:lvlText w:val="•"/>
      <w:lvlJc w:val="left"/>
      <w:pPr>
        <w:ind w:left="720" w:hanging="720"/>
      </w:pPr>
      <w:rPr>
        <w:rFonts w:ascii="Univers" w:eastAsia="Times New Roman" w:hAnsi="Univer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07576074"/>
    <w:multiLevelType w:val="hybridMultilevel"/>
    <w:tmpl w:val="3F68F806"/>
    <w:lvl w:ilvl="0" w:tplc="04090001">
      <w:start w:val="1"/>
      <w:numFmt w:val="bullet"/>
      <w:lvlText w:val=""/>
      <w:lvlJc w:val="left"/>
      <w:pPr>
        <w:ind w:left="1080" w:hanging="720"/>
      </w:pPr>
      <w:rPr>
        <w:rFonts w:ascii="Symbol" w:hAnsi="Symbol" w:hint="default"/>
      </w:rPr>
    </w:lvl>
    <w:lvl w:ilvl="1" w:tplc="BE90556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7956124"/>
    <w:multiLevelType w:val="multilevel"/>
    <w:tmpl w:val="D59683F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lvl>
    <w:lvl w:ilvl="2">
      <w:start w:val="1"/>
      <w:numFmt w:val="bullet"/>
      <w:lvlText w:val=""/>
      <w:lvlJc w:val="left"/>
      <w:pPr>
        <w:tabs>
          <w:tab w:val="num" w:pos="3600"/>
        </w:tabs>
        <w:ind w:left="3600" w:hanging="360"/>
      </w:pPr>
      <w:rPr>
        <w:rFonts w:ascii="Symbol" w:hAnsi="Symbol" w:hint="default"/>
        <w:sz w:val="20"/>
      </w:rPr>
    </w:lvl>
    <w:lvl w:ilvl="3">
      <w:start w:val="1"/>
      <w:numFmt w:val="bullet"/>
      <w:lvlText w:val=""/>
      <w:lvlJc w:val="left"/>
      <w:pPr>
        <w:tabs>
          <w:tab w:val="num" w:pos="4320"/>
        </w:tabs>
        <w:ind w:left="4320" w:hanging="360"/>
      </w:pPr>
      <w:rPr>
        <w:rFonts w:ascii="Symbol" w:hAnsi="Symbol" w:hint="default"/>
        <w:sz w:val="20"/>
      </w:rPr>
    </w:lvl>
    <w:lvl w:ilvl="4">
      <w:start w:val="1"/>
      <w:numFmt w:val="bullet"/>
      <w:lvlText w:val=""/>
      <w:lvlJc w:val="left"/>
      <w:pPr>
        <w:tabs>
          <w:tab w:val="num" w:pos="5040"/>
        </w:tabs>
        <w:ind w:left="5040" w:hanging="360"/>
      </w:pPr>
      <w:rPr>
        <w:rFonts w:ascii="Symbol" w:hAnsi="Symbol" w:hint="default"/>
        <w:sz w:val="20"/>
      </w:rPr>
    </w:lvl>
    <w:lvl w:ilvl="5">
      <w:start w:val="1"/>
      <w:numFmt w:val="bullet"/>
      <w:lvlText w:val=""/>
      <w:lvlJc w:val="left"/>
      <w:pPr>
        <w:tabs>
          <w:tab w:val="num" w:pos="5760"/>
        </w:tabs>
        <w:ind w:left="5760" w:hanging="360"/>
      </w:pPr>
      <w:rPr>
        <w:rFonts w:ascii="Symbol" w:hAnsi="Symbol" w:hint="default"/>
        <w:sz w:val="20"/>
      </w:rPr>
    </w:lvl>
    <w:lvl w:ilvl="6">
      <w:start w:val="1"/>
      <w:numFmt w:val="bullet"/>
      <w:lvlText w:val=""/>
      <w:lvlJc w:val="left"/>
      <w:pPr>
        <w:tabs>
          <w:tab w:val="num" w:pos="6480"/>
        </w:tabs>
        <w:ind w:left="6480" w:hanging="360"/>
      </w:pPr>
      <w:rPr>
        <w:rFonts w:ascii="Symbol" w:hAnsi="Symbol" w:hint="default"/>
        <w:sz w:val="20"/>
      </w:rPr>
    </w:lvl>
    <w:lvl w:ilvl="7">
      <w:start w:val="1"/>
      <w:numFmt w:val="bullet"/>
      <w:lvlText w:val=""/>
      <w:lvlJc w:val="left"/>
      <w:pPr>
        <w:tabs>
          <w:tab w:val="num" w:pos="7200"/>
        </w:tabs>
        <w:ind w:left="7200" w:hanging="360"/>
      </w:pPr>
      <w:rPr>
        <w:rFonts w:ascii="Symbol" w:hAnsi="Symbol" w:hint="default"/>
        <w:sz w:val="20"/>
      </w:rPr>
    </w:lvl>
    <w:lvl w:ilvl="8">
      <w:start w:val="1"/>
      <w:numFmt w:val="bullet"/>
      <w:lvlText w:val=""/>
      <w:lvlJc w:val="left"/>
      <w:pPr>
        <w:tabs>
          <w:tab w:val="num" w:pos="7920"/>
        </w:tabs>
        <w:ind w:left="7920" w:hanging="360"/>
      </w:pPr>
      <w:rPr>
        <w:rFonts w:ascii="Symbol" w:hAnsi="Symbol" w:hint="default"/>
        <w:sz w:val="20"/>
      </w:rPr>
    </w:lvl>
  </w:abstractNum>
  <w:abstractNum w:abstractNumId="57" w15:restartNumberingAfterBreak="0">
    <w:nsid w:val="087D6055"/>
    <w:multiLevelType w:val="hybridMultilevel"/>
    <w:tmpl w:val="9E5CB08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CE36023"/>
    <w:multiLevelType w:val="hybridMultilevel"/>
    <w:tmpl w:val="C97075BC"/>
    <w:lvl w:ilvl="0" w:tplc="9DB254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496035"/>
    <w:multiLevelType w:val="hybridMultilevel"/>
    <w:tmpl w:val="AA2CDD38"/>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5916056"/>
    <w:multiLevelType w:val="hybridMultilevel"/>
    <w:tmpl w:val="0F1A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7FB6067"/>
    <w:multiLevelType w:val="hybridMultilevel"/>
    <w:tmpl w:val="9A425FC2"/>
    <w:lvl w:ilvl="0" w:tplc="F7181E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A676077"/>
    <w:multiLevelType w:val="hybridMultilevel"/>
    <w:tmpl w:val="1BFAAA50"/>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C416054"/>
    <w:multiLevelType w:val="hybridMultilevel"/>
    <w:tmpl w:val="E6ACEAD6"/>
    <w:lvl w:ilvl="0" w:tplc="D0689B4A">
      <w:numFmt w:val="bullet"/>
      <w:lvlText w:val="•"/>
      <w:lvlJc w:val="left"/>
      <w:pPr>
        <w:ind w:left="1080" w:hanging="72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5" w15:restartNumberingAfterBreak="0">
    <w:nsid w:val="1FDB60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1FDB60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15:restartNumberingAfterBreak="0">
    <w:nsid w:val="1FDB60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1FDB60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1FDB60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1FDB60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1FDB60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1FDB60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1FDB61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15:restartNumberingAfterBreak="0">
    <w:nsid w:val="1FDB6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1FDB61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1FDB61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1FDB6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1FDB61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1FDB61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1FDB61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1FDB61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22246065"/>
    <w:multiLevelType w:val="hybridMultilevel"/>
    <w:tmpl w:val="56F8C09E"/>
    <w:lvl w:ilvl="0" w:tplc="E52696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23B6018"/>
    <w:multiLevelType w:val="hybridMultilevel"/>
    <w:tmpl w:val="B6242B54"/>
    <w:lvl w:ilvl="0" w:tplc="1CE293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EB76030"/>
    <w:multiLevelType w:val="hybridMultilevel"/>
    <w:tmpl w:val="E0D8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F876021"/>
    <w:multiLevelType w:val="hybridMultilevel"/>
    <w:tmpl w:val="0318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0E26026"/>
    <w:multiLevelType w:val="hybridMultilevel"/>
    <w:tmpl w:val="F7D4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22B6027"/>
    <w:multiLevelType w:val="hybridMultilevel"/>
    <w:tmpl w:val="16E83AC4"/>
    <w:lvl w:ilvl="0" w:tplc="86DAC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AA6031"/>
    <w:multiLevelType w:val="hybridMultilevel"/>
    <w:tmpl w:val="171C13C0"/>
    <w:lvl w:ilvl="0" w:tplc="E0CEB8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5656117"/>
    <w:multiLevelType w:val="hybridMultilevel"/>
    <w:tmpl w:val="D4426A46"/>
    <w:lvl w:ilvl="0" w:tplc="5F5CC5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6086060"/>
    <w:multiLevelType w:val="hybridMultilevel"/>
    <w:tmpl w:val="1506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77E6113"/>
    <w:multiLevelType w:val="hybridMultilevel"/>
    <w:tmpl w:val="602CE2D2"/>
    <w:lvl w:ilvl="0" w:tplc="DDE8BFD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B1A6039"/>
    <w:multiLevelType w:val="hybridMultilevel"/>
    <w:tmpl w:val="32508378"/>
    <w:lvl w:ilvl="0" w:tplc="BB425CEE">
      <w:numFmt w:val="bullet"/>
      <w:lvlText w:val="•"/>
      <w:lvlJc w:val="left"/>
      <w:pPr>
        <w:ind w:left="1440" w:hanging="720"/>
      </w:pPr>
      <w:rPr>
        <w:rFonts w:ascii="Univers" w:eastAsia="Times New Roman" w:hAnsi="Univer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3C636121"/>
    <w:multiLevelType w:val="hybridMultilevel"/>
    <w:tmpl w:val="7A60549A"/>
    <w:lvl w:ilvl="0" w:tplc="7E3C6AEC">
      <w:numFmt w:val="bullet"/>
      <w:lvlText w:val="–"/>
      <w:lvlJc w:val="left"/>
      <w:pPr>
        <w:ind w:left="1800" w:hanging="360"/>
      </w:pPr>
      <w:rPr>
        <w:rFonts w:ascii="Univers" w:eastAsia="Times New Roman" w:hAnsi="Univer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3E3E6029"/>
    <w:multiLevelType w:val="hybridMultilevel"/>
    <w:tmpl w:val="1542025E"/>
    <w:lvl w:ilvl="0" w:tplc="E0CEB8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0526070"/>
    <w:multiLevelType w:val="hybridMultilevel"/>
    <w:tmpl w:val="4A948B3A"/>
    <w:lvl w:ilvl="0" w:tplc="2B62AF6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4E86059"/>
    <w:multiLevelType w:val="hybridMultilevel"/>
    <w:tmpl w:val="1CFC48B4"/>
    <w:lvl w:ilvl="0" w:tplc="EDC8CE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B486038"/>
    <w:multiLevelType w:val="hybridMultilevel"/>
    <w:tmpl w:val="8D6E3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D5A6017"/>
    <w:multiLevelType w:val="hybridMultilevel"/>
    <w:tmpl w:val="7940F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F26020"/>
    <w:multiLevelType w:val="hybridMultilevel"/>
    <w:tmpl w:val="183E746C"/>
    <w:lvl w:ilvl="0" w:tplc="C3D0BE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0A86014"/>
    <w:multiLevelType w:val="hybridMultilevel"/>
    <w:tmpl w:val="114E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FF60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FF604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FF605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FF60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FF6088"/>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2FF609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2FF609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FF61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2FF610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2FF611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FF612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2FF613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2FF61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2FF61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2FF614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2FF615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FF61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4256073"/>
    <w:multiLevelType w:val="hybridMultilevel"/>
    <w:tmpl w:val="AE54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87E6076"/>
    <w:multiLevelType w:val="hybridMultilevel"/>
    <w:tmpl w:val="28F8FDBE"/>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97D6118"/>
    <w:multiLevelType w:val="hybridMultilevel"/>
    <w:tmpl w:val="D63A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A7F6071"/>
    <w:multiLevelType w:val="hybridMultilevel"/>
    <w:tmpl w:val="16C6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C336063"/>
    <w:multiLevelType w:val="hybridMultilevel"/>
    <w:tmpl w:val="AF38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F7D6036"/>
    <w:multiLevelType w:val="hybridMultilevel"/>
    <w:tmpl w:val="75EC70DE"/>
    <w:lvl w:ilvl="0" w:tplc="BB425CEE">
      <w:numFmt w:val="bullet"/>
      <w:lvlText w:val="•"/>
      <w:lvlJc w:val="left"/>
      <w:pPr>
        <w:ind w:left="1080" w:hanging="72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0006127"/>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125" w15:restartNumberingAfterBreak="0">
    <w:nsid w:val="60016128"/>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126" w15:restartNumberingAfterBreak="0">
    <w:nsid w:val="60026129"/>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127" w15:restartNumberingAfterBreak="0">
    <w:nsid w:val="60036130"/>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128" w15:restartNumberingAfterBreak="0">
    <w:nsid w:val="60046131"/>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129" w15:restartNumberingAfterBreak="0">
    <w:nsid w:val="60066137"/>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0" w15:restartNumberingAfterBreak="0">
    <w:nsid w:val="60476047"/>
    <w:multiLevelType w:val="hybridMultilevel"/>
    <w:tmpl w:val="62D649EA"/>
    <w:lvl w:ilvl="0" w:tplc="1F0691D0">
      <w:numFmt w:val="bullet"/>
      <w:lvlText w:val="•"/>
      <w:lvlJc w:val="left"/>
      <w:pPr>
        <w:ind w:left="1080" w:hanging="720"/>
      </w:pPr>
      <w:rPr>
        <w:rFonts w:ascii="Univers" w:eastAsia="Times New Roman" w:hAnsi="Univer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60586066"/>
    <w:multiLevelType w:val="hybridMultilevel"/>
    <w:tmpl w:val="B29A6EAC"/>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60A86112"/>
    <w:multiLevelType w:val="hybridMultilevel"/>
    <w:tmpl w:val="C12AF9D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1066109"/>
    <w:multiLevelType w:val="hybridMultilevel"/>
    <w:tmpl w:val="E446ECE6"/>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1216125"/>
    <w:multiLevelType w:val="hybridMultilevel"/>
    <w:tmpl w:val="C810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61436107"/>
    <w:multiLevelType w:val="hybridMultilevel"/>
    <w:tmpl w:val="E446ECE6"/>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61466123"/>
    <w:multiLevelType w:val="hybridMultilevel"/>
    <w:tmpl w:val="C810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61736135"/>
    <w:multiLevelType w:val="hybridMultilevel"/>
    <w:tmpl w:val="D8E0AC1C"/>
    <w:lvl w:ilvl="0" w:tplc="256057E2">
      <w:numFmt w:val="bullet"/>
      <w:lvlText w:val=""/>
      <w:lvlJc w:val="left"/>
      <w:pPr>
        <w:tabs>
          <w:tab w:val="num" w:pos="1800"/>
        </w:tabs>
        <w:ind w:left="1800" w:hanging="360"/>
      </w:pPr>
      <w:rPr>
        <w:rFonts w:ascii="Symbol" w:eastAsia="Times New Roman" w:hAnsi="Symbol" w:cs="Times New Roman" w:hint="default"/>
      </w:rPr>
    </w:lvl>
    <w:lvl w:ilvl="1" w:tplc="E76E111C">
      <w:start w:val="10"/>
      <w:numFmt w:val="bullet"/>
      <w:lvlText w:val="-"/>
      <w:lvlJc w:val="left"/>
      <w:pPr>
        <w:tabs>
          <w:tab w:val="num" w:pos="360"/>
        </w:tabs>
        <w:ind w:left="3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8" w15:restartNumberingAfterBreak="0">
    <w:nsid w:val="62166062"/>
    <w:multiLevelType w:val="hybridMultilevel"/>
    <w:tmpl w:val="843A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53B6075"/>
    <w:multiLevelType w:val="hybridMultilevel"/>
    <w:tmpl w:val="ADE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54F6114"/>
    <w:multiLevelType w:val="hybridMultilevel"/>
    <w:tmpl w:val="859E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62B6024"/>
    <w:multiLevelType w:val="hybridMultilevel"/>
    <w:tmpl w:val="B55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8186069"/>
    <w:multiLevelType w:val="hybridMultilevel"/>
    <w:tmpl w:val="F61069BE"/>
    <w:lvl w:ilvl="0" w:tplc="9CBA126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CFC600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CFC60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CFC605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CFC608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CFC60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CFC609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CFC609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CFC60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CFC61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CFC610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CFC612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CFC61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CFC613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CFC61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CFC614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CFC615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CFC61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0DF6032"/>
    <w:multiLevelType w:val="hybridMultilevel"/>
    <w:tmpl w:val="ECB81778"/>
    <w:lvl w:ilvl="0" w:tplc="E0CEB8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1196040"/>
    <w:multiLevelType w:val="hybridMultilevel"/>
    <w:tmpl w:val="E24AC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BAE0654">
      <w:numFmt w:val="bullet"/>
      <w:lvlText w:val="-"/>
      <w:lvlJc w:val="left"/>
      <w:pPr>
        <w:ind w:left="2520" w:hanging="720"/>
      </w:pPr>
      <w:rPr>
        <w:rFonts w:ascii="Univers" w:eastAsia="Times New Roman" w:hAnsi="Univer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2B26037"/>
    <w:multiLevelType w:val="hybridMultilevel"/>
    <w:tmpl w:val="C75C98AE"/>
    <w:lvl w:ilvl="0" w:tplc="BB425CEE">
      <w:numFmt w:val="bullet"/>
      <w:lvlText w:val="•"/>
      <w:lvlJc w:val="left"/>
      <w:pPr>
        <w:ind w:left="1080" w:hanging="720"/>
      </w:pPr>
      <w:rPr>
        <w:rFonts w:ascii="Univers" w:eastAsia="Times New Roman" w:hAnsi="Univer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4E76116"/>
    <w:multiLevelType w:val="hybridMultilevel"/>
    <w:tmpl w:val="2872FDA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5F66072"/>
    <w:multiLevelType w:val="hybridMultilevel"/>
    <w:tmpl w:val="461C205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6" w15:restartNumberingAfterBreak="0">
    <w:nsid w:val="78036058"/>
    <w:multiLevelType w:val="hybridMultilevel"/>
    <w:tmpl w:val="B29A6EA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A746061"/>
    <w:multiLevelType w:val="hybridMultilevel"/>
    <w:tmpl w:val="1378205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num>
  <w:num w:numId="12">
    <w:abstractNumId w:val="50"/>
  </w:num>
  <w:num w:numId="13">
    <w:abstractNumId w:val="49"/>
  </w:num>
  <w:num w:numId="14">
    <w:abstractNumId w:val="49"/>
  </w:num>
  <w:num w:numId="15">
    <w:abstractNumId w:val="48"/>
  </w:num>
  <w:num w:numId="16">
    <w:abstractNumId w:val="48"/>
  </w:num>
  <w:num w:numId="17">
    <w:abstractNumId w:val="47"/>
  </w:num>
  <w:num w:numId="18">
    <w:abstractNumId w:val="47"/>
  </w:num>
  <w:num w:numId="19">
    <w:abstractNumId w:val="46"/>
  </w:num>
  <w:num w:numId="20">
    <w:abstractNumId w:val="46"/>
  </w:num>
  <w:num w:numId="2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0"/>
  </w:num>
  <w:num w:numId="31">
    <w:abstractNumId w:val="49"/>
  </w:num>
  <w:num w:numId="32">
    <w:abstractNumId w:val="48"/>
  </w:num>
  <w:num w:numId="33">
    <w:abstractNumId w:val="47"/>
  </w:num>
  <w:num w:numId="34">
    <w:abstractNumId w:val="46"/>
  </w:num>
  <w:num w:numId="35">
    <w:abstractNumId w:val="5"/>
  </w:num>
  <w:num w:numId="3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143"/>
  </w:num>
  <w:num w:numId="71">
    <w:abstractNumId w:val="101"/>
  </w:num>
  <w:num w:numId="72">
    <w:abstractNumId w:val="65"/>
  </w:num>
  <w:num w:numId="73">
    <w:abstractNumId w:val="7"/>
  </w:num>
  <w:num w:numId="74">
    <w:abstractNumId w:val="8"/>
  </w:num>
  <w:num w:numId="75">
    <w:abstractNumId w:val="100"/>
  </w:num>
  <w:num w:numId="76">
    <w:abstractNumId w:val="52"/>
  </w:num>
  <w:num w:numId="77">
    <w:abstractNumId w:val="9"/>
  </w:num>
  <w:num w:numId="78">
    <w:abstractNumId w:val="10"/>
  </w:num>
  <w:num w:numId="79">
    <w:abstractNumId w:val="98"/>
  </w:num>
  <w:num w:numId="80">
    <w:abstractNumId w:val="83"/>
  </w:num>
  <w:num w:numId="81">
    <w:abstractNumId w:val="11"/>
  </w:num>
  <w:num w:numId="82">
    <w:abstractNumId w:val="85"/>
  </w:num>
  <w:num w:numId="83">
    <w:abstractNumId w:val="99"/>
  </w:num>
  <w:num w:numId="84">
    <w:abstractNumId w:val="12"/>
  </w:num>
  <w:num w:numId="85">
    <w:abstractNumId w:val="141"/>
  </w:num>
  <w:num w:numId="86">
    <w:abstractNumId w:val="58"/>
  </w:num>
  <w:num w:numId="87">
    <w:abstractNumId w:val="13"/>
  </w:num>
  <w:num w:numId="88">
    <w:abstractNumId w:val="86"/>
  </w:num>
  <w:num w:numId="89">
    <w:abstractNumId w:val="87"/>
  </w:num>
  <w:num w:numId="90">
    <w:abstractNumId w:val="14"/>
  </w:num>
  <w:num w:numId="91">
    <w:abstractNumId w:val="84"/>
  </w:num>
  <w:num w:numId="92">
    <w:abstractNumId w:val="88"/>
  </w:num>
  <w:num w:numId="93">
    <w:abstractNumId w:val="160"/>
  </w:num>
  <w:num w:numId="94">
    <w:abstractNumId w:val="94"/>
  </w:num>
  <w:num w:numId="95">
    <w:abstractNumId w:val="15"/>
  </w:num>
  <w:num w:numId="96">
    <w:abstractNumId w:val="161"/>
  </w:num>
  <w:num w:numId="97">
    <w:abstractNumId w:val="97"/>
  </w:num>
  <w:num w:numId="98">
    <w:abstractNumId w:val="123"/>
  </w:num>
  <w:num w:numId="99">
    <w:abstractNumId w:val="92"/>
  </w:num>
  <w:num w:numId="100">
    <w:abstractNumId w:val="54"/>
  </w:num>
  <w:num w:numId="101">
    <w:abstractNumId w:val="162"/>
  </w:num>
  <w:num w:numId="102">
    <w:abstractNumId w:val="59"/>
  </w:num>
  <w:num w:numId="103">
    <w:abstractNumId w:val="16"/>
  </w:num>
  <w:num w:numId="104">
    <w:abstractNumId w:val="17"/>
  </w:num>
  <w:num w:numId="105">
    <w:abstractNumId w:val="18"/>
  </w:num>
  <w:num w:numId="106">
    <w:abstractNumId w:val="19"/>
  </w:num>
  <w:num w:numId="107">
    <w:abstractNumId w:val="144"/>
  </w:num>
  <w:num w:numId="108">
    <w:abstractNumId w:val="102"/>
  </w:num>
  <w:num w:numId="109">
    <w:abstractNumId w:val="66"/>
  </w:num>
  <w:num w:numId="110">
    <w:abstractNumId w:val="130"/>
  </w:num>
  <w:num w:numId="111">
    <w:abstractNumId w:val="20"/>
  </w:num>
  <w:num w:numId="112">
    <w:abstractNumId w:val="145"/>
  </w:num>
  <w:num w:numId="113">
    <w:abstractNumId w:val="103"/>
  </w:num>
  <w:num w:numId="114">
    <w:abstractNumId w:val="67"/>
  </w:num>
  <w:num w:numId="115">
    <w:abstractNumId w:val="21"/>
  </w:num>
  <w:num w:numId="116">
    <w:abstractNumId w:val="60"/>
  </w:num>
  <w:num w:numId="117">
    <w:abstractNumId w:val="63"/>
  </w:num>
  <w:num w:numId="118">
    <w:abstractNumId w:val="57"/>
  </w:num>
  <w:num w:numId="119">
    <w:abstractNumId w:val="22"/>
  </w:num>
  <w:num w:numId="120">
    <w:abstractNumId w:val="138"/>
  </w:num>
  <w:num w:numId="121">
    <w:abstractNumId w:val="96"/>
  </w:num>
  <w:num w:numId="122">
    <w:abstractNumId w:val="166"/>
  </w:num>
  <w:num w:numId="123">
    <w:abstractNumId w:val="90"/>
  </w:num>
  <w:num w:numId="124">
    <w:abstractNumId w:val="82"/>
  </w:num>
  <w:num w:numId="125">
    <w:abstractNumId w:val="167"/>
  </w:num>
  <w:num w:numId="126">
    <w:abstractNumId w:val="122"/>
  </w:num>
  <w:num w:numId="127">
    <w:abstractNumId w:val="61"/>
  </w:num>
  <w:num w:numId="128">
    <w:abstractNumId w:val="53"/>
  </w:num>
  <w:num w:numId="129">
    <w:abstractNumId w:val="131"/>
  </w:num>
  <w:num w:numId="130">
    <w:abstractNumId w:val="23"/>
  </w:num>
  <w:num w:numId="131">
    <w:abstractNumId w:val="121"/>
  </w:num>
  <w:num w:numId="132">
    <w:abstractNumId w:val="142"/>
  </w:num>
  <w:num w:numId="133">
    <w:abstractNumId w:val="164"/>
  </w:num>
  <w:num w:numId="134">
    <w:abstractNumId w:val="139"/>
  </w:num>
  <w:num w:numId="135">
    <w:abstractNumId w:val="95"/>
  </w:num>
  <w:num w:numId="136">
    <w:abstractNumId w:val="55"/>
  </w:num>
  <w:num w:numId="137">
    <w:abstractNumId w:val="62"/>
  </w:num>
  <w:num w:numId="138">
    <w:abstractNumId w:val="118"/>
  </w:num>
  <w:num w:numId="139">
    <w:abstractNumId w:val="119"/>
  </w:num>
  <w:num w:numId="140">
    <w:abstractNumId w:val="24"/>
  </w:num>
  <w:num w:numId="141">
    <w:abstractNumId w:val="25"/>
  </w:num>
  <w:num w:numId="142">
    <w:abstractNumId w:val="26"/>
  </w:num>
  <w:num w:numId="143">
    <w:abstractNumId w:val="27"/>
  </w:num>
  <w:num w:numId="144">
    <w:abstractNumId w:val="146"/>
  </w:num>
  <w:num w:numId="145">
    <w:abstractNumId w:val="104"/>
  </w:num>
  <w:num w:numId="146">
    <w:abstractNumId w:val="68"/>
  </w:num>
  <w:num w:numId="147">
    <w:abstractNumId w:val="28"/>
  </w:num>
  <w:num w:numId="148">
    <w:abstractNumId w:val="147"/>
  </w:num>
  <w:num w:numId="149">
    <w:abstractNumId w:val="105"/>
  </w:num>
  <w:num w:numId="150">
    <w:abstractNumId w:val="69"/>
  </w:num>
  <w:num w:numId="151">
    <w:abstractNumId w:val="29"/>
  </w:num>
  <w:num w:numId="152">
    <w:abstractNumId w:val="148"/>
  </w:num>
  <w:num w:numId="153">
    <w:abstractNumId w:val="106"/>
  </w:num>
  <w:num w:numId="154">
    <w:abstractNumId w:val="70"/>
  </w:num>
  <w:num w:numId="155">
    <w:abstractNumId w:val="30"/>
  </w:num>
  <w:num w:numId="156">
    <w:abstractNumId w:val="149"/>
  </w:num>
  <w:num w:numId="157">
    <w:abstractNumId w:val="107"/>
  </w:num>
  <w:num w:numId="158">
    <w:abstractNumId w:val="71"/>
  </w:num>
  <w:num w:numId="159">
    <w:abstractNumId w:val="31"/>
  </w:num>
  <w:num w:numId="160">
    <w:abstractNumId w:val="150"/>
  </w:num>
  <w:num w:numId="161">
    <w:abstractNumId w:val="108"/>
  </w:num>
  <w:num w:numId="162">
    <w:abstractNumId w:val="72"/>
  </w:num>
  <w:num w:numId="163">
    <w:abstractNumId w:val="32"/>
  </w:num>
  <w:num w:numId="164">
    <w:abstractNumId w:val="151"/>
  </w:num>
  <w:num w:numId="165">
    <w:abstractNumId w:val="109"/>
  </w:num>
  <w:num w:numId="166">
    <w:abstractNumId w:val="73"/>
  </w:num>
  <w:num w:numId="167">
    <w:abstractNumId w:val="33"/>
  </w:num>
  <w:num w:numId="168">
    <w:abstractNumId w:val="152"/>
  </w:num>
  <w:num w:numId="169">
    <w:abstractNumId w:val="110"/>
  </w:num>
  <w:num w:numId="170">
    <w:abstractNumId w:val="74"/>
  </w:num>
  <w:num w:numId="171">
    <w:abstractNumId w:val="135"/>
  </w:num>
  <w:num w:numId="172">
    <w:abstractNumId w:val="133"/>
  </w:num>
  <w:num w:numId="173">
    <w:abstractNumId w:val="34"/>
  </w:num>
  <w:num w:numId="174">
    <w:abstractNumId w:val="140"/>
  </w:num>
  <w:num w:numId="175">
    <w:abstractNumId w:val="91"/>
  </w:num>
  <w:num w:numId="176">
    <w:abstractNumId w:val="132"/>
  </w:num>
  <w:num w:numId="177">
    <w:abstractNumId w:val="35"/>
  </w:num>
  <w:num w:numId="178">
    <w:abstractNumId w:val="120"/>
  </w:num>
  <w:num w:numId="179">
    <w:abstractNumId w:val="89"/>
  </w:num>
  <w:num w:numId="180">
    <w:abstractNumId w:val="163"/>
  </w:num>
  <w:num w:numId="181">
    <w:abstractNumId w:val="36"/>
  </w:num>
  <w:num w:numId="182">
    <w:abstractNumId w:val="153"/>
  </w:num>
  <w:num w:numId="183">
    <w:abstractNumId w:val="111"/>
  </w:num>
  <w:num w:numId="184">
    <w:abstractNumId w:val="75"/>
  </w:num>
  <w:num w:numId="185">
    <w:abstractNumId w:val="136"/>
  </w:num>
  <w:num w:numId="186">
    <w:abstractNumId w:val="93"/>
  </w:num>
  <w:num w:numId="187">
    <w:abstractNumId w:val="134"/>
  </w:num>
  <w:num w:numId="188">
    <w:abstractNumId w:val="56"/>
    <w:lvlOverride w:ilvl="0"/>
    <w:lvlOverride w:ilvl="1">
      <w:startOverride w:val="1"/>
    </w:lvlOverride>
    <w:lvlOverride w:ilvl="2"/>
    <w:lvlOverride w:ilvl="3"/>
    <w:lvlOverride w:ilvl="4"/>
    <w:lvlOverride w:ilvl="5"/>
    <w:lvlOverride w:ilvl="6"/>
    <w:lvlOverride w:ilvl="7"/>
    <w:lvlOverride w:ilvl="8"/>
  </w:num>
  <w:num w:numId="189">
    <w:abstractNumId w:val="37"/>
  </w:num>
  <w:num w:numId="190">
    <w:abstractNumId w:val="154"/>
  </w:num>
  <w:num w:numId="191">
    <w:abstractNumId w:val="112"/>
  </w:num>
  <w:num w:numId="192">
    <w:abstractNumId w:val="76"/>
  </w:num>
  <w:num w:numId="193">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28"/>
  </w:num>
  <w:num w:numId="195">
    <w:abstractNumId w:val="127"/>
  </w:num>
  <w:num w:numId="196">
    <w:abstractNumId w:val="126"/>
  </w:num>
  <w:num w:numId="197">
    <w:abstractNumId w:val="125"/>
  </w:num>
  <w:num w:numId="198">
    <w:abstractNumId w:val="124"/>
  </w:num>
  <w:num w:numId="199">
    <w:abstractNumId w:val="137"/>
  </w:num>
  <w:num w:numId="200">
    <w:abstractNumId w:val="38"/>
  </w:num>
  <w:num w:numId="201">
    <w:abstractNumId w:val="155"/>
  </w:num>
  <w:num w:numId="202">
    <w:abstractNumId w:val="113"/>
  </w:num>
  <w:num w:numId="203">
    <w:abstractNumId w:val="77"/>
  </w:num>
  <w:num w:numId="204">
    <w:abstractNumId w:val="39"/>
  </w:num>
  <w:num w:numId="205">
    <w:abstractNumId w:val="156"/>
  </w:num>
  <w:num w:numId="206">
    <w:abstractNumId w:val="114"/>
  </w:num>
  <w:num w:numId="207">
    <w:abstractNumId w:val="78"/>
  </w:num>
  <w:num w:numId="208">
    <w:abstractNumId w:val="40"/>
  </w:num>
  <w:num w:numId="209">
    <w:abstractNumId w:val="157"/>
  </w:num>
  <w:num w:numId="210">
    <w:abstractNumId w:val="115"/>
  </w:num>
  <w:num w:numId="211">
    <w:abstractNumId w:val="79"/>
  </w:num>
  <w:num w:numId="212">
    <w:abstractNumId w:val="41"/>
  </w:num>
  <w:num w:numId="213">
    <w:abstractNumId w:val="42"/>
  </w:num>
  <w:num w:numId="214">
    <w:abstractNumId w:val="158"/>
  </w:num>
  <w:num w:numId="215">
    <w:abstractNumId w:val="116"/>
  </w:num>
  <w:num w:numId="216">
    <w:abstractNumId w:val="80"/>
  </w:num>
  <w:num w:numId="217">
    <w:abstractNumId w:val="43"/>
  </w:num>
  <w:num w:numId="218">
    <w:abstractNumId w:val="44"/>
  </w:num>
  <w:num w:numId="219">
    <w:abstractNumId w:val="159"/>
  </w:num>
  <w:num w:numId="220">
    <w:abstractNumId w:val="117"/>
  </w:num>
  <w:num w:numId="221">
    <w:abstractNumId w:val="81"/>
  </w:num>
  <w:num w:numId="222">
    <w:abstractNumId w:val="45"/>
  </w:num>
  <w:numIdMacAtCleanup w:val="2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Houten, John (J.A.)">
    <w15:presenceInfo w15:providerId="AD" w15:userId="S::jvanhou2@ford.com::f0b2193b-9228-46ec-9e65-961bda6d0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22F39"/>
    <w:rsid w:val="00051423"/>
    <w:rsid w:val="00073FCC"/>
    <w:rsid w:val="00075586"/>
    <w:rsid w:val="000A2DD3"/>
    <w:rsid w:val="000A4DC6"/>
    <w:rsid w:val="000B5689"/>
    <w:rsid w:val="000B7DB2"/>
    <w:rsid w:val="000C4778"/>
    <w:rsid w:val="000D1DC3"/>
    <w:rsid w:val="000D265E"/>
    <w:rsid w:val="000F6E6C"/>
    <w:rsid w:val="00151537"/>
    <w:rsid w:val="00154B46"/>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74576"/>
    <w:rsid w:val="00294E3F"/>
    <w:rsid w:val="002A1081"/>
    <w:rsid w:val="002A6CE2"/>
    <w:rsid w:val="002B075A"/>
    <w:rsid w:val="002F5B92"/>
    <w:rsid w:val="003158E1"/>
    <w:rsid w:val="00333D30"/>
    <w:rsid w:val="00334805"/>
    <w:rsid w:val="00346C31"/>
    <w:rsid w:val="003608D2"/>
    <w:rsid w:val="00365F72"/>
    <w:rsid w:val="003874CD"/>
    <w:rsid w:val="003C0C76"/>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0FF2"/>
    <w:rsid w:val="00835385"/>
    <w:rsid w:val="008443AB"/>
    <w:rsid w:val="008460A7"/>
    <w:rsid w:val="0085312A"/>
    <w:rsid w:val="00881C55"/>
    <w:rsid w:val="0089619C"/>
    <w:rsid w:val="00897D41"/>
    <w:rsid w:val="008A77F0"/>
    <w:rsid w:val="008B0F55"/>
    <w:rsid w:val="008C133C"/>
    <w:rsid w:val="008C3246"/>
    <w:rsid w:val="008C3FFE"/>
    <w:rsid w:val="008C5B86"/>
    <w:rsid w:val="008C66BC"/>
    <w:rsid w:val="008D1E1E"/>
    <w:rsid w:val="00902826"/>
    <w:rsid w:val="00922F01"/>
    <w:rsid w:val="00935347"/>
    <w:rsid w:val="009503AA"/>
    <w:rsid w:val="009731C0"/>
    <w:rsid w:val="009765B1"/>
    <w:rsid w:val="00986933"/>
    <w:rsid w:val="00990BB4"/>
    <w:rsid w:val="009C40DD"/>
    <w:rsid w:val="009C63A8"/>
    <w:rsid w:val="009C78FC"/>
    <w:rsid w:val="009C7FD5"/>
    <w:rsid w:val="009D200D"/>
    <w:rsid w:val="009D4120"/>
    <w:rsid w:val="009E2119"/>
    <w:rsid w:val="009E757D"/>
    <w:rsid w:val="009F1431"/>
    <w:rsid w:val="009F5BC4"/>
    <w:rsid w:val="00A136AA"/>
    <w:rsid w:val="00A43BD7"/>
    <w:rsid w:val="00A43CEA"/>
    <w:rsid w:val="00A7466F"/>
    <w:rsid w:val="00A814BF"/>
    <w:rsid w:val="00A927DD"/>
    <w:rsid w:val="00AA2808"/>
    <w:rsid w:val="00AA7830"/>
    <w:rsid w:val="00AB4863"/>
    <w:rsid w:val="00AD4E38"/>
    <w:rsid w:val="00AD76E8"/>
    <w:rsid w:val="00AE366A"/>
    <w:rsid w:val="00B045F3"/>
    <w:rsid w:val="00B1437A"/>
    <w:rsid w:val="00B36C60"/>
    <w:rsid w:val="00B4775A"/>
    <w:rsid w:val="00B57ABD"/>
    <w:rsid w:val="00B62830"/>
    <w:rsid w:val="00B64AE1"/>
    <w:rsid w:val="00B73A9F"/>
    <w:rsid w:val="00B85813"/>
    <w:rsid w:val="00B96E41"/>
    <w:rsid w:val="00BE6A94"/>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4E82"/>
    <w:rsid w:val="00CB63E9"/>
    <w:rsid w:val="00CB710B"/>
    <w:rsid w:val="00CB7873"/>
    <w:rsid w:val="00CC519C"/>
    <w:rsid w:val="00CE1A20"/>
    <w:rsid w:val="00CE7A30"/>
    <w:rsid w:val="00D21F35"/>
    <w:rsid w:val="00D227C3"/>
    <w:rsid w:val="00D248E1"/>
    <w:rsid w:val="00D27874"/>
    <w:rsid w:val="00D54CD4"/>
    <w:rsid w:val="00D82BB9"/>
    <w:rsid w:val="00D8727D"/>
    <w:rsid w:val="00D920D7"/>
    <w:rsid w:val="00D93F85"/>
    <w:rsid w:val="00DB14CC"/>
    <w:rsid w:val="00DD1F70"/>
    <w:rsid w:val="00DF31DC"/>
    <w:rsid w:val="00E03423"/>
    <w:rsid w:val="00E05044"/>
    <w:rsid w:val="00E1021E"/>
    <w:rsid w:val="00E25E3E"/>
    <w:rsid w:val="00E4479E"/>
    <w:rsid w:val="00E77764"/>
    <w:rsid w:val="00E8091D"/>
    <w:rsid w:val="00E8263E"/>
    <w:rsid w:val="00E93D1E"/>
    <w:rsid w:val="00EB0FC2"/>
    <w:rsid w:val="00EE47BC"/>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BE649E"/>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207678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emf"/><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oter" Target="footer1.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oter" Target="footer3.xml"/><Relationship Id="rId28" Type="http://schemas.openxmlformats.org/officeDocument/2006/relationships/customXml" Target="../customXml/item2.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header" Target="header3.xml"/><Relationship Id="rId27" Type="http://schemas.openxmlformats.org/officeDocument/2006/relationships/customXml" Target="../customXml/item1.xml"/><Relationship Id="rId30"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F5A5529349384F8E9A63F53DB1158F" ma:contentTypeVersion="9" ma:contentTypeDescription="Create a new document." ma:contentTypeScope="" ma:versionID="1dd092401489e9cd221694dd2a8636d0">
  <xsd:schema xmlns:xsd="http://www.w3.org/2001/XMLSchema" xmlns:xs="http://www.w3.org/2001/XMLSchema" xmlns:p="http://schemas.microsoft.com/office/2006/metadata/properties" xmlns:ns2="5277a615-ffb9-4a84-8b2a-99c09879a67a" xmlns:ns3="3d07932d-56b6-4d5b-b612-49cdc451ffd9" targetNamespace="http://schemas.microsoft.com/office/2006/metadata/properties" ma:root="true" ma:fieldsID="15bf2fb350591375ae895c6914f51cbd" ns2:_="" ns3:_="">
    <xsd:import namespace="5277a615-ffb9-4a84-8b2a-99c09879a67a"/>
    <xsd:import namespace="3d07932d-56b6-4d5b-b612-49cdc451ffd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7a615-ffb9-4a84-8b2a-99c09879a67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07932d-56b6-4d5b-b612-49cdc451ffd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416FF5-7CFF-48F6-86FC-1CEC6FB3B4B4}"/>
</file>

<file path=customXml/itemProps2.xml><?xml version="1.0" encoding="utf-8"?>
<ds:datastoreItem xmlns:ds="http://schemas.openxmlformats.org/officeDocument/2006/customXml" ds:itemID="{E07BBEA8-D582-472A-BAEF-72D468DA27DE}"/>
</file>

<file path=customXml/itemProps3.xml><?xml version="1.0" encoding="utf-8"?>
<ds:datastoreItem xmlns:ds="http://schemas.openxmlformats.org/officeDocument/2006/customXml" ds:itemID="{98FEAE64-937A-4FEB-A730-F7AD67D58DCC}"/>
</file>

<file path=customXml/itemProps4.xml><?xml version="1.0" encoding="utf-8"?>
<ds:datastoreItem xmlns:ds="http://schemas.openxmlformats.org/officeDocument/2006/customXml" ds:itemID="{72C79F7F-A22E-47AD-BCD4-59E3490E87F7}"/>
</file>

<file path=docProps/app.xml><?xml version="1.0" encoding="utf-8"?>
<Properties xmlns="http://schemas.openxmlformats.org/officeDocument/2006/extended-properties" xmlns:vt="http://schemas.openxmlformats.org/officeDocument/2006/docPropsVTypes">
  <Template>Normal.dotm</Template>
  <TotalTime>7</TotalTime>
  <Pages>67</Pages>
  <Words>15930</Words>
  <Characters>90807</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106524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VanHouten, John (J.A.)</cp:lastModifiedBy>
  <cp:revision>3</cp:revision>
  <dcterms:created xsi:type="dcterms:W3CDTF">2021-10-07T16:43:00Z</dcterms:created>
  <dcterms:modified xsi:type="dcterms:W3CDTF">2021-10-07T16:45:00Z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0x0101002CF5A5529349384F8E9A63F53DB1158F</vt:lpwstr>
  </property>
</Properties>
</file>